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CDEC" w14:textId="77777777" w:rsidR="001B27C7" w:rsidRDefault="001B27C7" w:rsidP="001B27C7">
      <w:pPr>
        <w:pStyle w:val="Heading1"/>
      </w:pPr>
      <w:r>
        <w:t>Audio</w:t>
      </w:r>
    </w:p>
    <w:p w14:paraId="7F209C7D" w14:textId="77777777" w:rsidR="001B27C7" w:rsidRDefault="001B27C7" w:rsidP="001B27C7">
      <w:pPr>
        <w:pStyle w:val="BodyTextFirst"/>
      </w:pPr>
      <w:r>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2DE24285" w14:textId="009B4EB0" w:rsidR="00CF7133" w:rsidRDefault="001B27C7" w:rsidP="001B27C7">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5337C5B" w14:textId="77777777" w:rsidR="001B27C7" w:rsidRDefault="001B27C7" w:rsidP="00D63658">
      <w:pPr>
        <w:pStyle w:val="Heading2"/>
      </w:pPr>
      <w:r>
        <w:t>The Audio Support Project</w:t>
      </w:r>
    </w:p>
    <w:p w14:paraId="61266B96" w14:textId="7E63B0F9" w:rsidR="001B27C7" w:rsidRDefault="001B27C7" w:rsidP="00D63658">
      <w:pPr>
        <w:pStyle w:val="BodyTextFirst"/>
      </w:pPr>
      <w:r>
        <w:t xml:space="preserve">This project is identical to the previous one </w:t>
      </w:r>
      <w:r w:rsidR="006D18E7">
        <w:t xml:space="preserve">with the </w:t>
      </w:r>
      <w:proofErr w:type="spellStart"/>
      <w:r w:rsidR="006D18E7" w:rsidRPr="006D18E7">
        <w:rPr>
          <w:rStyle w:val="CodeInline"/>
        </w:rPr>
        <w:t>MyGame</w:t>
      </w:r>
      <w:proofErr w:type="spellEnd"/>
      <w:r w:rsidR="006D18E7">
        <w:t xml:space="preserve"> and the </w:t>
      </w:r>
      <w:proofErr w:type="spellStart"/>
      <w:r w:rsidR="006D18E7" w:rsidRPr="006D18E7">
        <w:rPr>
          <w:rStyle w:val="CodeInline"/>
        </w:rPr>
        <w:t>BlueLevel</w:t>
      </w:r>
      <w:proofErr w:type="spellEnd"/>
      <w:r w:rsidR="006D18E7">
        <w:t xml:space="preserve"> scenes, </w:t>
      </w:r>
      <w:r>
        <w:t xml:space="preserve">you can move the front rectangle left or right with the arrow keys, the intersection with the left boundary triggers the loading of </w:t>
      </w:r>
      <w:r w:rsidR="006D18E7">
        <w:t>the other scene, and, the Q key quits the game</w:t>
      </w:r>
      <w:r>
        <w:t xml:space="preserve">. However, in this version, each scene plays background music and triggers a brief audio cue when the left/right arrow key is pressed. </w:t>
      </w:r>
      <w:r w:rsidR="00917114">
        <w:t xml:space="preserve">You </w:t>
      </w:r>
      <w:del w:id="0" w:author="Kelvin Sung" w:date="2021-04-14T08:09:00Z">
        <w:r w:rsidR="00917114" w:rsidDel="00A92DD7">
          <w:delText xml:space="preserve">will </w:delText>
        </w:r>
      </w:del>
      <w:ins w:id="1" w:author="Kelvin Sung" w:date="2021-04-14T08:09:00Z">
        <w:r w:rsidR="00A92DD7">
          <w:t xml:space="preserve">can </w:t>
        </w:r>
      </w:ins>
      <w:r w:rsidR="00917114">
        <w:t xml:space="preserve">also notice the volume </w:t>
      </w:r>
      <w:r w:rsidR="00140C0E">
        <w:t xml:space="preserve">variations </w:t>
      </w:r>
      <w:r w:rsidR="00917114">
        <w:t xml:space="preserve">for each type of the audio clip. </w:t>
      </w:r>
      <w:r>
        <w:t xml:space="preserve">The implementation of this project also reinforces the concept of loading and unloading of external resources and the audio clips themselves. You can see an example of this project running in Figure 4-6. The source code to this project is defined in the </w:t>
      </w:r>
      <w:r w:rsidR="00D63658" w:rsidRPr="00D63658">
        <w:rPr>
          <w:rStyle w:val="CodeInline"/>
        </w:rPr>
        <w:t>c</w:t>
      </w:r>
      <w:r w:rsidRPr="00D63658">
        <w:rPr>
          <w:rStyle w:val="CodeInline"/>
        </w:rPr>
        <w:t>hapter4/4.6.</w:t>
      </w:r>
      <w:r w:rsidR="00D63658" w:rsidRPr="00D63658">
        <w:rPr>
          <w:rStyle w:val="CodeInline"/>
        </w:rPr>
        <w:t>a</w:t>
      </w:r>
      <w:r w:rsidRPr="00D63658">
        <w:rPr>
          <w:rStyle w:val="CodeInline"/>
        </w:rPr>
        <w:t>udio</w:t>
      </w:r>
      <w:r w:rsidR="00D63658" w:rsidRPr="00D63658">
        <w:rPr>
          <w:rStyle w:val="CodeInline"/>
        </w:rPr>
        <w:t>_s</w:t>
      </w:r>
      <w:r w:rsidRPr="00D63658">
        <w:rPr>
          <w:rStyle w:val="CodeInline"/>
        </w:rPr>
        <w:t>upport</w:t>
      </w:r>
      <w:r>
        <w:t xml:space="preserve"> folder.</w:t>
      </w:r>
    </w:p>
    <w:p w14:paraId="313A2A38" w14:textId="2322BAAC" w:rsidR="001B27C7" w:rsidRDefault="001B27C7" w:rsidP="00D63658">
      <w:pPr>
        <w:pStyle w:val="Figure"/>
      </w:pPr>
      <w:r>
        <w:rPr>
          <w:noProof/>
        </w:rPr>
        <w:drawing>
          <wp:inline distT="0" distB="0" distL="0" distR="0" wp14:anchorId="5E0D286A" wp14:editId="51947FD6">
            <wp:extent cx="5492750"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066024FD" w14:textId="36BCC372" w:rsidR="001B27C7" w:rsidRDefault="001B27C7" w:rsidP="00D63658">
      <w:pPr>
        <w:pStyle w:val="FigureCaption"/>
      </w:pPr>
      <w:r w:rsidRPr="001B27C7">
        <w:t>Figure 4-6. Running the Audio Support project with both scenes</w:t>
      </w:r>
    </w:p>
    <w:p w14:paraId="3C3B3968" w14:textId="77777777" w:rsidR="001B27C7" w:rsidRDefault="001B27C7" w:rsidP="00D63658">
      <w:pPr>
        <w:pStyle w:val="BodyTextFirst"/>
      </w:pPr>
      <w:r>
        <w:t>The controls of the project are as follows:</w:t>
      </w:r>
    </w:p>
    <w:p w14:paraId="679B1C61" w14:textId="05B46965" w:rsidR="0070798A" w:rsidRDefault="001B27C7" w:rsidP="00D63658">
      <w:pPr>
        <w:pStyle w:val="Bullet"/>
      </w:pPr>
      <w:r w:rsidRPr="00D63658">
        <w:rPr>
          <w:rStyle w:val="Emphasis"/>
        </w:rPr>
        <w:lastRenderedPageBreak/>
        <w:t>Left/right arrow key</w:t>
      </w:r>
      <w:r>
        <w:t>: Moves the front rectangle left and right</w:t>
      </w:r>
      <w:r w:rsidR="00CC3474">
        <w:t xml:space="preserve"> to increase and decrease </w:t>
      </w:r>
      <w:r w:rsidR="00140C0E">
        <w:t xml:space="preserve">the </w:t>
      </w:r>
      <w:r w:rsidR="0070798A">
        <w:t>volume</w:t>
      </w:r>
      <w:del w:id="2" w:author="Kelvin Sung" w:date="2021-04-14T09:00:00Z">
        <w:r w:rsidR="0070798A" w:rsidDel="006D53DF">
          <w:delText>s</w:delText>
        </w:r>
      </w:del>
      <w:r w:rsidR="0070798A">
        <w:t xml:space="preserve"> of the background music</w:t>
      </w:r>
      <w:del w:id="3" w:author="Kelvin Sung" w:date="2021-04-14T09:00:00Z">
        <w:r w:rsidR="0070798A" w:rsidDel="006D53DF">
          <w:delText>, while the volume of the audio cue changes in the reversed order</w:delText>
        </w:r>
      </w:del>
    </w:p>
    <w:p w14:paraId="6B5F5595" w14:textId="09A518EA" w:rsidR="002A41F5" w:rsidRDefault="002A41F5" w:rsidP="002A41F5">
      <w:pPr>
        <w:pStyle w:val="Bullet"/>
      </w:pPr>
      <w:r>
        <w:rPr>
          <w:rStyle w:val="Emphasis"/>
        </w:rPr>
        <w:t xml:space="preserve">Q key: </w:t>
      </w:r>
      <w:r w:rsidRPr="003847D3">
        <w:t>Quits the game</w:t>
      </w:r>
    </w:p>
    <w:p w14:paraId="340401EA" w14:textId="77777777" w:rsidR="001B27C7" w:rsidRDefault="001B27C7" w:rsidP="00D63658">
      <w:pPr>
        <w:pStyle w:val="BodyTextFirst"/>
      </w:pPr>
      <w:r>
        <w:t>The goals of the project are as follows:</w:t>
      </w:r>
    </w:p>
    <w:p w14:paraId="18CA38F0" w14:textId="66DBD0BA" w:rsidR="001B27C7" w:rsidRDefault="001B27C7" w:rsidP="00D63658">
      <w:pPr>
        <w:pStyle w:val="Bullet"/>
      </w:pPr>
      <w:r>
        <w:t>To add audio support to the resource management system</w:t>
      </w:r>
    </w:p>
    <w:p w14:paraId="20F71B3E" w14:textId="44A5B7B7" w:rsidR="001B27C7" w:rsidRDefault="001B27C7" w:rsidP="00D63658">
      <w:pPr>
        <w:pStyle w:val="Bullet"/>
      </w:pPr>
      <w:r>
        <w:t>To provide an interface to play audio for games</w:t>
      </w:r>
    </w:p>
    <w:p w14:paraId="02A2ADD5" w14:textId="39BDDF51" w:rsidR="001B27C7" w:rsidRDefault="001B27C7" w:rsidP="00D63658">
      <w:pPr>
        <w:pStyle w:val="Bullet"/>
      </w:pPr>
      <w:r>
        <w:t>To optimize and facilitate resource sharing with reference counts of individual resources</w:t>
      </w:r>
    </w:p>
    <w:p w14:paraId="0C8F9888" w14:textId="053861FA" w:rsidR="001B27C7" w:rsidRDefault="001B27C7" w:rsidP="00D63658">
      <w:pPr>
        <w:pStyle w:val="BodyTextFirst"/>
      </w:pPr>
      <w:r w:rsidRPr="00D63658">
        <w:rPr>
          <w:rStyle w:val="BodyTextFirstChar"/>
        </w:rPr>
        <w:t>You can find the following audio files in the</w:t>
      </w:r>
      <w:r>
        <w:t xml:space="preserve"> </w:t>
      </w:r>
      <w:r w:rsidR="00D63658" w:rsidRPr="00D63658">
        <w:rPr>
          <w:rStyle w:val="CodeInline"/>
        </w:rPr>
        <w:t>c</w:t>
      </w:r>
      <w:r w:rsidRPr="00D63658">
        <w:rPr>
          <w:rStyle w:val="CodeInline"/>
        </w:rPr>
        <w:t>hapter4\4.6.</w:t>
      </w:r>
      <w:r w:rsidR="00D63658" w:rsidRPr="00D63658">
        <w:rPr>
          <w:rStyle w:val="CodeInline"/>
        </w:rPr>
        <w:t>a</w:t>
      </w:r>
      <w:r w:rsidRPr="00D63658">
        <w:rPr>
          <w:rStyle w:val="CodeInline"/>
        </w:rPr>
        <w:t>udio</w:t>
      </w:r>
      <w:r w:rsidR="00D63658" w:rsidRPr="00D63658">
        <w:rPr>
          <w:rStyle w:val="CodeInline"/>
        </w:rPr>
        <w:t>_s</w:t>
      </w:r>
      <w:r w:rsidRPr="00D63658">
        <w:rPr>
          <w:rStyle w:val="CodeInline"/>
        </w:rPr>
        <w:t>upport\assets\sounds</w:t>
      </w:r>
      <w:r>
        <w:t xml:space="preserve"> folder:</w:t>
      </w:r>
    </w:p>
    <w:p w14:paraId="7BDB423D" w14:textId="150DA6AA" w:rsidR="001B27C7" w:rsidRPr="00D63658" w:rsidRDefault="00D63658" w:rsidP="00D63658">
      <w:pPr>
        <w:pStyle w:val="Bullet"/>
        <w:rPr>
          <w:rStyle w:val="CodeInline"/>
        </w:rPr>
      </w:pPr>
      <w:r w:rsidRPr="00D63658">
        <w:rPr>
          <w:rStyle w:val="CodeInline"/>
        </w:rPr>
        <w:t>bg_c</w:t>
      </w:r>
      <w:r w:rsidR="001B27C7" w:rsidRPr="00D63658">
        <w:rPr>
          <w:rStyle w:val="CodeInline"/>
        </w:rPr>
        <w:t>lip.mp3</w:t>
      </w:r>
    </w:p>
    <w:p w14:paraId="25891E24" w14:textId="0990876D" w:rsidR="001B27C7" w:rsidRPr="00D63658" w:rsidRDefault="00D63658" w:rsidP="00D63658">
      <w:pPr>
        <w:pStyle w:val="Bullet"/>
        <w:rPr>
          <w:rStyle w:val="CodeInline"/>
        </w:rPr>
      </w:pPr>
      <w:r w:rsidRPr="00D63658">
        <w:rPr>
          <w:rStyle w:val="CodeInline"/>
        </w:rPr>
        <w:t>b</w:t>
      </w:r>
      <w:r w:rsidR="001B27C7" w:rsidRPr="00D63658">
        <w:rPr>
          <w:rStyle w:val="CodeInline"/>
        </w:rPr>
        <w:t>lue</w:t>
      </w:r>
      <w:r w:rsidRPr="00D63658">
        <w:rPr>
          <w:rStyle w:val="CodeInline"/>
        </w:rPr>
        <w:t>_l</w:t>
      </w:r>
      <w:r w:rsidR="001B27C7" w:rsidRPr="00D63658">
        <w:rPr>
          <w:rStyle w:val="CodeInline"/>
        </w:rPr>
        <w:t>evel_cue.wav</w:t>
      </w:r>
    </w:p>
    <w:p w14:paraId="49FCB91A" w14:textId="5E364EBD" w:rsidR="001B27C7" w:rsidRPr="00D63658" w:rsidRDefault="00D63658" w:rsidP="00D63658">
      <w:pPr>
        <w:pStyle w:val="Bullet"/>
        <w:rPr>
          <w:rStyle w:val="CodeInline"/>
        </w:rPr>
      </w:pPr>
      <w:r w:rsidRPr="00D63658">
        <w:rPr>
          <w:rStyle w:val="CodeInline"/>
        </w:rPr>
        <w:t>m</w:t>
      </w:r>
      <w:r w:rsidR="001B27C7" w:rsidRPr="00D63658">
        <w:rPr>
          <w:rStyle w:val="CodeInline"/>
        </w:rPr>
        <w:t>y</w:t>
      </w:r>
      <w:r w:rsidRPr="00D63658">
        <w:rPr>
          <w:rStyle w:val="CodeInline"/>
        </w:rPr>
        <w:t>_g</w:t>
      </w:r>
      <w:r w:rsidR="001B27C7" w:rsidRPr="00D63658">
        <w:rPr>
          <w:rStyle w:val="CodeInline"/>
        </w:rPr>
        <w:t>ame_cue.wav</w:t>
      </w:r>
    </w:p>
    <w:p w14:paraId="2580543F" w14:textId="775528B7" w:rsidR="001B27C7" w:rsidRDefault="001B27C7" w:rsidP="00D63658">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5C5484CA" w14:textId="79794653" w:rsidR="001B27C7" w:rsidRDefault="001B27C7" w:rsidP="00D63658">
      <w:pPr>
        <w:pStyle w:val="Heading3"/>
      </w:pPr>
      <w:r>
        <w:t xml:space="preserve">Define </w:t>
      </w:r>
      <w:ins w:id="4" w:author="Kelvin Sung" w:date="2021-04-14T08:13:00Z">
        <w:r w:rsidR="00C331BC">
          <w:t xml:space="preserve">an </w:t>
        </w:r>
      </w:ins>
      <w:r>
        <w:t xml:space="preserve">Audio </w:t>
      </w:r>
      <w:del w:id="5" w:author="Kelvin Sung" w:date="2021-04-14T08:13:00Z">
        <w:r w:rsidDel="00C331BC">
          <w:delText xml:space="preserve">Component </w:delText>
        </w:r>
      </w:del>
      <w:ins w:id="6" w:author="Kelvin Sung" w:date="2021-04-14T08:13:00Z">
        <w:r w:rsidR="00C331BC">
          <w:t>Resource Module</w:t>
        </w:r>
      </w:ins>
      <w:del w:id="7" w:author="Kelvin Sung" w:date="2021-04-14T08:13:00Z">
        <w:r w:rsidDel="00DC10EF">
          <w:delText>with Web Audio API</w:delText>
        </w:r>
      </w:del>
    </w:p>
    <w:p w14:paraId="4B30BE11" w14:textId="7F104E83" w:rsidR="001B27C7" w:rsidRDefault="001B27C7" w:rsidP="00D63658">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w:t>
      </w:r>
      <w:r w:rsidR="00D63658" w:rsidRPr="00D63658">
        <w:rPr>
          <w:rStyle w:val="CodeInline"/>
        </w:rPr>
        <w:t>e</w:t>
      </w:r>
      <w:r w:rsidRPr="00D63658">
        <w:rPr>
          <w:rStyle w:val="CodeInline"/>
        </w:rPr>
        <w:t>ngine/</w:t>
      </w:r>
      <w:r w:rsidR="00D63658" w:rsidRPr="00D63658">
        <w:rPr>
          <w:rStyle w:val="CodeInline"/>
        </w:rPr>
        <w:t>r</w:t>
      </w:r>
      <w:r w:rsidRPr="00D63658">
        <w:rPr>
          <w:rStyle w:val="CodeInline"/>
        </w:rPr>
        <w:t>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3C6963D8" w14:textId="5789EC9E" w:rsidR="001B27C7" w:rsidRDefault="001B27C7" w:rsidP="001B27C7">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3BD0ECFF" w14:textId="77777777" w:rsidR="000061A6" w:rsidRDefault="000061A6" w:rsidP="000061A6">
      <w:pPr>
        <w:pStyle w:val="NoteTipCaution"/>
        <w:rPr>
          <w:ins w:id="8" w:author="Kelvin Sung" w:date="2021-04-14T08:22:00Z"/>
        </w:rPr>
      </w:pPr>
      <w:ins w:id="9" w:author="Kelvin Sung" w:date="2021-04-14T08:22:00Z">
        <w:r w:rsidRPr="000901EA">
          <w:rPr>
            <w:rStyle w:val="Strong"/>
          </w:rPr>
          <w:t>Note</w:t>
        </w:r>
        <w:r>
          <w: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ins>
    </w:p>
    <w:p w14:paraId="61474555" w14:textId="1C9978E4" w:rsidR="00D63658" w:rsidRDefault="007436BE" w:rsidP="007436BE">
      <w:pPr>
        <w:pStyle w:val="NumList"/>
      </w:pPr>
      <w:r w:rsidRPr="007436BE">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w:t>
      </w:r>
      <w:del w:id="10" w:author="Kelvin Sung" w:date="2021-04-14T08:11:00Z">
        <w:r w:rsidRPr="007436BE" w:rsidDel="00C331BC">
          <w:delText xml:space="preserve">engine </w:delText>
        </w:r>
      </w:del>
      <w:r w:rsidRPr="007436BE">
        <w:t>component</w:t>
      </w:r>
      <w:r>
        <w:t xml:space="preserve"> module</w:t>
      </w:r>
      <w:r w:rsidRPr="007436BE">
        <w:t>.</w:t>
      </w:r>
    </w:p>
    <w:p w14:paraId="06409CFD" w14:textId="2F6EE004" w:rsidR="007436BE" w:rsidRDefault="00C331BC" w:rsidP="007436BE">
      <w:pPr>
        <w:pStyle w:val="NumList"/>
      </w:pPr>
      <w:ins w:id="11" w:author="Kelvin Sung" w:date="2021-04-14T08:12:00Z">
        <w:r>
          <w:lastRenderedPageBreak/>
          <w:t xml:space="preserve">Similar to the implementations of </w:t>
        </w:r>
        <w:r w:rsidRPr="00C331BC">
          <w:rPr>
            <w:rStyle w:val="CodeInline"/>
            <w:rPrChange w:id="12" w:author="Kelvin Sung" w:date="2021-04-14T08:13:00Z">
              <w:rPr/>
            </w:rPrChange>
          </w:rPr>
          <w:t>text</w:t>
        </w:r>
        <w:r>
          <w:t xml:space="preserve"> and </w:t>
        </w:r>
        <w:r w:rsidRPr="00C331BC">
          <w:rPr>
            <w:rStyle w:val="CodeInline"/>
            <w:rPrChange w:id="13" w:author="Kelvin Sung" w:date="2021-04-14T08:13:00Z">
              <w:rPr/>
            </w:rPrChange>
          </w:rPr>
          <w:t>xml</w:t>
        </w:r>
        <w:r>
          <w:t xml:space="preserve"> modules, </w:t>
        </w:r>
      </w:ins>
      <w:commentRangeStart w:id="14"/>
      <w:del w:id="15" w:author="Kelvin Sung" w:date="2021-04-14T08:12:00Z">
        <w:r w:rsidR="007436BE" w:rsidDel="00C331BC">
          <w:delText>TEMP TEXT</w:delText>
        </w:r>
        <w:commentRangeEnd w:id="14"/>
        <w:r w:rsidR="00D93183" w:rsidDel="00C331BC">
          <w:rPr>
            <w:rStyle w:val="CommentReference"/>
            <w:rFonts w:asciiTheme="minorHAnsi" w:hAnsiTheme="minorHAnsi"/>
          </w:rPr>
          <w:commentReference w:id="14"/>
        </w:r>
      </w:del>
      <w:ins w:id="16" w:author="Kelvin Sung" w:date="2021-04-14T08:12:00Z">
        <w:r>
          <w:t xml:space="preserve">import the core resource </w:t>
        </w:r>
      </w:ins>
      <w:ins w:id="17" w:author="Kelvin Sung" w:date="2021-04-14T08:14:00Z">
        <w:r w:rsidR="00DC10EF">
          <w:t xml:space="preserve">management functionality from </w:t>
        </w:r>
        <w:proofErr w:type="spellStart"/>
        <w:r w:rsidR="00DC10EF" w:rsidRPr="00DC10EF">
          <w:rPr>
            <w:rStyle w:val="CodeInline"/>
            <w:rPrChange w:id="18" w:author="Kelvin Sung" w:date="2021-04-14T08:14:00Z">
              <w:rPr/>
            </w:rPrChange>
          </w:rPr>
          <w:t>resource_map</w:t>
        </w:r>
        <w:proofErr w:type="spellEnd"/>
        <w:r w:rsidR="00DC10EF">
          <w:t>.</w:t>
        </w:r>
      </w:ins>
    </w:p>
    <w:p w14:paraId="23C7A69E" w14:textId="77777777" w:rsidR="007436BE" w:rsidRDefault="007436BE" w:rsidP="007436BE">
      <w:pPr>
        <w:pStyle w:val="Code"/>
      </w:pPr>
      <w:r>
        <w:t>"use strict";</w:t>
      </w:r>
    </w:p>
    <w:p w14:paraId="3D4FB432" w14:textId="77777777" w:rsidR="007436BE" w:rsidRDefault="007436BE" w:rsidP="007436BE">
      <w:pPr>
        <w:pStyle w:val="Code"/>
      </w:pPr>
    </w:p>
    <w:p w14:paraId="35C0C6DE" w14:textId="77777777" w:rsidR="007436BE" w:rsidRDefault="007436BE" w:rsidP="007436BE">
      <w:pPr>
        <w:pStyle w:val="Code"/>
      </w:pPr>
      <w:r>
        <w:t>import * as map from "../core/resource_map.js";</w:t>
      </w:r>
    </w:p>
    <w:p w14:paraId="3F9A1149" w14:textId="77777777" w:rsidR="007436BE" w:rsidRDefault="007436BE" w:rsidP="007436BE">
      <w:pPr>
        <w:pStyle w:val="Code"/>
      </w:pPr>
      <w:r>
        <w:t>// functions from resource_map</w:t>
      </w:r>
    </w:p>
    <w:p w14:paraId="1495E0CF" w14:textId="77777777" w:rsidR="007436BE" w:rsidRDefault="007436BE" w:rsidP="007436BE">
      <w:pPr>
        <w:pStyle w:val="Code"/>
      </w:pPr>
      <w:r>
        <w:t>let unload = map.unload;</w:t>
      </w:r>
    </w:p>
    <w:p w14:paraId="54DE1D05" w14:textId="77777777" w:rsidR="007436BE" w:rsidRDefault="007436BE" w:rsidP="007436BE">
      <w:pPr>
        <w:pStyle w:val="Code"/>
      </w:pPr>
      <w:r>
        <w:t>let has = map.has;</w:t>
      </w:r>
    </w:p>
    <w:p w14:paraId="680C2F04" w14:textId="26F87C6F" w:rsidR="007436BE" w:rsidRDefault="007436BE" w:rsidP="007436BE">
      <w:pPr>
        <w:pStyle w:val="NumList"/>
      </w:pPr>
      <w:commentRangeStart w:id="19"/>
      <w:del w:id="20" w:author="Kelvin Sung" w:date="2021-04-14T08:15:00Z">
        <w:r w:rsidDel="00DC10EF">
          <w:delText>TEMP TEXT</w:delText>
        </w:r>
        <w:commentRangeEnd w:id="19"/>
        <w:r w:rsidR="00D93183" w:rsidDel="00DC10EF">
          <w:rPr>
            <w:rStyle w:val="CommentReference"/>
            <w:rFonts w:asciiTheme="minorHAnsi" w:hAnsiTheme="minorHAnsi"/>
          </w:rPr>
          <w:commentReference w:id="19"/>
        </w:r>
      </w:del>
      <w:ins w:id="21" w:author="Kelvin Sung" w:date="2021-04-14T08:15:00Z">
        <w:r w:rsidR="00DC10EF">
          <w:t xml:space="preserve">Declare </w:t>
        </w:r>
      </w:ins>
      <w:ins w:id="22" w:author="Kelvin Sung" w:date="2021-04-14T08:16:00Z">
        <w:r w:rsidR="00DC10EF" w:rsidRPr="00DC10EF">
          <w:t>variables to maintain references to the Web Audio context</w:t>
        </w:r>
        <w:r w:rsidR="00DC10EF">
          <w:t xml:space="preserve">, </w:t>
        </w:r>
        <w:r w:rsidR="00DC10EF" w:rsidRPr="00DC10EF">
          <w:t>background music</w:t>
        </w:r>
        <w:r w:rsidR="00DC10EF">
          <w:t xml:space="preserve">, and </w:t>
        </w:r>
      </w:ins>
      <w:ins w:id="23" w:author="Kelvin Sung" w:date="2021-04-14T08:17:00Z">
        <w:r w:rsidR="00DC10EF">
          <w:t xml:space="preserve">to </w:t>
        </w:r>
      </w:ins>
      <w:ins w:id="24" w:author="Kelvin Sung" w:date="2021-04-14T08:16:00Z">
        <w:r w:rsidR="00DC10EF">
          <w:t>control</w:t>
        </w:r>
      </w:ins>
      <w:ins w:id="25" w:author="Kelvin Sung" w:date="2021-04-14T08:17:00Z">
        <w:r w:rsidR="00DC10EF">
          <w:t xml:space="preserve"> volumes</w:t>
        </w:r>
      </w:ins>
      <w:ins w:id="26" w:author="Kelvin Sung" w:date="2021-04-14T08:16:00Z">
        <w:r w:rsidR="00DC10EF" w:rsidRPr="00DC10EF">
          <w:t>.</w:t>
        </w:r>
      </w:ins>
    </w:p>
    <w:p w14:paraId="3674A35D" w14:textId="77777777" w:rsidR="007436BE" w:rsidRDefault="007436BE" w:rsidP="007436BE">
      <w:pPr>
        <w:pStyle w:val="Code"/>
      </w:pPr>
      <w:r>
        <w:t>let mAudioContext = null;</w:t>
      </w:r>
    </w:p>
    <w:p w14:paraId="33AC0ABE" w14:textId="77777777" w:rsidR="007436BE" w:rsidRDefault="007436BE" w:rsidP="007436BE">
      <w:pPr>
        <w:pStyle w:val="Code"/>
      </w:pPr>
      <w:r>
        <w:t>let mBackgroundAudio = null;</w:t>
      </w:r>
    </w:p>
    <w:p w14:paraId="6A24DA56" w14:textId="6A42B373" w:rsidR="007436BE" w:rsidRPr="007436BE" w:rsidDel="00DC10EF" w:rsidRDefault="007436BE" w:rsidP="007436BE">
      <w:pPr>
        <w:pStyle w:val="NumList"/>
        <w:rPr>
          <w:del w:id="27" w:author="Kelvin Sung" w:date="2021-04-14T08:16:00Z"/>
        </w:rPr>
      </w:pPr>
      <w:commentRangeStart w:id="28"/>
      <w:del w:id="29" w:author="Kelvin Sung" w:date="2021-04-14T08:16:00Z">
        <w:r w:rsidDel="00DC10EF">
          <w:delText>TEMP TEXT</w:delText>
        </w:r>
        <w:commentRangeEnd w:id="28"/>
        <w:r w:rsidR="00D93183" w:rsidDel="00DC10EF">
          <w:rPr>
            <w:rStyle w:val="CommentReference"/>
            <w:rFonts w:asciiTheme="minorHAnsi" w:hAnsiTheme="minorHAnsi"/>
          </w:rPr>
          <w:commentReference w:id="28"/>
        </w:r>
      </w:del>
    </w:p>
    <w:p w14:paraId="22D901BE" w14:textId="1BEB30A0" w:rsidR="007436BE" w:rsidRDefault="00DC10EF" w:rsidP="007436BE">
      <w:pPr>
        <w:pStyle w:val="Code"/>
      </w:pPr>
      <w:ins w:id="30" w:author="Kelvin Sung" w:date="2021-04-14T08:16:00Z">
        <w:r>
          <w:br/>
        </w:r>
      </w:ins>
      <w:r w:rsidR="007436BE">
        <w:t>// volume control support</w:t>
      </w:r>
    </w:p>
    <w:p w14:paraId="33382C77" w14:textId="617D1FF5" w:rsidR="007436BE" w:rsidRDefault="007436BE" w:rsidP="007436BE">
      <w:pPr>
        <w:pStyle w:val="Code"/>
      </w:pPr>
      <w:r>
        <w:t xml:space="preserve">let mBackgroundGain = null; </w:t>
      </w:r>
      <w:del w:id="31" w:author="Kelvin Sung" w:date="2021-04-14T08:16:00Z">
        <w:r w:rsidDel="00DC10EF">
          <w:delText xml:space="preserve">        </w:delText>
        </w:r>
      </w:del>
      <w:r>
        <w:t>// background volume</w:t>
      </w:r>
    </w:p>
    <w:p w14:paraId="0D0E9EEF" w14:textId="77777777" w:rsidR="007436BE" w:rsidRDefault="007436BE" w:rsidP="007436BE">
      <w:pPr>
        <w:pStyle w:val="Code"/>
      </w:pPr>
      <w:r>
        <w:t>let mCueGain = null;        // cue/special effects volume</w:t>
      </w:r>
    </w:p>
    <w:p w14:paraId="04F3F82A" w14:textId="77777777" w:rsidR="007436BE" w:rsidRDefault="007436BE" w:rsidP="007436BE">
      <w:pPr>
        <w:pStyle w:val="Code"/>
      </w:pPr>
      <w:r>
        <w:t>let mMasterGain = null;     // overall/master volume</w:t>
      </w:r>
    </w:p>
    <w:p w14:paraId="13598C84" w14:textId="77777777" w:rsidR="007436BE" w:rsidRDefault="007436BE" w:rsidP="007436BE">
      <w:pPr>
        <w:pStyle w:val="Code"/>
      </w:pPr>
    </w:p>
    <w:p w14:paraId="4EA7E21A" w14:textId="072AE32B" w:rsidR="007436BE" w:rsidRDefault="007436BE" w:rsidP="007436BE">
      <w:pPr>
        <w:pStyle w:val="Code"/>
      </w:pPr>
      <w:r>
        <w:t>let kDefaultInitGain = 0.1;</w:t>
      </w:r>
    </w:p>
    <w:p w14:paraId="3C092773" w14:textId="64CE9D59" w:rsidR="007436BE" w:rsidRDefault="00CA068B" w:rsidP="007436BE">
      <w:pPr>
        <w:pStyle w:val="NumList"/>
      </w:pPr>
      <w:ins w:id="32" w:author="Kelvin Sung" w:date="2021-04-14T08:23:00Z">
        <w:r>
          <w:t xml:space="preserve">Define the </w:t>
        </w:r>
        <w:proofErr w:type="spellStart"/>
        <w:proofErr w:type="gramStart"/>
        <w:r w:rsidRPr="00CA068B">
          <w:rPr>
            <w:rStyle w:val="CodeInline"/>
            <w:rPrChange w:id="33" w:author="Kelvin Sung" w:date="2021-04-14T08:23:00Z">
              <w:rPr/>
            </w:rPrChange>
          </w:rPr>
          <w:t>init</w:t>
        </w:r>
        <w:proofErr w:type="spellEnd"/>
        <w:r w:rsidRPr="00CA068B">
          <w:rPr>
            <w:rStyle w:val="CodeInline"/>
            <w:rPrChange w:id="34" w:author="Kelvin Sung" w:date="2021-04-14T08:23:00Z">
              <w:rPr/>
            </w:rPrChange>
          </w:rPr>
          <w:t>(</w:t>
        </w:r>
        <w:proofErr w:type="gramEnd"/>
        <w:r w:rsidRPr="00CA068B">
          <w:rPr>
            <w:rStyle w:val="CodeInline"/>
            <w:rPrChange w:id="35" w:author="Kelvin Sung" w:date="2021-04-14T08:23:00Z">
              <w:rPr/>
            </w:rPrChange>
          </w:rPr>
          <w:t>)</w:t>
        </w:r>
        <w:r>
          <w:t xml:space="preserve"> function to create </w:t>
        </w:r>
      </w:ins>
      <w:ins w:id="36" w:author="Kelvin Sung" w:date="2021-04-14T08:24:00Z">
        <w:r>
          <w:t xml:space="preserve">and store </w:t>
        </w:r>
      </w:ins>
      <w:ins w:id="37" w:author="Kelvin Sung" w:date="2021-04-14T08:23:00Z">
        <w:r>
          <w:t xml:space="preserve">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ins>
      <w:del w:id="38" w:author="Kelvin Sung" w:date="2021-04-14T08:23:00Z">
        <w:r w:rsidR="007436BE" w:rsidDel="00CA068B">
          <w:delText>TEMP TEX</w:delText>
        </w:r>
      </w:del>
      <w:ins w:id="39" w:author="Kelvin Sung" w:date="2021-04-14T08:24:00Z">
        <w:r>
          <w:t xml:space="preserve">, and initialize the audio </w:t>
        </w:r>
      </w:ins>
      <w:del w:id="40" w:author="Kelvin Sung" w:date="2021-04-14T08:23:00Z">
        <w:r w:rsidR="007436BE" w:rsidDel="00CA068B">
          <w:delText>T</w:delText>
        </w:r>
      </w:del>
      <w:ins w:id="41" w:author="Kelvin Sung" w:date="2021-04-14T08:25:00Z">
        <w:r>
          <w:t xml:space="preserve">volume </w:t>
        </w:r>
        <w:r w:rsidR="006A6845">
          <w:t xml:space="preserve">gain </w:t>
        </w:r>
        <w:r>
          <w:t>controls for the background, cue, and a master that affects both.</w:t>
        </w:r>
      </w:ins>
      <w:ins w:id="42" w:author="Kelvin Sung" w:date="2021-04-14T08:29:00Z">
        <w:r w:rsidR="00E83E29">
          <w:t xml:space="preserve"> In all cases, volume gain of a 0 </w:t>
        </w:r>
      </w:ins>
      <w:ins w:id="43" w:author="Kelvin Sung" w:date="2021-04-14T08:30:00Z">
        <w:r w:rsidR="00E83E29">
          <w:t>corresponds to no audio and 1 means max</w:t>
        </w:r>
        <w:r w:rsidR="0045018A">
          <w:t>imum strength.</w:t>
        </w:r>
      </w:ins>
    </w:p>
    <w:p w14:paraId="45B9B3C4" w14:textId="713BA813" w:rsidR="000901EA" w:rsidDel="000061A6" w:rsidRDefault="000901EA" w:rsidP="000901EA">
      <w:pPr>
        <w:pStyle w:val="NoteTipCaution"/>
        <w:rPr>
          <w:del w:id="44" w:author="Kelvin Sung" w:date="2021-04-14T08:22:00Z"/>
        </w:rPr>
      </w:pPr>
      <w:del w:id="45" w:author="Kelvin Sung" w:date="2021-04-14T08:22:00Z">
        <w:r w:rsidRPr="000901EA" w:rsidDel="000061A6">
          <w:rPr>
            <w:rStyle w:val="Strong"/>
          </w:rPr>
          <w:delText>Note</w:delText>
        </w:r>
        <w:r w:rsidDel="000061A6">
          <w:delTex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delText>
        </w:r>
        <w:r w:rsidRPr="000901EA" w:rsidDel="000061A6">
          <w:delText>played</w:delText>
        </w:r>
        <w:r w:rsidDel="000061A6">
          <w:delText xml:space="preserve"> </w:delText>
        </w:r>
        <w:r w:rsidRPr="000901EA" w:rsidDel="000061A6">
          <w:delText>after</w:delText>
        </w:r>
        <w:r w:rsidDel="000061A6">
          <w:delText xml:space="preserve"> user input (e.g., mouse click, or keyboard events).</w:delText>
        </w:r>
      </w:del>
    </w:p>
    <w:p w14:paraId="463B3839" w14:textId="77777777" w:rsidR="007436BE" w:rsidRDefault="007436BE" w:rsidP="007436BE">
      <w:pPr>
        <w:pStyle w:val="Code"/>
      </w:pPr>
      <w:r>
        <w:t>function init() {</w:t>
      </w:r>
    </w:p>
    <w:p w14:paraId="68E8CD8D" w14:textId="77777777" w:rsidR="007436BE" w:rsidRDefault="007436BE" w:rsidP="007436BE">
      <w:pPr>
        <w:pStyle w:val="Code"/>
      </w:pPr>
      <w:r>
        <w:t xml:space="preserve">    try {</w:t>
      </w:r>
    </w:p>
    <w:p w14:paraId="46229B2D" w14:textId="77777777" w:rsidR="007436BE" w:rsidRDefault="007436BE" w:rsidP="007436BE">
      <w:pPr>
        <w:pStyle w:val="Code"/>
      </w:pPr>
      <w:r>
        <w:t xml:space="preserve">        let AudioContext = window.AudioContext || window.webkitAudioContext;</w:t>
      </w:r>
    </w:p>
    <w:p w14:paraId="38A7D7FA" w14:textId="77777777" w:rsidR="007436BE" w:rsidRDefault="007436BE" w:rsidP="007436BE">
      <w:pPr>
        <w:pStyle w:val="Code"/>
      </w:pPr>
      <w:r>
        <w:t xml:space="preserve">        mAudioContext = new AudioContext();</w:t>
      </w:r>
    </w:p>
    <w:p w14:paraId="404363E4" w14:textId="77777777" w:rsidR="007436BE" w:rsidRDefault="007436BE" w:rsidP="007436BE">
      <w:pPr>
        <w:pStyle w:val="Code"/>
      </w:pPr>
    </w:p>
    <w:p w14:paraId="745C0508" w14:textId="77777777" w:rsidR="007436BE" w:rsidRDefault="007436BE" w:rsidP="007436BE">
      <w:pPr>
        <w:pStyle w:val="Code"/>
      </w:pPr>
      <w:r>
        <w:t xml:space="preserve">        // connect Master volume control</w:t>
      </w:r>
    </w:p>
    <w:p w14:paraId="0939F0A2" w14:textId="77777777" w:rsidR="007436BE" w:rsidRDefault="007436BE" w:rsidP="007436BE">
      <w:pPr>
        <w:pStyle w:val="Code"/>
      </w:pPr>
      <w:r>
        <w:t xml:space="preserve">        mMasterGain = mAudioContext.createGain();</w:t>
      </w:r>
    </w:p>
    <w:p w14:paraId="0ED1198C" w14:textId="77777777" w:rsidR="007436BE" w:rsidRDefault="007436BE" w:rsidP="007436BE">
      <w:pPr>
        <w:pStyle w:val="Code"/>
      </w:pPr>
      <w:r>
        <w:t xml:space="preserve">        mMasterGain.connect(mAudioContext.destination);</w:t>
      </w:r>
    </w:p>
    <w:p w14:paraId="06CDC729" w14:textId="77777777" w:rsidR="007436BE" w:rsidRDefault="007436BE" w:rsidP="007436BE">
      <w:pPr>
        <w:pStyle w:val="Code"/>
      </w:pPr>
      <w:r>
        <w:t xml:space="preserve">        // set default Master volume</w:t>
      </w:r>
    </w:p>
    <w:p w14:paraId="1F5E2552" w14:textId="77777777" w:rsidR="007436BE" w:rsidRDefault="007436BE" w:rsidP="007436BE">
      <w:pPr>
        <w:pStyle w:val="Code"/>
      </w:pPr>
      <w:r>
        <w:t xml:space="preserve">        mMasterGain.gain.value = kDefaultInitGain;</w:t>
      </w:r>
    </w:p>
    <w:p w14:paraId="79CA81D1" w14:textId="77777777" w:rsidR="007436BE" w:rsidRDefault="007436BE" w:rsidP="007436BE">
      <w:pPr>
        <w:pStyle w:val="Code"/>
      </w:pPr>
      <w:r>
        <w:t xml:space="preserve">         </w:t>
      </w:r>
    </w:p>
    <w:p w14:paraId="68E3369E" w14:textId="77777777" w:rsidR="007436BE" w:rsidRDefault="007436BE" w:rsidP="007436BE">
      <w:pPr>
        <w:pStyle w:val="Code"/>
      </w:pPr>
      <w:r>
        <w:t xml:space="preserve">        // connect Background volume control</w:t>
      </w:r>
    </w:p>
    <w:p w14:paraId="6FB349CD" w14:textId="77777777" w:rsidR="007436BE" w:rsidRDefault="007436BE" w:rsidP="007436BE">
      <w:pPr>
        <w:pStyle w:val="Code"/>
      </w:pPr>
      <w:r>
        <w:t xml:space="preserve">        mBackgroundGain = mAudioContext.createGain();</w:t>
      </w:r>
    </w:p>
    <w:p w14:paraId="4C2327B8" w14:textId="77777777" w:rsidR="007436BE" w:rsidRDefault="007436BE" w:rsidP="007436BE">
      <w:pPr>
        <w:pStyle w:val="Code"/>
      </w:pPr>
      <w:r>
        <w:t xml:space="preserve">        mBackgroundGain.connect(mMasterGain);</w:t>
      </w:r>
    </w:p>
    <w:p w14:paraId="7BB7AD8F" w14:textId="77777777" w:rsidR="007436BE" w:rsidRDefault="007436BE" w:rsidP="007436BE">
      <w:pPr>
        <w:pStyle w:val="Code"/>
      </w:pPr>
      <w:r>
        <w:t xml:space="preserve">        // set default Background volume</w:t>
      </w:r>
    </w:p>
    <w:p w14:paraId="508A407B" w14:textId="77777777" w:rsidR="007436BE" w:rsidRDefault="007436BE" w:rsidP="007436BE">
      <w:pPr>
        <w:pStyle w:val="Code"/>
      </w:pPr>
      <w:r>
        <w:t xml:space="preserve">        mBackgroundGain.gain.value = 1.0;</w:t>
      </w:r>
    </w:p>
    <w:p w14:paraId="62D8A07F" w14:textId="77777777" w:rsidR="007436BE" w:rsidRDefault="007436BE" w:rsidP="007436BE">
      <w:pPr>
        <w:pStyle w:val="Code"/>
      </w:pPr>
      <w:r>
        <w:t xml:space="preserve">         </w:t>
      </w:r>
    </w:p>
    <w:p w14:paraId="2B9224F8" w14:textId="77777777" w:rsidR="007436BE" w:rsidRDefault="007436BE" w:rsidP="007436BE">
      <w:pPr>
        <w:pStyle w:val="Code"/>
      </w:pPr>
      <w:r>
        <w:t xml:space="preserve">        // connect Cuevolume control</w:t>
      </w:r>
    </w:p>
    <w:p w14:paraId="20A10919" w14:textId="77777777" w:rsidR="007436BE" w:rsidRDefault="007436BE" w:rsidP="007436BE">
      <w:pPr>
        <w:pStyle w:val="Code"/>
      </w:pPr>
      <w:r>
        <w:t xml:space="preserve">        mCueGain = mAudioContext.createGain();</w:t>
      </w:r>
    </w:p>
    <w:p w14:paraId="5CE6D71A" w14:textId="77777777" w:rsidR="007436BE" w:rsidRDefault="007436BE" w:rsidP="007436BE">
      <w:pPr>
        <w:pStyle w:val="Code"/>
      </w:pPr>
      <w:r>
        <w:t xml:space="preserve">        mCueGain.connect(mMasterGain);</w:t>
      </w:r>
    </w:p>
    <w:p w14:paraId="1ED6E42D" w14:textId="77777777" w:rsidR="007436BE" w:rsidRDefault="007436BE" w:rsidP="007436BE">
      <w:pPr>
        <w:pStyle w:val="Code"/>
      </w:pPr>
      <w:r>
        <w:t xml:space="preserve">        // set default Cue volume</w:t>
      </w:r>
    </w:p>
    <w:p w14:paraId="34FC631F" w14:textId="77777777" w:rsidR="007436BE" w:rsidRDefault="007436BE" w:rsidP="007436BE">
      <w:pPr>
        <w:pStyle w:val="Code"/>
      </w:pPr>
      <w:r>
        <w:t xml:space="preserve">        mCueGain.gain.value = 1.0;</w:t>
      </w:r>
    </w:p>
    <w:p w14:paraId="51736EC2" w14:textId="77777777" w:rsidR="007436BE" w:rsidRDefault="007436BE" w:rsidP="007436BE">
      <w:pPr>
        <w:pStyle w:val="Code"/>
      </w:pPr>
      <w:r>
        <w:t xml:space="preserve">    } catch (e) {</w:t>
      </w:r>
    </w:p>
    <w:p w14:paraId="546CE1CA" w14:textId="77777777" w:rsidR="007436BE" w:rsidRDefault="007436BE" w:rsidP="007436BE">
      <w:pPr>
        <w:pStyle w:val="Code"/>
      </w:pPr>
      <w:r>
        <w:lastRenderedPageBreak/>
        <w:t xml:space="preserve">        throw new Error("Web Audio is not supported. Engine initialization failed.");</w:t>
      </w:r>
    </w:p>
    <w:p w14:paraId="701EF000" w14:textId="77777777" w:rsidR="007436BE" w:rsidRDefault="007436BE" w:rsidP="007436BE">
      <w:pPr>
        <w:pStyle w:val="Code"/>
      </w:pPr>
      <w:r>
        <w:t xml:space="preserve">    }</w:t>
      </w:r>
    </w:p>
    <w:p w14:paraId="6DEA263C" w14:textId="77777777" w:rsidR="007436BE" w:rsidRDefault="007436BE" w:rsidP="007436BE">
      <w:pPr>
        <w:pStyle w:val="Code"/>
      </w:pPr>
      <w:r>
        <w:t>}</w:t>
      </w:r>
    </w:p>
    <w:p w14:paraId="4AC9BDEA" w14:textId="4775D018" w:rsidR="007436BE" w:rsidRDefault="007436BE" w:rsidP="007436BE">
      <w:pPr>
        <w:pStyle w:val="NumList"/>
      </w:pPr>
      <w:commentRangeStart w:id="46"/>
      <w:del w:id="47" w:author="Kelvin Sung" w:date="2021-04-14T08:26:00Z">
        <w:r w:rsidDel="00F03F3C">
          <w:delText>TEMP TEXT</w:delText>
        </w:r>
        <w:commentRangeEnd w:id="46"/>
        <w:r w:rsidR="00D93183" w:rsidDel="00F03F3C">
          <w:rPr>
            <w:rStyle w:val="CommentReference"/>
            <w:rFonts w:asciiTheme="minorHAnsi" w:hAnsiTheme="minorHAnsi"/>
          </w:rPr>
          <w:commentReference w:id="46"/>
        </w:r>
      </w:del>
      <w:ins w:id="48" w:author="Kelvin Sung" w:date="2021-04-14T08:26:00Z">
        <w:r w:rsidR="00F03F3C">
          <w:t xml:space="preserve">Define the decode and parsing functions, and call the </w:t>
        </w:r>
      </w:ins>
      <w:proofErr w:type="spellStart"/>
      <w:ins w:id="49" w:author="Kelvin Sung" w:date="2021-04-14T08:27:00Z">
        <w:r w:rsidR="00F03F3C" w:rsidRPr="00F03F3C">
          <w:rPr>
            <w:rStyle w:val="CodeInline"/>
            <w:rPrChange w:id="50" w:author="Kelvin Sung" w:date="2021-04-14T08:27:00Z">
              <w:rPr/>
            </w:rPrChange>
          </w:rPr>
          <w:t>resource_map</w:t>
        </w:r>
        <w:proofErr w:type="spellEnd"/>
        <w:r w:rsidR="00F03F3C">
          <w:t xml:space="preserve"> </w:t>
        </w:r>
        <w:proofErr w:type="spellStart"/>
        <w:proofErr w:type="gramStart"/>
        <w:r w:rsidR="00F03F3C" w:rsidRPr="00F03F3C">
          <w:rPr>
            <w:rStyle w:val="CodeInline"/>
            <w:rPrChange w:id="51" w:author="Kelvin Sung" w:date="2021-04-14T08:27:00Z">
              <w:rPr/>
            </w:rPrChange>
          </w:rPr>
          <w:t>loadDecodeParse</w:t>
        </w:r>
        <w:proofErr w:type="spellEnd"/>
        <w:r w:rsidR="00F03F3C" w:rsidRPr="00F03F3C">
          <w:rPr>
            <w:rStyle w:val="CodeInline"/>
            <w:rPrChange w:id="52" w:author="Kelvin Sung" w:date="2021-04-14T08:27:00Z">
              <w:rPr/>
            </w:rPrChange>
          </w:rPr>
          <w:t>(</w:t>
        </w:r>
        <w:proofErr w:type="gramEnd"/>
        <w:r w:rsidR="00F03F3C" w:rsidRPr="00F03F3C">
          <w:rPr>
            <w:rStyle w:val="CodeInline"/>
            <w:rPrChange w:id="53" w:author="Kelvin Sung" w:date="2021-04-14T08:27:00Z">
              <w:rPr/>
            </w:rPrChange>
          </w:rPr>
          <w:t>)</w:t>
        </w:r>
        <w:r w:rsidR="00F03F3C">
          <w:t xml:space="preserve"> function to load an audio file.</w:t>
        </w:r>
      </w:ins>
    </w:p>
    <w:p w14:paraId="38878610" w14:textId="0DBD112C" w:rsidR="007436BE" w:rsidDel="00F03F3C" w:rsidRDefault="007436BE" w:rsidP="007436BE">
      <w:pPr>
        <w:pStyle w:val="Code"/>
        <w:rPr>
          <w:del w:id="54" w:author="Kelvin Sung" w:date="2021-04-14T08:27:00Z"/>
        </w:rPr>
      </w:pPr>
      <w:r>
        <w:t>function decodeResource(data) {</w:t>
      </w:r>
    </w:p>
    <w:p w14:paraId="422ED54D" w14:textId="1E75D668" w:rsidR="007436BE" w:rsidDel="00F03F3C" w:rsidRDefault="007436BE" w:rsidP="007436BE">
      <w:pPr>
        <w:pStyle w:val="Code"/>
        <w:rPr>
          <w:del w:id="55" w:author="Kelvin Sung" w:date="2021-04-14T08:27:00Z"/>
        </w:rPr>
      </w:pPr>
      <w:del w:id="56" w:author="Kelvin Sung" w:date="2021-04-14T08:27:00Z">
        <w:r w:rsidDel="00F03F3C">
          <w:delText xml:space="preserve">    </w:delText>
        </w:r>
      </w:del>
      <w:ins w:id="57" w:author="Kelvin Sung" w:date="2021-04-14T08:27:00Z">
        <w:r w:rsidR="00F03F3C">
          <w:t xml:space="preserve"> </w:t>
        </w:r>
      </w:ins>
      <w:r>
        <w:t>return data.arrayBuffer();</w:t>
      </w:r>
    </w:p>
    <w:p w14:paraId="19B9BB60" w14:textId="29AF1C04" w:rsidR="007436BE" w:rsidRDefault="00F03F3C" w:rsidP="007436BE">
      <w:pPr>
        <w:pStyle w:val="Code"/>
      </w:pPr>
      <w:ins w:id="58" w:author="Kelvin Sung" w:date="2021-04-14T08:27:00Z">
        <w:r>
          <w:t xml:space="preserve"> </w:t>
        </w:r>
      </w:ins>
      <w:r w:rsidR="007436BE">
        <w:t>}</w:t>
      </w:r>
    </w:p>
    <w:p w14:paraId="05560189" w14:textId="3DD27CD3" w:rsidR="007436BE" w:rsidDel="00F03F3C" w:rsidRDefault="007436BE" w:rsidP="007436BE">
      <w:pPr>
        <w:pStyle w:val="Code"/>
        <w:rPr>
          <w:del w:id="59" w:author="Kelvin Sung" w:date="2021-04-14T08:27:00Z"/>
        </w:rPr>
      </w:pPr>
      <w:r>
        <w:t>function parseResource(data) {</w:t>
      </w:r>
    </w:p>
    <w:p w14:paraId="4F8585F6" w14:textId="33821F64" w:rsidR="007436BE" w:rsidDel="00F03F3C" w:rsidRDefault="007436BE" w:rsidP="007436BE">
      <w:pPr>
        <w:pStyle w:val="Code"/>
        <w:rPr>
          <w:del w:id="60" w:author="Kelvin Sung" w:date="2021-04-14T08:27:00Z"/>
        </w:rPr>
      </w:pPr>
      <w:del w:id="61" w:author="Kelvin Sung" w:date="2021-04-14T08:27:00Z">
        <w:r w:rsidDel="00F03F3C">
          <w:delText xml:space="preserve">    </w:delText>
        </w:r>
      </w:del>
      <w:ins w:id="62" w:author="Kelvin Sung" w:date="2021-04-14T08:27:00Z">
        <w:r w:rsidR="00F03F3C">
          <w:t xml:space="preserve"> </w:t>
        </w:r>
      </w:ins>
      <w:r>
        <w:t>return mAudioContext.decodeAudioData(data);</w:t>
      </w:r>
    </w:p>
    <w:p w14:paraId="50711A1D" w14:textId="21FB14F9" w:rsidR="007436BE" w:rsidRDefault="00F03F3C" w:rsidP="007436BE">
      <w:pPr>
        <w:pStyle w:val="Code"/>
      </w:pPr>
      <w:ins w:id="63" w:author="Kelvin Sung" w:date="2021-04-14T08:27:00Z">
        <w:r>
          <w:t xml:space="preserve"> </w:t>
        </w:r>
      </w:ins>
      <w:r w:rsidR="007436BE">
        <w:t>}</w:t>
      </w:r>
    </w:p>
    <w:p w14:paraId="1E03AC05" w14:textId="38605F89" w:rsidR="007436BE" w:rsidDel="00F03F3C" w:rsidRDefault="007436BE" w:rsidP="007436BE">
      <w:pPr>
        <w:pStyle w:val="Code"/>
        <w:rPr>
          <w:del w:id="64" w:author="Kelvin Sung" w:date="2021-04-14T08:27:00Z"/>
        </w:rPr>
      </w:pPr>
    </w:p>
    <w:p w14:paraId="0DEAFB5C" w14:textId="77777777" w:rsidR="007436BE" w:rsidRDefault="007436BE" w:rsidP="007436BE">
      <w:pPr>
        <w:pStyle w:val="Code"/>
      </w:pPr>
      <w:r>
        <w:t>function load(path) {</w:t>
      </w:r>
    </w:p>
    <w:p w14:paraId="0AB9AD1A" w14:textId="77777777" w:rsidR="007436BE" w:rsidRDefault="007436BE" w:rsidP="007436BE">
      <w:pPr>
        <w:pStyle w:val="Code"/>
      </w:pPr>
      <w:r>
        <w:t xml:space="preserve">    return map.loadDecodeParse(path, decodeResource, parseResource);</w:t>
      </w:r>
    </w:p>
    <w:p w14:paraId="10326629" w14:textId="77777777" w:rsidR="007436BE" w:rsidRDefault="007436BE" w:rsidP="007436BE">
      <w:pPr>
        <w:pStyle w:val="Code"/>
      </w:pPr>
      <w:r>
        <w:t>}</w:t>
      </w:r>
    </w:p>
    <w:p w14:paraId="7885F0B5" w14:textId="08889C8B" w:rsidR="007436BE" w:rsidRDefault="005E5F6F" w:rsidP="005E5F6F">
      <w:pPr>
        <w:pStyle w:val="NumList"/>
      </w:pPr>
      <w:commentRangeStart w:id="65"/>
      <w:del w:id="66" w:author="Kelvin Sung" w:date="2021-04-14T08:29:00Z">
        <w:r w:rsidDel="001063A9">
          <w:delText>TEMP TEXT</w:delText>
        </w:r>
        <w:commentRangeEnd w:id="65"/>
        <w:r w:rsidR="00D93183" w:rsidDel="001063A9">
          <w:rPr>
            <w:rStyle w:val="CommentReference"/>
            <w:rFonts w:asciiTheme="minorHAnsi" w:hAnsiTheme="minorHAnsi"/>
          </w:rPr>
          <w:commentReference w:id="65"/>
        </w:r>
      </w:del>
      <w:ins w:id="67" w:author="Kelvin Sung" w:date="2021-04-14T08:29:00Z">
        <w:r w:rsidR="001063A9">
          <w:t xml:space="preserve">Define </w:t>
        </w:r>
      </w:ins>
      <w:ins w:id="68" w:author="Kelvin Sung" w:date="2021-04-14T08:32:00Z">
        <w:r w:rsidR="004D2411">
          <w:t xml:space="preserve">the </w:t>
        </w:r>
        <w:proofErr w:type="spellStart"/>
        <w:proofErr w:type="gramStart"/>
        <w:r w:rsidR="004D2411" w:rsidRPr="004D2411">
          <w:rPr>
            <w:rStyle w:val="CodeInline"/>
            <w:rPrChange w:id="69" w:author="Kelvin Sung" w:date="2021-04-14T08:33:00Z">
              <w:rPr/>
            </w:rPrChange>
          </w:rPr>
          <w:t>playCue</w:t>
        </w:r>
        <w:proofErr w:type="spellEnd"/>
        <w:r w:rsidR="004D2411" w:rsidRPr="004D2411">
          <w:rPr>
            <w:rStyle w:val="CodeInline"/>
            <w:rPrChange w:id="70" w:author="Kelvin Sung" w:date="2021-04-14T08:33:00Z">
              <w:rPr/>
            </w:rPrChange>
          </w:rPr>
          <w:t>(</w:t>
        </w:r>
        <w:proofErr w:type="gramEnd"/>
        <w:r w:rsidR="004D2411" w:rsidRPr="004D2411">
          <w:rPr>
            <w:rStyle w:val="CodeInline"/>
            <w:rPrChange w:id="71" w:author="Kelvin Sung" w:date="2021-04-14T08:33:00Z">
              <w:rPr/>
            </w:rPrChange>
          </w:rPr>
          <w:t>)</w:t>
        </w:r>
      </w:ins>
      <w:ins w:id="72" w:author="Kelvin Sung" w:date="2021-04-14T08:29:00Z">
        <w:r w:rsidR="001063A9">
          <w:t xml:space="preserve"> function to play the entire duration of an audio clip with proper volume control. </w:t>
        </w:r>
      </w:ins>
      <w:ins w:id="73" w:author="Kelvin Sung" w:date="2021-04-14T08:33:00Z">
        <w:r w:rsidR="004D2411">
          <w:t>T</w:t>
        </w:r>
      </w:ins>
      <w:ins w:id="74" w:author="Kelvin Sung" w:date="2021-04-14T08:32:00Z">
        <w:r w:rsidR="004D2411" w:rsidRPr="004D2411">
          <w:t>h</w:t>
        </w:r>
      </w:ins>
      <w:ins w:id="75" w:author="Kelvin Sung" w:date="2021-04-14T08:33:00Z">
        <w:r w:rsidR="004D2411">
          <w:t>is</w:t>
        </w:r>
      </w:ins>
      <w:ins w:id="76" w:author="Kelvin Sung" w:date="2021-04-14T08:32:00Z">
        <w:r w:rsidR="004D2411" w:rsidRPr="004D2411">
          <w:t xml:space="preserve"> function uses the audio file path as a resource name to find the loaded asset from the </w:t>
        </w:r>
      </w:ins>
      <w:proofErr w:type="spellStart"/>
      <w:ins w:id="77" w:author="Kelvin Sung" w:date="2021-04-14T08:33:00Z">
        <w:r w:rsidR="004D2411" w:rsidRPr="004D2411">
          <w:rPr>
            <w:rStyle w:val="CodeInline"/>
            <w:rPrChange w:id="78" w:author="Kelvin Sung" w:date="2021-04-14T08:33:00Z">
              <w:rPr/>
            </w:rPrChange>
          </w:rPr>
          <w:t>resource_map</w:t>
        </w:r>
        <w:proofErr w:type="spellEnd"/>
        <w:r w:rsidR="004D2411">
          <w:t xml:space="preserve"> </w:t>
        </w:r>
      </w:ins>
      <w:ins w:id="79" w:author="Kelvin Sung" w:date="2021-04-14T08:32:00Z">
        <w:r w:rsidR="004D2411" w:rsidRPr="004D2411">
          <w:t xml:space="preserve">and then invokes the Web Audio API to play the audio clip. Notice that no reference to the </w:t>
        </w:r>
        <w:r w:rsidR="004D2411" w:rsidRPr="004D2411">
          <w:rPr>
            <w:rStyle w:val="CodeInline"/>
            <w:rPrChange w:id="80" w:author="Kelvin Sung" w:date="2021-04-14T08:34:00Z">
              <w:rPr/>
            </w:rPrChange>
          </w:rPr>
          <w:t>source</w:t>
        </w:r>
        <w:r w:rsidR="004D2411" w:rsidRPr="004D2411">
          <w:t xml:space="preserve"> </w:t>
        </w:r>
      </w:ins>
      <w:ins w:id="81" w:author="Kelvin Sung" w:date="2021-04-14T08:34:00Z">
        <w:r w:rsidR="004D2411">
          <w:t xml:space="preserve">variable </w:t>
        </w:r>
      </w:ins>
      <w:ins w:id="82" w:author="Kelvin Sung" w:date="2021-04-14T08:32:00Z">
        <w:r w:rsidR="004D2411" w:rsidRPr="004D2411">
          <w:t>is kept, and thus once started, there is no way to stop the corresponding audio clip. A game should call this function to play short snippets of audio clips as cues.</w:t>
        </w:r>
      </w:ins>
    </w:p>
    <w:p w14:paraId="45704A56" w14:textId="77777777" w:rsidR="007436BE" w:rsidRDefault="007436BE" w:rsidP="007436BE">
      <w:pPr>
        <w:pStyle w:val="Code"/>
      </w:pPr>
      <w:r>
        <w:t>function playCue(path, volume) {</w:t>
      </w:r>
    </w:p>
    <w:p w14:paraId="7FE0A55F" w14:textId="77777777" w:rsidR="007436BE" w:rsidRDefault="007436BE" w:rsidP="007436BE">
      <w:pPr>
        <w:pStyle w:val="Code"/>
      </w:pPr>
      <w:r>
        <w:t xml:space="preserve">    let source = mAudioContext.createBufferSource();</w:t>
      </w:r>
    </w:p>
    <w:p w14:paraId="68352F6F" w14:textId="77777777" w:rsidR="007436BE" w:rsidRDefault="007436BE" w:rsidP="007436BE">
      <w:pPr>
        <w:pStyle w:val="Code"/>
      </w:pPr>
      <w:r>
        <w:t xml:space="preserve">    source.buffer = map.get(path);</w:t>
      </w:r>
    </w:p>
    <w:p w14:paraId="5B69B454" w14:textId="77777777" w:rsidR="007436BE" w:rsidRDefault="007436BE" w:rsidP="007436BE">
      <w:pPr>
        <w:pStyle w:val="Code"/>
      </w:pPr>
      <w:r>
        <w:t xml:space="preserve">    source.start(0);</w:t>
      </w:r>
    </w:p>
    <w:p w14:paraId="0137CFCA" w14:textId="77777777" w:rsidR="007436BE" w:rsidRDefault="007436BE" w:rsidP="007436BE">
      <w:pPr>
        <w:pStyle w:val="Code"/>
      </w:pPr>
    </w:p>
    <w:p w14:paraId="552B209E" w14:textId="77777777" w:rsidR="007436BE" w:rsidRDefault="007436BE" w:rsidP="007436BE">
      <w:pPr>
        <w:pStyle w:val="Code"/>
      </w:pPr>
      <w:r>
        <w:t xml:space="preserve">    // volume support for cue</w:t>
      </w:r>
    </w:p>
    <w:p w14:paraId="728F3BFE" w14:textId="77777777" w:rsidR="007436BE" w:rsidRDefault="007436BE" w:rsidP="007436BE">
      <w:pPr>
        <w:pStyle w:val="Code"/>
      </w:pPr>
      <w:r>
        <w:t xml:space="preserve">    source.connect(mCueGain);</w:t>
      </w:r>
    </w:p>
    <w:p w14:paraId="7BFD6878" w14:textId="77777777" w:rsidR="007436BE" w:rsidRDefault="007436BE" w:rsidP="007436BE">
      <w:pPr>
        <w:pStyle w:val="Code"/>
      </w:pPr>
      <w:r>
        <w:t xml:space="preserve">    mCueGain.gain.value = volume;</w:t>
      </w:r>
    </w:p>
    <w:p w14:paraId="439DC4B2" w14:textId="77777777" w:rsidR="007436BE" w:rsidRDefault="007436BE" w:rsidP="007436BE">
      <w:pPr>
        <w:pStyle w:val="Code"/>
      </w:pPr>
      <w:r>
        <w:t>}</w:t>
      </w:r>
    </w:p>
    <w:p w14:paraId="168FB94F" w14:textId="0BF1D851" w:rsidR="007436BE" w:rsidRDefault="005E5F6F" w:rsidP="005E5F6F">
      <w:pPr>
        <w:pStyle w:val="NumList"/>
      </w:pPr>
      <w:commentRangeStart w:id="83"/>
      <w:del w:id="84" w:author="Kelvin Sung" w:date="2021-04-14T08:32:00Z">
        <w:r w:rsidDel="004D2411">
          <w:delText>TEMP TEXT</w:delText>
        </w:r>
        <w:commentRangeEnd w:id="83"/>
        <w:r w:rsidR="00D93183" w:rsidDel="004D2411">
          <w:rPr>
            <w:rStyle w:val="CommentReference"/>
            <w:rFonts w:asciiTheme="minorHAnsi" w:hAnsiTheme="minorHAnsi"/>
          </w:rPr>
          <w:commentReference w:id="83"/>
        </w:r>
      </w:del>
      <w:ins w:id="85" w:author="Kelvin Sung" w:date="2021-04-14T08:32:00Z">
        <w:r w:rsidR="004D2411">
          <w:t>Define the functionality to play</w:t>
        </w:r>
      </w:ins>
      <w:ins w:id="86" w:author="Kelvin Sung" w:date="2021-04-14T08:34:00Z">
        <w:r w:rsidR="000F6B7C">
          <w:t xml:space="preserve">, stop, </w:t>
        </w:r>
      </w:ins>
      <w:ins w:id="87" w:author="Kelvin Sung" w:date="2021-04-14T08:35:00Z">
        <w:r w:rsidR="000F6B7C">
          <w:t xml:space="preserve">query, and control the volume of the background music. </w:t>
        </w:r>
        <w:r w:rsidR="000F6B7C" w:rsidRPr="000F6B7C">
          <w:t xml:space="preserve">In this case, the </w:t>
        </w:r>
        <w:proofErr w:type="spellStart"/>
        <w:r w:rsidR="000F6B7C" w:rsidRPr="000F6B7C">
          <w:rPr>
            <w:rStyle w:val="CodeInline"/>
            <w:rPrChange w:id="88" w:author="Kelvin Sung" w:date="2021-04-14T08:36:00Z">
              <w:rPr/>
            </w:rPrChange>
          </w:rPr>
          <w:t>mBackgroundAudio</w:t>
        </w:r>
        <w:proofErr w:type="spellEnd"/>
        <w:r w:rsidR="000F6B7C" w:rsidRPr="000F6B7C">
          <w:t xml:space="preserve"> </w:t>
        </w:r>
        <w:r w:rsidR="000F6B7C">
          <w:t xml:space="preserve">variable </w:t>
        </w:r>
        <w:r w:rsidR="000F6B7C" w:rsidRPr="000F6B7C">
          <w:t xml:space="preserve">keeps a reference to the currently </w:t>
        </w:r>
      </w:ins>
      <w:ins w:id="89" w:author="Kelvin Sung" w:date="2021-04-14T08:36:00Z">
        <w:r w:rsidR="000F6B7C">
          <w:t xml:space="preserve">playing </w:t>
        </w:r>
      </w:ins>
      <w:ins w:id="90" w:author="Kelvin Sung" w:date="2021-04-14T08:35:00Z">
        <w:r w:rsidR="000F6B7C" w:rsidRPr="000F6B7C">
          <w:t>audio, and thus it is possible to stop</w:t>
        </w:r>
      </w:ins>
      <w:ins w:id="91" w:author="Kelvin Sung" w:date="2021-04-14T08:36:00Z">
        <w:r w:rsidR="00EA4E3A">
          <w:t xml:space="preserve"> and controls the volume</w:t>
        </w:r>
        <w:r w:rsidR="007F5C04">
          <w:t xml:space="preserve"> of</w:t>
        </w:r>
      </w:ins>
      <w:ins w:id="92" w:author="Kelvin Sung" w:date="2021-04-14T08:35:00Z">
        <w:r w:rsidR="000F6B7C" w:rsidRPr="000F6B7C">
          <w:t xml:space="preserve"> the clip.</w:t>
        </w:r>
      </w:ins>
    </w:p>
    <w:p w14:paraId="22C4BA9B" w14:textId="77777777" w:rsidR="007436BE" w:rsidRDefault="007436BE" w:rsidP="007436BE">
      <w:pPr>
        <w:pStyle w:val="Code"/>
      </w:pPr>
      <w:r>
        <w:t>function playBackground(path, volume) {</w:t>
      </w:r>
    </w:p>
    <w:p w14:paraId="70379AE8" w14:textId="77777777" w:rsidR="007436BE" w:rsidRDefault="007436BE" w:rsidP="007436BE">
      <w:pPr>
        <w:pStyle w:val="Code"/>
      </w:pPr>
      <w:r>
        <w:t xml:space="preserve">    if (has(path)) {</w:t>
      </w:r>
    </w:p>
    <w:p w14:paraId="203EA4E1" w14:textId="77777777" w:rsidR="007436BE" w:rsidRDefault="007436BE" w:rsidP="007436BE">
      <w:pPr>
        <w:pStyle w:val="Code"/>
      </w:pPr>
      <w:r>
        <w:t xml:space="preserve">        stopBackground();</w:t>
      </w:r>
    </w:p>
    <w:p w14:paraId="1E48031D" w14:textId="77777777" w:rsidR="007436BE" w:rsidRDefault="007436BE" w:rsidP="007436BE">
      <w:pPr>
        <w:pStyle w:val="Code"/>
      </w:pPr>
      <w:r>
        <w:t xml:space="preserve">        mBackgroundAudio = mAudioContext.createBufferSource();</w:t>
      </w:r>
    </w:p>
    <w:p w14:paraId="4BAC2BED" w14:textId="77777777" w:rsidR="007436BE" w:rsidRDefault="007436BE" w:rsidP="007436BE">
      <w:pPr>
        <w:pStyle w:val="Code"/>
      </w:pPr>
      <w:r>
        <w:t xml:space="preserve">        mBackgroundAudio.buffer = map.get(path);</w:t>
      </w:r>
    </w:p>
    <w:p w14:paraId="271E0C60" w14:textId="77777777" w:rsidR="007436BE" w:rsidRDefault="007436BE" w:rsidP="007436BE">
      <w:pPr>
        <w:pStyle w:val="Code"/>
      </w:pPr>
      <w:r>
        <w:t xml:space="preserve">        mBackgroundAudio.loop = true;</w:t>
      </w:r>
    </w:p>
    <w:p w14:paraId="46CD7A38" w14:textId="77777777" w:rsidR="007436BE" w:rsidRDefault="007436BE" w:rsidP="007436BE">
      <w:pPr>
        <w:pStyle w:val="Code"/>
      </w:pPr>
      <w:r>
        <w:t xml:space="preserve">        mBackgroundAudio.start(0);</w:t>
      </w:r>
    </w:p>
    <w:p w14:paraId="53D68AC9" w14:textId="77777777" w:rsidR="007436BE" w:rsidRDefault="007436BE" w:rsidP="007436BE">
      <w:pPr>
        <w:pStyle w:val="Code"/>
      </w:pPr>
    </w:p>
    <w:p w14:paraId="6897360E" w14:textId="77777777" w:rsidR="007436BE" w:rsidRDefault="007436BE" w:rsidP="007436BE">
      <w:pPr>
        <w:pStyle w:val="Code"/>
      </w:pPr>
      <w:r>
        <w:t xml:space="preserve">         // connect volume accordingly</w:t>
      </w:r>
    </w:p>
    <w:p w14:paraId="0C01ACA7" w14:textId="77777777" w:rsidR="007436BE" w:rsidRDefault="007436BE" w:rsidP="007436BE">
      <w:pPr>
        <w:pStyle w:val="Code"/>
      </w:pPr>
      <w:r>
        <w:t xml:space="preserve">         mBackgroundAudio.connect(mBackgroundGain);</w:t>
      </w:r>
    </w:p>
    <w:p w14:paraId="374935EB" w14:textId="77777777" w:rsidR="007436BE" w:rsidRDefault="007436BE" w:rsidP="007436BE">
      <w:pPr>
        <w:pStyle w:val="Code"/>
      </w:pPr>
      <w:r>
        <w:t xml:space="preserve">         setBackgroundVolume(volume);</w:t>
      </w:r>
    </w:p>
    <w:p w14:paraId="0EA65B81" w14:textId="77777777" w:rsidR="007436BE" w:rsidRDefault="007436BE" w:rsidP="007436BE">
      <w:pPr>
        <w:pStyle w:val="Code"/>
      </w:pPr>
      <w:r>
        <w:t xml:space="preserve">    }</w:t>
      </w:r>
    </w:p>
    <w:p w14:paraId="1F112341" w14:textId="1AAEECB3" w:rsidR="007436BE" w:rsidRDefault="007436BE" w:rsidP="007436BE">
      <w:pPr>
        <w:pStyle w:val="Code"/>
        <w:rPr>
          <w:ins w:id="93" w:author="Kelvin Sung" w:date="2021-04-14T08:31:00Z"/>
        </w:rPr>
      </w:pPr>
      <w:r>
        <w:t>}</w:t>
      </w:r>
    </w:p>
    <w:p w14:paraId="0BC4FCDF" w14:textId="77777777" w:rsidR="004D2411" w:rsidRDefault="004D2411" w:rsidP="0045018A">
      <w:pPr>
        <w:pStyle w:val="Code"/>
        <w:rPr>
          <w:ins w:id="94" w:author="Kelvin Sung" w:date="2021-04-14T08:31:00Z"/>
        </w:rPr>
      </w:pPr>
    </w:p>
    <w:p w14:paraId="67DD1036" w14:textId="61A18054" w:rsidR="0045018A" w:rsidRDefault="0045018A" w:rsidP="0045018A">
      <w:pPr>
        <w:pStyle w:val="Code"/>
        <w:rPr>
          <w:moveTo w:id="95" w:author="Kelvin Sung" w:date="2021-04-14T08:31:00Z"/>
        </w:rPr>
      </w:pPr>
      <w:moveToRangeStart w:id="96" w:author="Kelvin Sung" w:date="2021-04-14T08:31:00Z" w:name="move69281505"/>
      <w:moveTo w:id="97" w:author="Kelvin Sung" w:date="2021-04-14T08:31:00Z">
        <w:r>
          <w:t>function stopBackground() {</w:t>
        </w:r>
      </w:moveTo>
    </w:p>
    <w:p w14:paraId="26C3CFC5" w14:textId="77777777" w:rsidR="0045018A" w:rsidRDefault="0045018A" w:rsidP="0045018A">
      <w:pPr>
        <w:pStyle w:val="Code"/>
        <w:rPr>
          <w:moveTo w:id="98" w:author="Kelvin Sung" w:date="2021-04-14T08:31:00Z"/>
        </w:rPr>
      </w:pPr>
      <w:moveTo w:id="99" w:author="Kelvin Sung" w:date="2021-04-14T08:31:00Z">
        <w:r>
          <w:t xml:space="preserve">    if (mBackgroundAudio !== null) {</w:t>
        </w:r>
      </w:moveTo>
    </w:p>
    <w:p w14:paraId="41067E7A" w14:textId="77777777" w:rsidR="0045018A" w:rsidRDefault="0045018A" w:rsidP="0045018A">
      <w:pPr>
        <w:pStyle w:val="Code"/>
        <w:rPr>
          <w:moveTo w:id="100" w:author="Kelvin Sung" w:date="2021-04-14T08:31:00Z"/>
        </w:rPr>
      </w:pPr>
      <w:moveTo w:id="101" w:author="Kelvin Sung" w:date="2021-04-14T08:31:00Z">
        <w:r>
          <w:t xml:space="preserve">        mBackgroundAudio.stop(0);</w:t>
        </w:r>
      </w:moveTo>
    </w:p>
    <w:p w14:paraId="312ED3DB" w14:textId="77777777" w:rsidR="0045018A" w:rsidRDefault="0045018A" w:rsidP="0045018A">
      <w:pPr>
        <w:pStyle w:val="Code"/>
        <w:rPr>
          <w:moveTo w:id="102" w:author="Kelvin Sung" w:date="2021-04-14T08:31:00Z"/>
        </w:rPr>
      </w:pPr>
      <w:moveTo w:id="103" w:author="Kelvin Sung" w:date="2021-04-14T08:31:00Z">
        <w:r>
          <w:lastRenderedPageBreak/>
          <w:t xml:space="preserve">        mBackgroundAudio = null;</w:t>
        </w:r>
      </w:moveTo>
    </w:p>
    <w:p w14:paraId="6C82419C" w14:textId="77777777" w:rsidR="0045018A" w:rsidRDefault="0045018A" w:rsidP="0045018A">
      <w:pPr>
        <w:pStyle w:val="Code"/>
        <w:rPr>
          <w:moveTo w:id="104" w:author="Kelvin Sung" w:date="2021-04-14T08:31:00Z"/>
        </w:rPr>
      </w:pPr>
      <w:moveTo w:id="105" w:author="Kelvin Sung" w:date="2021-04-14T08:31:00Z">
        <w:r>
          <w:t xml:space="preserve">    }</w:t>
        </w:r>
      </w:moveTo>
    </w:p>
    <w:p w14:paraId="5C1C01B2" w14:textId="77777777" w:rsidR="0045018A" w:rsidRDefault="0045018A" w:rsidP="0045018A">
      <w:pPr>
        <w:pStyle w:val="Code"/>
        <w:rPr>
          <w:moveTo w:id="106" w:author="Kelvin Sung" w:date="2021-04-14T08:31:00Z"/>
        </w:rPr>
      </w:pPr>
      <w:moveTo w:id="107" w:author="Kelvin Sung" w:date="2021-04-14T08:31:00Z">
        <w:r>
          <w:t>}</w:t>
        </w:r>
      </w:moveTo>
    </w:p>
    <w:p w14:paraId="3979E59A" w14:textId="77777777" w:rsidR="0045018A" w:rsidRDefault="0045018A" w:rsidP="0045018A">
      <w:pPr>
        <w:pStyle w:val="Code"/>
        <w:rPr>
          <w:moveTo w:id="108" w:author="Kelvin Sung" w:date="2021-04-14T08:31:00Z"/>
        </w:rPr>
      </w:pPr>
    </w:p>
    <w:p w14:paraId="146A19EB" w14:textId="77777777" w:rsidR="0045018A" w:rsidRDefault="0045018A" w:rsidP="0045018A">
      <w:pPr>
        <w:pStyle w:val="Code"/>
        <w:rPr>
          <w:moveTo w:id="109" w:author="Kelvin Sung" w:date="2021-04-14T08:31:00Z"/>
        </w:rPr>
      </w:pPr>
      <w:moveTo w:id="110" w:author="Kelvin Sung" w:date="2021-04-14T08:31:00Z">
        <w:r>
          <w:t>function isBackgroundPlaying() {</w:t>
        </w:r>
      </w:moveTo>
    </w:p>
    <w:p w14:paraId="4570FF19" w14:textId="77777777" w:rsidR="0045018A" w:rsidRDefault="0045018A" w:rsidP="0045018A">
      <w:pPr>
        <w:pStyle w:val="Code"/>
        <w:rPr>
          <w:moveTo w:id="111" w:author="Kelvin Sung" w:date="2021-04-14T08:31:00Z"/>
        </w:rPr>
      </w:pPr>
      <w:moveTo w:id="112" w:author="Kelvin Sung" w:date="2021-04-14T08:31:00Z">
        <w:r>
          <w:t xml:space="preserve">    return (mBackgroundAudio !== null);</w:t>
        </w:r>
      </w:moveTo>
    </w:p>
    <w:p w14:paraId="1AF73ACD" w14:textId="6CED4FD2" w:rsidR="0045018A" w:rsidRDefault="0045018A" w:rsidP="0045018A">
      <w:pPr>
        <w:pStyle w:val="Code"/>
        <w:rPr>
          <w:ins w:id="113" w:author="Kelvin Sung" w:date="2021-04-14T08:34:00Z"/>
        </w:rPr>
      </w:pPr>
      <w:moveTo w:id="114" w:author="Kelvin Sung" w:date="2021-04-14T08:31:00Z">
        <w:r>
          <w:t>}</w:t>
        </w:r>
      </w:moveTo>
    </w:p>
    <w:p w14:paraId="671C1250" w14:textId="77777777" w:rsidR="000F6B7C" w:rsidRDefault="000F6B7C" w:rsidP="0045018A">
      <w:pPr>
        <w:pStyle w:val="Code"/>
        <w:rPr>
          <w:moveTo w:id="115" w:author="Kelvin Sung" w:date="2021-04-14T08:31:00Z"/>
        </w:rPr>
      </w:pPr>
    </w:p>
    <w:moveToRangeEnd w:id="96"/>
    <w:p w14:paraId="43BB601A" w14:textId="19978059" w:rsidR="0045018A" w:rsidDel="0045018A" w:rsidRDefault="0045018A" w:rsidP="007436BE">
      <w:pPr>
        <w:pStyle w:val="Code"/>
        <w:rPr>
          <w:del w:id="116" w:author="Kelvin Sung" w:date="2021-04-14T08:31:00Z"/>
        </w:rPr>
      </w:pPr>
    </w:p>
    <w:p w14:paraId="6F8241B6" w14:textId="61FABDDC" w:rsidR="007436BE" w:rsidDel="0045018A" w:rsidRDefault="005E5F6F" w:rsidP="005E5F6F">
      <w:pPr>
        <w:pStyle w:val="NumList"/>
        <w:rPr>
          <w:del w:id="117" w:author="Kelvin Sung" w:date="2021-04-14T08:31:00Z"/>
        </w:rPr>
      </w:pPr>
      <w:commentRangeStart w:id="118"/>
      <w:del w:id="119" w:author="Kelvin Sung" w:date="2021-04-14T08:31:00Z">
        <w:r w:rsidDel="0045018A">
          <w:delText>TEMP TEXT</w:delText>
        </w:r>
        <w:commentRangeEnd w:id="118"/>
        <w:r w:rsidR="00D93183" w:rsidDel="0045018A">
          <w:rPr>
            <w:rStyle w:val="CommentReference"/>
            <w:rFonts w:asciiTheme="minorHAnsi" w:hAnsiTheme="minorHAnsi"/>
          </w:rPr>
          <w:commentReference w:id="118"/>
        </w:r>
      </w:del>
    </w:p>
    <w:p w14:paraId="320E6B5D" w14:textId="77777777" w:rsidR="007436BE" w:rsidRDefault="007436BE" w:rsidP="007436BE">
      <w:pPr>
        <w:pStyle w:val="Code"/>
      </w:pPr>
      <w:r>
        <w:t>function setBackgroundVolume(volume) {</w:t>
      </w:r>
    </w:p>
    <w:p w14:paraId="6E39A4A7" w14:textId="77777777" w:rsidR="007436BE" w:rsidRDefault="007436BE" w:rsidP="007436BE">
      <w:pPr>
        <w:pStyle w:val="Code"/>
      </w:pPr>
      <w:r>
        <w:t xml:space="preserve">    if (mBackgroundGain !== null) {</w:t>
      </w:r>
    </w:p>
    <w:p w14:paraId="346E7AA7" w14:textId="77777777" w:rsidR="007436BE" w:rsidRDefault="007436BE" w:rsidP="007436BE">
      <w:pPr>
        <w:pStyle w:val="Code"/>
      </w:pPr>
      <w:r>
        <w:t xml:space="preserve">        mBackgroundGain.gain.value = volume;</w:t>
      </w:r>
    </w:p>
    <w:p w14:paraId="0D64265F" w14:textId="77777777" w:rsidR="007436BE" w:rsidRDefault="007436BE" w:rsidP="007436BE">
      <w:pPr>
        <w:pStyle w:val="Code"/>
      </w:pPr>
      <w:r>
        <w:t xml:space="preserve">    }</w:t>
      </w:r>
    </w:p>
    <w:p w14:paraId="347F27BB" w14:textId="7F5BAE50" w:rsidR="005E5F6F" w:rsidRDefault="007436BE" w:rsidP="00D93183">
      <w:pPr>
        <w:pStyle w:val="Code"/>
      </w:pPr>
      <w:r>
        <w:t>}</w:t>
      </w:r>
    </w:p>
    <w:p w14:paraId="03BC8711" w14:textId="77777777" w:rsidR="004D2411" w:rsidRDefault="004D2411" w:rsidP="007436BE">
      <w:pPr>
        <w:pStyle w:val="Code"/>
        <w:rPr>
          <w:ins w:id="120" w:author="Kelvin Sung" w:date="2021-04-14T08:32:00Z"/>
        </w:rPr>
      </w:pPr>
    </w:p>
    <w:p w14:paraId="0406C937" w14:textId="1F25AF23" w:rsidR="007436BE" w:rsidRDefault="007436BE" w:rsidP="007436BE">
      <w:pPr>
        <w:pStyle w:val="Code"/>
      </w:pPr>
      <w:r>
        <w:t>function  incBackgroundVolume(increment) {</w:t>
      </w:r>
    </w:p>
    <w:p w14:paraId="1361F509" w14:textId="77777777" w:rsidR="007436BE" w:rsidRDefault="007436BE" w:rsidP="007436BE">
      <w:pPr>
        <w:pStyle w:val="Code"/>
      </w:pPr>
      <w:r>
        <w:t xml:space="preserve">    if (mBackgroundGain !== null) {</w:t>
      </w:r>
    </w:p>
    <w:p w14:paraId="30021AA2" w14:textId="77777777" w:rsidR="007436BE" w:rsidRDefault="007436BE" w:rsidP="007436BE">
      <w:pPr>
        <w:pStyle w:val="Code"/>
      </w:pPr>
      <w:r>
        <w:t xml:space="preserve">        mBackgroundGain.gain.value += increment;</w:t>
      </w:r>
    </w:p>
    <w:p w14:paraId="5BC493D0" w14:textId="77777777" w:rsidR="007436BE" w:rsidRDefault="007436BE" w:rsidP="007436BE">
      <w:pPr>
        <w:pStyle w:val="Code"/>
      </w:pPr>
    </w:p>
    <w:p w14:paraId="1F678009" w14:textId="77777777" w:rsidR="007436BE" w:rsidRDefault="007436BE" w:rsidP="007436BE">
      <w:pPr>
        <w:pStyle w:val="Code"/>
      </w:pPr>
      <w:r>
        <w:t xml:space="preserve">        // need this since volume increases when negative</w:t>
      </w:r>
    </w:p>
    <w:p w14:paraId="60A79B34" w14:textId="77777777" w:rsidR="007436BE" w:rsidRDefault="007436BE" w:rsidP="007436BE">
      <w:pPr>
        <w:pStyle w:val="Code"/>
      </w:pPr>
      <w:r>
        <w:t xml:space="preserve">        if (mBackgroundGain.gain.value &lt; 0) {</w:t>
      </w:r>
    </w:p>
    <w:p w14:paraId="18FA141A" w14:textId="77777777" w:rsidR="007436BE" w:rsidRDefault="007436BE" w:rsidP="007436BE">
      <w:pPr>
        <w:pStyle w:val="Code"/>
      </w:pPr>
      <w:r>
        <w:t xml:space="preserve">            setBackgroundVolume(0);</w:t>
      </w:r>
    </w:p>
    <w:p w14:paraId="4CE1E6BC" w14:textId="77777777" w:rsidR="007436BE" w:rsidRDefault="007436BE" w:rsidP="007436BE">
      <w:pPr>
        <w:pStyle w:val="Code"/>
      </w:pPr>
      <w:r>
        <w:t xml:space="preserve">        }</w:t>
      </w:r>
    </w:p>
    <w:p w14:paraId="115DAA78" w14:textId="77777777" w:rsidR="007436BE" w:rsidRDefault="007436BE" w:rsidP="007436BE">
      <w:pPr>
        <w:pStyle w:val="Code"/>
      </w:pPr>
      <w:r>
        <w:t xml:space="preserve">    }</w:t>
      </w:r>
    </w:p>
    <w:p w14:paraId="51616DD9" w14:textId="60168E3F" w:rsidR="007436BE" w:rsidRDefault="007436BE" w:rsidP="007436BE">
      <w:pPr>
        <w:pStyle w:val="Code"/>
        <w:rPr>
          <w:ins w:id="121" w:author="Kelvin Sung" w:date="2021-04-14T08:31:00Z"/>
        </w:rPr>
      </w:pPr>
      <w:r>
        <w:t>}</w:t>
      </w:r>
    </w:p>
    <w:p w14:paraId="5C5BE7C5" w14:textId="580452CC" w:rsidR="0045018A" w:rsidDel="007F5C04" w:rsidRDefault="0045018A" w:rsidP="007436BE">
      <w:pPr>
        <w:pStyle w:val="Code"/>
        <w:rPr>
          <w:del w:id="122" w:author="Kelvin Sung" w:date="2021-04-14T08:37:00Z"/>
        </w:rPr>
      </w:pPr>
    </w:p>
    <w:p w14:paraId="21BFF6C6" w14:textId="59A94868" w:rsidR="007436BE" w:rsidRDefault="005E5F6F" w:rsidP="005E5F6F">
      <w:pPr>
        <w:pStyle w:val="NumList"/>
      </w:pPr>
      <w:commentRangeStart w:id="123"/>
      <w:del w:id="124" w:author="Kelvin Sung" w:date="2021-04-14T08:37:00Z">
        <w:r w:rsidDel="007F5C04">
          <w:delText>TEMP TEXT</w:delText>
        </w:r>
        <w:commentRangeEnd w:id="123"/>
        <w:r w:rsidR="00D93183" w:rsidDel="007F5C04">
          <w:rPr>
            <w:rStyle w:val="CommentReference"/>
            <w:rFonts w:asciiTheme="minorHAnsi" w:hAnsiTheme="minorHAnsi"/>
          </w:rPr>
          <w:commentReference w:id="123"/>
        </w:r>
      </w:del>
      <w:ins w:id="125" w:author="Kelvin Sung" w:date="2021-04-14T08:37:00Z">
        <w:r w:rsidR="007F5C04">
          <w:t xml:space="preserve">Define functions for </w:t>
        </w:r>
      </w:ins>
      <w:ins w:id="126" w:author="Kelvin Sung" w:date="2021-04-14T08:38:00Z">
        <w:r w:rsidR="00DB2126">
          <w:t xml:space="preserve">controlling the </w:t>
        </w:r>
      </w:ins>
      <w:ins w:id="127" w:author="Kelvin Sung" w:date="2021-04-14T08:37:00Z">
        <w:r w:rsidR="007F5C04">
          <w:t>master volume</w:t>
        </w:r>
      </w:ins>
      <w:ins w:id="128" w:author="Kelvin Sung" w:date="2021-04-14T08:38:00Z">
        <w:r w:rsidR="00DB2126">
          <w:t xml:space="preserve">, which in turn, </w:t>
        </w:r>
      </w:ins>
      <w:ins w:id="129" w:author="Kelvin Sung" w:date="2021-04-14T08:39:00Z">
        <w:r w:rsidR="00DB2126">
          <w:t xml:space="preserve">adjusts the </w:t>
        </w:r>
      </w:ins>
      <w:ins w:id="130" w:author="Kelvin Sung" w:date="2021-04-14T08:37:00Z">
        <w:r w:rsidR="007F5C04">
          <w:t>volume</w:t>
        </w:r>
      </w:ins>
      <w:ins w:id="131" w:author="Kelvin Sung" w:date="2021-04-14T08:39:00Z">
        <w:r w:rsidR="00DB2126">
          <w:t>s</w:t>
        </w:r>
      </w:ins>
      <w:ins w:id="132" w:author="Kelvin Sung" w:date="2021-04-14T08:37:00Z">
        <w:r w:rsidR="007F5C04">
          <w:t xml:space="preserve"> </w:t>
        </w:r>
      </w:ins>
      <w:ins w:id="133" w:author="Kelvin Sung" w:date="2021-04-14T08:39:00Z">
        <w:r w:rsidR="00DB2126">
          <w:t xml:space="preserve">of </w:t>
        </w:r>
      </w:ins>
      <w:ins w:id="134" w:author="Kelvin Sung" w:date="2021-04-14T08:37:00Z">
        <w:r w:rsidR="007F5C04">
          <w:t xml:space="preserve">both </w:t>
        </w:r>
      </w:ins>
      <w:ins w:id="135" w:author="Kelvin Sung" w:date="2021-04-14T08:38:00Z">
        <w:r w:rsidR="007F5C04">
          <w:t>the cue and the background music.</w:t>
        </w:r>
      </w:ins>
    </w:p>
    <w:p w14:paraId="39617770" w14:textId="77777777" w:rsidR="007436BE" w:rsidRDefault="007436BE" w:rsidP="007436BE">
      <w:pPr>
        <w:pStyle w:val="Code"/>
      </w:pPr>
      <w:r>
        <w:t>function  setMasterVolume(volume) {</w:t>
      </w:r>
    </w:p>
    <w:p w14:paraId="6B2FE205" w14:textId="77777777" w:rsidR="007436BE" w:rsidRDefault="007436BE" w:rsidP="007436BE">
      <w:pPr>
        <w:pStyle w:val="Code"/>
      </w:pPr>
      <w:r>
        <w:t xml:space="preserve">    if (mMasterGain !== null) {</w:t>
      </w:r>
    </w:p>
    <w:p w14:paraId="26FECDF5" w14:textId="77777777" w:rsidR="007436BE" w:rsidRDefault="007436BE" w:rsidP="007436BE">
      <w:pPr>
        <w:pStyle w:val="Code"/>
      </w:pPr>
      <w:r>
        <w:t xml:space="preserve">        mMasterGain.gain.value = volume;</w:t>
      </w:r>
    </w:p>
    <w:p w14:paraId="182FF876" w14:textId="77777777" w:rsidR="007436BE" w:rsidRDefault="007436BE" w:rsidP="007436BE">
      <w:pPr>
        <w:pStyle w:val="Code"/>
      </w:pPr>
      <w:r>
        <w:t xml:space="preserve">    }</w:t>
      </w:r>
    </w:p>
    <w:p w14:paraId="6B28C8D5" w14:textId="09741D42" w:rsidR="007436BE" w:rsidRDefault="007436BE" w:rsidP="005E5F6F">
      <w:pPr>
        <w:pStyle w:val="Code"/>
      </w:pPr>
      <w:r>
        <w:t>}</w:t>
      </w:r>
    </w:p>
    <w:p w14:paraId="469328C5" w14:textId="77777777" w:rsidR="005E5F6F" w:rsidRDefault="005E5F6F" w:rsidP="005E5F6F">
      <w:pPr>
        <w:pStyle w:val="Code"/>
      </w:pPr>
    </w:p>
    <w:p w14:paraId="58C87EBD" w14:textId="77777777" w:rsidR="007436BE" w:rsidRDefault="007436BE" w:rsidP="007436BE">
      <w:pPr>
        <w:pStyle w:val="Code"/>
      </w:pPr>
      <w:r>
        <w:t>function  incMasterVolume(increment) {</w:t>
      </w:r>
    </w:p>
    <w:p w14:paraId="1EB30336" w14:textId="77777777" w:rsidR="007436BE" w:rsidRDefault="007436BE" w:rsidP="007436BE">
      <w:pPr>
        <w:pStyle w:val="Code"/>
      </w:pPr>
      <w:r>
        <w:t xml:space="preserve">    if (mMasterGain !== null) {</w:t>
      </w:r>
    </w:p>
    <w:p w14:paraId="548EED55" w14:textId="77777777" w:rsidR="007436BE" w:rsidRDefault="007436BE" w:rsidP="007436BE">
      <w:pPr>
        <w:pStyle w:val="Code"/>
      </w:pPr>
      <w:r>
        <w:t xml:space="preserve">        mMasterGain.gain.value += increment;</w:t>
      </w:r>
    </w:p>
    <w:p w14:paraId="0A33B0FF" w14:textId="77777777" w:rsidR="007436BE" w:rsidRDefault="007436BE" w:rsidP="007436BE">
      <w:pPr>
        <w:pStyle w:val="Code"/>
      </w:pPr>
    </w:p>
    <w:p w14:paraId="7C19D550" w14:textId="77777777" w:rsidR="007436BE" w:rsidRDefault="007436BE" w:rsidP="007436BE">
      <w:pPr>
        <w:pStyle w:val="Code"/>
      </w:pPr>
      <w:r>
        <w:t xml:space="preserve">        // need this since volume increases when negative</w:t>
      </w:r>
    </w:p>
    <w:p w14:paraId="0619647D" w14:textId="77777777" w:rsidR="007436BE" w:rsidRDefault="007436BE" w:rsidP="007436BE">
      <w:pPr>
        <w:pStyle w:val="Code"/>
      </w:pPr>
      <w:r>
        <w:t xml:space="preserve">        if (mMasterGain.gain.value &lt; 0) {</w:t>
      </w:r>
    </w:p>
    <w:p w14:paraId="1730BDCB" w14:textId="77777777" w:rsidR="007436BE" w:rsidRDefault="007436BE" w:rsidP="007436BE">
      <w:pPr>
        <w:pStyle w:val="Code"/>
      </w:pPr>
      <w:r>
        <w:t xml:space="preserve">            mMasterGain.gain.value = 0;</w:t>
      </w:r>
    </w:p>
    <w:p w14:paraId="43EDD8EE" w14:textId="77777777" w:rsidR="007436BE" w:rsidRDefault="007436BE" w:rsidP="007436BE">
      <w:pPr>
        <w:pStyle w:val="Code"/>
      </w:pPr>
      <w:r>
        <w:t xml:space="preserve">        }</w:t>
      </w:r>
    </w:p>
    <w:p w14:paraId="16A8078B" w14:textId="77777777" w:rsidR="007436BE" w:rsidRDefault="007436BE" w:rsidP="007436BE">
      <w:pPr>
        <w:pStyle w:val="Code"/>
      </w:pPr>
      <w:r>
        <w:t xml:space="preserve">    }</w:t>
      </w:r>
    </w:p>
    <w:p w14:paraId="4736143F" w14:textId="77777777" w:rsidR="007436BE" w:rsidRDefault="007436BE" w:rsidP="007436BE">
      <w:pPr>
        <w:pStyle w:val="Code"/>
      </w:pPr>
      <w:r>
        <w:t>}</w:t>
      </w:r>
    </w:p>
    <w:p w14:paraId="00B389EF" w14:textId="4EF649B9" w:rsidR="007436BE" w:rsidDel="00CA7BF4" w:rsidRDefault="005E5F6F" w:rsidP="005E5F6F">
      <w:pPr>
        <w:pStyle w:val="NumList"/>
        <w:rPr>
          <w:del w:id="136" w:author="Kelvin Sung" w:date="2021-04-14T08:39:00Z"/>
        </w:rPr>
      </w:pPr>
      <w:commentRangeStart w:id="137"/>
      <w:del w:id="138" w:author="Kelvin Sung" w:date="2021-04-14T08:39:00Z">
        <w:r w:rsidDel="00CA7BF4">
          <w:delText>TEMP TEXT</w:delText>
        </w:r>
        <w:commentRangeEnd w:id="137"/>
        <w:r w:rsidR="00D93183" w:rsidDel="00CA7BF4">
          <w:rPr>
            <w:rStyle w:val="CommentReference"/>
            <w:rFonts w:asciiTheme="minorHAnsi" w:hAnsiTheme="minorHAnsi"/>
          </w:rPr>
          <w:commentReference w:id="137"/>
        </w:r>
      </w:del>
    </w:p>
    <w:p w14:paraId="02BF4F86" w14:textId="41712906" w:rsidR="007436BE" w:rsidDel="0045018A" w:rsidRDefault="007436BE" w:rsidP="007436BE">
      <w:pPr>
        <w:pStyle w:val="Code"/>
        <w:rPr>
          <w:moveFrom w:id="139" w:author="Kelvin Sung" w:date="2021-04-14T08:31:00Z"/>
        </w:rPr>
      </w:pPr>
      <w:moveFromRangeStart w:id="140" w:author="Kelvin Sung" w:date="2021-04-14T08:31:00Z" w:name="move69281505"/>
      <w:moveFrom w:id="141" w:author="Kelvin Sung" w:date="2021-04-14T08:31:00Z">
        <w:r w:rsidDel="0045018A">
          <w:t>function stopBackground() {</w:t>
        </w:r>
      </w:moveFrom>
    </w:p>
    <w:p w14:paraId="005A75EA" w14:textId="7D4E86A0" w:rsidR="007436BE" w:rsidDel="0045018A" w:rsidRDefault="007436BE" w:rsidP="007436BE">
      <w:pPr>
        <w:pStyle w:val="Code"/>
        <w:rPr>
          <w:moveFrom w:id="142" w:author="Kelvin Sung" w:date="2021-04-14T08:31:00Z"/>
        </w:rPr>
      </w:pPr>
      <w:moveFrom w:id="143" w:author="Kelvin Sung" w:date="2021-04-14T08:31:00Z">
        <w:r w:rsidDel="0045018A">
          <w:t xml:space="preserve">    if (mBackgroundAudio !== null) {</w:t>
        </w:r>
      </w:moveFrom>
    </w:p>
    <w:p w14:paraId="296A53C2" w14:textId="46EC5649" w:rsidR="007436BE" w:rsidDel="0045018A" w:rsidRDefault="007436BE" w:rsidP="007436BE">
      <w:pPr>
        <w:pStyle w:val="Code"/>
        <w:rPr>
          <w:moveFrom w:id="144" w:author="Kelvin Sung" w:date="2021-04-14T08:31:00Z"/>
        </w:rPr>
      </w:pPr>
      <w:moveFrom w:id="145" w:author="Kelvin Sung" w:date="2021-04-14T08:31:00Z">
        <w:r w:rsidDel="0045018A">
          <w:t xml:space="preserve">        mBackgroundAudio.stop(0);</w:t>
        </w:r>
      </w:moveFrom>
    </w:p>
    <w:p w14:paraId="6F1BF816" w14:textId="4E5B7384" w:rsidR="007436BE" w:rsidDel="0045018A" w:rsidRDefault="007436BE" w:rsidP="007436BE">
      <w:pPr>
        <w:pStyle w:val="Code"/>
        <w:rPr>
          <w:moveFrom w:id="146" w:author="Kelvin Sung" w:date="2021-04-14T08:31:00Z"/>
        </w:rPr>
      </w:pPr>
      <w:moveFrom w:id="147" w:author="Kelvin Sung" w:date="2021-04-14T08:31:00Z">
        <w:r w:rsidDel="0045018A">
          <w:t xml:space="preserve">        mBackgroundAudio = null;</w:t>
        </w:r>
      </w:moveFrom>
    </w:p>
    <w:p w14:paraId="1F094E78" w14:textId="28435B85" w:rsidR="007436BE" w:rsidDel="0045018A" w:rsidRDefault="007436BE" w:rsidP="007436BE">
      <w:pPr>
        <w:pStyle w:val="Code"/>
        <w:rPr>
          <w:moveFrom w:id="148" w:author="Kelvin Sung" w:date="2021-04-14T08:31:00Z"/>
        </w:rPr>
      </w:pPr>
      <w:moveFrom w:id="149" w:author="Kelvin Sung" w:date="2021-04-14T08:31:00Z">
        <w:r w:rsidDel="0045018A">
          <w:t xml:space="preserve">    }</w:t>
        </w:r>
      </w:moveFrom>
    </w:p>
    <w:p w14:paraId="4314096A" w14:textId="0B0B6144" w:rsidR="007436BE" w:rsidDel="0045018A" w:rsidRDefault="007436BE" w:rsidP="007436BE">
      <w:pPr>
        <w:pStyle w:val="Code"/>
        <w:rPr>
          <w:moveFrom w:id="150" w:author="Kelvin Sung" w:date="2021-04-14T08:31:00Z"/>
        </w:rPr>
      </w:pPr>
      <w:moveFrom w:id="151" w:author="Kelvin Sung" w:date="2021-04-14T08:31:00Z">
        <w:r w:rsidDel="0045018A">
          <w:t>}</w:t>
        </w:r>
      </w:moveFrom>
    </w:p>
    <w:p w14:paraId="72BA0DB5" w14:textId="4E9F1CFB" w:rsidR="007436BE" w:rsidDel="0045018A" w:rsidRDefault="007436BE" w:rsidP="007436BE">
      <w:pPr>
        <w:pStyle w:val="Code"/>
        <w:rPr>
          <w:moveFrom w:id="152" w:author="Kelvin Sung" w:date="2021-04-14T08:31:00Z"/>
        </w:rPr>
      </w:pPr>
    </w:p>
    <w:p w14:paraId="66ACCFAA" w14:textId="142F661E" w:rsidR="007436BE" w:rsidDel="0045018A" w:rsidRDefault="007436BE" w:rsidP="007436BE">
      <w:pPr>
        <w:pStyle w:val="Code"/>
        <w:rPr>
          <w:moveFrom w:id="153" w:author="Kelvin Sung" w:date="2021-04-14T08:31:00Z"/>
        </w:rPr>
      </w:pPr>
      <w:moveFrom w:id="154" w:author="Kelvin Sung" w:date="2021-04-14T08:31:00Z">
        <w:r w:rsidDel="0045018A">
          <w:t>function isBackgroundPlaying() {</w:t>
        </w:r>
      </w:moveFrom>
    </w:p>
    <w:p w14:paraId="0EA790CA" w14:textId="7028CA96" w:rsidR="007436BE" w:rsidDel="0045018A" w:rsidRDefault="007436BE" w:rsidP="007436BE">
      <w:pPr>
        <w:pStyle w:val="Code"/>
        <w:rPr>
          <w:moveFrom w:id="155" w:author="Kelvin Sung" w:date="2021-04-14T08:31:00Z"/>
        </w:rPr>
      </w:pPr>
      <w:moveFrom w:id="156" w:author="Kelvin Sung" w:date="2021-04-14T08:31:00Z">
        <w:r w:rsidDel="0045018A">
          <w:t xml:space="preserve">    return (mBackgroundAudio !== null);</w:t>
        </w:r>
      </w:moveFrom>
    </w:p>
    <w:p w14:paraId="4D6A5BAA" w14:textId="1CB17D09" w:rsidR="007436BE" w:rsidDel="0045018A" w:rsidRDefault="007436BE" w:rsidP="007436BE">
      <w:pPr>
        <w:pStyle w:val="Code"/>
        <w:rPr>
          <w:moveFrom w:id="157" w:author="Kelvin Sung" w:date="2021-04-14T08:31:00Z"/>
        </w:rPr>
      </w:pPr>
      <w:moveFrom w:id="158" w:author="Kelvin Sung" w:date="2021-04-14T08:31:00Z">
        <w:r w:rsidDel="0045018A">
          <w:t>}</w:t>
        </w:r>
      </w:moveFrom>
    </w:p>
    <w:moveFromRangeEnd w:id="140"/>
    <w:p w14:paraId="0BE6414F" w14:textId="3BF5BEA5" w:rsidR="000061A6" w:rsidRDefault="000061A6" w:rsidP="000061A6">
      <w:pPr>
        <w:pStyle w:val="NumList"/>
        <w:pPrChange w:id="159" w:author="Kelvin Sung" w:date="2021-04-14T08:22:00Z">
          <w:pPr>
            <w:pStyle w:val="NumList"/>
            <w:numPr>
              <w:numId w:val="15"/>
            </w:numPr>
          </w:pPr>
        </w:pPrChange>
      </w:pPr>
      <w:del w:id="160" w:author="Kelvin Sung" w:date="2021-04-14T08:39:00Z">
        <w:r w:rsidDel="00CA7BF4">
          <w:delText>TEMP TEXT</w:delText>
        </w:r>
      </w:del>
      <w:ins w:id="161" w:author="Kelvin Sung" w:date="2021-04-14T08:39:00Z">
        <w:r w:rsidR="00CA7BF4">
          <w:t xml:space="preserve">Define a </w:t>
        </w:r>
        <w:proofErr w:type="spellStart"/>
        <w:proofErr w:type="gramStart"/>
        <w:r w:rsidR="00CA7BF4" w:rsidRPr="00CA7BF4">
          <w:rPr>
            <w:rStyle w:val="CodeInline"/>
            <w:rPrChange w:id="162" w:author="Kelvin Sung" w:date="2021-04-14T08:40:00Z">
              <w:rPr/>
            </w:rPrChange>
          </w:rPr>
          <w:t>clearnUp</w:t>
        </w:r>
        <w:proofErr w:type="spellEnd"/>
        <w:r w:rsidR="00CA7BF4" w:rsidRPr="00CA7BF4">
          <w:rPr>
            <w:rStyle w:val="CodeInline"/>
            <w:rPrChange w:id="163" w:author="Kelvin Sung" w:date="2021-04-14T08:40:00Z">
              <w:rPr/>
            </w:rPrChange>
          </w:rPr>
          <w:t>(</w:t>
        </w:r>
        <w:proofErr w:type="gramEnd"/>
        <w:r w:rsidR="00CA7BF4" w:rsidRPr="00CA7BF4">
          <w:rPr>
            <w:rStyle w:val="CodeInline"/>
            <w:rPrChange w:id="164" w:author="Kelvin Sung" w:date="2021-04-14T08:40:00Z">
              <w:rPr/>
            </w:rPrChange>
          </w:rPr>
          <w:t>)</w:t>
        </w:r>
        <w:r w:rsidR="00CA7BF4">
          <w:t xml:space="preserve"> function to release the allocated HTML5 resources.</w:t>
        </w:r>
      </w:ins>
    </w:p>
    <w:p w14:paraId="1B642F1F" w14:textId="77777777" w:rsidR="000061A6" w:rsidRDefault="000061A6" w:rsidP="000061A6">
      <w:pPr>
        <w:pStyle w:val="Code"/>
      </w:pPr>
      <w:r>
        <w:t>function cleanUp() {</w:t>
      </w:r>
    </w:p>
    <w:p w14:paraId="6D706D4F" w14:textId="77777777" w:rsidR="000061A6" w:rsidRDefault="000061A6" w:rsidP="000061A6">
      <w:pPr>
        <w:pStyle w:val="Code"/>
      </w:pPr>
      <w:r>
        <w:t xml:space="preserve">    mAudioContext.close();</w:t>
      </w:r>
    </w:p>
    <w:p w14:paraId="0D1E609F" w14:textId="77777777" w:rsidR="000061A6" w:rsidRDefault="000061A6" w:rsidP="000061A6">
      <w:pPr>
        <w:pStyle w:val="Code"/>
      </w:pPr>
      <w:r>
        <w:t xml:space="preserve">    mAudioContext = null;</w:t>
      </w:r>
    </w:p>
    <w:p w14:paraId="616D5D0C" w14:textId="77777777" w:rsidR="000061A6" w:rsidDel="000061A6" w:rsidRDefault="000061A6" w:rsidP="000061A6">
      <w:pPr>
        <w:pStyle w:val="Code"/>
        <w:rPr>
          <w:del w:id="165" w:author="Kelvin Sung" w:date="2021-04-14T08:22:00Z"/>
        </w:rPr>
      </w:pPr>
      <w:r>
        <w:t>}</w:t>
      </w:r>
    </w:p>
    <w:p w14:paraId="3B321898" w14:textId="77777777" w:rsidR="000061A6" w:rsidRDefault="000061A6" w:rsidP="000061A6">
      <w:pPr>
        <w:pStyle w:val="Code"/>
        <w:rPr>
          <w:ins w:id="166" w:author="Kelvin Sung" w:date="2021-04-14T08:21:00Z"/>
        </w:rPr>
        <w:pPrChange w:id="167" w:author="Kelvin Sung" w:date="2021-04-14T08:22:00Z">
          <w:pPr>
            <w:pStyle w:val="NumList"/>
          </w:pPr>
        </w:pPrChange>
      </w:pPr>
    </w:p>
    <w:p w14:paraId="5D40002A" w14:textId="4D2F8405" w:rsidR="007436BE" w:rsidRDefault="005E5F6F" w:rsidP="005E5F6F">
      <w:pPr>
        <w:pStyle w:val="NumList"/>
      </w:pPr>
      <w:r>
        <w:lastRenderedPageBreak/>
        <w:t xml:space="preserve">Remember to </w:t>
      </w:r>
      <w:r w:rsidRPr="005E5F6F">
        <w:rPr>
          <w:rStyle w:val="CodeInline"/>
        </w:rPr>
        <w:t>export</w:t>
      </w:r>
      <w:r>
        <w:t xml:space="preserve"> the functions </w:t>
      </w:r>
      <w:del w:id="168" w:author="Kelvin Sung" w:date="2021-04-14T08:40:00Z">
        <w:r w:rsidDel="00CA7BF4">
          <w:delText xml:space="preserve">needed for the engine and </w:delText>
        </w:r>
      </w:del>
      <w:ins w:id="169" w:author="Kelvin Sung" w:date="2021-04-14T08:43:00Z">
        <w:r w:rsidR="00590CEA">
          <w:t>from this module</w:t>
        </w:r>
      </w:ins>
      <w:del w:id="170" w:author="Kelvin Sung" w:date="2021-04-14T08:43:00Z">
        <w:r w:rsidDel="00590CEA">
          <w:delText>client</w:delText>
        </w:r>
      </w:del>
      <w:r>
        <w:t>.</w:t>
      </w:r>
    </w:p>
    <w:p w14:paraId="7B532ACA" w14:textId="77777777" w:rsidR="007436BE" w:rsidRDefault="007436BE" w:rsidP="007436BE">
      <w:pPr>
        <w:pStyle w:val="Code"/>
      </w:pPr>
      <w:r>
        <w:t>export {init, cleanUp,</w:t>
      </w:r>
    </w:p>
    <w:p w14:paraId="409D77ED" w14:textId="77777777" w:rsidR="007436BE" w:rsidRDefault="007436BE" w:rsidP="007436BE">
      <w:pPr>
        <w:pStyle w:val="Code"/>
      </w:pPr>
      <w:r>
        <w:t xml:space="preserve">        has, load, unload,</w:t>
      </w:r>
    </w:p>
    <w:p w14:paraId="740E9257" w14:textId="77777777" w:rsidR="007436BE" w:rsidRDefault="007436BE" w:rsidP="007436BE">
      <w:pPr>
        <w:pStyle w:val="Code"/>
      </w:pPr>
    </w:p>
    <w:p w14:paraId="6E110C3D" w14:textId="77777777" w:rsidR="007436BE" w:rsidRDefault="007436BE" w:rsidP="007436BE">
      <w:pPr>
        <w:pStyle w:val="Code"/>
      </w:pPr>
      <w:r>
        <w:t xml:space="preserve">        playCue,  </w:t>
      </w:r>
    </w:p>
    <w:p w14:paraId="1F0F6B16" w14:textId="77777777" w:rsidR="007436BE" w:rsidRDefault="007436BE" w:rsidP="007436BE">
      <w:pPr>
        <w:pStyle w:val="Code"/>
      </w:pPr>
    </w:p>
    <w:p w14:paraId="2D8BE643" w14:textId="77777777" w:rsidR="007436BE" w:rsidRDefault="007436BE" w:rsidP="007436BE">
      <w:pPr>
        <w:pStyle w:val="Code"/>
      </w:pPr>
      <w:r>
        <w:t xml:space="preserve">        playBackground, stopBackground, isBackgroundPlaying,</w:t>
      </w:r>
    </w:p>
    <w:p w14:paraId="6B0D65D0" w14:textId="77777777" w:rsidR="007436BE" w:rsidRDefault="007436BE" w:rsidP="007436BE">
      <w:pPr>
        <w:pStyle w:val="Code"/>
      </w:pPr>
      <w:r>
        <w:t xml:space="preserve">        setBackgroundVolume, incBackgroundVolume,</w:t>
      </w:r>
    </w:p>
    <w:p w14:paraId="7C07D5B8" w14:textId="77777777" w:rsidR="007436BE" w:rsidRDefault="007436BE" w:rsidP="007436BE">
      <w:pPr>
        <w:pStyle w:val="Code"/>
      </w:pPr>
    </w:p>
    <w:p w14:paraId="539EE91B" w14:textId="77777777" w:rsidR="007436BE" w:rsidRDefault="007436BE" w:rsidP="007436BE">
      <w:pPr>
        <w:pStyle w:val="Code"/>
      </w:pPr>
      <w:r>
        <w:t xml:space="preserve">        setMasterVolume, incMasterVolume</w:t>
      </w:r>
    </w:p>
    <w:p w14:paraId="3D2AD445" w14:textId="37AF62D6" w:rsidR="007436BE" w:rsidRDefault="007436BE" w:rsidP="007436BE">
      <w:pPr>
        <w:pStyle w:val="Code"/>
      </w:pPr>
      <w:r>
        <w:t xml:space="preserve">    }</w:t>
      </w:r>
    </w:p>
    <w:p w14:paraId="2A81B48B" w14:textId="782DF77F" w:rsidR="004A731D" w:rsidRDefault="004A731D" w:rsidP="005E5F6F">
      <w:pPr>
        <w:pStyle w:val="Heading3"/>
      </w:pPr>
      <w:r>
        <w:t>Export the Audio Module to the Client</w:t>
      </w:r>
    </w:p>
    <w:p w14:paraId="5F47B2F9" w14:textId="59B559B9" w:rsidR="004A731D" w:rsidRDefault="004A731D" w:rsidP="004A731D">
      <w:pPr>
        <w:pStyle w:val="BodyTextFirst"/>
      </w:pPr>
      <w:del w:id="171" w:author="Kelvin Sung" w:date="2021-04-14T08:41:00Z">
        <w:r w:rsidDel="00CA7BF4">
          <w:delText>XXX</w:delText>
        </w:r>
      </w:del>
      <w:r>
        <w:t xml:space="preserve">Edit the </w:t>
      </w:r>
      <w:r w:rsidRPr="003847D3">
        <w:rPr>
          <w:rStyle w:val="CodeInline"/>
        </w:rPr>
        <w:t>index.js</w:t>
      </w:r>
      <w:r>
        <w:t xml:space="preserve"> file to import from </w:t>
      </w:r>
      <w:del w:id="172" w:author="Kelvin Sung" w:date="2021-04-14T08:41:00Z">
        <w:r w:rsidRPr="003847D3" w:rsidDel="00EE41CA">
          <w:rPr>
            <w:rStyle w:val="CodeInline"/>
          </w:rPr>
          <w:delText>scene</w:delText>
        </w:r>
      </w:del>
      <w:ins w:id="173" w:author="Kelvin Sung" w:date="2021-04-14T08:41:00Z">
        <w:r w:rsidR="00EE41CA">
          <w:rPr>
            <w:rStyle w:val="CodeInline"/>
          </w:rPr>
          <w:t>audio</w:t>
        </w:r>
      </w:ins>
      <w:r w:rsidRPr="003847D3">
        <w:rPr>
          <w:rStyle w:val="CodeInline"/>
        </w:rPr>
        <w:t>.js</w:t>
      </w:r>
      <w:del w:id="174" w:author="Kelvin Sung" w:date="2021-04-14T08:41:00Z">
        <w:r w:rsidDel="00EE41CA">
          <w:delText xml:space="preserve"> </w:delText>
        </w:r>
      </w:del>
      <w:ins w:id="175" w:author="Kelvin Sung" w:date="2021-04-14T08:41:00Z">
        <w:r w:rsidR="00EE41CA">
          <w:t>, initialize</w:t>
        </w:r>
        <w:r w:rsidR="00590CEA">
          <w:t xml:space="preserve"> and clean</w:t>
        </w:r>
      </w:ins>
      <w:ins w:id="176" w:author="Kelvin Sung" w:date="2021-04-14T08:43:00Z">
        <w:r w:rsidR="00590CEA">
          <w:t>up</w:t>
        </w:r>
      </w:ins>
      <w:ins w:id="177" w:author="Kelvin Sung" w:date="2021-04-14T08:41:00Z">
        <w:r w:rsidR="00590CEA">
          <w:t xml:space="preserve"> </w:t>
        </w:r>
      </w:ins>
      <w:ins w:id="178" w:author="Kelvin Sung" w:date="2021-04-14T08:42:00Z">
        <w:r w:rsidR="00590CEA">
          <w:t>the module accordingly, a</w:t>
        </w:r>
      </w:ins>
      <w:del w:id="179" w:author="Kelvin Sung" w:date="2021-04-14T08:41:00Z">
        <w:r w:rsidDel="00EE41CA">
          <w:delText>a</w:delText>
        </w:r>
      </w:del>
      <w:r>
        <w:t xml:space="preserve">nd </w:t>
      </w:r>
      <w:ins w:id="180" w:author="Kelvin Sung" w:date="2021-04-14T08:42:00Z">
        <w:r w:rsidR="00590CEA">
          <w:t xml:space="preserve">to </w:t>
        </w:r>
      </w:ins>
      <w:r>
        <w:t xml:space="preserve">export </w:t>
      </w:r>
      <w:del w:id="181" w:author="Kelvin Sung" w:date="2021-04-14T08:43:00Z">
        <w:r w:rsidDel="00590CEA">
          <w:delText xml:space="preserve">the default </w:delText>
        </w:r>
      </w:del>
      <w:del w:id="182" w:author="Kelvin Sung" w:date="2021-04-14T08:42:00Z">
        <w:r w:rsidRPr="003847D3" w:rsidDel="00590CEA">
          <w:rPr>
            <w:rStyle w:val="CodeInline"/>
          </w:rPr>
          <w:delText>Scene</w:delText>
        </w:r>
        <w:r w:rsidDel="00590CEA">
          <w:delText xml:space="preserve"> </w:delText>
        </w:r>
      </w:del>
      <w:del w:id="183" w:author="Kelvin Sung" w:date="2021-04-14T08:43:00Z">
        <w:r w:rsidDel="00590CEA">
          <w:delText xml:space="preserve">class identifier for </w:delText>
        </w:r>
      </w:del>
      <w:ins w:id="184" w:author="Kelvin Sung" w:date="2021-04-14T08:43:00Z">
        <w:r w:rsidR="00590CEA">
          <w:t xml:space="preserve">to </w:t>
        </w:r>
      </w:ins>
      <w:r>
        <w:t>the client.</w:t>
      </w:r>
    </w:p>
    <w:p w14:paraId="5CA9D784" w14:textId="77777777" w:rsidR="004A731D" w:rsidRDefault="004A731D" w:rsidP="004A731D">
      <w:pPr>
        <w:pStyle w:val="Code"/>
      </w:pPr>
      <w:r>
        <w:t>// … identical to previous code</w:t>
      </w:r>
    </w:p>
    <w:p w14:paraId="7ABDD3B8" w14:textId="7CB9A06D" w:rsidR="004A731D" w:rsidRPr="003847D3" w:rsidRDefault="004A731D" w:rsidP="004A731D">
      <w:pPr>
        <w:pStyle w:val="Code"/>
        <w:rPr>
          <w:rStyle w:val="CodeBold"/>
        </w:rPr>
      </w:pPr>
      <w:r w:rsidRPr="003847D3">
        <w:rPr>
          <w:rStyle w:val="CodeBold"/>
        </w:rPr>
        <w:t xml:space="preserve">import </w:t>
      </w:r>
      <w:ins w:id="185" w:author="Kelvin Sung" w:date="2021-04-14T08:43:00Z">
        <w:r w:rsidR="00590CEA">
          <w:rPr>
            <w:rStyle w:val="CodeBold"/>
          </w:rPr>
          <w:t>*</w:t>
        </w:r>
      </w:ins>
      <w:ins w:id="186" w:author="Kelvin Sung" w:date="2021-04-14T08:44:00Z">
        <w:r w:rsidR="00590CEA">
          <w:rPr>
            <w:rStyle w:val="CodeBold"/>
          </w:rPr>
          <w:t xml:space="preserve"> as </w:t>
        </w:r>
      </w:ins>
      <w:del w:id="187" w:author="Kelvin Sung" w:date="2021-04-14T08:43:00Z">
        <w:r w:rsidDel="00590CEA">
          <w:rPr>
            <w:rStyle w:val="CodeBold"/>
          </w:rPr>
          <w:delText>XXX</w:delText>
        </w:r>
        <w:r w:rsidRPr="003847D3" w:rsidDel="00590CEA">
          <w:rPr>
            <w:rStyle w:val="CodeBold"/>
          </w:rPr>
          <w:delText xml:space="preserve"> </w:delText>
        </w:r>
      </w:del>
      <w:ins w:id="188" w:author="Kelvin Sung" w:date="2021-04-14T08:43:00Z">
        <w:r w:rsidR="00590CEA">
          <w:rPr>
            <w:rStyle w:val="CodeBold"/>
          </w:rPr>
          <w:t xml:space="preserve">aduio </w:t>
        </w:r>
      </w:ins>
      <w:r w:rsidRPr="003847D3">
        <w:rPr>
          <w:rStyle w:val="CodeBold"/>
        </w:rPr>
        <w:t>from "./</w:t>
      </w:r>
      <w:ins w:id="189" w:author="Kelvin Sung" w:date="2021-04-14T08:43:00Z">
        <w:r w:rsidR="00590CEA">
          <w:rPr>
            <w:rStyle w:val="CodeBold"/>
          </w:rPr>
          <w:t>resources/</w:t>
        </w:r>
      </w:ins>
      <w:del w:id="190" w:author="Kelvin Sung" w:date="2021-04-14T08:43:00Z">
        <w:r w:rsidRPr="003847D3" w:rsidDel="00590CEA">
          <w:rPr>
            <w:rStyle w:val="CodeBold"/>
          </w:rPr>
          <w:delText>scene</w:delText>
        </w:r>
      </w:del>
      <w:ins w:id="191" w:author="Kelvin Sung" w:date="2021-04-14T08:43:00Z">
        <w:r w:rsidR="00590CEA">
          <w:rPr>
            <w:rStyle w:val="CodeBold"/>
          </w:rPr>
          <w:t>audio</w:t>
        </w:r>
      </w:ins>
      <w:r w:rsidRPr="003847D3">
        <w:rPr>
          <w:rStyle w:val="CodeBold"/>
        </w:rPr>
        <w:t>.js";</w:t>
      </w:r>
    </w:p>
    <w:p w14:paraId="5F7021D8" w14:textId="784C8216" w:rsidR="004A731D" w:rsidRDefault="004A731D" w:rsidP="004A731D">
      <w:pPr>
        <w:pStyle w:val="Code"/>
        <w:rPr>
          <w:ins w:id="192" w:author="Kelvin Sung" w:date="2021-04-14T08:44:00Z"/>
        </w:rPr>
      </w:pPr>
      <w:r>
        <w:t>// … identical to previous code</w:t>
      </w:r>
    </w:p>
    <w:p w14:paraId="41225D4A" w14:textId="77777777" w:rsidR="00590CEA" w:rsidRDefault="00590CEA" w:rsidP="00590CEA">
      <w:pPr>
        <w:pStyle w:val="Code"/>
        <w:rPr>
          <w:ins w:id="193" w:author="Kelvin Sung" w:date="2021-04-14T08:44:00Z"/>
        </w:rPr>
      </w:pPr>
      <w:ins w:id="194" w:author="Kelvin Sung" w:date="2021-04-14T08:44:00Z">
        <w:r>
          <w:t>function init(htmlCanvasID) {</w:t>
        </w:r>
      </w:ins>
    </w:p>
    <w:p w14:paraId="5E61A45E" w14:textId="77777777" w:rsidR="00590CEA" w:rsidRDefault="00590CEA" w:rsidP="00590CEA">
      <w:pPr>
        <w:pStyle w:val="Code"/>
        <w:rPr>
          <w:ins w:id="195" w:author="Kelvin Sung" w:date="2021-04-14T08:44:00Z"/>
        </w:rPr>
      </w:pPr>
      <w:ins w:id="196" w:author="Kelvin Sung" w:date="2021-04-14T08:44:00Z">
        <w:r>
          <w:t xml:space="preserve">    glSys.init(htmlCanvasID);</w:t>
        </w:r>
      </w:ins>
    </w:p>
    <w:p w14:paraId="62EB84BC" w14:textId="77777777" w:rsidR="00590CEA" w:rsidRDefault="00590CEA" w:rsidP="00590CEA">
      <w:pPr>
        <w:pStyle w:val="Code"/>
        <w:rPr>
          <w:ins w:id="197" w:author="Kelvin Sung" w:date="2021-04-14T08:44:00Z"/>
        </w:rPr>
      </w:pPr>
      <w:ins w:id="198" w:author="Kelvin Sung" w:date="2021-04-14T08:44:00Z">
        <w:r>
          <w:t xml:space="preserve">    vertexBuffer.init();</w:t>
        </w:r>
      </w:ins>
    </w:p>
    <w:p w14:paraId="0050114B" w14:textId="34F61BC0" w:rsidR="00590CEA" w:rsidRDefault="00590CEA" w:rsidP="00590CEA">
      <w:pPr>
        <w:pStyle w:val="Code"/>
        <w:rPr>
          <w:ins w:id="199" w:author="Kelvin Sung" w:date="2021-04-14T08:44:00Z"/>
        </w:rPr>
      </w:pPr>
      <w:ins w:id="200" w:author="Kelvin Sung" w:date="2021-04-14T08:45:00Z">
        <w:r>
          <w:t xml:space="preserve">    </w:t>
        </w:r>
      </w:ins>
      <w:ins w:id="201" w:author="Kelvin Sung" w:date="2021-04-14T08:44:00Z">
        <w:r>
          <w:t>shaderResources.init();</w:t>
        </w:r>
      </w:ins>
    </w:p>
    <w:p w14:paraId="1AB41A6D" w14:textId="77777777" w:rsidR="00590CEA" w:rsidRDefault="00590CEA" w:rsidP="00590CEA">
      <w:pPr>
        <w:pStyle w:val="Code"/>
        <w:rPr>
          <w:ins w:id="202" w:author="Kelvin Sung" w:date="2021-04-14T08:44:00Z"/>
        </w:rPr>
      </w:pPr>
      <w:ins w:id="203" w:author="Kelvin Sung" w:date="2021-04-14T08:44:00Z">
        <w:r>
          <w:t xml:space="preserve">    input.init();</w:t>
        </w:r>
      </w:ins>
    </w:p>
    <w:p w14:paraId="0A669993" w14:textId="77777777" w:rsidR="00590CEA" w:rsidRPr="00590CEA" w:rsidRDefault="00590CEA" w:rsidP="00590CEA">
      <w:pPr>
        <w:pStyle w:val="Code"/>
        <w:rPr>
          <w:ins w:id="204" w:author="Kelvin Sung" w:date="2021-04-14T08:44:00Z"/>
          <w:rStyle w:val="CodeBold"/>
          <w:rPrChange w:id="205" w:author="Kelvin Sung" w:date="2021-04-14T08:45:00Z">
            <w:rPr>
              <w:ins w:id="206" w:author="Kelvin Sung" w:date="2021-04-14T08:44:00Z"/>
            </w:rPr>
          </w:rPrChange>
        </w:rPr>
      </w:pPr>
      <w:ins w:id="207" w:author="Kelvin Sung" w:date="2021-04-14T08:44:00Z">
        <w:r>
          <w:t xml:space="preserve">    </w:t>
        </w:r>
        <w:r w:rsidRPr="00590CEA">
          <w:rPr>
            <w:rStyle w:val="CodeBold"/>
            <w:rPrChange w:id="208" w:author="Kelvin Sung" w:date="2021-04-14T08:45:00Z">
              <w:rPr/>
            </w:rPrChange>
          </w:rPr>
          <w:t>audio.init();</w:t>
        </w:r>
      </w:ins>
    </w:p>
    <w:p w14:paraId="1D1E5354" w14:textId="77777777" w:rsidR="00590CEA" w:rsidRDefault="00590CEA" w:rsidP="00590CEA">
      <w:pPr>
        <w:pStyle w:val="Code"/>
        <w:rPr>
          <w:ins w:id="209" w:author="Kelvin Sung" w:date="2021-04-14T08:44:00Z"/>
        </w:rPr>
      </w:pPr>
      <w:ins w:id="210" w:author="Kelvin Sung" w:date="2021-04-14T08:44:00Z">
        <w:r>
          <w:t>}</w:t>
        </w:r>
      </w:ins>
    </w:p>
    <w:p w14:paraId="2F6F7676" w14:textId="77777777" w:rsidR="00590CEA" w:rsidRDefault="00590CEA" w:rsidP="00590CEA">
      <w:pPr>
        <w:pStyle w:val="Code"/>
        <w:rPr>
          <w:ins w:id="211" w:author="Kelvin Sung" w:date="2021-04-14T08:44:00Z"/>
        </w:rPr>
      </w:pPr>
    </w:p>
    <w:p w14:paraId="62206881" w14:textId="77777777" w:rsidR="00590CEA" w:rsidRDefault="00590CEA" w:rsidP="00590CEA">
      <w:pPr>
        <w:pStyle w:val="Code"/>
        <w:rPr>
          <w:ins w:id="212" w:author="Kelvin Sung" w:date="2021-04-14T08:44:00Z"/>
        </w:rPr>
      </w:pPr>
      <w:ins w:id="213" w:author="Kelvin Sung" w:date="2021-04-14T08:44:00Z">
        <w:r>
          <w:t>function cleanUp() {</w:t>
        </w:r>
      </w:ins>
    </w:p>
    <w:p w14:paraId="1055FC53" w14:textId="77777777" w:rsidR="00590CEA" w:rsidRDefault="00590CEA" w:rsidP="00590CEA">
      <w:pPr>
        <w:pStyle w:val="Code"/>
        <w:rPr>
          <w:ins w:id="214" w:author="Kelvin Sung" w:date="2021-04-14T08:44:00Z"/>
        </w:rPr>
      </w:pPr>
      <w:ins w:id="215" w:author="Kelvin Sung" w:date="2021-04-14T08:44:00Z">
        <w:r>
          <w:t xml:space="preserve">    loop.cleanUp();</w:t>
        </w:r>
      </w:ins>
    </w:p>
    <w:p w14:paraId="4DBDBF5D" w14:textId="66BE6166" w:rsidR="00590CEA" w:rsidRPr="00590CEA" w:rsidRDefault="00590CEA" w:rsidP="00590CEA">
      <w:pPr>
        <w:pStyle w:val="Code"/>
        <w:rPr>
          <w:ins w:id="216" w:author="Kelvin Sung" w:date="2021-04-14T08:44:00Z"/>
          <w:rStyle w:val="CodeBold"/>
          <w:rPrChange w:id="217" w:author="Kelvin Sung" w:date="2021-04-14T08:45:00Z">
            <w:rPr>
              <w:ins w:id="218" w:author="Kelvin Sung" w:date="2021-04-14T08:44:00Z"/>
            </w:rPr>
          </w:rPrChange>
        </w:rPr>
      </w:pPr>
      <w:ins w:id="219" w:author="Kelvin Sung" w:date="2021-04-14T08:45:00Z">
        <w:r>
          <w:t xml:space="preserve">    </w:t>
        </w:r>
      </w:ins>
      <w:ins w:id="220" w:author="Kelvin Sung" w:date="2021-04-14T08:44:00Z">
        <w:r w:rsidRPr="00590CEA">
          <w:rPr>
            <w:rStyle w:val="CodeBold"/>
            <w:rPrChange w:id="221" w:author="Kelvin Sung" w:date="2021-04-14T08:45:00Z">
              <w:rPr/>
            </w:rPrChange>
          </w:rPr>
          <w:t>audio.cleanUp();</w:t>
        </w:r>
      </w:ins>
    </w:p>
    <w:p w14:paraId="03632A01" w14:textId="77777777" w:rsidR="00590CEA" w:rsidRDefault="00590CEA" w:rsidP="00590CEA">
      <w:pPr>
        <w:pStyle w:val="Code"/>
        <w:rPr>
          <w:ins w:id="222" w:author="Kelvin Sung" w:date="2021-04-14T08:44:00Z"/>
        </w:rPr>
      </w:pPr>
      <w:ins w:id="223" w:author="Kelvin Sung" w:date="2021-04-14T08:44:00Z">
        <w:r>
          <w:t xml:space="preserve">    input.cleanUp();</w:t>
        </w:r>
      </w:ins>
    </w:p>
    <w:p w14:paraId="0E4F2C54" w14:textId="7C7ABED8" w:rsidR="00590CEA" w:rsidRDefault="00590CEA" w:rsidP="00590CEA">
      <w:pPr>
        <w:pStyle w:val="Code"/>
        <w:rPr>
          <w:ins w:id="224" w:author="Kelvin Sung" w:date="2021-04-14T08:44:00Z"/>
        </w:rPr>
      </w:pPr>
      <w:ins w:id="225" w:author="Kelvin Sung" w:date="2021-04-14T08:45:00Z">
        <w:r>
          <w:t xml:space="preserve">    </w:t>
        </w:r>
      </w:ins>
      <w:ins w:id="226" w:author="Kelvin Sung" w:date="2021-04-14T08:44:00Z">
        <w:r>
          <w:t>shaderResources.cleanUp();</w:t>
        </w:r>
      </w:ins>
    </w:p>
    <w:p w14:paraId="0E643C54" w14:textId="77777777" w:rsidR="00590CEA" w:rsidRDefault="00590CEA" w:rsidP="00590CEA">
      <w:pPr>
        <w:pStyle w:val="Code"/>
        <w:rPr>
          <w:ins w:id="227" w:author="Kelvin Sung" w:date="2021-04-14T08:44:00Z"/>
        </w:rPr>
      </w:pPr>
      <w:ins w:id="228" w:author="Kelvin Sung" w:date="2021-04-14T08:44:00Z">
        <w:r>
          <w:t xml:space="preserve">    vertexBuffer.cleanUp();</w:t>
        </w:r>
      </w:ins>
    </w:p>
    <w:p w14:paraId="366B23A1" w14:textId="77777777" w:rsidR="00590CEA" w:rsidRDefault="00590CEA" w:rsidP="00590CEA">
      <w:pPr>
        <w:pStyle w:val="Code"/>
        <w:rPr>
          <w:ins w:id="229" w:author="Kelvin Sung" w:date="2021-04-14T08:44:00Z"/>
        </w:rPr>
      </w:pPr>
      <w:ins w:id="230" w:author="Kelvin Sung" w:date="2021-04-14T08:44:00Z">
        <w:r>
          <w:t xml:space="preserve">    glSys.cleanUp();</w:t>
        </w:r>
      </w:ins>
    </w:p>
    <w:p w14:paraId="2A277603" w14:textId="700E1E76" w:rsidR="00590CEA" w:rsidRDefault="00590CEA" w:rsidP="00590CEA">
      <w:pPr>
        <w:pStyle w:val="Code"/>
        <w:rPr>
          <w:ins w:id="231" w:author="Kelvin Sung" w:date="2021-04-14T08:44:00Z"/>
        </w:rPr>
      </w:pPr>
      <w:ins w:id="232" w:author="Kelvin Sung" w:date="2021-04-14T08:44:00Z">
        <w:r>
          <w:t>}</w:t>
        </w:r>
      </w:ins>
    </w:p>
    <w:p w14:paraId="4BFD6A33" w14:textId="3E979893" w:rsidR="00590CEA" w:rsidRDefault="00590CEA" w:rsidP="00590CEA">
      <w:pPr>
        <w:pStyle w:val="Code"/>
        <w:rPr>
          <w:ins w:id="233" w:author="Kelvin Sung" w:date="2021-04-14T08:44:00Z"/>
        </w:rPr>
      </w:pPr>
      <w:ins w:id="234" w:author="Kelvin Sung" w:date="2021-04-14T08:44:00Z">
        <w:r>
          <w:t>// … identical to previous code</w:t>
        </w:r>
      </w:ins>
    </w:p>
    <w:p w14:paraId="68B39238" w14:textId="58C51797" w:rsidR="00590CEA" w:rsidDel="00590CEA" w:rsidRDefault="00590CEA" w:rsidP="00590CEA">
      <w:pPr>
        <w:pStyle w:val="Code"/>
        <w:rPr>
          <w:del w:id="235" w:author="Kelvin Sung" w:date="2021-04-14T08:44:00Z"/>
        </w:rPr>
      </w:pPr>
    </w:p>
    <w:p w14:paraId="6BCF39CD" w14:textId="77777777" w:rsidR="004A731D" w:rsidRDefault="004A731D" w:rsidP="004A731D">
      <w:pPr>
        <w:pStyle w:val="Code"/>
      </w:pPr>
      <w:r>
        <w:t>export default {</w:t>
      </w:r>
    </w:p>
    <w:p w14:paraId="07E9619E" w14:textId="0C0BFEEF" w:rsidR="004A731D" w:rsidRDefault="004A731D" w:rsidP="004A731D">
      <w:pPr>
        <w:pStyle w:val="Code"/>
      </w:pPr>
      <w:r>
        <w:t xml:space="preserve">    // </w:t>
      </w:r>
      <w:del w:id="236" w:author="Kelvin Sung" w:date="2021-04-14T08:44:00Z">
        <w:r w:rsidDel="00590CEA">
          <w:delText>… identical to previous code</w:delText>
        </w:r>
      </w:del>
      <w:ins w:id="237" w:author="Kelvin Sung" w:date="2021-04-14T08:44:00Z">
        <w:r w:rsidR="00590CEA">
          <w:t>resource support</w:t>
        </w:r>
      </w:ins>
    </w:p>
    <w:p w14:paraId="1F528C7E" w14:textId="564C584B" w:rsidR="004A731D" w:rsidRDefault="004A731D" w:rsidP="004A731D">
      <w:pPr>
        <w:pStyle w:val="Code"/>
      </w:pPr>
      <w:r>
        <w:t xml:space="preserve">    </w:t>
      </w:r>
      <w:del w:id="238" w:author="Kelvin Sung" w:date="2021-04-14T08:44:00Z">
        <w:r w:rsidRPr="00590CEA" w:rsidDel="00590CEA">
          <w:rPr>
            <w:rStyle w:val="CodeBold"/>
            <w:rPrChange w:id="239" w:author="Kelvin Sung" w:date="2021-04-14T08:45:00Z">
              <w:rPr/>
            </w:rPrChange>
          </w:rPr>
          <w:delText xml:space="preserve">Camera, </w:delText>
        </w:r>
        <w:r w:rsidRPr="00590CEA" w:rsidDel="00590CEA">
          <w:rPr>
            <w:rStyle w:val="CodeBold"/>
            <w:rPrChange w:id="240" w:author="Kelvin Sung" w:date="2021-04-14T08:45:00Z">
              <w:rPr>
                <w:rStyle w:val="CodeBold"/>
              </w:rPr>
            </w:rPrChange>
          </w:rPr>
          <w:delText>Scene,</w:delText>
        </w:r>
        <w:r w:rsidRPr="00590CEA" w:rsidDel="00590CEA">
          <w:rPr>
            <w:rStyle w:val="CodeBold"/>
            <w:rPrChange w:id="241" w:author="Kelvin Sung" w:date="2021-04-14T08:45:00Z">
              <w:rPr/>
            </w:rPrChange>
          </w:rPr>
          <w:delText xml:space="preserve"> Transform, Renderable</w:delText>
        </w:r>
      </w:del>
      <w:ins w:id="242" w:author="Kelvin Sung" w:date="2021-04-14T08:44:00Z">
        <w:r w:rsidR="00590CEA" w:rsidRPr="00590CEA">
          <w:rPr>
            <w:rStyle w:val="CodeBold"/>
            <w:rPrChange w:id="243" w:author="Kelvin Sung" w:date="2021-04-14T08:45:00Z">
              <w:rPr/>
            </w:rPrChange>
          </w:rPr>
          <w:t>audio</w:t>
        </w:r>
        <w:r w:rsidR="00590CEA">
          <w:t>, text</w:t>
        </w:r>
      </w:ins>
      <w:r>
        <w:t>,</w:t>
      </w:r>
      <w:ins w:id="244" w:author="Kelvin Sung" w:date="2021-04-14T08:44:00Z">
        <w:r w:rsidR="00590CEA">
          <w:t xml:space="preserve"> xml</w:t>
        </w:r>
      </w:ins>
    </w:p>
    <w:p w14:paraId="3CE48A0D" w14:textId="77777777" w:rsidR="004A731D" w:rsidRDefault="004A731D" w:rsidP="004A731D">
      <w:pPr>
        <w:pStyle w:val="Code"/>
      </w:pPr>
      <w:r>
        <w:t xml:space="preserve">    // … identical to previous code</w:t>
      </w:r>
    </w:p>
    <w:p w14:paraId="167CC909" w14:textId="2098A1F0" w:rsidR="004A731D" w:rsidRPr="004A731D" w:rsidRDefault="004A731D" w:rsidP="004A731D">
      <w:pPr>
        <w:pStyle w:val="Code"/>
      </w:pPr>
      <w:r>
        <w:t>}</w:t>
      </w:r>
    </w:p>
    <w:p w14:paraId="5E6F8295" w14:textId="4B0C1B57" w:rsidR="005E5F6F" w:rsidRDefault="005E5F6F" w:rsidP="005E5F6F">
      <w:pPr>
        <w:pStyle w:val="Heading3"/>
      </w:pPr>
      <w:r w:rsidRPr="005E5F6F">
        <w:t>Testing the Audio Component</w:t>
      </w:r>
    </w:p>
    <w:p w14:paraId="07289849" w14:textId="2CBD8D06" w:rsidR="005E5F6F" w:rsidRDefault="005E5F6F" w:rsidP="005E5F6F">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000F69BC" w:rsidRPr="000F69BC">
        <w:rPr>
          <w:rStyle w:val="CodeInline"/>
        </w:rPr>
        <w:t>bg_c</w:t>
      </w:r>
      <w:r w:rsidRPr="000F69BC">
        <w:rPr>
          <w:rStyle w:val="CodeInline"/>
        </w:rPr>
        <w:t>lip.mp3</w:t>
      </w:r>
      <w:r w:rsidRPr="005E5F6F">
        <w:t xml:space="preserve">, </w:t>
      </w:r>
      <w:r w:rsidR="000F69BC" w:rsidRPr="000F69BC">
        <w:rPr>
          <w:rStyle w:val="CodeInline"/>
        </w:rPr>
        <w:t>b</w:t>
      </w:r>
      <w:r w:rsidRPr="000F69BC">
        <w:rPr>
          <w:rStyle w:val="CodeInline"/>
        </w:rPr>
        <w:t>lue</w:t>
      </w:r>
      <w:r w:rsidR="000F69BC">
        <w:rPr>
          <w:rStyle w:val="CodeInline"/>
        </w:rPr>
        <w:t>_</w:t>
      </w:r>
      <w:r w:rsidR="000F69BC" w:rsidRPr="000F69BC">
        <w:rPr>
          <w:rStyle w:val="CodeInline"/>
        </w:rPr>
        <w:t>l</w:t>
      </w:r>
      <w:r w:rsidRPr="000F69BC">
        <w:rPr>
          <w:rStyle w:val="CodeInline"/>
        </w:rPr>
        <w:t>evel_cue.wav</w:t>
      </w:r>
      <w:r w:rsidRPr="005E5F6F">
        <w:t xml:space="preserve">, and </w:t>
      </w:r>
      <w:r w:rsidR="000F69BC" w:rsidRPr="000F69BC">
        <w:rPr>
          <w:rStyle w:val="CodeInline"/>
        </w:rPr>
        <w:t>my_g</w:t>
      </w:r>
      <w:r w:rsidRPr="000F69BC">
        <w:rPr>
          <w:rStyle w:val="CodeInline"/>
        </w:rPr>
        <w:t>ame_cu</w:t>
      </w:r>
      <w:ins w:id="245" w:author="Kelvin Sung" w:date="2021-04-14T08:48:00Z">
        <w:r w:rsidR="00590CEA">
          <w:rPr>
            <w:rStyle w:val="CodeInline"/>
          </w:rPr>
          <w:t>e.wav</w:t>
        </w:r>
      </w:ins>
      <w:del w:id="246" w:author="Kelvin Sung" w:date="2021-04-14T08:48:00Z">
        <w:r w:rsidRPr="000F69BC" w:rsidDel="00590CEA">
          <w:rPr>
            <w:rStyle w:val="CodeInline"/>
          </w:rPr>
          <w:delText xml:space="preserve">e </w:delText>
        </w:r>
      </w:del>
      <w:ins w:id="247" w:author="Kelvin Sung" w:date="2021-04-14T08:48:00Z">
        <w:r w:rsidR="00590CEA">
          <w:rPr>
            <w:rStyle w:val="CodeInline"/>
          </w:rPr>
          <w:t xml:space="preserve"> </w:t>
        </w:r>
      </w:ins>
      <w:r w:rsidRPr="005E5F6F">
        <w:t xml:space="preserve">files into the </w:t>
      </w:r>
      <w:r w:rsidRPr="00590CEA">
        <w:rPr>
          <w:rStyle w:val="CodeInline"/>
          <w:rPrChange w:id="248" w:author="Kelvin Sung" w:date="2021-04-14T08:48:00Z">
            <w:rPr/>
          </w:rPrChang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24F6A9D3" w14:textId="6BA1824A" w:rsidR="000F69BC" w:rsidRDefault="000F69BC" w:rsidP="000F69BC">
      <w:pPr>
        <w:pStyle w:val="Heading4"/>
      </w:pPr>
      <w:r w:rsidRPr="000F69BC">
        <w:lastRenderedPageBreak/>
        <w:t>Change MyGame.js</w:t>
      </w:r>
    </w:p>
    <w:p w14:paraId="2E103E6E" w14:textId="798AE31B" w:rsidR="007658FE" w:rsidRDefault="007658FE" w:rsidP="007658FE">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4BA1C83C" w14:textId="60461C53" w:rsidR="007658FE" w:rsidRPr="007658FE" w:rsidRDefault="007658FE" w:rsidP="007658FE">
      <w:pPr>
        <w:pStyle w:val="NumList"/>
        <w:numPr>
          <w:ilvl w:val="0"/>
          <w:numId w:val="1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AB86A91" w14:textId="7C2DEFF5" w:rsidR="007658FE" w:rsidRDefault="007658FE" w:rsidP="007658FE">
      <w:pPr>
        <w:pStyle w:val="Code"/>
      </w:pPr>
      <w:del w:id="249" w:author="Kelvin Sung" w:date="2021-04-14T08:50:00Z">
        <w:r w:rsidDel="00590CEA">
          <w:delText xml:space="preserve">    </w:delText>
        </w:r>
      </w:del>
      <w:r>
        <w:t>constructor() {</w:t>
      </w:r>
    </w:p>
    <w:p w14:paraId="3FDD208E" w14:textId="13166C41" w:rsidR="007658FE" w:rsidRDefault="007658FE" w:rsidP="007658FE">
      <w:pPr>
        <w:pStyle w:val="Code"/>
      </w:pPr>
      <w:del w:id="250" w:author="Kelvin Sung" w:date="2021-04-14T08:50:00Z">
        <w:r w:rsidDel="00590CEA">
          <w:delText xml:space="preserve">    </w:delText>
        </w:r>
      </w:del>
      <w:r>
        <w:t xml:space="preserve">    super();</w:t>
      </w:r>
    </w:p>
    <w:p w14:paraId="2136C64C" w14:textId="77777777" w:rsidR="007658FE" w:rsidRDefault="007658FE" w:rsidP="007658FE">
      <w:pPr>
        <w:pStyle w:val="Code"/>
      </w:pPr>
    </w:p>
    <w:p w14:paraId="4D621BDD" w14:textId="5E43A645" w:rsidR="007658FE" w:rsidRDefault="007658FE" w:rsidP="007658FE">
      <w:pPr>
        <w:pStyle w:val="Code"/>
      </w:pPr>
      <w:r>
        <w:t xml:space="preserve">    </w:t>
      </w:r>
      <w:del w:id="251" w:author="Kelvin Sung" w:date="2021-04-14T08:50:00Z">
        <w:r w:rsidDel="00590CEA">
          <w:delText xml:space="preserve">    </w:delText>
        </w:r>
      </w:del>
      <w:r>
        <w:t>// audio clips: supports both mp3 and wav formats</w:t>
      </w:r>
    </w:p>
    <w:p w14:paraId="47D3C759" w14:textId="644E88CB" w:rsidR="007658FE" w:rsidRPr="007658FE" w:rsidRDefault="007658FE" w:rsidP="007658FE">
      <w:pPr>
        <w:pStyle w:val="Code"/>
        <w:rPr>
          <w:rStyle w:val="CodeBold"/>
        </w:rPr>
      </w:pPr>
      <w:r w:rsidRPr="00590CEA">
        <w:rPr>
          <w:rPrChange w:id="252" w:author="Kelvin Sung" w:date="2021-04-14T08:50:00Z">
            <w:rPr>
              <w:rStyle w:val="CodeBold"/>
            </w:rPr>
          </w:rPrChange>
        </w:rPr>
        <w:t xml:space="preserve">    </w:t>
      </w:r>
      <w:del w:id="253" w:author="Kelvin Sung" w:date="2021-04-14T08:50:00Z">
        <w:r w:rsidRPr="00590CEA" w:rsidDel="00590CEA">
          <w:rPr>
            <w:rPrChange w:id="254" w:author="Kelvin Sung" w:date="2021-04-14T08:50:00Z">
              <w:rPr>
                <w:rStyle w:val="CodeBold"/>
              </w:rPr>
            </w:rPrChange>
          </w:rPr>
          <w:delText xml:space="preserve">    </w:delText>
        </w:r>
      </w:del>
      <w:r w:rsidRPr="007658FE">
        <w:rPr>
          <w:rStyle w:val="CodeBold"/>
        </w:rPr>
        <w:t>this.mBackgroundAudio = "assets/sounds/bg_clip.mp3";</w:t>
      </w:r>
    </w:p>
    <w:p w14:paraId="229387E9" w14:textId="262C302F" w:rsidR="007658FE" w:rsidRDefault="007658FE" w:rsidP="00590CEA">
      <w:pPr>
        <w:pStyle w:val="Code"/>
        <w:ind w:firstLine="390"/>
        <w:rPr>
          <w:ins w:id="255" w:author="Kelvin Sung" w:date="2021-04-14T08:50:00Z"/>
          <w:rStyle w:val="CodeBold"/>
        </w:rPr>
        <w:pPrChange w:id="256" w:author="Kelvin Sung" w:date="2021-04-14T08:50:00Z">
          <w:pPr>
            <w:pStyle w:val="Code"/>
          </w:pPr>
        </w:pPrChange>
      </w:pPr>
      <w:del w:id="257" w:author="Kelvin Sung" w:date="2021-04-14T08:50:00Z">
        <w:r w:rsidRPr="00590CEA" w:rsidDel="00590CEA">
          <w:rPr>
            <w:rPrChange w:id="258" w:author="Kelvin Sung" w:date="2021-04-14T08:50:00Z">
              <w:rPr>
                <w:rStyle w:val="CodeBold"/>
              </w:rPr>
            </w:rPrChange>
          </w:rPr>
          <w:delText xml:space="preserve">    </w:delText>
        </w:r>
        <w:r w:rsidRPr="00590CEA" w:rsidDel="00590CEA">
          <w:rPr>
            <w:rPrChange w:id="259" w:author="Kelvin Sung" w:date="2021-04-14T08:50:00Z">
              <w:rPr>
                <w:rStyle w:val="CodeBold"/>
              </w:rPr>
            </w:rPrChange>
          </w:rPr>
          <w:delText xml:space="preserve">    </w:delText>
        </w:r>
      </w:del>
      <w:r w:rsidRPr="007658FE">
        <w:rPr>
          <w:rStyle w:val="CodeBold"/>
        </w:rPr>
        <w:t>this.mCue = "assets/sounds/my_game_cue.wav";</w:t>
      </w:r>
    </w:p>
    <w:p w14:paraId="20C44F8A" w14:textId="084146C1" w:rsidR="00590CEA" w:rsidRPr="007658FE" w:rsidRDefault="00590CEA" w:rsidP="00590CEA">
      <w:pPr>
        <w:pStyle w:val="Code"/>
        <w:ind w:firstLine="390"/>
        <w:rPr>
          <w:rStyle w:val="CodeBold"/>
        </w:rPr>
        <w:pPrChange w:id="260" w:author="Kelvin Sung" w:date="2021-04-14T08:50:00Z">
          <w:pPr>
            <w:pStyle w:val="Code"/>
          </w:pPr>
        </w:pPrChange>
      </w:pPr>
      <w:ins w:id="261" w:author="Kelvin Sung" w:date="2021-04-14T08:50:00Z">
        <w:r>
          <w:t>// … identical to previous code</w:t>
        </w:r>
      </w:ins>
    </w:p>
    <w:p w14:paraId="10D1C2AD" w14:textId="1E8E129A" w:rsidR="007658FE" w:rsidDel="00590CEA" w:rsidRDefault="007658FE" w:rsidP="007658FE">
      <w:pPr>
        <w:pStyle w:val="Code"/>
        <w:rPr>
          <w:del w:id="262" w:author="Kelvin Sung" w:date="2021-04-14T08:50:00Z"/>
        </w:rPr>
      </w:pPr>
    </w:p>
    <w:p w14:paraId="5A260FD5" w14:textId="15684ED0" w:rsidR="007658FE" w:rsidDel="00590CEA" w:rsidRDefault="007658FE" w:rsidP="007658FE">
      <w:pPr>
        <w:pStyle w:val="Code"/>
        <w:rPr>
          <w:del w:id="263" w:author="Kelvin Sung" w:date="2021-04-14T08:50:00Z"/>
        </w:rPr>
      </w:pPr>
      <w:del w:id="264" w:author="Kelvin Sung" w:date="2021-04-14T08:50:00Z">
        <w:r w:rsidDel="00590CEA">
          <w:delText xml:space="preserve">        // The camera to view the scene</w:delText>
        </w:r>
      </w:del>
    </w:p>
    <w:p w14:paraId="013A45EF" w14:textId="03D5014B" w:rsidR="007658FE" w:rsidDel="00590CEA" w:rsidRDefault="007658FE" w:rsidP="007658FE">
      <w:pPr>
        <w:pStyle w:val="Code"/>
        <w:rPr>
          <w:del w:id="265" w:author="Kelvin Sung" w:date="2021-04-14T08:50:00Z"/>
        </w:rPr>
      </w:pPr>
      <w:del w:id="266" w:author="Kelvin Sung" w:date="2021-04-14T08:50:00Z">
        <w:r w:rsidDel="00590CEA">
          <w:delText xml:space="preserve">        this.mCamera = null;</w:delText>
        </w:r>
      </w:del>
    </w:p>
    <w:p w14:paraId="3399965A" w14:textId="1D9F584A" w:rsidR="007658FE" w:rsidDel="00590CEA" w:rsidRDefault="007658FE" w:rsidP="007658FE">
      <w:pPr>
        <w:pStyle w:val="Code"/>
        <w:rPr>
          <w:del w:id="267" w:author="Kelvin Sung" w:date="2021-04-14T08:50:00Z"/>
        </w:rPr>
      </w:pPr>
    </w:p>
    <w:p w14:paraId="2629BAD6" w14:textId="6B8574CD" w:rsidR="007658FE" w:rsidDel="00590CEA" w:rsidRDefault="007658FE" w:rsidP="007658FE">
      <w:pPr>
        <w:pStyle w:val="Code"/>
        <w:rPr>
          <w:del w:id="268" w:author="Kelvin Sung" w:date="2021-04-14T08:50:00Z"/>
        </w:rPr>
      </w:pPr>
      <w:del w:id="269" w:author="Kelvin Sung" w:date="2021-04-14T08:50:00Z">
        <w:r w:rsidDel="00590CEA">
          <w:delText xml:space="preserve">        // the hero and the support objects</w:delText>
        </w:r>
      </w:del>
    </w:p>
    <w:p w14:paraId="29F1754E" w14:textId="73FB9F14" w:rsidR="007658FE" w:rsidDel="00590CEA" w:rsidRDefault="007658FE" w:rsidP="007658FE">
      <w:pPr>
        <w:pStyle w:val="Code"/>
        <w:rPr>
          <w:del w:id="270" w:author="Kelvin Sung" w:date="2021-04-14T08:50:00Z"/>
        </w:rPr>
      </w:pPr>
      <w:del w:id="271" w:author="Kelvin Sung" w:date="2021-04-14T08:50:00Z">
        <w:r w:rsidDel="00590CEA">
          <w:delText xml:space="preserve">        this.mHero = null;</w:delText>
        </w:r>
      </w:del>
    </w:p>
    <w:p w14:paraId="2F2DED18" w14:textId="4622C2AF" w:rsidR="007658FE" w:rsidDel="00590CEA" w:rsidRDefault="007658FE" w:rsidP="007658FE">
      <w:pPr>
        <w:pStyle w:val="Code"/>
        <w:rPr>
          <w:del w:id="272" w:author="Kelvin Sung" w:date="2021-04-14T08:50:00Z"/>
        </w:rPr>
      </w:pPr>
      <w:del w:id="273" w:author="Kelvin Sung" w:date="2021-04-14T08:50:00Z">
        <w:r w:rsidDel="00590CEA">
          <w:delText xml:space="preserve">        this.mSupport = null;</w:delText>
        </w:r>
      </w:del>
    </w:p>
    <w:p w14:paraId="60378422" w14:textId="5B1C5E19" w:rsidR="007658FE" w:rsidRDefault="007658FE" w:rsidP="007658FE">
      <w:pPr>
        <w:pStyle w:val="Code"/>
      </w:pPr>
      <w:del w:id="274" w:author="Kelvin Sung" w:date="2021-04-14T08:50:00Z">
        <w:r w:rsidDel="00590CEA">
          <w:delText xml:space="preserve">    </w:delText>
        </w:r>
      </w:del>
      <w:r>
        <w:t>}</w:t>
      </w:r>
    </w:p>
    <w:p w14:paraId="0659EFBD" w14:textId="59350C75" w:rsidR="007658FE" w:rsidRDefault="007658FE" w:rsidP="00761510">
      <w:pPr>
        <w:pStyle w:val="NumList"/>
        <w:pPrChange w:id="275" w:author="Kelvin Sung" w:date="2021-04-14T08:57:00Z">
          <w:pPr>
            <w:pStyle w:val="NumList"/>
          </w:pPr>
        </w:pPrChange>
      </w:pPr>
      <w:r w:rsidRPr="007658FE">
        <w:t xml:space="preserve">Request the loading of audio clips in the </w:t>
      </w:r>
      <w:proofErr w:type="gramStart"/>
      <w:r w:rsidRPr="007658FE">
        <w:rPr>
          <w:rStyle w:val="CodeInline"/>
        </w:rPr>
        <w:t>load(</w:t>
      </w:r>
      <w:proofErr w:type="gramEnd"/>
      <w:r w:rsidRPr="007658FE">
        <w:rPr>
          <w:rStyle w:val="CodeInline"/>
        </w:rPr>
        <w:t>)</w:t>
      </w:r>
      <w:r w:rsidRPr="007658FE">
        <w:t xml:space="preserve"> function</w:t>
      </w:r>
      <w:ins w:id="276" w:author="Kelvin Sung" w:date="2021-04-14T08:52:00Z">
        <w:r w:rsidR="00761510">
          <w:t xml:space="preserve">, and make sure to define the corresponding </w:t>
        </w:r>
        <w:r w:rsidR="00761510" w:rsidRPr="00761510">
          <w:rPr>
            <w:rStyle w:val="CodeInline"/>
            <w:rPrChange w:id="277" w:author="Kelvin Sung" w:date="2021-04-14T08:52:00Z">
              <w:rPr/>
            </w:rPrChange>
          </w:rPr>
          <w:t>unload()</w:t>
        </w:r>
        <w:r w:rsidR="00761510">
          <w:t xml:space="preserve"> </w:t>
        </w:r>
      </w:ins>
      <w:del w:id="278" w:author="Kelvin Sung" w:date="2021-04-14T08:52:00Z">
        <w:r w:rsidRPr="007658FE" w:rsidDel="00761510">
          <w:delText>.</w:delText>
        </w:r>
      </w:del>
      <w:ins w:id="279" w:author="Kelvin Sung" w:date="2021-04-14T08:52:00Z">
        <w:r w:rsidR="00761510">
          <w:t xml:space="preserve">function. Notice </w:t>
        </w:r>
      </w:ins>
      <w:ins w:id="280" w:author="Kelvin Sung" w:date="2021-04-14T08:54:00Z">
        <w:r w:rsidR="00761510">
          <w:t xml:space="preserve">the unloading of background music is preceded by stopping the music. This is true in general that </w:t>
        </w:r>
      </w:ins>
      <w:ins w:id="281" w:author="Kelvin Sung" w:date="2021-04-14T08:56:00Z">
        <w:r w:rsidR="00761510">
          <w:t xml:space="preserve">unloading must be preceded by halting all operations </w:t>
        </w:r>
      </w:ins>
      <w:ins w:id="282" w:author="Kelvin Sung" w:date="2021-04-14T08:57:00Z">
        <w:r w:rsidR="00761510">
          <w:t xml:space="preserve">based on a resource. </w:t>
        </w:r>
      </w:ins>
    </w:p>
    <w:p w14:paraId="07C65578" w14:textId="0C65B148" w:rsidR="0025275F" w:rsidRDefault="0025275F" w:rsidP="0025275F">
      <w:pPr>
        <w:pStyle w:val="Code"/>
      </w:pPr>
      <w:del w:id="283" w:author="Kelvin Sung" w:date="2021-04-14T08:59:00Z">
        <w:r w:rsidDel="00761510">
          <w:delText xml:space="preserve">    </w:delText>
        </w:r>
      </w:del>
      <w:r>
        <w:t>load() {</w:t>
      </w:r>
    </w:p>
    <w:p w14:paraId="5EC9983C" w14:textId="5EEDE98F" w:rsidR="0025275F" w:rsidRDefault="0025275F" w:rsidP="0025275F">
      <w:pPr>
        <w:pStyle w:val="Code"/>
      </w:pPr>
      <w:del w:id="284" w:author="Kelvin Sung" w:date="2021-04-14T08:59:00Z">
        <w:r w:rsidDel="00761510">
          <w:delText xml:space="preserve">    </w:delText>
        </w:r>
      </w:del>
      <w:r>
        <w:t xml:space="preserve">    // loads the audios</w:t>
      </w:r>
    </w:p>
    <w:p w14:paraId="76E2261D" w14:textId="7BDE2A77" w:rsidR="0025275F" w:rsidRDefault="0025275F" w:rsidP="0025275F">
      <w:pPr>
        <w:pStyle w:val="Code"/>
      </w:pPr>
      <w:del w:id="285" w:author="Kelvin Sung" w:date="2021-04-14T08:59:00Z">
        <w:r w:rsidDel="00761510">
          <w:delText xml:space="preserve">    </w:delText>
        </w:r>
      </w:del>
      <w:r>
        <w:t xml:space="preserve">    engine.audio.load(this.mBackgroundAudio);</w:t>
      </w:r>
    </w:p>
    <w:p w14:paraId="5CDD0B16" w14:textId="1D84FB45" w:rsidR="0025275F" w:rsidRDefault="0025275F" w:rsidP="0025275F">
      <w:pPr>
        <w:pStyle w:val="Code"/>
      </w:pPr>
      <w:del w:id="286" w:author="Kelvin Sung" w:date="2021-04-14T08:59:00Z">
        <w:r w:rsidDel="00761510">
          <w:delText xml:space="preserve">    </w:delText>
        </w:r>
      </w:del>
      <w:r>
        <w:t xml:space="preserve">    engine.audio.load(this.mCue);</w:t>
      </w:r>
    </w:p>
    <w:p w14:paraId="1A354DFC" w14:textId="57F5CFA4" w:rsidR="0025275F" w:rsidRDefault="0025275F" w:rsidP="00761510">
      <w:pPr>
        <w:pStyle w:val="Code"/>
        <w:rPr>
          <w:ins w:id="287" w:author="Kelvin Sung" w:date="2021-04-14T08:57:00Z"/>
        </w:rPr>
        <w:pPrChange w:id="288" w:author="Kelvin Sung" w:date="2021-04-14T08:58:00Z">
          <w:pPr>
            <w:pStyle w:val="Code"/>
          </w:pPr>
        </w:pPrChange>
      </w:pPr>
      <w:del w:id="289" w:author="Kelvin Sung" w:date="2021-04-14T08:57:00Z">
        <w:r w:rsidDel="00761510">
          <w:delText xml:space="preserve">    </w:delText>
        </w:r>
      </w:del>
      <w:r>
        <w:t>}</w:t>
      </w:r>
    </w:p>
    <w:p w14:paraId="79374242" w14:textId="77777777" w:rsidR="00761510" w:rsidRPr="007658FE" w:rsidRDefault="00761510" w:rsidP="00761510">
      <w:pPr>
        <w:pStyle w:val="Code"/>
        <w:ind w:firstLine="405"/>
        <w:pPrChange w:id="290" w:author="Kelvin Sung" w:date="2021-04-14T08:57:00Z">
          <w:pPr>
            <w:pStyle w:val="Code"/>
          </w:pPr>
        </w:pPrChange>
      </w:pPr>
    </w:p>
    <w:p w14:paraId="764B5AB7" w14:textId="62C272C7" w:rsidR="007658FE" w:rsidDel="00761510" w:rsidRDefault="007658FE" w:rsidP="007658FE">
      <w:pPr>
        <w:pStyle w:val="NumList"/>
        <w:rPr>
          <w:del w:id="291" w:author="Kelvin Sung" w:date="2021-04-14T08:57:00Z"/>
        </w:rPr>
      </w:pPr>
      <w:del w:id="292" w:author="Kelvin Sung" w:date="2021-04-14T08:57:00Z">
        <w:r w:rsidRPr="007658FE" w:rsidDel="00761510">
          <w:delText>Remember to unload external resources that are loaded</w:delText>
        </w:r>
        <w:r w:rsidDel="00761510">
          <w:delText xml:space="preserve"> in the </w:delText>
        </w:r>
        <w:r w:rsidRPr="007658FE" w:rsidDel="00761510">
          <w:rPr>
            <w:rStyle w:val="CodeInline"/>
          </w:rPr>
          <w:delText>unload()</w:delText>
        </w:r>
        <w:r w:rsidDel="00761510">
          <w:delText xml:space="preserve"> function as follows:</w:delText>
        </w:r>
      </w:del>
    </w:p>
    <w:p w14:paraId="7016951F" w14:textId="503C5C35" w:rsidR="007658FE" w:rsidRDefault="007658FE" w:rsidP="007658FE">
      <w:pPr>
        <w:pStyle w:val="Code"/>
      </w:pPr>
      <w:del w:id="293" w:author="Kelvin Sung" w:date="2021-04-14T08:58:00Z">
        <w:r w:rsidDel="00761510">
          <w:delText xml:space="preserve">    </w:delText>
        </w:r>
      </w:del>
      <w:r>
        <w:t>unload() {</w:t>
      </w:r>
    </w:p>
    <w:p w14:paraId="2D63C86A" w14:textId="196653CA" w:rsidR="007658FE" w:rsidRDefault="007658FE" w:rsidP="007658FE">
      <w:pPr>
        <w:pStyle w:val="Code"/>
      </w:pPr>
      <w:r>
        <w:t xml:space="preserve"> </w:t>
      </w:r>
      <w:del w:id="294" w:author="Kelvin Sung" w:date="2021-04-14T08:58:00Z">
        <w:r w:rsidDel="00761510">
          <w:delText xml:space="preserve">    </w:delText>
        </w:r>
      </w:del>
      <w:r>
        <w:t xml:space="preserve">   // Step A: Game loop not running, unload all assets</w:t>
      </w:r>
    </w:p>
    <w:p w14:paraId="680C519D" w14:textId="658B9A40" w:rsidR="007658FE" w:rsidRDefault="007658FE" w:rsidP="007658FE">
      <w:pPr>
        <w:pStyle w:val="Code"/>
      </w:pPr>
      <w:r>
        <w:t xml:space="preserve"> </w:t>
      </w:r>
      <w:del w:id="295" w:author="Kelvin Sung" w:date="2021-04-14T08:58:00Z">
        <w:r w:rsidDel="00761510">
          <w:delText xml:space="preserve">    </w:delText>
        </w:r>
      </w:del>
      <w:r>
        <w:t xml:space="preserve">   // stop the background audio</w:t>
      </w:r>
    </w:p>
    <w:p w14:paraId="3BA3DC56" w14:textId="4F7B53E2" w:rsidR="007658FE" w:rsidRDefault="007658FE" w:rsidP="007658FE">
      <w:pPr>
        <w:pStyle w:val="Code"/>
      </w:pPr>
      <w:del w:id="296" w:author="Kelvin Sung" w:date="2021-04-14T08:58:00Z">
        <w:r w:rsidDel="00761510">
          <w:delText xml:space="preserve">     </w:delText>
        </w:r>
      </w:del>
      <w:ins w:id="297" w:author="Kelvin Sung" w:date="2021-04-14T08:58:00Z">
        <w:r w:rsidR="00761510">
          <w:t xml:space="preserve"> </w:t>
        </w:r>
      </w:ins>
      <w:r>
        <w:t xml:space="preserve">   engine.audio.stopBackground();</w:t>
      </w:r>
    </w:p>
    <w:p w14:paraId="1848A317" w14:textId="77777777" w:rsidR="007658FE" w:rsidRDefault="007658FE" w:rsidP="007658FE">
      <w:pPr>
        <w:pStyle w:val="Code"/>
      </w:pPr>
    </w:p>
    <w:p w14:paraId="35A566A6" w14:textId="0035D93C" w:rsidR="007658FE" w:rsidRDefault="007658FE" w:rsidP="007658FE">
      <w:pPr>
        <w:pStyle w:val="Code"/>
      </w:pPr>
      <w:del w:id="298" w:author="Kelvin Sung" w:date="2021-04-14T08:58:00Z">
        <w:r w:rsidDel="00761510">
          <w:delText xml:space="preserve">    </w:delText>
        </w:r>
      </w:del>
      <w:r>
        <w:t xml:space="preserve">    // unload the scene resources</w:t>
      </w:r>
    </w:p>
    <w:p w14:paraId="255FB81C" w14:textId="2B7A4C23" w:rsidR="007658FE" w:rsidDel="00761510" w:rsidRDefault="007658FE" w:rsidP="007658FE">
      <w:pPr>
        <w:pStyle w:val="Code"/>
        <w:rPr>
          <w:del w:id="299" w:author="Kelvin Sung" w:date="2021-04-14T08:58:00Z"/>
        </w:rPr>
      </w:pPr>
      <w:del w:id="300" w:author="Kelvin Sung" w:date="2021-04-14T08:58:00Z">
        <w:r w:rsidDel="00761510">
          <w:delText xml:space="preserve">    </w:delText>
        </w:r>
      </w:del>
      <w:r>
        <w:t xml:space="preserve">    </w:t>
      </w:r>
      <w:del w:id="301" w:author="Kelvin Sung" w:date="2021-04-14T08:57:00Z">
        <w:r w:rsidDel="00761510">
          <w:delText xml:space="preserve">// </w:delText>
        </w:r>
      </w:del>
      <w:r>
        <w:t>engine.audio.unload(this.mBackgroundAudio);</w:t>
      </w:r>
    </w:p>
    <w:p w14:paraId="6426E0C9" w14:textId="59EA250D" w:rsidR="007658FE" w:rsidDel="00761510" w:rsidRDefault="007658FE" w:rsidP="00761510">
      <w:pPr>
        <w:pStyle w:val="Code"/>
        <w:rPr>
          <w:del w:id="302" w:author="Kelvin Sung" w:date="2021-04-14T08:57:00Z"/>
        </w:rPr>
        <w:pPrChange w:id="303" w:author="Kelvin Sung" w:date="2021-04-14T08:57:00Z">
          <w:pPr>
            <w:pStyle w:val="Code"/>
          </w:pPr>
        </w:pPrChange>
      </w:pPr>
      <w:r>
        <w:t xml:space="preserve">        </w:t>
      </w:r>
      <w:del w:id="304" w:author="Kelvin Sung" w:date="2021-04-14T08:57:00Z">
        <w:r w:rsidDel="00761510">
          <w:delText>//      You know this clip will be used elsewhere in the game</w:delText>
        </w:r>
      </w:del>
    </w:p>
    <w:p w14:paraId="428A7E53" w14:textId="358A911C" w:rsidR="007658FE" w:rsidRDefault="007658FE" w:rsidP="00761510">
      <w:pPr>
        <w:pStyle w:val="Code"/>
        <w:pPrChange w:id="305" w:author="Kelvin Sung" w:date="2021-04-14T08:57:00Z">
          <w:pPr>
            <w:pStyle w:val="Code"/>
          </w:pPr>
        </w:pPrChange>
      </w:pPr>
      <w:del w:id="306" w:author="Kelvin Sung" w:date="2021-04-14T08:57:00Z">
        <w:r w:rsidDel="00761510">
          <w:delText xml:space="preserve">        //      So you decide to not unload this clip!!</w:delText>
        </w:r>
      </w:del>
    </w:p>
    <w:p w14:paraId="561D00EE" w14:textId="1163D44C" w:rsidR="007658FE" w:rsidRDefault="007658FE" w:rsidP="007658FE">
      <w:pPr>
        <w:pStyle w:val="Code"/>
      </w:pPr>
      <w:del w:id="307" w:author="Kelvin Sung" w:date="2021-04-14T08:58:00Z">
        <w:r w:rsidDel="00761510">
          <w:delText xml:space="preserve">    </w:delText>
        </w:r>
      </w:del>
      <w:r>
        <w:t xml:space="preserve">    engine.audio.unload(this.mCue);</w:t>
      </w:r>
    </w:p>
    <w:p w14:paraId="2994729C" w14:textId="35D2248A" w:rsidR="007658FE" w:rsidRPr="007658FE" w:rsidDel="00761510" w:rsidRDefault="007658FE" w:rsidP="007658FE">
      <w:pPr>
        <w:pStyle w:val="Code"/>
        <w:rPr>
          <w:del w:id="308" w:author="Kelvin Sung" w:date="2021-04-14T08:58:00Z"/>
        </w:rPr>
      </w:pPr>
      <w:del w:id="309" w:author="Kelvin Sung" w:date="2021-04-14T08:58:00Z">
        <w:r w:rsidDel="00761510">
          <w:delText xml:space="preserve">    </w:delText>
        </w:r>
      </w:del>
      <w:r>
        <w:t>}</w:t>
      </w:r>
    </w:p>
    <w:p w14:paraId="20B5D212" w14:textId="0B728764" w:rsidR="007658FE" w:rsidRDefault="007658FE" w:rsidP="00761510">
      <w:pPr>
        <w:pStyle w:val="Code"/>
        <w:pPrChange w:id="310" w:author="Kelvin Sung" w:date="2021-04-14T08:58:00Z">
          <w:pPr>
            <w:pStyle w:val="BodyTextFirst"/>
          </w:pPr>
        </w:pPrChange>
      </w:pPr>
      <w:del w:id="311" w:author="Kelvin Sung" w:date="2021-04-14T08:58:00Z">
        <w:r w:rsidRPr="007658FE" w:rsidDel="00761510">
          <w:delText xml:space="preserve">While it is important to unload resources, there can be exceptions. In this case, the background music clip is not unloaded because </w:delText>
        </w:r>
        <w:r w:rsidRPr="007658FE" w:rsidDel="00761510">
          <w:rPr>
            <w:rStyle w:val="CodeInline"/>
          </w:rPr>
          <w:delText>BlueLevel</w:delText>
        </w:r>
        <w:r w:rsidRPr="007658FE" w:rsidDel="00761510">
          <w:delText xml:space="preserve"> will be using the same resource. </w:delText>
        </w:r>
        <w:commentRangeStart w:id="312"/>
        <w:r w:rsidRPr="007658FE" w:rsidDel="00761510">
          <w:delText>In addition, this is an excellent opportunity for testing resources reference counting.</w:delText>
        </w:r>
        <w:commentRangeEnd w:id="312"/>
        <w:r w:rsidDel="00761510">
          <w:rPr>
            <w:rStyle w:val="CommentReference"/>
            <w:rFonts w:asciiTheme="minorHAnsi" w:hAnsiTheme="minorHAnsi"/>
          </w:rPr>
          <w:commentReference w:id="312"/>
        </w:r>
      </w:del>
    </w:p>
    <w:p w14:paraId="78C755F7" w14:textId="10A8A8DF" w:rsidR="0025275F" w:rsidRDefault="0025275F" w:rsidP="0025275F">
      <w:pPr>
        <w:pStyle w:val="NumList"/>
      </w:pPr>
      <w:r w:rsidRPr="0025275F">
        <w:t xml:space="preserve">Start the background audio at the end of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w:t>
      </w:r>
    </w:p>
    <w:p w14:paraId="65412759" w14:textId="33BCD5CA" w:rsidR="0025275F" w:rsidRDefault="0025275F" w:rsidP="0025275F">
      <w:pPr>
        <w:pStyle w:val="Code"/>
      </w:pPr>
      <w:del w:id="313" w:author="Kelvin Sung" w:date="2021-04-14T08:59:00Z">
        <w:r w:rsidDel="006D53DF">
          <w:delText xml:space="preserve">    </w:delText>
        </w:r>
      </w:del>
      <w:r>
        <w:t xml:space="preserve">init() {    </w:t>
      </w:r>
    </w:p>
    <w:p w14:paraId="2931C6E0" w14:textId="4015C3A5" w:rsidR="0025275F" w:rsidRDefault="0025275F" w:rsidP="0025275F">
      <w:pPr>
        <w:pStyle w:val="Code"/>
      </w:pPr>
      <w:del w:id="314" w:author="Kelvin Sung" w:date="2021-04-14T08:59:00Z">
        <w:r w:rsidDel="006D53DF">
          <w:delText xml:space="preserve">    </w:delText>
        </w:r>
      </w:del>
      <w:r>
        <w:t xml:space="preserve">    </w:t>
      </w:r>
      <w:r w:rsidRPr="0025275F">
        <w:t>// … identical to previous code …</w:t>
      </w:r>
    </w:p>
    <w:p w14:paraId="1F614DEC" w14:textId="77777777" w:rsidR="0025275F" w:rsidRDefault="0025275F" w:rsidP="0025275F">
      <w:pPr>
        <w:pStyle w:val="Code"/>
      </w:pPr>
    </w:p>
    <w:p w14:paraId="75A74954" w14:textId="1DFF628A" w:rsidR="0025275F" w:rsidRDefault="0025275F" w:rsidP="0025275F">
      <w:pPr>
        <w:pStyle w:val="Code"/>
      </w:pPr>
      <w:r>
        <w:t xml:space="preserve">    </w:t>
      </w:r>
      <w:del w:id="315" w:author="Kelvin Sung" w:date="2021-04-14T08:59:00Z">
        <w:r w:rsidDel="006D53DF">
          <w:delText xml:space="preserve">    </w:delText>
        </w:r>
      </w:del>
      <w:r>
        <w:t>// now start the Background music ...</w:t>
      </w:r>
    </w:p>
    <w:p w14:paraId="2DB50012" w14:textId="69741A8D" w:rsidR="0025275F" w:rsidRPr="0025275F" w:rsidRDefault="0025275F" w:rsidP="0025275F">
      <w:pPr>
        <w:pStyle w:val="Code"/>
        <w:rPr>
          <w:rStyle w:val="CodeBold"/>
        </w:rPr>
      </w:pPr>
      <w:r>
        <w:t xml:space="preserve">    </w:t>
      </w:r>
      <w:del w:id="316" w:author="Kelvin Sung" w:date="2021-04-14T08:59:00Z">
        <w:r w:rsidDel="006D53DF">
          <w:delText xml:space="preserve">    </w:delText>
        </w:r>
      </w:del>
      <w:r w:rsidRPr="0025275F">
        <w:rPr>
          <w:rStyle w:val="CodeBold"/>
        </w:rPr>
        <w:t>engine.audio.playBackground(this.mBackgroundAudio, 1.0);</w:t>
      </w:r>
    </w:p>
    <w:p w14:paraId="31632D4F" w14:textId="262B8BEF" w:rsidR="0025275F" w:rsidRPr="0025275F" w:rsidRDefault="0025275F" w:rsidP="0025275F">
      <w:pPr>
        <w:pStyle w:val="Code"/>
      </w:pPr>
      <w:del w:id="317" w:author="Kelvin Sung" w:date="2021-04-14T08:59:00Z">
        <w:r w:rsidDel="006D53DF">
          <w:delText xml:space="preserve">    </w:delText>
        </w:r>
      </w:del>
      <w:r>
        <w:t>}</w:t>
      </w:r>
    </w:p>
    <w:p w14:paraId="252785C7" w14:textId="63603E00" w:rsidR="0025275F" w:rsidRPr="0025275F" w:rsidRDefault="0025275F" w:rsidP="0025275F">
      <w:pPr>
        <w:pStyle w:val="NumList"/>
      </w:pPr>
      <w:r w:rsidRPr="0025275F">
        <w:t xml:space="preserve">In the </w:t>
      </w:r>
      <w:proofErr w:type="gramStart"/>
      <w:r w:rsidRPr="0025275F">
        <w:rPr>
          <w:rStyle w:val="CodeInline"/>
        </w:rPr>
        <w:t>update(</w:t>
      </w:r>
      <w:proofErr w:type="gramEnd"/>
      <w:r w:rsidRPr="0025275F">
        <w:rPr>
          <w:rStyle w:val="CodeInline"/>
        </w:rPr>
        <w:t>)</w:t>
      </w:r>
      <w:r w:rsidRPr="0025275F">
        <w:t xml:space="preserve"> function, cue the players when the </w:t>
      </w:r>
      <w:del w:id="318" w:author="Kelvin Sung" w:date="2021-04-14T09:02:00Z">
        <w:r w:rsidRPr="0025275F" w:rsidDel="00A7322F">
          <w:delText xml:space="preserve">left and </w:delText>
        </w:r>
      </w:del>
      <w:r w:rsidRPr="0025275F">
        <w:t xml:space="preserve">right </w:t>
      </w:r>
      <w:ins w:id="319" w:author="Kelvin Sung" w:date="2021-04-14T09:02:00Z">
        <w:r w:rsidR="00A7322F">
          <w:t xml:space="preserve">and left </w:t>
        </w:r>
      </w:ins>
      <w:r w:rsidRPr="0025275F">
        <w:t>arrow keys are pressed</w:t>
      </w:r>
      <w:ins w:id="320" w:author="Kelvin Sung" w:date="2021-04-14T09:03:00Z">
        <w:r w:rsidR="00A7322F">
          <w:t>,</w:t>
        </w:r>
      </w:ins>
      <w:ins w:id="321" w:author="Kelvin Sung" w:date="2021-04-14T09:02:00Z">
        <w:r w:rsidR="00A7322F">
          <w:t xml:space="preserve"> and inc</w:t>
        </w:r>
      </w:ins>
      <w:ins w:id="322" w:author="Kelvin Sung" w:date="2021-04-14T09:03:00Z">
        <w:r w:rsidR="00A7322F">
          <w:t>reases and decrease</w:t>
        </w:r>
      </w:ins>
      <w:del w:id="323" w:author="Kelvin Sung" w:date="2021-04-14T09:02:00Z">
        <w:r w:rsidRPr="0025275F" w:rsidDel="00A7322F">
          <w:delText>.</w:delText>
        </w:r>
      </w:del>
      <w:ins w:id="324" w:author="Kelvin Sung" w:date="2021-04-14T09:03:00Z">
        <w:r w:rsidR="00A7322F">
          <w:t>s the background music.</w:t>
        </w:r>
      </w:ins>
    </w:p>
    <w:p w14:paraId="68A4FE9E" w14:textId="7FDBD63A" w:rsidR="0025275F" w:rsidRDefault="0025275F" w:rsidP="0025275F">
      <w:pPr>
        <w:pStyle w:val="Code"/>
      </w:pPr>
      <w:del w:id="325" w:author="Kelvin Sung" w:date="2021-04-14T09:01:00Z">
        <w:r w:rsidDel="00CF7133">
          <w:lastRenderedPageBreak/>
          <w:delText xml:space="preserve">    </w:delText>
        </w:r>
      </w:del>
      <w:r>
        <w:t>update() {</w:t>
      </w:r>
    </w:p>
    <w:p w14:paraId="1AB19620" w14:textId="1D3133CF" w:rsidR="0025275F" w:rsidRDefault="0025275F" w:rsidP="0025275F">
      <w:pPr>
        <w:pStyle w:val="Code"/>
      </w:pPr>
      <w:del w:id="326" w:author="Kelvin Sung" w:date="2021-04-14T09:01:00Z">
        <w:r w:rsidDel="00CF7133">
          <w:delText xml:space="preserve">    </w:delText>
        </w:r>
      </w:del>
      <w:r>
        <w:t xml:space="preserve">    </w:t>
      </w:r>
      <w:r w:rsidRPr="0025275F">
        <w:t>// … identical to previous code …</w:t>
      </w:r>
    </w:p>
    <w:p w14:paraId="29D90D23" w14:textId="13F98BFE" w:rsidR="0025275F" w:rsidRDefault="0025275F" w:rsidP="0025275F">
      <w:pPr>
        <w:pStyle w:val="Code"/>
      </w:pPr>
      <w:del w:id="327" w:author="Kelvin Sung" w:date="2021-04-14T09:01:00Z">
        <w:r w:rsidDel="00CF7133">
          <w:delText xml:space="preserve">    </w:delText>
        </w:r>
      </w:del>
      <w:r>
        <w:t xml:space="preserve">    // Support hero movements</w:t>
      </w:r>
    </w:p>
    <w:p w14:paraId="06D9C472" w14:textId="72C01988" w:rsidR="0025275F" w:rsidRDefault="0025275F" w:rsidP="0025275F">
      <w:pPr>
        <w:pStyle w:val="Code"/>
      </w:pPr>
      <w:del w:id="328" w:author="Kelvin Sung" w:date="2021-04-14T09:01:00Z">
        <w:r w:rsidDel="00CF7133">
          <w:delText xml:space="preserve">    </w:delText>
        </w:r>
      </w:del>
      <w:r>
        <w:t xml:space="preserve">    if (engine.input.isKeyPressed(engine.input.keys.Right)) {</w:t>
      </w:r>
    </w:p>
    <w:p w14:paraId="6B51FCE3" w14:textId="5F3AA10B" w:rsidR="0025275F" w:rsidRPr="0025275F" w:rsidRDefault="0025275F" w:rsidP="0025275F">
      <w:pPr>
        <w:pStyle w:val="Code"/>
        <w:rPr>
          <w:rStyle w:val="CodeBold"/>
        </w:rPr>
      </w:pPr>
      <w:del w:id="329" w:author="Kelvin Sung" w:date="2021-04-14T09:01:00Z">
        <w:r w:rsidRPr="00CF7133" w:rsidDel="00CF7133">
          <w:rPr>
            <w:rPrChange w:id="330" w:author="Kelvin Sung" w:date="2021-04-14T09:01:00Z">
              <w:rPr>
                <w:rStyle w:val="CodeBold"/>
              </w:rPr>
            </w:rPrChange>
          </w:rPr>
          <w:delText xml:space="preserve">    </w:delText>
        </w:r>
      </w:del>
      <w:r w:rsidRPr="00CF7133">
        <w:rPr>
          <w:rPrChange w:id="331" w:author="Kelvin Sung" w:date="2021-04-14T09:01:00Z">
            <w:rPr>
              <w:rStyle w:val="CodeBold"/>
            </w:rPr>
          </w:rPrChange>
        </w:rPr>
        <w:t xml:space="preserve">        </w:t>
      </w:r>
      <w:r w:rsidRPr="0025275F">
        <w:rPr>
          <w:rStyle w:val="CodeBold"/>
        </w:rPr>
        <w:t>engine.audio.playCue(this.mCue, 0.5);</w:t>
      </w:r>
    </w:p>
    <w:p w14:paraId="435F8880" w14:textId="024B3283" w:rsidR="0025275F" w:rsidRPr="0025275F" w:rsidRDefault="0025275F" w:rsidP="0025275F">
      <w:pPr>
        <w:pStyle w:val="Code"/>
        <w:rPr>
          <w:rStyle w:val="CodeBold"/>
        </w:rPr>
      </w:pPr>
      <w:del w:id="332" w:author="Kelvin Sung" w:date="2021-04-14T09:01:00Z">
        <w:r w:rsidRPr="00CF7133" w:rsidDel="00CF7133">
          <w:rPr>
            <w:rPrChange w:id="333" w:author="Kelvin Sung" w:date="2021-04-14T09:01:00Z">
              <w:rPr>
                <w:rStyle w:val="CodeBold"/>
              </w:rPr>
            </w:rPrChange>
          </w:rPr>
          <w:delText xml:space="preserve">    </w:delText>
        </w:r>
      </w:del>
      <w:r w:rsidRPr="00CF7133">
        <w:rPr>
          <w:rPrChange w:id="334" w:author="Kelvin Sung" w:date="2021-04-14T09:01:00Z">
            <w:rPr>
              <w:rStyle w:val="CodeBold"/>
            </w:rPr>
          </w:rPrChange>
        </w:rPr>
        <w:t xml:space="preserve">        </w:t>
      </w:r>
      <w:r w:rsidRPr="0025275F">
        <w:rPr>
          <w:rStyle w:val="CodeBold"/>
        </w:rPr>
        <w:t>engine.audio.incBackgroundVolume(0.05);</w:t>
      </w:r>
    </w:p>
    <w:p w14:paraId="4304700A" w14:textId="18BBC1C7" w:rsidR="0025275F" w:rsidRDefault="0025275F" w:rsidP="0025275F">
      <w:pPr>
        <w:pStyle w:val="Code"/>
      </w:pPr>
      <w:del w:id="335" w:author="Kelvin Sung" w:date="2021-04-14T09:01:00Z">
        <w:r w:rsidDel="00CF7133">
          <w:delText xml:space="preserve">    </w:delText>
        </w:r>
      </w:del>
      <w:r>
        <w:t xml:space="preserve">        xform.incXPosBy(deltaX);</w:t>
      </w:r>
    </w:p>
    <w:p w14:paraId="1C4B0BCC" w14:textId="26A614F4" w:rsidR="0025275F" w:rsidRDefault="0025275F" w:rsidP="0025275F">
      <w:pPr>
        <w:pStyle w:val="Code"/>
      </w:pPr>
      <w:del w:id="336" w:author="Kelvin Sung" w:date="2021-04-14T09:01:00Z">
        <w:r w:rsidDel="00CF7133">
          <w:delText xml:space="preserve">    </w:delText>
        </w:r>
      </w:del>
      <w:r>
        <w:t xml:space="preserve">        if (xform.getXPos() &gt; 30) { // this is the right-bound of the window</w:t>
      </w:r>
    </w:p>
    <w:p w14:paraId="061054A0" w14:textId="1ACB612A" w:rsidR="0025275F" w:rsidRDefault="0025275F" w:rsidP="0025275F">
      <w:pPr>
        <w:pStyle w:val="Code"/>
      </w:pPr>
      <w:del w:id="337" w:author="Kelvin Sung" w:date="2021-04-14T09:01:00Z">
        <w:r w:rsidDel="00CF7133">
          <w:delText xml:space="preserve"> </w:delText>
        </w:r>
      </w:del>
      <w:del w:id="338" w:author="Kelvin Sung" w:date="2021-04-14T09:02:00Z">
        <w:r w:rsidDel="00CF7133">
          <w:delText xml:space="preserve">   </w:delText>
        </w:r>
      </w:del>
      <w:r>
        <w:t xml:space="preserve">            xform.setPosition(12, 60);</w:t>
      </w:r>
    </w:p>
    <w:p w14:paraId="3B8B247D" w14:textId="4D3DD4F2" w:rsidR="0025275F" w:rsidRDefault="0025275F" w:rsidP="0025275F">
      <w:pPr>
        <w:pStyle w:val="Code"/>
      </w:pPr>
      <w:del w:id="339" w:author="Kelvin Sung" w:date="2021-04-14T09:02:00Z">
        <w:r w:rsidDel="00CF7133">
          <w:delText xml:space="preserve">    </w:delText>
        </w:r>
      </w:del>
      <w:r>
        <w:t xml:space="preserve">        }</w:t>
      </w:r>
    </w:p>
    <w:p w14:paraId="6403A93F" w14:textId="599D2DFE" w:rsidR="0025275F" w:rsidRDefault="0025275F" w:rsidP="0025275F">
      <w:pPr>
        <w:pStyle w:val="Code"/>
      </w:pPr>
      <w:del w:id="340" w:author="Kelvin Sung" w:date="2021-04-14T09:02:00Z">
        <w:r w:rsidDel="00CF7133">
          <w:delText xml:space="preserve">    </w:delText>
        </w:r>
      </w:del>
      <w:r>
        <w:t xml:space="preserve">    }</w:t>
      </w:r>
    </w:p>
    <w:p w14:paraId="7B80CDEB" w14:textId="77777777" w:rsidR="0025275F" w:rsidRDefault="0025275F" w:rsidP="0025275F">
      <w:pPr>
        <w:pStyle w:val="Code"/>
      </w:pPr>
    </w:p>
    <w:p w14:paraId="1768B020" w14:textId="51EBA85D" w:rsidR="0025275F" w:rsidRDefault="0025275F" w:rsidP="0025275F">
      <w:pPr>
        <w:pStyle w:val="Code"/>
      </w:pPr>
      <w:del w:id="341" w:author="Kelvin Sung" w:date="2021-04-14T09:02:00Z">
        <w:r w:rsidDel="00CF7133">
          <w:delText xml:space="preserve">    </w:delText>
        </w:r>
      </w:del>
      <w:r>
        <w:t xml:space="preserve">    if (engine.input.isKeyPressed(engine.input.keys.Left)) {</w:t>
      </w:r>
    </w:p>
    <w:p w14:paraId="263989ED" w14:textId="43A32309" w:rsidR="0025275F" w:rsidRPr="0025275F" w:rsidRDefault="0025275F" w:rsidP="0025275F">
      <w:pPr>
        <w:pStyle w:val="Code"/>
        <w:rPr>
          <w:rStyle w:val="CodeBold"/>
        </w:rPr>
      </w:pPr>
      <w:del w:id="342" w:author="Kelvin Sung" w:date="2021-04-14T09:02:00Z">
        <w:r w:rsidRPr="00CF7133" w:rsidDel="00CF7133">
          <w:rPr>
            <w:rPrChange w:id="343" w:author="Kelvin Sung" w:date="2021-04-14T09:02:00Z">
              <w:rPr>
                <w:rStyle w:val="CodeBold"/>
              </w:rPr>
            </w:rPrChange>
          </w:rPr>
          <w:delText xml:space="preserve">     </w:delText>
        </w:r>
      </w:del>
      <w:ins w:id="344" w:author="Kelvin Sung" w:date="2021-04-14T09:02:00Z">
        <w:r w:rsidR="00CF7133" w:rsidRPr="00CF7133">
          <w:rPr>
            <w:rPrChange w:id="345" w:author="Kelvin Sung" w:date="2021-04-14T09:02:00Z">
              <w:rPr>
                <w:rStyle w:val="CodeBold"/>
              </w:rPr>
            </w:rPrChange>
          </w:rPr>
          <w:t xml:space="preserve"> </w:t>
        </w:r>
      </w:ins>
      <w:r w:rsidRPr="00CF7133">
        <w:rPr>
          <w:rPrChange w:id="346" w:author="Kelvin Sung" w:date="2021-04-14T09:02:00Z">
            <w:rPr>
              <w:rStyle w:val="CodeBold"/>
            </w:rPr>
          </w:rPrChange>
        </w:rPr>
        <w:t xml:space="preserve">       </w:t>
      </w:r>
      <w:r w:rsidRPr="0025275F">
        <w:rPr>
          <w:rStyle w:val="CodeBold"/>
        </w:rPr>
        <w:t>engine.audio.playCue(this.mCue, 1.5);</w:t>
      </w:r>
    </w:p>
    <w:p w14:paraId="086D1BD2" w14:textId="1EAECDC3" w:rsidR="0025275F" w:rsidRPr="0025275F" w:rsidRDefault="0025275F" w:rsidP="0025275F">
      <w:pPr>
        <w:pStyle w:val="Code"/>
        <w:rPr>
          <w:rStyle w:val="CodeBold"/>
        </w:rPr>
      </w:pPr>
      <w:del w:id="347" w:author="Kelvin Sung" w:date="2021-04-14T09:02:00Z">
        <w:r w:rsidRPr="00CF7133" w:rsidDel="00CF7133">
          <w:rPr>
            <w:rPrChange w:id="348" w:author="Kelvin Sung" w:date="2021-04-14T09:02:00Z">
              <w:rPr>
                <w:rStyle w:val="CodeBold"/>
              </w:rPr>
            </w:rPrChange>
          </w:rPr>
          <w:delText xml:space="preserve">    </w:delText>
        </w:r>
      </w:del>
      <w:r w:rsidRPr="00CF7133">
        <w:rPr>
          <w:rPrChange w:id="349" w:author="Kelvin Sung" w:date="2021-04-14T09:02:00Z">
            <w:rPr>
              <w:rStyle w:val="CodeBold"/>
            </w:rPr>
          </w:rPrChange>
        </w:rPr>
        <w:t xml:space="preserve">        </w:t>
      </w:r>
      <w:r w:rsidRPr="0025275F">
        <w:rPr>
          <w:rStyle w:val="CodeBold"/>
        </w:rPr>
        <w:t>engine.audio.incBackgroundVolume(-0.05);</w:t>
      </w:r>
    </w:p>
    <w:p w14:paraId="5CD10F25" w14:textId="6BB808C8" w:rsidR="0025275F" w:rsidRDefault="0025275F" w:rsidP="0025275F">
      <w:pPr>
        <w:pStyle w:val="Code"/>
      </w:pPr>
      <w:del w:id="350" w:author="Kelvin Sung" w:date="2021-04-14T09:02:00Z">
        <w:r w:rsidDel="00CF7133">
          <w:delText xml:space="preserve">    </w:delText>
        </w:r>
      </w:del>
      <w:r>
        <w:t xml:space="preserve">        xform.incXPosBy(-deltaX);</w:t>
      </w:r>
    </w:p>
    <w:p w14:paraId="5B3EDFB2" w14:textId="7066B2D3" w:rsidR="0025275F" w:rsidRDefault="0025275F" w:rsidP="0025275F">
      <w:pPr>
        <w:pStyle w:val="Code"/>
      </w:pPr>
      <w:del w:id="351" w:author="Kelvin Sung" w:date="2021-04-14T09:02:00Z">
        <w:r w:rsidDel="00CF7133">
          <w:delText xml:space="preserve">    </w:delText>
        </w:r>
      </w:del>
      <w:r>
        <w:t xml:space="preserve">        if (xform.getXPos() &lt; 11) {  // this is the left-bound of the window</w:t>
      </w:r>
    </w:p>
    <w:p w14:paraId="1618A707" w14:textId="39A477E6" w:rsidR="0025275F" w:rsidRDefault="0025275F" w:rsidP="0025275F">
      <w:pPr>
        <w:pStyle w:val="Code"/>
      </w:pPr>
      <w:del w:id="352" w:author="Kelvin Sung" w:date="2021-04-14T09:02:00Z">
        <w:r w:rsidDel="00CF7133">
          <w:delText xml:space="preserve">    </w:delText>
        </w:r>
      </w:del>
      <w:r>
        <w:t xml:space="preserve">            this.next();</w:t>
      </w:r>
    </w:p>
    <w:p w14:paraId="4ACC7895" w14:textId="3BDFE935" w:rsidR="0025275F" w:rsidRDefault="0025275F" w:rsidP="0025275F">
      <w:pPr>
        <w:pStyle w:val="Code"/>
      </w:pPr>
      <w:del w:id="353" w:author="Kelvin Sung" w:date="2021-04-14T09:02:00Z">
        <w:r w:rsidDel="00CF7133">
          <w:delText xml:space="preserve">    </w:delText>
        </w:r>
      </w:del>
      <w:r>
        <w:t xml:space="preserve">        }</w:t>
      </w:r>
    </w:p>
    <w:p w14:paraId="64DB2302" w14:textId="3BCB451F" w:rsidR="0025275F" w:rsidRDefault="0025275F" w:rsidP="0025275F">
      <w:pPr>
        <w:pStyle w:val="Code"/>
      </w:pPr>
      <w:del w:id="354" w:author="Kelvin Sung" w:date="2021-04-14T09:02:00Z">
        <w:r w:rsidDel="00CF7133">
          <w:delText xml:space="preserve">    </w:delText>
        </w:r>
      </w:del>
      <w:r>
        <w:t xml:space="preserve">    }</w:t>
      </w:r>
    </w:p>
    <w:p w14:paraId="1BD28D0D" w14:textId="0122C797" w:rsidR="0025275F" w:rsidRDefault="0025275F" w:rsidP="0025275F">
      <w:pPr>
        <w:pStyle w:val="Code"/>
      </w:pPr>
      <w:del w:id="355" w:author="Kelvin Sung" w:date="2021-04-14T09:02:00Z">
        <w:r w:rsidDel="00CF7133">
          <w:delText xml:space="preserve">    </w:delText>
        </w:r>
      </w:del>
      <w:r>
        <w:t xml:space="preserve">    </w:t>
      </w:r>
      <w:r w:rsidRPr="0025275F">
        <w:t>// … identical to previous code …</w:t>
      </w:r>
      <w:r>
        <w:t xml:space="preserve">    </w:t>
      </w:r>
    </w:p>
    <w:p w14:paraId="52592B3E" w14:textId="1D608B73" w:rsidR="0025275F" w:rsidRPr="007658FE" w:rsidRDefault="0025275F" w:rsidP="0025275F">
      <w:pPr>
        <w:pStyle w:val="Code"/>
      </w:pPr>
      <w:r>
        <w:t>}</w:t>
      </w:r>
    </w:p>
    <w:p w14:paraId="4480AD55" w14:textId="64992478" w:rsidR="000F69BC" w:rsidRDefault="000F69BC" w:rsidP="000F69BC">
      <w:pPr>
        <w:pStyle w:val="Heading4"/>
      </w:pPr>
      <w:r w:rsidRPr="000F69BC">
        <w:t>Change BlueLevel.js</w:t>
      </w:r>
    </w:p>
    <w:p w14:paraId="6218EDDA" w14:textId="635C1B64" w:rsidR="0025275F" w:rsidRDefault="0025275F" w:rsidP="0025275F">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77A3B69B" w14:textId="14A7D0EF" w:rsidR="0025275F" w:rsidRDefault="0025275F" w:rsidP="0025275F">
      <w:pPr>
        <w:pStyle w:val="NumList"/>
        <w:numPr>
          <w:ilvl w:val="0"/>
          <w:numId w:val="14"/>
        </w:numPr>
      </w:pPr>
      <w:r w:rsidRPr="0025275F">
        <w:t xml:space="preserve">In the </w:t>
      </w:r>
      <w:proofErr w:type="spellStart"/>
      <w:r w:rsidRPr="0025275F">
        <w:rPr>
          <w:rStyle w:val="CodeInline"/>
        </w:rPr>
        <w:t>BlueLevel</w:t>
      </w:r>
      <w:proofErr w:type="spellEnd"/>
      <w:r w:rsidRPr="0025275F">
        <w:t xml:space="preserve"> constructor, add the following</w:t>
      </w:r>
      <w:ins w:id="356" w:author="Kelvin Sung" w:date="2021-04-14T09:03:00Z">
        <w:r w:rsidR="000F386E">
          <w:t xml:space="preserve"> pat</w:t>
        </w:r>
      </w:ins>
      <w:ins w:id="357" w:author="Kelvin Sung" w:date="2021-04-14T09:04:00Z">
        <w:r w:rsidR="000F386E">
          <w:t>h names to the audio resources.</w:t>
        </w:r>
      </w:ins>
      <w:del w:id="358" w:author="Kelvin Sung" w:date="2021-04-14T09:03:00Z">
        <w:r w:rsidRPr="0025275F" w:rsidDel="000F386E">
          <w:delText>:</w:delText>
        </w:r>
      </w:del>
    </w:p>
    <w:p w14:paraId="4771A225" w14:textId="05070F5C" w:rsidR="000901EA" w:rsidRDefault="000901EA" w:rsidP="000901EA">
      <w:pPr>
        <w:pStyle w:val="Code"/>
      </w:pPr>
      <w:del w:id="359" w:author="Kelvin Sung" w:date="2021-04-14T09:04:00Z">
        <w:r w:rsidDel="000F386E">
          <w:delText xml:space="preserve">    </w:delText>
        </w:r>
      </w:del>
      <w:r>
        <w:t>constructor() {</w:t>
      </w:r>
    </w:p>
    <w:p w14:paraId="6D663EAE" w14:textId="46F23614" w:rsidR="000901EA" w:rsidRDefault="000901EA" w:rsidP="000901EA">
      <w:pPr>
        <w:pStyle w:val="Code"/>
      </w:pPr>
      <w:del w:id="360" w:author="Kelvin Sung" w:date="2021-04-14T09:04:00Z">
        <w:r w:rsidDel="000F386E">
          <w:delText xml:space="preserve">    </w:delText>
        </w:r>
      </w:del>
      <w:r>
        <w:t xml:space="preserve">    super();</w:t>
      </w:r>
    </w:p>
    <w:p w14:paraId="067F7FDE" w14:textId="77777777" w:rsidR="000901EA" w:rsidRDefault="000901EA" w:rsidP="000901EA">
      <w:pPr>
        <w:pStyle w:val="Code"/>
      </w:pPr>
    </w:p>
    <w:p w14:paraId="6459156E" w14:textId="79702581" w:rsidR="000901EA" w:rsidRDefault="000901EA" w:rsidP="000901EA">
      <w:pPr>
        <w:pStyle w:val="Code"/>
      </w:pPr>
      <w:del w:id="361" w:author="Kelvin Sung" w:date="2021-04-14T09:04:00Z">
        <w:r w:rsidDel="000F386E">
          <w:delText xml:space="preserve">    </w:delText>
        </w:r>
      </w:del>
      <w:r>
        <w:t xml:space="preserve">    // audio clips: supports both mp3 and wav formats</w:t>
      </w:r>
    </w:p>
    <w:p w14:paraId="4897F620" w14:textId="2E694A47" w:rsidR="000901EA" w:rsidRPr="000901EA" w:rsidRDefault="000901EA" w:rsidP="000901EA">
      <w:pPr>
        <w:pStyle w:val="Code"/>
        <w:rPr>
          <w:rStyle w:val="CodeBold"/>
        </w:rPr>
      </w:pPr>
      <w:del w:id="362" w:author="Kelvin Sung" w:date="2021-04-14T09:04:00Z">
        <w:r w:rsidRPr="000F386E" w:rsidDel="000F386E">
          <w:rPr>
            <w:rPrChange w:id="363" w:author="Kelvin Sung" w:date="2021-04-14T09:04:00Z">
              <w:rPr>
                <w:rStyle w:val="CodeBold"/>
              </w:rPr>
            </w:rPrChange>
          </w:rPr>
          <w:delText xml:space="preserve">    </w:delText>
        </w:r>
      </w:del>
      <w:r w:rsidRPr="000F386E">
        <w:rPr>
          <w:rPrChange w:id="364" w:author="Kelvin Sung" w:date="2021-04-14T09:04:00Z">
            <w:rPr>
              <w:rStyle w:val="CodeBold"/>
            </w:rPr>
          </w:rPrChange>
        </w:rPr>
        <w:t xml:space="preserve">    </w:t>
      </w:r>
      <w:r w:rsidRPr="000901EA">
        <w:rPr>
          <w:rStyle w:val="CodeBold"/>
        </w:rPr>
        <w:t>this.mBackgroundAudio = "assets/sounds/bg_clip.mp3";</w:t>
      </w:r>
    </w:p>
    <w:p w14:paraId="08CA0950" w14:textId="33963F9C" w:rsidR="000901EA" w:rsidRPr="000901EA" w:rsidRDefault="000901EA" w:rsidP="000901EA">
      <w:pPr>
        <w:pStyle w:val="Code"/>
        <w:rPr>
          <w:rStyle w:val="CodeBold"/>
        </w:rPr>
      </w:pPr>
      <w:del w:id="365" w:author="Kelvin Sung" w:date="2021-04-14T09:04:00Z">
        <w:r w:rsidRPr="000F386E" w:rsidDel="000F386E">
          <w:rPr>
            <w:rPrChange w:id="366" w:author="Kelvin Sung" w:date="2021-04-14T09:04:00Z">
              <w:rPr>
                <w:rStyle w:val="CodeBold"/>
              </w:rPr>
            </w:rPrChange>
          </w:rPr>
          <w:delText xml:space="preserve">    </w:delText>
        </w:r>
      </w:del>
      <w:r w:rsidRPr="000F386E">
        <w:rPr>
          <w:rPrChange w:id="367" w:author="Kelvin Sung" w:date="2021-04-14T09:04:00Z">
            <w:rPr>
              <w:rStyle w:val="CodeBold"/>
            </w:rPr>
          </w:rPrChange>
        </w:rPr>
        <w:t xml:space="preserve">    </w:t>
      </w:r>
      <w:r w:rsidRPr="000901EA">
        <w:rPr>
          <w:rStyle w:val="CodeBold"/>
        </w:rPr>
        <w:t>this.mCue = "assets/sounds/blue_level_cue.wav";</w:t>
      </w:r>
    </w:p>
    <w:p w14:paraId="3B9DAF27" w14:textId="77777777" w:rsidR="000F386E" w:rsidRDefault="000F386E" w:rsidP="000F386E">
      <w:pPr>
        <w:pStyle w:val="Code"/>
        <w:rPr>
          <w:ins w:id="368" w:author="Kelvin Sung" w:date="2021-04-14T09:04:00Z"/>
        </w:rPr>
      </w:pPr>
      <w:ins w:id="369" w:author="Kelvin Sung" w:date="2021-04-14T09:04:00Z">
        <w:r>
          <w:t xml:space="preserve">    </w:t>
        </w:r>
        <w:r w:rsidRPr="0025275F">
          <w:t>// … identical to previous code …</w:t>
        </w:r>
        <w:r>
          <w:t xml:space="preserve">    </w:t>
        </w:r>
      </w:ins>
    </w:p>
    <w:p w14:paraId="49D3F3D1" w14:textId="2B552C0F" w:rsidR="000901EA" w:rsidDel="000F386E" w:rsidRDefault="000901EA" w:rsidP="000901EA">
      <w:pPr>
        <w:pStyle w:val="Code"/>
        <w:rPr>
          <w:del w:id="370" w:author="Kelvin Sung" w:date="2021-04-14T09:04:00Z"/>
        </w:rPr>
      </w:pPr>
    </w:p>
    <w:p w14:paraId="633D63C7" w14:textId="1F4149FF" w:rsidR="000901EA" w:rsidDel="000F386E" w:rsidRDefault="000901EA" w:rsidP="000901EA">
      <w:pPr>
        <w:pStyle w:val="Code"/>
        <w:rPr>
          <w:del w:id="371" w:author="Kelvin Sung" w:date="2021-04-14T09:04:00Z"/>
        </w:rPr>
      </w:pPr>
      <w:del w:id="372" w:author="Kelvin Sung" w:date="2021-04-14T09:04:00Z">
        <w:r w:rsidDel="000F386E">
          <w:delText xml:space="preserve">        // scene file name</w:delText>
        </w:r>
      </w:del>
    </w:p>
    <w:p w14:paraId="4529B4BD" w14:textId="26C0763C" w:rsidR="000901EA" w:rsidDel="000F386E" w:rsidRDefault="000901EA" w:rsidP="000901EA">
      <w:pPr>
        <w:pStyle w:val="Code"/>
        <w:rPr>
          <w:del w:id="373" w:author="Kelvin Sung" w:date="2021-04-14T09:04:00Z"/>
        </w:rPr>
      </w:pPr>
      <w:del w:id="374" w:author="Kelvin Sung" w:date="2021-04-14T09:04:00Z">
        <w:r w:rsidDel="000F386E">
          <w:delText xml:space="preserve">        this.mSceneFile = "assets/blue_level.xml";</w:delText>
        </w:r>
      </w:del>
    </w:p>
    <w:p w14:paraId="6C07A2A1" w14:textId="408490EC" w:rsidR="000901EA" w:rsidDel="000F386E" w:rsidRDefault="000901EA" w:rsidP="000901EA">
      <w:pPr>
        <w:pStyle w:val="Code"/>
        <w:rPr>
          <w:del w:id="375" w:author="Kelvin Sung" w:date="2021-04-14T09:04:00Z"/>
        </w:rPr>
      </w:pPr>
      <w:del w:id="376" w:author="Kelvin Sung" w:date="2021-04-14T09:04:00Z">
        <w:r w:rsidDel="000F386E">
          <w:delText xml:space="preserve">        // all squares</w:delText>
        </w:r>
      </w:del>
    </w:p>
    <w:p w14:paraId="7BF6F0DF" w14:textId="18F6D26F" w:rsidR="000901EA" w:rsidDel="000F386E" w:rsidRDefault="000901EA" w:rsidP="000901EA">
      <w:pPr>
        <w:pStyle w:val="Code"/>
        <w:rPr>
          <w:del w:id="377" w:author="Kelvin Sung" w:date="2021-04-14T09:04:00Z"/>
        </w:rPr>
      </w:pPr>
      <w:del w:id="378" w:author="Kelvin Sung" w:date="2021-04-14T09:04:00Z">
        <w:r w:rsidDel="000F386E">
          <w:delText xml:space="preserve">        this.mSQSet = [];        // these are the Renderable objects</w:delText>
        </w:r>
      </w:del>
    </w:p>
    <w:p w14:paraId="4B839AEA" w14:textId="4FF39C6D" w:rsidR="000901EA" w:rsidDel="000F386E" w:rsidRDefault="000901EA" w:rsidP="000901EA">
      <w:pPr>
        <w:pStyle w:val="Code"/>
        <w:rPr>
          <w:del w:id="379" w:author="Kelvin Sung" w:date="2021-04-14T09:04:00Z"/>
        </w:rPr>
      </w:pPr>
    </w:p>
    <w:p w14:paraId="12DADF3F" w14:textId="4FC4F2F7" w:rsidR="000901EA" w:rsidDel="000F386E" w:rsidRDefault="000901EA" w:rsidP="000901EA">
      <w:pPr>
        <w:pStyle w:val="Code"/>
        <w:rPr>
          <w:del w:id="380" w:author="Kelvin Sung" w:date="2021-04-14T09:04:00Z"/>
        </w:rPr>
      </w:pPr>
      <w:del w:id="381" w:author="Kelvin Sung" w:date="2021-04-14T09:04:00Z">
        <w:r w:rsidDel="000F386E">
          <w:delText xml:space="preserve">        // The camera to view the scene</w:delText>
        </w:r>
      </w:del>
    </w:p>
    <w:p w14:paraId="71B33E5D" w14:textId="51A9C0C0" w:rsidR="000901EA" w:rsidDel="000F386E" w:rsidRDefault="000901EA" w:rsidP="000901EA">
      <w:pPr>
        <w:pStyle w:val="Code"/>
        <w:rPr>
          <w:del w:id="382" w:author="Kelvin Sung" w:date="2021-04-14T09:04:00Z"/>
        </w:rPr>
      </w:pPr>
      <w:del w:id="383" w:author="Kelvin Sung" w:date="2021-04-14T09:04:00Z">
        <w:r w:rsidDel="000F386E">
          <w:delText xml:space="preserve">        this.mCamera = null;</w:delText>
        </w:r>
      </w:del>
    </w:p>
    <w:p w14:paraId="407BCB81" w14:textId="01BD4D76" w:rsidR="000901EA" w:rsidRPr="0025275F" w:rsidRDefault="000901EA" w:rsidP="000901EA">
      <w:pPr>
        <w:pStyle w:val="Code"/>
      </w:pPr>
      <w:del w:id="384" w:author="Kelvin Sung" w:date="2021-04-14T09:04:00Z">
        <w:r w:rsidDel="000F386E">
          <w:delText xml:space="preserve">    </w:delText>
        </w:r>
      </w:del>
      <w:r>
        <w:t>}</w:t>
      </w:r>
    </w:p>
    <w:p w14:paraId="0228172A" w14:textId="09B1EEEE" w:rsidR="0025275F" w:rsidRDefault="0025275F" w:rsidP="0025275F">
      <w:pPr>
        <w:pStyle w:val="NumList"/>
      </w:pPr>
      <w:del w:id="385" w:author="Kelvin Sung" w:date="2021-04-14T09:05:00Z">
        <w:r w:rsidRPr="0025275F" w:rsidDel="000F386E">
          <w:delText xml:space="preserve">In addition </w:delText>
        </w:r>
      </w:del>
      <w:ins w:id="386" w:author="Kelvin Sung" w:date="2021-04-14T09:05:00Z">
        <w:r w:rsidR="000F386E">
          <w:t xml:space="preserve">Modify the </w:t>
        </w:r>
        <w:proofErr w:type="gramStart"/>
        <w:r w:rsidR="000F386E" w:rsidRPr="000F386E">
          <w:rPr>
            <w:rStyle w:val="CodeInline"/>
            <w:rPrChange w:id="387" w:author="Kelvin Sung" w:date="2021-04-14T09:06:00Z">
              <w:rPr/>
            </w:rPrChange>
          </w:rPr>
          <w:t>load(</w:t>
        </w:r>
        <w:proofErr w:type="gramEnd"/>
        <w:r w:rsidR="000F386E" w:rsidRPr="000F386E">
          <w:rPr>
            <w:rStyle w:val="CodeInline"/>
            <w:rPrChange w:id="388" w:author="Kelvin Sung" w:date="2021-04-14T09:06:00Z">
              <w:rPr/>
            </w:rPrChange>
          </w:rPr>
          <w:t>)</w:t>
        </w:r>
        <w:r w:rsidR="000F386E">
          <w:t xml:space="preserve"> and </w:t>
        </w:r>
        <w:r w:rsidR="000F386E" w:rsidRPr="000F386E">
          <w:rPr>
            <w:rStyle w:val="CodeInline"/>
            <w:rPrChange w:id="389" w:author="Kelvin Sung" w:date="2021-04-14T09:06:00Z">
              <w:rPr/>
            </w:rPrChange>
          </w:rPr>
          <w:t>unload()</w:t>
        </w:r>
        <w:r w:rsidR="000F386E">
          <w:t xml:space="preserve"> functions </w:t>
        </w:r>
      </w:ins>
      <w:del w:id="390" w:author="Kelvin Sung" w:date="2021-04-14T09:06:00Z">
        <w:r w:rsidRPr="0025275F" w:rsidDel="000F386E">
          <w:delText>to the scene file,</w:delText>
        </w:r>
      </w:del>
      <w:ins w:id="391" w:author="Kelvin Sung" w:date="2021-04-14T09:06:00Z">
        <w:r w:rsidR="000F386E">
          <w:t xml:space="preserve">for </w:t>
        </w:r>
      </w:ins>
      <w:del w:id="392" w:author="Kelvin Sung" w:date="2021-04-14T09:06:00Z">
        <w:r w:rsidRPr="0025275F" w:rsidDel="000F386E">
          <w:delText xml:space="preserve"> </w:delText>
        </w:r>
      </w:del>
      <w:del w:id="393" w:author="Kelvin Sung" w:date="2021-04-14T09:05:00Z">
        <w:r w:rsidRPr="0025275F" w:rsidDel="000F386E">
          <w:delText xml:space="preserve">request the loading of </w:delText>
        </w:r>
      </w:del>
      <w:r w:rsidRPr="0025275F">
        <w:t>the audio clips</w:t>
      </w:r>
      <w:del w:id="394" w:author="Kelvin Sung" w:date="2021-04-14T09:05:00Z">
        <w:r w:rsidRPr="0025275F" w:rsidDel="000F386E">
          <w:delText xml:space="preserve"> in the </w:delText>
        </w:r>
        <w:r w:rsidRPr="0025275F" w:rsidDel="000F386E">
          <w:rPr>
            <w:rStyle w:val="CodeInline"/>
          </w:rPr>
          <w:delText>load()</w:delText>
        </w:r>
        <w:r w:rsidRPr="0025275F" w:rsidDel="000F386E">
          <w:delText xml:space="preserve"> function</w:delText>
        </w:r>
      </w:del>
      <w:r w:rsidRPr="0025275F">
        <w:t>.</w:t>
      </w:r>
    </w:p>
    <w:p w14:paraId="67FB2A31" w14:textId="43E21373" w:rsidR="000901EA" w:rsidRDefault="000901EA" w:rsidP="000901EA">
      <w:pPr>
        <w:pStyle w:val="Code"/>
      </w:pPr>
      <w:del w:id="395" w:author="Kelvin Sung" w:date="2021-04-14T09:06:00Z">
        <w:r w:rsidDel="000F386E">
          <w:delText xml:space="preserve">    </w:delText>
        </w:r>
      </w:del>
      <w:r>
        <w:t>load() {</w:t>
      </w:r>
    </w:p>
    <w:p w14:paraId="298E864C" w14:textId="78D24CE5" w:rsidR="000901EA" w:rsidRDefault="000901EA" w:rsidP="000901EA">
      <w:pPr>
        <w:pStyle w:val="Code"/>
      </w:pPr>
      <w:del w:id="396" w:author="Kelvin Sung" w:date="2021-04-14T09:06:00Z">
        <w:r w:rsidDel="000F386E">
          <w:delText xml:space="preserve">    </w:delText>
        </w:r>
      </w:del>
      <w:r>
        <w:t xml:space="preserve">    engine.xml.load(this.mSceneFile);</w:t>
      </w:r>
    </w:p>
    <w:p w14:paraId="5BC2EC0C" w14:textId="0366237E" w:rsidR="000901EA" w:rsidRPr="000F386E" w:rsidRDefault="000901EA" w:rsidP="000901EA">
      <w:pPr>
        <w:pStyle w:val="Code"/>
        <w:rPr>
          <w:rStyle w:val="CodeBold"/>
          <w:rPrChange w:id="397" w:author="Kelvin Sung" w:date="2021-04-14T09:05:00Z">
            <w:rPr/>
          </w:rPrChange>
        </w:rPr>
      </w:pPr>
      <w:del w:id="398" w:author="Kelvin Sung" w:date="2021-04-14T09:06:00Z">
        <w:r w:rsidDel="000F386E">
          <w:delText xml:space="preserve">    </w:delText>
        </w:r>
      </w:del>
      <w:r>
        <w:t xml:space="preserve">    </w:t>
      </w:r>
      <w:r w:rsidRPr="000F386E">
        <w:rPr>
          <w:rStyle w:val="CodeBold"/>
          <w:rPrChange w:id="399" w:author="Kelvin Sung" w:date="2021-04-14T09:05:00Z">
            <w:rPr/>
          </w:rPrChange>
        </w:rPr>
        <w:t>engine.audio.load(this.mBackgroundAudio);</w:t>
      </w:r>
    </w:p>
    <w:p w14:paraId="5FE66B6A" w14:textId="1DFB623C" w:rsidR="000901EA" w:rsidRPr="000F386E" w:rsidRDefault="000901EA" w:rsidP="000901EA">
      <w:pPr>
        <w:pStyle w:val="Code"/>
        <w:rPr>
          <w:rStyle w:val="CodeBold"/>
          <w:rPrChange w:id="400" w:author="Kelvin Sung" w:date="2021-04-14T09:05:00Z">
            <w:rPr/>
          </w:rPrChange>
        </w:rPr>
      </w:pPr>
      <w:del w:id="401" w:author="Kelvin Sung" w:date="2021-04-14T09:06:00Z">
        <w:r w:rsidDel="000F386E">
          <w:delText xml:space="preserve">    </w:delText>
        </w:r>
      </w:del>
      <w:r>
        <w:t xml:space="preserve">    </w:t>
      </w:r>
      <w:r w:rsidRPr="000F386E">
        <w:rPr>
          <w:rStyle w:val="CodeBold"/>
          <w:rPrChange w:id="402" w:author="Kelvin Sung" w:date="2021-04-14T09:05:00Z">
            <w:rPr/>
          </w:rPrChange>
        </w:rPr>
        <w:t>engine.audio.load(this.mCue);</w:t>
      </w:r>
    </w:p>
    <w:p w14:paraId="479BB689" w14:textId="385B0E1B" w:rsidR="000901EA" w:rsidRPr="0025275F" w:rsidRDefault="000901EA" w:rsidP="000901EA">
      <w:pPr>
        <w:pStyle w:val="Code"/>
      </w:pPr>
      <w:del w:id="403" w:author="Kelvin Sung" w:date="2021-04-14T09:06:00Z">
        <w:r w:rsidDel="000F386E">
          <w:delText xml:space="preserve">    </w:delText>
        </w:r>
      </w:del>
      <w:r>
        <w:t>}</w:t>
      </w:r>
      <w:ins w:id="404" w:author="Kelvin Sung" w:date="2021-04-14T09:06:00Z">
        <w:r w:rsidR="000F386E">
          <w:br/>
        </w:r>
      </w:ins>
    </w:p>
    <w:p w14:paraId="151B19B1" w14:textId="347635CF" w:rsidR="0025275F" w:rsidDel="000F386E" w:rsidRDefault="0025275F" w:rsidP="0025275F">
      <w:pPr>
        <w:pStyle w:val="NumList"/>
        <w:rPr>
          <w:del w:id="405" w:author="Kelvin Sung" w:date="2021-04-14T09:06:00Z"/>
        </w:rPr>
      </w:pPr>
      <w:del w:id="406" w:author="Kelvin Sung" w:date="2021-04-14T09:06:00Z">
        <w:r w:rsidRPr="0025275F" w:rsidDel="000F386E">
          <w:delText>Remember to stop background audio and unload all external resources.</w:delText>
        </w:r>
      </w:del>
    </w:p>
    <w:p w14:paraId="7DAECA98" w14:textId="4E44BA4D" w:rsidR="000901EA" w:rsidRDefault="000901EA" w:rsidP="000901EA">
      <w:pPr>
        <w:pStyle w:val="Code"/>
      </w:pPr>
      <w:del w:id="407" w:author="Kelvin Sung" w:date="2021-04-14T09:06:00Z">
        <w:r w:rsidDel="000F386E">
          <w:delText xml:space="preserve">    </w:delText>
        </w:r>
      </w:del>
      <w:r>
        <w:t>unload() {</w:t>
      </w:r>
    </w:p>
    <w:p w14:paraId="359F2646" w14:textId="489DE855" w:rsidR="000901EA" w:rsidRDefault="000901EA" w:rsidP="000901EA">
      <w:pPr>
        <w:pStyle w:val="Code"/>
      </w:pPr>
      <w:del w:id="408" w:author="Kelvin Sung" w:date="2021-04-14T09:06:00Z">
        <w:r w:rsidDel="000F386E">
          <w:delText xml:space="preserve">    </w:delText>
        </w:r>
      </w:del>
      <w:r>
        <w:t xml:space="preserve">    // stop the background audio</w:t>
      </w:r>
    </w:p>
    <w:p w14:paraId="358C2B6A" w14:textId="49BF018B" w:rsidR="000901EA" w:rsidRPr="000F386E" w:rsidRDefault="000901EA" w:rsidP="000901EA">
      <w:pPr>
        <w:pStyle w:val="Code"/>
        <w:rPr>
          <w:rStyle w:val="CodeBold"/>
          <w:rPrChange w:id="409" w:author="Kelvin Sung" w:date="2021-04-14T09:07:00Z">
            <w:rPr/>
          </w:rPrChange>
        </w:rPr>
      </w:pPr>
      <w:del w:id="410" w:author="Kelvin Sung" w:date="2021-04-14T09:06:00Z">
        <w:r w:rsidDel="000F386E">
          <w:delText xml:space="preserve">    </w:delText>
        </w:r>
      </w:del>
      <w:r>
        <w:t xml:space="preserve">    </w:t>
      </w:r>
      <w:r w:rsidRPr="000F386E">
        <w:rPr>
          <w:rStyle w:val="CodeBold"/>
          <w:rPrChange w:id="411" w:author="Kelvin Sung" w:date="2021-04-14T09:07:00Z">
            <w:rPr/>
          </w:rPrChange>
        </w:rPr>
        <w:t>engine.audio.stopBackground();</w:t>
      </w:r>
    </w:p>
    <w:p w14:paraId="5D6A4F22" w14:textId="77777777" w:rsidR="000901EA" w:rsidRDefault="000901EA" w:rsidP="000901EA">
      <w:pPr>
        <w:pStyle w:val="Code"/>
      </w:pPr>
    </w:p>
    <w:p w14:paraId="526AAC15" w14:textId="4D27BF10" w:rsidR="000901EA" w:rsidRDefault="000901EA" w:rsidP="000901EA">
      <w:pPr>
        <w:pStyle w:val="Code"/>
      </w:pPr>
      <w:del w:id="412" w:author="Kelvin Sung" w:date="2021-04-14T09:06:00Z">
        <w:r w:rsidDel="000F386E">
          <w:lastRenderedPageBreak/>
          <w:delText xml:space="preserve">    </w:delText>
        </w:r>
      </w:del>
      <w:r>
        <w:t xml:space="preserve">    // unload the scene flie and loaded resources</w:t>
      </w:r>
    </w:p>
    <w:p w14:paraId="61588E93" w14:textId="2A632C3D" w:rsidR="000901EA" w:rsidRDefault="000901EA" w:rsidP="000901EA">
      <w:pPr>
        <w:pStyle w:val="Code"/>
      </w:pPr>
      <w:del w:id="413" w:author="Kelvin Sung" w:date="2021-04-14T09:06:00Z">
        <w:r w:rsidDel="000F386E">
          <w:delText xml:space="preserve">    </w:delText>
        </w:r>
      </w:del>
      <w:r>
        <w:t xml:space="preserve">    engine.xml.unload(this.mSceneFile);</w:t>
      </w:r>
    </w:p>
    <w:p w14:paraId="1D627B4A" w14:textId="64C03EB9" w:rsidR="000901EA" w:rsidRPr="000F386E" w:rsidRDefault="000901EA" w:rsidP="000901EA">
      <w:pPr>
        <w:pStyle w:val="Code"/>
        <w:rPr>
          <w:rStyle w:val="CodeBold"/>
          <w:rPrChange w:id="414" w:author="Kelvin Sung" w:date="2021-04-14T09:07:00Z">
            <w:rPr/>
          </w:rPrChange>
        </w:rPr>
      </w:pPr>
      <w:del w:id="415" w:author="Kelvin Sung" w:date="2021-04-14T09:06:00Z">
        <w:r w:rsidDel="000F386E">
          <w:delText xml:space="preserve">    </w:delText>
        </w:r>
      </w:del>
      <w:r>
        <w:t xml:space="preserve">    </w:t>
      </w:r>
      <w:r w:rsidRPr="000F386E">
        <w:rPr>
          <w:rStyle w:val="CodeBold"/>
          <w:rPrChange w:id="416" w:author="Kelvin Sung" w:date="2021-04-14T09:07:00Z">
            <w:rPr/>
          </w:rPrChange>
        </w:rPr>
        <w:t>engine.audio.unload(this.mBackgroundAudio);</w:t>
      </w:r>
    </w:p>
    <w:p w14:paraId="66209036" w14:textId="6ECCEC51" w:rsidR="000901EA" w:rsidRPr="000F386E" w:rsidRDefault="000901EA" w:rsidP="000901EA">
      <w:pPr>
        <w:pStyle w:val="Code"/>
        <w:rPr>
          <w:rStyle w:val="CodeBold"/>
          <w:rPrChange w:id="417" w:author="Kelvin Sung" w:date="2021-04-14T09:07:00Z">
            <w:rPr/>
          </w:rPrChange>
        </w:rPr>
      </w:pPr>
      <w:del w:id="418" w:author="Kelvin Sung" w:date="2021-04-14T09:06:00Z">
        <w:r w:rsidDel="000F386E">
          <w:delText xml:space="preserve">    </w:delText>
        </w:r>
      </w:del>
      <w:r>
        <w:t xml:space="preserve">    </w:t>
      </w:r>
      <w:r w:rsidRPr="000F386E">
        <w:rPr>
          <w:rStyle w:val="CodeBold"/>
          <w:rPrChange w:id="419" w:author="Kelvin Sung" w:date="2021-04-14T09:07:00Z">
            <w:rPr/>
          </w:rPrChange>
        </w:rPr>
        <w:t>engine.audio.unload(this.mCue);</w:t>
      </w:r>
    </w:p>
    <w:p w14:paraId="0A4948A7" w14:textId="4692CF12" w:rsidR="000901EA" w:rsidDel="000F386E" w:rsidRDefault="000901EA" w:rsidP="000901EA">
      <w:pPr>
        <w:pStyle w:val="Code"/>
        <w:rPr>
          <w:del w:id="420" w:author="Kelvin Sung" w:date="2021-04-14T09:06:00Z"/>
        </w:rPr>
      </w:pPr>
    </w:p>
    <w:p w14:paraId="1C18878A" w14:textId="00955C13" w:rsidR="000901EA" w:rsidRPr="0025275F" w:rsidRDefault="000901EA" w:rsidP="000901EA">
      <w:pPr>
        <w:pStyle w:val="Code"/>
      </w:pPr>
      <w:del w:id="421" w:author="Kelvin Sung" w:date="2021-04-14T09:06:00Z">
        <w:r w:rsidDel="000F386E">
          <w:delText xml:space="preserve">    </w:delText>
        </w:r>
      </w:del>
      <w:r>
        <w:t>}</w:t>
      </w:r>
    </w:p>
    <w:p w14:paraId="18D4001F" w14:textId="7D0438B3" w:rsidR="0025275F" w:rsidRDefault="0025275F" w:rsidP="0025275F">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ins w:id="422" w:author="Kelvin Sung" w:date="2021-04-14T09:08:00Z">
        <w:r w:rsidR="000F386E">
          <w:t xml:space="preserve"> Notice that in this case, the audio cues are played with diff</w:t>
        </w:r>
      </w:ins>
      <w:ins w:id="423" w:author="Kelvin Sung" w:date="2021-04-14T09:09:00Z">
        <w:r w:rsidR="000F386E">
          <w:t>erent volume settings.</w:t>
        </w:r>
      </w:ins>
    </w:p>
    <w:p w14:paraId="2203FC5B" w14:textId="26001487" w:rsidR="000901EA" w:rsidRDefault="000901EA" w:rsidP="000901EA">
      <w:pPr>
        <w:pStyle w:val="Code"/>
      </w:pPr>
      <w:del w:id="424" w:author="Kelvin Sung" w:date="2021-04-14T09:09:00Z">
        <w:r w:rsidDel="000F386E">
          <w:delText xml:space="preserve">    </w:delText>
        </w:r>
      </w:del>
      <w:r>
        <w:t>init() {</w:t>
      </w:r>
    </w:p>
    <w:p w14:paraId="2E71267D" w14:textId="6C632DCD" w:rsidR="000901EA" w:rsidRDefault="000901EA" w:rsidP="000901EA">
      <w:pPr>
        <w:pStyle w:val="Code"/>
      </w:pPr>
      <w:del w:id="425" w:author="Kelvin Sung" w:date="2021-04-14T09:09:00Z">
        <w:r w:rsidDel="000F386E">
          <w:delText xml:space="preserve">    </w:delText>
        </w:r>
      </w:del>
      <w:r>
        <w:t xml:space="preserve">    </w:t>
      </w:r>
      <w:r w:rsidRPr="0025275F">
        <w:t>// … identical to previous code …</w:t>
      </w:r>
      <w:r>
        <w:t xml:space="preserve">    </w:t>
      </w:r>
    </w:p>
    <w:p w14:paraId="0BBE4D5A" w14:textId="77777777" w:rsidR="000901EA" w:rsidRDefault="000901EA" w:rsidP="000901EA">
      <w:pPr>
        <w:pStyle w:val="Code"/>
      </w:pPr>
    </w:p>
    <w:p w14:paraId="1EAA2E6B" w14:textId="4E41AF7E" w:rsidR="000901EA" w:rsidRDefault="000901EA" w:rsidP="000901EA">
      <w:pPr>
        <w:pStyle w:val="Code"/>
      </w:pPr>
      <w:del w:id="426" w:author="Kelvin Sung" w:date="2021-04-14T09:09:00Z">
        <w:r w:rsidDel="000F386E">
          <w:delText xml:space="preserve">    </w:delText>
        </w:r>
      </w:del>
      <w:r>
        <w:t xml:space="preserve">    // now start the Background music ...</w:t>
      </w:r>
    </w:p>
    <w:p w14:paraId="44E950C4" w14:textId="2E5A0283" w:rsidR="000901EA" w:rsidRPr="000901EA" w:rsidRDefault="000901EA" w:rsidP="000901EA">
      <w:pPr>
        <w:pStyle w:val="Code"/>
        <w:rPr>
          <w:rFonts w:ascii="TheSansMonoConBlack" w:hAnsi="TheSansMonoConBlack"/>
        </w:rPr>
      </w:pPr>
      <w:del w:id="427" w:author="Kelvin Sung" w:date="2021-04-14T09:09:00Z">
        <w:r w:rsidRPr="000F386E" w:rsidDel="000F386E">
          <w:rPr>
            <w:rPrChange w:id="428" w:author="Kelvin Sung" w:date="2021-04-14T09:07:00Z">
              <w:rPr>
                <w:rStyle w:val="CodeBold"/>
              </w:rPr>
            </w:rPrChange>
          </w:rPr>
          <w:delText xml:space="preserve">    </w:delText>
        </w:r>
      </w:del>
      <w:r w:rsidRPr="000F386E">
        <w:rPr>
          <w:rPrChange w:id="429" w:author="Kelvin Sung" w:date="2021-04-14T09:07:00Z">
            <w:rPr>
              <w:rStyle w:val="CodeBold"/>
            </w:rPr>
          </w:rPrChange>
        </w:rPr>
        <w:t xml:space="preserve">    </w:t>
      </w:r>
      <w:r w:rsidRPr="000901EA">
        <w:rPr>
          <w:rStyle w:val="CodeBold"/>
        </w:rPr>
        <w:t>engine.audio.playBackground(this.mBackgroundAudio, 0.5);</w:t>
      </w:r>
    </w:p>
    <w:p w14:paraId="70CBFE59" w14:textId="7900F034" w:rsidR="000901EA" w:rsidRDefault="000901EA" w:rsidP="000901EA">
      <w:pPr>
        <w:pStyle w:val="Code"/>
      </w:pPr>
      <w:del w:id="430" w:author="Kelvin Sung" w:date="2021-04-14T09:09:00Z">
        <w:r w:rsidDel="000F386E">
          <w:delText xml:space="preserve">    </w:delText>
        </w:r>
      </w:del>
      <w:r>
        <w:t>}</w:t>
      </w:r>
    </w:p>
    <w:p w14:paraId="2D8FB7BC" w14:textId="7D88664F" w:rsidR="000901EA" w:rsidRDefault="000901EA" w:rsidP="000901EA">
      <w:pPr>
        <w:pStyle w:val="Code"/>
      </w:pPr>
    </w:p>
    <w:p w14:paraId="7980855D" w14:textId="3610A0E6" w:rsidR="000901EA" w:rsidRDefault="000901EA" w:rsidP="000901EA">
      <w:pPr>
        <w:pStyle w:val="Code"/>
      </w:pPr>
      <w:del w:id="431" w:author="Kelvin Sung" w:date="2021-04-14T09:09:00Z">
        <w:r w:rsidDel="000F386E">
          <w:delText xml:space="preserve">    </w:delText>
        </w:r>
      </w:del>
      <w:r>
        <w:t>update() {</w:t>
      </w:r>
    </w:p>
    <w:p w14:paraId="4E515EBF" w14:textId="0371A438" w:rsidR="000901EA" w:rsidRDefault="000901EA" w:rsidP="000901EA">
      <w:pPr>
        <w:pStyle w:val="Code"/>
      </w:pPr>
      <w:del w:id="432" w:author="Kelvin Sung" w:date="2021-04-14T09:09:00Z">
        <w:r w:rsidDel="000F386E">
          <w:delText xml:space="preserve">    </w:delText>
        </w:r>
      </w:del>
      <w:r>
        <w:t xml:space="preserve">    </w:t>
      </w:r>
      <w:r w:rsidRPr="0025275F">
        <w:t>// … identical to previous code</w:t>
      </w:r>
    </w:p>
    <w:p w14:paraId="5263EFF2" w14:textId="77777777" w:rsidR="000901EA" w:rsidRDefault="000901EA" w:rsidP="000901EA">
      <w:pPr>
        <w:pStyle w:val="Code"/>
      </w:pPr>
    </w:p>
    <w:p w14:paraId="22ACB256" w14:textId="77A5415F" w:rsidR="000901EA" w:rsidRDefault="000901EA" w:rsidP="000901EA">
      <w:pPr>
        <w:pStyle w:val="Code"/>
      </w:pPr>
      <w:del w:id="433" w:author="Kelvin Sung" w:date="2021-04-14T09:09:00Z">
        <w:r w:rsidDel="000F386E">
          <w:delText xml:space="preserve">    </w:delText>
        </w:r>
      </w:del>
      <w:r>
        <w:t xml:space="preserve">    /// Move right and swap ovre</w:t>
      </w:r>
    </w:p>
    <w:p w14:paraId="564244C3" w14:textId="13C26D02" w:rsidR="000901EA" w:rsidRDefault="000901EA" w:rsidP="000901EA">
      <w:pPr>
        <w:pStyle w:val="Code"/>
      </w:pPr>
      <w:del w:id="434" w:author="Kelvin Sung" w:date="2021-04-14T09:09:00Z">
        <w:r w:rsidDel="000F386E">
          <w:delText xml:space="preserve">    </w:delText>
        </w:r>
      </w:del>
      <w:r>
        <w:t xml:space="preserve">    if (engine.input.isKeyPressed(engine.input.keys.Right)) {</w:t>
      </w:r>
    </w:p>
    <w:p w14:paraId="4754DD88" w14:textId="41658300" w:rsidR="000901EA" w:rsidRPr="000901EA" w:rsidRDefault="000901EA" w:rsidP="000901EA">
      <w:pPr>
        <w:pStyle w:val="Code"/>
        <w:rPr>
          <w:rStyle w:val="CodeBold"/>
        </w:rPr>
      </w:pPr>
      <w:del w:id="435" w:author="Kelvin Sung" w:date="2021-04-14T09:09:00Z">
        <w:r w:rsidRPr="000F386E" w:rsidDel="000F386E">
          <w:rPr>
            <w:rPrChange w:id="436" w:author="Kelvin Sung" w:date="2021-04-14T09:07:00Z">
              <w:rPr>
                <w:rStyle w:val="CodeBold"/>
              </w:rPr>
            </w:rPrChange>
          </w:rPr>
          <w:delText xml:space="preserve">    </w:delText>
        </w:r>
      </w:del>
      <w:r w:rsidRPr="000F386E">
        <w:rPr>
          <w:rPrChange w:id="437" w:author="Kelvin Sung" w:date="2021-04-14T09:07:00Z">
            <w:rPr>
              <w:rStyle w:val="CodeBold"/>
            </w:rPr>
          </w:rPrChange>
        </w:rPr>
        <w:t xml:space="preserve">        </w:t>
      </w:r>
      <w:r w:rsidRPr="000901EA">
        <w:rPr>
          <w:rStyle w:val="CodeBold"/>
        </w:rPr>
        <w:t>engine.audio.playCue(this.mCue, 0.5);</w:t>
      </w:r>
    </w:p>
    <w:p w14:paraId="1DC38B71" w14:textId="5BA6D3C7" w:rsidR="000901EA" w:rsidRDefault="000901EA" w:rsidP="000901EA">
      <w:pPr>
        <w:pStyle w:val="Code"/>
      </w:pPr>
      <w:del w:id="438" w:author="Kelvin Sung" w:date="2021-04-14T09:09:00Z">
        <w:r w:rsidDel="000F386E">
          <w:delText xml:space="preserve">    </w:delText>
        </w:r>
      </w:del>
      <w:r>
        <w:t xml:space="preserve">        xform.incXPosBy(deltaX);</w:t>
      </w:r>
    </w:p>
    <w:p w14:paraId="71C92A24" w14:textId="18A67B90" w:rsidR="000901EA" w:rsidRDefault="000901EA" w:rsidP="000901EA">
      <w:pPr>
        <w:pStyle w:val="Code"/>
      </w:pPr>
      <w:del w:id="439" w:author="Kelvin Sung" w:date="2021-04-14T09:09:00Z">
        <w:r w:rsidDel="000F386E">
          <w:delText xml:space="preserve">    </w:delText>
        </w:r>
      </w:del>
      <w:r>
        <w:t xml:space="preserve">        if (xform.getXPos() &gt; 30) { // this is the right-bound of the window</w:t>
      </w:r>
    </w:p>
    <w:p w14:paraId="4D629AD8" w14:textId="1FC0FABF" w:rsidR="000901EA" w:rsidRDefault="000901EA" w:rsidP="000901EA">
      <w:pPr>
        <w:pStyle w:val="Code"/>
      </w:pPr>
      <w:del w:id="440" w:author="Kelvin Sung" w:date="2021-04-14T09:09:00Z">
        <w:r w:rsidDel="000F386E">
          <w:delText xml:space="preserve">    </w:delText>
        </w:r>
      </w:del>
      <w:r>
        <w:t xml:space="preserve">            xform.setPosition(12, 60);</w:t>
      </w:r>
    </w:p>
    <w:p w14:paraId="5ADB1C5F" w14:textId="5B3406E7" w:rsidR="000901EA" w:rsidRDefault="000901EA" w:rsidP="000901EA">
      <w:pPr>
        <w:pStyle w:val="Code"/>
      </w:pPr>
      <w:del w:id="441" w:author="Kelvin Sung" w:date="2021-04-14T09:09:00Z">
        <w:r w:rsidDel="000F386E">
          <w:delText xml:space="preserve">    </w:delText>
        </w:r>
      </w:del>
      <w:r>
        <w:t xml:space="preserve">        }</w:t>
      </w:r>
    </w:p>
    <w:p w14:paraId="22DC426E" w14:textId="06B459FA" w:rsidR="000901EA" w:rsidRDefault="000901EA" w:rsidP="000901EA">
      <w:pPr>
        <w:pStyle w:val="Code"/>
      </w:pPr>
      <w:del w:id="442" w:author="Kelvin Sung" w:date="2021-04-14T09:09:00Z">
        <w:r w:rsidDel="000F386E">
          <w:delText xml:space="preserve">    </w:delText>
        </w:r>
      </w:del>
      <w:r>
        <w:t xml:space="preserve">    }</w:t>
      </w:r>
    </w:p>
    <w:p w14:paraId="76ED283C" w14:textId="77777777" w:rsidR="000901EA" w:rsidRDefault="000901EA" w:rsidP="000901EA">
      <w:pPr>
        <w:pStyle w:val="Code"/>
      </w:pPr>
    </w:p>
    <w:p w14:paraId="032D816F" w14:textId="62C19B5D" w:rsidR="000901EA" w:rsidRDefault="000901EA" w:rsidP="000901EA">
      <w:pPr>
        <w:pStyle w:val="Code"/>
      </w:pPr>
      <w:del w:id="443" w:author="Kelvin Sung" w:date="2021-04-14T09:09:00Z">
        <w:r w:rsidDel="000F386E">
          <w:delText xml:space="preserve">    </w:delText>
        </w:r>
      </w:del>
      <w:r>
        <w:t xml:space="preserve">    // Step A: test for white square movement</w:t>
      </w:r>
    </w:p>
    <w:p w14:paraId="03CB27B7" w14:textId="3A469B43" w:rsidR="000901EA" w:rsidRDefault="000901EA" w:rsidP="000901EA">
      <w:pPr>
        <w:pStyle w:val="Code"/>
      </w:pPr>
      <w:del w:id="444" w:author="Kelvin Sung" w:date="2021-04-14T09:09:00Z">
        <w:r w:rsidDel="000F386E">
          <w:delText xml:space="preserve">    </w:delText>
        </w:r>
      </w:del>
      <w:r>
        <w:t xml:space="preserve">    if (engine.input.isKeyPressed(engine.input.keys.Left)) {</w:t>
      </w:r>
    </w:p>
    <w:p w14:paraId="23BF474A" w14:textId="423082F2" w:rsidR="000901EA" w:rsidRPr="000901EA" w:rsidRDefault="000901EA" w:rsidP="000901EA">
      <w:pPr>
        <w:pStyle w:val="Code"/>
        <w:rPr>
          <w:rStyle w:val="CodeBold"/>
        </w:rPr>
      </w:pPr>
      <w:del w:id="445" w:author="Kelvin Sung" w:date="2021-04-14T09:09:00Z">
        <w:r w:rsidRPr="000F386E" w:rsidDel="000F386E">
          <w:rPr>
            <w:rPrChange w:id="446" w:author="Kelvin Sung" w:date="2021-04-14T09:08:00Z">
              <w:rPr>
                <w:rStyle w:val="CodeBold"/>
              </w:rPr>
            </w:rPrChange>
          </w:rPr>
          <w:delText xml:space="preserve">    </w:delText>
        </w:r>
      </w:del>
      <w:r w:rsidRPr="000F386E">
        <w:rPr>
          <w:rPrChange w:id="447" w:author="Kelvin Sung" w:date="2021-04-14T09:08:00Z">
            <w:rPr>
              <w:rStyle w:val="CodeBold"/>
            </w:rPr>
          </w:rPrChange>
        </w:rPr>
        <w:t xml:space="preserve">        </w:t>
      </w:r>
      <w:r w:rsidRPr="000901EA">
        <w:rPr>
          <w:rStyle w:val="CodeBold"/>
        </w:rPr>
        <w:t>engine.audio.playCue(this.mCue, 1.0);</w:t>
      </w:r>
    </w:p>
    <w:p w14:paraId="7C1EA801" w14:textId="102B7990" w:rsidR="000901EA" w:rsidRDefault="000901EA" w:rsidP="000901EA">
      <w:pPr>
        <w:pStyle w:val="Code"/>
      </w:pPr>
      <w:del w:id="448" w:author="Kelvin Sung" w:date="2021-04-14T09:09:00Z">
        <w:r w:rsidDel="000F386E">
          <w:delText xml:space="preserve">    </w:delText>
        </w:r>
      </w:del>
      <w:r>
        <w:t xml:space="preserve">        xform.incXPosBy(-deltaX);</w:t>
      </w:r>
    </w:p>
    <w:p w14:paraId="3F201FEB" w14:textId="1A9EFB4A" w:rsidR="000901EA" w:rsidRDefault="000901EA" w:rsidP="000901EA">
      <w:pPr>
        <w:pStyle w:val="Code"/>
      </w:pPr>
      <w:del w:id="449" w:author="Kelvin Sung" w:date="2021-04-14T09:09:00Z">
        <w:r w:rsidDel="000F386E">
          <w:delText xml:space="preserve">    </w:delText>
        </w:r>
      </w:del>
      <w:r>
        <w:t xml:space="preserve">        if (xform.getXPos() &lt; 11) { // this is the left-boundary</w:t>
      </w:r>
    </w:p>
    <w:p w14:paraId="4E754BAB" w14:textId="68BBA631" w:rsidR="000901EA" w:rsidRDefault="000901EA" w:rsidP="000901EA">
      <w:pPr>
        <w:pStyle w:val="Code"/>
      </w:pPr>
      <w:del w:id="450" w:author="Kelvin Sung" w:date="2021-04-14T09:09:00Z">
        <w:r w:rsidDel="000F386E">
          <w:delText xml:space="preserve">    </w:delText>
        </w:r>
      </w:del>
      <w:r>
        <w:t xml:space="preserve">            this.next(); // go back to my game</w:t>
      </w:r>
    </w:p>
    <w:p w14:paraId="04E4BC09" w14:textId="4E540458" w:rsidR="000901EA" w:rsidRDefault="000901EA" w:rsidP="000901EA">
      <w:pPr>
        <w:pStyle w:val="Code"/>
      </w:pPr>
      <w:del w:id="451" w:author="Kelvin Sung" w:date="2021-04-14T09:09:00Z">
        <w:r w:rsidDel="000F386E">
          <w:delText xml:space="preserve">    </w:delText>
        </w:r>
      </w:del>
      <w:r>
        <w:t xml:space="preserve">        }</w:t>
      </w:r>
    </w:p>
    <w:p w14:paraId="560E61BC" w14:textId="0C19D476" w:rsidR="000901EA" w:rsidRDefault="000901EA" w:rsidP="000901EA">
      <w:pPr>
        <w:pStyle w:val="Code"/>
      </w:pPr>
      <w:del w:id="452" w:author="Kelvin Sung" w:date="2021-04-14T09:09:00Z">
        <w:r w:rsidDel="000F386E">
          <w:delText xml:space="preserve">    </w:delText>
        </w:r>
      </w:del>
      <w:r>
        <w:t xml:space="preserve">    }</w:t>
      </w:r>
    </w:p>
    <w:p w14:paraId="00C8598B" w14:textId="55F87B8C" w:rsidR="000901EA" w:rsidDel="000F386E" w:rsidRDefault="000901EA" w:rsidP="000901EA">
      <w:pPr>
        <w:pStyle w:val="Code"/>
        <w:rPr>
          <w:del w:id="453" w:author="Kelvin Sung" w:date="2021-04-14T09:09:00Z"/>
        </w:rPr>
      </w:pPr>
    </w:p>
    <w:p w14:paraId="2AC9574A" w14:textId="4C1B59F8" w:rsidR="000901EA" w:rsidRDefault="000901EA" w:rsidP="000901EA">
      <w:pPr>
        <w:pStyle w:val="Code"/>
      </w:pPr>
      <w:del w:id="454" w:author="Kelvin Sung" w:date="2021-04-14T09:09:00Z">
        <w:r w:rsidDel="000F386E">
          <w:delText xml:space="preserve">    </w:delText>
        </w:r>
      </w:del>
      <w:r>
        <w:t xml:space="preserve">    </w:t>
      </w:r>
      <w:r w:rsidRPr="0025275F">
        <w:t>// … identical to previous code</w:t>
      </w:r>
    </w:p>
    <w:p w14:paraId="74C9DBAF" w14:textId="40E76A8E" w:rsidR="000901EA" w:rsidRPr="0025275F" w:rsidRDefault="000901EA" w:rsidP="000901EA">
      <w:pPr>
        <w:pStyle w:val="Code"/>
      </w:pPr>
      <w:del w:id="455" w:author="Kelvin Sung" w:date="2021-04-14T09:09:00Z">
        <w:r w:rsidDel="000F386E">
          <w:delText xml:space="preserve">    </w:delText>
        </w:r>
      </w:del>
      <w:r>
        <w:t>}</w:t>
      </w:r>
    </w:p>
    <w:p w14:paraId="5F93B041" w14:textId="101058B9" w:rsidR="0025275F" w:rsidRPr="0025275F" w:rsidRDefault="0025275F" w:rsidP="0025275F">
      <w:pPr>
        <w:pStyle w:val="BodyTextFirst"/>
      </w:pPr>
      <w:r w:rsidRPr="0025275F">
        <w:t xml:space="preserve">You can now run the project and listen to the wonderful audio feedback. </w:t>
      </w:r>
      <w:del w:id="456" w:author="Kelvin Sung" w:date="2021-04-14T09:10:00Z">
        <w:r w:rsidRPr="0025275F" w:rsidDel="0019259E">
          <w:delText xml:space="preserve">Take note that when transitioning from the </w:delText>
        </w:r>
        <w:r w:rsidRPr="0025275F" w:rsidDel="0019259E">
          <w:rPr>
            <w:rStyle w:val="CodeInline"/>
          </w:rPr>
          <w:delText>MyGame</w:delText>
        </w:r>
        <w:r w:rsidRPr="0025275F" w:rsidDel="0019259E">
          <w:delText xml:space="preserve"> level to the </w:delText>
        </w:r>
        <w:r w:rsidRPr="0025275F" w:rsidDel="0019259E">
          <w:rPr>
            <w:rStyle w:val="CodeInline"/>
          </w:rPr>
          <w:delText>BlueLevel</w:delText>
        </w:r>
        <w:r w:rsidRPr="0025275F" w:rsidDel="0019259E">
          <w:delText xml:space="preserve">, the background music reloading request actually triggers an integer increment (instead of a full reload/re-decode) and the music was stopped and restarted. </w:delText>
        </w:r>
      </w:del>
      <w:r w:rsidRPr="0025275F">
        <w:t xml:space="preserve">If you press and hold the arrow keys, there will be many cues repeatedly played. In fact, there are so many cues echoed that the sound effects are blurred into an annoying blast. This </w:t>
      </w:r>
      <w:ins w:id="457" w:author="Kelvin Sung" w:date="2021-04-14T09:11:00Z">
        <w:r w:rsidR="0019259E">
          <w:t xml:space="preserve">serves as </w:t>
        </w:r>
      </w:ins>
      <w:del w:id="458" w:author="Kelvin Sung" w:date="2021-04-14T09:11:00Z">
        <w:r w:rsidRPr="0025275F" w:rsidDel="0019259E">
          <w:delText xml:space="preserve">is </w:delText>
        </w:r>
      </w:del>
      <w:r w:rsidRPr="0025275F">
        <w:t xml:space="preserve">an excellent example </w:t>
      </w:r>
      <w:del w:id="459" w:author="Kelvin Sung" w:date="2021-04-14T09:11:00Z">
        <w:r w:rsidRPr="0025275F" w:rsidDel="0019259E">
          <w:delText xml:space="preserve">to </w:delText>
        </w:r>
      </w:del>
      <w:r w:rsidRPr="0025275F">
        <w:t>illustrat</w:t>
      </w:r>
      <w:ins w:id="460" w:author="Kelvin Sung" w:date="2021-04-14T09:11:00Z">
        <w:r w:rsidR="0019259E">
          <w:t>ing</w:t>
        </w:r>
      </w:ins>
      <w:del w:id="461" w:author="Kelvin Sung" w:date="2021-04-14T09:11:00Z">
        <w:r w:rsidRPr="0025275F" w:rsidDel="0019259E">
          <w:delText>e</w:delText>
        </w:r>
      </w:del>
      <w:r w:rsidRPr="0025275F">
        <w:t xml:space="preserve"> the importance of using audio cues with care and ensuring each individual cue is nice and short. You can try tapping the arrow keys to listen to more distinct and pleasant 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66417B0E" w14:textId="166ACCD5" w:rsidR="000F69BC" w:rsidDel="00663E7F" w:rsidRDefault="000F69BC" w:rsidP="00663E7F">
      <w:pPr>
        <w:pStyle w:val="Heading2"/>
        <w:rPr>
          <w:del w:id="462" w:author="Kelvin Sung" w:date="2021-04-14T09:17:00Z"/>
        </w:rPr>
        <w:pPrChange w:id="463" w:author="Kelvin Sung" w:date="2021-04-14T09:16:00Z">
          <w:pPr>
            <w:pStyle w:val="Heading1"/>
          </w:pPr>
        </w:pPrChange>
      </w:pPr>
      <w:del w:id="464" w:author="Kelvin Sung" w:date="2021-04-14T09:17:00Z">
        <w:r w:rsidRPr="000F69BC" w:rsidDel="00663E7F">
          <w:delText>Game Design Considerations</w:delText>
        </w:r>
      </w:del>
    </w:p>
    <w:p w14:paraId="032ADDC7" w14:textId="77777777" w:rsidR="00663E7F" w:rsidRPr="00663E7F" w:rsidRDefault="00663E7F" w:rsidP="00663E7F">
      <w:pPr>
        <w:pStyle w:val="Heading2"/>
        <w:rPr>
          <w:ins w:id="465" w:author="Kelvin Sung" w:date="2021-04-14T09:15:00Z"/>
          <w:lang w:eastAsia="zh-CN"/>
        </w:rPr>
        <w:pPrChange w:id="466" w:author="Kelvin Sung" w:date="2021-04-14T09:17:00Z">
          <w:pPr>
            <w:keepNext/>
            <w:spacing w:before="360" w:after="240" w:line="259" w:lineRule="auto"/>
            <w:contextualSpacing/>
            <w:outlineLvl w:val="0"/>
          </w:pPr>
        </w:pPrChange>
      </w:pPr>
      <w:ins w:id="467" w:author="Kelvin Sung" w:date="2021-04-14T09:15:00Z">
        <w:r w:rsidRPr="00663E7F">
          <w:rPr>
            <w:lang w:eastAsia="zh-CN"/>
          </w:rPr>
          <w:t>Game Design Considerations</w:t>
        </w:r>
      </w:ins>
    </w:p>
    <w:p w14:paraId="1E8AD19E" w14:textId="77777777" w:rsidR="00663E7F" w:rsidRPr="00663E7F" w:rsidRDefault="00663E7F" w:rsidP="00663E7F">
      <w:pPr>
        <w:pStyle w:val="BodyTextFirst"/>
        <w:rPr>
          <w:ins w:id="468" w:author="Kelvin Sung" w:date="2021-04-14T09:15:00Z"/>
          <w:lang w:eastAsia="zh-CN"/>
        </w:rPr>
        <w:pPrChange w:id="469" w:author="Kelvin Sung" w:date="2021-04-14T09:17:00Z">
          <w:pPr>
            <w:spacing w:before="120" w:after="120" w:line="259" w:lineRule="auto"/>
          </w:pPr>
        </w:pPrChange>
      </w:pPr>
      <w:ins w:id="470" w:author="Kelvin Sung" w:date="2021-04-14T09:15:00Z">
        <w:r w:rsidRPr="00663E7F">
          <w:rPr>
            <w:lang w:eastAsia="zh-CN"/>
          </w:rPr>
          <w:t xml:space="preserve">In this chapter, we </w:t>
        </w:r>
        <w:r w:rsidRPr="00663E7F">
          <w:rPr>
            <w:rPrChange w:id="471" w:author="Kelvin Sung" w:date="2021-04-14T09:18:00Z">
              <w:rPr>
                <w:lang w:eastAsia="zh-CN"/>
              </w:rPr>
            </w:rPrChange>
          </w:rPr>
          <w:t xml:space="preserve">discussed the </w:t>
        </w:r>
        <w:r w:rsidRPr="00663E7F">
          <w:rPr>
            <w:rStyle w:val="Emphasis"/>
            <w:rPrChange w:id="472" w:author="Kelvin Sung" w:date="2021-04-14T09:20:00Z">
              <w:rPr>
                <w:b/>
                <w:bCs/>
                <w:i/>
                <w:iCs/>
                <w:lang w:eastAsia="zh-CN"/>
              </w:rPr>
            </w:rPrChange>
          </w:rPr>
          <w:t>game loop</w:t>
        </w:r>
        <w:r w:rsidRPr="00663E7F">
          <w:rPr>
            <w:rPrChange w:id="473" w:author="Kelvin Sung" w:date="2021-04-14T09:18:00Z">
              <w:rPr>
                <w:lang w:eastAsia="zh-CN"/>
              </w:rPr>
            </w:rPrChange>
          </w:rPr>
          <w:t xml:space="preserve"> and the</w:t>
        </w:r>
        <w:r w:rsidRPr="00663E7F">
          <w:rPr>
            <w:lang w:eastAsia="zh-CN"/>
          </w:rPr>
          <w:t xml:space="preserve"> technical foundation contributing to the connection between what the player does and how the game responds. If a player selects a square that’s drawn on the screen and </w:t>
        </w:r>
        <w:r w:rsidRPr="00663E7F">
          <w:rPr>
            <w:lang w:eastAsia="zh-CN"/>
          </w:rPr>
          <w:lastRenderedPageBreak/>
          <w:t xml:space="preserve">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663E7F">
          <w:rPr>
            <w:rStyle w:val="Emphasis"/>
            <w:rPrChange w:id="474" w:author="Kelvin Sung" w:date="2021-04-14T09:19:00Z">
              <w:rPr>
                <w:b/>
                <w:bCs/>
                <w:i/>
                <w:lang w:eastAsia="zh-CN"/>
              </w:rPr>
            </w:rPrChange>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ins>
    </w:p>
    <w:p w14:paraId="4E986853" w14:textId="22E28AB7" w:rsidR="00663E7F" w:rsidRPr="00663E7F" w:rsidRDefault="00663E7F" w:rsidP="00663E7F">
      <w:pPr>
        <w:pStyle w:val="BodyTextCont"/>
        <w:rPr>
          <w:ins w:id="475" w:author="Kelvin Sung" w:date="2021-04-14T09:15:00Z"/>
          <w:lang w:eastAsia="zh-CN"/>
        </w:rPr>
        <w:pPrChange w:id="476" w:author="Kelvin Sung" w:date="2021-04-14T09:17:00Z">
          <w:pPr>
            <w:spacing w:before="120" w:after="120" w:line="259" w:lineRule="auto"/>
          </w:pPr>
        </w:pPrChange>
      </w:pPr>
      <w:ins w:id="477" w:author="Kelvin Sung" w:date="2021-04-14T09:15:00Z">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ins>
      <w:ins w:id="478" w:author="Kelvin Sung" w:date="2021-04-14T09:21:00Z">
        <w:r>
          <w:rPr>
            <w:lang w:eastAsia="zh-CN"/>
          </w:rPr>
          <w:t xml:space="preserve">: </w:t>
        </w:r>
      </w:ins>
      <w:ins w:id="479" w:author="Kelvin Sung" w:date="2021-04-14T09:15:00Z">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ins>
    </w:p>
    <w:p w14:paraId="47E72566" w14:textId="77777777" w:rsidR="00663E7F" w:rsidRPr="00663E7F" w:rsidRDefault="00663E7F" w:rsidP="00663E7F">
      <w:pPr>
        <w:pStyle w:val="BodyTextCont"/>
        <w:rPr>
          <w:ins w:id="480" w:author="Kelvin Sung" w:date="2021-04-14T09:15:00Z"/>
          <w:lang w:eastAsia="zh-CN"/>
        </w:rPr>
        <w:pPrChange w:id="481" w:author="Kelvin Sung" w:date="2021-04-14T09:17:00Z">
          <w:pPr>
            <w:spacing w:before="120" w:after="120" w:line="259" w:lineRule="auto"/>
          </w:pPr>
        </w:pPrChange>
      </w:pPr>
      <w:ins w:id="482" w:author="Kelvin Sung" w:date="2021-04-14T09:15:00Z">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Loads</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ins>
    </w:p>
    <w:p w14:paraId="09928D74" w14:textId="77777777" w:rsidR="00663E7F" w:rsidRPr="00663E7F" w:rsidRDefault="00663E7F" w:rsidP="00663E7F">
      <w:pPr>
        <w:pStyle w:val="BodyTextCont"/>
        <w:rPr>
          <w:ins w:id="483" w:author="Kelvin Sung" w:date="2021-04-14T09:15:00Z"/>
          <w:lang w:eastAsia="zh-CN"/>
        </w:rPr>
        <w:pPrChange w:id="484" w:author="Kelvin Sung" w:date="2021-04-14T09:17:00Z">
          <w:pPr>
            <w:keepNext/>
            <w:spacing w:before="120" w:after="340" w:line="259" w:lineRule="auto"/>
            <w:contextualSpacing/>
            <w:outlineLvl w:val="0"/>
          </w:pPr>
        </w:pPrChange>
      </w:pPr>
      <w:ins w:id="485" w:author="Kelvin Sung" w:date="2021-04-14T09:15:00Z">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ins>
    </w:p>
    <w:p w14:paraId="79176FCE" w14:textId="261016D7" w:rsidR="000F69BC" w:rsidDel="00663E7F" w:rsidRDefault="000F69BC" w:rsidP="000F69BC">
      <w:pPr>
        <w:pStyle w:val="BodyTextFirst"/>
        <w:rPr>
          <w:del w:id="486" w:author="Kelvin Sung" w:date="2021-04-14T09:15:00Z"/>
        </w:rPr>
      </w:pPr>
      <w:del w:id="487" w:author="Kelvin Sung" w:date="2021-04-14T09:15:00Z">
        <w:r w:rsidDel="00663E7F">
          <w:delText xml:space="preserve">In this chapter, we discussed the game loop or the technical foundation contributing to the apparent immediate connection between what the player does and how the game responds. If a player grabs a square that’s drawn on the screen and moves it from location A to location B by using the arrow keys (for example), you’d typically want that action to appear as a smooth motion that begins as soon as the arrow key is pressed, without stutters, delays, or noticeable lag. The game loop contributes significantly to what’s known as presence in game design; presence is the player’s ability to feel as if they’re connected to the game world, and object and action responsiveness play a key role in making players feel connected. Presence is reinforced when actions in the real world (such as pressing arrow keys) seamlessly translate to actions in the game world (such as moving objects, flipping switches, jumping, and so on); presence is compromised when actions in the real world suffer “translation errors” such as delays and lag.  </w:delText>
        </w:r>
      </w:del>
    </w:p>
    <w:p w14:paraId="13292B5F" w14:textId="5EE9757D" w:rsidR="000F69BC" w:rsidDel="00663E7F" w:rsidRDefault="000F69BC" w:rsidP="000F69BC">
      <w:pPr>
        <w:pStyle w:val="BodyTextCont"/>
        <w:rPr>
          <w:del w:id="488" w:author="Kelvin Sung" w:date="2021-04-14T09:15:00Z"/>
        </w:rPr>
      </w:pPr>
      <w:del w:id="489" w:author="Kelvin Sung" w:date="2021-04-14T09:15:00Z">
        <w:r w:rsidDel="00663E7F">
          <w:delText>As mentioned in Chapter 1, effective game mechanic design can begin with just a few simple elements. By the time you’ve completed the Keyboard Support project in this chapter, for example, many of the pieces will already be in place to begin constructing game levels. You’ve provided players with the ability to manipulate two individual elements on the screen (the red and white squares), and all that remains in order to create a basic “chunk” of game play is to design a causal chain using those elements that results in a new event when completed. Imagine the Keyboard Support project is your game. How might you use what’s available to create a causal chain? You might choose to play with the relationship between the squares, perhaps requiring that the red square be contained completely within the white square in order to complete the level and move on to the next challenge; once the player met the conditions of that causal chain (that is, once the player successfully placed the red square in the white square), the level would complete. This basic mechanic isn’t quite enough on its own to create a fun experience, but by including just a few of the other eight elements of game design (systems design, setting, visual design, music and audio, and the like), it’s possible to turn this one basic interaction into an almost infinite number of engaging experiences and to begin creating that sense of presence for players. You’ll add more game design elements to these exercises as you continue through subsequent chapters.</w:delText>
        </w:r>
      </w:del>
    </w:p>
    <w:p w14:paraId="2D71A6F7" w14:textId="6F147010" w:rsidR="000F69BC" w:rsidDel="00663E7F" w:rsidRDefault="000F69BC" w:rsidP="000F69BC">
      <w:pPr>
        <w:pStyle w:val="BodyTextCont"/>
        <w:rPr>
          <w:del w:id="490" w:author="Kelvin Sung" w:date="2021-04-14T09:15:00Z"/>
        </w:rPr>
      </w:pPr>
      <w:del w:id="491" w:author="Kelvin Sung" w:date="2021-04-14T09:15:00Z">
        <w:r w:rsidDel="00663E7F">
          <w:delText xml:space="preserve">The </w:delText>
        </w:r>
        <w:commentRangeStart w:id="492"/>
        <w:r w:rsidDel="00663E7F">
          <w:delText>Resource Map and Shader Load</w:delText>
        </w:r>
        <w:r w:rsidR="007658FE" w:rsidDel="00663E7F">
          <w:delText>er</w:delText>
        </w:r>
        <w:r w:rsidDel="00663E7F">
          <w:delText xml:space="preserve"> </w:delText>
        </w:r>
        <w:commentRangeEnd w:id="492"/>
        <w:r w:rsidDel="00663E7F">
          <w:rPr>
            <w:rStyle w:val="CommentReference"/>
            <w:rFonts w:asciiTheme="minorHAnsi" w:hAnsiTheme="minorHAnsi"/>
          </w:rPr>
          <w:commentReference w:id="492"/>
        </w:r>
        <w:r w:rsidDel="00663E7F">
          <w:delText>project, the Scene File project, and the Scene Objects project are designed to help you begin thinking about architecting game designs from the ground 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delText>
        </w:r>
      </w:del>
    </w:p>
    <w:p w14:paraId="7C1F2832" w14:textId="31436FF5" w:rsidR="000F69BC" w:rsidDel="00663E7F" w:rsidRDefault="000F69BC" w:rsidP="000F69BC">
      <w:pPr>
        <w:pStyle w:val="BodyTextCont"/>
        <w:rPr>
          <w:del w:id="493" w:author="Kelvin Sung" w:date="2021-04-14T09:15:00Z"/>
        </w:rPr>
      </w:pPr>
      <w:del w:id="494" w:author="Kelvin Sung" w:date="2021-04-14T09:15:00Z">
        <w:r w:rsidDel="00663E7F">
          <w:delText>We experience the world through our senses, and our feeling of presence in games tends to be magnified as we include additional sensory inputs. The Audio Support project adds basic audio to our simple state-changing exercise from the Scene Objects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Audio Support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 as you continue through the chapters, you’ll explore how audio contributes to game design in more detail.</w:delText>
        </w:r>
      </w:del>
    </w:p>
    <w:p w14:paraId="5255F788" w14:textId="77777777" w:rsidR="000F69BC" w:rsidRDefault="000F69BC" w:rsidP="000F69BC">
      <w:pPr>
        <w:pStyle w:val="Heading1"/>
      </w:pPr>
      <w:r>
        <w:t>Summary</w:t>
      </w:r>
    </w:p>
    <w:p w14:paraId="4705EF80" w14:textId="77777777" w:rsidR="000F69BC" w:rsidRDefault="000F69BC" w:rsidP="000F69BC">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2F6A4973" w14:textId="2D83CD84" w:rsidR="000F69BC" w:rsidRPr="000F69BC" w:rsidRDefault="000F69BC" w:rsidP="000F69BC">
      <w:pPr>
        <w:pStyle w:val="BodyTextCont"/>
      </w:pPr>
      <w:r>
        <w:lastRenderedPageBreak/>
        <w:t xml:space="preserve">These components separately have little in common but together make up the core fundamentals of nearly every game. As you implement these common core components into the game engine, the games that are created with the engine will not need to worry about the specifics of each component. Instead, the games programmer can focus on utilizing the functionality </w:t>
      </w:r>
      <w:del w:id="495" w:author="Kelvin Sung" w:date="2021-04-14T09:27:00Z">
        <w:r w:rsidDel="00311055">
          <w:delText xml:space="preserve">provided by the engine </w:delText>
        </w:r>
      </w:del>
      <w:bookmarkStart w:id="496" w:name="_GoBack"/>
      <w:bookmarkEnd w:id="496"/>
      <w:r>
        <w:t>to hasten and streamline the development process. In the next chapter, you will learn how to create the illusion of an animation with external images.</w:t>
      </w:r>
    </w:p>
    <w:sectPr w:rsidR="000F69BC" w:rsidRPr="000F69BC" w:rsidSect="00CF7133">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Jeb Pavleas" w:date="2021-04-13T17:50:00Z" w:initials="JP">
    <w:p w14:paraId="7C250619" w14:textId="33DBE8B8" w:rsidR="00CF7133" w:rsidRDefault="00CF7133">
      <w:pPr>
        <w:pStyle w:val="CommentText"/>
      </w:pPr>
      <w:r>
        <w:rPr>
          <w:rStyle w:val="CommentReference"/>
        </w:rPr>
        <w:annotationRef/>
      </w:r>
      <w:r>
        <w:t>Step description needed</w:t>
      </w:r>
    </w:p>
  </w:comment>
  <w:comment w:id="19" w:author="Jeb Pavleas" w:date="2021-04-13T17:50:00Z" w:initials="JP">
    <w:p w14:paraId="17C24184" w14:textId="5D2BD1E7" w:rsidR="00CF7133" w:rsidRDefault="00CF7133">
      <w:pPr>
        <w:pStyle w:val="CommentText"/>
      </w:pPr>
      <w:r>
        <w:rPr>
          <w:rStyle w:val="CommentReference"/>
        </w:rPr>
        <w:annotationRef/>
      </w:r>
      <w:r>
        <w:t>Step description needed</w:t>
      </w:r>
    </w:p>
  </w:comment>
  <w:comment w:id="28" w:author="Jeb Pavleas" w:date="2021-04-13T17:50:00Z" w:initials="JP">
    <w:p w14:paraId="21D33DD3" w14:textId="17F8A799" w:rsidR="00CF7133" w:rsidRDefault="00CF7133">
      <w:pPr>
        <w:pStyle w:val="CommentText"/>
      </w:pPr>
      <w:r>
        <w:rPr>
          <w:rStyle w:val="CommentReference"/>
        </w:rPr>
        <w:annotationRef/>
      </w:r>
      <w:r>
        <w:t>Step description needed</w:t>
      </w:r>
    </w:p>
  </w:comment>
  <w:comment w:id="46" w:author="Jeb Pavleas" w:date="2021-04-13T17:50:00Z" w:initials="JP">
    <w:p w14:paraId="603A381F" w14:textId="5CA9B737" w:rsidR="00CF7133" w:rsidRDefault="00CF7133">
      <w:pPr>
        <w:pStyle w:val="CommentText"/>
      </w:pPr>
      <w:r>
        <w:rPr>
          <w:rStyle w:val="CommentReference"/>
        </w:rPr>
        <w:annotationRef/>
      </w:r>
      <w:r>
        <w:t>Step description needed</w:t>
      </w:r>
    </w:p>
  </w:comment>
  <w:comment w:id="65" w:author="Jeb Pavleas" w:date="2021-04-13T17:50:00Z" w:initials="JP">
    <w:p w14:paraId="286A2828" w14:textId="2D80A9BB" w:rsidR="00CF7133" w:rsidRDefault="00CF7133">
      <w:pPr>
        <w:pStyle w:val="CommentText"/>
      </w:pPr>
      <w:r>
        <w:rPr>
          <w:rStyle w:val="CommentReference"/>
        </w:rPr>
        <w:annotationRef/>
      </w:r>
      <w:r>
        <w:t>Step description needed</w:t>
      </w:r>
    </w:p>
  </w:comment>
  <w:comment w:id="83" w:author="Jeb Pavleas" w:date="2021-04-13T17:50:00Z" w:initials="JP">
    <w:p w14:paraId="7EF903A8" w14:textId="689BC0B2" w:rsidR="00CF7133" w:rsidRDefault="00CF7133">
      <w:pPr>
        <w:pStyle w:val="CommentText"/>
      </w:pPr>
      <w:r>
        <w:rPr>
          <w:rStyle w:val="CommentReference"/>
        </w:rPr>
        <w:annotationRef/>
      </w:r>
      <w:r>
        <w:t>Step description needed</w:t>
      </w:r>
    </w:p>
  </w:comment>
  <w:comment w:id="118" w:author="Jeb Pavleas" w:date="2021-04-13T17:51:00Z" w:initials="JP">
    <w:p w14:paraId="160CFA01" w14:textId="46033869" w:rsidR="00CF7133" w:rsidRDefault="00CF7133">
      <w:pPr>
        <w:pStyle w:val="CommentText"/>
      </w:pPr>
      <w:r>
        <w:rPr>
          <w:rStyle w:val="CommentReference"/>
        </w:rPr>
        <w:annotationRef/>
      </w:r>
      <w:r>
        <w:t>Step description needed</w:t>
      </w:r>
    </w:p>
  </w:comment>
  <w:comment w:id="123" w:author="Jeb Pavleas" w:date="2021-04-13T17:51:00Z" w:initials="JP">
    <w:p w14:paraId="7B3B3A61" w14:textId="4C0C0CB1" w:rsidR="00CF7133" w:rsidRDefault="00CF7133">
      <w:pPr>
        <w:pStyle w:val="CommentText"/>
      </w:pPr>
      <w:r>
        <w:rPr>
          <w:rStyle w:val="CommentReference"/>
        </w:rPr>
        <w:annotationRef/>
      </w:r>
      <w:r>
        <w:t>Step description needed</w:t>
      </w:r>
    </w:p>
  </w:comment>
  <w:comment w:id="137" w:author="Jeb Pavleas" w:date="2021-04-13T17:51:00Z" w:initials="JP">
    <w:p w14:paraId="77892E02" w14:textId="59FE4CF8" w:rsidR="00CF7133" w:rsidRDefault="00CF7133">
      <w:pPr>
        <w:pStyle w:val="CommentText"/>
      </w:pPr>
      <w:r>
        <w:rPr>
          <w:rStyle w:val="CommentReference"/>
        </w:rPr>
        <w:annotationRef/>
      </w:r>
      <w:r>
        <w:t>Step description needed</w:t>
      </w:r>
    </w:p>
  </w:comment>
  <w:comment w:id="312" w:author="Jeb Pavleas" w:date="2021-04-13T17:28:00Z" w:initials="JP">
    <w:p w14:paraId="1C9682D1" w14:textId="7BF9F811" w:rsidR="00CF7133" w:rsidRDefault="00CF7133">
      <w:pPr>
        <w:pStyle w:val="CommentText"/>
      </w:pPr>
      <w:r>
        <w:rPr>
          <w:rStyle w:val="CommentReference"/>
        </w:rPr>
        <w:annotationRef/>
      </w:r>
      <w:r>
        <w:t xml:space="preserve">This still </w:t>
      </w:r>
      <w:proofErr w:type="spellStart"/>
      <w:r>
        <w:t>relavent</w:t>
      </w:r>
      <w:proofErr w:type="spellEnd"/>
      <w:r>
        <w:t>?</w:t>
      </w:r>
    </w:p>
  </w:comment>
  <w:comment w:id="492" w:author="Jeb Pavleas" w:date="2021-04-13T17:18:00Z" w:initials="JP">
    <w:p w14:paraId="0C3F4B80" w14:textId="020CA501" w:rsidR="00CF7133" w:rsidRDefault="00CF7133">
      <w:pPr>
        <w:pStyle w:val="CommentText"/>
      </w:pPr>
      <w:r>
        <w:rPr>
          <w:rStyle w:val="CommentReference"/>
        </w:rPr>
        <w:annotationRef/>
      </w:r>
      <w:r>
        <w:t xml:space="preserve">should we </w:t>
      </w:r>
      <w:r w:rsidRPr="000F69BC">
        <w:rPr>
          <w:rStyle w:val="Emphasis"/>
        </w:rPr>
        <w:t>emphasis</w:t>
      </w:r>
      <w:r>
        <w:t xml:space="preserv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250619" w15:done="0"/>
  <w15:commentEx w15:paraId="17C24184" w15:done="0"/>
  <w15:commentEx w15:paraId="21D33DD3" w15:done="0"/>
  <w15:commentEx w15:paraId="603A381F" w15:done="0"/>
  <w15:commentEx w15:paraId="286A2828" w15:done="0"/>
  <w15:commentEx w15:paraId="7EF903A8" w15:done="0"/>
  <w15:commentEx w15:paraId="160CFA01" w15:done="0"/>
  <w15:commentEx w15:paraId="7B3B3A61" w15:done="0"/>
  <w15:commentEx w15:paraId="77892E02" w15:done="0"/>
  <w15:commentEx w15:paraId="1C9682D1" w15:done="0"/>
  <w15:commentEx w15:paraId="0C3F4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04987" w16cex:dateUtc="2021-04-13T23:47:00Z"/>
  <w16cex:commentExtensible w16cex:durableId="24205868" w16cex:dateUtc="2021-04-14T00:50:00Z"/>
  <w16cex:commentExtensible w16cex:durableId="24205863" w16cex:dateUtc="2021-04-14T00:50:00Z"/>
  <w16cex:commentExtensible w16cex:durableId="24205860" w16cex:dateUtc="2021-04-14T00:50:00Z"/>
  <w16cex:commentExtensible w16cex:durableId="2420585A" w16cex:dateUtc="2021-04-14T00:50:00Z"/>
  <w16cex:commentExtensible w16cex:durableId="2420583C" w16cex:dateUtc="2021-04-14T00:49:00Z"/>
  <w16cex:commentExtensible w16cex:durableId="24205820" w16cex:dateUtc="2021-04-14T00:49:00Z"/>
  <w16cex:commentExtensible w16cex:durableId="24205871" w16cex:dateUtc="2021-04-14T00:50:00Z"/>
  <w16cex:commentExtensible w16cex:durableId="2420587B" w16cex:dateUtc="2021-04-14T00:50:00Z"/>
  <w16cex:commentExtensible w16cex:durableId="24205880" w16cex:dateUtc="2021-04-14T00:50:00Z"/>
  <w16cex:commentExtensible w16cex:durableId="24205885" w16cex:dateUtc="2021-04-14T00:51:00Z"/>
  <w16cex:commentExtensible w16cex:durableId="242058A0" w16cex:dateUtc="2021-04-14T00:51:00Z"/>
  <w16cex:commentExtensible w16cex:durableId="242058AB" w16cex:dateUtc="2021-04-14T00:51:00Z"/>
  <w16cex:commentExtensible w16cex:durableId="24205345" w16cex:dateUtc="2021-04-14T00:28:00Z"/>
  <w16cex:commentExtensible w16cex:durableId="242050EC" w16cex:dateUtc="2021-04-14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250619" w16cid:durableId="24205868"/>
  <w16cid:commentId w16cid:paraId="17C24184" w16cid:durableId="24205863"/>
  <w16cid:commentId w16cid:paraId="21D33DD3" w16cid:durableId="24205860"/>
  <w16cid:commentId w16cid:paraId="603A381F" w16cid:durableId="24205871"/>
  <w16cid:commentId w16cid:paraId="286A2828" w16cid:durableId="2420587B"/>
  <w16cid:commentId w16cid:paraId="7EF903A8" w16cid:durableId="24205880"/>
  <w16cid:commentId w16cid:paraId="160CFA01" w16cid:durableId="24205885"/>
  <w16cid:commentId w16cid:paraId="7B3B3A61" w16cid:durableId="242058A0"/>
  <w16cid:commentId w16cid:paraId="77892E02" w16cid:durableId="242058AB"/>
  <w16cid:commentId w16cid:paraId="1C9682D1" w16cid:durableId="24205345"/>
  <w16cid:commentId w16cid:paraId="0C3F4B80" w16cid:durableId="24205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49EBD" w14:textId="77777777" w:rsidR="00050507" w:rsidRDefault="00050507" w:rsidP="000C758C">
      <w:pPr>
        <w:spacing w:after="0" w:line="240" w:lineRule="auto"/>
      </w:pPr>
      <w:r>
        <w:separator/>
      </w:r>
    </w:p>
  </w:endnote>
  <w:endnote w:type="continuationSeparator" w:id="0">
    <w:p w14:paraId="2DE7BC5A" w14:textId="77777777" w:rsidR="00050507" w:rsidRDefault="00050507"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Georgia Pro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Consolas"/>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D3B6A" w14:textId="77777777" w:rsidR="00CF7133" w:rsidRPr="00222F70" w:rsidRDefault="00CF7133">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FC5DC" w14:textId="77777777" w:rsidR="00CF7133" w:rsidRPr="00222F70" w:rsidRDefault="00CF7133" w:rsidP="00CF7133">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65F412C" w14:textId="77777777" w:rsidR="00CF7133" w:rsidRDefault="00CF7133" w:rsidP="00CF7133">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AB3A" w14:textId="77777777" w:rsidR="00050507" w:rsidRDefault="00050507" w:rsidP="000C758C">
      <w:pPr>
        <w:spacing w:after="0" w:line="240" w:lineRule="auto"/>
      </w:pPr>
      <w:r>
        <w:separator/>
      </w:r>
    </w:p>
  </w:footnote>
  <w:footnote w:type="continuationSeparator" w:id="0">
    <w:p w14:paraId="0A666CD9" w14:textId="77777777" w:rsidR="00050507" w:rsidRDefault="00050507"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77B5B" w14:textId="77777777" w:rsidR="00CF7133" w:rsidRPr="003C7D0E" w:rsidRDefault="00CF7133" w:rsidP="00CF7133">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21F11" w14:textId="77777777" w:rsidR="00CF7133" w:rsidRPr="002A45BE" w:rsidRDefault="00CF7133" w:rsidP="00CF7133">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59CB" w14:textId="58D6B323" w:rsidR="00CF7133" w:rsidRDefault="00CF7133" w:rsidP="00CF7133">
    <w:pPr>
      <w:pStyle w:val="ChapterNumber"/>
    </w:pPr>
    <w:r>
      <w:rPr>
        <w:noProof/>
      </w:rPr>
      <mc:AlternateContent>
        <mc:Choice Requires="wps">
          <w:drawing>
            <wp:anchor distT="0" distB="0" distL="114300" distR="114300" simplePos="0" relativeHeight="251657216" behindDoc="1" locked="0" layoutInCell="1" allowOverlap="1" wp14:anchorId="2C386E5E" wp14:editId="0BEED0A3">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9CF1B5"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68CA407" w14:textId="77777777" w:rsidR="00CF7133" w:rsidRPr="00B44665" w:rsidRDefault="00CF7133" w:rsidP="00CF7133">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83F8619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61A6"/>
    <w:rsid w:val="00050507"/>
    <w:rsid w:val="0007608F"/>
    <w:rsid w:val="000901EA"/>
    <w:rsid w:val="000C758C"/>
    <w:rsid w:val="000F386E"/>
    <w:rsid w:val="000F69BC"/>
    <w:rsid w:val="000F6B7C"/>
    <w:rsid w:val="001063A9"/>
    <w:rsid w:val="00140C0E"/>
    <w:rsid w:val="0019259E"/>
    <w:rsid w:val="001B27C7"/>
    <w:rsid w:val="0025275F"/>
    <w:rsid w:val="00290628"/>
    <w:rsid w:val="002A41F5"/>
    <w:rsid w:val="00311055"/>
    <w:rsid w:val="00334A41"/>
    <w:rsid w:val="0045018A"/>
    <w:rsid w:val="004A731D"/>
    <w:rsid w:val="004D2411"/>
    <w:rsid w:val="00590CEA"/>
    <w:rsid w:val="005E5F6F"/>
    <w:rsid w:val="00663E7F"/>
    <w:rsid w:val="006A6845"/>
    <w:rsid w:val="006D18E7"/>
    <w:rsid w:val="006D53DF"/>
    <w:rsid w:val="0070798A"/>
    <w:rsid w:val="007436BE"/>
    <w:rsid w:val="00761510"/>
    <w:rsid w:val="007658FE"/>
    <w:rsid w:val="007F1572"/>
    <w:rsid w:val="007F3D20"/>
    <w:rsid w:val="007F5C04"/>
    <w:rsid w:val="008B4731"/>
    <w:rsid w:val="00917114"/>
    <w:rsid w:val="009C1A4E"/>
    <w:rsid w:val="00A7322F"/>
    <w:rsid w:val="00A92DD7"/>
    <w:rsid w:val="00C331BC"/>
    <w:rsid w:val="00CA068B"/>
    <w:rsid w:val="00CA7BF4"/>
    <w:rsid w:val="00CC3474"/>
    <w:rsid w:val="00CF7133"/>
    <w:rsid w:val="00D63658"/>
    <w:rsid w:val="00D93183"/>
    <w:rsid w:val="00DB14E0"/>
    <w:rsid w:val="00DB2126"/>
    <w:rsid w:val="00DC10EF"/>
    <w:rsid w:val="00E5112D"/>
    <w:rsid w:val="00E83E29"/>
    <w:rsid w:val="00EA4E3A"/>
    <w:rsid w:val="00EE41CA"/>
    <w:rsid w:val="00F03F3C"/>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AC91"/>
  <w15:docId w15:val="{C00DD74A-D393-40D0-84DC-55A1AFF6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D636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F69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D6365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D63658"/>
    <w:rPr>
      <w:sz w:val="16"/>
      <w:szCs w:val="16"/>
    </w:rPr>
  </w:style>
  <w:style w:type="paragraph" w:styleId="CommentText">
    <w:name w:val="annotation text"/>
    <w:basedOn w:val="Normal"/>
    <w:link w:val="CommentTextChar"/>
    <w:uiPriority w:val="99"/>
    <w:semiHidden/>
    <w:unhideWhenUsed/>
    <w:rsid w:val="00D63658"/>
    <w:pPr>
      <w:spacing w:line="240" w:lineRule="auto"/>
    </w:pPr>
    <w:rPr>
      <w:sz w:val="20"/>
      <w:szCs w:val="20"/>
    </w:rPr>
  </w:style>
  <w:style w:type="character" w:customStyle="1" w:styleId="CommentTextChar">
    <w:name w:val="Comment Text Char"/>
    <w:basedOn w:val="DefaultParagraphFont"/>
    <w:link w:val="CommentText"/>
    <w:uiPriority w:val="99"/>
    <w:semiHidden/>
    <w:rsid w:val="00D63658"/>
    <w:rPr>
      <w:sz w:val="20"/>
      <w:szCs w:val="20"/>
    </w:rPr>
  </w:style>
  <w:style w:type="paragraph" w:styleId="CommentSubject">
    <w:name w:val="annotation subject"/>
    <w:basedOn w:val="CommentText"/>
    <w:next w:val="CommentText"/>
    <w:link w:val="CommentSubjectChar"/>
    <w:uiPriority w:val="99"/>
    <w:semiHidden/>
    <w:unhideWhenUsed/>
    <w:rsid w:val="00D63658"/>
    <w:rPr>
      <w:b/>
      <w:bCs/>
    </w:rPr>
  </w:style>
  <w:style w:type="character" w:customStyle="1" w:styleId="CommentSubjectChar">
    <w:name w:val="Comment Subject Char"/>
    <w:basedOn w:val="CommentTextChar"/>
    <w:link w:val="CommentSubject"/>
    <w:uiPriority w:val="99"/>
    <w:semiHidden/>
    <w:rsid w:val="00D63658"/>
    <w:rPr>
      <w:b/>
      <w:bCs/>
      <w:sz w:val="20"/>
      <w:szCs w:val="20"/>
    </w:rPr>
  </w:style>
  <w:style w:type="character" w:styleId="Hyperlink">
    <w:name w:val="Hyperlink"/>
    <w:basedOn w:val="DefaultParagraphFont"/>
    <w:uiPriority w:val="99"/>
    <w:unhideWhenUsed/>
    <w:rsid w:val="00D63658"/>
    <w:rPr>
      <w:color w:val="0000FF" w:themeColor="hyperlink"/>
      <w:u w:val="single"/>
    </w:rPr>
  </w:style>
  <w:style w:type="character" w:styleId="UnresolvedMention">
    <w:name w:val="Unresolved Mention"/>
    <w:basedOn w:val="DefaultParagraphFont"/>
    <w:uiPriority w:val="99"/>
    <w:semiHidden/>
    <w:unhideWhenUsed/>
    <w:rsid w:val="00D63658"/>
    <w:rPr>
      <w:color w:val="605E5C"/>
      <w:shd w:val="clear" w:color="auto" w:fill="E1DFDD"/>
    </w:rPr>
  </w:style>
  <w:style w:type="character" w:customStyle="1" w:styleId="Heading4Char">
    <w:name w:val="Heading 4 Char"/>
    <w:basedOn w:val="DefaultParagraphFont"/>
    <w:link w:val="Heading4"/>
    <w:uiPriority w:val="9"/>
    <w:rsid w:val="000F6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031546">
      <w:bodyDiv w:val="1"/>
      <w:marLeft w:val="0"/>
      <w:marRight w:val="0"/>
      <w:marTop w:val="0"/>
      <w:marBottom w:val="0"/>
      <w:divBdr>
        <w:top w:val="none" w:sz="0" w:space="0" w:color="auto"/>
        <w:left w:val="none" w:sz="0" w:space="0" w:color="auto"/>
        <w:bottom w:val="none" w:sz="0" w:space="0" w:color="auto"/>
        <w:right w:val="none" w:sz="0" w:space="0" w:color="auto"/>
      </w:divBdr>
      <w:divsChild>
        <w:div w:id="1303542977">
          <w:marLeft w:val="0"/>
          <w:marRight w:val="0"/>
          <w:marTop w:val="0"/>
          <w:marBottom w:val="0"/>
          <w:divBdr>
            <w:top w:val="none" w:sz="0" w:space="0" w:color="auto"/>
            <w:left w:val="none" w:sz="0" w:space="0" w:color="auto"/>
            <w:bottom w:val="none" w:sz="0" w:space="0" w:color="auto"/>
            <w:right w:val="none" w:sz="0" w:space="0" w:color="auto"/>
          </w:divBdr>
          <w:divsChild>
            <w:div w:id="585264237">
              <w:marLeft w:val="0"/>
              <w:marRight w:val="0"/>
              <w:marTop w:val="0"/>
              <w:marBottom w:val="0"/>
              <w:divBdr>
                <w:top w:val="none" w:sz="0" w:space="0" w:color="auto"/>
                <w:left w:val="none" w:sz="0" w:space="0" w:color="auto"/>
                <w:bottom w:val="none" w:sz="0" w:space="0" w:color="auto"/>
                <w:right w:val="none" w:sz="0" w:space="0" w:color="auto"/>
              </w:divBdr>
            </w:div>
            <w:div w:id="1121150358">
              <w:marLeft w:val="0"/>
              <w:marRight w:val="0"/>
              <w:marTop w:val="0"/>
              <w:marBottom w:val="0"/>
              <w:divBdr>
                <w:top w:val="none" w:sz="0" w:space="0" w:color="auto"/>
                <w:left w:val="none" w:sz="0" w:space="0" w:color="auto"/>
                <w:bottom w:val="none" w:sz="0" w:space="0" w:color="auto"/>
                <w:right w:val="none" w:sz="0" w:space="0" w:color="auto"/>
              </w:divBdr>
            </w:div>
            <w:div w:id="1114909303">
              <w:marLeft w:val="0"/>
              <w:marRight w:val="0"/>
              <w:marTop w:val="0"/>
              <w:marBottom w:val="0"/>
              <w:divBdr>
                <w:top w:val="none" w:sz="0" w:space="0" w:color="auto"/>
                <w:left w:val="none" w:sz="0" w:space="0" w:color="auto"/>
                <w:bottom w:val="none" w:sz="0" w:space="0" w:color="auto"/>
                <w:right w:val="none" w:sz="0" w:space="0" w:color="auto"/>
              </w:divBdr>
            </w:div>
            <w:div w:id="552742420">
              <w:marLeft w:val="0"/>
              <w:marRight w:val="0"/>
              <w:marTop w:val="0"/>
              <w:marBottom w:val="0"/>
              <w:divBdr>
                <w:top w:val="none" w:sz="0" w:space="0" w:color="auto"/>
                <w:left w:val="none" w:sz="0" w:space="0" w:color="auto"/>
                <w:bottom w:val="none" w:sz="0" w:space="0" w:color="auto"/>
                <w:right w:val="none" w:sz="0" w:space="0" w:color="auto"/>
              </w:divBdr>
            </w:div>
            <w:div w:id="1563322272">
              <w:marLeft w:val="0"/>
              <w:marRight w:val="0"/>
              <w:marTop w:val="0"/>
              <w:marBottom w:val="0"/>
              <w:divBdr>
                <w:top w:val="none" w:sz="0" w:space="0" w:color="auto"/>
                <w:left w:val="none" w:sz="0" w:space="0" w:color="auto"/>
                <w:bottom w:val="none" w:sz="0" w:space="0" w:color="auto"/>
                <w:right w:val="none" w:sz="0" w:space="0" w:color="auto"/>
              </w:divBdr>
            </w:div>
            <w:div w:id="97340334">
              <w:marLeft w:val="0"/>
              <w:marRight w:val="0"/>
              <w:marTop w:val="0"/>
              <w:marBottom w:val="0"/>
              <w:divBdr>
                <w:top w:val="none" w:sz="0" w:space="0" w:color="auto"/>
                <w:left w:val="none" w:sz="0" w:space="0" w:color="auto"/>
                <w:bottom w:val="none" w:sz="0" w:space="0" w:color="auto"/>
                <w:right w:val="none" w:sz="0" w:space="0" w:color="auto"/>
              </w:divBdr>
            </w:div>
            <w:div w:id="1699813738">
              <w:marLeft w:val="0"/>
              <w:marRight w:val="0"/>
              <w:marTop w:val="0"/>
              <w:marBottom w:val="0"/>
              <w:divBdr>
                <w:top w:val="none" w:sz="0" w:space="0" w:color="auto"/>
                <w:left w:val="none" w:sz="0" w:space="0" w:color="auto"/>
                <w:bottom w:val="none" w:sz="0" w:space="0" w:color="auto"/>
                <w:right w:val="none" w:sz="0" w:space="0" w:color="auto"/>
              </w:divBdr>
            </w:div>
            <w:div w:id="6058921">
              <w:marLeft w:val="0"/>
              <w:marRight w:val="0"/>
              <w:marTop w:val="0"/>
              <w:marBottom w:val="0"/>
              <w:divBdr>
                <w:top w:val="none" w:sz="0" w:space="0" w:color="auto"/>
                <w:left w:val="none" w:sz="0" w:space="0" w:color="auto"/>
                <w:bottom w:val="none" w:sz="0" w:space="0" w:color="auto"/>
                <w:right w:val="none" w:sz="0" w:space="0" w:color="auto"/>
              </w:divBdr>
            </w:div>
            <w:div w:id="1036151899">
              <w:marLeft w:val="0"/>
              <w:marRight w:val="0"/>
              <w:marTop w:val="0"/>
              <w:marBottom w:val="0"/>
              <w:divBdr>
                <w:top w:val="none" w:sz="0" w:space="0" w:color="auto"/>
                <w:left w:val="none" w:sz="0" w:space="0" w:color="auto"/>
                <w:bottom w:val="none" w:sz="0" w:space="0" w:color="auto"/>
                <w:right w:val="none" w:sz="0" w:space="0" w:color="auto"/>
              </w:divBdr>
            </w:div>
            <w:div w:id="154690533">
              <w:marLeft w:val="0"/>
              <w:marRight w:val="0"/>
              <w:marTop w:val="0"/>
              <w:marBottom w:val="0"/>
              <w:divBdr>
                <w:top w:val="none" w:sz="0" w:space="0" w:color="auto"/>
                <w:left w:val="none" w:sz="0" w:space="0" w:color="auto"/>
                <w:bottom w:val="none" w:sz="0" w:space="0" w:color="auto"/>
                <w:right w:val="none" w:sz="0" w:space="0" w:color="auto"/>
              </w:divBdr>
            </w:div>
            <w:div w:id="1935740963">
              <w:marLeft w:val="0"/>
              <w:marRight w:val="0"/>
              <w:marTop w:val="0"/>
              <w:marBottom w:val="0"/>
              <w:divBdr>
                <w:top w:val="none" w:sz="0" w:space="0" w:color="auto"/>
                <w:left w:val="none" w:sz="0" w:space="0" w:color="auto"/>
                <w:bottom w:val="none" w:sz="0" w:space="0" w:color="auto"/>
                <w:right w:val="none" w:sz="0" w:space="0" w:color="auto"/>
              </w:divBdr>
            </w:div>
            <w:div w:id="696465191">
              <w:marLeft w:val="0"/>
              <w:marRight w:val="0"/>
              <w:marTop w:val="0"/>
              <w:marBottom w:val="0"/>
              <w:divBdr>
                <w:top w:val="none" w:sz="0" w:space="0" w:color="auto"/>
                <w:left w:val="none" w:sz="0" w:space="0" w:color="auto"/>
                <w:bottom w:val="none" w:sz="0" w:space="0" w:color="auto"/>
                <w:right w:val="none" w:sz="0" w:space="0" w:color="auto"/>
              </w:divBdr>
            </w:div>
            <w:div w:id="1581871309">
              <w:marLeft w:val="0"/>
              <w:marRight w:val="0"/>
              <w:marTop w:val="0"/>
              <w:marBottom w:val="0"/>
              <w:divBdr>
                <w:top w:val="none" w:sz="0" w:space="0" w:color="auto"/>
                <w:left w:val="none" w:sz="0" w:space="0" w:color="auto"/>
                <w:bottom w:val="none" w:sz="0" w:space="0" w:color="auto"/>
                <w:right w:val="none" w:sz="0" w:space="0" w:color="auto"/>
              </w:divBdr>
            </w:div>
            <w:div w:id="447091750">
              <w:marLeft w:val="0"/>
              <w:marRight w:val="0"/>
              <w:marTop w:val="0"/>
              <w:marBottom w:val="0"/>
              <w:divBdr>
                <w:top w:val="none" w:sz="0" w:space="0" w:color="auto"/>
                <w:left w:val="none" w:sz="0" w:space="0" w:color="auto"/>
                <w:bottom w:val="none" w:sz="0" w:space="0" w:color="auto"/>
                <w:right w:val="none" w:sz="0" w:space="0" w:color="auto"/>
              </w:divBdr>
            </w:div>
            <w:div w:id="1931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20081">
      <w:bodyDiv w:val="1"/>
      <w:marLeft w:val="0"/>
      <w:marRight w:val="0"/>
      <w:marTop w:val="0"/>
      <w:marBottom w:val="0"/>
      <w:divBdr>
        <w:top w:val="none" w:sz="0" w:space="0" w:color="auto"/>
        <w:left w:val="none" w:sz="0" w:space="0" w:color="auto"/>
        <w:bottom w:val="none" w:sz="0" w:space="0" w:color="auto"/>
        <w:right w:val="none" w:sz="0" w:space="0" w:color="auto"/>
      </w:divBdr>
    </w:div>
    <w:div w:id="1857962147">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31</cp:revision>
  <dcterms:created xsi:type="dcterms:W3CDTF">2021-04-13T23:36:00Z</dcterms:created>
  <dcterms:modified xsi:type="dcterms:W3CDTF">2021-04-14T16:27:00Z</dcterms:modified>
</cp:coreProperties>
</file>