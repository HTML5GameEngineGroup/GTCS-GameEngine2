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4792" w14:textId="77777777" w:rsidR="000C758C" w:rsidRDefault="008779CA" w:rsidP="000C758C">
      <w:pPr>
        <w:pStyle w:val="ChapterTitle"/>
        <w:tabs>
          <w:tab w:val="left" w:pos="1170"/>
        </w:tabs>
      </w:pPr>
      <w:r>
        <w:t>Physics</w:t>
      </w:r>
    </w:p>
    <w:p w14:paraId="18066669" w14:textId="77777777" w:rsidR="008779CA" w:rsidRDefault="008779CA" w:rsidP="008779CA">
      <w:pPr>
        <w:pStyle w:val="Heading1"/>
      </w:pPr>
      <w:r>
        <w:t>Collision Detection</w:t>
      </w:r>
    </w:p>
    <w:p w14:paraId="489390BA" w14:textId="77777777" w:rsidR="008779CA" w:rsidRDefault="008779CA" w:rsidP="008779CA">
      <w:pPr>
        <w:pStyle w:val="BodyTextFirst"/>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60240D74" w14:textId="77777777" w:rsidR="008779CA" w:rsidRDefault="008779CA" w:rsidP="008779CA">
      <w:pPr>
        <w:pStyle w:val="Heading2"/>
      </w:pPr>
      <w:r>
        <w:t>Broad and Narrow Phase Methods</w:t>
      </w:r>
    </w:p>
    <w:p w14:paraId="62250BD5" w14:textId="1244600A" w:rsidR="008779CA" w:rsidRDefault="008779CA" w:rsidP="008779CA">
      <w:pPr>
        <w:pStyle w:val="BodyTextFirst"/>
      </w:pPr>
      <w:r>
        <w:t xml:space="preserve">As discussed when introducing the circular bounds for </w:t>
      </w:r>
      <w:r w:rsidRPr="008019AB">
        <w:rPr>
          <w:rStyle w:val="CodeInline"/>
        </w:rPr>
        <w:t>RigidShape</w:t>
      </w:r>
      <w:r>
        <w:t xml:space="preserve"> objects, in general every object must be tested for collision with every other object in the game scene. For example, if you want to detect the collisions between five objects, A, B, C, D, and E</w:t>
      </w:r>
      <w:ins w:id="0" w:author="Jeb Pavleas" w:date="2021-06-28T06:23:00Z">
        <w:r w:rsidR="00ED6AB4">
          <w:t>;</w:t>
        </w:r>
      </w:ins>
      <w:del w:id="1" w:author="Jeb Pavleas" w:date="2021-06-28T06:23:00Z">
        <w:r w:rsidDel="00ED6AB4">
          <w:delText>.</w:delText>
        </w:r>
      </w:del>
      <w:r>
        <w:t xml:space="preserve"> </w:t>
      </w:r>
      <w:ins w:id="2" w:author="Jeb Pavleas" w:date="2021-06-28T06:23:00Z">
        <w:r w:rsidR="00ED6AB4">
          <w:t>y</w:t>
        </w:r>
      </w:ins>
      <w:del w:id="3" w:author="Jeb Pavleas" w:date="2021-06-28T06:23:00Z">
        <w:r w:rsidDel="00ED6AB4">
          <w:delText>Y</w:delText>
        </w:r>
      </w:del>
      <w:r>
        <w:t>ou must perform four detection computations for the first object A</w:t>
      </w:r>
      <w:ins w:id="4" w:author="Jeb Pavleas" w:date="2021-06-28T06:23:00Z">
        <w:r w:rsidR="00ED6AB4">
          <w:t>,</w:t>
        </w:r>
      </w:ins>
      <w:r>
        <w:t xml:space="preserve"> </w:t>
      </w:r>
      <w:del w:id="5" w:author="Jeb Pavleas" w:date="2021-06-28T06:20:00Z">
        <w:r w:rsidDel="00ED6AB4">
          <w:delText xml:space="preserve">with </w:delText>
        </w:r>
      </w:del>
      <w:ins w:id="6" w:author="Jeb Pavleas" w:date="2021-06-28T06:20:00Z">
        <w:r w:rsidR="00ED6AB4">
          <w:t>against</w:t>
        </w:r>
      </w:ins>
      <w:ins w:id="7" w:author="Jeb Pavleas" w:date="2021-06-28T06:23:00Z">
        <w:r w:rsidR="00ED6AB4">
          <w:t xml:space="preserve"> objects</w:t>
        </w:r>
      </w:ins>
      <w:ins w:id="8" w:author="Jeb Pavleas" w:date="2021-06-28T06:20:00Z">
        <w:r w:rsidR="00ED6AB4">
          <w:t xml:space="preserve"> </w:t>
        </w:r>
      </w:ins>
      <w:r>
        <w:t>B, C, D, and E. With A and B</w:t>
      </w:r>
      <w:ins w:id="9" w:author="Jeb Pavleas" w:date="2021-06-28T06:21:00Z">
        <w:r w:rsidR="00ED6AB4">
          <w:t>’s</w:t>
        </w:r>
      </w:ins>
      <w:r>
        <w:t xml:space="preserve"> results </w:t>
      </w:r>
      <w:del w:id="10" w:author="Jeb Pavleas" w:date="2021-06-28T06:20:00Z">
        <w:r w:rsidDel="00ED6AB4">
          <w:delText>available</w:delText>
        </w:r>
      </w:del>
      <w:ins w:id="11" w:author="Jeb Pavleas" w:date="2021-06-28T06:20:00Z">
        <w:r w:rsidR="00ED6AB4">
          <w:t>computed</w:t>
        </w:r>
      </w:ins>
      <w:r>
        <w:t>, next you must perform three collision detections between the second object</w:t>
      </w:r>
      <w:del w:id="12" w:author="Jeb Pavleas" w:date="2021-06-28T06:22:00Z">
        <w:r w:rsidDel="00ED6AB4">
          <w:delText>,</w:delText>
        </w:r>
      </w:del>
      <w:r>
        <w:t xml:space="preserve"> B</w:t>
      </w:r>
      <w:ins w:id="13" w:author="Jeb Pavleas" w:date="2021-06-28T06:24:00Z">
        <w:r w:rsidR="00ED6AB4">
          <w:t>,</w:t>
        </w:r>
      </w:ins>
      <w:r>
        <w:t xml:space="preserve"> </w:t>
      </w:r>
      <w:del w:id="14" w:author="Jeb Pavleas" w:date="2021-06-28T06:20:00Z">
        <w:r w:rsidDel="00ED6AB4">
          <w:delText xml:space="preserve">with </w:delText>
        </w:r>
      </w:del>
      <w:ins w:id="15" w:author="Jeb Pavleas" w:date="2021-06-28T06:20:00Z">
        <w:r w:rsidR="00ED6AB4">
          <w:t xml:space="preserve">against </w:t>
        </w:r>
      </w:ins>
      <w:r>
        <w:t>objects C, D, and E; followed by two collisions for the third object C, then</w:t>
      </w:r>
      <w:del w:id="16" w:author="Jeb Pavleas" w:date="2021-06-28T06:24:00Z">
        <w:r w:rsidDel="00ED6AB4">
          <w:delText>,</w:delText>
        </w:r>
      </w:del>
      <w:r>
        <w:t xml:space="preserve"> </w:t>
      </w:r>
      <w:ins w:id="17" w:author="Jeb Pavleas" w:date="2021-06-28T06:24:00Z">
        <w:r w:rsidR="00ED6AB4">
          <w:t xml:space="preserve">finally, </w:t>
        </w:r>
      </w:ins>
      <w:r>
        <w:t xml:space="preserve">one for </w:t>
      </w:r>
      <w:ins w:id="18" w:author="Jeb Pavleas" w:date="2021-06-28T06:25:00Z">
        <w:r w:rsidR="00ED6AB4">
          <w:t xml:space="preserve">the fourth </w:t>
        </w:r>
      </w:ins>
      <w:r>
        <w:t xml:space="preserve">object D. </w:t>
      </w:r>
      <w:ins w:id="19" w:author="Jeb Pavleas" w:date="2021-06-28T06:30:00Z">
        <w:r w:rsidR="00C501E2">
          <w:t xml:space="preserve">The fifth object, E, has already been tested against the other four. </w:t>
        </w:r>
      </w:ins>
      <w:del w:id="20" w:author="Jeb Pavleas" w:date="2021-06-28T06:30:00Z">
        <w:r w:rsidDel="00C501E2">
          <w:delText>In this way</w:delText>
        </w:r>
      </w:del>
      <w:ins w:id="21" w:author="Jeb Pavleas" w:date="2021-06-28T06:30:00Z">
        <w:r w:rsidR="00C501E2">
          <w:t xml:space="preserve">This </w:t>
        </w:r>
      </w:ins>
      <w:ins w:id="22" w:author="Jeb Pavleas" w:date="2021-06-28T06:31:00Z">
        <w:r w:rsidR="00C501E2">
          <w:t xml:space="preserve">testing process, while </w:t>
        </w:r>
      </w:ins>
      <w:ins w:id="23" w:author="Jeb Pavleas" w:date="2021-06-28T06:32:00Z">
        <w:r w:rsidR="00C501E2">
          <w:t>through</w:t>
        </w:r>
      </w:ins>
      <w:r>
        <w:t>,</w:t>
      </w:r>
      <w:ins w:id="24" w:author="Jeb Pavleas" w:date="2021-06-28T06:32:00Z">
        <w:r w:rsidR="00C501E2">
          <w:t xml:space="preserve"> has its drawbacks.</w:t>
        </w:r>
      </w:ins>
      <w:r>
        <w:t xml:space="preserve"> </w:t>
      </w:r>
      <w:del w:id="25" w:author="Jeb Pavleas" w:date="2021-06-28T06:32:00Z">
        <w:r w:rsidDel="00C501E2">
          <w:delText>w</w:delText>
        </w:r>
      </w:del>
      <w:ins w:id="26" w:author="Jeb Pavleas" w:date="2021-06-28T06:32:00Z">
        <w:r w:rsidR="00C501E2">
          <w:t>W</w:t>
        </w:r>
      </w:ins>
      <w:r>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ins w:id="27" w:author="Jeb Pavleas" w:date="2021-06-28T06:27:00Z">
        <w:r w:rsidR="00C501E2">
          <w:t xml:space="preserve"> </w:t>
        </w:r>
      </w:ins>
    </w:p>
    <w:p w14:paraId="4243CB69" w14:textId="53C7D8E7" w:rsidR="008779CA" w:rsidRDefault="00C501E2" w:rsidP="008779CA">
      <w:pPr>
        <w:pStyle w:val="BodyTextCont"/>
      </w:pPr>
      <w:ins w:id="28" w:author="Jeb Pavleas" w:date="2021-06-28T06:35:00Z">
        <w:r>
          <w:rPr>
            <w:highlight w:val="white"/>
          </w:rPr>
          <w:t>In addition to collision checks bet</w:t>
        </w:r>
      </w:ins>
      <w:ins w:id="29" w:author="Jeb Pavleas" w:date="2021-06-28T06:36:00Z">
        <w:r>
          <w:rPr>
            <w:highlight w:val="white"/>
          </w:rPr>
          <w:t>ween every object</w:t>
        </w:r>
      </w:ins>
      <w:ins w:id="30" w:author="Jeb Pavleas" w:date="2021-06-28T06:35:00Z">
        <w:r>
          <w:rPr>
            <w:highlight w:val="white"/>
          </w:rPr>
          <w:t xml:space="preserve"> </w:t>
        </w:r>
      </w:ins>
      <w:ins w:id="31" w:author="Jeb Pavleas" w:date="2021-06-28T06:36:00Z">
        <w:r>
          <w:rPr>
            <w:highlight w:val="white"/>
          </w:rPr>
          <w:t>a</w:t>
        </w:r>
      </w:ins>
      <w:del w:id="32" w:author="Jeb Pavleas" w:date="2021-06-28T06:36:00Z">
        <w:r w:rsidR="008779CA" w:rsidDel="00C501E2">
          <w:rPr>
            <w:highlight w:val="white"/>
          </w:rPr>
          <w:delText>A</w:delText>
        </w:r>
      </w:del>
      <w:r w:rsidR="008779CA">
        <w:rPr>
          <w:highlight w:val="white"/>
        </w:rPr>
        <w:t xml:space="preserve">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w:t>
      </w:r>
      <w:ins w:id="33" w:author="Jeb Pavleas" w:date="2021-06-28T06:37:00Z">
        <w:r w:rsidR="00320BDF">
          <w:rPr>
            <w:highlight w:val="white"/>
          </w:rPr>
          <w:t xml:space="preserve"> in order to rule out </w:t>
        </w:r>
      </w:ins>
      <w:ins w:id="34" w:author="Jeb Pavleas" w:date="2021-06-28T06:38:00Z">
        <w:r w:rsidR="00320BDF">
          <w:rPr>
            <w:highlight w:val="white"/>
          </w:rPr>
          <w:t xml:space="preserve">objects that are </w:t>
        </w:r>
      </w:ins>
      <w:ins w:id="35" w:author="Jeb Pavleas" w:date="2021-06-28T06:39:00Z">
        <w:r w:rsidR="00320BDF">
          <w:rPr>
            <w:highlight w:val="white"/>
          </w:rPr>
          <w:t>clearly not colliding.</w:t>
        </w:r>
      </w:ins>
      <w:del w:id="36" w:author="Jeb Pavleas" w:date="2021-06-28T06:39:00Z">
        <w:r w:rsidR="008779CA" w:rsidDel="00320BDF">
          <w:rPr>
            <w:highlight w:val="white"/>
          </w:rPr>
          <w:delText>:</w:delText>
        </w:r>
      </w:del>
      <w:ins w:id="37" w:author="Jeb Pavleas" w:date="2021-06-28T06:39:00Z">
        <w:r w:rsidR="00320BDF">
          <w:rPr>
            <w:highlight w:val="white"/>
          </w:rPr>
          <w:t xml:space="preserve"> This allo</w:t>
        </w:r>
      </w:ins>
      <w:ins w:id="38" w:author="Jeb Pavleas" w:date="2021-06-28T06:40:00Z">
        <w:r w:rsidR="00320BDF">
          <w:rPr>
            <w:highlight w:val="white"/>
          </w:rPr>
          <w:t>ws</w:t>
        </w:r>
      </w:ins>
      <w:r w:rsidR="008779CA">
        <w:rPr>
          <w:highlight w:val="white"/>
        </w:rPr>
        <w:t xml:space="preserve"> the detailed and computationally intensive algorithm, or the narrow phase method, </w:t>
      </w:r>
      <w:del w:id="39" w:author="Jeb Pavleas" w:date="2021-06-28T06:40:00Z">
        <w:r w:rsidR="008779CA" w:rsidDel="00320BDF">
          <w:rPr>
            <w:highlight w:val="white"/>
          </w:rPr>
          <w:delText>are only</w:delText>
        </w:r>
      </w:del>
      <w:ins w:id="40" w:author="Jeb Pavleas" w:date="2021-06-28T06:40:00Z">
        <w:r w:rsidR="00320BDF">
          <w:rPr>
            <w:highlight w:val="white"/>
          </w:rPr>
          <w:t>to be</w:t>
        </w:r>
      </w:ins>
      <w:r w:rsidR="008779CA">
        <w:rPr>
          <w:highlight w:val="white"/>
        </w:rPr>
        <w:t xml:space="preserve"> deployed for objects that are physically closed to each other</w:t>
      </w:r>
      <w:ins w:id="41" w:author="Jeb Pavleas" w:date="2021-06-28T06:40:00Z">
        <w:r w:rsidR="00320BDF">
          <w:rPr>
            <w:highlight w:val="white"/>
          </w:rPr>
          <w:t xml:space="preserve"> </w:t>
        </w:r>
      </w:ins>
      <w:ins w:id="42" w:author="Jeb Pavleas" w:date="2021-06-28T06:42:00Z">
        <w:r w:rsidR="00320BDF">
          <w:rPr>
            <w:highlight w:val="white"/>
          </w:rPr>
          <w:t xml:space="preserve">and may be </w:t>
        </w:r>
      </w:ins>
      <w:ins w:id="43" w:author="Jeb Pavleas" w:date="2021-06-28T06:45:00Z">
        <w:r w:rsidR="00320BDF" w:rsidRPr="00320BDF">
          <w:t>interpenetrat</w:t>
        </w:r>
        <w:r w:rsidR="00320BDF">
          <w:t>ing each other</w:t>
        </w:r>
      </w:ins>
      <w:r w:rsidR="008779CA">
        <w:rPr>
          <w:highlight w:val="white"/>
        </w:rPr>
        <w:t xml:space="preserve">. </w:t>
      </w:r>
    </w:p>
    <w:p w14:paraId="3DDF5D9A" w14:textId="77777777" w:rsidR="008779CA" w:rsidRDefault="008779CA" w:rsidP="008779CA">
      <w:pPr>
        <w:pStyle w:val="BodyTextCont"/>
      </w:pPr>
      <w:r>
        <w:rPr>
          <w:highlight w:val="white"/>
        </w:rPr>
        <w:lastRenderedPageBreak/>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D16AA59" w14:textId="32CEE620" w:rsidR="008779CA" w:rsidRDefault="008779CA" w:rsidP="008779CA">
      <w:pPr>
        <w:pStyle w:val="BodyTextCont"/>
      </w:pPr>
      <w:r>
        <w:rPr>
          <w:highlight w:val="white"/>
        </w:rPr>
        <w:t xml:space="preserve">There are other broad phase methods that organize objects either with a spatial structure such as </w:t>
      </w:r>
      <w:ins w:id="44" w:author="Jeb Pavleas" w:date="2021-06-28T06:44:00Z">
        <w:r w:rsidR="00320BDF">
          <w:rPr>
            <w:highlight w:val="white"/>
          </w:rPr>
          <w:t xml:space="preserve">a </w:t>
        </w:r>
      </w:ins>
      <w:r>
        <w:rPr>
          <w:highlight w:val="white"/>
        </w:rPr>
        <w:t xml:space="preserve">uniform grid or </w:t>
      </w:r>
      <w:ins w:id="45" w:author="Jeb Pavleas" w:date="2021-06-28T06:44:00Z">
        <w:r w:rsidR="00320BDF">
          <w:rPr>
            <w:highlight w:val="white"/>
          </w:rPr>
          <w:t xml:space="preserve">a </w:t>
        </w:r>
      </w:ins>
      <w:r>
        <w:rPr>
          <w:highlight w:val="white"/>
        </w:rPr>
        <w:t>quad-tree</w:t>
      </w:r>
      <w:ins w:id="46" w:author="Jeb Pavleas" w:date="2021-06-28T06:44:00Z">
        <w:r w:rsidR="00320BDF">
          <w:rPr>
            <w:highlight w:val="white"/>
          </w:rPr>
          <w:t>,</w:t>
        </w:r>
      </w:ins>
      <w:r>
        <w:rPr>
          <w:highlight w:val="white"/>
        </w:rPr>
        <w:t xml:space="preserv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2991E429" w14:textId="77777777" w:rsidR="008779CA" w:rsidRDefault="008779CA" w:rsidP="008779CA">
      <w:pPr>
        <w:pStyle w:val="Heading2"/>
      </w:pPr>
      <w:r>
        <w:t>Collision Information</w:t>
      </w:r>
    </w:p>
    <w:p w14:paraId="5CEACBD7" w14:textId="77777777" w:rsidR="008779CA" w:rsidRDefault="008779CA" w:rsidP="008779CA">
      <w:pPr>
        <w:pStyle w:val="BodyTextFirst"/>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r w:rsidRPr="00B37D65">
        <w:rPr>
          <w:rStyle w:val="CodeInline"/>
        </w:rPr>
        <w:t>RigidShape</w:t>
      </w:r>
      <w:r>
        <w:t xml:space="preserve"> objects to overlap in space, or </w:t>
      </w:r>
      <w:bookmarkStart w:id="47" w:name="_Hlk75755156"/>
      <w:r>
        <w:t>interpenetrate</w:t>
      </w:r>
      <w:bookmarkEnd w:id="47"/>
      <w:r>
        <w:t xml:space="preserve">. Since real-world rigid shape objects cannot interpenetrate, recording the details and resolving </w:t>
      </w:r>
      <w:r w:rsidRPr="00B37D65">
        <w:rPr>
          <w:rStyle w:val="CodeInline"/>
        </w:rPr>
        <w:t>RigidShape</w:t>
      </w:r>
      <w:r>
        <w:t xml:space="preserve"> overlaps is of key importance.</w:t>
      </w:r>
    </w:p>
    <w:p w14:paraId="369AD3DE" w14:textId="20BBDBBD" w:rsidR="008779CA" w:rsidRPr="00041831" w:rsidRDefault="008779CA" w:rsidP="008779CA">
      <w:pPr>
        <w:pStyle w:val="BodyTextCont"/>
        <w:rPr>
          <w:b/>
        </w:rPr>
      </w:pPr>
      <w:r>
        <w:t xml:space="preserve">As illustrated in Figure 9-4, the essential information of a collision and </w:t>
      </w:r>
      <w:del w:id="48" w:author="Jeb Pavleas" w:date="2021-06-28T06:46:00Z">
        <w:r w:rsidDel="00A64C43">
          <w:delText xml:space="preserve">the </w:delText>
        </w:r>
      </w:del>
      <w:r>
        <w:t xml:space="preserve">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w:t>
      </w:r>
      <w:ins w:id="49" w:author="Jeb Pavleas" w:date="2021-06-28T06:48:00Z">
        <w:r w:rsidR="00A64C43">
          <w:t>of con</w:t>
        </w:r>
      </w:ins>
      <w:ins w:id="50" w:author="Jeb Pavleas" w:date="2021-06-28T07:12:00Z">
        <w:r w:rsidR="00C35309">
          <w:t>vex</w:t>
        </w:r>
      </w:ins>
      <w:ins w:id="51" w:author="Jeb Pavleas" w:date="2021-06-28T06:48:00Z">
        <w:r w:rsidR="00A64C43">
          <w:t xml:space="preserve"> object</w:t>
        </w:r>
      </w:ins>
      <w:ins w:id="52" w:author="Jeb Pavleas" w:date="2021-06-28T06:49:00Z">
        <w:r w:rsidR="00A64C43">
          <w:t>s</w:t>
        </w:r>
      </w:ins>
      <w:ins w:id="53" w:author="Jeb Pavleas" w:date="2021-06-28T06:48:00Z">
        <w:r w:rsidR="00A64C43">
          <w:t xml:space="preserve"> </w:t>
        </w:r>
      </w:ins>
      <w:r>
        <w:t>can be resolved by moving the colliding objects along the collision normal by the collision depth</w:t>
      </w:r>
      <w:ins w:id="54" w:author="Jeb Pavleas" w:date="2021-06-28T06:49:00Z">
        <w:r w:rsidR="00A64C43">
          <w:t>’s</w:t>
        </w:r>
      </w:ins>
      <w:r>
        <w:t xml:space="preserve"> </w:t>
      </w:r>
      <w:del w:id="55" w:author="Jeb Pavleas" w:date="2021-06-28T06:49:00Z">
        <w:r w:rsidDel="00A64C43">
          <w:delText xml:space="preserve">distance </w:delText>
        </w:r>
      </w:del>
      <w:ins w:id="56" w:author="Jeb Pavleas" w:date="2021-06-28T06:49:00Z">
        <w:r w:rsidR="00A64C43">
          <w:t>magnitude</w:t>
        </w:r>
      </w:ins>
      <w:ins w:id="57" w:author="Jeb Pavleas" w:date="2021-06-28T07:03:00Z">
        <w:r w:rsidR="009B11F0">
          <w:t xml:space="preserve"> or distan</w:t>
        </w:r>
      </w:ins>
      <w:ins w:id="58" w:author="Jeb Pavleas" w:date="2021-06-28T07:04:00Z">
        <w:r w:rsidR="009B11F0">
          <w:t>ce</w:t>
        </w:r>
      </w:ins>
      <w:ins w:id="59" w:author="Jeb Pavleas" w:date="2021-06-28T06:49:00Z">
        <w:r w:rsidR="00A64C43">
          <w:t xml:space="preserve"> </w:t>
        </w:r>
      </w:ins>
      <w:r>
        <w:t xml:space="preserve">from the start to the end position. </w:t>
      </w:r>
    </w:p>
    <w:p w14:paraId="6CBEC08A" w14:textId="77777777" w:rsidR="008779CA" w:rsidRDefault="008779CA" w:rsidP="008779CA">
      <w:pPr>
        <w:pStyle w:val="Figure"/>
      </w:pPr>
      <w:r>
        <w:rPr>
          <w:noProof/>
          <w:lang w:val="en-GB" w:eastAsia="en-GB"/>
        </w:rPr>
        <w:lastRenderedPageBreak/>
        <w:drawing>
          <wp:inline distT="114300" distB="114300" distL="114300" distR="114300" wp14:anchorId="0D2DBAB5" wp14:editId="2E606FF3">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ED669D" w14:textId="77777777" w:rsidR="008779CA" w:rsidRDefault="008779CA" w:rsidP="008779CA">
      <w:pPr>
        <w:pStyle w:val="FigureCaption"/>
      </w:pPr>
      <w:r>
        <w:rPr>
          <w:rFonts w:eastAsia="Helvetica Neue"/>
        </w:rPr>
        <w:t>Figure 9-4. Collision Information</w:t>
      </w:r>
    </w:p>
    <w:p w14:paraId="6A86983B" w14:textId="71EB274D" w:rsidR="008779CA" w:rsidRDefault="008779CA" w:rsidP="008779CA">
      <w:pPr>
        <w:pStyle w:val="Heading2"/>
      </w:pPr>
      <w:bookmarkStart w:id="60" w:name="_nj9w3wm2e499" w:colFirst="0" w:colLast="0"/>
      <w:bookmarkEnd w:id="60"/>
      <w:r>
        <w:t xml:space="preserve">The Circle Collisions and </w:t>
      </w:r>
      <w:bookmarkStart w:id="61" w:name="_Hlk75755510"/>
      <w:r>
        <w:t xml:space="preserve">CollisionInfo </w:t>
      </w:r>
      <w:bookmarkEnd w:id="61"/>
      <w:r>
        <w:t xml:space="preserve">Project </w:t>
      </w:r>
    </w:p>
    <w:p w14:paraId="488B11BC" w14:textId="77777777" w:rsidR="008779CA" w:rsidRDefault="008779CA" w:rsidP="008779CA">
      <w:pPr>
        <w:pStyle w:val="BodyTextFirst"/>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w:t>
      </w:r>
      <w:del w:id="62" w:author="Jeb Pavleas" w:date="2021-06-28T06:51:00Z">
        <w:r w:rsidRPr="00676760" w:rsidDel="00A64C43">
          <w:rPr>
            <w:rStyle w:val="CodeInline"/>
          </w:rPr>
          <w:delText xml:space="preserve"> </w:delText>
        </w:r>
      </w:del>
      <w:r>
        <w:rPr>
          <w:rStyle w:val="CodeInline"/>
        </w:rPr>
        <w:t>colllision_info</w:t>
      </w:r>
      <w:r>
        <w:t>.</w:t>
      </w:r>
    </w:p>
    <w:p w14:paraId="1A342E45" w14:textId="77777777" w:rsidR="008779CA" w:rsidRDefault="008779CA" w:rsidP="008779CA">
      <w:pPr>
        <w:pStyle w:val="Figure"/>
      </w:pPr>
      <w:r>
        <w:rPr>
          <w:noProof/>
        </w:rPr>
        <w:lastRenderedPageBreak/>
        <w:drawing>
          <wp:inline distT="0" distB="0" distL="0" distR="0" wp14:anchorId="44B37E9B" wp14:editId="350CD9E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EDFBFCB" w14:textId="77777777" w:rsidR="008779CA" w:rsidRDefault="008779CA" w:rsidP="008779CA">
      <w:pPr>
        <w:pStyle w:val="FigureCaption"/>
      </w:pPr>
    </w:p>
    <w:p w14:paraId="48CDA776" w14:textId="77777777" w:rsidR="008779CA" w:rsidRPr="00D8445E" w:rsidRDefault="008779CA" w:rsidP="008779CA">
      <w:pPr>
        <w:pStyle w:val="FigureCaption"/>
      </w:pPr>
      <w:r w:rsidRPr="00D8445E">
        <w:t xml:space="preserve">Figure </w:t>
      </w:r>
      <w:r>
        <w:t>9-5</w:t>
      </w:r>
      <w:r w:rsidRPr="00D8445E">
        <w:t xml:space="preserve">. Running the </w:t>
      </w:r>
      <w:r>
        <w:t xml:space="preserve">CollisionInfo and Circle Collisions </w:t>
      </w:r>
      <w:r w:rsidRPr="00D8445E">
        <w:t>project</w:t>
      </w:r>
    </w:p>
    <w:p w14:paraId="149E361B" w14:textId="77777777" w:rsidR="008779CA" w:rsidRPr="00A243C0" w:rsidRDefault="008779CA" w:rsidP="008779CA">
      <w:pPr>
        <w:pStyle w:val="BodyTextFirst"/>
      </w:pPr>
      <w:bookmarkStart w:id="63" w:name="OLE_LINK1"/>
      <w:bookmarkStart w:id="64" w:name="OLE_LINK2"/>
      <w:r w:rsidRPr="00A243C0">
        <w:t xml:space="preserve">The controls of the project are </w:t>
      </w:r>
      <w:r>
        <w:t>identical to the previous project with a single addition of C key command in draw control</w:t>
      </w:r>
      <w:r w:rsidRPr="00A243C0">
        <w:t>:</w:t>
      </w:r>
    </w:p>
    <w:p w14:paraId="148E744A" w14:textId="77777777" w:rsidR="008779CA" w:rsidRDefault="008779CA" w:rsidP="008779CA">
      <w:pPr>
        <w:pStyle w:val="Bullet"/>
        <w:rPr>
          <w:rStyle w:val="Strong"/>
          <w:b w:val="0"/>
          <w:bCs w:val="0"/>
        </w:rPr>
      </w:pPr>
      <w:r>
        <w:rPr>
          <w:rStyle w:val="Strong"/>
          <w:b w:val="0"/>
          <w:bCs w:val="0"/>
        </w:rPr>
        <w:t>Behavior control:</w:t>
      </w:r>
    </w:p>
    <w:p w14:paraId="3810037D" w14:textId="77777777" w:rsidR="008779CA" w:rsidRPr="00A243C0" w:rsidRDefault="008779CA" w:rsidP="008779CA">
      <w:pPr>
        <w:pStyle w:val="BulletSubList"/>
      </w:pPr>
      <w:r>
        <w:t>G key: Randomly create a new rigid circle or rectangle</w:t>
      </w:r>
    </w:p>
    <w:p w14:paraId="5962AC9F" w14:textId="77777777" w:rsidR="008779CA" w:rsidRDefault="008779CA" w:rsidP="008779CA">
      <w:pPr>
        <w:pStyle w:val="Bullet"/>
        <w:rPr>
          <w:rStyle w:val="Strong"/>
          <w:b w:val="0"/>
          <w:bCs w:val="0"/>
        </w:rPr>
      </w:pPr>
      <w:r>
        <w:rPr>
          <w:rStyle w:val="Strong"/>
          <w:b w:val="0"/>
          <w:bCs w:val="0"/>
        </w:rPr>
        <w:t>Draw control</w:t>
      </w:r>
    </w:p>
    <w:p w14:paraId="39854447" w14:textId="77777777" w:rsidR="008779CA" w:rsidRDefault="008779CA" w:rsidP="008779CA">
      <w:pPr>
        <w:pStyle w:val="BulletSubList"/>
      </w:pPr>
      <w:r w:rsidRPr="0068242C">
        <w:rPr>
          <w:rStyle w:val="Strong"/>
        </w:rPr>
        <w:t>C key</w:t>
      </w:r>
      <w:r>
        <w:t xml:space="preserve">: Toggle the drawing of all </w:t>
      </w:r>
      <w:r w:rsidRPr="00804C92">
        <w:rPr>
          <w:rStyle w:val="CodeInline"/>
        </w:rPr>
        <w:t>CollisionInfo</w:t>
      </w:r>
    </w:p>
    <w:p w14:paraId="48991C94" w14:textId="77777777" w:rsidR="008779CA" w:rsidRDefault="008779CA" w:rsidP="008779CA">
      <w:pPr>
        <w:pStyle w:val="BulletSubList"/>
      </w:pPr>
      <w:r>
        <w:t>T key: Toggle textures on all objects</w:t>
      </w:r>
    </w:p>
    <w:p w14:paraId="34EA29DD" w14:textId="77777777" w:rsidR="008779CA" w:rsidRDefault="008779CA" w:rsidP="008779CA">
      <w:pPr>
        <w:pStyle w:val="BulletSubList"/>
      </w:pPr>
      <w:r>
        <w:t xml:space="preserve">R key: Toggle the drawing of </w:t>
      </w:r>
      <w:r w:rsidRPr="00A81917">
        <w:rPr>
          <w:rStyle w:val="CodeInline"/>
        </w:rPr>
        <w:t>RigidShape</w:t>
      </w:r>
    </w:p>
    <w:p w14:paraId="1654E3CC" w14:textId="77777777" w:rsidR="008779CA" w:rsidRPr="00A81917" w:rsidRDefault="008779CA" w:rsidP="008779CA">
      <w:pPr>
        <w:pStyle w:val="BulletSubList"/>
      </w:pPr>
      <w:r>
        <w:t xml:space="preserve">B key: Toggle the drawing of the bound on each </w:t>
      </w:r>
      <w:r w:rsidRPr="00A81917">
        <w:rPr>
          <w:rStyle w:val="CodeInline"/>
        </w:rPr>
        <w:t>RigidShape</w:t>
      </w:r>
    </w:p>
    <w:p w14:paraId="51B3BAC9" w14:textId="77777777" w:rsidR="008779CA" w:rsidRDefault="008779CA" w:rsidP="008779CA">
      <w:pPr>
        <w:pStyle w:val="Bullet"/>
        <w:rPr>
          <w:rStyle w:val="Strong"/>
          <w:b w:val="0"/>
          <w:bCs w:val="0"/>
        </w:rPr>
      </w:pPr>
      <w:r>
        <w:rPr>
          <w:rStyle w:val="Strong"/>
          <w:b w:val="0"/>
          <w:bCs w:val="0"/>
        </w:rPr>
        <w:lastRenderedPageBreak/>
        <w:t>Object control:</w:t>
      </w:r>
    </w:p>
    <w:p w14:paraId="77119B44" w14:textId="77777777" w:rsidR="008779CA" w:rsidRDefault="008779CA" w:rsidP="008779CA">
      <w:pPr>
        <w:pStyle w:val="BulletSubList"/>
      </w:pPr>
      <w:r>
        <w:t>Left/right-arrow key: Sequence through and select an object</w:t>
      </w:r>
    </w:p>
    <w:p w14:paraId="797E6F45" w14:textId="77777777" w:rsidR="008779CA" w:rsidRDefault="008779CA" w:rsidP="008779CA">
      <w:pPr>
        <w:pStyle w:val="BulletSubList"/>
      </w:pPr>
      <w:r>
        <w:t>WASD keys: Move the selected object</w:t>
      </w:r>
    </w:p>
    <w:p w14:paraId="027F95BE" w14:textId="77777777" w:rsidR="008779CA" w:rsidRDefault="008779CA" w:rsidP="008779CA">
      <w:pPr>
        <w:pStyle w:val="BulletSubList"/>
      </w:pPr>
      <w:r>
        <w:t>Z/X key: Rotate the selected object</w:t>
      </w:r>
    </w:p>
    <w:p w14:paraId="73A04E3F" w14:textId="77777777" w:rsidR="008779CA" w:rsidRDefault="008779CA" w:rsidP="008779CA">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67E6B7E1" w14:textId="77777777" w:rsidR="008779CA" w:rsidRDefault="008779CA" w:rsidP="008779CA">
      <w:pPr>
        <w:pStyle w:val="BodyTextFirst"/>
      </w:pPr>
      <w:r w:rsidRPr="00E67471">
        <w:t>The goals of the project are as follows</w:t>
      </w:r>
      <w:r>
        <w:t>:</w:t>
      </w:r>
    </w:p>
    <w:bookmarkEnd w:id="63"/>
    <w:bookmarkEnd w:id="64"/>
    <w:p w14:paraId="1929205C" w14:textId="77777777" w:rsidR="008779CA" w:rsidRDefault="008779CA" w:rsidP="008779CA">
      <w:pPr>
        <w:pStyle w:val="Bullet"/>
      </w:pPr>
      <w:r>
        <w:t>To understand the strengths and weaknesses of broad phase collision detection</w:t>
      </w:r>
    </w:p>
    <w:p w14:paraId="59CB394B" w14:textId="77777777" w:rsidR="008779CA" w:rsidRDefault="008779CA" w:rsidP="008779CA">
      <w:pPr>
        <w:pStyle w:val="Bullet"/>
      </w:pPr>
      <w:r>
        <w:t>To build the infrastructure for computing inter-circle collisions</w:t>
      </w:r>
    </w:p>
    <w:p w14:paraId="6461E436" w14:textId="77777777" w:rsidR="008779CA" w:rsidRDefault="008779CA" w:rsidP="008779CA">
      <w:pPr>
        <w:pStyle w:val="Bullet"/>
      </w:pPr>
      <w:r>
        <w:t xml:space="preserve">To define work with collision conditions in </w:t>
      </w:r>
      <w:r w:rsidRPr="009A4344">
        <w:rPr>
          <w:rStyle w:val="CodeInline"/>
        </w:rPr>
        <w:t>CollisionInfo</w:t>
      </w:r>
      <w:r>
        <w:t xml:space="preserve"> classes</w:t>
      </w:r>
    </w:p>
    <w:p w14:paraId="1A7CD006" w14:textId="77777777" w:rsidR="008779CA" w:rsidRDefault="008779CA" w:rsidP="008779CA">
      <w:pPr>
        <w:pStyle w:val="Bullet"/>
      </w:pPr>
      <w:r>
        <w:t>To understand and implement circle collision detection algorithm</w:t>
      </w:r>
    </w:p>
    <w:p w14:paraId="414538F1" w14:textId="77777777" w:rsidR="008779CA" w:rsidRDefault="008779CA" w:rsidP="008779CA">
      <w:pPr>
        <w:pStyle w:val="Heading3"/>
      </w:pPr>
      <w:r>
        <w:t>Defining the CollisionInfo Class</w:t>
      </w:r>
    </w:p>
    <w:p w14:paraId="17A64953" w14:textId="77777777" w:rsidR="008779CA" w:rsidRPr="006A64E5" w:rsidRDefault="008779CA" w:rsidP="008779CA">
      <w:pPr>
        <w:pStyle w:val="BodyTextFirst"/>
      </w:pPr>
      <w:r w:rsidRPr="006A64E5">
        <w:t xml:space="preserve">A new class must be defined to </w:t>
      </w:r>
      <w:r>
        <w:t xml:space="preserve">record </w:t>
      </w:r>
      <w:r w:rsidRPr="00535F79">
        <w:rPr>
          <w:rStyle w:val="CodeInline"/>
        </w:rPr>
        <w:t>RigidShape</w:t>
      </w:r>
      <w:r>
        <w:t xml:space="preserve"> collision interpenetration situation as illustrated in Figure 9-4. </w:t>
      </w:r>
    </w:p>
    <w:p w14:paraId="6157AB79" w14:textId="77777777" w:rsidR="008779CA" w:rsidRDefault="008779CA" w:rsidP="008779CA">
      <w:pPr>
        <w:pStyle w:val="NumList"/>
        <w:numPr>
          <w:ilvl w:val="0"/>
          <w:numId w:val="11"/>
        </w:numPr>
        <w:tabs>
          <w:tab w:val="clear" w:pos="936"/>
          <w:tab w:val="num" w:pos="900"/>
        </w:tabs>
        <w:ind w:left="900"/>
      </w:pPr>
      <w:r>
        <w:t>In</w:t>
      </w:r>
      <w:r w:rsidRPr="006A64E5">
        <w:t xml:space="preserve"> the </w:t>
      </w:r>
      <w:r w:rsidRPr="00535F79">
        <w:rPr>
          <w:rStyle w:val="CodeInline"/>
        </w:rPr>
        <w:t>src</w:t>
      </w:r>
      <w:r>
        <w:rPr>
          <w:rStyle w:val="CodeInline"/>
        </w:rPr>
        <w:t>/engine</w:t>
      </w:r>
      <w:r w:rsidRPr="00535F79">
        <w:rPr>
          <w:rStyle w:val="CodeInline"/>
        </w:rPr>
        <w:t>/rigid_shape</w:t>
      </w:r>
      <w:r>
        <w:t xml:space="preserve"> folder,</w:t>
      </w:r>
      <w:r w:rsidRPr="006A64E5">
        <w:t xml:space="preserve"> create</w:t>
      </w:r>
      <w:r>
        <w:t xml:space="preserve"> the </w:t>
      </w:r>
      <w:r w:rsidRPr="00535F79">
        <w:rPr>
          <w:rStyle w:val="CodeInline"/>
        </w:rPr>
        <w:t>collision_info.js</w:t>
      </w:r>
      <w:r>
        <w:t xml:space="preserve"> file, import from </w:t>
      </w:r>
      <w:r w:rsidRPr="00535F79">
        <w:rPr>
          <w:rStyle w:val="CodeInline"/>
        </w:rPr>
        <w:t>debugDraw</w:t>
      </w:r>
      <w:r>
        <w:t xml:space="preserve">, declare the drawing color to be magenta, and define the </w:t>
      </w:r>
      <w:r w:rsidRPr="008B7DF9">
        <w:rPr>
          <w:rStyle w:val="CodeInline"/>
        </w:rPr>
        <w:t>CollisionInfo</w:t>
      </w:r>
      <w:r>
        <w:t xml:space="preserve"> class.</w:t>
      </w:r>
    </w:p>
    <w:p w14:paraId="7B5A353E" w14:textId="77777777" w:rsidR="008779CA" w:rsidRDefault="008779CA" w:rsidP="008779CA">
      <w:pPr>
        <w:pStyle w:val="Code"/>
      </w:pPr>
      <w:r>
        <w:t>import * as debugDraw from "../core/debug_draw.js";</w:t>
      </w:r>
    </w:p>
    <w:p w14:paraId="4EB98821" w14:textId="77777777" w:rsidR="008779CA" w:rsidRDefault="008779CA" w:rsidP="008779CA">
      <w:pPr>
        <w:pStyle w:val="Code"/>
      </w:pPr>
    </w:p>
    <w:p w14:paraId="3EA83686" w14:textId="77777777" w:rsidR="008779CA" w:rsidRDefault="008779CA" w:rsidP="008779CA">
      <w:pPr>
        <w:pStyle w:val="Code"/>
      </w:pPr>
      <w:r>
        <w:t>let kInfoColor = [1, 0, 1, 1]; // draw the info in magenta</w:t>
      </w:r>
    </w:p>
    <w:p w14:paraId="56409908" w14:textId="77777777" w:rsidR="008779CA" w:rsidRDefault="008779CA" w:rsidP="008779CA">
      <w:pPr>
        <w:pStyle w:val="Code"/>
      </w:pPr>
    </w:p>
    <w:p w14:paraId="073BA665" w14:textId="77777777" w:rsidR="008779CA" w:rsidRDefault="008779CA" w:rsidP="008779CA">
      <w:pPr>
        <w:pStyle w:val="Code"/>
      </w:pPr>
      <w:r>
        <w:t>class CollisionInfo {</w:t>
      </w:r>
    </w:p>
    <w:p w14:paraId="166B260B" w14:textId="77777777" w:rsidR="008779CA" w:rsidRDefault="008779CA" w:rsidP="008779CA">
      <w:pPr>
        <w:pStyle w:val="Code"/>
      </w:pPr>
      <w:r>
        <w:t xml:space="preserve">    </w:t>
      </w:r>
      <w:r w:rsidRPr="005461AA">
        <w:t>... implementation to follow …</w:t>
      </w:r>
    </w:p>
    <w:p w14:paraId="279F3410" w14:textId="77777777" w:rsidR="008779CA" w:rsidRPr="006A64E5" w:rsidRDefault="008779CA" w:rsidP="008779CA">
      <w:pPr>
        <w:pStyle w:val="Code"/>
      </w:pPr>
      <w:r>
        <w:t>}</w:t>
      </w:r>
    </w:p>
    <w:p w14:paraId="219D08E8" w14:textId="77777777" w:rsidR="008779CA" w:rsidRPr="006A64E5" w:rsidRDefault="008779CA" w:rsidP="008779CA">
      <w:pPr>
        <w:pStyle w:val="NumList"/>
        <w:numPr>
          <w:ilvl w:val="0"/>
          <w:numId w:val="11"/>
        </w:numPr>
        <w:tabs>
          <w:tab w:val="clear" w:pos="936"/>
          <w:tab w:val="num" w:pos="900"/>
        </w:tabs>
        <w:ind w:left="900"/>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206B5D83" w14:textId="77777777" w:rsidR="008779CA" w:rsidRDefault="008779CA" w:rsidP="008779CA">
      <w:pPr>
        <w:pStyle w:val="Code"/>
      </w:pPr>
      <w:r>
        <w:t>constructor() {</w:t>
      </w:r>
    </w:p>
    <w:p w14:paraId="51EF2B07" w14:textId="77777777" w:rsidR="008779CA" w:rsidRDefault="008779CA" w:rsidP="008779CA">
      <w:pPr>
        <w:pStyle w:val="Code"/>
      </w:pPr>
      <w:r>
        <w:t xml:space="preserve">    this.mDepth = 0;</w:t>
      </w:r>
    </w:p>
    <w:p w14:paraId="5F528D79" w14:textId="77777777" w:rsidR="008779CA" w:rsidRDefault="008779CA" w:rsidP="008779CA">
      <w:pPr>
        <w:pStyle w:val="Code"/>
      </w:pPr>
      <w:r>
        <w:t xml:space="preserve">    this.mNormal = vec2.fromValues(0, 0);</w:t>
      </w:r>
    </w:p>
    <w:p w14:paraId="7D0A444E" w14:textId="77777777" w:rsidR="008779CA" w:rsidRDefault="008779CA" w:rsidP="008779CA">
      <w:pPr>
        <w:pStyle w:val="Code"/>
      </w:pPr>
      <w:r>
        <w:t xml:space="preserve">    this.mStart = vec2.fromValues(0, 0);</w:t>
      </w:r>
    </w:p>
    <w:p w14:paraId="0DEB4D04" w14:textId="77777777" w:rsidR="008779CA" w:rsidRDefault="008779CA" w:rsidP="008779CA">
      <w:pPr>
        <w:pStyle w:val="Code"/>
      </w:pPr>
      <w:r>
        <w:t xml:space="preserve">    this.mEnd = vec2.fromValues(0, 0);        </w:t>
      </w:r>
    </w:p>
    <w:p w14:paraId="16F63C7E" w14:textId="77777777" w:rsidR="008779CA" w:rsidRPr="006A64E5" w:rsidRDefault="008779CA" w:rsidP="008779CA">
      <w:pPr>
        <w:pStyle w:val="Code"/>
      </w:pPr>
      <w:r>
        <w:lastRenderedPageBreak/>
        <w:t>}</w:t>
      </w:r>
    </w:p>
    <w:p w14:paraId="7F7B5D6D" w14:textId="77777777" w:rsidR="008779CA" w:rsidRPr="006A64E5" w:rsidRDefault="008779CA" w:rsidP="008779CA">
      <w:pPr>
        <w:pStyle w:val="Code"/>
      </w:pPr>
    </w:p>
    <w:p w14:paraId="3ABC0C85" w14:textId="77777777" w:rsidR="008779CA" w:rsidRPr="006A64E5" w:rsidRDefault="008779CA" w:rsidP="008779CA">
      <w:pPr>
        <w:pStyle w:val="NumList"/>
        <w:numPr>
          <w:ilvl w:val="0"/>
          <w:numId w:val="11"/>
        </w:numPr>
        <w:tabs>
          <w:tab w:val="clear" w:pos="936"/>
          <w:tab w:val="num" w:pos="900"/>
        </w:tabs>
        <w:ind w:left="900"/>
      </w:pPr>
      <w:r w:rsidRPr="006A64E5">
        <w:t xml:space="preserve">Define the getter and setter for the </w:t>
      </w:r>
      <w:r>
        <w:t>variables</w:t>
      </w:r>
      <w:r w:rsidRPr="006A64E5">
        <w:t>.</w:t>
      </w:r>
    </w:p>
    <w:p w14:paraId="5B390FC6" w14:textId="77777777" w:rsidR="008779CA" w:rsidRDefault="008779CA" w:rsidP="008779CA">
      <w:pPr>
        <w:pStyle w:val="Code"/>
      </w:pPr>
      <w:r>
        <w:t>getDepth() { return this.mDepth; }</w:t>
      </w:r>
    </w:p>
    <w:p w14:paraId="371F0761" w14:textId="77777777" w:rsidR="008779CA" w:rsidRDefault="008779CA" w:rsidP="008779CA">
      <w:pPr>
        <w:pStyle w:val="Code"/>
      </w:pPr>
      <w:r>
        <w:t>setDepth(s) { this.mDepth = s; }</w:t>
      </w:r>
    </w:p>
    <w:p w14:paraId="3C6AF605" w14:textId="77777777" w:rsidR="008779CA" w:rsidRDefault="008779CA" w:rsidP="008779CA">
      <w:pPr>
        <w:pStyle w:val="Code"/>
      </w:pPr>
    </w:p>
    <w:p w14:paraId="6E6CF93A" w14:textId="77777777" w:rsidR="008779CA" w:rsidRDefault="008779CA" w:rsidP="008779CA">
      <w:pPr>
        <w:pStyle w:val="Code"/>
      </w:pPr>
      <w:r>
        <w:t>getNormal() { return this.mNormal; }</w:t>
      </w:r>
    </w:p>
    <w:p w14:paraId="65A216FC" w14:textId="77777777" w:rsidR="008779CA" w:rsidRDefault="008779CA" w:rsidP="008779CA">
      <w:pPr>
        <w:pStyle w:val="Code"/>
      </w:pPr>
      <w:r>
        <w:t xml:space="preserve">setNormal(s) { this.mNormal = s; } </w:t>
      </w:r>
    </w:p>
    <w:p w14:paraId="1658B790" w14:textId="77777777" w:rsidR="008779CA" w:rsidRDefault="008779CA" w:rsidP="008779CA">
      <w:pPr>
        <w:pStyle w:val="Code"/>
      </w:pPr>
    </w:p>
    <w:p w14:paraId="6486C602" w14:textId="77777777" w:rsidR="008779CA" w:rsidRDefault="008779CA" w:rsidP="008779CA">
      <w:pPr>
        <w:pStyle w:val="Code"/>
      </w:pPr>
      <w:r>
        <w:t>getStart() { return this.mStart; }</w:t>
      </w:r>
    </w:p>
    <w:p w14:paraId="21672B7F" w14:textId="77777777" w:rsidR="008779CA" w:rsidRDefault="008779CA" w:rsidP="008779CA">
      <w:pPr>
        <w:pStyle w:val="Code"/>
      </w:pPr>
      <w:r>
        <w:t>getEnd() { return this.mEnd; }</w:t>
      </w:r>
    </w:p>
    <w:p w14:paraId="0DFC68C7" w14:textId="77777777" w:rsidR="008779CA" w:rsidRDefault="008779CA" w:rsidP="008779CA">
      <w:pPr>
        <w:pStyle w:val="Code"/>
      </w:pPr>
    </w:p>
    <w:p w14:paraId="274C5244" w14:textId="77777777" w:rsidR="008779CA" w:rsidRDefault="008779CA" w:rsidP="008779CA">
      <w:pPr>
        <w:pStyle w:val="Code"/>
      </w:pPr>
      <w:r>
        <w:t>setInfo(d, n, s) {</w:t>
      </w:r>
    </w:p>
    <w:p w14:paraId="35FCC87B" w14:textId="77777777" w:rsidR="008779CA" w:rsidRDefault="008779CA" w:rsidP="008779CA">
      <w:pPr>
        <w:pStyle w:val="Code"/>
      </w:pPr>
      <w:r>
        <w:t xml:space="preserve">    this.mDepth = d;</w:t>
      </w:r>
    </w:p>
    <w:p w14:paraId="3DA3DEFD" w14:textId="77777777" w:rsidR="008779CA" w:rsidRDefault="008779CA" w:rsidP="008779CA">
      <w:pPr>
        <w:pStyle w:val="Code"/>
      </w:pPr>
      <w:r>
        <w:t xml:space="preserve">    this.mNormal[0] = n[0];</w:t>
      </w:r>
    </w:p>
    <w:p w14:paraId="52AE749D" w14:textId="77777777" w:rsidR="008779CA" w:rsidRDefault="008779CA" w:rsidP="008779CA">
      <w:pPr>
        <w:pStyle w:val="Code"/>
      </w:pPr>
      <w:r>
        <w:t xml:space="preserve">    this.mNormal[1] = n[1];</w:t>
      </w:r>
    </w:p>
    <w:p w14:paraId="09BC89AC" w14:textId="77777777" w:rsidR="008779CA" w:rsidRDefault="008779CA" w:rsidP="008779CA">
      <w:pPr>
        <w:pStyle w:val="Code"/>
      </w:pPr>
      <w:r>
        <w:t xml:space="preserve">    this.mStart[0] = s[0];</w:t>
      </w:r>
    </w:p>
    <w:p w14:paraId="20FA4EC6" w14:textId="77777777" w:rsidR="008779CA" w:rsidRDefault="008779CA" w:rsidP="008779CA">
      <w:pPr>
        <w:pStyle w:val="Code"/>
      </w:pPr>
      <w:r>
        <w:t xml:space="preserve">    this.mStart[1] = s[1];</w:t>
      </w:r>
    </w:p>
    <w:p w14:paraId="3DACB9C0" w14:textId="77777777" w:rsidR="008779CA" w:rsidRDefault="008779CA" w:rsidP="008779CA">
      <w:pPr>
        <w:pStyle w:val="Code"/>
      </w:pPr>
      <w:r>
        <w:t xml:space="preserve">    vec2.scaleAndAdd(this.mEnd, s, n, d);</w:t>
      </w:r>
    </w:p>
    <w:p w14:paraId="265EE0F4" w14:textId="77777777" w:rsidR="008779CA" w:rsidRPr="006A64E5" w:rsidRDefault="008779CA" w:rsidP="008779CA">
      <w:pPr>
        <w:pStyle w:val="Code"/>
      </w:pPr>
      <w:r>
        <w:t>}</w:t>
      </w:r>
    </w:p>
    <w:p w14:paraId="20E8C131" w14:textId="77777777" w:rsidR="008779CA" w:rsidRPr="006A64E5" w:rsidRDefault="008779CA" w:rsidP="008779CA">
      <w:pPr>
        <w:pStyle w:val="NumList"/>
        <w:numPr>
          <w:ilvl w:val="0"/>
          <w:numId w:val="11"/>
        </w:numPr>
        <w:tabs>
          <w:tab w:val="clear" w:pos="936"/>
          <w:tab w:val="num" w:pos="900"/>
        </w:tabs>
        <w:ind w:left="900"/>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w:t>
      </w:r>
      <w:commentRangeStart w:id="65"/>
      <w:r w:rsidRPr="006A64E5">
        <w:t xml:space="preserve">from </w:t>
      </w:r>
      <w:commentRangeEnd w:id="65"/>
      <w:r w:rsidR="00A64C43">
        <w:rPr>
          <w:rStyle w:val="CommentReference"/>
          <w:rFonts w:asciiTheme="minorHAnsi" w:hAnsiTheme="minorHAnsi"/>
        </w:rPr>
        <w:commentReference w:id="65"/>
      </w:r>
      <w:r w:rsidRPr="006A64E5">
        <w:t xml:space="preserve">pointing </w:t>
      </w:r>
      <w:r>
        <w:t xml:space="preserve">towards </w:t>
      </w:r>
      <w:r w:rsidRPr="006A64E5">
        <w:t>the object that is being tested for collision.</w:t>
      </w:r>
    </w:p>
    <w:p w14:paraId="1C483265" w14:textId="77777777" w:rsidR="008779CA" w:rsidRDefault="008779CA" w:rsidP="008779CA">
      <w:pPr>
        <w:pStyle w:val="Code"/>
      </w:pPr>
      <w:r>
        <w:t>changeDir() {</w:t>
      </w:r>
    </w:p>
    <w:p w14:paraId="18C20C02" w14:textId="77777777" w:rsidR="008779CA" w:rsidRDefault="008779CA" w:rsidP="008779CA">
      <w:pPr>
        <w:pStyle w:val="Code"/>
      </w:pPr>
      <w:r>
        <w:t xml:space="preserve">    vec2.scale(this.mNormal, this.mNormal, -1);</w:t>
      </w:r>
    </w:p>
    <w:p w14:paraId="67536EDB" w14:textId="77777777" w:rsidR="008779CA" w:rsidRDefault="008779CA" w:rsidP="008779CA">
      <w:pPr>
        <w:pStyle w:val="Code"/>
      </w:pPr>
      <w:r>
        <w:t xml:space="preserve">    let n = this.mStart;</w:t>
      </w:r>
    </w:p>
    <w:p w14:paraId="06D0C85D" w14:textId="77777777" w:rsidR="008779CA" w:rsidRDefault="008779CA" w:rsidP="008779CA">
      <w:pPr>
        <w:pStyle w:val="Code"/>
      </w:pPr>
      <w:r>
        <w:t xml:space="preserve">    this.mStart = this.mEnd;</w:t>
      </w:r>
    </w:p>
    <w:p w14:paraId="12A3547B" w14:textId="77777777" w:rsidR="008779CA" w:rsidRDefault="008779CA" w:rsidP="008779CA">
      <w:pPr>
        <w:pStyle w:val="Code"/>
      </w:pPr>
      <w:r>
        <w:t xml:space="preserve">    this.mEnd = n;</w:t>
      </w:r>
    </w:p>
    <w:p w14:paraId="1EECAB1B" w14:textId="77777777" w:rsidR="008779CA" w:rsidRDefault="008779CA" w:rsidP="008779CA">
      <w:pPr>
        <w:pStyle w:val="Code"/>
      </w:pPr>
      <w:r>
        <w:t>}</w:t>
      </w:r>
    </w:p>
    <w:p w14:paraId="786CFC07" w14:textId="77777777" w:rsidR="008779CA" w:rsidRDefault="008779CA" w:rsidP="008779CA">
      <w:pPr>
        <w:pStyle w:val="NumList"/>
        <w:numPr>
          <w:ilvl w:val="0"/>
          <w:numId w:val="11"/>
        </w:numPr>
        <w:tabs>
          <w:tab w:val="clear" w:pos="936"/>
          <w:tab w:val="num" w:pos="900"/>
        </w:tabs>
        <w:ind w:left="900"/>
      </w:pPr>
      <w:r>
        <w:t xml:space="preserve">Define a </w:t>
      </w:r>
      <w:r w:rsidRPr="00C23100">
        <w:rPr>
          <w:rStyle w:val="CodeInline"/>
        </w:rPr>
        <w:t>draw()</w:t>
      </w:r>
      <w:r>
        <w:t xml:space="preserve"> f</w:t>
      </w:r>
      <w:r w:rsidRPr="006A64E5">
        <w:t xml:space="preserve">unction to </w:t>
      </w:r>
      <w:r>
        <w:t>visualize the start, end, and collision normal in magenta.</w:t>
      </w:r>
    </w:p>
    <w:p w14:paraId="080D94DA" w14:textId="77777777" w:rsidR="008779CA" w:rsidRDefault="008779CA" w:rsidP="008779CA">
      <w:pPr>
        <w:pStyle w:val="Code"/>
      </w:pPr>
      <w:r>
        <w:t>draw(aCamera) {</w:t>
      </w:r>
    </w:p>
    <w:p w14:paraId="0C142FDD" w14:textId="77777777" w:rsidR="008779CA" w:rsidRDefault="008779CA" w:rsidP="008779CA">
      <w:pPr>
        <w:pStyle w:val="Code"/>
      </w:pPr>
      <w:r>
        <w:t xml:space="preserve">    debugDraw.drawLine(aCamera, this.mStart, this.mEnd, true, kInfoColor);</w:t>
      </w:r>
    </w:p>
    <w:p w14:paraId="7D7CDB64" w14:textId="77777777" w:rsidR="008779CA" w:rsidRPr="006A64E5" w:rsidRDefault="008779CA" w:rsidP="008779CA">
      <w:pPr>
        <w:pStyle w:val="Code"/>
      </w:pPr>
      <w:r>
        <w:t>}</w:t>
      </w:r>
    </w:p>
    <w:p w14:paraId="39F98EAE" w14:textId="77777777" w:rsidR="008779CA" w:rsidRPr="00F13F00"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35E36CB9" w14:textId="77777777" w:rsidR="008779CA" w:rsidRDefault="008779CA" w:rsidP="008779CA">
      <w:pPr>
        <w:pStyle w:val="Heading3"/>
      </w:pPr>
      <w:r>
        <w:lastRenderedPageBreak/>
        <w:t xml:space="preserve">Modifying the RigidShape Classes </w:t>
      </w:r>
    </w:p>
    <w:p w14:paraId="70CEC1EE" w14:textId="77777777" w:rsidR="008779CA" w:rsidRDefault="008779CA" w:rsidP="008779CA">
      <w:pPr>
        <w:pStyle w:val="BodyTextFirst"/>
      </w:pPr>
      <w:r w:rsidRPr="00BD1F61">
        <w:rPr>
          <w:rStyle w:val="CodeInline"/>
        </w:rPr>
        <w:t>RigidShape</w:t>
      </w:r>
      <w:r>
        <w:t xml:space="preserve"> classes must be update to support collisions. Since the abstract base shape, </w:t>
      </w:r>
      <w:r w:rsidRPr="00BD1F61">
        <w:rPr>
          <w:rStyle w:val="CodeInline"/>
        </w:rPr>
        <w:t>RigidShape</w:t>
      </w:r>
      <w:r>
        <w:t>, does not contain actual geometric information, the actual collision functions only need to be implemented in the rectangle and circle classes.</w:t>
      </w:r>
    </w:p>
    <w:p w14:paraId="46F2C7AA" w14:textId="77777777" w:rsidR="008779CA" w:rsidRDefault="008779CA" w:rsidP="008779CA">
      <w:pPr>
        <w:pStyle w:val="Heading4"/>
      </w:pPr>
      <w:r>
        <w:t>Modifying the RigidRectangle Class</w:t>
      </w:r>
    </w:p>
    <w:p w14:paraId="6AE29681" w14:textId="77777777" w:rsidR="008779CA" w:rsidRDefault="008779CA" w:rsidP="008779CA">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11B4B339" w14:textId="77777777" w:rsidR="008779CA" w:rsidRDefault="008779CA" w:rsidP="008779CA">
      <w:pPr>
        <w:pStyle w:val="NumList"/>
        <w:numPr>
          <w:ilvl w:val="0"/>
          <w:numId w:val="23"/>
        </w:numPr>
        <w:tabs>
          <w:tab w:val="clear" w:pos="936"/>
          <w:tab w:val="num" w:pos="900"/>
        </w:tabs>
        <w:ind w:left="900"/>
      </w:pPr>
      <w:r>
        <w:t xml:space="preserve">Modify </w:t>
      </w:r>
      <w:r w:rsidRPr="00E84CE5">
        <w:rPr>
          <w:rStyle w:val="CodeInline"/>
        </w:rPr>
        <w:t>rigid_rectangle.js</w:t>
      </w:r>
      <w:r>
        <w:t xml:space="preserve"> to import from the new source code file.</w:t>
      </w:r>
    </w:p>
    <w:p w14:paraId="5C4C5BF6" w14:textId="77777777" w:rsidR="008779CA" w:rsidRDefault="008779CA" w:rsidP="008779CA">
      <w:pPr>
        <w:pStyle w:val="Code"/>
      </w:pPr>
      <w:r>
        <w:t>import RigidRectangle from "./rigid_rectangle_collision.js";</w:t>
      </w:r>
    </w:p>
    <w:p w14:paraId="7870C66E" w14:textId="77777777" w:rsidR="008779CA" w:rsidRDefault="008779CA" w:rsidP="008779CA">
      <w:pPr>
        <w:pStyle w:val="Code"/>
      </w:pPr>
      <w:r>
        <w:t>export default RigidRectangle;</w:t>
      </w:r>
    </w:p>
    <w:p w14:paraId="1979508A" w14:textId="77777777" w:rsidR="008779CA" w:rsidRDefault="008779CA" w:rsidP="008779CA">
      <w:pPr>
        <w:pStyle w:val="NumList"/>
        <w:numPr>
          <w:ilvl w:val="0"/>
          <w:numId w:val="23"/>
        </w:numPr>
        <w:tabs>
          <w:tab w:val="clear" w:pos="936"/>
          <w:tab w:val="num" w:pos="900"/>
        </w:tabs>
        <w:ind w:left="900"/>
      </w:pPr>
      <w:r>
        <w:t xml:space="preserve">In the </w:t>
      </w:r>
      <w:r w:rsidRPr="00E84CE5">
        <w:rPr>
          <w:rStyle w:val="CodeInline"/>
        </w:rPr>
        <w:t>src/engine/rigid_shapes</w:t>
      </w:r>
      <w:r>
        <w:t xml:space="preserve"> folder, create the </w:t>
      </w:r>
      <w:r w:rsidRPr="00E84CE5">
        <w:rPr>
          <w:rStyle w:val="CodeInline"/>
        </w:rPr>
        <w:t>rigid_rectangle_collision.js</w:t>
      </w:r>
      <w:r>
        <w:t xml:space="preserve"> file, import </w:t>
      </w:r>
      <w:r w:rsidRPr="00EB2490">
        <w:rPr>
          <w:rStyle w:val="CodeInline"/>
        </w:rPr>
        <w:t>CollisionInfo</w:t>
      </w:r>
      <w:r>
        <w:t xml:space="preserve"> and </w:t>
      </w:r>
      <w:r w:rsidRPr="00EB2490">
        <w:rPr>
          <w:rStyle w:val="CodeInline"/>
        </w:rPr>
        <w:t>RigidRectangle</w:t>
      </w:r>
      <w:r>
        <w:t xml:space="preserve">, and define the </w:t>
      </w:r>
      <w:r w:rsidRPr="00EB2490">
        <w:rPr>
          <w:rStyle w:val="CodeInline"/>
        </w:rPr>
        <w:t>collisionTest()</w:t>
      </w:r>
      <w:r>
        <w:t xml:space="preserve"> function to always return a collision failed status. Collisions with </w:t>
      </w:r>
      <w:r w:rsidRPr="00EB2490">
        <w:rPr>
          <w:rStyle w:val="CodeInline"/>
        </w:rPr>
        <w:t>RigidRectangle</w:t>
      </w:r>
      <w:r>
        <w:t xml:space="preserve"> shape will always fail until the next subsection.</w:t>
      </w:r>
    </w:p>
    <w:p w14:paraId="5E138B3C" w14:textId="77777777" w:rsidR="008779CA" w:rsidRDefault="008779CA" w:rsidP="008779CA">
      <w:pPr>
        <w:pStyle w:val="Code"/>
      </w:pPr>
      <w:r>
        <w:t>RigidRectangle.prototype.collisionTest = function (otherShape, collisionInfo) {</w:t>
      </w:r>
    </w:p>
    <w:p w14:paraId="2ED1531E" w14:textId="77777777" w:rsidR="008779CA" w:rsidRDefault="008779CA" w:rsidP="008779CA">
      <w:pPr>
        <w:pStyle w:val="Code"/>
      </w:pPr>
      <w:r>
        <w:t xml:space="preserve">    let status = false;</w:t>
      </w:r>
    </w:p>
    <w:p w14:paraId="2F6E62F7" w14:textId="77777777" w:rsidR="008779CA" w:rsidRDefault="008779CA" w:rsidP="008779CA">
      <w:pPr>
        <w:pStyle w:val="Code"/>
      </w:pPr>
      <w:r>
        <w:t xml:space="preserve">    if (otherShape.mType === "RigidCircle") {</w:t>
      </w:r>
    </w:p>
    <w:p w14:paraId="38D778FE" w14:textId="77777777" w:rsidR="008779CA" w:rsidRDefault="008779CA" w:rsidP="008779CA">
      <w:pPr>
        <w:pStyle w:val="Code"/>
      </w:pPr>
      <w:r>
        <w:t xml:space="preserve">        status = false;</w:t>
      </w:r>
    </w:p>
    <w:p w14:paraId="3D498B41" w14:textId="77777777" w:rsidR="008779CA" w:rsidRDefault="008779CA" w:rsidP="008779CA">
      <w:pPr>
        <w:pStyle w:val="Code"/>
      </w:pPr>
      <w:r>
        <w:t xml:space="preserve">    } else {</w:t>
      </w:r>
    </w:p>
    <w:p w14:paraId="4970146E" w14:textId="77777777" w:rsidR="008779CA" w:rsidRDefault="008779CA" w:rsidP="008779CA">
      <w:pPr>
        <w:pStyle w:val="Code"/>
      </w:pPr>
      <w:r>
        <w:t xml:space="preserve">        status = false;</w:t>
      </w:r>
    </w:p>
    <w:p w14:paraId="6BCC954D" w14:textId="77777777" w:rsidR="008779CA" w:rsidRDefault="008779CA" w:rsidP="008779CA">
      <w:pPr>
        <w:pStyle w:val="Code"/>
      </w:pPr>
      <w:r>
        <w:t xml:space="preserve">    }</w:t>
      </w:r>
    </w:p>
    <w:p w14:paraId="2288A6E8" w14:textId="77777777" w:rsidR="008779CA" w:rsidRDefault="008779CA" w:rsidP="008779CA">
      <w:pPr>
        <w:pStyle w:val="Code"/>
      </w:pPr>
      <w:r>
        <w:t xml:space="preserve">    return status;</w:t>
      </w:r>
    </w:p>
    <w:p w14:paraId="6F77D68A" w14:textId="77777777" w:rsidR="008779CA" w:rsidRDefault="008779CA" w:rsidP="008779CA">
      <w:pPr>
        <w:pStyle w:val="Code"/>
      </w:pPr>
      <w:r>
        <w:t>}</w:t>
      </w:r>
    </w:p>
    <w:p w14:paraId="636E582D" w14:textId="77777777" w:rsidR="008779CA" w:rsidRDefault="008779CA" w:rsidP="008779CA">
      <w:pPr>
        <w:pStyle w:val="NumList"/>
        <w:numPr>
          <w:ilvl w:val="0"/>
          <w:numId w:val="11"/>
        </w:numPr>
        <w:tabs>
          <w:tab w:val="clear" w:pos="936"/>
          <w:tab w:val="num" w:pos="900"/>
        </w:tabs>
        <w:ind w:left="900"/>
      </w:pPr>
      <w:r>
        <w:t xml:space="preserve">Remember to export the extended </w:t>
      </w:r>
      <w:r w:rsidRPr="00EB2490">
        <w:rPr>
          <w:rStyle w:val="CodeInline"/>
        </w:rPr>
        <w:t>RigidRectangle</w:t>
      </w:r>
      <w:r>
        <w:t xml:space="preserve"> class for the clients.</w:t>
      </w:r>
    </w:p>
    <w:p w14:paraId="1B39B3DB" w14:textId="77777777" w:rsidR="008779CA" w:rsidRPr="00EB2490" w:rsidRDefault="008779CA" w:rsidP="008779CA">
      <w:pPr>
        <w:pStyle w:val="Code"/>
        <w:rPr>
          <w:rStyle w:val="CodeInline"/>
        </w:rPr>
      </w:pPr>
      <w:r w:rsidRPr="00EB2490">
        <w:rPr>
          <w:rStyle w:val="CodeInline"/>
        </w:rPr>
        <w:t>export default RigidRectangle;</w:t>
      </w:r>
    </w:p>
    <w:p w14:paraId="0FB5958E" w14:textId="77777777" w:rsidR="008779CA" w:rsidRDefault="008779CA" w:rsidP="008779CA">
      <w:pPr>
        <w:pStyle w:val="Heading4"/>
      </w:pPr>
      <w:r>
        <w:t>Modifying the RigidCircle Class</w:t>
      </w:r>
    </w:p>
    <w:p w14:paraId="44371684" w14:textId="77777777" w:rsidR="008779CA" w:rsidRDefault="008779CA" w:rsidP="008779CA">
      <w:pPr>
        <w:pStyle w:val="BodyTextFirst"/>
      </w:pPr>
      <w:r>
        <w:t xml:space="preserve">Modify the </w:t>
      </w:r>
      <w:r w:rsidRPr="002175EF">
        <w:rPr>
          <w:rStyle w:val="CodeInline"/>
        </w:rPr>
        <w:t>RigidCircle</w:t>
      </w:r>
      <w:r>
        <w:t xml:space="preserve"> source code files in exactly the same manner as that of </w:t>
      </w:r>
      <w:r w:rsidRPr="002175EF">
        <w:rPr>
          <w:rStyle w:val="CodeInline"/>
        </w:rPr>
        <w:t>RigidRectangle</w:t>
      </w:r>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1067AD0F" w14:textId="1E081A40" w:rsidR="008779CA" w:rsidRDefault="008779CA" w:rsidP="008779CA">
      <w:pPr>
        <w:pStyle w:val="NumList"/>
        <w:numPr>
          <w:ilvl w:val="0"/>
          <w:numId w:val="24"/>
        </w:numPr>
        <w:tabs>
          <w:tab w:val="clear" w:pos="936"/>
          <w:tab w:val="num" w:pos="900"/>
        </w:tabs>
        <w:ind w:left="900"/>
      </w:pPr>
      <w:r>
        <w:lastRenderedPageBreak/>
        <w:t xml:space="preserve">In the </w:t>
      </w:r>
      <w:r w:rsidRPr="008374D2">
        <w:rPr>
          <w:rStyle w:val="CodeInline"/>
        </w:rPr>
        <w:t>src/engine/rigid_shape</w:t>
      </w:r>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r w:rsidRPr="00EB2490">
        <w:rPr>
          <w:rStyle w:val="CodeInline"/>
        </w:rPr>
        <w:t>Rigid</w:t>
      </w:r>
      <w:r>
        <w:rPr>
          <w:rStyle w:val="CodeInline"/>
        </w:rPr>
        <w:t>Circ</w:t>
      </w:r>
      <w:r w:rsidRPr="00EB2490">
        <w:rPr>
          <w:rStyle w:val="CodeInline"/>
        </w:rPr>
        <w:t>le</w:t>
      </w:r>
      <w:r>
        <w:t xml:space="preserve">, and define the </w:t>
      </w:r>
      <w:r w:rsidRPr="00EB2490">
        <w:rPr>
          <w:rStyle w:val="CodeInline"/>
        </w:rPr>
        <w:t>collisionTest()</w:t>
      </w:r>
      <w:r>
        <w:t xml:space="preserve"> function to always return a collision failed status if</w:t>
      </w:r>
      <w:ins w:id="66" w:author="Jeb Pavleas" w:date="2021-06-28T06:57:00Z">
        <w:r w:rsidR="009B11F0">
          <w:t xml:space="preserve"> the</w:t>
        </w:r>
      </w:ins>
      <w:r>
        <w:t xml:space="preserve"> </w:t>
      </w:r>
      <w:r w:rsidRPr="009D62D6">
        <w:rPr>
          <w:rStyle w:val="CodeInline"/>
        </w:rPr>
        <w:t>otherShape</w:t>
      </w:r>
      <w:r>
        <w:t xml:space="preserve"> is a </w:t>
      </w:r>
      <w:r w:rsidRPr="00E80B8D">
        <w:rPr>
          <w:rStyle w:val="CodeInline"/>
        </w:rPr>
        <w:t>RigidRectangle</w:t>
      </w:r>
      <w:ins w:id="67" w:author="Jeb Pavleas" w:date="2021-06-28T06:57:00Z">
        <w:r w:rsidR="009B11F0">
          <w:t>. If so,</w:t>
        </w:r>
      </w:ins>
      <w:del w:id="68" w:author="Jeb Pavleas" w:date="2021-06-28T06:57:00Z">
        <w:r w:rsidDel="009B11F0">
          <w:delText xml:space="preserve"> </w:delText>
        </w:r>
      </w:del>
      <w:ins w:id="69" w:author="Jeb Pavleas" w:date="2021-06-28T06:58:00Z">
        <w:r w:rsidR="009B11F0">
          <w:t>for now,</w:t>
        </w:r>
      </w:ins>
      <w:del w:id="70" w:author="Jeb Pavleas" w:date="2021-06-28T06:57:00Z">
        <w:r w:rsidDel="009B11F0">
          <w:delText xml:space="preserve">and </w:delText>
        </w:r>
      </w:del>
      <w:r>
        <w:t xml:space="preserve">call the </w:t>
      </w:r>
      <w:r w:rsidRPr="004004F8">
        <w:rPr>
          <w:rStyle w:val="CodeInline"/>
        </w:rPr>
        <w:t>collideCirCirc()</w:t>
      </w:r>
      <w:r>
        <w:t xml:space="preserve"> function in the case of a </w:t>
      </w:r>
      <w:r w:rsidRPr="004004F8">
        <w:rPr>
          <w:rStyle w:val="CodeInline"/>
        </w:rPr>
        <w:t>RigidCircle</w:t>
      </w:r>
      <w:del w:id="71" w:author="Jeb Pavleas" w:date="2021-06-28T06:58:00Z">
        <w:r w:rsidDel="009B11F0">
          <w:delText>.</w:delText>
        </w:r>
      </w:del>
      <w:r>
        <w:t xml:space="preserve"> </w:t>
      </w:r>
      <w:del w:id="72" w:author="Jeb Pavleas" w:date="2021-06-28T06:58:00Z">
        <w:r w:rsidDel="009B11F0">
          <w:delText>For now,</w:delText>
        </w:r>
      </w:del>
      <w:r>
        <w:t xml:space="preserve"> a</w:t>
      </w:r>
      <w:ins w:id="73" w:author="Jeb Pavleas" w:date="2021-06-28T06:59:00Z">
        <w:r w:rsidR="009B11F0">
          <w:t>s currently a</w:t>
        </w:r>
      </w:ins>
      <w:r>
        <w:t xml:space="preserve"> </w:t>
      </w:r>
      <w:r w:rsidRPr="00E80B8D">
        <w:rPr>
          <w:rStyle w:val="CodeInline"/>
        </w:rPr>
        <w:t>RigidCircle</w:t>
      </w:r>
      <w:r>
        <w:t xml:space="preserve"> does not know how to collide with a </w:t>
      </w:r>
      <w:r w:rsidRPr="00E80B8D">
        <w:rPr>
          <w:rStyle w:val="CodeInline"/>
        </w:rPr>
        <w:t>RigidRectangle</w:t>
      </w:r>
      <w:r>
        <w:t>.</w:t>
      </w:r>
    </w:p>
    <w:p w14:paraId="7466C986" w14:textId="77777777" w:rsidR="008779CA" w:rsidRPr="00666AAB" w:rsidRDefault="008779CA" w:rsidP="008779CA">
      <w:pPr>
        <w:pStyle w:val="Code"/>
        <w:rPr>
          <w:rStyle w:val="CodeInline"/>
        </w:rPr>
      </w:pPr>
      <w:r w:rsidRPr="00666AAB">
        <w:rPr>
          <w:rStyle w:val="CodeInline"/>
        </w:rPr>
        <w:t>import RigidCircle from "./rigid_circle_main.js";</w:t>
      </w:r>
    </w:p>
    <w:p w14:paraId="264E18E9" w14:textId="77777777" w:rsidR="008779CA" w:rsidRPr="00666AAB" w:rsidRDefault="008779CA" w:rsidP="008779CA">
      <w:pPr>
        <w:pStyle w:val="Code"/>
        <w:rPr>
          <w:rStyle w:val="CodeInline"/>
        </w:rPr>
      </w:pPr>
    </w:p>
    <w:p w14:paraId="1D1E669B" w14:textId="77777777" w:rsidR="008779CA" w:rsidRPr="00666AAB" w:rsidRDefault="008779CA" w:rsidP="008779CA">
      <w:pPr>
        <w:pStyle w:val="Code"/>
        <w:rPr>
          <w:rStyle w:val="CodeInline"/>
        </w:rPr>
      </w:pPr>
      <w:r w:rsidRPr="00666AAB">
        <w:rPr>
          <w:rStyle w:val="CodeInline"/>
        </w:rPr>
        <w:t>RigidCircle.prototype.collisionTest = function (otherShape, collisionInfo) {</w:t>
      </w:r>
    </w:p>
    <w:p w14:paraId="3253187C" w14:textId="77777777" w:rsidR="008779CA" w:rsidRPr="00666AAB" w:rsidRDefault="008779CA" w:rsidP="008779CA">
      <w:pPr>
        <w:pStyle w:val="Code"/>
        <w:rPr>
          <w:rStyle w:val="CodeInline"/>
        </w:rPr>
      </w:pPr>
      <w:r w:rsidRPr="00666AAB">
        <w:rPr>
          <w:rStyle w:val="CodeInline"/>
        </w:rPr>
        <w:t xml:space="preserve">    let status = false;</w:t>
      </w:r>
    </w:p>
    <w:p w14:paraId="38DF0E29" w14:textId="77777777" w:rsidR="008779CA" w:rsidRPr="00666AAB" w:rsidRDefault="008779CA" w:rsidP="008779CA">
      <w:pPr>
        <w:pStyle w:val="Code"/>
        <w:rPr>
          <w:rStyle w:val="CodeInline"/>
        </w:rPr>
      </w:pPr>
      <w:r w:rsidRPr="00666AAB">
        <w:rPr>
          <w:rStyle w:val="CodeInline"/>
        </w:rPr>
        <w:t xml:space="preserve">    if (otherShape.mType === "RigidCircle") {</w:t>
      </w:r>
    </w:p>
    <w:p w14:paraId="602F0ED0" w14:textId="77777777" w:rsidR="008779CA" w:rsidRPr="00666AAB" w:rsidRDefault="008779CA" w:rsidP="008779CA">
      <w:pPr>
        <w:pStyle w:val="Code"/>
        <w:rPr>
          <w:rStyle w:val="CodeInline"/>
        </w:rPr>
      </w:pPr>
      <w:r w:rsidRPr="00666AAB">
        <w:rPr>
          <w:rStyle w:val="CodeInline"/>
        </w:rPr>
        <w:t xml:space="preserve">        status = this.collideCircCirc(this, otherShape, collisionInfo);</w:t>
      </w:r>
    </w:p>
    <w:p w14:paraId="08582C30" w14:textId="77777777" w:rsidR="008779CA" w:rsidRPr="00666AAB" w:rsidRDefault="008779CA" w:rsidP="008779CA">
      <w:pPr>
        <w:pStyle w:val="Code"/>
        <w:rPr>
          <w:rStyle w:val="CodeInline"/>
        </w:rPr>
      </w:pPr>
      <w:r w:rsidRPr="00666AAB">
        <w:rPr>
          <w:rStyle w:val="CodeInline"/>
        </w:rPr>
        <w:t xml:space="preserve">    } else {</w:t>
      </w:r>
    </w:p>
    <w:p w14:paraId="39A3F31F" w14:textId="77777777" w:rsidR="008779CA" w:rsidRPr="00666AAB" w:rsidRDefault="008779CA" w:rsidP="008779CA">
      <w:pPr>
        <w:pStyle w:val="Code"/>
        <w:rPr>
          <w:rStyle w:val="CodeInline"/>
        </w:rPr>
      </w:pPr>
      <w:r w:rsidRPr="00666AAB">
        <w:rPr>
          <w:rStyle w:val="CodeInline"/>
        </w:rPr>
        <w:t xml:space="preserve">        status = false;</w:t>
      </w:r>
    </w:p>
    <w:p w14:paraId="61B2C340" w14:textId="77777777" w:rsidR="008779CA" w:rsidRPr="00666AAB" w:rsidRDefault="008779CA" w:rsidP="008779CA">
      <w:pPr>
        <w:pStyle w:val="Code"/>
        <w:rPr>
          <w:rStyle w:val="CodeInline"/>
        </w:rPr>
      </w:pPr>
      <w:r w:rsidRPr="00666AAB">
        <w:rPr>
          <w:rStyle w:val="CodeInline"/>
        </w:rPr>
        <w:t xml:space="preserve">    }</w:t>
      </w:r>
    </w:p>
    <w:p w14:paraId="21F96A09" w14:textId="77777777" w:rsidR="008779CA" w:rsidRPr="00666AAB" w:rsidRDefault="008779CA" w:rsidP="008779CA">
      <w:pPr>
        <w:pStyle w:val="Code"/>
        <w:rPr>
          <w:rStyle w:val="CodeInline"/>
        </w:rPr>
      </w:pPr>
      <w:r w:rsidRPr="00666AAB">
        <w:rPr>
          <w:rStyle w:val="CodeInline"/>
        </w:rPr>
        <w:t xml:space="preserve">    return status;</w:t>
      </w:r>
    </w:p>
    <w:p w14:paraId="78659171" w14:textId="77777777" w:rsidR="008779CA" w:rsidRPr="00666AAB" w:rsidRDefault="008779CA" w:rsidP="008779CA">
      <w:pPr>
        <w:pStyle w:val="Code"/>
        <w:rPr>
          <w:rStyle w:val="CodeInline"/>
        </w:rPr>
      </w:pPr>
      <w:r w:rsidRPr="00666AAB">
        <w:rPr>
          <w:rStyle w:val="CodeInline"/>
        </w:rPr>
        <w:t>}</w:t>
      </w:r>
    </w:p>
    <w:p w14:paraId="6B898267" w14:textId="5603EB77" w:rsidR="008779CA" w:rsidRDefault="008779CA" w:rsidP="008779CA">
      <w:pPr>
        <w:pStyle w:val="NumList"/>
        <w:numPr>
          <w:ilvl w:val="0"/>
          <w:numId w:val="11"/>
        </w:numPr>
        <w:tabs>
          <w:tab w:val="clear" w:pos="936"/>
          <w:tab w:val="num" w:pos="900"/>
        </w:tabs>
        <w:ind w:left="900"/>
      </w:pPr>
      <w:r>
        <w:t xml:space="preserve">Define the </w:t>
      </w:r>
      <w:r w:rsidRPr="00330305">
        <w:rPr>
          <w:rStyle w:val="CodeInline"/>
        </w:rPr>
        <w:t>collideCircCirc</w:t>
      </w:r>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w:t>
      </w:r>
      <w:ins w:id="74" w:author="Jeb Pavleas" w:date="2021-06-28T07:00:00Z">
        <w:r w:rsidR="009B11F0">
          <w:t xml:space="preserve">collision with </w:t>
        </w:r>
      </w:ins>
      <w:r>
        <w:t xml:space="preserve">the two centers located at exactly the same position (Step 3).  The following code shows Step 1, the detection of no collision, notice that this code also corresponds to the cases as illustrated in Figure 9-2. </w:t>
      </w:r>
    </w:p>
    <w:p w14:paraId="155C880E" w14:textId="77777777" w:rsidR="008779CA" w:rsidRPr="00613369" w:rsidRDefault="008779CA" w:rsidP="008779CA">
      <w:pPr>
        <w:pStyle w:val="Code"/>
      </w:pPr>
      <w:r w:rsidRPr="00613369">
        <w:t>RigidCircle.prototype.collideCircCirc = function (c1, c2, collisionInfo) {</w:t>
      </w:r>
    </w:p>
    <w:p w14:paraId="19DC4473" w14:textId="77777777" w:rsidR="008779CA" w:rsidRPr="00613369" w:rsidRDefault="008779CA" w:rsidP="008779CA">
      <w:pPr>
        <w:pStyle w:val="Code"/>
      </w:pPr>
      <w:r w:rsidRPr="00613369">
        <w:t xml:space="preserve">    let vFrom1to2 = [0, 0];</w:t>
      </w:r>
    </w:p>
    <w:p w14:paraId="323AAE92" w14:textId="77777777" w:rsidR="008779CA" w:rsidRPr="00613369" w:rsidRDefault="008779CA" w:rsidP="008779CA">
      <w:pPr>
        <w:pStyle w:val="Code"/>
      </w:pPr>
      <w:r w:rsidRPr="00613369">
        <w:t xml:space="preserve">    // </w:t>
      </w:r>
      <w:r>
        <w:rPr>
          <w:rStyle w:val="CodeBold"/>
        </w:rPr>
        <w:t>Step</w:t>
      </w:r>
      <w:commentRangeStart w:id="75"/>
      <w:r>
        <w:rPr>
          <w:rStyle w:val="CodeBold"/>
        </w:rPr>
        <w:t xml:space="preserve"> 1</w:t>
      </w:r>
      <w:commentRangeEnd w:id="75"/>
      <w:r>
        <w:rPr>
          <w:rStyle w:val="CommentReference"/>
          <w:rFonts w:asciiTheme="minorHAnsi" w:hAnsiTheme="minorHAnsi"/>
          <w:noProof w:val="0"/>
        </w:rPr>
        <w:commentReference w:id="75"/>
      </w:r>
      <w:r w:rsidRPr="00613369">
        <w:t>: Determine if the circles overlap</w:t>
      </w:r>
    </w:p>
    <w:p w14:paraId="1047D2C3" w14:textId="77777777" w:rsidR="008779CA" w:rsidRPr="00613369" w:rsidRDefault="008779CA" w:rsidP="008779CA">
      <w:pPr>
        <w:pStyle w:val="Code"/>
      </w:pPr>
      <w:r w:rsidRPr="00613369">
        <w:t xml:space="preserve">    vec2.subtract(vFrom1to2, c2.getCenter(), c1.getCenter());</w:t>
      </w:r>
    </w:p>
    <w:p w14:paraId="2E6D2D67" w14:textId="77777777" w:rsidR="008779CA" w:rsidRPr="00613369" w:rsidRDefault="008779CA" w:rsidP="008779CA">
      <w:pPr>
        <w:pStyle w:val="Code"/>
      </w:pPr>
      <w:r w:rsidRPr="00613369">
        <w:t xml:space="preserve">    let rSum = c1.mRadius + c2.mRadius;</w:t>
      </w:r>
    </w:p>
    <w:p w14:paraId="2D73827D" w14:textId="77777777" w:rsidR="008779CA" w:rsidRPr="00613369" w:rsidRDefault="008779CA" w:rsidP="008779CA">
      <w:pPr>
        <w:pStyle w:val="Code"/>
      </w:pPr>
      <w:r w:rsidRPr="00613369">
        <w:t xml:space="preserve">    let dist = vec2.length(vFrom1to2);</w:t>
      </w:r>
    </w:p>
    <w:p w14:paraId="4361C67C" w14:textId="77777777" w:rsidR="008779CA" w:rsidRPr="00613369" w:rsidRDefault="008779CA" w:rsidP="008779CA">
      <w:pPr>
        <w:pStyle w:val="Code"/>
      </w:pPr>
      <w:r w:rsidRPr="00613369">
        <w:t xml:space="preserve">    if (dist &gt; Math.sqrt(rSum * rSum)) {</w:t>
      </w:r>
    </w:p>
    <w:p w14:paraId="19084B0E" w14:textId="77777777" w:rsidR="008779CA" w:rsidRPr="00613369" w:rsidRDefault="008779CA" w:rsidP="008779CA">
      <w:pPr>
        <w:pStyle w:val="Code"/>
      </w:pPr>
      <w:r w:rsidRPr="00613369">
        <w:t xml:space="preserve">        //not overlapping</w:t>
      </w:r>
    </w:p>
    <w:p w14:paraId="6E3420EA" w14:textId="77777777" w:rsidR="008779CA" w:rsidRPr="00613369" w:rsidRDefault="008779CA" w:rsidP="008779CA">
      <w:pPr>
        <w:pStyle w:val="Code"/>
      </w:pPr>
      <w:r w:rsidRPr="00613369">
        <w:t xml:space="preserve">        return false;</w:t>
      </w:r>
    </w:p>
    <w:p w14:paraId="60DFA020" w14:textId="77777777" w:rsidR="008779CA" w:rsidRDefault="008779CA" w:rsidP="008779CA">
      <w:pPr>
        <w:pStyle w:val="Code"/>
        <w:ind w:firstLine="165"/>
      </w:pPr>
      <w:r w:rsidRPr="00613369">
        <w:t>}</w:t>
      </w:r>
    </w:p>
    <w:p w14:paraId="7E0ED3D9" w14:textId="77777777" w:rsidR="008779CA" w:rsidRPr="00613369" w:rsidRDefault="008779CA" w:rsidP="008779CA">
      <w:pPr>
        <w:pStyle w:val="Code"/>
        <w:ind w:firstLine="165"/>
      </w:pPr>
      <w:commentRangeStart w:id="76"/>
      <w:r>
        <w:t>// Steps 2 and 3 to follow</w:t>
      </w:r>
      <w:commentRangeEnd w:id="76"/>
      <w:r w:rsidR="009B11F0">
        <w:rPr>
          <w:rStyle w:val="CommentReference"/>
          <w:rFonts w:asciiTheme="minorHAnsi" w:hAnsiTheme="minorHAnsi"/>
          <w:noProof w:val="0"/>
        </w:rPr>
        <w:commentReference w:id="76"/>
      </w:r>
    </w:p>
    <w:p w14:paraId="19E21F13" w14:textId="77777777" w:rsidR="008779CA" w:rsidRDefault="008779CA" w:rsidP="008779CA">
      <w:pPr>
        <w:pStyle w:val="NumList"/>
        <w:numPr>
          <w:ilvl w:val="0"/>
          <w:numId w:val="11"/>
        </w:numPr>
        <w:tabs>
          <w:tab w:val="clear" w:pos="936"/>
          <w:tab w:val="num" w:pos="900"/>
        </w:tabs>
        <w:ind w:left="900"/>
      </w:pPr>
      <w:r>
        <w:lastRenderedPageBreak/>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r w:rsidRPr="00E05626">
        <w:rPr>
          <w:rStyle w:val="CodeInline"/>
        </w:rPr>
        <w:t>RigidShape</w:t>
      </w:r>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r w:rsidRPr="00E05626">
        <w:rPr>
          <w:rStyle w:val="CodeInline"/>
        </w:rPr>
        <w:t>rSum</w:t>
      </w:r>
      <w:r>
        <w:t xml:space="preserve"> and </w:t>
      </w:r>
      <w:r w:rsidRPr="00E05626">
        <w:rPr>
          <w:rStyle w:val="CodeInline"/>
        </w:rPr>
        <w:t>dist</w:t>
      </w:r>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12CEDD78" w14:textId="77777777" w:rsidR="008779CA" w:rsidRDefault="008779CA" w:rsidP="008779CA">
      <w:pPr>
        <w:pStyle w:val="Figure"/>
        <w:ind w:firstLine="720"/>
      </w:pPr>
      <w:r>
        <w:rPr>
          <w:noProof/>
          <w:lang w:val="en-GB" w:eastAsia="en-GB"/>
        </w:rPr>
        <w:drawing>
          <wp:inline distT="114300" distB="114300" distL="114300" distR="114300" wp14:anchorId="490FA5E4" wp14:editId="785C0027">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3" cstate="print"/>
                    <a:srcRect/>
                    <a:stretch>
                      <a:fillRect/>
                    </a:stretch>
                  </pic:blipFill>
                  <pic:spPr>
                    <a:xfrm>
                      <a:off x="0" y="0"/>
                      <a:ext cx="4219149" cy="1259906"/>
                    </a:xfrm>
                    <a:prstGeom prst="rect">
                      <a:avLst/>
                    </a:prstGeom>
                    <a:ln/>
                  </pic:spPr>
                </pic:pic>
              </a:graphicData>
            </a:graphic>
          </wp:inline>
        </w:drawing>
      </w:r>
    </w:p>
    <w:p w14:paraId="2512F599" w14:textId="77777777" w:rsidR="008779CA" w:rsidRDefault="008779CA" w:rsidP="008779CA">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6364C07A" w14:textId="77777777" w:rsidR="008779CA" w:rsidRPr="001C2368" w:rsidRDefault="008779CA" w:rsidP="008779CA">
      <w:pPr>
        <w:pStyle w:val="Code"/>
      </w:pPr>
      <w:r w:rsidRPr="001C2368">
        <w:t>//</w:t>
      </w:r>
      <w:r>
        <w:t xml:space="preserve"> Step 1: refer to previous step</w:t>
      </w:r>
    </w:p>
    <w:p w14:paraId="2B38F69E" w14:textId="77777777" w:rsidR="008779CA" w:rsidRPr="001C2368" w:rsidRDefault="008779CA" w:rsidP="008779CA">
      <w:pPr>
        <w:pStyle w:val="Code"/>
      </w:pPr>
      <w:r w:rsidRPr="001C2368">
        <w:t>if (dist !== 0) {</w:t>
      </w:r>
    </w:p>
    <w:p w14:paraId="4359CD43" w14:textId="77777777" w:rsidR="008779CA" w:rsidRPr="001C2368" w:rsidRDefault="008779CA" w:rsidP="008779CA">
      <w:pPr>
        <w:pStyle w:val="Code"/>
      </w:pPr>
      <w:r w:rsidRPr="001C2368">
        <w:t xml:space="preserve">        // </w:t>
      </w:r>
      <w:r>
        <w:rPr>
          <w:rStyle w:val="CodeBold"/>
        </w:rPr>
        <w:t>Step</w:t>
      </w:r>
      <w:r w:rsidRPr="008325A6">
        <w:rPr>
          <w:rStyle w:val="CodeBold"/>
        </w:rPr>
        <w:t xml:space="preserve"> 2</w:t>
      </w:r>
      <w:r w:rsidRPr="001C2368">
        <w:t>: Colliding circle centers are at different positions</w:t>
      </w:r>
    </w:p>
    <w:p w14:paraId="67245037" w14:textId="77777777" w:rsidR="008779CA" w:rsidRPr="001C2368" w:rsidRDefault="008779CA" w:rsidP="008779CA">
      <w:pPr>
        <w:pStyle w:val="Code"/>
      </w:pPr>
      <w:r w:rsidRPr="001C2368">
        <w:t xml:space="preserve">        vec2.normalize(vFrom1to2, vFrom1to2);</w:t>
      </w:r>
    </w:p>
    <w:p w14:paraId="772635C1" w14:textId="77777777" w:rsidR="008779CA" w:rsidRPr="001C2368" w:rsidRDefault="008779CA" w:rsidP="008779CA">
      <w:pPr>
        <w:pStyle w:val="Code"/>
      </w:pPr>
      <w:r w:rsidRPr="001C2368">
        <w:t xml:space="preserve">        let vToC2 = [0, 0];</w:t>
      </w:r>
    </w:p>
    <w:p w14:paraId="0FE91CE9" w14:textId="77777777" w:rsidR="008779CA" w:rsidRPr="001C2368" w:rsidRDefault="008779CA" w:rsidP="008779CA">
      <w:pPr>
        <w:pStyle w:val="Code"/>
      </w:pPr>
      <w:r w:rsidRPr="001C2368">
        <w:t xml:space="preserve">        vec2.scale(vToC2, vFrom1to2, -c2.mRadius);</w:t>
      </w:r>
    </w:p>
    <w:p w14:paraId="7D06CA6B" w14:textId="77777777" w:rsidR="008779CA" w:rsidRPr="001C2368" w:rsidRDefault="008779CA" w:rsidP="008779CA">
      <w:pPr>
        <w:pStyle w:val="Code"/>
      </w:pPr>
      <w:r w:rsidRPr="001C2368">
        <w:t xml:space="preserve">        vec2.add(vToC2, c2.getCenter(), vToC2);</w:t>
      </w:r>
    </w:p>
    <w:p w14:paraId="0890586C" w14:textId="77777777" w:rsidR="008779CA" w:rsidRPr="001C2368" w:rsidRDefault="008779CA" w:rsidP="008779CA">
      <w:pPr>
        <w:pStyle w:val="Code"/>
      </w:pPr>
      <w:r w:rsidRPr="001C2368">
        <w:t xml:space="preserve">        collisionInfo.setInfo(rSum - dist, vFrom1to2, vToC2);</w:t>
      </w:r>
    </w:p>
    <w:p w14:paraId="249CC9EE" w14:textId="77777777" w:rsidR="008779CA" w:rsidRPr="001C2368" w:rsidRDefault="008779CA" w:rsidP="008779CA">
      <w:pPr>
        <w:pStyle w:val="Code"/>
      </w:pPr>
      <w:r w:rsidRPr="001C2368">
        <w:t xml:space="preserve">    }</w:t>
      </w:r>
    </w:p>
    <w:p w14:paraId="2DFB66C2" w14:textId="77777777" w:rsidR="008779CA" w:rsidRPr="001C2368" w:rsidRDefault="008779CA" w:rsidP="008779CA">
      <w:pPr>
        <w:pStyle w:val="Code"/>
      </w:pPr>
      <w:commentRangeStart w:id="77"/>
      <w:r w:rsidRPr="001C2368">
        <w:t>//… details in the next step</w:t>
      </w:r>
      <w:commentRangeEnd w:id="77"/>
      <w:r w:rsidR="009B11F0">
        <w:rPr>
          <w:rStyle w:val="CommentReference"/>
          <w:rFonts w:asciiTheme="minorHAnsi" w:hAnsiTheme="minorHAnsi"/>
          <w:noProof w:val="0"/>
        </w:rPr>
        <w:commentReference w:id="77"/>
      </w:r>
    </w:p>
    <w:p w14:paraId="20A1FC44" w14:textId="77777777" w:rsidR="008779CA" w:rsidRDefault="008779CA" w:rsidP="008779CA">
      <w:pPr>
        <w:pStyle w:val="NumList"/>
        <w:numPr>
          <w:ilvl w:val="0"/>
          <w:numId w:val="11"/>
        </w:numPr>
        <w:tabs>
          <w:tab w:val="clear" w:pos="936"/>
          <w:tab w:val="num" w:pos="900"/>
        </w:tabs>
        <w:ind w:left="900"/>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015783BD" w14:textId="77777777" w:rsidR="008779CA" w:rsidRPr="002C25E7" w:rsidRDefault="008779CA" w:rsidP="008779CA">
      <w:pPr>
        <w:pStyle w:val="Code"/>
      </w:pPr>
      <w:r w:rsidRPr="002C25E7">
        <w:t>//</w:t>
      </w:r>
      <w:r>
        <w:t>Step 1: refer to previous step</w:t>
      </w:r>
    </w:p>
    <w:p w14:paraId="1565A4A2" w14:textId="77777777" w:rsidR="008779CA" w:rsidRPr="002C25E7" w:rsidRDefault="008779CA" w:rsidP="008779CA">
      <w:pPr>
        <w:pStyle w:val="Code"/>
      </w:pPr>
      <w:r w:rsidRPr="002C25E7">
        <w:t>if (dist !== 0) {</w:t>
      </w:r>
    </w:p>
    <w:p w14:paraId="77698C74" w14:textId="77777777" w:rsidR="008779CA" w:rsidRPr="002C25E7" w:rsidRDefault="008779CA" w:rsidP="008779CA">
      <w:pPr>
        <w:pStyle w:val="Code"/>
      </w:pPr>
      <w:r w:rsidRPr="002C25E7">
        <w:t xml:space="preserve">    //</w:t>
      </w:r>
      <w:r>
        <w:t xml:space="preserve"> Step 2: refer to previous step</w:t>
      </w:r>
    </w:p>
    <w:p w14:paraId="273E2CED" w14:textId="77777777" w:rsidR="008779CA" w:rsidRPr="002C25E7" w:rsidRDefault="008779CA" w:rsidP="008779CA">
      <w:pPr>
        <w:pStyle w:val="Code"/>
      </w:pPr>
      <w:r w:rsidRPr="002C25E7">
        <w:t>} else {</w:t>
      </w:r>
    </w:p>
    <w:p w14:paraId="174E35D3" w14:textId="77777777" w:rsidR="008779CA" w:rsidRPr="002C25E7" w:rsidRDefault="008779CA" w:rsidP="008779CA">
      <w:pPr>
        <w:pStyle w:val="Code"/>
      </w:pPr>
      <w:r w:rsidRPr="002C25E7">
        <w:t xml:space="preserve">    let n = [0, -1];</w:t>
      </w:r>
    </w:p>
    <w:p w14:paraId="2E739C32" w14:textId="77777777" w:rsidR="008779CA" w:rsidRPr="002C25E7" w:rsidRDefault="008779CA" w:rsidP="008779CA">
      <w:pPr>
        <w:pStyle w:val="Code"/>
      </w:pPr>
      <w:r w:rsidRPr="002C25E7">
        <w:lastRenderedPageBreak/>
        <w:t xml:space="preserve">    // </w:t>
      </w:r>
      <w:r>
        <w:rPr>
          <w:rStyle w:val="CodeBold"/>
        </w:rPr>
        <w:t>Step 3</w:t>
      </w:r>
      <w:r w:rsidRPr="002C25E7">
        <w:t>: Colliding circle centers are at exactly the same position</w:t>
      </w:r>
    </w:p>
    <w:p w14:paraId="243BFB04" w14:textId="77777777" w:rsidR="008779CA" w:rsidRPr="002C25E7" w:rsidRDefault="008779CA" w:rsidP="008779CA">
      <w:pPr>
        <w:pStyle w:val="Code"/>
      </w:pPr>
      <w:r w:rsidRPr="002C25E7">
        <w:t xml:space="preserve">    if (c1.mRadius &gt; c2.mRadius) {</w:t>
      </w:r>
    </w:p>
    <w:p w14:paraId="2C197B8E" w14:textId="77777777" w:rsidR="008779CA" w:rsidRPr="002C25E7" w:rsidRDefault="008779CA" w:rsidP="008779CA">
      <w:pPr>
        <w:pStyle w:val="Code"/>
      </w:pPr>
      <w:r w:rsidRPr="002C25E7">
        <w:t xml:space="preserve">        let pC1 = c1.getCenter();</w:t>
      </w:r>
    </w:p>
    <w:p w14:paraId="68A5CBC7" w14:textId="77777777" w:rsidR="008779CA" w:rsidRPr="002C25E7" w:rsidRDefault="008779CA" w:rsidP="008779CA">
      <w:pPr>
        <w:pStyle w:val="Code"/>
      </w:pPr>
      <w:r w:rsidRPr="002C25E7">
        <w:t xml:space="preserve">        let ptOnC1 = [pC1[0], pC1[1] + c1.mRadius];</w:t>
      </w:r>
    </w:p>
    <w:p w14:paraId="3B877F4A" w14:textId="77777777" w:rsidR="008779CA" w:rsidRPr="002C25E7" w:rsidRDefault="008779CA" w:rsidP="008779CA">
      <w:pPr>
        <w:pStyle w:val="Code"/>
      </w:pPr>
      <w:r w:rsidRPr="002C25E7">
        <w:t xml:space="preserve">        collisionInfo.setInfo(rSum, n, ptOnC1);</w:t>
      </w:r>
    </w:p>
    <w:p w14:paraId="582B063C" w14:textId="77777777" w:rsidR="008779CA" w:rsidRPr="002C25E7" w:rsidRDefault="008779CA" w:rsidP="008779CA">
      <w:pPr>
        <w:pStyle w:val="Code"/>
      </w:pPr>
      <w:r w:rsidRPr="002C25E7">
        <w:t xml:space="preserve">    } else {</w:t>
      </w:r>
    </w:p>
    <w:p w14:paraId="059B0929" w14:textId="77777777" w:rsidR="008779CA" w:rsidRPr="002C25E7" w:rsidRDefault="008779CA" w:rsidP="008779CA">
      <w:pPr>
        <w:pStyle w:val="Code"/>
      </w:pPr>
      <w:r w:rsidRPr="002C25E7">
        <w:t xml:space="preserve">        let pC2 = c2.getCenter();</w:t>
      </w:r>
    </w:p>
    <w:p w14:paraId="27BB29CF" w14:textId="77777777" w:rsidR="008779CA" w:rsidRPr="002C25E7" w:rsidRDefault="008779CA" w:rsidP="008779CA">
      <w:pPr>
        <w:pStyle w:val="Code"/>
      </w:pPr>
      <w:r w:rsidRPr="002C25E7">
        <w:t xml:space="preserve">        let ptOnC2 = [pC2[0], pC2[1]+ c2.mRadius];</w:t>
      </w:r>
    </w:p>
    <w:p w14:paraId="523FC1B7" w14:textId="77777777" w:rsidR="008779CA" w:rsidRPr="002C25E7" w:rsidRDefault="008779CA" w:rsidP="008779CA">
      <w:pPr>
        <w:pStyle w:val="Code"/>
      </w:pPr>
      <w:r w:rsidRPr="002C25E7">
        <w:t xml:space="preserve">        collisionInfo.setInfo(rSum, n, ptOnC2);</w:t>
      </w:r>
    </w:p>
    <w:p w14:paraId="72F76950" w14:textId="77777777" w:rsidR="008779CA" w:rsidRPr="002C25E7" w:rsidRDefault="008779CA" w:rsidP="008779CA">
      <w:pPr>
        <w:pStyle w:val="Code"/>
      </w:pPr>
      <w:r w:rsidRPr="002C25E7">
        <w:t xml:space="preserve">    }</w:t>
      </w:r>
    </w:p>
    <w:p w14:paraId="1890081E" w14:textId="77777777" w:rsidR="008779CA" w:rsidRPr="002C25E7" w:rsidRDefault="008779CA" w:rsidP="008779CA">
      <w:pPr>
        <w:pStyle w:val="Code"/>
      </w:pPr>
      <w:r w:rsidRPr="002C25E7">
        <w:t>}</w:t>
      </w:r>
    </w:p>
    <w:p w14:paraId="689429A8" w14:textId="77777777" w:rsidR="008779CA" w:rsidRPr="00F13F00" w:rsidRDefault="008779CA" w:rsidP="008779CA">
      <w:pPr>
        <w:pStyle w:val="Heading3"/>
      </w:pPr>
      <w:r>
        <w:t>Defining the Physics Component</w:t>
      </w:r>
    </w:p>
    <w:p w14:paraId="170F0C2B" w14:textId="77777777" w:rsidR="008779CA" w:rsidRDefault="008779CA" w:rsidP="008779CA">
      <w:pPr>
        <w:pStyle w:val="BodyTextFirst"/>
      </w:pPr>
      <w:r>
        <w:t>With the circle-to-circle collision detection implemented, you can now define the physics component to trigger the collision computation.</w:t>
      </w:r>
    </w:p>
    <w:p w14:paraId="375283F2" w14:textId="77777777" w:rsidR="008779CA" w:rsidRDefault="008779CA" w:rsidP="008779CA">
      <w:pPr>
        <w:pStyle w:val="NumList"/>
        <w:numPr>
          <w:ilvl w:val="0"/>
          <w:numId w:val="25"/>
        </w:numPr>
        <w:tabs>
          <w:tab w:val="clear" w:pos="936"/>
          <w:tab w:val="num" w:pos="900"/>
        </w:tabs>
        <w:ind w:left="900"/>
      </w:pPr>
      <w:r>
        <w:t xml:space="preserve">In the </w:t>
      </w:r>
      <w:r w:rsidRPr="009B11F0">
        <w:rPr>
          <w:rStyle w:val="CodeInline"/>
          <w:rPrChange w:id="78" w:author="Jeb Pavleas" w:date="2021-06-28T07:05:00Z">
            <w:rPr/>
          </w:rPrChange>
        </w:rPr>
        <w:t>src/engine/components</w:t>
      </w:r>
      <w:r>
        <w:t xml:space="preserve"> folder, create the </w:t>
      </w:r>
      <w:r w:rsidRPr="00383E3F">
        <w:rPr>
          <w:rStyle w:val="CodeInline"/>
        </w:rPr>
        <w:t>physics.js</w:t>
      </w:r>
      <w:r>
        <w:t xml:space="preserve"> file, import </w:t>
      </w:r>
      <w:r w:rsidRPr="00383E3F">
        <w:rPr>
          <w:rStyle w:val="CodeInline"/>
        </w:rPr>
        <w:t>CollisionInfo</w:t>
      </w:r>
      <w:r>
        <w:t xml:space="preserve"> and declare variables to support computations that are local to this file. </w:t>
      </w:r>
    </w:p>
    <w:p w14:paraId="739CA8D6" w14:textId="77777777" w:rsidR="008779CA" w:rsidRDefault="008779CA" w:rsidP="008779CA">
      <w:pPr>
        <w:pStyle w:val="NumList"/>
        <w:numPr>
          <w:ilvl w:val="0"/>
          <w:numId w:val="25"/>
        </w:numPr>
        <w:tabs>
          <w:tab w:val="clear" w:pos="936"/>
          <w:tab w:val="num" w:pos="900"/>
        </w:tabs>
        <w:ind w:left="900"/>
      </w:pPr>
      <w:r>
        <w:t xml:space="preserve">Define the </w:t>
      </w:r>
      <w:r w:rsidRPr="00383E3F">
        <w:rPr>
          <w:rStyle w:val="CodeInline"/>
        </w:rPr>
        <w:t>collideShape()</w:t>
      </w:r>
      <w:r>
        <w:t xml:space="preserve"> function to trigger the collision detection computation. Take note the two tests prior to the actual calling of shape </w:t>
      </w:r>
      <w:r w:rsidRPr="00383E3F">
        <w:rPr>
          <w:rStyle w:val="CodeInline"/>
        </w:rPr>
        <w:t>collisionTest()</w:t>
      </w:r>
      <w:r>
        <w:t xml:space="preserve">. First, check to ensure the two shapes are not actually the same object. Second, call to the broad phase </w:t>
      </w:r>
      <w:r w:rsidRPr="00383E3F">
        <w:rPr>
          <w:rStyle w:val="CodeInline"/>
        </w:rPr>
        <w:t>boundTest()</w:t>
      </w:r>
      <w:r>
        <w:t xml:space="preserve"> method to determine the proximity of the shapes. Notice that the last parameter, </w:t>
      </w:r>
      <w:r w:rsidRPr="008B37CF">
        <w:rPr>
          <w:rStyle w:val="CodeInline"/>
        </w:rPr>
        <w:t>infoSet</w:t>
      </w:r>
      <w:r>
        <w:t xml:space="preserve">, when defined will contain all </w:t>
      </w:r>
      <w:r w:rsidRPr="008B37CF">
        <w:rPr>
          <w:rStyle w:val="CodeInline"/>
        </w:rPr>
        <w:t>CollisionInfo</w:t>
      </w:r>
      <w:r>
        <w:t xml:space="preserve"> objects for all successful collisions. This is defined to support visualizing the </w:t>
      </w:r>
      <w:r w:rsidRPr="008B37CF">
        <w:rPr>
          <w:rStyle w:val="CodeInline"/>
        </w:rPr>
        <w:t>CollisionInfo</w:t>
      </w:r>
      <w:r>
        <w:t xml:space="preserve"> objects for verification and debugging purposes.</w:t>
      </w:r>
    </w:p>
    <w:p w14:paraId="5C061659" w14:textId="77777777" w:rsidR="008779CA" w:rsidRDefault="008779CA" w:rsidP="008779CA">
      <w:pPr>
        <w:pStyle w:val="Code"/>
      </w:pPr>
      <w:r>
        <w:t>function collideShape(s1, s2, infoSet = null) {</w:t>
      </w:r>
    </w:p>
    <w:p w14:paraId="709430DE" w14:textId="77777777" w:rsidR="008779CA" w:rsidRDefault="008779CA" w:rsidP="008779CA">
      <w:pPr>
        <w:pStyle w:val="Code"/>
      </w:pPr>
      <w:r>
        <w:t xml:space="preserve">    let hasCollision = false;</w:t>
      </w:r>
    </w:p>
    <w:p w14:paraId="00239B01" w14:textId="77777777" w:rsidR="008779CA" w:rsidRDefault="008779CA" w:rsidP="008779CA">
      <w:pPr>
        <w:pStyle w:val="Code"/>
      </w:pPr>
      <w:r>
        <w:t xml:space="preserve">    if (s1 !== s2) {</w:t>
      </w:r>
    </w:p>
    <w:p w14:paraId="70FE2DA2" w14:textId="77777777" w:rsidR="008779CA" w:rsidRDefault="008779CA" w:rsidP="008779CA">
      <w:pPr>
        <w:pStyle w:val="Code"/>
      </w:pPr>
      <w:r>
        <w:t xml:space="preserve">        if (s1.boundTest(s2)) {</w:t>
      </w:r>
    </w:p>
    <w:p w14:paraId="62298980" w14:textId="77777777" w:rsidR="008779CA" w:rsidRDefault="008779CA" w:rsidP="008779CA">
      <w:pPr>
        <w:pStyle w:val="Code"/>
      </w:pPr>
      <w:r>
        <w:t xml:space="preserve">            hasCollision = s1.collisionTest(s2, mCInfo);</w:t>
      </w:r>
    </w:p>
    <w:p w14:paraId="6E8CE012" w14:textId="77777777" w:rsidR="008779CA" w:rsidRDefault="008779CA" w:rsidP="008779CA">
      <w:pPr>
        <w:pStyle w:val="Code"/>
      </w:pPr>
      <w:r>
        <w:t xml:space="preserve">            if (hasCollision) {</w:t>
      </w:r>
    </w:p>
    <w:p w14:paraId="2D7CF3F3" w14:textId="77777777" w:rsidR="008779CA" w:rsidRDefault="008779CA" w:rsidP="008779CA">
      <w:pPr>
        <w:pStyle w:val="Code"/>
      </w:pPr>
      <w:r>
        <w:t xml:space="preserve">                // make sure mCInfo is always from s1 towards s2</w:t>
      </w:r>
    </w:p>
    <w:p w14:paraId="2DA769DA" w14:textId="77777777" w:rsidR="008779CA" w:rsidRDefault="008779CA" w:rsidP="008779CA">
      <w:pPr>
        <w:pStyle w:val="Code"/>
      </w:pPr>
      <w:r>
        <w:t xml:space="preserve">                vec2.subtract(mS1toS2, s2.getCenter(), s1.getCenter());</w:t>
      </w:r>
    </w:p>
    <w:p w14:paraId="0A9488FF" w14:textId="77777777" w:rsidR="008779CA" w:rsidRDefault="008779CA" w:rsidP="008779CA">
      <w:pPr>
        <w:pStyle w:val="Code"/>
      </w:pPr>
      <w:r>
        <w:t xml:space="preserve">                if (vec2.dot(mS1toS2, mCInfo.getNormal()) &lt; 0)</w:t>
      </w:r>
    </w:p>
    <w:p w14:paraId="7F5845F8" w14:textId="77777777" w:rsidR="008779CA" w:rsidRDefault="008779CA" w:rsidP="008779CA">
      <w:pPr>
        <w:pStyle w:val="Code"/>
      </w:pPr>
      <w:r>
        <w:t xml:space="preserve">                    mCInfo.changeDir();</w:t>
      </w:r>
    </w:p>
    <w:p w14:paraId="78814928" w14:textId="77777777" w:rsidR="008779CA" w:rsidRDefault="008779CA" w:rsidP="008779CA">
      <w:pPr>
        <w:pStyle w:val="Code"/>
      </w:pPr>
      <w:r>
        <w:t xml:space="preserve">                // for showing off collision mCInfo!</w:t>
      </w:r>
    </w:p>
    <w:p w14:paraId="12E06C5C" w14:textId="77777777" w:rsidR="008779CA" w:rsidRDefault="008779CA" w:rsidP="008779CA">
      <w:pPr>
        <w:pStyle w:val="Code"/>
      </w:pPr>
      <w:r>
        <w:t xml:space="preserve">                if (infoSet !== null) {</w:t>
      </w:r>
    </w:p>
    <w:p w14:paraId="46A9BD65" w14:textId="77777777" w:rsidR="008779CA" w:rsidRDefault="008779CA" w:rsidP="008779CA">
      <w:pPr>
        <w:pStyle w:val="Code"/>
      </w:pPr>
      <w:r>
        <w:lastRenderedPageBreak/>
        <w:t xml:space="preserve">                    infoSet.push(mCInfo);</w:t>
      </w:r>
    </w:p>
    <w:p w14:paraId="78D39977" w14:textId="77777777" w:rsidR="008779CA" w:rsidRDefault="008779CA" w:rsidP="008779CA">
      <w:pPr>
        <w:pStyle w:val="Code"/>
      </w:pPr>
      <w:r>
        <w:t xml:space="preserve">                    mCInfo = new CollisionInfo();</w:t>
      </w:r>
    </w:p>
    <w:p w14:paraId="68B358E6" w14:textId="77777777" w:rsidR="008779CA" w:rsidRDefault="008779CA" w:rsidP="008779CA">
      <w:pPr>
        <w:pStyle w:val="Code"/>
      </w:pPr>
      <w:r>
        <w:t xml:space="preserve">                }</w:t>
      </w:r>
    </w:p>
    <w:p w14:paraId="43665455" w14:textId="77777777" w:rsidR="008779CA" w:rsidRDefault="008779CA" w:rsidP="008779CA">
      <w:pPr>
        <w:pStyle w:val="Code"/>
      </w:pPr>
      <w:r>
        <w:t xml:space="preserve">            }</w:t>
      </w:r>
    </w:p>
    <w:p w14:paraId="47BE267B" w14:textId="77777777" w:rsidR="008779CA" w:rsidRDefault="008779CA" w:rsidP="008779CA">
      <w:pPr>
        <w:pStyle w:val="Code"/>
      </w:pPr>
      <w:r>
        <w:t xml:space="preserve">        }</w:t>
      </w:r>
    </w:p>
    <w:p w14:paraId="64D72236" w14:textId="77777777" w:rsidR="008779CA" w:rsidRDefault="008779CA" w:rsidP="008779CA">
      <w:pPr>
        <w:pStyle w:val="Code"/>
      </w:pPr>
      <w:r>
        <w:t xml:space="preserve">    }</w:t>
      </w:r>
    </w:p>
    <w:p w14:paraId="2C48502E" w14:textId="77777777" w:rsidR="008779CA" w:rsidRDefault="008779CA" w:rsidP="008779CA">
      <w:pPr>
        <w:pStyle w:val="Code"/>
      </w:pPr>
      <w:r>
        <w:t xml:space="preserve">    return hasCollision;</w:t>
      </w:r>
    </w:p>
    <w:p w14:paraId="6D38B107" w14:textId="77777777" w:rsidR="008779CA" w:rsidRDefault="008779CA" w:rsidP="008779CA">
      <w:pPr>
        <w:pStyle w:val="Code"/>
      </w:pPr>
      <w:r>
        <w:t>}</w:t>
      </w:r>
    </w:p>
    <w:p w14:paraId="32EC3BDA" w14:textId="0A077864" w:rsidR="008779CA" w:rsidRDefault="008779CA" w:rsidP="008779CA">
      <w:pPr>
        <w:pStyle w:val="NumList"/>
        <w:numPr>
          <w:ilvl w:val="0"/>
          <w:numId w:val="25"/>
        </w:numPr>
        <w:tabs>
          <w:tab w:val="clear" w:pos="936"/>
          <w:tab w:val="num" w:pos="900"/>
        </w:tabs>
        <w:ind w:left="900"/>
      </w:pPr>
      <w:r>
        <w:t xml:space="preserve">Define utility functions to support </w:t>
      </w:r>
      <w:ins w:id="79" w:author="Jeb Pavleas" w:date="2021-06-28T07:06:00Z">
        <w:r w:rsidR="00C35309">
          <w:t xml:space="preserve">the </w:t>
        </w:r>
      </w:ins>
      <w:r>
        <w:t xml:space="preserve">game developer: </w:t>
      </w:r>
      <w:r w:rsidRPr="00005648">
        <w:rPr>
          <w:rStyle w:val="CodeInline"/>
        </w:rPr>
        <w:t>processSet()</w:t>
      </w:r>
      <w:r>
        <w:t xml:space="preserve"> to perform collision determination between all objects in the same </w:t>
      </w:r>
      <w:r w:rsidRPr="00005648">
        <w:rPr>
          <w:rStyle w:val="CodeInline"/>
        </w:rPr>
        <w:t>GameObjectSet</w:t>
      </w:r>
      <w:r>
        <w:t xml:space="preserve">; </w:t>
      </w:r>
      <w:r w:rsidRPr="00005648">
        <w:rPr>
          <w:rStyle w:val="CodeInline"/>
        </w:rPr>
        <w:t>processObjToSet()</w:t>
      </w:r>
      <w:r>
        <w:t xml:space="preserve"> to check between a given </w:t>
      </w:r>
      <w:r w:rsidRPr="00005648">
        <w:rPr>
          <w:rStyle w:val="CodeInline"/>
        </w:rPr>
        <w:t>GameObject</w:t>
      </w:r>
      <w:r>
        <w:t xml:space="preserve"> and objects of a </w:t>
      </w:r>
      <w:r w:rsidRPr="00005648">
        <w:rPr>
          <w:rStyle w:val="CodeInline"/>
        </w:rPr>
        <w:t>GameObjectSet</w:t>
      </w:r>
      <w:r>
        <w:t xml:space="preserve">; and, </w:t>
      </w:r>
      <w:r w:rsidRPr="00005648">
        <w:rPr>
          <w:rStyle w:val="CodeInline"/>
        </w:rPr>
        <w:t>processSetToSet()</w:t>
      </w:r>
      <w:r>
        <w:t xml:space="preserve"> to check between all objects in two different </w:t>
      </w:r>
      <w:r w:rsidRPr="00005648">
        <w:rPr>
          <w:rStyle w:val="CodeInline"/>
        </w:rPr>
        <w:t>GameObjectSet</w:t>
      </w:r>
      <w:r>
        <w:t xml:space="preserve"> objects.</w:t>
      </w:r>
    </w:p>
    <w:p w14:paraId="2BC0D9A9" w14:textId="77777777" w:rsidR="008779CA" w:rsidRDefault="008779CA" w:rsidP="008779CA">
      <w:pPr>
        <w:pStyle w:val="Code"/>
      </w:pPr>
      <w:r>
        <w:t>// collide all objects in the GameObjectSet with themselves</w:t>
      </w:r>
    </w:p>
    <w:p w14:paraId="206AFC77" w14:textId="77777777" w:rsidR="008779CA" w:rsidRDefault="008779CA" w:rsidP="008779CA">
      <w:pPr>
        <w:pStyle w:val="Code"/>
      </w:pPr>
      <w:r>
        <w:t>function processSet(set, infoSet = null) {</w:t>
      </w:r>
    </w:p>
    <w:p w14:paraId="4364336D" w14:textId="77777777" w:rsidR="008779CA" w:rsidRDefault="008779CA" w:rsidP="008779CA">
      <w:pPr>
        <w:pStyle w:val="Code"/>
      </w:pPr>
      <w:r>
        <w:t xml:space="preserve">    let i = 0, j = 0;</w:t>
      </w:r>
    </w:p>
    <w:p w14:paraId="7615C066" w14:textId="77777777" w:rsidR="008779CA" w:rsidRDefault="008779CA" w:rsidP="008779CA">
      <w:pPr>
        <w:pStyle w:val="Code"/>
      </w:pPr>
      <w:r>
        <w:t xml:space="preserve">    let hasCollision = false;</w:t>
      </w:r>
    </w:p>
    <w:p w14:paraId="3B830729" w14:textId="77777777" w:rsidR="008779CA" w:rsidRDefault="008779CA" w:rsidP="008779CA">
      <w:pPr>
        <w:pStyle w:val="Code"/>
      </w:pPr>
    </w:p>
    <w:p w14:paraId="2CB67E59" w14:textId="77777777" w:rsidR="008779CA" w:rsidRDefault="008779CA" w:rsidP="008779CA">
      <w:pPr>
        <w:pStyle w:val="Code"/>
      </w:pPr>
      <w:r>
        <w:t xml:space="preserve">    for (i = 0; i &lt; set.size(); i++) {</w:t>
      </w:r>
    </w:p>
    <w:p w14:paraId="7019D6A0" w14:textId="77777777" w:rsidR="008779CA" w:rsidRDefault="008779CA" w:rsidP="008779CA">
      <w:pPr>
        <w:pStyle w:val="Code"/>
      </w:pPr>
      <w:r>
        <w:t xml:space="preserve">        let s1 = set.getObjectAt(i).getRigidBody();</w:t>
      </w:r>
    </w:p>
    <w:p w14:paraId="2A4B9E1B" w14:textId="77777777" w:rsidR="008779CA" w:rsidRDefault="008779CA" w:rsidP="008779CA">
      <w:pPr>
        <w:pStyle w:val="Code"/>
      </w:pPr>
      <w:r>
        <w:t xml:space="preserve">        for (j = i + 1; j &lt; set.size(); j++) {</w:t>
      </w:r>
    </w:p>
    <w:p w14:paraId="31FD2D87" w14:textId="77777777" w:rsidR="008779CA" w:rsidRDefault="008779CA" w:rsidP="008779CA">
      <w:pPr>
        <w:pStyle w:val="Code"/>
      </w:pPr>
      <w:r>
        <w:t xml:space="preserve">            let s2 = set.getObjectAt(j).getRigidBody();</w:t>
      </w:r>
    </w:p>
    <w:p w14:paraId="58C864F7" w14:textId="77777777" w:rsidR="008779CA" w:rsidRDefault="008779CA" w:rsidP="008779CA">
      <w:pPr>
        <w:pStyle w:val="Code"/>
      </w:pPr>
      <w:r>
        <w:t xml:space="preserve">            hasCollision = collideShape(s1, s2, infoSet) || hasCollision;</w:t>
      </w:r>
    </w:p>
    <w:p w14:paraId="1AD6382A" w14:textId="77777777" w:rsidR="008779CA" w:rsidRDefault="008779CA" w:rsidP="008779CA">
      <w:pPr>
        <w:pStyle w:val="Code"/>
      </w:pPr>
      <w:r>
        <w:t xml:space="preserve">        }</w:t>
      </w:r>
    </w:p>
    <w:p w14:paraId="27357455" w14:textId="77777777" w:rsidR="008779CA" w:rsidRDefault="008779CA" w:rsidP="008779CA">
      <w:pPr>
        <w:pStyle w:val="Code"/>
      </w:pPr>
      <w:r>
        <w:t xml:space="preserve">    }</w:t>
      </w:r>
    </w:p>
    <w:p w14:paraId="48BCA8E3" w14:textId="77777777" w:rsidR="008779CA" w:rsidRDefault="008779CA" w:rsidP="008779CA">
      <w:pPr>
        <w:pStyle w:val="Code"/>
      </w:pPr>
      <w:r>
        <w:t xml:space="preserve">    return hasCollision;</w:t>
      </w:r>
    </w:p>
    <w:p w14:paraId="08A7D54D" w14:textId="77777777" w:rsidR="008779CA" w:rsidRDefault="008779CA" w:rsidP="008779CA">
      <w:pPr>
        <w:pStyle w:val="Code"/>
      </w:pPr>
      <w:r>
        <w:t>}</w:t>
      </w:r>
    </w:p>
    <w:p w14:paraId="29AE8D5E" w14:textId="77777777" w:rsidR="008779CA" w:rsidRDefault="008779CA" w:rsidP="008779CA">
      <w:pPr>
        <w:pStyle w:val="Code"/>
      </w:pPr>
    </w:p>
    <w:p w14:paraId="287210F0" w14:textId="77777777" w:rsidR="008779CA" w:rsidRDefault="008779CA" w:rsidP="008779CA">
      <w:pPr>
        <w:pStyle w:val="Code"/>
      </w:pPr>
      <w:r>
        <w:t xml:space="preserve">// collide </w:t>
      </w:r>
      <w:r w:rsidRPr="008D5E92">
        <w:t>a given GameObject with a GameObjectSet</w:t>
      </w:r>
    </w:p>
    <w:p w14:paraId="3B008D19" w14:textId="77777777" w:rsidR="008779CA" w:rsidRDefault="008779CA" w:rsidP="008779CA">
      <w:pPr>
        <w:pStyle w:val="Code"/>
      </w:pPr>
      <w:r>
        <w:t>function processObjToSet(obj, set, infoSet = null) {</w:t>
      </w:r>
    </w:p>
    <w:p w14:paraId="1F31BD9E" w14:textId="77777777" w:rsidR="008779CA" w:rsidRDefault="008779CA" w:rsidP="008779CA">
      <w:pPr>
        <w:pStyle w:val="Code"/>
      </w:pPr>
      <w:r>
        <w:t xml:space="preserve">    let j = 0;</w:t>
      </w:r>
    </w:p>
    <w:p w14:paraId="52441F74" w14:textId="77777777" w:rsidR="008779CA" w:rsidRDefault="008779CA" w:rsidP="008779CA">
      <w:pPr>
        <w:pStyle w:val="Code"/>
      </w:pPr>
      <w:r>
        <w:t xml:space="preserve">    let hasCollision = false;</w:t>
      </w:r>
    </w:p>
    <w:p w14:paraId="1A7782CE" w14:textId="77777777" w:rsidR="008779CA" w:rsidRDefault="008779CA" w:rsidP="008779CA">
      <w:pPr>
        <w:pStyle w:val="Code"/>
      </w:pPr>
      <w:r>
        <w:t xml:space="preserve">    let s1 = obj.getRigidBody();</w:t>
      </w:r>
    </w:p>
    <w:p w14:paraId="75E1CE42" w14:textId="77777777" w:rsidR="008779CA" w:rsidRDefault="008779CA" w:rsidP="008779CA">
      <w:pPr>
        <w:pStyle w:val="Code"/>
      </w:pPr>
      <w:r>
        <w:t xml:space="preserve">    for (j = 0; j &lt; set.size(); j++) {</w:t>
      </w:r>
    </w:p>
    <w:p w14:paraId="72B2A75E" w14:textId="77777777" w:rsidR="008779CA" w:rsidRDefault="008779CA" w:rsidP="008779CA">
      <w:pPr>
        <w:pStyle w:val="Code"/>
      </w:pPr>
      <w:r>
        <w:t xml:space="preserve">        let s2 = set.getObjectAt(j).getRigidBody();</w:t>
      </w:r>
    </w:p>
    <w:p w14:paraId="4ACBC8D8" w14:textId="77777777" w:rsidR="008779CA" w:rsidRDefault="008779CA" w:rsidP="008779CA">
      <w:pPr>
        <w:pStyle w:val="Code"/>
      </w:pPr>
      <w:r>
        <w:t xml:space="preserve">        hasCollision = collideShape(s1, s2, infoSet) || hasCollision;</w:t>
      </w:r>
    </w:p>
    <w:p w14:paraId="06E4DE83" w14:textId="77777777" w:rsidR="008779CA" w:rsidRDefault="008779CA" w:rsidP="008779CA">
      <w:pPr>
        <w:pStyle w:val="Code"/>
      </w:pPr>
      <w:r>
        <w:t xml:space="preserve">    }</w:t>
      </w:r>
    </w:p>
    <w:p w14:paraId="15390B7A" w14:textId="77777777" w:rsidR="008779CA" w:rsidRDefault="008779CA" w:rsidP="008779CA">
      <w:pPr>
        <w:pStyle w:val="Code"/>
      </w:pPr>
      <w:r>
        <w:t xml:space="preserve">    return hasCollision;</w:t>
      </w:r>
    </w:p>
    <w:p w14:paraId="487A1086" w14:textId="77777777" w:rsidR="008779CA" w:rsidRDefault="008779CA" w:rsidP="008779CA">
      <w:pPr>
        <w:pStyle w:val="Code"/>
      </w:pPr>
      <w:r>
        <w:t>}</w:t>
      </w:r>
    </w:p>
    <w:p w14:paraId="0DD8D048" w14:textId="77777777" w:rsidR="008779CA" w:rsidRDefault="008779CA" w:rsidP="008779CA">
      <w:pPr>
        <w:pStyle w:val="Code"/>
      </w:pPr>
    </w:p>
    <w:p w14:paraId="51BB0756" w14:textId="77777777" w:rsidR="008779CA" w:rsidRDefault="008779CA" w:rsidP="008779CA">
      <w:pPr>
        <w:pStyle w:val="Code"/>
      </w:pPr>
      <w:r>
        <w:lastRenderedPageBreak/>
        <w:t xml:space="preserve">// </w:t>
      </w:r>
      <w:r w:rsidRPr="00984A59">
        <w:t>collide between all objects in two different GameObjectSets</w:t>
      </w:r>
    </w:p>
    <w:p w14:paraId="0F155C64" w14:textId="77777777" w:rsidR="008779CA" w:rsidRDefault="008779CA" w:rsidP="008779CA">
      <w:pPr>
        <w:pStyle w:val="Code"/>
      </w:pPr>
      <w:r>
        <w:t>function processSetToSet(set1, set2, infoSet = null){</w:t>
      </w:r>
    </w:p>
    <w:p w14:paraId="41861C41" w14:textId="77777777" w:rsidR="008779CA" w:rsidRDefault="008779CA" w:rsidP="008779CA">
      <w:pPr>
        <w:pStyle w:val="Code"/>
      </w:pPr>
      <w:r>
        <w:t xml:space="preserve">    let i = 0, j = 0;</w:t>
      </w:r>
    </w:p>
    <w:p w14:paraId="50F6BEBB" w14:textId="77777777" w:rsidR="008779CA" w:rsidRDefault="008779CA" w:rsidP="008779CA">
      <w:pPr>
        <w:pStyle w:val="Code"/>
      </w:pPr>
      <w:r>
        <w:t xml:space="preserve">    let hasCollision = false;</w:t>
      </w:r>
    </w:p>
    <w:p w14:paraId="24FFF2F6" w14:textId="77777777" w:rsidR="008779CA" w:rsidRDefault="008779CA" w:rsidP="008779CA">
      <w:pPr>
        <w:pStyle w:val="Code"/>
      </w:pPr>
      <w:r>
        <w:t xml:space="preserve">    for (i = 0; i &lt; set1.size(); i++) {</w:t>
      </w:r>
    </w:p>
    <w:p w14:paraId="0A1897D8" w14:textId="77777777" w:rsidR="008779CA" w:rsidRDefault="008779CA" w:rsidP="008779CA">
      <w:pPr>
        <w:pStyle w:val="Code"/>
      </w:pPr>
      <w:r>
        <w:t xml:space="preserve">        let s1 = set1.getObjectAt(i).getRigidBody();</w:t>
      </w:r>
    </w:p>
    <w:p w14:paraId="6C85F017" w14:textId="77777777" w:rsidR="008779CA" w:rsidRDefault="008779CA" w:rsidP="008779CA">
      <w:pPr>
        <w:pStyle w:val="Code"/>
      </w:pPr>
      <w:r>
        <w:t xml:space="preserve">        for (j = 0; j &lt; set2.size(); j++) {</w:t>
      </w:r>
    </w:p>
    <w:p w14:paraId="69588C27" w14:textId="77777777" w:rsidR="008779CA" w:rsidRDefault="008779CA" w:rsidP="008779CA">
      <w:pPr>
        <w:pStyle w:val="Code"/>
      </w:pPr>
      <w:r>
        <w:t xml:space="preserve">            let s2 = set2.getObjectAt(j).getRigidBody();</w:t>
      </w:r>
    </w:p>
    <w:p w14:paraId="0505A04B" w14:textId="77777777" w:rsidR="008779CA" w:rsidRDefault="008779CA" w:rsidP="008779CA">
      <w:pPr>
        <w:pStyle w:val="Code"/>
      </w:pPr>
      <w:r>
        <w:t xml:space="preserve">            hasCollision = collideShape(s1, s2, infoSet) || hasCollision;</w:t>
      </w:r>
    </w:p>
    <w:p w14:paraId="43E314D8" w14:textId="77777777" w:rsidR="008779CA" w:rsidRDefault="008779CA" w:rsidP="008779CA">
      <w:pPr>
        <w:pStyle w:val="Code"/>
      </w:pPr>
      <w:r>
        <w:t xml:space="preserve">        }</w:t>
      </w:r>
    </w:p>
    <w:p w14:paraId="79A373C3" w14:textId="77777777" w:rsidR="008779CA" w:rsidRDefault="008779CA" w:rsidP="008779CA">
      <w:pPr>
        <w:pStyle w:val="Code"/>
      </w:pPr>
      <w:r>
        <w:t xml:space="preserve">    }</w:t>
      </w:r>
    </w:p>
    <w:p w14:paraId="0E9D031E" w14:textId="77777777" w:rsidR="008779CA" w:rsidRDefault="008779CA" w:rsidP="008779CA">
      <w:pPr>
        <w:pStyle w:val="Code"/>
      </w:pPr>
      <w:r>
        <w:t xml:space="preserve">    return hasCollision;</w:t>
      </w:r>
    </w:p>
    <w:p w14:paraId="388D525E" w14:textId="77777777" w:rsidR="008779CA" w:rsidRDefault="008779CA" w:rsidP="008779CA">
      <w:pPr>
        <w:pStyle w:val="Code"/>
      </w:pPr>
      <w:r>
        <w:t>}</w:t>
      </w:r>
    </w:p>
    <w:p w14:paraId="209DAA08" w14:textId="77777777" w:rsidR="008779CA" w:rsidRDefault="008779CA" w:rsidP="008779CA">
      <w:pPr>
        <w:pStyle w:val="Code"/>
      </w:pPr>
    </w:p>
    <w:p w14:paraId="5B90AC21" w14:textId="77777777" w:rsidR="008779CA" w:rsidRDefault="008779CA" w:rsidP="008779CA">
      <w:pPr>
        <w:pStyle w:val="NumList"/>
        <w:numPr>
          <w:ilvl w:val="0"/>
          <w:numId w:val="25"/>
        </w:numPr>
        <w:tabs>
          <w:tab w:val="clear" w:pos="936"/>
          <w:tab w:val="num" w:pos="900"/>
        </w:tabs>
        <w:ind w:left="900"/>
      </w:pPr>
      <w:r>
        <w:t>Now, export all the defined functionality.</w:t>
      </w:r>
    </w:p>
    <w:p w14:paraId="582842CE" w14:textId="77777777" w:rsidR="008779CA" w:rsidRDefault="008779CA" w:rsidP="008779CA">
      <w:pPr>
        <w:pStyle w:val="Code"/>
      </w:pPr>
      <w:r>
        <w:t>export {</w:t>
      </w:r>
    </w:p>
    <w:p w14:paraId="1B97CA5B" w14:textId="77777777" w:rsidR="008779CA" w:rsidRDefault="008779CA" w:rsidP="008779CA">
      <w:pPr>
        <w:pStyle w:val="Code"/>
      </w:pPr>
      <w:r>
        <w:t xml:space="preserve">    // collide two shapes</w:t>
      </w:r>
    </w:p>
    <w:p w14:paraId="293ABFA7" w14:textId="77777777" w:rsidR="008779CA" w:rsidRDefault="008779CA" w:rsidP="008779CA">
      <w:pPr>
        <w:pStyle w:val="Code"/>
      </w:pPr>
      <w:r>
        <w:t xml:space="preserve">    collideShape,</w:t>
      </w:r>
    </w:p>
    <w:p w14:paraId="4DD74528" w14:textId="77777777" w:rsidR="008779CA" w:rsidRDefault="008779CA" w:rsidP="008779CA">
      <w:pPr>
        <w:pStyle w:val="Code"/>
      </w:pPr>
    </w:p>
    <w:p w14:paraId="5684E10D" w14:textId="77777777" w:rsidR="008779CA" w:rsidRDefault="008779CA" w:rsidP="008779CA">
      <w:pPr>
        <w:pStyle w:val="Code"/>
      </w:pPr>
      <w:r>
        <w:t xml:space="preserve">    // Collide</w:t>
      </w:r>
    </w:p>
    <w:p w14:paraId="42BAA18A" w14:textId="77777777" w:rsidR="008779CA" w:rsidRDefault="008779CA" w:rsidP="008779CA">
      <w:pPr>
        <w:pStyle w:val="Code"/>
      </w:pPr>
      <w:r>
        <w:t xml:space="preserve">    processSet, processObjToSet, processSetToSet</w:t>
      </w:r>
    </w:p>
    <w:p w14:paraId="0CD4019A" w14:textId="77777777" w:rsidR="008779CA" w:rsidRDefault="008779CA" w:rsidP="008779CA">
      <w:pPr>
        <w:pStyle w:val="Code"/>
      </w:pPr>
      <w:r>
        <w:t>}</w:t>
      </w:r>
    </w:p>
    <w:p w14:paraId="3C4E3BF3" w14:textId="77777777" w:rsidR="008779CA"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05EAC4D" w14:textId="77777777" w:rsidR="008779CA" w:rsidRDefault="008779CA" w:rsidP="008779CA">
      <w:pPr>
        <w:pStyle w:val="Heading3"/>
      </w:pPr>
      <w:r>
        <w:t>Modifying the MyGame to Test Circle Collisions</w:t>
      </w:r>
    </w:p>
    <w:p w14:paraId="6B04C356" w14:textId="77777777" w:rsidR="008779CA" w:rsidRDefault="008779CA" w:rsidP="008779CA">
      <w:pPr>
        <w:pStyle w:val="BodyTextFirst"/>
      </w:pPr>
      <w:r>
        <w:t>The modifications required for testing the newly defined collision functionality is rather straightforward.</w:t>
      </w:r>
    </w:p>
    <w:p w14:paraId="30C6B161" w14:textId="77777777" w:rsidR="008779CA" w:rsidRDefault="008779CA" w:rsidP="008779CA">
      <w:pPr>
        <w:pStyle w:val="NumList"/>
        <w:numPr>
          <w:ilvl w:val="0"/>
          <w:numId w:val="26"/>
        </w:numPr>
        <w:tabs>
          <w:tab w:val="clear" w:pos="936"/>
          <w:tab w:val="num" w:pos="900"/>
        </w:tabs>
        <w:ind w:left="900"/>
      </w:pPr>
      <w:r>
        <w:t xml:space="preserve">Edit my_game_main.js, in the constructor define the array for storing </w:t>
      </w:r>
      <w:r w:rsidRPr="00730C66">
        <w:rPr>
          <w:rStyle w:val="CodeInline"/>
        </w:rPr>
        <w:t>CollisionInfo</w:t>
      </w:r>
      <w:r>
        <w:t xml:space="preserve"> and a new flag indicating if </w:t>
      </w:r>
      <w:r w:rsidRPr="00730C66">
        <w:rPr>
          <w:rStyle w:val="CodeInline"/>
        </w:rPr>
        <w:t>CollisionInfo</w:t>
      </w:r>
      <w:r>
        <w:t xml:space="preserve"> should be drawn.</w:t>
      </w:r>
    </w:p>
    <w:p w14:paraId="518FA8E2" w14:textId="77777777" w:rsidR="008779CA" w:rsidRDefault="008779CA" w:rsidP="008779CA">
      <w:pPr>
        <w:pStyle w:val="Code"/>
      </w:pPr>
      <w:r>
        <w:t>constructor() {</w:t>
      </w:r>
    </w:p>
    <w:p w14:paraId="0F4ECD5B" w14:textId="77777777" w:rsidR="008779CA" w:rsidRDefault="008779CA" w:rsidP="008779CA">
      <w:pPr>
        <w:pStyle w:val="Code"/>
        <w:ind w:firstLine="165"/>
      </w:pPr>
      <w:r>
        <w:t>super();</w:t>
      </w:r>
    </w:p>
    <w:p w14:paraId="5D28DB12" w14:textId="77777777" w:rsidR="008779CA" w:rsidRDefault="008779CA" w:rsidP="008779CA">
      <w:pPr>
        <w:pStyle w:val="Code"/>
      </w:pPr>
      <w:r>
        <w:t xml:space="preserve">    … identical to previous code …</w:t>
      </w:r>
    </w:p>
    <w:p w14:paraId="03693887" w14:textId="77777777" w:rsidR="008779CA" w:rsidRPr="00730C66" w:rsidRDefault="008779CA" w:rsidP="008779CA">
      <w:pPr>
        <w:pStyle w:val="Code"/>
        <w:rPr>
          <w:rStyle w:val="CodeBold"/>
        </w:rPr>
      </w:pPr>
      <w:r>
        <w:t xml:space="preserve">    </w:t>
      </w:r>
      <w:r w:rsidRPr="00730C66">
        <w:rPr>
          <w:rStyle w:val="CodeBold"/>
        </w:rPr>
        <w:t>this.mCollisionInfos = [];</w:t>
      </w:r>
    </w:p>
    <w:p w14:paraId="76AA5799" w14:textId="77777777" w:rsidR="008779CA" w:rsidRDefault="008779CA" w:rsidP="008779CA">
      <w:pPr>
        <w:pStyle w:val="Code"/>
      </w:pPr>
      <w:r>
        <w:t xml:space="preserve">    … identical to previous code …</w:t>
      </w:r>
    </w:p>
    <w:p w14:paraId="7FEF9080" w14:textId="77777777" w:rsidR="008779CA" w:rsidRDefault="008779CA" w:rsidP="008779CA">
      <w:pPr>
        <w:pStyle w:val="Code"/>
      </w:pPr>
    </w:p>
    <w:p w14:paraId="24876B86" w14:textId="77777777" w:rsidR="008779CA" w:rsidRDefault="008779CA" w:rsidP="008779CA">
      <w:pPr>
        <w:pStyle w:val="Code"/>
      </w:pPr>
      <w:r>
        <w:t xml:space="preserve">    // Draw controls</w:t>
      </w:r>
    </w:p>
    <w:p w14:paraId="7A34B23E" w14:textId="77777777" w:rsidR="008779CA" w:rsidRPr="00730C66" w:rsidRDefault="008779CA" w:rsidP="008779CA">
      <w:pPr>
        <w:pStyle w:val="Code"/>
        <w:rPr>
          <w:rStyle w:val="CodeBold"/>
        </w:rPr>
      </w:pPr>
      <w:r>
        <w:t xml:space="preserve">    </w:t>
      </w:r>
      <w:r w:rsidRPr="00730C66">
        <w:rPr>
          <w:rStyle w:val="CodeBold"/>
        </w:rPr>
        <w:t>this.mDrawCollisionInfo = true;  // for now, supports showing of collision info</w:t>
      </w:r>
    </w:p>
    <w:p w14:paraId="52A6E810" w14:textId="77777777" w:rsidR="008779CA" w:rsidRDefault="008779CA" w:rsidP="008779CA">
      <w:pPr>
        <w:pStyle w:val="Code"/>
      </w:pPr>
      <w:r>
        <w:t xml:space="preserve">    … identical to previous code …</w:t>
      </w:r>
    </w:p>
    <w:p w14:paraId="68218B3F" w14:textId="77777777" w:rsidR="008779CA" w:rsidRDefault="008779CA" w:rsidP="008779CA">
      <w:pPr>
        <w:pStyle w:val="Code"/>
      </w:pPr>
      <w:r>
        <w:lastRenderedPageBreak/>
        <w:t>}</w:t>
      </w:r>
    </w:p>
    <w:p w14:paraId="69E7DD21" w14:textId="77777777" w:rsidR="008779CA" w:rsidRDefault="008779CA" w:rsidP="008779CA">
      <w:pPr>
        <w:pStyle w:val="NumList"/>
        <w:numPr>
          <w:ilvl w:val="0"/>
          <w:numId w:val="26"/>
        </w:numPr>
        <w:tabs>
          <w:tab w:val="clear" w:pos="936"/>
          <w:tab w:val="num" w:pos="900"/>
        </w:tabs>
        <w:ind w:left="900"/>
      </w:pPr>
      <w:r>
        <w:t xml:space="preserve">Modify the </w:t>
      </w:r>
      <w:r w:rsidRPr="00CF6A75">
        <w:rPr>
          <w:rStyle w:val="CodeInline"/>
        </w:rPr>
        <w:t>update()</w:t>
      </w:r>
      <w:r>
        <w:t xml:space="preserve"> function to trigger the collision tests. </w:t>
      </w:r>
    </w:p>
    <w:p w14:paraId="7F1B34BE" w14:textId="77777777" w:rsidR="008779CA" w:rsidRDefault="008779CA" w:rsidP="008779CA">
      <w:pPr>
        <w:pStyle w:val="Code"/>
      </w:pPr>
      <w:r>
        <w:t>update() {</w:t>
      </w:r>
    </w:p>
    <w:p w14:paraId="51C36398" w14:textId="77777777" w:rsidR="008779CA" w:rsidRDefault="008779CA" w:rsidP="008779CA">
      <w:pPr>
        <w:pStyle w:val="Code"/>
      </w:pPr>
      <w:r>
        <w:t xml:space="preserve">    … identical to previous code …</w:t>
      </w:r>
    </w:p>
    <w:p w14:paraId="4FD0A0C0" w14:textId="77777777" w:rsidR="008779CA" w:rsidRPr="009D55FA" w:rsidRDefault="008779CA" w:rsidP="008779CA">
      <w:pPr>
        <w:pStyle w:val="Code"/>
        <w:rPr>
          <w:rStyle w:val="CodeBold"/>
        </w:rPr>
      </w:pPr>
      <w:r>
        <w:t xml:space="preserve">    </w:t>
      </w:r>
      <w:r w:rsidRPr="009D55FA">
        <w:rPr>
          <w:rStyle w:val="CodeBold"/>
        </w:rPr>
        <w:t>if (this.mDrawCollisionInfo)</w:t>
      </w:r>
    </w:p>
    <w:p w14:paraId="11B3BA1F" w14:textId="77777777" w:rsidR="008779CA" w:rsidRPr="009D55FA" w:rsidRDefault="008779CA" w:rsidP="008779CA">
      <w:pPr>
        <w:pStyle w:val="Code"/>
        <w:rPr>
          <w:rStyle w:val="CodeBold"/>
        </w:rPr>
      </w:pPr>
      <w:r w:rsidRPr="00CF6A75">
        <w:t xml:space="preserve">        </w:t>
      </w:r>
      <w:r w:rsidRPr="009D55FA">
        <w:rPr>
          <w:rStyle w:val="CodeBold"/>
        </w:rPr>
        <w:t>this.mCollisionInfos = [];</w:t>
      </w:r>
    </w:p>
    <w:p w14:paraId="36F7FEF8" w14:textId="77777777" w:rsidR="008779CA" w:rsidRPr="009D55FA" w:rsidRDefault="008779CA" w:rsidP="008779CA">
      <w:pPr>
        <w:pStyle w:val="Code"/>
        <w:rPr>
          <w:rStyle w:val="CodeBold"/>
        </w:rPr>
      </w:pPr>
      <w:r w:rsidRPr="00CF6A75">
        <w:t xml:space="preserve">    </w:t>
      </w:r>
      <w:r w:rsidRPr="009D55FA">
        <w:rPr>
          <w:rStyle w:val="CodeBold"/>
        </w:rPr>
        <w:t>else</w:t>
      </w:r>
    </w:p>
    <w:p w14:paraId="62FD436A" w14:textId="77777777" w:rsidR="008779CA" w:rsidRPr="009D55FA" w:rsidRDefault="008779CA" w:rsidP="008779CA">
      <w:pPr>
        <w:pStyle w:val="Code"/>
        <w:rPr>
          <w:rStyle w:val="CodeBold"/>
        </w:rPr>
      </w:pPr>
      <w:r w:rsidRPr="00CF6A75">
        <w:t xml:space="preserve">        </w:t>
      </w:r>
      <w:r w:rsidRPr="009D55FA">
        <w:rPr>
          <w:rStyle w:val="CodeBold"/>
        </w:rPr>
        <w:t>this.mCollisionInfos = null;</w:t>
      </w:r>
    </w:p>
    <w:p w14:paraId="291012C0" w14:textId="77777777" w:rsidR="008779CA" w:rsidRPr="009D55FA" w:rsidRDefault="008779CA" w:rsidP="008779CA">
      <w:pPr>
        <w:pStyle w:val="Code"/>
        <w:rPr>
          <w:rStyle w:val="CodeBold"/>
        </w:rPr>
      </w:pPr>
      <w:r w:rsidRPr="00CF6A75">
        <w:t xml:space="preserve">    </w:t>
      </w:r>
      <w:r w:rsidRPr="009D55FA">
        <w:rPr>
          <w:rStyle w:val="CodeBold"/>
        </w:rPr>
        <w:t>engine.physics.processObjToSet(this.mHero, this.mPlatforms, this.mCollisionInfos);</w:t>
      </w:r>
    </w:p>
    <w:p w14:paraId="68AC1009" w14:textId="77777777" w:rsidR="008779CA" w:rsidRPr="009D55FA" w:rsidRDefault="008779CA" w:rsidP="008779CA">
      <w:pPr>
        <w:pStyle w:val="Code"/>
        <w:rPr>
          <w:rStyle w:val="CodeBold"/>
        </w:rPr>
      </w:pPr>
      <w:r w:rsidRPr="00CF6A75">
        <w:t xml:space="preserve">    </w:t>
      </w:r>
      <w:r w:rsidRPr="009D55FA">
        <w:rPr>
          <w:rStyle w:val="CodeBold"/>
        </w:rPr>
        <w:t>engine.physics.processSetToSet(this.mAllObjs, this.mPlatforms, this.mCollisionInfos);</w:t>
      </w:r>
    </w:p>
    <w:p w14:paraId="2BF023A1" w14:textId="77777777" w:rsidR="008779CA" w:rsidRPr="009D55FA" w:rsidRDefault="008779CA" w:rsidP="008779CA">
      <w:pPr>
        <w:pStyle w:val="Code"/>
        <w:rPr>
          <w:rStyle w:val="CodeBold"/>
        </w:rPr>
      </w:pPr>
      <w:r w:rsidRPr="00CF6A75">
        <w:t xml:space="preserve">    </w:t>
      </w:r>
      <w:r w:rsidRPr="009D55FA">
        <w:rPr>
          <w:rStyle w:val="CodeBold"/>
        </w:rPr>
        <w:t>engine.physics.processSet(this.mAllObjs, this.mCollisionInfos);</w:t>
      </w:r>
    </w:p>
    <w:p w14:paraId="3693A2B8" w14:textId="77777777" w:rsidR="008779CA" w:rsidRPr="00CF6A75" w:rsidRDefault="008779CA" w:rsidP="008779CA">
      <w:pPr>
        <w:pStyle w:val="Code"/>
      </w:pPr>
    </w:p>
    <w:p w14:paraId="58D62E68" w14:textId="77777777" w:rsidR="008779CA" w:rsidRPr="00CF6A75" w:rsidRDefault="008779CA" w:rsidP="008779CA">
      <w:pPr>
        <w:pStyle w:val="Code"/>
      </w:pPr>
      <w:r w:rsidRPr="00CF6A75">
        <w:t xml:space="preserve">    let p = obj.getXform().getPosition();</w:t>
      </w:r>
    </w:p>
    <w:p w14:paraId="2BBF2326" w14:textId="77777777" w:rsidR="008779CA" w:rsidRPr="00CF6A75" w:rsidRDefault="008779CA" w:rsidP="008779CA">
      <w:pPr>
        <w:pStyle w:val="Code"/>
      </w:pPr>
      <w:r w:rsidRPr="00CF6A75">
        <w:t xml:space="preserve">    this.mTarget.getXform().setPosition(p[0], p[1]);</w:t>
      </w:r>
    </w:p>
    <w:p w14:paraId="5EB43AB3" w14:textId="77777777" w:rsidR="008779CA" w:rsidRPr="00CF6A75" w:rsidRDefault="008779CA" w:rsidP="008779CA">
      <w:pPr>
        <w:pStyle w:val="Code"/>
      </w:pPr>
      <w:r w:rsidRPr="00CF6A75">
        <w:t>}</w:t>
      </w:r>
    </w:p>
    <w:p w14:paraId="433CD352" w14:textId="77777777" w:rsidR="008779CA" w:rsidRDefault="008779CA" w:rsidP="008779CA">
      <w:pPr>
        <w:pStyle w:val="NumList"/>
        <w:numPr>
          <w:ilvl w:val="0"/>
          <w:numId w:val="26"/>
        </w:numPr>
        <w:tabs>
          <w:tab w:val="clear" w:pos="936"/>
          <w:tab w:val="num" w:pos="900"/>
        </w:tabs>
        <w:ind w:left="900"/>
      </w:pPr>
      <w:r>
        <w:t xml:space="preserve">Modify the </w:t>
      </w:r>
      <w:r w:rsidRPr="009D55FA">
        <w:rPr>
          <w:rStyle w:val="CodeInline"/>
        </w:rPr>
        <w:t>draw()</w:t>
      </w:r>
      <w:r>
        <w:t xml:space="preserve"> function to draw the created </w:t>
      </w:r>
      <w:r w:rsidRPr="009D55FA">
        <w:rPr>
          <w:rStyle w:val="CodeInline"/>
        </w:rPr>
        <w:t>CoolisionInfo</w:t>
      </w:r>
      <w:r>
        <w:t xml:space="preserve"> array when defined.</w:t>
      </w:r>
    </w:p>
    <w:p w14:paraId="0F83D905" w14:textId="77777777" w:rsidR="008779CA" w:rsidRDefault="008779CA" w:rsidP="008779CA">
      <w:pPr>
        <w:pStyle w:val="Code"/>
      </w:pPr>
      <w:r>
        <w:t>draw() {</w:t>
      </w:r>
    </w:p>
    <w:p w14:paraId="50293B54" w14:textId="77777777" w:rsidR="008779CA" w:rsidRDefault="008779CA" w:rsidP="008779CA">
      <w:pPr>
        <w:pStyle w:val="Code"/>
      </w:pPr>
      <w:r>
        <w:t xml:space="preserve">    … identical to previous code …</w:t>
      </w:r>
    </w:p>
    <w:p w14:paraId="58D5ED4A" w14:textId="77777777" w:rsidR="008779CA" w:rsidRDefault="008779CA" w:rsidP="008779CA">
      <w:pPr>
        <w:pStyle w:val="Code"/>
      </w:pPr>
    </w:p>
    <w:p w14:paraId="21FD1FAE" w14:textId="77777777" w:rsidR="008779CA" w:rsidRPr="00E820D1" w:rsidRDefault="008779CA" w:rsidP="008779CA">
      <w:pPr>
        <w:pStyle w:val="Code"/>
        <w:rPr>
          <w:rStyle w:val="CodeBold"/>
        </w:rPr>
      </w:pPr>
      <w:r>
        <w:t xml:space="preserve">    </w:t>
      </w:r>
      <w:r w:rsidRPr="00E820D1">
        <w:rPr>
          <w:rStyle w:val="CodeBold"/>
        </w:rPr>
        <w:t>if (this.mCollisionInfos !== null) {</w:t>
      </w:r>
    </w:p>
    <w:p w14:paraId="06B509FD" w14:textId="77777777" w:rsidR="008779CA" w:rsidRPr="00E820D1" w:rsidRDefault="008779CA" w:rsidP="008779CA">
      <w:pPr>
        <w:pStyle w:val="Code"/>
        <w:rPr>
          <w:rStyle w:val="CodeBold"/>
        </w:rPr>
      </w:pPr>
      <w:r>
        <w:t xml:space="preserve">        </w:t>
      </w:r>
      <w:r w:rsidRPr="00E820D1">
        <w:rPr>
          <w:rStyle w:val="CodeBold"/>
        </w:rPr>
        <w:t>for (let i = 0; i &lt; this.mCollisionInfos.length; i++)</w:t>
      </w:r>
    </w:p>
    <w:p w14:paraId="6A4CF617" w14:textId="77777777" w:rsidR="008779CA" w:rsidRPr="00E820D1" w:rsidRDefault="008779CA" w:rsidP="008779CA">
      <w:pPr>
        <w:pStyle w:val="Code"/>
        <w:rPr>
          <w:rStyle w:val="CodeBold"/>
        </w:rPr>
      </w:pPr>
      <w:r>
        <w:t xml:space="preserve">            </w:t>
      </w:r>
      <w:r w:rsidRPr="00E820D1">
        <w:rPr>
          <w:rStyle w:val="CodeBold"/>
        </w:rPr>
        <w:t>this.mCollisionInfos[i].draw(this.mCamera);</w:t>
      </w:r>
    </w:p>
    <w:p w14:paraId="2589BFA0" w14:textId="77777777" w:rsidR="008779CA" w:rsidRPr="00E820D1" w:rsidRDefault="008779CA" w:rsidP="008779CA">
      <w:pPr>
        <w:pStyle w:val="Code"/>
        <w:rPr>
          <w:rStyle w:val="CodeBold"/>
        </w:rPr>
      </w:pPr>
      <w:r>
        <w:t xml:space="preserve">        </w:t>
      </w:r>
      <w:r w:rsidRPr="00E820D1">
        <w:rPr>
          <w:rStyle w:val="CodeBold"/>
        </w:rPr>
        <w:t>this.mCollisionInfos = [];</w:t>
      </w:r>
    </w:p>
    <w:p w14:paraId="30892CDA" w14:textId="77777777" w:rsidR="008779CA" w:rsidRPr="00E820D1" w:rsidRDefault="008779CA" w:rsidP="008779CA">
      <w:pPr>
        <w:pStyle w:val="Code"/>
        <w:ind w:firstLine="165"/>
        <w:rPr>
          <w:rStyle w:val="CodeBold"/>
        </w:rPr>
      </w:pPr>
      <w:r w:rsidRPr="00E820D1">
        <w:rPr>
          <w:rStyle w:val="CodeBold"/>
        </w:rPr>
        <w:t>}</w:t>
      </w:r>
    </w:p>
    <w:p w14:paraId="198A64DD" w14:textId="77777777" w:rsidR="008779CA" w:rsidRDefault="008779CA" w:rsidP="008779CA">
      <w:pPr>
        <w:pStyle w:val="Code"/>
      </w:pPr>
      <w:r>
        <w:t xml:space="preserve">    … identical to previous code …</w:t>
      </w:r>
    </w:p>
    <w:p w14:paraId="6D4C3891" w14:textId="77777777" w:rsidR="008779CA" w:rsidRDefault="008779CA" w:rsidP="008779CA">
      <w:pPr>
        <w:pStyle w:val="Code"/>
      </w:pPr>
      <w:r>
        <w:t>}</w:t>
      </w:r>
    </w:p>
    <w:p w14:paraId="2022FB0E" w14:textId="77777777" w:rsidR="008779CA" w:rsidRDefault="008779CA" w:rsidP="008779CA">
      <w:pPr>
        <w:pStyle w:val="NumList"/>
        <w:numPr>
          <w:ilvl w:val="0"/>
          <w:numId w:val="26"/>
        </w:numPr>
        <w:tabs>
          <w:tab w:val="clear" w:pos="936"/>
          <w:tab w:val="num" w:pos="900"/>
        </w:tabs>
        <w:ind w:left="900"/>
      </w:pPr>
      <w:r>
        <w:t xml:space="preserve">Remember to update the </w:t>
      </w:r>
      <w:r w:rsidRPr="00CD30FD">
        <w:rPr>
          <w:rStyle w:val="CodeInline"/>
        </w:rPr>
        <w:t>drawControlUpdate()</w:t>
      </w:r>
      <w:r>
        <w:t xml:space="preserve"> function to support the C key for toggling of the drawing of the </w:t>
      </w:r>
      <w:r w:rsidRPr="00CD30FD">
        <w:rPr>
          <w:rStyle w:val="CodeInline"/>
        </w:rPr>
        <w:t>CollisionInfo</w:t>
      </w:r>
      <w:r>
        <w:t xml:space="preserve"> objects.</w:t>
      </w:r>
    </w:p>
    <w:p w14:paraId="7905FC9C" w14:textId="77777777" w:rsidR="008779CA" w:rsidRDefault="008779CA" w:rsidP="008779CA">
      <w:pPr>
        <w:pStyle w:val="Code"/>
      </w:pPr>
      <w:r>
        <w:t>drawControlUpdate() {</w:t>
      </w:r>
    </w:p>
    <w:p w14:paraId="75B8D32C" w14:textId="77777777" w:rsidR="008779CA" w:rsidRDefault="008779CA" w:rsidP="008779CA">
      <w:pPr>
        <w:pStyle w:val="Code"/>
      </w:pPr>
      <w:r>
        <w:t xml:space="preserve">    let i;</w:t>
      </w:r>
    </w:p>
    <w:p w14:paraId="4E8A2B68" w14:textId="77777777" w:rsidR="008779CA" w:rsidRPr="00CD30FD" w:rsidRDefault="008779CA" w:rsidP="008779CA">
      <w:pPr>
        <w:pStyle w:val="Code"/>
        <w:rPr>
          <w:rStyle w:val="CodeBold"/>
        </w:rPr>
      </w:pPr>
      <w:r>
        <w:t xml:space="preserve">    </w:t>
      </w:r>
      <w:r w:rsidRPr="00CD30FD">
        <w:rPr>
          <w:rStyle w:val="CodeBold"/>
        </w:rPr>
        <w:t>if (engine.input.isKeyClicked(engine.input.keys.C)) {</w:t>
      </w:r>
    </w:p>
    <w:p w14:paraId="25B00854" w14:textId="77777777" w:rsidR="008779CA" w:rsidRPr="00CD30FD" w:rsidRDefault="008779CA" w:rsidP="008779CA">
      <w:pPr>
        <w:pStyle w:val="Code"/>
        <w:rPr>
          <w:rStyle w:val="CodeBold"/>
        </w:rPr>
      </w:pPr>
      <w:r>
        <w:t xml:space="preserve">        </w:t>
      </w:r>
      <w:r w:rsidRPr="00CD30FD">
        <w:rPr>
          <w:rStyle w:val="CodeBold"/>
        </w:rPr>
        <w:t>this.mDrawCollisionInfo = !this.mDrawCollisionInfo;</w:t>
      </w:r>
    </w:p>
    <w:p w14:paraId="6D3C464B" w14:textId="77777777" w:rsidR="008779CA" w:rsidRPr="00CD30FD" w:rsidRDefault="008779CA" w:rsidP="008779CA">
      <w:pPr>
        <w:pStyle w:val="Code"/>
        <w:ind w:firstLine="165"/>
        <w:rPr>
          <w:rStyle w:val="CodeBold"/>
        </w:rPr>
      </w:pPr>
      <w:r w:rsidRPr="00CD30FD">
        <w:rPr>
          <w:rStyle w:val="CodeBold"/>
        </w:rPr>
        <w:t>}</w:t>
      </w:r>
    </w:p>
    <w:p w14:paraId="3C61ABE6" w14:textId="77777777" w:rsidR="008779CA" w:rsidRDefault="008779CA" w:rsidP="008779CA">
      <w:pPr>
        <w:pStyle w:val="Code"/>
      </w:pPr>
      <w:r>
        <w:t xml:space="preserve">    … identical to previous code …</w:t>
      </w:r>
    </w:p>
    <w:p w14:paraId="0A0C6BC0" w14:textId="77777777" w:rsidR="008779CA" w:rsidRPr="00FB4A28" w:rsidRDefault="008779CA" w:rsidP="008779CA">
      <w:pPr>
        <w:pStyle w:val="Code"/>
      </w:pPr>
      <w:r>
        <w:lastRenderedPageBreak/>
        <w:t>}</w:t>
      </w:r>
    </w:p>
    <w:p w14:paraId="198E6C62" w14:textId="77777777" w:rsidR="008779CA" w:rsidRDefault="008779CA" w:rsidP="008779CA">
      <w:pPr>
        <w:pStyle w:val="Heading3"/>
      </w:pPr>
      <w:r>
        <w:t>Observations</w:t>
      </w:r>
    </w:p>
    <w:p w14:paraId="07E0B7F5" w14:textId="0F189E88" w:rsidR="008779CA" w:rsidRDefault="008779CA" w:rsidP="008779CA">
      <w:pPr>
        <w:pStyle w:val="BodyTextFirst"/>
      </w:pPr>
      <w:r>
        <w:t xml:space="preserve">You can now run the project to examine your collision implementation between </w:t>
      </w:r>
      <w:r w:rsidRPr="00CD30FD">
        <w:rPr>
          <w:rStyle w:val="CodeInline"/>
        </w:rPr>
        <w:t>RigidCircle</w:t>
      </w:r>
      <w:r>
        <w:t xml:space="preserve"> shapes in the form of the resulting </w:t>
      </w:r>
      <w:r w:rsidRPr="00CD30FD">
        <w:rPr>
          <w:rStyle w:val="CodeInline"/>
        </w:rPr>
        <w:t>CollisionInfo</w:t>
      </w:r>
      <w:r>
        <w:t xml:space="preserve"> objects. Remember that you have only implemented circle-circle collisions</w:t>
      </w:r>
      <w:ins w:id="80" w:author="Jeb Pavleas" w:date="2021-06-28T07:08:00Z">
        <w:r w:rsidR="00C35309">
          <w:t xml:space="preserve"> and</w:t>
        </w:r>
      </w:ins>
      <w:r>
        <w:t xml:space="preserve"> as such remember to use the left/right</w:t>
      </w:r>
      <w:ins w:id="81" w:author="Jeb Pavleas" w:date="2021-06-28T07:08:00Z">
        <w:r w:rsidR="00C35309">
          <w:t>-</w:t>
        </w:r>
      </w:ins>
      <w:del w:id="82" w:author="Jeb Pavleas" w:date="2021-06-28T07:08:00Z">
        <w:r w:rsidDel="00C35309">
          <w:delText>=</w:delText>
        </w:r>
      </w:del>
      <w:r>
        <w:t xml:space="preserve">arrow keys to select a </w:t>
      </w:r>
      <w:r w:rsidRPr="00CD30FD">
        <w:rPr>
          <w:rStyle w:val="CodeInline"/>
        </w:rPr>
        <w:t>RigidCircle</w:t>
      </w:r>
      <w:r>
        <w:t xml:space="preserve"> object. Use the WASD keys to move this object around to observe the magenta line segment representing the collision normal and depth when it overlaps with another </w:t>
      </w:r>
      <w:r w:rsidRPr="00CD30FD">
        <w:rPr>
          <w:rStyle w:val="CodeInline"/>
        </w:rPr>
        <w:t>RigidCircle</w:t>
      </w:r>
      <w:r>
        <w:t xml:space="preserve">. Try typing the Y/U keys to verify the correctness of </w:t>
      </w:r>
      <w:r w:rsidRPr="004943F8">
        <w:rPr>
          <w:rStyle w:val="CodeInline"/>
        </w:rPr>
        <w:t>CollisionInfo</w:t>
      </w:r>
      <w:r>
        <w:t xml:space="preserve"> for shapes with different radii. Now, type the G key to create a few more </w:t>
      </w:r>
      <w:r w:rsidRPr="004943F8">
        <w:rPr>
          <w:rStyle w:val="CodeInline"/>
        </w:rPr>
        <w:t>RigidCircle</w:t>
      </w:r>
      <w:r>
        <w:t xml:space="preserve"> objects. Try moving the selected object and increase its size such that it is in collision with multiple </w:t>
      </w:r>
      <w:r w:rsidRPr="004943F8">
        <w:rPr>
          <w:rStyle w:val="CodeInline"/>
        </w:rPr>
        <w:t>RigidCircle</w:t>
      </w:r>
      <w:r>
        <w:t xml:space="preserve"> objects simultaneously and observe that a proper </w:t>
      </w:r>
      <w:r w:rsidRPr="004943F8">
        <w:rPr>
          <w:rStyle w:val="CodeInline"/>
        </w:rPr>
        <w:t>CollisionInfo</w:t>
      </w:r>
      <w:r>
        <w:t xml:space="preserve"> is computed for every collision. Finally, note that you can toggle the drawing of </w:t>
      </w:r>
      <w:r w:rsidRPr="004943F8">
        <w:rPr>
          <w:rStyle w:val="CodeInline"/>
        </w:rPr>
        <w:t>CollisionInfo</w:t>
      </w:r>
      <w:r>
        <w:t xml:space="preserve"> with the C key.</w:t>
      </w:r>
    </w:p>
    <w:p w14:paraId="52FDE900" w14:textId="0BA8CC47" w:rsidR="008779CA" w:rsidRDefault="008779CA" w:rsidP="008779CA">
      <w:pPr>
        <w:pStyle w:val="BodyTextCont"/>
      </w:pPr>
      <w:r>
        <w:t xml:space="preserve">You have </w:t>
      </w:r>
      <w:ins w:id="83" w:author="Jeb Pavleas" w:date="2021-06-28T07:09:00Z">
        <w:r w:rsidR="00C35309">
          <w:t xml:space="preserve">now </w:t>
        </w:r>
      </w:ins>
      <w:r>
        <w:t>implemented circle collision detection, buil</w:t>
      </w:r>
      <w:ins w:id="84" w:author="Jeb Pavleas" w:date="2021-06-28T07:09:00Z">
        <w:r w:rsidR="00C35309">
          <w:t>t</w:t>
        </w:r>
      </w:ins>
      <w:del w:id="85" w:author="Jeb Pavleas" w:date="2021-06-28T07:09:00Z">
        <w:r w:rsidDel="00C35309">
          <w:delText>d</w:delText>
        </w:r>
      </w:del>
      <w:r>
        <w:t xml:space="preserve"> the required engine infrastructure to support collisions, and verified the correctness of the system. You are now ready to learn about Separating Axis Theorem (SAT), and implement the algorithm to detect collisions between rectangles.</w:t>
      </w:r>
    </w:p>
    <w:p w14:paraId="71E08B46" w14:textId="77777777" w:rsidR="008779CA" w:rsidRDefault="008779CA" w:rsidP="008779CA">
      <w:pPr>
        <w:pStyle w:val="Heading2"/>
      </w:pPr>
      <w:commentRangeStart w:id="86"/>
      <w:r>
        <w:t>Separating Axis Theorem</w:t>
      </w:r>
      <w:commentRangeEnd w:id="86"/>
      <w:r w:rsidR="00C35309">
        <w:rPr>
          <w:rStyle w:val="CommentReference"/>
          <w:rFonts w:asciiTheme="minorHAnsi" w:hAnsiTheme="minorHAnsi"/>
          <w:b w:val="0"/>
        </w:rPr>
        <w:commentReference w:id="86"/>
      </w:r>
    </w:p>
    <w:p w14:paraId="4E4BFA4F" w14:textId="77777777" w:rsidR="008779CA" w:rsidRDefault="008779CA" w:rsidP="008779CA">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53CE8888" w14:textId="103B25B2" w:rsidR="008779CA" w:rsidRDefault="008779CA" w:rsidP="008779CA">
      <w:pPr>
        <w:pStyle w:val="Quote"/>
      </w:pPr>
      <w:r>
        <w:t xml:space="preserve">Two convex polygons are not colliding if there exists a line (or axis) that is perpendicular to one of the given edges of the two polygons </w:t>
      </w:r>
      <w:del w:id="87" w:author="Jeb Pavleas" w:date="2021-06-28T07:14:00Z">
        <w:r w:rsidDel="00C35309">
          <w:delText xml:space="preserve">and </w:delText>
        </w:r>
      </w:del>
      <w:ins w:id="88" w:author="Jeb Pavleas" w:date="2021-06-28T07:14:00Z">
        <w:r w:rsidR="00C35309">
          <w:t xml:space="preserve">that </w:t>
        </w:r>
      </w:ins>
      <w:r>
        <w:t xml:space="preserve">when projecting all edges of the two polygons onto this axis results in no overlaps of the projected edges. </w:t>
      </w:r>
    </w:p>
    <w:p w14:paraId="3558AF76" w14:textId="7AF80239" w:rsidR="008779CA" w:rsidRDefault="008779CA" w:rsidP="008779CA">
      <w:pPr>
        <w:pStyle w:val="BodyTextCont"/>
      </w:pPr>
      <w:r>
        <w:t>In other words, given two convex shapes in 2D space, iterate through all of the edges of the convex shapes, one at a time. For each of the edges, derive</w:t>
      </w:r>
      <w:del w:id="89" w:author="Jeb Pavleas" w:date="2021-06-28T07:15:00Z">
        <w:r w:rsidDel="00C35309">
          <w:delText>s</w:delText>
        </w:r>
      </w:del>
      <w:r>
        <w:t xml:space="preserve"> a line (or axis) that is perpendicular to the edge, project all</w:t>
      </w:r>
      <w:ins w:id="90" w:author="Jeb Pavleas" w:date="2021-06-28T07:15:00Z">
        <w:r w:rsidR="00C35309">
          <w:t xml:space="preserve"> the</w:t>
        </w:r>
      </w:ins>
      <w:r>
        <w:t xml:space="preserve"> edges of the two convex shapes onto this line, and compute for </w:t>
      </w:r>
      <w:ins w:id="91" w:author="Jeb Pavleas" w:date="2021-06-28T07:16:00Z">
        <w:r w:rsidR="00C35309">
          <w:t xml:space="preserve">the </w:t>
        </w:r>
      </w:ins>
      <w:r>
        <w:t xml:space="preserve">overlaps of the projected edges. If you can find one of the perpendicular lines where none of the projected edges overlaps, then the two convex shapes do not collide. </w:t>
      </w:r>
    </w:p>
    <w:p w14:paraId="2650047B" w14:textId="77777777" w:rsidR="008779CA" w:rsidRDefault="008779CA" w:rsidP="008779CA">
      <w:pPr>
        <w:pStyle w:val="BodyTextCont"/>
      </w:pPr>
      <w:r>
        <w:t xml:space="preserve">Figure 9-7 illustrates this description using two axes-aligned rectangles. In this case, there are two lines that are perpendicular to the edges of the two given shapes, the X and Y axes. </w:t>
      </w:r>
    </w:p>
    <w:p w14:paraId="66C8A884" w14:textId="77777777" w:rsidR="008779CA" w:rsidRDefault="008779CA" w:rsidP="008779CA">
      <w:pPr>
        <w:pStyle w:val="Figure"/>
      </w:pPr>
      <w:r>
        <w:rPr>
          <w:noProof/>
          <w:lang w:val="en-GB" w:eastAsia="en-GB"/>
        </w:rPr>
        <w:lastRenderedPageBreak/>
        <w:drawing>
          <wp:inline distT="114300" distB="114300" distL="114300" distR="114300" wp14:anchorId="7C7EE0AF" wp14:editId="2A7E97FB">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4" cstate="print"/>
                    <a:srcRect/>
                    <a:stretch>
                      <a:fillRect/>
                    </a:stretch>
                  </pic:blipFill>
                  <pic:spPr>
                    <a:xfrm>
                      <a:off x="0" y="0"/>
                      <a:ext cx="4395788" cy="2030663"/>
                    </a:xfrm>
                    <a:prstGeom prst="rect">
                      <a:avLst/>
                    </a:prstGeom>
                    <a:ln/>
                  </pic:spPr>
                </pic:pic>
              </a:graphicData>
            </a:graphic>
          </wp:inline>
        </w:drawing>
      </w:r>
    </w:p>
    <w:p w14:paraId="3AF5B4E2" w14:textId="77777777" w:rsidR="008779CA" w:rsidRDefault="008779CA" w:rsidP="008779CA">
      <w:pPr>
        <w:pStyle w:val="FigureCaption"/>
      </w:pPr>
      <w:r>
        <w:rPr>
          <w:rFonts w:eastAsia="Helvetica Neue"/>
        </w:rPr>
        <w:t>Figure 9-7. A Line Where Projected Edges Do Not Overlap</w:t>
      </w:r>
    </w:p>
    <w:p w14:paraId="7F290F46" w14:textId="387099A9" w:rsidR="008779CA" w:rsidRDefault="008779CA" w:rsidP="008779CA">
      <w:pPr>
        <w:pStyle w:val="BodyTextCont"/>
      </w:pPr>
      <w:r>
        <w:t>When projecting all of the shape</w:t>
      </w:r>
      <w:ins w:id="92" w:author="Jeb Pavleas" w:date="2021-06-28T07:17:00Z">
        <w:r w:rsidR="00597D48">
          <w:t>’s</w:t>
        </w:r>
      </w:ins>
      <w:r>
        <w:t xml:space="preserve"> edges onto these two lines</w:t>
      </w:r>
      <w:ins w:id="93" w:author="Jeb Pavleas" w:date="2021-06-28T07:18:00Z">
        <w:r w:rsidR="00597D48">
          <w:t>/axes</w:t>
        </w:r>
      </w:ins>
      <w:r>
        <w:t>,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53BF414" w14:textId="77777777" w:rsidR="008779CA" w:rsidRDefault="008779CA" w:rsidP="008779CA">
      <w:pPr>
        <w:pStyle w:val="BodyTextCont"/>
      </w:pPr>
      <w:r>
        <w:t>The main strength of algorithms derived from the SAT is that for non-colliding shapes it has an early exit capability.  As soon as an axis with no overlapping projected edge</w:t>
      </w:r>
      <w:del w:id="94" w:author="Jeb Pavleas" w:date="2021-06-28T07:19:00Z">
        <w:r w:rsidDel="00597D48">
          <w:delText>s</w:delText>
        </w:r>
      </w:del>
      <w:r>
        <w:t xml:space="preserve"> is detected, an algorithm can report no collision and does not need to continue with the testing for other axes. In the case of Figure 9-7, if the algorithm began with processing the X-axis, there would be no need to perform the computation for the Y-axis.</w:t>
      </w:r>
    </w:p>
    <w:p w14:paraId="480F82A6" w14:textId="77777777" w:rsidR="008779CA" w:rsidRDefault="008779CA" w:rsidP="008779CA">
      <w:pPr>
        <w:pStyle w:val="Heading3"/>
      </w:pPr>
      <w:r>
        <w:t>A Simple SAT Based Algorithm</w:t>
      </w:r>
    </w:p>
    <w:p w14:paraId="1613FCEA" w14:textId="77777777" w:rsidR="008779CA" w:rsidRDefault="008779CA" w:rsidP="008779CA">
      <w:pPr>
        <w:pStyle w:val="BodyTextFirst"/>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17DA51FC" w14:textId="77777777" w:rsidR="008779CA" w:rsidRDefault="008779CA" w:rsidP="008779CA">
      <w:pPr>
        <w:pStyle w:val="Bullet"/>
      </w:pPr>
      <w:r>
        <w:rPr>
          <w:b/>
        </w:rPr>
        <w:t>Step 1 Compute Face Normals</w:t>
      </w:r>
      <w:r>
        <w:t>: Compute the perpendicular axes, or face normals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r w:rsidRPr="00054D18">
        <w:rPr>
          <w:rStyle w:val="CodeInline"/>
        </w:rPr>
        <w:t>RigidRectangle</w:t>
      </w:r>
      <w:r>
        <w:t xml:space="preserve"> class, </w:t>
      </w:r>
      <w:r w:rsidRPr="00330305">
        <w:rPr>
          <w:rStyle w:val="CodeInline"/>
        </w:rPr>
        <w:t>mFaceNormal</w:t>
      </w:r>
      <w:r>
        <w:t>, or face normals, are the perpendicular axes A1, A2, A3, and A4.</w:t>
      </w:r>
    </w:p>
    <w:p w14:paraId="2D87F422" w14:textId="77777777" w:rsidR="008779CA" w:rsidRDefault="008779CA" w:rsidP="008779CA">
      <w:pPr>
        <w:pStyle w:val="Figure"/>
        <w:ind w:firstLine="720"/>
      </w:pPr>
      <w:r>
        <w:rPr>
          <w:noProof/>
          <w:lang w:val="en-GB" w:eastAsia="en-GB"/>
        </w:rPr>
        <w:lastRenderedPageBreak/>
        <w:drawing>
          <wp:inline distT="114300" distB="114300" distL="114300" distR="114300" wp14:anchorId="55993C24" wp14:editId="72A5279D">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5" cstate="print"/>
                    <a:srcRect/>
                    <a:stretch>
                      <a:fillRect/>
                    </a:stretch>
                  </pic:blipFill>
                  <pic:spPr>
                    <a:xfrm>
                      <a:off x="0" y="0"/>
                      <a:ext cx="3873644" cy="1852613"/>
                    </a:xfrm>
                    <a:prstGeom prst="rect">
                      <a:avLst/>
                    </a:prstGeom>
                    <a:ln/>
                  </pic:spPr>
                </pic:pic>
              </a:graphicData>
            </a:graphic>
          </wp:inline>
        </w:drawing>
      </w:r>
    </w:p>
    <w:p w14:paraId="53AD900C" w14:textId="77777777" w:rsidR="008779CA" w:rsidRDefault="008779CA" w:rsidP="008779CA">
      <w:pPr>
        <w:pStyle w:val="FigureCaption"/>
      </w:pPr>
      <w:r>
        <w:rPr>
          <w:rFonts w:eastAsia="Helvetica Neue"/>
        </w:rPr>
        <w:tab/>
      </w:r>
      <w:r>
        <w:rPr>
          <w:rFonts w:eastAsia="Helvetica Neue"/>
        </w:rPr>
        <w:tab/>
        <w:t>Figure 9-8. Rectangle Edges and Face Normals</w:t>
      </w:r>
    </w:p>
    <w:p w14:paraId="447BF214" w14:textId="77777777" w:rsidR="008779CA" w:rsidRDefault="008779CA" w:rsidP="008779CA">
      <w:pPr>
        <w:pStyle w:val="Bullet"/>
      </w:pPr>
      <w:r>
        <w:rPr>
          <w:b/>
        </w:rPr>
        <w:t>Step 2 Project Vertices</w:t>
      </w:r>
      <w:r>
        <w:t xml:space="preserve">: Project each of the vertices of the two convex shapes onto the face normals. For the given rectangle example, Figure 9-9 illustrates projecting all vertices onto the A1 axis from Figure 9-8. </w:t>
      </w:r>
    </w:p>
    <w:p w14:paraId="6202BB4F" w14:textId="77777777" w:rsidR="008779CA" w:rsidRDefault="008779CA" w:rsidP="008779CA">
      <w:pPr>
        <w:ind w:left="720"/>
      </w:pPr>
      <w:r>
        <w:rPr>
          <w:noProof/>
          <w:lang w:val="en-GB" w:eastAsia="en-GB"/>
        </w:rPr>
        <w:drawing>
          <wp:inline distT="114300" distB="114300" distL="114300" distR="114300" wp14:anchorId="44ED9983" wp14:editId="6A270A95">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cstate="print"/>
                    <a:srcRect/>
                    <a:stretch>
                      <a:fillRect/>
                    </a:stretch>
                  </pic:blipFill>
                  <pic:spPr>
                    <a:xfrm>
                      <a:off x="0" y="0"/>
                      <a:ext cx="2938463" cy="1834258"/>
                    </a:xfrm>
                    <a:prstGeom prst="rect">
                      <a:avLst/>
                    </a:prstGeom>
                    <a:ln/>
                  </pic:spPr>
                </pic:pic>
              </a:graphicData>
            </a:graphic>
          </wp:inline>
        </w:drawing>
      </w:r>
    </w:p>
    <w:p w14:paraId="1DD8C1EF" w14:textId="77777777" w:rsidR="008779CA" w:rsidRDefault="008779CA" w:rsidP="008779CA">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1F94A772" w14:textId="77777777" w:rsidR="008779CA" w:rsidRDefault="008779CA" w:rsidP="008779CA">
      <w:pPr>
        <w:pStyle w:val="Bullet"/>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24E88E0B" w14:textId="77777777" w:rsidR="008779CA" w:rsidRDefault="008779CA" w:rsidP="008779CA">
      <w:pPr>
        <w:ind w:left="216" w:firstLine="720"/>
      </w:pPr>
      <w:r>
        <w:rPr>
          <w:noProof/>
          <w:lang w:val="en-GB" w:eastAsia="en-GB"/>
        </w:rPr>
        <w:lastRenderedPageBreak/>
        <w:drawing>
          <wp:inline distT="114300" distB="114300" distL="114300" distR="114300" wp14:anchorId="76CDE7B8" wp14:editId="543F65C5">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7" cstate="print"/>
                    <a:srcRect/>
                    <a:stretch>
                      <a:fillRect/>
                    </a:stretch>
                  </pic:blipFill>
                  <pic:spPr>
                    <a:xfrm>
                      <a:off x="0" y="0"/>
                      <a:ext cx="2890838" cy="2005780"/>
                    </a:xfrm>
                    <a:prstGeom prst="rect">
                      <a:avLst/>
                    </a:prstGeom>
                    <a:ln/>
                  </pic:spPr>
                </pic:pic>
              </a:graphicData>
            </a:graphic>
          </wp:inline>
        </w:drawing>
      </w:r>
    </w:p>
    <w:p w14:paraId="089DF65E" w14:textId="77777777" w:rsidR="008779CA" w:rsidRDefault="008779CA" w:rsidP="008779CA">
      <w:pPr>
        <w:pStyle w:val="FigureCaption"/>
      </w:pPr>
      <w:r>
        <w:rPr>
          <w:rFonts w:eastAsia="Helvetica Neue"/>
        </w:rPr>
        <w:tab/>
      </w:r>
      <w:r>
        <w:rPr>
          <w:rFonts w:eastAsia="Helvetica Neue"/>
        </w:rPr>
        <w:tab/>
        <w:t>Figure 9-10. Identify the Min and Max Bound Positions for Each Rectangle</w:t>
      </w:r>
    </w:p>
    <w:p w14:paraId="2F013ABB" w14:textId="77777777" w:rsidR="008779CA" w:rsidRDefault="008779CA" w:rsidP="008779CA">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5D36F5D1" w14:textId="77777777" w:rsidR="008779CA" w:rsidRDefault="008779CA" w:rsidP="008779CA">
      <w:pPr>
        <w:pStyle w:val="Figure"/>
        <w:ind w:firstLine="720"/>
      </w:pPr>
      <w:r>
        <w:rPr>
          <w:noProof/>
          <w:lang w:val="en-GB" w:eastAsia="en-GB"/>
        </w:rPr>
        <w:drawing>
          <wp:inline distT="114300" distB="114300" distL="114300" distR="114300" wp14:anchorId="1F300E03" wp14:editId="11963B98">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8" cstate="print"/>
                    <a:srcRect/>
                    <a:stretch>
                      <a:fillRect/>
                    </a:stretch>
                  </pic:blipFill>
                  <pic:spPr>
                    <a:xfrm>
                      <a:off x="0" y="0"/>
                      <a:ext cx="2909888" cy="2514522"/>
                    </a:xfrm>
                    <a:prstGeom prst="rect">
                      <a:avLst/>
                    </a:prstGeom>
                    <a:ln/>
                  </pic:spPr>
                </pic:pic>
              </a:graphicData>
            </a:graphic>
          </wp:inline>
        </w:drawing>
      </w:r>
    </w:p>
    <w:p w14:paraId="2081439F" w14:textId="77777777" w:rsidR="008779CA" w:rsidRDefault="008779CA" w:rsidP="008779CA">
      <w:pPr>
        <w:pStyle w:val="FigureCaption"/>
      </w:pPr>
      <w:r>
        <w:rPr>
          <w:rFonts w:eastAsia="Helvetica Neue"/>
        </w:rPr>
        <w:tab/>
      </w:r>
      <w:r>
        <w:rPr>
          <w:rFonts w:eastAsia="Helvetica Neue"/>
        </w:rPr>
        <w:tab/>
        <w:t>Figure 9-11. Test for Overlaps of Projected Edges (shows A1)</w:t>
      </w:r>
    </w:p>
    <w:p w14:paraId="1A0BE56F" w14:textId="77777777" w:rsidR="008779CA" w:rsidRDefault="008779CA" w:rsidP="008779CA">
      <w:pPr>
        <w:pStyle w:val="BodyTextCont"/>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556D8F6A" w14:textId="77777777" w:rsidR="008779CA" w:rsidRDefault="008779CA" w:rsidP="008779CA">
      <w:pPr>
        <w:pStyle w:val="Heading3"/>
      </w:pPr>
      <w:r>
        <w:t>An Efficient SAT Algorithm: The Support Points</w:t>
      </w:r>
    </w:p>
    <w:p w14:paraId="6723C945" w14:textId="392D9E6C" w:rsidR="008779CA" w:rsidRDefault="008779CA" w:rsidP="008779CA">
      <w:pPr>
        <w:pStyle w:val="BodyTextFirst"/>
      </w:pPr>
      <w:r>
        <w:t xml:space="preserve">A support point for a face normal of </w:t>
      </w:r>
      <w:commentRangeStart w:id="95"/>
      <w:r>
        <w:t xml:space="preserve">shape-A </w:t>
      </w:r>
      <w:commentRangeEnd w:id="95"/>
      <w:r w:rsidR="00597D48">
        <w:rPr>
          <w:rStyle w:val="CommentReference"/>
          <w:rFonts w:asciiTheme="minorHAnsi" w:hAnsiTheme="minorHAnsi"/>
        </w:rPr>
        <w:commentReference w:id="95"/>
      </w:r>
      <w:r>
        <w:t xml:space="preserve">is defined to be the vertex position on shape-B where the vertex has the most negative distant from the corresponding edge of </w:t>
      </w:r>
      <w:del w:id="96" w:author="Jeb Pavleas" w:date="2021-06-28T07:22:00Z">
        <w:r w:rsidDel="00597D48">
          <w:delText>S</w:delText>
        </w:r>
      </w:del>
      <w:ins w:id="97" w:author="Jeb Pavleas" w:date="2021-06-28T07:22:00Z">
        <w:r w:rsidR="00597D48">
          <w:t>s</w:t>
        </w:r>
      </w:ins>
      <w:r>
        <w:t>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62ED4E41" w14:textId="77777777" w:rsidR="008779CA" w:rsidRDefault="008779CA" w:rsidP="008779CA">
      <w:pPr>
        <w:pStyle w:val="Figure"/>
      </w:pPr>
      <w:bookmarkStart w:id="98" w:name="_aq5qyq7rj9g6" w:colFirst="0" w:colLast="0"/>
      <w:bookmarkEnd w:id="98"/>
      <w:r>
        <w:rPr>
          <w:noProof/>
          <w:lang w:val="en-GB" w:eastAsia="en-GB"/>
        </w:rPr>
        <w:drawing>
          <wp:inline distT="114300" distB="114300" distL="114300" distR="114300" wp14:anchorId="4B78FA07" wp14:editId="7B1CC724">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9" cstate="print"/>
                    <a:srcRect/>
                    <a:stretch>
                      <a:fillRect/>
                    </a:stretch>
                  </pic:blipFill>
                  <pic:spPr>
                    <a:xfrm>
                      <a:off x="0" y="0"/>
                      <a:ext cx="3529013" cy="1790079"/>
                    </a:xfrm>
                    <a:prstGeom prst="rect">
                      <a:avLst/>
                    </a:prstGeom>
                    <a:ln/>
                  </pic:spPr>
                </pic:pic>
              </a:graphicData>
            </a:graphic>
          </wp:inline>
        </w:drawing>
      </w:r>
    </w:p>
    <w:p w14:paraId="44E00CEC" w14:textId="77777777" w:rsidR="008779CA" w:rsidRDefault="008779CA" w:rsidP="008779CA">
      <w:pPr>
        <w:pStyle w:val="FigureCaption"/>
      </w:pPr>
      <w:bookmarkStart w:id="99" w:name="_1enakvh0p6bu" w:colFirst="0" w:colLast="0"/>
      <w:bookmarkEnd w:id="99"/>
      <w:r>
        <w:t>Figure 9-12. Support Points of Face Normals</w:t>
      </w:r>
    </w:p>
    <w:p w14:paraId="625C967E" w14:textId="77777777" w:rsidR="008779CA" w:rsidRDefault="008779CA" w:rsidP="008779CA">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15065B09" w14:textId="77777777" w:rsidR="008779CA" w:rsidRDefault="008779CA" w:rsidP="008779CA">
      <w:pPr>
        <w:pStyle w:val="Heading4"/>
      </w:pPr>
      <w:bookmarkStart w:id="100" w:name="_6u6abw694m98" w:colFirst="0" w:colLast="0"/>
      <w:bookmarkEnd w:id="100"/>
      <w:r>
        <w:t>Support Point May Not Exist for a Face Normal</w:t>
      </w:r>
    </w:p>
    <w:p w14:paraId="2FDF1407" w14:textId="77777777" w:rsidR="008779CA" w:rsidRDefault="008779CA" w:rsidP="008779CA">
      <w:pPr>
        <w:pStyle w:val="BodyTextFirst"/>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1C102D62" w14:textId="77777777" w:rsidR="008779CA" w:rsidRDefault="008779CA" w:rsidP="008779CA">
      <w:pPr>
        <w:pStyle w:val="BodyTextCont"/>
      </w:pPr>
      <w:r>
        <w:t xml:space="preserve">It follows that, when computing the collision between two shapes, if any of the face normals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33A9BE1A" w14:textId="77777777" w:rsidR="008779CA" w:rsidRDefault="008779CA" w:rsidP="008779CA">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11EEB973" w14:textId="77777777" w:rsidR="008779CA" w:rsidRDefault="008779CA" w:rsidP="008779CA">
      <w:pPr>
        <w:pStyle w:val="Heading4"/>
      </w:pPr>
      <w:bookmarkStart w:id="101" w:name="_324hp7bsdjww" w:colFirst="0" w:colLast="0"/>
      <w:bookmarkEnd w:id="101"/>
      <w:r>
        <w:t>The Axis of Least Penetration and Collision Information</w:t>
      </w:r>
    </w:p>
    <w:p w14:paraId="0E4D27A1" w14:textId="77777777" w:rsidR="008779CA" w:rsidRDefault="008779CA" w:rsidP="008779CA">
      <w:pPr>
        <w:pStyle w:val="BodyTextFirst"/>
      </w:pPr>
      <w:r>
        <w:t>When support points are defined for all face normals of a convex shape, the face normal of the smallest support point distance is the axis leading to the least interpenetration. Figure 9-13 shows the collision between two shapes where supports points for all of the face normals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40F5FD77" w14:textId="77777777" w:rsidR="008779CA" w:rsidRDefault="008779CA" w:rsidP="008779CA">
      <w:pPr>
        <w:pStyle w:val="Figure"/>
      </w:pPr>
      <w:r>
        <w:rPr>
          <w:noProof/>
          <w:lang w:val="en-GB" w:eastAsia="en-GB"/>
        </w:rPr>
        <w:drawing>
          <wp:inline distT="114300" distB="114300" distL="114300" distR="114300" wp14:anchorId="1A109FCD" wp14:editId="0ACF285C">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0" cstate="print"/>
                    <a:srcRect/>
                    <a:stretch>
                      <a:fillRect/>
                    </a:stretch>
                  </pic:blipFill>
                  <pic:spPr>
                    <a:xfrm>
                      <a:off x="0" y="0"/>
                      <a:ext cx="4824413" cy="2377247"/>
                    </a:xfrm>
                    <a:prstGeom prst="rect">
                      <a:avLst/>
                    </a:prstGeom>
                    <a:ln/>
                  </pic:spPr>
                </pic:pic>
              </a:graphicData>
            </a:graphic>
          </wp:inline>
        </w:drawing>
      </w:r>
    </w:p>
    <w:p w14:paraId="38099DFD" w14:textId="77777777" w:rsidR="008779CA" w:rsidRDefault="008779CA" w:rsidP="008779CA">
      <w:pPr>
        <w:pStyle w:val="FigureCaption"/>
      </w:pPr>
      <w:r>
        <w:rPr>
          <w:rFonts w:eastAsia="Helvetica Neue"/>
        </w:rPr>
        <w:t>Figure 9-13. Axis of Least Penetration and The Corresponding Collision Information</w:t>
      </w:r>
    </w:p>
    <w:p w14:paraId="63FED1FE" w14:textId="77777777" w:rsidR="008779CA" w:rsidRDefault="008779CA" w:rsidP="008779CA">
      <w:pPr>
        <w:pStyle w:val="Heading4"/>
      </w:pPr>
      <w:bookmarkStart w:id="102" w:name="_1r3cvd8cshhl" w:colFirst="0" w:colLast="0"/>
      <w:bookmarkEnd w:id="102"/>
      <w:r>
        <w:t>The Algorithm</w:t>
      </w:r>
    </w:p>
    <w:p w14:paraId="41CAEA5F" w14:textId="77777777" w:rsidR="008779CA" w:rsidRDefault="008779CA" w:rsidP="008779CA">
      <w:pPr>
        <w:pStyle w:val="BodyTextFirst"/>
      </w:pPr>
      <w:r>
        <w:t>With the background description, the efficient SAT-based algorithm to compute the collision between two convex shapes, A and B, can be summarized as:</w:t>
      </w:r>
    </w:p>
    <w:p w14:paraId="208E03F9" w14:textId="77777777" w:rsidR="008779CA" w:rsidRDefault="008779CA" w:rsidP="008779CA">
      <w:pPr>
        <w:pStyle w:val="Bullet"/>
      </w:pPr>
      <w:commentRangeStart w:id="103"/>
      <w:r>
        <w:lastRenderedPageBreak/>
        <w:t>Compute the support points for all the face normals on shape-A</w:t>
      </w:r>
    </w:p>
    <w:p w14:paraId="033B298C" w14:textId="77777777" w:rsidR="008779CA" w:rsidRDefault="008779CA" w:rsidP="008779CA">
      <w:pPr>
        <w:pStyle w:val="BulletSubList"/>
      </w:pPr>
      <w:r>
        <w:t>If any of the support points is not defined, there is no collision</w:t>
      </w:r>
    </w:p>
    <w:p w14:paraId="0FB59B48" w14:textId="77777777" w:rsidR="008779CA" w:rsidRDefault="008779CA" w:rsidP="008779CA">
      <w:pPr>
        <w:pStyle w:val="BulletSubList"/>
      </w:pPr>
      <w:r>
        <w:t>If all support points are defined, compute the axis of least penetration</w:t>
      </w:r>
    </w:p>
    <w:p w14:paraId="4512CE35" w14:textId="77777777" w:rsidR="008779CA" w:rsidRDefault="008779CA" w:rsidP="008779CA">
      <w:pPr>
        <w:pStyle w:val="Bullet"/>
      </w:pPr>
      <w:r>
        <w:t>Compute the support points for all the face normals on shape-B</w:t>
      </w:r>
    </w:p>
    <w:p w14:paraId="7D7DA8CF" w14:textId="77777777" w:rsidR="008779CA" w:rsidRDefault="008779CA" w:rsidP="008779CA">
      <w:pPr>
        <w:pStyle w:val="BulletSubList"/>
      </w:pPr>
      <w:r>
        <w:t>If any of the support points is not defined, there is no collision</w:t>
      </w:r>
    </w:p>
    <w:p w14:paraId="58C1FA12" w14:textId="77777777" w:rsidR="008779CA" w:rsidRDefault="008779CA" w:rsidP="008779CA">
      <w:pPr>
        <w:pStyle w:val="BulletSubList"/>
      </w:pPr>
      <w:r>
        <w:t>If all support points are defined, compute the axis of least penetration</w:t>
      </w:r>
      <w:commentRangeEnd w:id="103"/>
      <w:r w:rsidR="006528BC">
        <w:rPr>
          <w:rStyle w:val="CommentReference"/>
          <w:rFonts w:asciiTheme="minorHAnsi" w:hAnsiTheme="minorHAnsi"/>
        </w:rPr>
        <w:commentReference w:id="103"/>
      </w:r>
    </w:p>
    <w:p w14:paraId="24A35B88" w14:textId="77777777" w:rsidR="008779CA" w:rsidRDefault="008779CA" w:rsidP="008779CA">
      <w:pPr>
        <w:pStyle w:val="BodyTextCont"/>
      </w:pPr>
      <w:r>
        <w:t>The collision information is simply the smaller collision depth from the above two results. You are now ready to implement the support point SAT algorithm.</w:t>
      </w:r>
    </w:p>
    <w:p w14:paraId="29FB45D4" w14:textId="77777777" w:rsidR="008779CA" w:rsidRDefault="008779CA" w:rsidP="008779CA">
      <w:pPr>
        <w:pStyle w:val="Heading2"/>
      </w:pPr>
      <w:r>
        <w:t xml:space="preserve">The Rectangle Collisions Project </w:t>
      </w:r>
    </w:p>
    <w:p w14:paraId="27B28C31" w14:textId="0E7E3E39" w:rsidR="008779CA" w:rsidRDefault="008779CA" w:rsidP="008779CA">
      <w:pPr>
        <w:pStyle w:val="BodyTextFirst"/>
      </w:pPr>
      <w:r w:rsidRPr="006A64E5">
        <w:t>This</w:t>
      </w:r>
      <w:r w:rsidRPr="00E95A9B">
        <w:t xml:space="preserve"> </w:t>
      </w:r>
      <w:del w:id="104" w:author="Jeb Pavleas" w:date="2021-06-28T07:42:00Z">
        <w:r w:rsidRPr="00E95A9B" w:rsidDel="003509CE">
          <w:delText xml:space="preserve">This </w:delText>
        </w:r>
      </w:del>
      <w:r w:rsidRPr="00E95A9B">
        <w:t>project will guide you t</w:t>
      </w:r>
      <w:ins w:id="105" w:author="Jeb Pavleas" w:date="2021-06-28T07:42:00Z">
        <w:r w:rsidR="003509CE">
          <w:t>hrough</w:t>
        </w:r>
      </w:ins>
      <w:del w:id="106" w:author="Jeb Pavleas" w:date="2021-06-28T07:42:00Z">
        <w:r w:rsidRPr="00E95A9B" w:rsidDel="003509CE">
          <w:delText>o</w:delText>
        </w:r>
      </w:del>
      <w:r w:rsidRPr="00E95A9B">
        <w:t xml:space="preserve"> </w:t>
      </w:r>
      <w:ins w:id="107" w:author="Jeb Pavleas" w:date="2021-06-28T07:42:00Z">
        <w:r w:rsidR="003509CE">
          <w:t>th</w:t>
        </w:r>
      </w:ins>
      <w:ins w:id="108" w:author="Jeb Pavleas" w:date="2021-06-28T07:43:00Z">
        <w:r w:rsidR="003509CE">
          <w:t xml:space="preserve">e </w:t>
        </w:r>
      </w:ins>
      <w:r w:rsidRPr="00E95A9B">
        <w:t>implement</w:t>
      </w:r>
      <w:ins w:id="109" w:author="Jeb Pavleas" w:date="2021-06-28T07:43:00Z">
        <w:r w:rsidR="003509CE">
          <w:t>ation of</w:t>
        </w:r>
      </w:ins>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07B8F3CB" w14:textId="77777777" w:rsidR="008779CA" w:rsidRDefault="008779CA" w:rsidP="008779CA">
      <w:pPr>
        <w:pStyle w:val="Figure"/>
      </w:pPr>
      <w:r>
        <w:rPr>
          <w:noProof/>
        </w:rPr>
        <w:lastRenderedPageBreak/>
        <w:drawing>
          <wp:inline distT="0" distB="0" distL="0" distR="0" wp14:anchorId="484BFD54" wp14:editId="26426A4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5D6D6ADE" w14:textId="77777777" w:rsidR="008779CA" w:rsidRPr="00D8445E" w:rsidRDefault="008779CA" w:rsidP="008779CA">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9A9A25C"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0BC689DA" w14:textId="77777777" w:rsidR="008779CA" w:rsidRDefault="008779CA" w:rsidP="008779CA">
      <w:pPr>
        <w:pStyle w:val="Bullet"/>
        <w:rPr>
          <w:rStyle w:val="Strong"/>
          <w:b w:val="0"/>
          <w:bCs w:val="0"/>
        </w:rPr>
      </w:pPr>
      <w:r>
        <w:rPr>
          <w:rStyle w:val="Strong"/>
          <w:b w:val="0"/>
          <w:bCs w:val="0"/>
        </w:rPr>
        <w:t>Behavior control:</w:t>
      </w:r>
    </w:p>
    <w:p w14:paraId="5AA32F49" w14:textId="77777777" w:rsidR="008779CA" w:rsidRPr="00A243C0" w:rsidRDefault="008779CA" w:rsidP="008779CA">
      <w:pPr>
        <w:pStyle w:val="BulletSubList"/>
      </w:pPr>
      <w:r>
        <w:t>G key: Randomly create a new rigid circle or rectangle</w:t>
      </w:r>
    </w:p>
    <w:p w14:paraId="4159DB1C" w14:textId="77777777" w:rsidR="008779CA" w:rsidRDefault="008779CA" w:rsidP="008779CA">
      <w:pPr>
        <w:pStyle w:val="Bullet"/>
        <w:rPr>
          <w:rStyle w:val="Strong"/>
          <w:b w:val="0"/>
          <w:bCs w:val="0"/>
        </w:rPr>
      </w:pPr>
      <w:r>
        <w:rPr>
          <w:rStyle w:val="Strong"/>
          <w:b w:val="0"/>
          <w:bCs w:val="0"/>
        </w:rPr>
        <w:t>Draw control</w:t>
      </w:r>
    </w:p>
    <w:p w14:paraId="2F37A7FA" w14:textId="77777777" w:rsidR="008779CA" w:rsidRDefault="008779CA" w:rsidP="008779CA">
      <w:pPr>
        <w:pStyle w:val="BulletSubList"/>
      </w:pPr>
      <w:r w:rsidRPr="00966FCC">
        <w:t>C key: T</w:t>
      </w:r>
      <w:r>
        <w:t xml:space="preserve">oggle the drawing of all </w:t>
      </w:r>
      <w:r w:rsidRPr="00804C92">
        <w:rPr>
          <w:rStyle w:val="CodeInline"/>
        </w:rPr>
        <w:t>CollisionInfo</w:t>
      </w:r>
    </w:p>
    <w:p w14:paraId="0533DD64" w14:textId="77777777" w:rsidR="008779CA" w:rsidRDefault="008779CA" w:rsidP="008779CA">
      <w:pPr>
        <w:pStyle w:val="BulletSubList"/>
      </w:pPr>
      <w:r>
        <w:t>T key: Toggle textures on all objects</w:t>
      </w:r>
    </w:p>
    <w:p w14:paraId="31C10851" w14:textId="77777777" w:rsidR="008779CA" w:rsidRDefault="008779CA" w:rsidP="008779CA">
      <w:pPr>
        <w:pStyle w:val="BulletSubList"/>
      </w:pPr>
      <w:r>
        <w:t xml:space="preserve">R key: Toggle the drawing of </w:t>
      </w:r>
      <w:r w:rsidRPr="00A81917">
        <w:rPr>
          <w:rStyle w:val="CodeInline"/>
        </w:rPr>
        <w:t>RigidShape</w:t>
      </w:r>
    </w:p>
    <w:p w14:paraId="5568CDBD" w14:textId="77777777" w:rsidR="008779CA" w:rsidRPr="00A81917" w:rsidRDefault="008779CA" w:rsidP="008779CA">
      <w:pPr>
        <w:pStyle w:val="BulletSubList"/>
      </w:pPr>
      <w:r>
        <w:t xml:space="preserve">B key: Toggle the drawing of the bound on each </w:t>
      </w:r>
      <w:r w:rsidRPr="00A81917">
        <w:rPr>
          <w:rStyle w:val="CodeInline"/>
        </w:rPr>
        <w:t>RigidShape</w:t>
      </w:r>
    </w:p>
    <w:p w14:paraId="30A99BFC" w14:textId="77777777" w:rsidR="008779CA" w:rsidRDefault="008779CA" w:rsidP="008779CA">
      <w:pPr>
        <w:pStyle w:val="Bullet"/>
        <w:rPr>
          <w:rStyle w:val="Strong"/>
          <w:b w:val="0"/>
          <w:bCs w:val="0"/>
        </w:rPr>
      </w:pPr>
      <w:r>
        <w:rPr>
          <w:rStyle w:val="Strong"/>
          <w:b w:val="0"/>
          <w:bCs w:val="0"/>
        </w:rPr>
        <w:t>Object control:</w:t>
      </w:r>
    </w:p>
    <w:p w14:paraId="75D1E198" w14:textId="77777777" w:rsidR="008779CA" w:rsidRDefault="008779CA" w:rsidP="008779CA">
      <w:pPr>
        <w:pStyle w:val="BulletSubList"/>
      </w:pPr>
      <w:r>
        <w:t>Left/right-arrow key: Sequence through and select an object</w:t>
      </w:r>
    </w:p>
    <w:p w14:paraId="0FC87643" w14:textId="77777777" w:rsidR="008779CA" w:rsidRDefault="008779CA" w:rsidP="008779CA">
      <w:pPr>
        <w:pStyle w:val="BulletSubList"/>
      </w:pPr>
      <w:r>
        <w:lastRenderedPageBreak/>
        <w:t>WASD keys: Move the selected object</w:t>
      </w:r>
    </w:p>
    <w:p w14:paraId="186DAD80" w14:textId="77777777" w:rsidR="008779CA" w:rsidRDefault="008779CA" w:rsidP="008779CA">
      <w:pPr>
        <w:pStyle w:val="BulletSubList"/>
      </w:pPr>
      <w:r>
        <w:t>Z/X key: Rotate the selected object</w:t>
      </w:r>
    </w:p>
    <w:p w14:paraId="42A5D414" w14:textId="77777777" w:rsidR="008779CA" w:rsidRDefault="008779CA" w:rsidP="008779CA">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6EC5CF2A" w14:textId="77777777" w:rsidR="008779CA" w:rsidRDefault="008779CA" w:rsidP="008779CA">
      <w:pPr>
        <w:pStyle w:val="BodyTextFirst"/>
      </w:pPr>
      <w:r w:rsidRPr="00E67471">
        <w:t>The goals of the project are as follows</w:t>
      </w:r>
      <w:r>
        <w:t>:</w:t>
      </w:r>
    </w:p>
    <w:p w14:paraId="35A97E89" w14:textId="77777777" w:rsidR="008779CA" w:rsidRDefault="008779CA" w:rsidP="008779CA">
      <w:pPr>
        <w:pStyle w:val="Bullet"/>
      </w:pPr>
      <w:r w:rsidRPr="00E95A9B">
        <w:t>To gain insights into and implement the support point SAT algorithm</w:t>
      </w:r>
    </w:p>
    <w:p w14:paraId="42682669" w14:textId="77777777" w:rsidR="008779CA" w:rsidRDefault="008779CA" w:rsidP="008779CA">
      <w:pPr>
        <w:pStyle w:val="Bullet"/>
      </w:pPr>
      <w:r>
        <w:t xml:space="preserve">To continue with completing narrow phase collision detection implementation. </w:t>
      </w:r>
    </w:p>
    <w:p w14:paraId="30965F6A" w14:textId="77777777" w:rsidR="008779CA" w:rsidRDefault="008779CA" w:rsidP="008779CA">
      <w:pPr>
        <w:pStyle w:val="BodyTextCont"/>
      </w:pPr>
      <w:commentRangeStart w:id="110"/>
      <w:r>
        <w:t xml:space="preserve">After this project your game engine will able to collide circles and rectangles </w:t>
      </w:r>
      <w:commentRangeEnd w:id="110"/>
      <w:r w:rsidR="003509CE">
        <w:rPr>
          <w:rStyle w:val="CommentReference"/>
          <w:rFonts w:asciiTheme="minorHAnsi" w:hAnsiTheme="minorHAnsi"/>
        </w:rPr>
        <w:commentReference w:id="110"/>
      </w:r>
      <w:r>
        <w:t>and be one step closer to completing the implementation of narrow phase collision detection for rigid shapes. The remaining functionality, detecting circle-rectangle collisions, will be covered in the next subsection.</w:t>
      </w:r>
    </w:p>
    <w:p w14:paraId="13D7341C" w14:textId="77777777" w:rsidR="008779CA" w:rsidRDefault="008779CA" w:rsidP="008779CA">
      <w:pPr>
        <w:pStyle w:val="Heading3"/>
      </w:pPr>
      <w:r>
        <w:t>Implementing the Support Point SAT</w:t>
      </w:r>
    </w:p>
    <w:p w14:paraId="41F6DE67" w14:textId="49433FB2" w:rsidR="008779CA" w:rsidRDefault="008779CA" w:rsidP="008779CA">
      <w:pPr>
        <w:pStyle w:val="BodyTextFirst"/>
      </w:pPr>
      <w:r>
        <w:t xml:space="preserve">With the </w:t>
      </w:r>
      <w:del w:id="111" w:author="Jeb Pavleas" w:date="2021-06-28T07:45:00Z">
        <w:r w:rsidDel="00B431A0">
          <w:delText xml:space="preserve">completed </w:delText>
        </w:r>
      </w:del>
      <w:r>
        <w:t>collision detection infrastructure from the previous project</w:t>
      </w:r>
      <w:ins w:id="112" w:author="Jeb Pavleas" w:date="2021-06-28T07:45:00Z">
        <w:r w:rsidR="00B431A0">
          <w:t xml:space="preserve"> </w:t>
        </w:r>
        <w:r w:rsidR="00B431A0">
          <w:t>completed</w:t>
        </w:r>
      </w:ins>
      <w:r>
        <w:t xml:space="preserve">, the only modification required is to append the new functionality to the </w:t>
      </w:r>
      <w:r w:rsidRPr="003332AA">
        <w:rPr>
          <w:rStyle w:val="CodeInline"/>
        </w:rPr>
        <w:t>RigidRectangle</w:t>
      </w:r>
      <w:r>
        <w:t xml:space="preserve"> class. Recall that the source code file </w:t>
      </w:r>
      <w:r w:rsidRPr="003332AA">
        <w:rPr>
          <w:rStyle w:val="CodeInline"/>
        </w:rPr>
        <w:t>rigid_rectangle_collision.js</w:t>
      </w:r>
      <w:r>
        <w:t xml:space="preserve"> was created for the implementation of rectangle collision. </w:t>
      </w:r>
    </w:p>
    <w:p w14:paraId="36BEF327" w14:textId="77777777" w:rsidR="008779CA" w:rsidRDefault="008779CA" w:rsidP="008779CA">
      <w:pPr>
        <w:pStyle w:val="NumList"/>
        <w:numPr>
          <w:ilvl w:val="0"/>
          <w:numId w:val="13"/>
        </w:numPr>
        <w:tabs>
          <w:tab w:val="clear" w:pos="936"/>
          <w:tab w:val="num" w:pos="900"/>
        </w:tabs>
        <w:ind w:left="900"/>
      </w:pPr>
      <w:r>
        <w:t xml:space="preserve">In the </w:t>
      </w:r>
      <w:r w:rsidRPr="00600A46">
        <w:rPr>
          <w:rStyle w:val="CodeInline"/>
        </w:rPr>
        <w:t>src/engine/rigid_shape</w:t>
      </w:r>
      <w:r>
        <w:rPr>
          <w:rStyle w:val="CodeInline"/>
        </w:rPr>
        <w:t>s</w:t>
      </w:r>
      <w:r>
        <w:t xml:space="preserve"> folder, e</w:t>
      </w:r>
      <w:r w:rsidRPr="00330305">
        <w:t xml:space="preserve">dit </w:t>
      </w:r>
      <w:r>
        <w:rPr>
          <w:rStyle w:val="CodeInline"/>
        </w:rPr>
        <w:t>rigid_rectangle_</w:t>
      </w:r>
      <w:r w:rsidRPr="00330305">
        <w:rPr>
          <w:rStyle w:val="CodeInline"/>
        </w:rPr>
        <w:t>collision.js</w:t>
      </w:r>
      <w:r w:rsidRPr="00330305">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568301EC" w14:textId="77777777" w:rsidR="008779CA" w:rsidRDefault="008779CA" w:rsidP="008779CA">
      <w:pPr>
        <w:pStyle w:val="Code"/>
      </w:pPr>
      <w:r>
        <w:t>class SupportStruct {</w:t>
      </w:r>
    </w:p>
    <w:p w14:paraId="7AEDA401" w14:textId="77777777" w:rsidR="008779CA" w:rsidRDefault="008779CA" w:rsidP="008779CA">
      <w:pPr>
        <w:pStyle w:val="Code"/>
      </w:pPr>
      <w:r>
        <w:t xml:space="preserve">    constructor() {</w:t>
      </w:r>
    </w:p>
    <w:p w14:paraId="09B9C270" w14:textId="77777777" w:rsidR="008779CA" w:rsidRDefault="008779CA" w:rsidP="008779CA">
      <w:pPr>
        <w:pStyle w:val="Code"/>
      </w:pPr>
      <w:r>
        <w:t xml:space="preserve">        this.mSupportPoint = null;</w:t>
      </w:r>
    </w:p>
    <w:p w14:paraId="3664F0C5" w14:textId="77777777" w:rsidR="008779CA" w:rsidRDefault="008779CA" w:rsidP="008779CA">
      <w:pPr>
        <w:pStyle w:val="Code"/>
      </w:pPr>
      <w:r>
        <w:t xml:space="preserve">        this.mSupportPointDist = 0;</w:t>
      </w:r>
    </w:p>
    <w:p w14:paraId="5975843D" w14:textId="77777777" w:rsidR="008779CA" w:rsidRDefault="008779CA" w:rsidP="008779CA">
      <w:pPr>
        <w:pStyle w:val="Code"/>
      </w:pPr>
      <w:r>
        <w:t xml:space="preserve">    }</w:t>
      </w:r>
    </w:p>
    <w:p w14:paraId="0C5F0DBA" w14:textId="77777777" w:rsidR="008779CA" w:rsidRDefault="008779CA" w:rsidP="008779CA">
      <w:pPr>
        <w:pStyle w:val="Code"/>
      </w:pPr>
      <w:r>
        <w:t>}</w:t>
      </w:r>
    </w:p>
    <w:p w14:paraId="359E4BD2" w14:textId="77777777" w:rsidR="008779CA" w:rsidRDefault="008779CA" w:rsidP="008779CA">
      <w:pPr>
        <w:pStyle w:val="Code"/>
      </w:pPr>
    </w:p>
    <w:p w14:paraId="14CF9A6C" w14:textId="77777777" w:rsidR="008779CA" w:rsidRDefault="008779CA" w:rsidP="008779CA">
      <w:pPr>
        <w:pStyle w:val="Code"/>
      </w:pPr>
      <w:r>
        <w:t>// temp work area to save memory allocations</w:t>
      </w:r>
    </w:p>
    <w:p w14:paraId="7B63E09F" w14:textId="77777777" w:rsidR="008779CA" w:rsidRDefault="008779CA" w:rsidP="008779CA">
      <w:pPr>
        <w:pStyle w:val="Code"/>
      </w:pPr>
      <w:r>
        <w:t>let mTmpSupport = new SupportStruct();</w:t>
      </w:r>
    </w:p>
    <w:p w14:paraId="41AD273A" w14:textId="77777777" w:rsidR="008779CA" w:rsidRDefault="008779CA" w:rsidP="008779CA">
      <w:pPr>
        <w:pStyle w:val="Code"/>
      </w:pPr>
      <w:r>
        <w:t>let mCollisionInfo</w:t>
      </w:r>
      <w:commentRangeStart w:id="113"/>
      <w:r>
        <w:t>R1</w:t>
      </w:r>
      <w:commentRangeEnd w:id="113"/>
      <w:r w:rsidR="00A46230">
        <w:rPr>
          <w:rStyle w:val="CommentReference"/>
          <w:rFonts w:asciiTheme="minorHAnsi" w:hAnsiTheme="minorHAnsi"/>
          <w:noProof w:val="0"/>
        </w:rPr>
        <w:commentReference w:id="113"/>
      </w:r>
      <w:r>
        <w:t xml:space="preserve"> = new CollisionInfo();</w:t>
      </w:r>
    </w:p>
    <w:p w14:paraId="2AC6B277" w14:textId="77777777" w:rsidR="008779CA" w:rsidRDefault="008779CA" w:rsidP="008779CA">
      <w:pPr>
        <w:pStyle w:val="Code"/>
      </w:pPr>
      <w:r>
        <w:t>let mCollisionInfoR2 = new CollisionInfo();</w:t>
      </w:r>
    </w:p>
    <w:p w14:paraId="23B94344" w14:textId="77777777" w:rsidR="008779CA" w:rsidRDefault="008779CA" w:rsidP="008779CA">
      <w:pPr>
        <w:pStyle w:val="NumList"/>
        <w:numPr>
          <w:ilvl w:val="0"/>
          <w:numId w:val="13"/>
        </w:numPr>
        <w:tabs>
          <w:tab w:val="clear" w:pos="936"/>
          <w:tab w:val="num" w:pos="900"/>
        </w:tabs>
        <w:ind w:left="900"/>
      </w:pPr>
      <w:r>
        <w:lastRenderedPageBreak/>
        <w:t xml:space="preserve">Create a new function </w:t>
      </w:r>
      <w:r w:rsidRPr="00330305">
        <w:rPr>
          <w:rStyle w:val="CodeInline"/>
        </w:rPr>
        <w:t>findSupportPoint</w:t>
      </w:r>
      <w:r>
        <w:rPr>
          <w:rStyle w:val="CodeInline"/>
        </w:rPr>
        <w:t>()</w:t>
      </w:r>
      <w:r>
        <w:rPr>
          <w:rFonts w:ascii="Roboto Mono" w:eastAsia="Roboto Mono" w:hAnsi="Roboto Mono" w:cs="Roboto Mono"/>
        </w:rPr>
        <w:t xml:space="preserve"> </w:t>
      </w:r>
      <w:r>
        <w:t xml:space="preserve">to compute a support point based on, </w:t>
      </w:r>
      <w:r w:rsidRPr="00330305">
        <w:rPr>
          <w:rStyle w:val="CodeInline"/>
        </w:rPr>
        <w:t>dir</w:t>
      </w:r>
      <w:r>
        <w:t xml:space="preserve">, the negated face normal direction, </w:t>
      </w:r>
      <w:r w:rsidRPr="00330305">
        <w:rPr>
          <w:rStyle w:val="CodeInline"/>
        </w:rPr>
        <w:t>ptOnEdge</w:t>
      </w:r>
      <w:r>
        <w:t xml:space="preserve">, a position on the given edge (e.g., a vertex). The listed code marches through all the vertices; compute </w:t>
      </w:r>
      <w:r w:rsidRPr="00330305">
        <w:rPr>
          <w:rStyle w:val="CodeInline"/>
        </w:rPr>
        <w:t>vToEdge</w:t>
      </w:r>
      <w:r>
        <w:t xml:space="preserve">, the vector from vertices to </w:t>
      </w:r>
      <w:r w:rsidRPr="00330305">
        <w:rPr>
          <w:rStyle w:val="CodeInline"/>
        </w:rPr>
        <w:t>ptOnEdge</w:t>
      </w:r>
      <w:r>
        <w:t xml:space="preserve">; project this vector onto the input </w:t>
      </w:r>
      <w:r w:rsidRPr="00330305">
        <w:rPr>
          <w:rStyle w:val="CodeInline"/>
        </w:rPr>
        <w:t>dir</w:t>
      </w:r>
      <w:r>
        <w:t xml:space="preserve">; and record the largest positive projected distant. Recall that </w:t>
      </w:r>
      <w:r w:rsidRPr="00330305">
        <w:rPr>
          <w:rStyle w:val="CodeInline"/>
        </w:rPr>
        <w:t>dir</w:t>
      </w:r>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r w:rsidRPr="00330305">
        <w:rPr>
          <w:rFonts w:ascii="Roboto Mono" w:eastAsia="Roboto Mono" w:hAnsi="Roboto Mono" w:cs="Roboto Mono"/>
        </w:rPr>
        <w:t>dir</w:t>
      </w:r>
      <w:r>
        <w:t>, a support point does not exist for the given edge, and thus the two rectangles do not collide.</w:t>
      </w:r>
    </w:p>
    <w:p w14:paraId="15565ED9" w14:textId="77777777" w:rsidR="008779CA" w:rsidRPr="006E3304" w:rsidRDefault="008779CA" w:rsidP="008779CA">
      <w:pPr>
        <w:pStyle w:val="Code"/>
      </w:pPr>
      <w:r w:rsidRPr="006E3304">
        <w:t>RigidRectangle.prototype.findSupportPoint = function (dir, ptOnEdge) {</w:t>
      </w:r>
    </w:p>
    <w:p w14:paraId="2D8167D3" w14:textId="77777777" w:rsidR="008779CA" w:rsidRPr="006E3304" w:rsidRDefault="008779CA" w:rsidP="008779CA">
      <w:pPr>
        <w:pStyle w:val="Code"/>
      </w:pPr>
      <w:r w:rsidRPr="006E3304">
        <w:t xml:space="preserve">    //the longest project length</w:t>
      </w:r>
    </w:p>
    <w:p w14:paraId="5878DDF2" w14:textId="77777777" w:rsidR="008779CA" w:rsidRPr="006E3304" w:rsidRDefault="008779CA" w:rsidP="008779CA">
      <w:pPr>
        <w:pStyle w:val="Code"/>
      </w:pPr>
      <w:r w:rsidRPr="006E3304">
        <w:t xml:space="preserve">    let vToEdge = [0, 0];</w:t>
      </w:r>
    </w:p>
    <w:p w14:paraId="2FE77404" w14:textId="77777777" w:rsidR="008779CA" w:rsidRPr="006E3304" w:rsidRDefault="008779CA" w:rsidP="008779CA">
      <w:pPr>
        <w:pStyle w:val="Code"/>
      </w:pPr>
      <w:r w:rsidRPr="006E3304">
        <w:t xml:space="preserve">    let projection;</w:t>
      </w:r>
    </w:p>
    <w:p w14:paraId="5D5A94E5" w14:textId="77777777" w:rsidR="008779CA" w:rsidRPr="006E3304" w:rsidRDefault="008779CA" w:rsidP="008779CA">
      <w:pPr>
        <w:pStyle w:val="Code"/>
      </w:pPr>
    </w:p>
    <w:p w14:paraId="770EEE0E" w14:textId="77777777" w:rsidR="008779CA" w:rsidRPr="006E3304" w:rsidRDefault="008779CA" w:rsidP="008779CA">
      <w:pPr>
        <w:pStyle w:val="Code"/>
      </w:pPr>
      <w:r w:rsidRPr="006E3304">
        <w:t xml:space="preserve">    mTmpSupport.mSupportPointDist = -Number.MAX_VALUE;</w:t>
      </w:r>
    </w:p>
    <w:p w14:paraId="12CF7943" w14:textId="77777777" w:rsidR="008779CA" w:rsidRPr="006E3304" w:rsidRDefault="008779CA" w:rsidP="008779CA">
      <w:pPr>
        <w:pStyle w:val="Code"/>
      </w:pPr>
      <w:r w:rsidRPr="006E3304">
        <w:t xml:space="preserve">    mTmpSupport.mSupportPoint = null;</w:t>
      </w:r>
    </w:p>
    <w:p w14:paraId="3C6BC1A7" w14:textId="77777777" w:rsidR="008779CA" w:rsidRPr="006E3304" w:rsidRDefault="008779CA" w:rsidP="008779CA">
      <w:pPr>
        <w:pStyle w:val="Code"/>
      </w:pPr>
      <w:r w:rsidRPr="006E3304">
        <w:t xml:space="preserve">    //check each vector of other object</w:t>
      </w:r>
    </w:p>
    <w:p w14:paraId="0CF0F3FF" w14:textId="77777777" w:rsidR="008779CA" w:rsidRPr="006E3304" w:rsidRDefault="008779CA" w:rsidP="008779CA">
      <w:pPr>
        <w:pStyle w:val="Code"/>
      </w:pPr>
      <w:r w:rsidRPr="006E3304">
        <w:t xml:space="preserve">    for (let i = 0; i &lt; this.mVertex.length; i++) {</w:t>
      </w:r>
    </w:p>
    <w:p w14:paraId="12CD2653" w14:textId="77777777" w:rsidR="008779CA" w:rsidRPr="006E3304" w:rsidRDefault="008779CA" w:rsidP="008779CA">
      <w:pPr>
        <w:pStyle w:val="Code"/>
      </w:pPr>
      <w:r w:rsidRPr="006E3304">
        <w:t xml:space="preserve">        vec2.subtract(vToEdge, this.mVertex[i], ptOnEdge);</w:t>
      </w:r>
    </w:p>
    <w:p w14:paraId="634409D4" w14:textId="77777777" w:rsidR="008779CA" w:rsidRPr="006E3304" w:rsidRDefault="008779CA" w:rsidP="008779CA">
      <w:pPr>
        <w:pStyle w:val="Code"/>
      </w:pPr>
      <w:r w:rsidRPr="006E3304">
        <w:t xml:space="preserve">        projection = vec2.dot(vToEdge, dir);</w:t>
      </w:r>
    </w:p>
    <w:p w14:paraId="4439F563" w14:textId="77777777" w:rsidR="008779CA" w:rsidRPr="006E3304" w:rsidRDefault="008779CA" w:rsidP="008779CA">
      <w:pPr>
        <w:pStyle w:val="Code"/>
      </w:pPr>
      <w:r w:rsidRPr="006E3304">
        <w:t xml:space="preserve">        </w:t>
      </w:r>
    </w:p>
    <w:p w14:paraId="7E87BBF7" w14:textId="77777777" w:rsidR="008779CA" w:rsidRPr="006E3304" w:rsidRDefault="008779CA" w:rsidP="008779CA">
      <w:pPr>
        <w:pStyle w:val="Code"/>
      </w:pPr>
      <w:r w:rsidRPr="006E3304">
        <w:t xml:space="preserve">        //find the longest distance with certain edge</w:t>
      </w:r>
    </w:p>
    <w:p w14:paraId="3842ED3D" w14:textId="77777777" w:rsidR="008779CA" w:rsidRPr="006E3304" w:rsidRDefault="008779CA" w:rsidP="008779CA">
      <w:pPr>
        <w:pStyle w:val="Code"/>
      </w:pPr>
      <w:r w:rsidRPr="006E3304">
        <w:t xml:space="preserve">        //dir is -n direction, so the distance should be positive       </w:t>
      </w:r>
    </w:p>
    <w:p w14:paraId="7A941666" w14:textId="77777777" w:rsidR="008779CA" w:rsidRPr="006E3304" w:rsidRDefault="008779CA" w:rsidP="008779CA">
      <w:pPr>
        <w:pStyle w:val="Code"/>
      </w:pPr>
      <w:r w:rsidRPr="006E3304">
        <w:t xml:space="preserve">        if ((projection &gt; 0) &amp;&amp; (projection &gt; mTmpSupport.mSupportPointDist)) {</w:t>
      </w:r>
    </w:p>
    <w:p w14:paraId="1E2C2DB5" w14:textId="77777777" w:rsidR="008779CA" w:rsidRPr="006E3304" w:rsidRDefault="008779CA" w:rsidP="008779CA">
      <w:pPr>
        <w:pStyle w:val="Code"/>
      </w:pPr>
      <w:r w:rsidRPr="006E3304">
        <w:t xml:space="preserve">            mTmpSupport.mSupportPoint = this.mVertex[i];</w:t>
      </w:r>
    </w:p>
    <w:p w14:paraId="1FE24CE7" w14:textId="77777777" w:rsidR="008779CA" w:rsidRPr="006E3304" w:rsidRDefault="008779CA" w:rsidP="008779CA">
      <w:pPr>
        <w:pStyle w:val="Code"/>
      </w:pPr>
      <w:r w:rsidRPr="006E3304">
        <w:t xml:space="preserve">            mTmpSupport.mSupportPointDist = projection;</w:t>
      </w:r>
    </w:p>
    <w:p w14:paraId="47ACECB8" w14:textId="77777777" w:rsidR="008779CA" w:rsidRPr="006E3304" w:rsidRDefault="008779CA" w:rsidP="008779CA">
      <w:pPr>
        <w:pStyle w:val="Code"/>
      </w:pPr>
      <w:r w:rsidRPr="006E3304">
        <w:t xml:space="preserve">        }</w:t>
      </w:r>
    </w:p>
    <w:p w14:paraId="50022E87" w14:textId="77777777" w:rsidR="008779CA" w:rsidRPr="006E3304" w:rsidRDefault="008779CA" w:rsidP="008779CA">
      <w:pPr>
        <w:pStyle w:val="Code"/>
      </w:pPr>
      <w:r w:rsidRPr="006E3304">
        <w:t xml:space="preserve">    }</w:t>
      </w:r>
    </w:p>
    <w:p w14:paraId="7EBFC928" w14:textId="77777777" w:rsidR="008779CA" w:rsidRPr="006E3304" w:rsidRDefault="008779CA" w:rsidP="008779CA">
      <w:pPr>
        <w:pStyle w:val="Code"/>
      </w:pPr>
      <w:r w:rsidRPr="006E3304">
        <w:t>}</w:t>
      </w:r>
    </w:p>
    <w:p w14:paraId="1E94F4C0" w14:textId="77777777" w:rsidR="008779CA" w:rsidRPr="00330305" w:rsidRDefault="008779CA" w:rsidP="008779CA">
      <w:pPr>
        <w:pStyle w:val="NumList"/>
        <w:numPr>
          <w:ilvl w:val="0"/>
          <w:numId w:val="11"/>
        </w:numPr>
        <w:tabs>
          <w:tab w:val="clear" w:pos="936"/>
          <w:tab w:val="num" w:pos="900"/>
        </w:tabs>
        <w:ind w:left="900"/>
        <w:rPr>
          <w:b/>
        </w:rPr>
      </w:pPr>
      <w:commentRangeStart w:id="114"/>
      <w:r>
        <w:lastRenderedPageBreak/>
        <w:t>With</w:t>
      </w:r>
      <w:commentRangeEnd w:id="114"/>
      <w:r w:rsidR="00B431A0">
        <w:rPr>
          <w:rStyle w:val="CommentReference"/>
          <w:rFonts w:asciiTheme="minorHAnsi" w:hAnsiTheme="minorHAnsi"/>
        </w:rPr>
        <w:commentReference w:id="114"/>
      </w:r>
      <w:r>
        <w:t xml:space="preserve"> the ability to locate a support point for any face normal, the next step is the find the axis of least penetration with the </w:t>
      </w:r>
      <w:r w:rsidRPr="00330305">
        <w:rPr>
          <w:rStyle w:val="CodeInline"/>
        </w:rPr>
        <w:t>findAxisLeastPenetration</w:t>
      </w:r>
      <w:r>
        <w:rPr>
          <w:rStyle w:val="CodeInline"/>
        </w:rPr>
        <w:t>()</w:t>
      </w:r>
      <w:r>
        <w:t xml:space="preserve"> function. Recall that the axis of least penetration is the support point with the least support point distant. The listed code loops over the four face normals; finds the corresponding support point and support point distance; and records the shortest distance. The while-loop signifies that if a support point is not defined for any of the face normals then the two rectangles do not collide.</w:t>
      </w:r>
    </w:p>
    <w:p w14:paraId="537E2EE8" w14:textId="77777777" w:rsidR="008779CA" w:rsidRPr="000C02BF" w:rsidRDefault="008779CA" w:rsidP="008779CA">
      <w:pPr>
        <w:pStyle w:val="Code"/>
        <w:rPr>
          <w:rStyle w:val="CodeInline"/>
        </w:rPr>
      </w:pPr>
      <w:r w:rsidRPr="000C02BF">
        <w:rPr>
          <w:rStyle w:val="CodeInline"/>
        </w:rPr>
        <w:t>RigidRectangle.prototype.findAxisLeastPenetration = function (otherRect, collisionInfo) {</w:t>
      </w:r>
    </w:p>
    <w:p w14:paraId="2ADA6D39" w14:textId="77777777" w:rsidR="008779CA" w:rsidRPr="000C02BF" w:rsidRDefault="008779CA" w:rsidP="008779CA">
      <w:pPr>
        <w:pStyle w:val="Code"/>
        <w:rPr>
          <w:rStyle w:val="CodeInline"/>
        </w:rPr>
      </w:pPr>
      <w:r w:rsidRPr="000C02BF">
        <w:rPr>
          <w:rStyle w:val="CodeInline"/>
        </w:rPr>
        <w:t xml:space="preserve">    let n;</w:t>
      </w:r>
    </w:p>
    <w:p w14:paraId="189CEF9D" w14:textId="77777777" w:rsidR="008779CA" w:rsidRPr="000C02BF" w:rsidRDefault="008779CA" w:rsidP="008779CA">
      <w:pPr>
        <w:pStyle w:val="Code"/>
        <w:rPr>
          <w:rStyle w:val="CodeInline"/>
        </w:rPr>
      </w:pPr>
      <w:r w:rsidRPr="000C02BF">
        <w:rPr>
          <w:rStyle w:val="CodeInline"/>
        </w:rPr>
        <w:t xml:space="preserve">    let supportPoint;</w:t>
      </w:r>
    </w:p>
    <w:p w14:paraId="57A10D96" w14:textId="77777777" w:rsidR="008779CA" w:rsidRPr="000C02BF" w:rsidRDefault="008779CA" w:rsidP="008779CA">
      <w:pPr>
        <w:pStyle w:val="Code"/>
        <w:rPr>
          <w:rStyle w:val="CodeInline"/>
        </w:rPr>
      </w:pPr>
    </w:p>
    <w:p w14:paraId="58930C22" w14:textId="77777777" w:rsidR="008779CA" w:rsidRPr="000C02BF" w:rsidRDefault="008779CA" w:rsidP="008779CA">
      <w:pPr>
        <w:pStyle w:val="Code"/>
        <w:rPr>
          <w:rStyle w:val="CodeInline"/>
        </w:rPr>
      </w:pPr>
      <w:r w:rsidRPr="000C02BF">
        <w:rPr>
          <w:rStyle w:val="CodeInline"/>
        </w:rPr>
        <w:t xml:space="preserve">    let bestDistance = Number.MAX_VALUE;</w:t>
      </w:r>
    </w:p>
    <w:p w14:paraId="1C45499F" w14:textId="77777777" w:rsidR="008779CA" w:rsidRPr="000C02BF" w:rsidRDefault="008779CA" w:rsidP="008779CA">
      <w:pPr>
        <w:pStyle w:val="Code"/>
        <w:rPr>
          <w:rStyle w:val="CodeInline"/>
        </w:rPr>
      </w:pPr>
      <w:r w:rsidRPr="000C02BF">
        <w:rPr>
          <w:rStyle w:val="CodeInline"/>
        </w:rPr>
        <w:t xml:space="preserve">    let bestIndex = null;</w:t>
      </w:r>
    </w:p>
    <w:p w14:paraId="2926275D" w14:textId="77777777" w:rsidR="008779CA" w:rsidRPr="000C02BF" w:rsidRDefault="008779CA" w:rsidP="008779CA">
      <w:pPr>
        <w:pStyle w:val="Code"/>
        <w:rPr>
          <w:rStyle w:val="CodeInline"/>
        </w:rPr>
      </w:pPr>
    </w:p>
    <w:p w14:paraId="37C0E304" w14:textId="77777777" w:rsidR="008779CA" w:rsidRPr="000C02BF" w:rsidRDefault="008779CA" w:rsidP="008779CA">
      <w:pPr>
        <w:pStyle w:val="Code"/>
        <w:rPr>
          <w:rStyle w:val="CodeInline"/>
        </w:rPr>
      </w:pPr>
      <w:r w:rsidRPr="000C02BF">
        <w:rPr>
          <w:rStyle w:val="CodeInline"/>
        </w:rPr>
        <w:t xml:space="preserve">    let hasSupport = true;</w:t>
      </w:r>
    </w:p>
    <w:p w14:paraId="7DD1EE2F" w14:textId="77777777" w:rsidR="008779CA" w:rsidRPr="000C02BF" w:rsidRDefault="008779CA" w:rsidP="008779CA">
      <w:pPr>
        <w:pStyle w:val="Code"/>
        <w:rPr>
          <w:rStyle w:val="CodeInline"/>
        </w:rPr>
      </w:pPr>
      <w:r w:rsidRPr="000C02BF">
        <w:rPr>
          <w:rStyle w:val="CodeInline"/>
        </w:rPr>
        <w:t xml:space="preserve">    let i = 0;</w:t>
      </w:r>
    </w:p>
    <w:p w14:paraId="79AB8A31" w14:textId="77777777" w:rsidR="008779CA" w:rsidRPr="000C02BF" w:rsidRDefault="008779CA" w:rsidP="008779CA">
      <w:pPr>
        <w:pStyle w:val="Code"/>
        <w:rPr>
          <w:rStyle w:val="CodeInline"/>
        </w:rPr>
      </w:pPr>
    </w:p>
    <w:p w14:paraId="44E1633A" w14:textId="77777777" w:rsidR="008779CA" w:rsidRPr="000C02BF" w:rsidRDefault="008779CA" w:rsidP="008779CA">
      <w:pPr>
        <w:pStyle w:val="Code"/>
        <w:rPr>
          <w:rStyle w:val="CodeInline"/>
        </w:rPr>
      </w:pPr>
      <w:r w:rsidRPr="000C02BF">
        <w:rPr>
          <w:rStyle w:val="CodeInline"/>
        </w:rPr>
        <w:t xml:space="preserve">    let dir = [0, 0];</w:t>
      </w:r>
    </w:p>
    <w:p w14:paraId="15A8716E" w14:textId="77777777" w:rsidR="008779CA" w:rsidRPr="000C02BF" w:rsidRDefault="008779CA" w:rsidP="008779CA">
      <w:pPr>
        <w:pStyle w:val="Code"/>
        <w:rPr>
          <w:rStyle w:val="CodeInline"/>
        </w:rPr>
      </w:pPr>
      <w:r w:rsidRPr="000C02BF">
        <w:rPr>
          <w:rStyle w:val="CodeInline"/>
        </w:rPr>
        <w:t xml:space="preserve">    while ((hasSupport) &amp;&amp; (i &lt; this.mFaceNormal.length)) {</w:t>
      </w:r>
    </w:p>
    <w:p w14:paraId="7A1435C4" w14:textId="77777777" w:rsidR="008779CA" w:rsidRPr="000C02BF" w:rsidRDefault="008779CA" w:rsidP="008779CA">
      <w:pPr>
        <w:pStyle w:val="Code"/>
        <w:rPr>
          <w:rStyle w:val="CodeInline"/>
        </w:rPr>
      </w:pPr>
      <w:r w:rsidRPr="000C02BF">
        <w:rPr>
          <w:rStyle w:val="CodeInline"/>
        </w:rPr>
        <w:t xml:space="preserve">        // Retrieve a face normal from A</w:t>
      </w:r>
    </w:p>
    <w:p w14:paraId="745F91DE" w14:textId="77777777" w:rsidR="008779CA" w:rsidRPr="000C02BF" w:rsidRDefault="008779CA" w:rsidP="008779CA">
      <w:pPr>
        <w:pStyle w:val="Code"/>
        <w:rPr>
          <w:rStyle w:val="CodeInline"/>
        </w:rPr>
      </w:pPr>
      <w:r w:rsidRPr="000C02BF">
        <w:rPr>
          <w:rStyle w:val="CodeInline"/>
        </w:rPr>
        <w:t xml:space="preserve">        n = this.mFaceNormal[i];</w:t>
      </w:r>
    </w:p>
    <w:p w14:paraId="116BE09F" w14:textId="77777777" w:rsidR="008779CA" w:rsidRPr="000C02BF" w:rsidRDefault="008779CA" w:rsidP="008779CA">
      <w:pPr>
        <w:pStyle w:val="Code"/>
        <w:rPr>
          <w:rStyle w:val="CodeInline"/>
        </w:rPr>
      </w:pPr>
    </w:p>
    <w:p w14:paraId="7294E7AF" w14:textId="77777777" w:rsidR="008779CA" w:rsidRPr="000C02BF" w:rsidRDefault="008779CA" w:rsidP="008779CA">
      <w:pPr>
        <w:pStyle w:val="Code"/>
        <w:rPr>
          <w:rStyle w:val="CodeInline"/>
        </w:rPr>
      </w:pPr>
      <w:r w:rsidRPr="000C02BF">
        <w:rPr>
          <w:rStyle w:val="CodeInline"/>
        </w:rPr>
        <w:t xml:space="preserve">        // use -n as direction and the vertex on edge i as point on edge    </w:t>
      </w:r>
    </w:p>
    <w:p w14:paraId="5589200E" w14:textId="77777777" w:rsidR="008779CA" w:rsidRPr="000C02BF" w:rsidRDefault="008779CA" w:rsidP="008779CA">
      <w:pPr>
        <w:pStyle w:val="Code"/>
        <w:rPr>
          <w:rStyle w:val="CodeInline"/>
        </w:rPr>
      </w:pPr>
      <w:r w:rsidRPr="000C02BF">
        <w:rPr>
          <w:rStyle w:val="CodeInline"/>
        </w:rPr>
        <w:t xml:space="preserve">        vec2.scale(dir, n, -1);</w:t>
      </w:r>
    </w:p>
    <w:p w14:paraId="089FA01E" w14:textId="77777777" w:rsidR="008779CA" w:rsidRPr="000C02BF" w:rsidRDefault="008779CA" w:rsidP="008779CA">
      <w:pPr>
        <w:pStyle w:val="Code"/>
        <w:rPr>
          <w:rStyle w:val="CodeInline"/>
        </w:rPr>
      </w:pPr>
      <w:r w:rsidRPr="000C02BF">
        <w:rPr>
          <w:rStyle w:val="CodeInline"/>
        </w:rPr>
        <w:t xml:space="preserve">        let ptOnEdge = this.mVertex[i];</w:t>
      </w:r>
    </w:p>
    <w:p w14:paraId="6ECE4901" w14:textId="77777777" w:rsidR="008779CA" w:rsidRPr="000C02BF" w:rsidRDefault="008779CA" w:rsidP="008779CA">
      <w:pPr>
        <w:pStyle w:val="Code"/>
        <w:rPr>
          <w:rStyle w:val="CodeInline"/>
        </w:rPr>
      </w:pPr>
      <w:r w:rsidRPr="000C02BF">
        <w:rPr>
          <w:rStyle w:val="CodeInline"/>
        </w:rPr>
        <w:t xml:space="preserve">        // find the support on B</w:t>
      </w:r>
    </w:p>
    <w:p w14:paraId="7AD3AEB6" w14:textId="77777777" w:rsidR="008779CA" w:rsidRPr="000C02BF" w:rsidRDefault="008779CA" w:rsidP="008779CA">
      <w:pPr>
        <w:pStyle w:val="Code"/>
        <w:rPr>
          <w:rStyle w:val="CodeInline"/>
        </w:rPr>
      </w:pPr>
      <w:r w:rsidRPr="000C02BF">
        <w:rPr>
          <w:rStyle w:val="CodeInline"/>
        </w:rPr>
        <w:t xml:space="preserve">        // the point has longest distance with edge i </w:t>
      </w:r>
    </w:p>
    <w:p w14:paraId="25E265FE" w14:textId="77777777" w:rsidR="008779CA" w:rsidRPr="000C02BF" w:rsidRDefault="008779CA" w:rsidP="008779CA">
      <w:pPr>
        <w:pStyle w:val="Code"/>
        <w:rPr>
          <w:rStyle w:val="CodeInline"/>
        </w:rPr>
      </w:pPr>
      <w:r w:rsidRPr="000C02BF">
        <w:rPr>
          <w:rStyle w:val="CodeInline"/>
        </w:rPr>
        <w:t xml:space="preserve">        otherRect.findSupportPoint(dir, ptOnEdge);</w:t>
      </w:r>
    </w:p>
    <w:p w14:paraId="796F8E12" w14:textId="77777777" w:rsidR="008779CA" w:rsidRPr="000C02BF" w:rsidRDefault="008779CA" w:rsidP="008779CA">
      <w:pPr>
        <w:pStyle w:val="Code"/>
        <w:rPr>
          <w:rStyle w:val="CodeInline"/>
        </w:rPr>
      </w:pPr>
      <w:r w:rsidRPr="000C02BF">
        <w:rPr>
          <w:rStyle w:val="CodeInline"/>
        </w:rPr>
        <w:t xml:space="preserve">        hasSupport = (mTmpSupport.mSupportPoint !== null);</w:t>
      </w:r>
    </w:p>
    <w:p w14:paraId="47AA4FB6" w14:textId="77777777" w:rsidR="008779CA" w:rsidRPr="000C02BF" w:rsidRDefault="008779CA" w:rsidP="008779CA">
      <w:pPr>
        <w:pStyle w:val="Code"/>
        <w:rPr>
          <w:rStyle w:val="CodeInline"/>
        </w:rPr>
      </w:pPr>
      <w:r w:rsidRPr="000C02BF">
        <w:rPr>
          <w:rStyle w:val="CodeInline"/>
        </w:rPr>
        <w:t xml:space="preserve">        </w:t>
      </w:r>
    </w:p>
    <w:p w14:paraId="6BC0C6AA"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5D9267E2" w14:textId="77777777" w:rsidR="008779CA" w:rsidRPr="000C02BF" w:rsidRDefault="008779CA" w:rsidP="008779CA">
      <w:pPr>
        <w:pStyle w:val="Code"/>
        <w:rPr>
          <w:rStyle w:val="CodeInline"/>
        </w:rPr>
      </w:pPr>
      <w:r w:rsidRPr="000C02BF">
        <w:rPr>
          <w:rStyle w:val="CodeInline"/>
        </w:rPr>
        <w:t xml:space="preserve">        if ((hasSupport) &amp;&amp; (mTmpSupport.mSupportPointDist &lt; bestDistance)) {</w:t>
      </w:r>
    </w:p>
    <w:p w14:paraId="54A83A51" w14:textId="77777777" w:rsidR="008779CA" w:rsidRPr="000C02BF" w:rsidRDefault="008779CA" w:rsidP="008779CA">
      <w:pPr>
        <w:pStyle w:val="Code"/>
        <w:rPr>
          <w:rStyle w:val="CodeInline"/>
        </w:rPr>
      </w:pPr>
      <w:r w:rsidRPr="000C02BF">
        <w:rPr>
          <w:rStyle w:val="CodeInline"/>
        </w:rPr>
        <w:t xml:space="preserve">            bestDistance = mTmpSupport.mSupportPointDist;</w:t>
      </w:r>
    </w:p>
    <w:p w14:paraId="54D220DF" w14:textId="77777777" w:rsidR="008779CA" w:rsidRPr="000C02BF" w:rsidRDefault="008779CA" w:rsidP="008779CA">
      <w:pPr>
        <w:pStyle w:val="Code"/>
        <w:rPr>
          <w:rStyle w:val="CodeInline"/>
        </w:rPr>
      </w:pPr>
      <w:r w:rsidRPr="000C02BF">
        <w:rPr>
          <w:rStyle w:val="CodeInline"/>
        </w:rPr>
        <w:t xml:space="preserve">            bestIndex = i;</w:t>
      </w:r>
    </w:p>
    <w:p w14:paraId="1C43F6FC" w14:textId="77777777" w:rsidR="008779CA" w:rsidRPr="000C02BF" w:rsidRDefault="008779CA" w:rsidP="008779CA">
      <w:pPr>
        <w:pStyle w:val="Code"/>
        <w:rPr>
          <w:rStyle w:val="CodeInline"/>
        </w:rPr>
      </w:pPr>
      <w:r w:rsidRPr="000C02BF">
        <w:rPr>
          <w:rStyle w:val="CodeInline"/>
        </w:rPr>
        <w:t xml:space="preserve">            supportPoint = mTmpSupport.mSupportPoint;</w:t>
      </w:r>
    </w:p>
    <w:p w14:paraId="7666F191" w14:textId="77777777" w:rsidR="008779CA" w:rsidRPr="000C02BF" w:rsidRDefault="008779CA" w:rsidP="008779CA">
      <w:pPr>
        <w:pStyle w:val="Code"/>
        <w:rPr>
          <w:rStyle w:val="CodeInline"/>
        </w:rPr>
      </w:pPr>
      <w:r w:rsidRPr="000C02BF">
        <w:rPr>
          <w:rStyle w:val="CodeInline"/>
        </w:rPr>
        <w:t xml:space="preserve">        }</w:t>
      </w:r>
    </w:p>
    <w:p w14:paraId="664E4794" w14:textId="77777777" w:rsidR="008779CA" w:rsidRPr="000C02BF" w:rsidRDefault="008779CA" w:rsidP="008779CA">
      <w:pPr>
        <w:pStyle w:val="Code"/>
        <w:rPr>
          <w:rStyle w:val="CodeInline"/>
        </w:rPr>
      </w:pPr>
      <w:r w:rsidRPr="000C02BF">
        <w:rPr>
          <w:rStyle w:val="CodeInline"/>
        </w:rPr>
        <w:t xml:space="preserve">        i = i + 1;</w:t>
      </w:r>
    </w:p>
    <w:p w14:paraId="641CD500" w14:textId="77777777" w:rsidR="008779CA" w:rsidRPr="000C02BF" w:rsidRDefault="008779CA" w:rsidP="008779CA">
      <w:pPr>
        <w:pStyle w:val="Code"/>
        <w:rPr>
          <w:rStyle w:val="CodeInline"/>
        </w:rPr>
      </w:pPr>
      <w:r w:rsidRPr="000C02BF">
        <w:rPr>
          <w:rStyle w:val="CodeInline"/>
        </w:rPr>
        <w:t xml:space="preserve">    }</w:t>
      </w:r>
    </w:p>
    <w:p w14:paraId="412451D8" w14:textId="77777777" w:rsidR="008779CA" w:rsidRPr="000C02BF" w:rsidRDefault="008779CA" w:rsidP="008779CA">
      <w:pPr>
        <w:pStyle w:val="Code"/>
        <w:rPr>
          <w:rStyle w:val="CodeInline"/>
        </w:rPr>
      </w:pPr>
      <w:r w:rsidRPr="000C02BF">
        <w:rPr>
          <w:rStyle w:val="CodeInline"/>
        </w:rPr>
        <w:t xml:space="preserve">    if (hasSupport) {</w:t>
      </w:r>
    </w:p>
    <w:p w14:paraId="29649413"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1291771E" w14:textId="77777777" w:rsidR="008779CA" w:rsidRPr="000C02BF" w:rsidRDefault="008779CA" w:rsidP="008779CA">
      <w:pPr>
        <w:pStyle w:val="Code"/>
        <w:rPr>
          <w:rStyle w:val="CodeInline"/>
        </w:rPr>
      </w:pPr>
      <w:r w:rsidRPr="000C02BF">
        <w:rPr>
          <w:rStyle w:val="CodeInline"/>
        </w:rPr>
        <w:lastRenderedPageBreak/>
        <w:t xml:space="preserve">        let bestVec = [0, 0];</w:t>
      </w:r>
    </w:p>
    <w:p w14:paraId="7193880C" w14:textId="77777777" w:rsidR="008779CA" w:rsidRPr="000C02BF" w:rsidRDefault="008779CA" w:rsidP="008779CA">
      <w:pPr>
        <w:pStyle w:val="Code"/>
        <w:rPr>
          <w:rStyle w:val="CodeInline"/>
        </w:rPr>
      </w:pPr>
      <w:r w:rsidRPr="000C02BF">
        <w:rPr>
          <w:rStyle w:val="CodeInline"/>
        </w:rPr>
        <w:t xml:space="preserve">        vec2.scale(bestVec, this.mFaceNormal[bestIndex], bestDistance);</w:t>
      </w:r>
    </w:p>
    <w:p w14:paraId="43D71F82" w14:textId="77777777" w:rsidR="008779CA" w:rsidRPr="000C02BF" w:rsidRDefault="008779CA" w:rsidP="008779CA">
      <w:pPr>
        <w:pStyle w:val="Code"/>
        <w:rPr>
          <w:rStyle w:val="CodeInline"/>
        </w:rPr>
      </w:pPr>
      <w:r w:rsidRPr="000C02BF">
        <w:rPr>
          <w:rStyle w:val="CodeInline"/>
        </w:rPr>
        <w:t xml:space="preserve">        let atPos = [0, 0];</w:t>
      </w:r>
    </w:p>
    <w:p w14:paraId="2EE08E7A" w14:textId="77777777" w:rsidR="008779CA" w:rsidRPr="000C02BF" w:rsidRDefault="008779CA" w:rsidP="008779CA">
      <w:pPr>
        <w:pStyle w:val="Code"/>
        <w:rPr>
          <w:rStyle w:val="CodeInline"/>
        </w:rPr>
      </w:pPr>
      <w:r w:rsidRPr="000C02BF">
        <w:rPr>
          <w:rStyle w:val="CodeInline"/>
        </w:rPr>
        <w:t xml:space="preserve">        vec2.add(atPos, supportPoint, bestVec);</w:t>
      </w:r>
    </w:p>
    <w:p w14:paraId="77C6A666" w14:textId="77777777" w:rsidR="008779CA" w:rsidRPr="000C02BF" w:rsidRDefault="008779CA" w:rsidP="008779CA">
      <w:pPr>
        <w:pStyle w:val="Code"/>
        <w:rPr>
          <w:rStyle w:val="CodeInline"/>
        </w:rPr>
      </w:pPr>
      <w:r w:rsidRPr="000C02BF">
        <w:rPr>
          <w:rStyle w:val="CodeInline"/>
        </w:rPr>
        <w:t xml:space="preserve">        collisionInfo.setInfo(bestDistance, this.mFaceNormal[bestIndex], atPos);</w:t>
      </w:r>
    </w:p>
    <w:p w14:paraId="1AEA8D38" w14:textId="77777777" w:rsidR="008779CA" w:rsidRPr="000C02BF" w:rsidRDefault="008779CA" w:rsidP="008779CA">
      <w:pPr>
        <w:pStyle w:val="Code"/>
        <w:rPr>
          <w:rStyle w:val="CodeInline"/>
        </w:rPr>
      </w:pPr>
      <w:r w:rsidRPr="000C02BF">
        <w:rPr>
          <w:rStyle w:val="CodeInline"/>
        </w:rPr>
        <w:t xml:space="preserve">    }</w:t>
      </w:r>
    </w:p>
    <w:p w14:paraId="3338620E" w14:textId="77777777" w:rsidR="008779CA" w:rsidRPr="000C02BF" w:rsidRDefault="008779CA" w:rsidP="008779CA">
      <w:pPr>
        <w:pStyle w:val="Code"/>
        <w:rPr>
          <w:rStyle w:val="CodeInline"/>
        </w:rPr>
      </w:pPr>
      <w:r w:rsidRPr="000C02BF">
        <w:rPr>
          <w:rStyle w:val="CodeInline"/>
        </w:rPr>
        <w:t xml:space="preserve">    return hasSupport;</w:t>
      </w:r>
    </w:p>
    <w:p w14:paraId="15167C38" w14:textId="77777777" w:rsidR="008779CA" w:rsidRPr="006E3304" w:rsidRDefault="008779CA" w:rsidP="008779CA">
      <w:pPr>
        <w:pStyle w:val="Code"/>
      </w:pPr>
      <w:r w:rsidRPr="000C02BF">
        <w:rPr>
          <w:rStyle w:val="CodeInline"/>
        </w:rPr>
        <w:t>}</w:t>
      </w:r>
    </w:p>
    <w:p w14:paraId="1AA82E9D" w14:textId="77777777" w:rsidR="008779CA" w:rsidRDefault="008779CA" w:rsidP="008779CA">
      <w:pPr>
        <w:pStyle w:val="NumList"/>
        <w:numPr>
          <w:ilvl w:val="0"/>
          <w:numId w:val="13"/>
        </w:numPr>
        <w:tabs>
          <w:tab w:val="clear" w:pos="936"/>
          <w:tab w:val="num" w:pos="900"/>
        </w:tabs>
        <w:ind w:left="900"/>
      </w:pPr>
      <w:r>
        <w:t xml:space="preserve">You can now implement the </w:t>
      </w:r>
      <w:r w:rsidRPr="00330305">
        <w:rPr>
          <w:rStyle w:val="CodeInline"/>
        </w:rPr>
        <w:t>collidedRectRect</w:t>
      </w:r>
      <w:r>
        <w:rPr>
          <w:rStyle w:val="CodeInline"/>
        </w:rPr>
        <w:t>()</w:t>
      </w:r>
      <w:r>
        <w:t xml:space="preserve"> function by computing the axis of least penetration with respect to each of the two rectangles and choosing the smaller of the two results.</w:t>
      </w:r>
    </w:p>
    <w:p w14:paraId="4110EE57" w14:textId="77777777" w:rsidR="008779CA" w:rsidRPr="006E3304" w:rsidRDefault="008779CA" w:rsidP="008779CA">
      <w:pPr>
        <w:pStyle w:val="Code"/>
      </w:pPr>
      <w:r w:rsidRPr="006E3304">
        <w:t>Rectangle.prototype.collidedRectRect = function (r1, r2, collisionInfo) {</w:t>
      </w:r>
    </w:p>
    <w:p w14:paraId="41944703" w14:textId="77777777" w:rsidR="008779CA" w:rsidRPr="006E3304" w:rsidRDefault="008779CA" w:rsidP="008779CA">
      <w:pPr>
        <w:pStyle w:val="Code"/>
      </w:pPr>
      <w:r w:rsidRPr="006E3304">
        <w:t xml:space="preserve">    var status1 = false;</w:t>
      </w:r>
    </w:p>
    <w:p w14:paraId="70751BE6" w14:textId="77777777" w:rsidR="008779CA" w:rsidRPr="006E3304" w:rsidRDefault="008779CA" w:rsidP="008779CA">
      <w:pPr>
        <w:pStyle w:val="Code"/>
      </w:pPr>
      <w:r w:rsidRPr="006E3304">
        <w:t xml:space="preserve">    var status2 = false;</w:t>
      </w:r>
    </w:p>
    <w:p w14:paraId="57BC3047" w14:textId="77777777" w:rsidR="008779CA" w:rsidRPr="006E3304" w:rsidRDefault="008779CA" w:rsidP="008779CA">
      <w:pPr>
        <w:pStyle w:val="Code"/>
      </w:pPr>
      <w:r w:rsidRPr="006E3304">
        <w:t xml:space="preserve">    //find Axis of Separation for both rectangle</w:t>
      </w:r>
    </w:p>
    <w:p w14:paraId="6994F905" w14:textId="77777777" w:rsidR="008779CA" w:rsidRPr="006E3304" w:rsidRDefault="008779CA" w:rsidP="008779CA">
      <w:pPr>
        <w:pStyle w:val="Code"/>
      </w:pPr>
      <w:r w:rsidRPr="006E3304">
        <w:t xml:space="preserve">    status1 = r1.findAxisLeastPenetration(r2, collisionInfoR1);</w:t>
      </w:r>
    </w:p>
    <w:p w14:paraId="13221DDE" w14:textId="77777777" w:rsidR="008779CA" w:rsidRPr="006E3304" w:rsidRDefault="008779CA" w:rsidP="008779CA">
      <w:pPr>
        <w:pStyle w:val="Code"/>
      </w:pPr>
      <w:r w:rsidRPr="006E3304">
        <w:t xml:space="preserve">    if (status1) {</w:t>
      </w:r>
    </w:p>
    <w:p w14:paraId="1EE09A74" w14:textId="77777777" w:rsidR="008779CA" w:rsidRPr="006E3304" w:rsidRDefault="008779CA" w:rsidP="008779CA">
      <w:pPr>
        <w:pStyle w:val="Code"/>
      </w:pPr>
      <w:r w:rsidRPr="006E3304">
        <w:t xml:space="preserve">        status2 = r2.findAxisLeastPenetration(r1, collisionInfoR2);</w:t>
      </w:r>
    </w:p>
    <w:p w14:paraId="29920E96" w14:textId="77777777" w:rsidR="008779CA" w:rsidRPr="006E3304" w:rsidRDefault="008779CA" w:rsidP="008779CA">
      <w:pPr>
        <w:pStyle w:val="Code"/>
      </w:pPr>
      <w:r w:rsidRPr="006E3304">
        <w:t xml:space="preserve">        if (status2) {</w:t>
      </w:r>
    </w:p>
    <w:p w14:paraId="63465E0B" w14:textId="77777777" w:rsidR="008779CA" w:rsidRPr="006E3304" w:rsidRDefault="008779CA" w:rsidP="008779CA">
      <w:pPr>
        <w:pStyle w:val="Code"/>
      </w:pPr>
      <w:r w:rsidRPr="006E3304">
        <w:t xml:space="preserve">            //if both of rectangles are overlapping, choose the shorter normal as the normal</w:t>
      </w:r>
    </w:p>
    <w:p w14:paraId="1D92A5C3" w14:textId="77777777" w:rsidR="008779CA" w:rsidRPr="006E3304" w:rsidRDefault="008779CA" w:rsidP="008779CA">
      <w:pPr>
        <w:pStyle w:val="Code"/>
      </w:pPr>
      <w:r w:rsidRPr="006E3304">
        <w:t xml:space="preserve">            if (collisionInfoR1.getDepth() &lt; collisionInfoR2.getDepth()) {</w:t>
      </w:r>
    </w:p>
    <w:p w14:paraId="1DEDF48C" w14:textId="77777777" w:rsidR="008779CA" w:rsidRPr="006E3304" w:rsidRDefault="008779CA" w:rsidP="008779CA">
      <w:pPr>
        <w:pStyle w:val="Code"/>
      </w:pPr>
      <w:r w:rsidRPr="006E3304">
        <w:t xml:space="preserve">                var depthVec = collisionInfoR1.getNormal().scale(collisionInfoR1.getDepth());</w:t>
      </w:r>
    </w:p>
    <w:p w14:paraId="4CCB5602" w14:textId="77777777" w:rsidR="008779CA" w:rsidRPr="006E3304" w:rsidRDefault="008779CA" w:rsidP="008779CA">
      <w:pPr>
        <w:pStyle w:val="Code"/>
      </w:pPr>
      <w:r w:rsidRPr="006E3304">
        <w:t xml:space="preserve">                collisionInfo.setInfo(collisionInfoR1.getDepth(), </w:t>
      </w:r>
    </w:p>
    <w:p w14:paraId="2FAF5894" w14:textId="77777777" w:rsidR="008779CA" w:rsidRPr="006E3304" w:rsidRDefault="008779CA" w:rsidP="008779CA">
      <w:pPr>
        <w:pStyle w:val="Code"/>
      </w:pPr>
      <w:r w:rsidRPr="006E3304">
        <w:t xml:space="preserve">                                collisionInfoR1.getNormal(),</w:t>
      </w:r>
    </w:p>
    <w:p w14:paraId="74E5F509" w14:textId="77777777" w:rsidR="008779CA" w:rsidRPr="006E3304" w:rsidRDefault="008779CA" w:rsidP="008779CA">
      <w:pPr>
        <w:pStyle w:val="Code"/>
      </w:pPr>
      <w:r w:rsidRPr="006E3304">
        <w:t xml:space="preserve">                                collisionInfoR1.mStart.subtract(depthVec));</w:t>
      </w:r>
    </w:p>
    <w:p w14:paraId="34F66137" w14:textId="77777777" w:rsidR="008779CA" w:rsidRPr="006E3304" w:rsidRDefault="008779CA" w:rsidP="008779CA">
      <w:pPr>
        <w:pStyle w:val="Code"/>
      </w:pPr>
      <w:r w:rsidRPr="006E3304">
        <w:t xml:space="preserve">            } else {</w:t>
      </w:r>
    </w:p>
    <w:p w14:paraId="6AFC5A10" w14:textId="77777777" w:rsidR="008779CA" w:rsidRPr="006E3304" w:rsidRDefault="008779CA" w:rsidP="008779CA">
      <w:pPr>
        <w:pStyle w:val="Code"/>
      </w:pPr>
      <w:r w:rsidRPr="006E3304">
        <w:t xml:space="preserve">                collisionInfo.setInfo(collisionInfoR2.getDepth(), </w:t>
      </w:r>
    </w:p>
    <w:p w14:paraId="6E1804E8" w14:textId="77777777" w:rsidR="008779CA" w:rsidRPr="006E3304" w:rsidRDefault="008779CA" w:rsidP="008779CA">
      <w:pPr>
        <w:pStyle w:val="Code"/>
      </w:pPr>
      <w:r w:rsidRPr="006E3304">
        <w:t xml:space="preserve">                                collisionInfoR2.getNormal().scale(-1), </w:t>
      </w:r>
    </w:p>
    <w:p w14:paraId="2A81241B" w14:textId="77777777" w:rsidR="008779CA" w:rsidRPr="006E3304" w:rsidRDefault="008779CA" w:rsidP="008779CA">
      <w:pPr>
        <w:pStyle w:val="Code"/>
      </w:pPr>
      <w:r w:rsidRPr="006E3304">
        <w:t xml:space="preserve">                                collisionInfoR2.mStart);</w:t>
      </w:r>
    </w:p>
    <w:p w14:paraId="3752E1F9" w14:textId="77777777" w:rsidR="008779CA" w:rsidRPr="006E3304" w:rsidRDefault="008779CA" w:rsidP="008779CA">
      <w:pPr>
        <w:pStyle w:val="Code"/>
      </w:pPr>
      <w:r w:rsidRPr="006E3304">
        <w:t xml:space="preserve">            }</w:t>
      </w:r>
    </w:p>
    <w:p w14:paraId="01B3CFD9" w14:textId="77777777" w:rsidR="008779CA" w:rsidRPr="006E3304" w:rsidRDefault="008779CA" w:rsidP="008779CA">
      <w:pPr>
        <w:pStyle w:val="Code"/>
      </w:pPr>
      <w:r w:rsidRPr="006E3304">
        <w:t xml:space="preserve">        }</w:t>
      </w:r>
    </w:p>
    <w:p w14:paraId="6A3968C2" w14:textId="77777777" w:rsidR="008779CA" w:rsidRPr="006E3304" w:rsidRDefault="008779CA" w:rsidP="008779CA">
      <w:pPr>
        <w:pStyle w:val="Code"/>
      </w:pPr>
      <w:r w:rsidRPr="006E3304">
        <w:t xml:space="preserve">    }    </w:t>
      </w:r>
    </w:p>
    <w:p w14:paraId="3774CBC5" w14:textId="77777777" w:rsidR="008779CA" w:rsidRPr="006E3304" w:rsidRDefault="008779CA" w:rsidP="008779CA">
      <w:pPr>
        <w:pStyle w:val="Code"/>
      </w:pPr>
      <w:r w:rsidRPr="006E3304">
        <w:t xml:space="preserve">    return status1 &amp;&amp; status2;</w:t>
      </w:r>
    </w:p>
    <w:p w14:paraId="16BA27A0" w14:textId="77777777" w:rsidR="008779CA" w:rsidRPr="006E3304" w:rsidRDefault="008779CA" w:rsidP="008779CA">
      <w:pPr>
        <w:pStyle w:val="Code"/>
      </w:pPr>
      <w:r w:rsidRPr="006E3304">
        <w:t>}</w:t>
      </w:r>
    </w:p>
    <w:p w14:paraId="7E8EDD8B" w14:textId="77777777" w:rsidR="008779CA" w:rsidRDefault="008779CA" w:rsidP="008779CA">
      <w:pPr>
        <w:pStyle w:val="NumList"/>
        <w:numPr>
          <w:ilvl w:val="0"/>
          <w:numId w:val="13"/>
        </w:numPr>
        <w:tabs>
          <w:tab w:val="clear" w:pos="936"/>
          <w:tab w:val="num" w:pos="900"/>
        </w:tabs>
        <w:ind w:left="900"/>
      </w:pPr>
      <w:r>
        <w:t xml:space="preserve">Complete the implementation by modifying the </w:t>
      </w:r>
      <w:r w:rsidRPr="00330305">
        <w:rPr>
          <w:rStyle w:val="CodeInline"/>
        </w:rPr>
        <w:t>collisionTest</w:t>
      </w:r>
      <w:r>
        <w:rPr>
          <w:rStyle w:val="CodeInline"/>
        </w:rPr>
        <w:t>()</w:t>
      </w:r>
      <w:r>
        <w:t xml:space="preserve"> function to call the newly defined </w:t>
      </w:r>
      <w:r w:rsidRPr="00330305">
        <w:rPr>
          <w:rStyle w:val="CodeInline"/>
        </w:rPr>
        <w:t>collidedRectRect</w:t>
      </w:r>
      <w:r>
        <w:rPr>
          <w:rStyle w:val="CodeInline"/>
        </w:rPr>
        <w:t>()</w:t>
      </w:r>
      <w:r>
        <w:t xml:space="preserve"> function to compute the collision between two rectangles.</w:t>
      </w:r>
    </w:p>
    <w:p w14:paraId="49D61515" w14:textId="77777777" w:rsidR="008779CA" w:rsidRPr="006E3304" w:rsidRDefault="008779CA" w:rsidP="008779CA">
      <w:pPr>
        <w:pStyle w:val="Code"/>
      </w:pPr>
      <w:r w:rsidRPr="006E3304">
        <w:t>RigidRectangle.prototype.collisionTest = function (otherShape, collisionInfo) {</w:t>
      </w:r>
    </w:p>
    <w:p w14:paraId="34F39C93" w14:textId="77777777" w:rsidR="008779CA" w:rsidRPr="006E3304" w:rsidRDefault="008779CA" w:rsidP="008779CA">
      <w:pPr>
        <w:pStyle w:val="Code"/>
      </w:pPr>
      <w:r w:rsidRPr="006E3304">
        <w:t xml:space="preserve">    let status = false;</w:t>
      </w:r>
    </w:p>
    <w:p w14:paraId="00CA73FF" w14:textId="77777777" w:rsidR="008779CA" w:rsidRPr="006E3304" w:rsidRDefault="008779CA" w:rsidP="008779CA">
      <w:pPr>
        <w:pStyle w:val="Code"/>
      </w:pPr>
      <w:r w:rsidRPr="006E3304">
        <w:t xml:space="preserve">    if (otherShape.mType === "RigidCircle") {</w:t>
      </w:r>
    </w:p>
    <w:p w14:paraId="71D0A0C6" w14:textId="77777777" w:rsidR="008779CA" w:rsidRPr="006E3304" w:rsidRDefault="008779CA" w:rsidP="008779CA">
      <w:pPr>
        <w:pStyle w:val="Code"/>
      </w:pPr>
      <w:r w:rsidRPr="006E3304">
        <w:lastRenderedPageBreak/>
        <w:t xml:space="preserve">        status = false;</w:t>
      </w:r>
    </w:p>
    <w:p w14:paraId="6BB4D366" w14:textId="77777777" w:rsidR="008779CA" w:rsidRPr="006E3304" w:rsidRDefault="008779CA" w:rsidP="008779CA">
      <w:pPr>
        <w:pStyle w:val="Code"/>
      </w:pPr>
      <w:r w:rsidRPr="006E3304">
        <w:t xml:space="preserve">    } else {</w:t>
      </w:r>
    </w:p>
    <w:p w14:paraId="131EE505" w14:textId="77777777" w:rsidR="008779CA" w:rsidRPr="006E3304" w:rsidRDefault="008779CA" w:rsidP="008779CA">
      <w:pPr>
        <w:pStyle w:val="Code"/>
      </w:pPr>
      <w:r w:rsidRPr="006E3304">
        <w:t xml:space="preserve">        status = this.collideRectRect(this, otherShape, collisionInfo);</w:t>
      </w:r>
    </w:p>
    <w:p w14:paraId="2344B920" w14:textId="77777777" w:rsidR="008779CA" w:rsidRPr="006E3304" w:rsidRDefault="008779CA" w:rsidP="008779CA">
      <w:pPr>
        <w:pStyle w:val="Code"/>
      </w:pPr>
      <w:r w:rsidRPr="006E3304">
        <w:t xml:space="preserve">    }</w:t>
      </w:r>
    </w:p>
    <w:p w14:paraId="1E7EBEF8" w14:textId="77777777" w:rsidR="008779CA" w:rsidRPr="006E3304" w:rsidRDefault="008779CA" w:rsidP="008779CA">
      <w:pPr>
        <w:pStyle w:val="Code"/>
      </w:pPr>
      <w:r w:rsidRPr="006E3304">
        <w:t xml:space="preserve">    return status;</w:t>
      </w:r>
    </w:p>
    <w:p w14:paraId="7F70E85D" w14:textId="77777777" w:rsidR="008779CA" w:rsidRDefault="008779CA" w:rsidP="008779CA">
      <w:pPr>
        <w:pStyle w:val="Code"/>
      </w:pPr>
      <w:r w:rsidRPr="006E3304">
        <w:t>}</w:t>
      </w:r>
    </w:p>
    <w:p w14:paraId="298F2170" w14:textId="77777777" w:rsidR="008779CA" w:rsidRDefault="008779CA" w:rsidP="008779CA">
      <w:pPr>
        <w:pStyle w:val="Heading3"/>
      </w:pPr>
      <w:r>
        <w:t>Observations</w:t>
      </w:r>
    </w:p>
    <w:p w14:paraId="73027DA8" w14:textId="77777777" w:rsidR="008779CA" w:rsidRDefault="008779CA" w:rsidP="008779CA">
      <w:pPr>
        <w:pStyle w:val="BodyTextFirst"/>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419B8A2C" w14:textId="77777777" w:rsidR="008779CA" w:rsidRDefault="008779CA" w:rsidP="008779CA">
      <w:pPr>
        <w:pStyle w:val="BodyTextCont"/>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07108272" w14:textId="77777777" w:rsidR="008779CA" w:rsidRDefault="008779CA" w:rsidP="008779CA">
      <w:pPr>
        <w:pStyle w:val="Heading2"/>
      </w:pPr>
      <w:r>
        <w:t>Collision Between Rectangles and Circles</w:t>
      </w:r>
    </w:p>
    <w:p w14:paraId="1F68F555" w14:textId="77777777" w:rsidR="008779CA" w:rsidRDefault="008779CA" w:rsidP="008779CA">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8986DE9" w14:textId="77777777" w:rsidR="008779CA" w:rsidRDefault="008779CA" w:rsidP="008779CA">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A46230">
        <w:rPr>
          <w:rStyle w:val="CodeInline"/>
          <w:rPrChange w:id="115" w:author="Jeb Pavleas" w:date="2021-06-28T07:55:00Z">
            <w:rPr/>
          </w:rPrChange>
        </w:rPr>
        <w:t>R1</w:t>
      </w:r>
      <w:r>
        <w:t xml:space="preserve">, the region to the left/top; </w:t>
      </w:r>
      <w:r w:rsidRPr="00A46230">
        <w:rPr>
          <w:rStyle w:val="CodeInline"/>
          <w:rPrChange w:id="116" w:author="Jeb Pavleas" w:date="2021-06-28T07:55:00Z">
            <w:rPr/>
          </w:rPrChange>
        </w:rPr>
        <w:t>R2</w:t>
      </w:r>
      <w:r>
        <w:t xml:space="preserve">, the region to the right/bottom; and </w:t>
      </w:r>
      <w:r w:rsidRPr="00A46230">
        <w:rPr>
          <w:rStyle w:val="CodeInline"/>
          <w:rPrChange w:id="117" w:author="Jeb Pavleas" w:date="2021-06-28T07:55:00Z">
            <w:rPr/>
          </w:rPrChange>
        </w:rPr>
        <w:t>R3</w:t>
      </w:r>
      <w:r>
        <w:t xml:space="preserve">, the region immediately outside of the given Edge. </w:t>
      </w:r>
    </w:p>
    <w:p w14:paraId="2ABD47AE" w14:textId="77777777" w:rsidR="008779CA" w:rsidRDefault="008779CA" w:rsidP="008779CA">
      <w:pPr>
        <w:pStyle w:val="BodyTextCont"/>
      </w:pPr>
      <w:r>
        <w:t>With this background, the collision between a rectangle and a circle can be detected as follows:</w:t>
      </w:r>
    </w:p>
    <w:p w14:paraId="3A73B55A" w14:textId="77777777" w:rsidR="008779CA" w:rsidRDefault="008779CA" w:rsidP="008779CA">
      <w:pPr>
        <w:pStyle w:val="Bullet"/>
      </w:pPr>
      <w:commentRangeStart w:id="118"/>
      <w:r>
        <w:rPr>
          <w:b/>
        </w:rPr>
        <w:t>Step A</w:t>
      </w:r>
      <w:r>
        <w:t xml:space="preserve">: Edge </w:t>
      </w:r>
      <w:commentRangeStart w:id="119"/>
      <w:r>
        <w:t xml:space="preserve">= </w:t>
      </w:r>
      <w:commentRangeEnd w:id="119"/>
      <w:r w:rsidR="000B1C09">
        <w:rPr>
          <w:rStyle w:val="CommentReference"/>
          <w:rFonts w:asciiTheme="minorHAnsi" w:hAnsiTheme="minorHAnsi"/>
        </w:rPr>
        <w:commentReference w:id="119"/>
      </w:r>
      <w:r>
        <w:t>Compute the edge on the rectangle that is closest to the circle center.</w:t>
      </w:r>
    </w:p>
    <w:p w14:paraId="0401210E" w14:textId="77777777" w:rsidR="008779CA" w:rsidRDefault="008779CA" w:rsidP="008779CA">
      <w:pPr>
        <w:pStyle w:val="Bullet"/>
      </w:pPr>
      <w:r w:rsidRPr="00E04D10">
        <w:rPr>
          <w:b/>
        </w:rPr>
        <w:t xml:space="preserve">Step </w:t>
      </w:r>
      <w:r>
        <w:rPr>
          <w:b/>
        </w:rPr>
        <w:t>B</w:t>
      </w:r>
      <w:r>
        <w:t>: If the circle center is inside the rectangle: collision is detected.</w:t>
      </w:r>
    </w:p>
    <w:p w14:paraId="3A5DC405" w14:textId="77777777" w:rsidR="008779CA" w:rsidRDefault="008779CA" w:rsidP="008779CA">
      <w:pPr>
        <w:pStyle w:val="Bullet"/>
      </w:pPr>
      <w:r>
        <w:rPr>
          <w:b/>
        </w:rPr>
        <w:t>Step C</w:t>
      </w:r>
      <w:r>
        <w:t>: If circle center is outside</w:t>
      </w:r>
    </w:p>
    <w:p w14:paraId="3A35B48E" w14:textId="77777777" w:rsidR="008779CA" w:rsidRDefault="008779CA" w:rsidP="008779CA">
      <w:pPr>
        <w:pStyle w:val="BulletSubList"/>
      </w:pPr>
      <w:r>
        <w:rPr>
          <w:b/>
        </w:rPr>
        <w:t>Step C1</w:t>
      </w:r>
      <w:r>
        <w:t xml:space="preserve">: If in Region </w:t>
      </w:r>
      <w:r w:rsidRPr="00A46230">
        <w:rPr>
          <w:rStyle w:val="CodeInline"/>
          <w:rPrChange w:id="120" w:author="Jeb Pavleas" w:date="2021-06-28T07:56:00Z">
            <w:rPr/>
          </w:rPrChange>
        </w:rPr>
        <w:t>R1</w:t>
      </w:r>
      <w:r>
        <w:t>: distance between the circle center and left/top vertex from the Edge determines if collision has occurred.</w:t>
      </w:r>
    </w:p>
    <w:p w14:paraId="395C8307" w14:textId="77777777" w:rsidR="008779CA" w:rsidRDefault="008779CA" w:rsidP="008779CA">
      <w:pPr>
        <w:pStyle w:val="BulletSubList"/>
      </w:pPr>
      <w:r>
        <w:rPr>
          <w:b/>
        </w:rPr>
        <w:lastRenderedPageBreak/>
        <w:t>Step C2</w:t>
      </w:r>
      <w:r>
        <w:t xml:space="preserve">: If in Region </w:t>
      </w:r>
      <w:r w:rsidRPr="00A46230">
        <w:rPr>
          <w:rStyle w:val="CodeInline"/>
          <w:rPrChange w:id="121" w:author="Jeb Pavleas" w:date="2021-06-28T07:57:00Z">
            <w:rPr/>
          </w:rPrChange>
        </w:rPr>
        <w:t>R2</w:t>
      </w:r>
      <w:r>
        <w:t>: distance between the circle center and right/bottom vertex from the Edge determines if collision has occurred.</w:t>
      </w:r>
    </w:p>
    <w:p w14:paraId="2D1B7C69" w14:textId="77777777" w:rsidR="008779CA" w:rsidRDefault="008779CA" w:rsidP="008779CA">
      <w:pPr>
        <w:pStyle w:val="BulletSubList"/>
      </w:pPr>
      <w:r>
        <w:rPr>
          <w:b/>
        </w:rPr>
        <w:t>Step C3</w:t>
      </w:r>
      <w:r>
        <w:t xml:space="preserve">: If in Region </w:t>
      </w:r>
      <w:r w:rsidRPr="00A46230">
        <w:rPr>
          <w:rStyle w:val="CodeInline"/>
          <w:rPrChange w:id="122" w:author="Jeb Pavleas" w:date="2021-06-28T07:57:00Z">
            <w:rPr/>
          </w:rPrChange>
        </w:rPr>
        <w:t>R3</w:t>
      </w:r>
      <w:r>
        <w:t>: perpendicular distance between the center and the Edge determines if collision has occurred.</w:t>
      </w:r>
      <w:commentRangeEnd w:id="118"/>
      <w:r w:rsidR="000B1C09">
        <w:rPr>
          <w:rStyle w:val="CommentReference"/>
          <w:rFonts w:asciiTheme="minorHAnsi" w:hAnsiTheme="minorHAnsi"/>
        </w:rPr>
        <w:commentReference w:id="118"/>
      </w:r>
    </w:p>
    <w:p w14:paraId="12808BF5" w14:textId="77777777" w:rsidR="008779CA" w:rsidRDefault="008779CA" w:rsidP="008779CA">
      <w:pPr>
        <w:pStyle w:val="Figure"/>
      </w:pPr>
      <w:r>
        <w:rPr>
          <w:noProof/>
        </w:rPr>
        <w:drawing>
          <wp:inline distT="0" distB="0" distL="0" distR="0" wp14:anchorId="5CF46C80" wp14:editId="27F35F9D">
            <wp:extent cx="1311605" cy="1267781"/>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6885F83D" w14:textId="77777777" w:rsidR="008779CA" w:rsidRDefault="008779CA" w:rsidP="008779CA">
      <w:pPr>
        <w:pStyle w:val="FigureCaption"/>
        <w:rPr>
          <w:rFonts w:eastAsia="Helvetica Neue"/>
        </w:rPr>
      </w:pPr>
      <w:r w:rsidRPr="00E04D10">
        <w:rPr>
          <w:rFonts w:eastAsia="Helvetica Neue"/>
        </w:rPr>
        <w:t>Figure 9-15. The Three Regions Outside a Given Edge of a Rectangle</w:t>
      </w:r>
    </w:p>
    <w:p w14:paraId="76912BE0" w14:textId="77777777" w:rsidR="008779CA" w:rsidRDefault="008779CA" w:rsidP="008779CA">
      <w:pPr>
        <w:pStyle w:val="Heading2"/>
      </w:pPr>
      <w:r>
        <w:t xml:space="preserve">The Rectangle and Circle Collisions Project </w:t>
      </w:r>
    </w:p>
    <w:p w14:paraId="3A4D29E9" w14:textId="77777777" w:rsidR="008779CA" w:rsidRDefault="008779CA" w:rsidP="008779CA">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3D4D9B19" w14:textId="77777777" w:rsidR="008779CA" w:rsidRDefault="008779CA" w:rsidP="008779CA">
      <w:pPr>
        <w:pStyle w:val="Figure"/>
      </w:pPr>
      <w:r>
        <w:rPr>
          <w:noProof/>
        </w:rPr>
        <w:lastRenderedPageBreak/>
        <w:drawing>
          <wp:inline distT="0" distB="0" distL="0" distR="0" wp14:anchorId="3EA7E034" wp14:editId="4951006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6543E48C" w14:textId="77777777" w:rsidR="008779CA" w:rsidRPr="00D8445E" w:rsidRDefault="008779CA" w:rsidP="008779CA">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78A3C039"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3D124417" w14:textId="77777777" w:rsidR="008779CA" w:rsidRDefault="008779CA" w:rsidP="008779CA">
      <w:pPr>
        <w:pStyle w:val="Bullet"/>
        <w:rPr>
          <w:rStyle w:val="Strong"/>
          <w:b w:val="0"/>
          <w:bCs w:val="0"/>
        </w:rPr>
      </w:pPr>
      <w:r>
        <w:rPr>
          <w:rStyle w:val="Strong"/>
          <w:b w:val="0"/>
          <w:bCs w:val="0"/>
        </w:rPr>
        <w:t>Behavior control:</w:t>
      </w:r>
    </w:p>
    <w:p w14:paraId="00CB0A17" w14:textId="77777777" w:rsidR="008779CA" w:rsidRPr="00A243C0" w:rsidRDefault="008779CA" w:rsidP="008779CA">
      <w:pPr>
        <w:pStyle w:val="BulletSubList"/>
      </w:pPr>
      <w:r>
        <w:t>G key: Randomly create a new rigid circle or rectangle</w:t>
      </w:r>
    </w:p>
    <w:p w14:paraId="084EBEC5" w14:textId="77777777" w:rsidR="008779CA" w:rsidRDefault="008779CA" w:rsidP="008779CA">
      <w:pPr>
        <w:pStyle w:val="Bullet"/>
        <w:rPr>
          <w:rStyle w:val="Strong"/>
          <w:b w:val="0"/>
          <w:bCs w:val="0"/>
        </w:rPr>
      </w:pPr>
      <w:r>
        <w:rPr>
          <w:rStyle w:val="Strong"/>
          <w:b w:val="0"/>
          <w:bCs w:val="0"/>
        </w:rPr>
        <w:t>Draw control</w:t>
      </w:r>
    </w:p>
    <w:p w14:paraId="4FF937B3" w14:textId="77777777" w:rsidR="008779CA" w:rsidRDefault="008779CA" w:rsidP="008779CA">
      <w:pPr>
        <w:pStyle w:val="BulletSubList"/>
      </w:pPr>
      <w:r w:rsidRPr="00966FCC">
        <w:t>C key: T</w:t>
      </w:r>
      <w:r>
        <w:t xml:space="preserve">oggle the drawing of all </w:t>
      </w:r>
      <w:r w:rsidRPr="00804C92">
        <w:rPr>
          <w:rStyle w:val="CodeInline"/>
        </w:rPr>
        <w:t>CollisionInfo</w:t>
      </w:r>
    </w:p>
    <w:p w14:paraId="26DAB2D8" w14:textId="77777777" w:rsidR="008779CA" w:rsidRDefault="008779CA" w:rsidP="008779CA">
      <w:pPr>
        <w:pStyle w:val="BulletSubList"/>
      </w:pPr>
      <w:r>
        <w:t>T key: Toggle textures on all objects</w:t>
      </w:r>
    </w:p>
    <w:p w14:paraId="2F0BDE57" w14:textId="77777777" w:rsidR="008779CA" w:rsidRDefault="008779CA" w:rsidP="008779CA">
      <w:pPr>
        <w:pStyle w:val="BulletSubList"/>
      </w:pPr>
      <w:r>
        <w:t xml:space="preserve">R key: Toggle the drawing of </w:t>
      </w:r>
      <w:r w:rsidRPr="00A81917">
        <w:rPr>
          <w:rStyle w:val="CodeInline"/>
        </w:rPr>
        <w:t>RigidShape</w:t>
      </w:r>
    </w:p>
    <w:p w14:paraId="755D6939" w14:textId="77777777" w:rsidR="008779CA" w:rsidRPr="00A81917" w:rsidRDefault="008779CA" w:rsidP="008779CA">
      <w:pPr>
        <w:pStyle w:val="BulletSubList"/>
      </w:pPr>
      <w:r>
        <w:t xml:space="preserve">B key: Toggle the drawing of the bound on each </w:t>
      </w:r>
      <w:r w:rsidRPr="00A81917">
        <w:rPr>
          <w:rStyle w:val="CodeInline"/>
        </w:rPr>
        <w:t>RigidShape</w:t>
      </w:r>
    </w:p>
    <w:p w14:paraId="1B9AA3B3" w14:textId="77777777" w:rsidR="008779CA" w:rsidRDefault="008779CA" w:rsidP="008779CA">
      <w:pPr>
        <w:pStyle w:val="Bullet"/>
        <w:rPr>
          <w:rStyle w:val="Strong"/>
          <w:b w:val="0"/>
          <w:bCs w:val="0"/>
        </w:rPr>
      </w:pPr>
      <w:r>
        <w:rPr>
          <w:rStyle w:val="Strong"/>
          <w:b w:val="0"/>
          <w:bCs w:val="0"/>
        </w:rPr>
        <w:t>Object control:</w:t>
      </w:r>
    </w:p>
    <w:p w14:paraId="1686C466" w14:textId="77777777" w:rsidR="008779CA" w:rsidRDefault="008779CA" w:rsidP="008779CA">
      <w:pPr>
        <w:pStyle w:val="BulletSubList"/>
      </w:pPr>
      <w:r>
        <w:t>Left/right-arrow key: Sequence through and select an object</w:t>
      </w:r>
    </w:p>
    <w:p w14:paraId="4B2943A3" w14:textId="77777777" w:rsidR="008779CA" w:rsidRDefault="008779CA" w:rsidP="008779CA">
      <w:pPr>
        <w:pStyle w:val="BulletSubList"/>
      </w:pPr>
      <w:r>
        <w:lastRenderedPageBreak/>
        <w:t>WASD keys: Move the selected object</w:t>
      </w:r>
    </w:p>
    <w:p w14:paraId="0914A21B" w14:textId="77777777" w:rsidR="008779CA" w:rsidRDefault="008779CA" w:rsidP="008779CA">
      <w:pPr>
        <w:pStyle w:val="BulletSubList"/>
      </w:pPr>
      <w:r>
        <w:t>Z/X key: Rotate the selected object</w:t>
      </w:r>
    </w:p>
    <w:p w14:paraId="779B89C5" w14:textId="77777777" w:rsidR="008779CA" w:rsidRDefault="008779CA" w:rsidP="008779CA">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250151F7" w14:textId="77777777" w:rsidR="008779CA" w:rsidRDefault="008779CA" w:rsidP="008779CA">
      <w:pPr>
        <w:pStyle w:val="BodyTextFirst"/>
      </w:pPr>
      <w:r w:rsidRPr="00E67471">
        <w:t>The goals of the project are as follows</w:t>
      </w:r>
      <w:r>
        <w:t>:</w:t>
      </w:r>
    </w:p>
    <w:p w14:paraId="3EB22CE6" w14:textId="77777777" w:rsidR="008779CA" w:rsidRDefault="008779CA" w:rsidP="008779CA">
      <w:pPr>
        <w:pStyle w:val="Bullet"/>
      </w:pPr>
      <w:r>
        <w:t xml:space="preserve">To understand and implement the rectangle circle collision detection algorithm. </w:t>
      </w:r>
    </w:p>
    <w:p w14:paraId="547147EC" w14:textId="77777777" w:rsidR="008779CA" w:rsidRDefault="008779CA" w:rsidP="008779CA">
      <w:pPr>
        <w:pStyle w:val="Bullet"/>
      </w:pPr>
      <w:r>
        <w:t>To complete the narrow phase collision detection implementation for circle and rectangle shapes.</w:t>
      </w:r>
    </w:p>
    <w:p w14:paraId="18E116CF" w14:textId="77777777" w:rsidR="008779CA" w:rsidRDefault="008779CA" w:rsidP="008779CA">
      <w:pPr>
        <w:pStyle w:val="Heading3"/>
      </w:pPr>
      <w:r>
        <w:t>Defining Rectangle Circle Collision</w:t>
      </w:r>
    </w:p>
    <w:p w14:paraId="0E34B029" w14:textId="77777777" w:rsidR="008779CA" w:rsidRDefault="008779CA" w:rsidP="008779CA">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r w:rsidRPr="00E07FE0">
        <w:rPr>
          <w:rStyle w:val="CodeInline"/>
        </w:rPr>
        <w:t>RigidRectangle</w:t>
      </w:r>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1656C7C6" w14:textId="77777777" w:rsidR="008779CA" w:rsidRDefault="008779CA" w:rsidP="008779CA">
      <w:pPr>
        <w:pStyle w:val="NumList"/>
        <w:numPr>
          <w:ilvl w:val="0"/>
          <w:numId w:val="27"/>
        </w:numPr>
        <w:ind w:left="900"/>
      </w:pPr>
      <w:r>
        <w:t xml:space="preserve">Now, update the </w:t>
      </w:r>
      <w:r w:rsidRPr="00E07FE0">
        <w:rPr>
          <w:rStyle w:val="CodeInline"/>
        </w:rPr>
        <w:t>Rigid</w:t>
      </w:r>
      <w:r>
        <w:rPr>
          <w:rStyle w:val="CodeInline"/>
        </w:rPr>
        <w:t>Rectangle</w:t>
      </w:r>
      <w:r>
        <w:t xml:space="preserve"> access file to import from the latest source code file. In the </w:t>
      </w:r>
      <w:r w:rsidRPr="00E07FE0">
        <w:rPr>
          <w:rStyle w:val="CodeInline"/>
        </w:rPr>
        <w:t>src/engine/rigid_shapes</w:t>
      </w:r>
      <w:r>
        <w:t xml:space="preserve"> folder, edit </w:t>
      </w:r>
      <w:r w:rsidRPr="00E07FE0">
        <w:rPr>
          <w:rStyle w:val="CodeInline"/>
        </w:rPr>
        <w:t>rigid_rectangle.js</w:t>
      </w:r>
      <w:r>
        <w:t xml:space="preserve"> to replace the import to be from the latest source code file.</w:t>
      </w:r>
    </w:p>
    <w:p w14:paraId="1A3AB739" w14:textId="77777777" w:rsidR="008779CA" w:rsidRDefault="008779CA" w:rsidP="008779CA">
      <w:pPr>
        <w:pStyle w:val="Code"/>
      </w:pPr>
      <w:r>
        <w:t>import RigidRectangle from "./rigid_rectangle_circle_collision.js";</w:t>
      </w:r>
    </w:p>
    <w:p w14:paraId="5993B356" w14:textId="77777777" w:rsidR="008779CA" w:rsidRDefault="008779CA" w:rsidP="008779CA">
      <w:pPr>
        <w:pStyle w:val="Code"/>
      </w:pPr>
      <w:r>
        <w:t>export default RigidRectangle;</w:t>
      </w:r>
    </w:p>
    <w:p w14:paraId="1253DBD6" w14:textId="77777777" w:rsidR="008779CA" w:rsidRDefault="008779CA" w:rsidP="008779CA">
      <w:pPr>
        <w:pStyle w:val="NumList"/>
        <w:numPr>
          <w:ilvl w:val="0"/>
          <w:numId w:val="11"/>
        </w:num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625624E" w14:textId="77777777" w:rsidR="008779CA" w:rsidRPr="00F42103" w:rsidRDefault="008779CA" w:rsidP="008779CA">
      <w:pPr>
        <w:pStyle w:val="Code"/>
        <w:rPr>
          <w:rStyle w:val="CodeInline"/>
        </w:rPr>
      </w:pPr>
      <w:r w:rsidRPr="00F42103">
        <w:rPr>
          <w:rStyle w:val="CodeInline"/>
        </w:rPr>
        <w:t>import RigidRectangle from "./rigid_rectangle_collision.js";</w:t>
      </w:r>
    </w:p>
    <w:p w14:paraId="533921B4" w14:textId="77777777" w:rsidR="008779CA" w:rsidRDefault="008779CA" w:rsidP="008779CA">
      <w:pPr>
        <w:pStyle w:val="NumList"/>
        <w:numPr>
          <w:ilvl w:val="0"/>
          <w:numId w:val="11"/>
        </w:numPr>
      </w:pPr>
      <w:r>
        <w:t xml:space="preserve">Define a new function, </w:t>
      </w:r>
      <w:r w:rsidRPr="00F42103">
        <w:rPr>
          <w:rStyle w:val="CodeInline"/>
        </w:rPr>
        <w:t>checkCircRecVertex()</w:t>
      </w:r>
      <w:r>
        <w:t xml:space="preserve"> to process regions </w:t>
      </w:r>
      <w:r w:rsidRPr="00A46230">
        <w:rPr>
          <w:rStyle w:val="CodeInline"/>
          <w:rPrChange w:id="123" w:author="Jeb Pavleas" w:date="2021-06-28T07:53:00Z">
            <w:rPr/>
          </w:rPrChange>
        </w:rPr>
        <w:t>R1</w:t>
      </w:r>
      <w:r>
        <w:t xml:space="preserve"> and </w:t>
      </w:r>
      <w:r w:rsidRPr="00A46230">
        <w:rPr>
          <w:rStyle w:val="CodeInline"/>
          <w:rPrChange w:id="124" w:author="Jeb Pavleas" w:date="2021-06-28T07:53:00Z">
            <w:rPr/>
          </w:rPrChange>
        </w:rPr>
        <w:t>R2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r>
        <w:rPr>
          <w:rStyle w:val="CodeInline"/>
        </w:rPr>
        <w:t>dist</w:t>
      </w:r>
      <w:r>
        <w:t>,</w:t>
      </w:r>
      <w:r w:rsidRPr="00750A23">
        <w:t xml:space="preserve"> </w:t>
      </w:r>
      <w:r>
        <w:t xml:space="preserve">the length of </w:t>
      </w:r>
      <w:r w:rsidRPr="00185A1F">
        <w:rPr>
          <w:rStyle w:val="CodeInline"/>
        </w:rPr>
        <w:t>v1</w:t>
      </w:r>
      <w:r>
        <w:t>,</w:t>
      </w:r>
      <w:del w:id="125" w:author="Jeb Pavleas" w:date="2021-06-28T07:34:00Z">
        <w:r w:rsidDel="000B1C09">
          <w:rPr>
            <w:rStyle w:val="CodeInline"/>
          </w:rPr>
          <w:delText xml:space="preserve"> </w:delText>
        </w:r>
      </w:del>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1CEC849" w14:textId="77777777" w:rsidR="008779CA" w:rsidRDefault="008779CA" w:rsidP="008779CA">
      <w:pPr>
        <w:pStyle w:val="Code"/>
      </w:pPr>
      <w:r>
        <w:t>RigidRectangle.prototype.checkCircRecVertex = function(v1, cirCenter, r, info) {</w:t>
      </w:r>
    </w:p>
    <w:p w14:paraId="04E686D1" w14:textId="77777777" w:rsidR="008779CA" w:rsidRDefault="008779CA" w:rsidP="008779CA">
      <w:pPr>
        <w:pStyle w:val="Code"/>
      </w:pPr>
      <w:r>
        <w:t xml:space="preserve">    //the center of circle is in corner region of mVertex[nearestEdge]</w:t>
      </w:r>
    </w:p>
    <w:p w14:paraId="1ACEC1CA" w14:textId="77777777" w:rsidR="008779CA" w:rsidRDefault="008779CA" w:rsidP="008779CA">
      <w:pPr>
        <w:pStyle w:val="Code"/>
      </w:pPr>
      <w:r>
        <w:t xml:space="preserve">    let dist = vec2.length(v1);</w:t>
      </w:r>
    </w:p>
    <w:p w14:paraId="08ED2F43" w14:textId="77777777" w:rsidR="008779CA" w:rsidRDefault="008779CA" w:rsidP="008779CA">
      <w:pPr>
        <w:pStyle w:val="Code"/>
      </w:pPr>
      <w:r>
        <w:lastRenderedPageBreak/>
        <w:t xml:space="preserve">    //compare the distance with radius to decide collision</w:t>
      </w:r>
    </w:p>
    <w:p w14:paraId="0E3ADEC1" w14:textId="77777777" w:rsidR="008779CA" w:rsidRDefault="008779CA" w:rsidP="008779CA">
      <w:pPr>
        <w:pStyle w:val="Code"/>
      </w:pPr>
      <w:r>
        <w:t xml:space="preserve">    if (dist &gt; r)</w:t>
      </w:r>
    </w:p>
    <w:p w14:paraId="03805B8C" w14:textId="77777777" w:rsidR="008779CA" w:rsidRDefault="008779CA" w:rsidP="008779CA">
      <w:pPr>
        <w:pStyle w:val="Code"/>
      </w:pPr>
      <w:r>
        <w:t xml:space="preserve">        return false;</w:t>
      </w:r>
    </w:p>
    <w:p w14:paraId="6E44BDA2" w14:textId="77777777" w:rsidR="008779CA" w:rsidRDefault="008779CA" w:rsidP="008779CA">
      <w:pPr>
        <w:pStyle w:val="Code"/>
      </w:pPr>
      <w:r>
        <w:t xml:space="preserve">    let radiusVec = [0, 0];</w:t>
      </w:r>
    </w:p>
    <w:p w14:paraId="5E2BDD65" w14:textId="77777777" w:rsidR="008779CA" w:rsidRDefault="008779CA" w:rsidP="008779CA">
      <w:pPr>
        <w:pStyle w:val="Code"/>
      </w:pPr>
      <w:r>
        <w:t xml:space="preserve">    let ptAtCirc = [0, 0];</w:t>
      </w:r>
    </w:p>
    <w:p w14:paraId="53D95B1C" w14:textId="77777777" w:rsidR="008779CA" w:rsidRDefault="008779CA" w:rsidP="008779CA">
      <w:pPr>
        <w:pStyle w:val="Code"/>
      </w:pPr>
      <w:r>
        <w:t xml:space="preserve">    vec2.scale(v1, v1, 1/dist); // normalize</w:t>
      </w:r>
    </w:p>
    <w:p w14:paraId="54891ED5" w14:textId="77777777" w:rsidR="008779CA" w:rsidRDefault="008779CA" w:rsidP="008779CA">
      <w:pPr>
        <w:pStyle w:val="Code"/>
      </w:pPr>
      <w:r>
        <w:t xml:space="preserve">    vec2.scale(radiusVec, v1, -r);</w:t>
      </w:r>
    </w:p>
    <w:p w14:paraId="2B70AD2B" w14:textId="77777777" w:rsidR="008779CA" w:rsidRDefault="008779CA" w:rsidP="008779CA">
      <w:pPr>
        <w:pStyle w:val="Code"/>
      </w:pPr>
      <w:r>
        <w:t xml:space="preserve">    vec2.add(ptAtCirc, cirCenter, radiusVec);</w:t>
      </w:r>
    </w:p>
    <w:p w14:paraId="1CB011A8" w14:textId="77777777" w:rsidR="008779CA" w:rsidRDefault="008779CA" w:rsidP="008779CA">
      <w:pPr>
        <w:pStyle w:val="Code"/>
      </w:pPr>
      <w:r>
        <w:t xml:space="preserve">    info.setInfo(r - dist, v1, ptAtCirc);</w:t>
      </w:r>
    </w:p>
    <w:p w14:paraId="29A21500" w14:textId="77777777" w:rsidR="008779CA" w:rsidRDefault="008779CA" w:rsidP="008779CA">
      <w:pPr>
        <w:pStyle w:val="Code"/>
      </w:pPr>
      <w:r>
        <w:t xml:space="preserve">    return true;</w:t>
      </w:r>
    </w:p>
    <w:p w14:paraId="4A0C78F7" w14:textId="77777777" w:rsidR="008779CA" w:rsidRDefault="008779CA" w:rsidP="008779CA">
      <w:pPr>
        <w:pStyle w:val="Code"/>
      </w:pPr>
      <w:r>
        <w:t>}</w:t>
      </w:r>
    </w:p>
    <w:p w14:paraId="5B897F02" w14:textId="77777777" w:rsidR="008779CA" w:rsidRPr="00DD7EE3" w:rsidRDefault="008779CA" w:rsidP="008779CA">
      <w:pPr>
        <w:pStyle w:val="Code"/>
      </w:pPr>
    </w:p>
    <w:p w14:paraId="44DA636A" w14:textId="77777777" w:rsidR="008779CA" w:rsidRDefault="008779CA" w:rsidP="008779CA">
      <w:pPr>
        <w:pStyle w:val="BodyTextCont"/>
      </w:pPr>
      <w:r>
        <w:t xml:space="preserve">The right diagram of Figure 9-17 shows that collision occurs when the length of vector </w:t>
      </w:r>
      <w:r w:rsidRPr="00A46230">
        <w:rPr>
          <w:rStyle w:val="CodeInline"/>
          <w:rPrChange w:id="126" w:author="Jeb Pavleas" w:date="2021-06-28T07:51:00Z">
            <w:rPr/>
          </w:rPrChange>
        </w:rPr>
        <w:t>v1</w:t>
      </w:r>
      <w:r>
        <w:t xml:space="preserve"> is less than the circle radius, and in this case, the collision normal is simply along the vector </w:t>
      </w:r>
      <w:r w:rsidRPr="00A46230">
        <w:rPr>
          <w:rStyle w:val="CodeInline"/>
          <w:rPrChange w:id="127" w:author="Jeb Pavleas" w:date="2021-06-28T07:51:00Z">
            <w:rPr/>
          </w:rPrChange>
        </w:rPr>
        <w:t>v1</w:t>
      </w:r>
      <w:r>
        <w:t xml:space="preserve">, and collision depth is the difference between the radius and </w:t>
      </w:r>
      <w:r w:rsidRPr="000B1C09">
        <w:rPr>
          <w:rStyle w:val="CodeInline"/>
          <w:rPrChange w:id="128" w:author="Jeb Pavleas" w:date="2021-06-28T07:35:00Z">
            <w:rPr/>
          </w:rPrChange>
        </w:rPr>
        <w:t>dist</w:t>
      </w:r>
      <w:r>
        <w:t xml:space="preserve">, the length of vector </w:t>
      </w:r>
      <w:r w:rsidRPr="00A46230">
        <w:rPr>
          <w:rStyle w:val="CodeInline"/>
          <w:rPrChange w:id="129" w:author="Jeb Pavleas" w:date="2021-06-28T07:51:00Z">
            <w:rPr/>
          </w:rPrChange>
        </w:rPr>
        <w:t>v1</w:t>
      </w:r>
      <w:r>
        <w:t>.</w:t>
      </w:r>
    </w:p>
    <w:p w14:paraId="0924C4BC" w14:textId="77777777" w:rsidR="008779CA" w:rsidRDefault="008779CA" w:rsidP="008779CA">
      <w:pPr>
        <w:pStyle w:val="Figure"/>
      </w:pPr>
      <w:r w:rsidRPr="00505B51">
        <w:rPr>
          <w:noProof/>
        </w:rPr>
        <w:drawing>
          <wp:inline distT="114300" distB="114300" distL="114300" distR="114300" wp14:anchorId="4388931B" wp14:editId="6980550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5" cstate="print"/>
                    <a:srcRect/>
                    <a:stretch>
                      <a:fillRect/>
                    </a:stretch>
                  </pic:blipFill>
                  <pic:spPr>
                    <a:xfrm>
                      <a:off x="0" y="0"/>
                      <a:ext cx="4011576" cy="1795463"/>
                    </a:xfrm>
                    <a:prstGeom prst="rect">
                      <a:avLst/>
                    </a:prstGeom>
                    <a:ln/>
                  </pic:spPr>
                </pic:pic>
              </a:graphicData>
            </a:graphic>
          </wp:inline>
        </w:drawing>
      </w:r>
    </w:p>
    <w:p w14:paraId="629C1100" w14:textId="77777777" w:rsidR="008779CA" w:rsidRDefault="008779CA" w:rsidP="008779CA">
      <w:pPr>
        <w:pStyle w:val="FigureCaption"/>
      </w:pPr>
      <w:r>
        <w:rPr>
          <w:rFonts w:eastAsia="Helvetica Neue"/>
        </w:rPr>
        <w:t>Figure 9-</w:t>
      </w:r>
      <w:r w:rsidRPr="00505B51">
        <w:rPr>
          <w:rFonts w:eastAsia="Helvetica Neue"/>
        </w:rPr>
        <w:t>17</w:t>
      </w:r>
      <w:r>
        <w:rPr>
          <w:rFonts w:eastAsia="Helvetica Neue"/>
        </w:rPr>
        <w:t>. Left: Condition when Center is in Region R1. Right: The corresponding collision information</w:t>
      </w:r>
    </w:p>
    <w:p w14:paraId="18450964" w14:textId="77777777" w:rsidR="008779CA" w:rsidRDefault="008779CA" w:rsidP="008779CA">
      <w:pPr>
        <w:pStyle w:val="Code"/>
      </w:pPr>
    </w:p>
    <w:p w14:paraId="2B85F362" w14:textId="77777777" w:rsidR="008779CA" w:rsidRPr="00F42103" w:rsidRDefault="008779CA" w:rsidP="008779CA">
      <w:pPr>
        <w:pStyle w:val="NumList"/>
        <w:numPr>
          <w:ilvl w:val="0"/>
          <w:numId w:val="11"/>
        </w:numPr>
      </w:pPr>
      <w:r>
        <w:t xml:space="preserve">Define </w:t>
      </w:r>
      <w:r w:rsidRPr="00330305">
        <w:rPr>
          <w:rStyle w:val="CodeInline"/>
        </w:rPr>
        <w:t>collideRectCirc</w:t>
      </w:r>
      <w:r>
        <w:rPr>
          <w:rStyle w:val="CodeInline"/>
        </w:rPr>
        <w:t>()</w:t>
      </w:r>
      <w:r>
        <w:t xml:space="preserve"> function to detect the collision between a rectangle and a circle. The following code listing shows the declaration of local variables and the five major steps, </w:t>
      </w:r>
      <w:commentRangeStart w:id="130"/>
      <w:r>
        <w:t>Step A to Step C3</w:t>
      </w:r>
      <w:commentRangeEnd w:id="130"/>
      <w:r w:rsidR="00A46230">
        <w:rPr>
          <w:rStyle w:val="CommentReference"/>
          <w:rFonts w:asciiTheme="minorHAnsi" w:hAnsiTheme="minorHAnsi"/>
        </w:rPr>
        <w:commentReference w:id="130"/>
      </w:r>
      <w:r>
        <w:t xml:space="preserve">, that must be performed. The details of each steps are discussed in the rest of this subsection. </w:t>
      </w:r>
    </w:p>
    <w:p w14:paraId="4CD6B6F7" w14:textId="77777777" w:rsidR="008779CA" w:rsidRDefault="008779CA" w:rsidP="008779CA">
      <w:pPr>
        <w:pStyle w:val="Code"/>
      </w:pPr>
      <w:r w:rsidRPr="00F42103">
        <w:t>gle.prototype.collideRectCirc = function (otherCir, collisionInfo) {</w:t>
      </w:r>
    </w:p>
    <w:p w14:paraId="6435FCB1" w14:textId="77777777" w:rsidR="008779CA" w:rsidRDefault="008779CA" w:rsidP="008779CA">
      <w:pPr>
        <w:pStyle w:val="Code"/>
      </w:pPr>
      <w:r>
        <w:t xml:space="preserve">    let outside = false;</w:t>
      </w:r>
    </w:p>
    <w:p w14:paraId="062BFFC6" w14:textId="77777777" w:rsidR="008779CA" w:rsidRDefault="008779CA" w:rsidP="008779CA">
      <w:pPr>
        <w:pStyle w:val="Code"/>
      </w:pPr>
      <w:r>
        <w:t xml:space="preserve">    let bestDistance = -Number.MAX_VALUE;</w:t>
      </w:r>
    </w:p>
    <w:p w14:paraId="610010DD" w14:textId="77777777" w:rsidR="008779CA" w:rsidRDefault="008779CA" w:rsidP="008779CA">
      <w:pPr>
        <w:pStyle w:val="Code"/>
      </w:pPr>
      <w:r>
        <w:lastRenderedPageBreak/>
        <w:t xml:space="preserve">    let nearestEdge = 0; </w:t>
      </w:r>
    </w:p>
    <w:p w14:paraId="5A93E87E" w14:textId="77777777" w:rsidR="008779CA" w:rsidRDefault="008779CA" w:rsidP="008779CA">
      <w:pPr>
        <w:pStyle w:val="Code"/>
      </w:pPr>
      <w:r>
        <w:t xml:space="preserve">    let vToC = [0, 0];</w:t>
      </w:r>
    </w:p>
    <w:p w14:paraId="774B0D6D" w14:textId="77777777" w:rsidR="008779CA" w:rsidRDefault="008779CA" w:rsidP="008779CA">
      <w:pPr>
        <w:pStyle w:val="Code"/>
      </w:pPr>
      <w:r>
        <w:t xml:space="preserve">    let projection = 0;</w:t>
      </w:r>
    </w:p>
    <w:p w14:paraId="154EFEC5" w14:textId="77777777" w:rsidR="008779CA" w:rsidRDefault="008779CA" w:rsidP="008779CA">
      <w:pPr>
        <w:pStyle w:val="Code"/>
      </w:pPr>
      <w:r>
        <w:t xml:space="preserve">    let i = 0;</w:t>
      </w:r>
    </w:p>
    <w:p w14:paraId="12907BE6" w14:textId="77777777" w:rsidR="008779CA" w:rsidRDefault="008779CA" w:rsidP="008779CA">
      <w:pPr>
        <w:pStyle w:val="Code"/>
      </w:pPr>
      <w:r>
        <w:t xml:space="preserve">    let cirCenter = otherCir.getCenter();</w:t>
      </w:r>
    </w:p>
    <w:p w14:paraId="4BEDE019" w14:textId="77777777" w:rsidR="008779CA" w:rsidRPr="00F42103" w:rsidRDefault="008779CA" w:rsidP="008779CA">
      <w:pPr>
        <w:pStyle w:val="Code"/>
      </w:pPr>
      <w:r>
        <w:t xml:space="preserve">    </w:t>
      </w:r>
    </w:p>
    <w:p w14:paraId="7FBB0C19" w14:textId="77777777" w:rsidR="008779CA" w:rsidRPr="00F42103"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5CC264C" w14:textId="77777777" w:rsidR="008779CA" w:rsidRDefault="008779CA" w:rsidP="008779CA">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43E61E55" w14:textId="77777777" w:rsidR="008779CA"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E266BDB" w14:textId="77777777" w:rsidR="008779CA" w:rsidRDefault="008779CA" w:rsidP="008779CA">
      <w:pPr>
        <w:pStyle w:val="Code"/>
        <w:rPr>
          <w:rStyle w:val="CodeInline"/>
          <w:bdr w:val="none" w:sz="0" w:space="0" w:color="auto"/>
        </w:rPr>
      </w:pPr>
      <w:r>
        <w:rPr>
          <w:rStyle w:val="CodeInline"/>
          <w:bdr w:val="none" w:sz="0" w:space="0" w:color="auto"/>
        </w:rPr>
        <w:t xml:space="preserve">        return;</w:t>
      </w:r>
    </w:p>
    <w:p w14:paraId="5304AD9D" w14:textId="77777777" w:rsidR="008779CA" w:rsidRDefault="008779CA" w:rsidP="008779CA">
      <w:pPr>
        <w:pStyle w:val="Code"/>
        <w:ind w:firstLine="165"/>
        <w:rPr>
          <w:rStyle w:val="CodeInline"/>
          <w:bdr w:val="none" w:sz="0" w:space="0" w:color="auto"/>
        </w:rPr>
      </w:pPr>
      <w:r>
        <w:rPr>
          <w:rStyle w:val="CodeInline"/>
          <w:bdr w:val="none" w:sz="0" w:space="0" w:color="auto"/>
        </w:rPr>
        <w:t>}</w:t>
      </w:r>
    </w:p>
    <w:p w14:paraId="75854004" w14:textId="77777777" w:rsidR="008779CA" w:rsidRPr="00F42103" w:rsidRDefault="008779CA" w:rsidP="008779CA">
      <w:pPr>
        <w:pStyle w:val="Code"/>
        <w:ind w:firstLine="165"/>
        <w:rPr>
          <w:rStyle w:val="CodeInline"/>
          <w:bdr w:val="none" w:sz="0" w:space="0" w:color="auto"/>
        </w:rPr>
      </w:pPr>
      <w:commentRangeStart w:id="131"/>
      <w:r>
        <w:rPr>
          <w:rStyle w:val="CodeInline"/>
          <w:bdr w:val="none" w:sz="0" w:space="0" w:color="auto"/>
        </w:rPr>
        <w:t>// Circle center is outside</w:t>
      </w:r>
    </w:p>
    <w:p w14:paraId="13F5CD72" w14:textId="77777777" w:rsidR="008779CA" w:rsidRPr="00F42103" w:rsidRDefault="008779CA" w:rsidP="008779CA">
      <w:pPr>
        <w:pStyle w:val="Code"/>
        <w:rPr>
          <w:rStyle w:val="CodeInline"/>
          <w:bdr w:val="none" w:sz="0" w:space="0" w:color="auto"/>
        </w:rPr>
      </w:pPr>
      <w:r w:rsidRPr="00F42103">
        <w:rPr>
          <w:rStyle w:val="CodeInline"/>
          <w:bdr w:val="none" w:sz="0" w:space="0" w:color="auto"/>
        </w:rPr>
        <w:t xml:space="preserve">    // 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w:t>
      </w:r>
      <w:commentRangeEnd w:id="131"/>
      <w:r w:rsidR="00482A68">
        <w:rPr>
          <w:rStyle w:val="CommentReference"/>
          <w:rFonts w:asciiTheme="minorHAnsi" w:hAnsiTheme="minorHAnsi"/>
          <w:noProof w:val="0"/>
        </w:rPr>
        <w:commentReference w:id="131"/>
      </w:r>
    </w:p>
    <w:p w14:paraId="57D748C8" w14:textId="77777777" w:rsidR="008779CA" w:rsidRPr="00F42103" w:rsidRDefault="008779CA" w:rsidP="008779CA">
      <w:pPr>
        <w:pStyle w:val="Code"/>
      </w:pPr>
      <w:r w:rsidRPr="00F42103">
        <w:t xml:space="preserve">    return true;</w:t>
      </w:r>
    </w:p>
    <w:p w14:paraId="79100D99" w14:textId="77777777" w:rsidR="008779CA" w:rsidRPr="00F42103" w:rsidRDefault="008779CA" w:rsidP="008779CA">
      <w:pPr>
        <w:pStyle w:val="Code"/>
      </w:pPr>
      <w:r w:rsidRPr="00F42103">
        <w:t>};</w:t>
      </w:r>
    </w:p>
    <w:p w14:paraId="77E6AAD4" w14:textId="77777777" w:rsidR="008779CA" w:rsidRDefault="008779CA" w:rsidP="008779CA">
      <w:pPr>
        <w:pStyle w:val="NumList"/>
        <w:numPr>
          <w:ilvl w:val="0"/>
          <w:numId w:val="11"/>
        </w:num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673477C8"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Step A: Compute the nearest edge</w:t>
      </w:r>
    </w:p>
    <w:p w14:paraId="62E41BB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while ((!outside) &amp;&amp; (i&lt;4)) {</w:t>
      </w:r>
    </w:p>
    <w:p w14:paraId="6408BA3C"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//find the nearest face for center of circle        </w:t>
      </w:r>
    </w:p>
    <w:p w14:paraId="3DDD7FD1"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vec2.subtract(vToC, cirCenter, this.mVertex[i]);</w:t>
      </w:r>
    </w:p>
    <w:p w14:paraId="757D3D9A"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projection = vec2.dot(vToC, this.mFaceNormal[i]);</w:t>
      </w:r>
    </w:p>
    <w:p w14:paraId="60B1447D"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if (projection &gt; bestDistance) {</w:t>
      </w:r>
    </w:p>
    <w:p w14:paraId="0B9D5FE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2F7406DE"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bestDistance = projection;</w:t>
      </w:r>
    </w:p>
    <w:p w14:paraId="11383B1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nearestEdge = i;</w:t>
      </w:r>
    </w:p>
    <w:p w14:paraId="35404716"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w:t>
      </w:r>
    </w:p>
    <w:p w14:paraId="7DF3ED6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w:t>
      </w:r>
    </w:p>
    <w:p w14:paraId="11E6B301" w14:textId="77777777" w:rsidR="008779CA" w:rsidRPr="00137C38" w:rsidRDefault="008779CA" w:rsidP="008779CA">
      <w:pPr>
        <w:pStyle w:val="Code"/>
      </w:pPr>
      <w:r w:rsidRPr="00137C38">
        <w:rPr>
          <w:rStyle w:val="CodeInline"/>
          <w:bdr w:val="none" w:sz="0" w:space="0" w:color="auto"/>
        </w:rPr>
        <w:t>}</w:t>
      </w:r>
    </w:p>
    <w:p w14:paraId="5A6DDE24" w14:textId="77777777" w:rsidR="008779CA" w:rsidRDefault="008779CA" w:rsidP="008779CA">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w:t>
      </w:r>
      <w:r>
        <w:lastRenderedPageBreak/>
        <w:t xml:space="preserve">lengths will be positive. For this reason, the “nearest projected distance” is the one with the least negative value and thus is actually the largest number. </w:t>
      </w:r>
    </w:p>
    <w:p w14:paraId="43EFEE6F" w14:textId="77777777" w:rsidR="008779CA" w:rsidRDefault="008779CA" w:rsidP="008779CA">
      <w:pPr>
        <w:pStyle w:val="Figure"/>
      </w:pPr>
      <w:r w:rsidRPr="00AB26E2">
        <w:rPr>
          <w:noProof/>
        </w:rPr>
        <w:drawing>
          <wp:inline distT="114300" distB="114300" distL="114300" distR="114300" wp14:anchorId="7B4B3F7D" wp14:editId="10CF9CF8">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6" cstate="print"/>
                    <a:srcRect/>
                    <a:stretch>
                      <a:fillRect/>
                    </a:stretch>
                  </pic:blipFill>
                  <pic:spPr>
                    <a:xfrm>
                      <a:off x="0" y="0"/>
                      <a:ext cx="3978558" cy="1614488"/>
                    </a:xfrm>
                    <a:prstGeom prst="rect">
                      <a:avLst/>
                    </a:prstGeom>
                    <a:ln/>
                  </pic:spPr>
                </pic:pic>
              </a:graphicData>
            </a:graphic>
          </wp:inline>
        </w:drawing>
      </w:r>
    </w:p>
    <w:p w14:paraId="669AEC9E" w14:textId="77777777" w:rsidR="008779CA" w:rsidRDefault="008779CA" w:rsidP="008779CA">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60745080" w14:textId="77777777" w:rsidR="008779CA" w:rsidRDefault="008779CA" w:rsidP="008779CA">
      <w:pPr>
        <w:pStyle w:val="NumList"/>
        <w:numPr>
          <w:ilvl w:val="0"/>
          <w:numId w:val="11"/>
        </w:numPr>
      </w:pPr>
      <w:r w:rsidRPr="0014178C">
        <w:t>Step B</w:t>
      </w:r>
      <w:r>
        <w:t>, if the circle center is inside the rectangle, then collision is detected and the corresponding collision information can be computed and returned.</w:t>
      </w:r>
    </w:p>
    <w:p w14:paraId="694115F0" w14:textId="77777777" w:rsidR="008779CA" w:rsidRPr="00DD7EE3" w:rsidRDefault="008779CA" w:rsidP="008779CA">
      <w:pPr>
        <w:pStyle w:val="Code"/>
      </w:pPr>
      <w:r w:rsidRPr="00DD7EE3">
        <w:t>if (!outside) { // inside</w:t>
      </w:r>
    </w:p>
    <w:p w14:paraId="00F3976B" w14:textId="77777777" w:rsidR="008779CA" w:rsidRPr="00DD7EE3" w:rsidRDefault="008779CA" w:rsidP="008779CA">
      <w:pPr>
        <w:pStyle w:val="Code"/>
      </w:pPr>
      <w:r w:rsidRPr="00DD7EE3">
        <w:t xml:space="preserve">    // Step B: The center of circle is inside of rectangle</w:t>
      </w:r>
    </w:p>
    <w:p w14:paraId="1C04A7AF" w14:textId="77777777" w:rsidR="008779CA" w:rsidRPr="00DD7EE3" w:rsidRDefault="008779CA" w:rsidP="008779CA">
      <w:pPr>
        <w:pStyle w:val="Code"/>
      </w:pPr>
      <w:r w:rsidRPr="00DD7EE3">
        <w:t xml:space="preserve">    vec2.scale(radiusVec, this.mFaceNormal[nearestEdge], otherCir.mRadius);</w:t>
      </w:r>
    </w:p>
    <w:p w14:paraId="79A1A6CF" w14:textId="77777777" w:rsidR="008779CA" w:rsidRPr="00DD7EE3" w:rsidRDefault="008779CA" w:rsidP="008779CA">
      <w:pPr>
        <w:pStyle w:val="Code"/>
      </w:pPr>
      <w:r w:rsidRPr="00DD7EE3">
        <w:t xml:space="preserve">    </w:t>
      </w:r>
      <w:r>
        <w:t>dist</w:t>
      </w:r>
      <w:r w:rsidRPr="00DD7EE3">
        <w:t xml:space="preserve"> = otherCir.mRadius - bestDistance; // bestDist is -ve</w:t>
      </w:r>
    </w:p>
    <w:p w14:paraId="49894E6B" w14:textId="77777777" w:rsidR="008779CA" w:rsidRPr="00DD7EE3" w:rsidRDefault="008779CA" w:rsidP="008779CA">
      <w:pPr>
        <w:pStyle w:val="Code"/>
      </w:pPr>
      <w:r w:rsidRPr="00DD7EE3">
        <w:t xml:space="preserve">    vec2.subtract(ptAtCirc, cirCenter, radiusVec);</w:t>
      </w:r>
    </w:p>
    <w:p w14:paraId="339240CE" w14:textId="77777777" w:rsidR="008779CA" w:rsidRPr="00DD7EE3" w:rsidRDefault="008779CA" w:rsidP="008779CA">
      <w:pPr>
        <w:pStyle w:val="Code"/>
      </w:pPr>
      <w:r w:rsidRPr="00DD7EE3">
        <w:t xml:space="preserve">    collisionInfo.setInfo(</w:t>
      </w:r>
      <w:r>
        <w:t>dist</w:t>
      </w:r>
      <w:r w:rsidRPr="00DD7EE3">
        <w:t>, this.mFaceNormal[nearestEdge], ptAtCirc);</w:t>
      </w:r>
    </w:p>
    <w:p w14:paraId="0CCCE1D3" w14:textId="77777777" w:rsidR="008779CA" w:rsidRPr="00DD7EE3" w:rsidRDefault="008779CA" w:rsidP="008779CA">
      <w:pPr>
        <w:pStyle w:val="Code"/>
      </w:pPr>
      <w:r w:rsidRPr="00DD7EE3">
        <w:t xml:space="preserve">    return true;</w:t>
      </w:r>
    </w:p>
    <w:p w14:paraId="2B001DF7" w14:textId="77777777" w:rsidR="008779CA" w:rsidRDefault="008779CA" w:rsidP="008779CA">
      <w:pPr>
        <w:pStyle w:val="Code"/>
      </w:pPr>
      <w:r w:rsidRPr="00DD7EE3">
        <w:t>}</w:t>
      </w:r>
    </w:p>
    <w:p w14:paraId="3E8A5D0E" w14:textId="77777777" w:rsidR="008779CA" w:rsidRDefault="008779CA" w:rsidP="008779CA">
      <w:pPr>
        <w:pStyle w:val="NumList"/>
        <w:numPr>
          <w:ilvl w:val="0"/>
          <w:numId w:val="11"/>
        </w:numPr>
      </w:pPr>
      <w:r>
        <w:t xml:space="preserve">Step C1, determine and process if the circle center is in Region </w:t>
      </w:r>
      <w:r w:rsidRPr="00A46230">
        <w:rPr>
          <w:rStyle w:val="CodeInline"/>
          <w:rPrChange w:id="132" w:author="Jeb Pavleas" w:date="2021-06-28T07:57:00Z">
            <w:rPr/>
          </w:rPrChange>
        </w:rPr>
        <w:t>R1</w:t>
      </w:r>
      <w:r>
        <w:t xml:space="preserve">. As illustrated in the left diagram of Figure 9-17, Region </w:t>
      </w:r>
      <w:r w:rsidRPr="00A46230">
        <w:rPr>
          <w:rStyle w:val="CodeInline"/>
          <w:rPrChange w:id="133" w:author="Jeb Pavleas" w:date="2021-06-28T07:57:00Z">
            <w:rPr/>
          </w:rPrChange>
        </w:rPr>
        <w:t>R1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5D20B122" w14:textId="77777777" w:rsidR="008779CA" w:rsidRDefault="008779CA" w:rsidP="008779CA">
      <w:pPr>
        <w:pStyle w:val="Code"/>
      </w:pPr>
      <w:r>
        <w:t>let v1 = [0, 0], v2 = [0, 0];</w:t>
      </w:r>
    </w:p>
    <w:p w14:paraId="4A385764" w14:textId="77777777" w:rsidR="008779CA" w:rsidRDefault="008779CA" w:rsidP="008779CA">
      <w:pPr>
        <w:pStyle w:val="Code"/>
      </w:pPr>
      <w:r>
        <w:t>vec2.subtract(v1, cirCenter, this.mVertex[nearestEdge]);</w:t>
      </w:r>
    </w:p>
    <w:p w14:paraId="6E7D82B3" w14:textId="77777777" w:rsidR="008779CA" w:rsidRDefault="008779CA" w:rsidP="008779CA">
      <w:pPr>
        <w:pStyle w:val="Code"/>
      </w:pPr>
      <w:r>
        <w:t>vec2.subtract(v2, this.mVertex[(nearestEdge + 1) % 4], this.mVertex[nearestEdge]);</w:t>
      </w:r>
    </w:p>
    <w:p w14:paraId="600BF207" w14:textId="77777777" w:rsidR="008779CA" w:rsidRDefault="008779CA" w:rsidP="008779CA">
      <w:pPr>
        <w:pStyle w:val="Code"/>
      </w:pPr>
      <w:r>
        <w:t>let dot = vec2.dot(v1, v2);</w:t>
      </w:r>
    </w:p>
    <w:p w14:paraId="4550F10D" w14:textId="77777777" w:rsidR="008779CA" w:rsidRDefault="008779CA" w:rsidP="008779CA">
      <w:pPr>
        <w:pStyle w:val="Code"/>
      </w:pPr>
    </w:p>
    <w:p w14:paraId="4D3C58E3" w14:textId="77777777" w:rsidR="008779CA" w:rsidRDefault="008779CA" w:rsidP="008779CA">
      <w:pPr>
        <w:pStyle w:val="Code"/>
      </w:pPr>
      <w:r>
        <w:t>if (dot &lt; 0) {</w:t>
      </w:r>
    </w:p>
    <w:p w14:paraId="1F2ADC27" w14:textId="77777777" w:rsidR="008779CA" w:rsidRDefault="008779CA" w:rsidP="008779CA">
      <w:pPr>
        <w:pStyle w:val="Code"/>
      </w:pPr>
      <w:r>
        <w:lastRenderedPageBreak/>
        <w:t xml:space="preserve">    // Step C1: In Region R1</w:t>
      </w:r>
    </w:p>
    <w:p w14:paraId="4A4C75EC" w14:textId="77777777" w:rsidR="008779CA" w:rsidRDefault="008779CA" w:rsidP="008779CA">
      <w:pPr>
        <w:pStyle w:val="Code"/>
      </w:pPr>
      <w:r>
        <w:t xml:space="preserve">    return this.checkCircRecVertex(v1, cirCenter, otherCir.mRadius, collisionInfo);</w:t>
      </w:r>
    </w:p>
    <w:p w14:paraId="7254A996" w14:textId="77777777" w:rsidR="008779CA" w:rsidRDefault="008779CA" w:rsidP="008779CA">
      <w:pPr>
        <w:pStyle w:val="Code"/>
      </w:pPr>
      <w:r>
        <w:t>} else {</w:t>
      </w:r>
    </w:p>
    <w:p w14:paraId="34FACAF1" w14:textId="77777777" w:rsidR="008779CA" w:rsidRDefault="008779CA" w:rsidP="008779CA">
      <w:pPr>
        <w:pStyle w:val="Code"/>
        <w:ind w:firstLine="165"/>
      </w:pPr>
      <w:commentRangeStart w:id="134"/>
      <w:r>
        <w:t>… Steps C2 and C3</w:t>
      </w:r>
      <w:commentRangeEnd w:id="134"/>
      <w:r w:rsidR="00482A68">
        <w:rPr>
          <w:rStyle w:val="CommentReference"/>
          <w:rFonts w:asciiTheme="minorHAnsi" w:hAnsiTheme="minorHAnsi"/>
          <w:noProof w:val="0"/>
        </w:rPr>
        <w:commentReference w:id="134"/>
      </w:r>
    </w:p>
    <w:p w14:paraId="14484550" w14:textId="77777777" w:rsidR="008779CA" w:rsidRDefault="008779CA" w:rsidP="008779CA">
      <w:pPr>
        <w:pStyle w:val="Code"/>
      </w:pPr>
      <w:r>
        <w:t>}</w:t>
      </w:r>
    </w:p>
    <w:p w14:paraId="3397C5A9" w14:textId="77777777" w:rsidR="008779CA" w:rsidRDefault="008779CA" w:rsidP="008779CA">
      <w:pPr>
        <w:pStyle w:val="NumList"/>
        <w:numPr>
          <w:ilvl w:val="0"/>
          <w:numId w:val="11"/>
        </w:numPr>
      </w:pPr>
      <w:r>
        <w:t xml:space="preserve">Steps C2 and C3, differentiate and process for Regions </w:t>
      </w:r>
      <w:r w:rsidRPr="00A46230">
        <w:rPr>
          <w:rStyle w:val="CodeInline"/>
          <w:rPrChange w:id="135" w:author="Jeb Pavleas" w:date="2021-06-28T07:59:00Z">
            <w:rPr/>
          </w:rPrChange>
        </w:rPr>
        <w:t>R2</w:t>
      </w:r>
      <w:r>
        <w:t xml:space="preserve"> and </w:t>
      </w:r>
      <w:r w:rsidRPr="00A46230">
        <w:rPr>
          <w:rStyle w:val="CodeInline"/>
          <w:rPrChange w:id="136" w:author="Jeb Pavleas" w:date="2021-06-28T08:00:00Z">
            <w:rPr/>
          </w:rPrChange>
        </w:rPr>
        <w:t>R3</w:t>
      </w:r>
      <w:r>
        <w:t xml:space="preserve">. The listed code performs complementary computation for the other vertex on the same rectangle edge for Region </w:t>
      </w:r>
      <w:r w:rsidRPr="00A46230">
        <w:rPr>
          <w:rStyle w:val="CodeInline"/>
          <w:rPrChange w:id="137" w:author="Jeb Pavleas" w:date="2021-06-28T07:59:00Z">
            <w:rPr/>
          </w:rPrChange>
        </w:rPr>
        <w:t>R2</w:t>
      </w:r>
      <w:r>
        <w:t xml:space="preserve">. The last region for the circle center to be located in would be the area immediately outside the nearest edge. In this case, the </w:t>
      </w:r>
      <w:r w:rsidRPr="00330305">
        <w:rPr>
          <w:rStyle w:val="CodeInline"/>
        </w:rPr>
        <w:t>bestDistance</w:t>
      </w:r>
      <w:r>
        <w:t xml:space="preserve"> computed previously in </w:t>
      </w:r>
      <w:r w:rsidRPr="00B66628">
        <w:t>Step A</w:t>
      </w:r>
      <w:r>
        <w:t xml:space="preserve"> is the distance between the circle center and the given edge. If this distance is less than the circle radius then a collision has occurred.</w:t>
      </w:r>
    </w:p>
    <w:p w14:paraId="6086B5B1" w14:textId="77777777" w:rsidR="008779CA" w:rsidRPr="00246043" w:rsidRDefault="008779CA" w:rsidP="008779CA">
      <w:pPr>
        <w:pStyle w:val="Code"/>
        <w:rPr>
          <w:rStyle w:val="CodeInline"/>
          <w:bdr w:val="none" w:sz="0" w:space="0" w:color="auto"/>
        </w:rPr>
      </w:pPr>
      <w:r w:rsidRPr="00246043">
        <w:rPr>
          <w:rStyle w:val="CodeInline"/>
          <w:bdr w:val="none" w:sz="0" w:space="0" w:color="auto"/>
        </w:rPr>
        <w:t>if (dot &lt; 0) {</w:t>
      </w:r>
    </w:p>
    <w:p w14:paraId="2AF524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Step C1: In Region R1</w:t>
      </w:r>
    </w:p>
    <w:p w14:paraId="197B0E73" w14:textId="77777777" w:rsidR="008779CA" w:rsidRPr="00246043" w:rsidRDefault="008779CA" w:rsidP="008779CA">
      <w:pPr>
        <w:pStyle w:val="Code"/>
        <w:rPr>
          <w:rStyle w:val="CodeInline"/>
          <w:bdr w:val="none" w:sz="0" w:space="0" w:color="auto"/>
        </w:rPr>
      </w:pPr>
      <w:commentRangeStart w:id="138"/>
      <w:r w:rsidRPr="00246043">
        <w:rPr>
          <w:rStyle w:val="CodeInline"/>
          <w:bdr w:val="none" w:sz="0" w:space="0" w:color="auto"/>
        </w:rPr>
        <w:t xml:space="preserve">    </w:t>
      </w:r>
      <w:r>
        <w:rPr>
          <w:rStyle w:val="CodeInline"/>
          <w:bdr w:val="none" w:sz="0" w:space="0" w:color="auto"/>
        </w:rPr>
        <w:t xml:space="preserve">… identical to previous step … </w:t>
      </w:r>
      <w:commentRangeEnd w:id="138"/>
      <w:r w:rsidR="00482A68">
        <w:rPr>
          <w:rStyle w:val="CommentReference"/>
          <w:rFonts w:asciiTheme="minorHAnsi" w:hAnsiTheme="minorHAnsi"/>
          <w:noProof w:val="0"/>
        </w:rPr>
        <w:commentReference w:id="138"/>
      </w:r>
    </w:p>
    <w:p w14:paraId="20E61BA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else {</w:t>
      </w:r>
    </w:p>
    <w:p w14:paraId="36BFD99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Either in Region R2 or R3</w:t>
      </w:r>
    </w:p>
    <w:p w14:paraId="790C57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697ACA7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26B74B2C"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60CB931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vec2.scale(v2, v2, -1);</w:t>
      </w:r>
    </w:p>
    <w:p w14:paraId="7CD633AA"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dot = vec2.dot(v1, v2); </w:t>
      </w:r>
    </w:p>
    <w:p w14:paraId="4088F2F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(dot &lt; 0) {</w:t>
      </w:r>
    </w:p>
    <w:p w14:paraId="60DD273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R2</w:t>
      </w:r>
    </w:p>
    <w:p w14:paraId="1F36927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0B9DDA7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D3BF8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xml:space="preserve">: In Region R3 </w:t>
      </w:r>
    </w:p>
    <w:p w14:paraId="7367A13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(bestDistance &lt; otherCir.mRadius) {</w:t>
      </w:r>
    </w:p>
    <w:p w14:paraId="69A1A362"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7905DB1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dist = otherCir.mRadius - bestDistance;</w:t>
      </w:r>
    </w:p>
    <w:p w14:paraId="70B3D2A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vec2.subtract(ptAtCirc, cirCenter, radiusVec);</w:t>
      </w:r>
    </w:p>
    <w:p w14:paraId="3DA653D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30EA8DC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true;</w:t>
      </w:r>
    </w:p>
    <w:p w14:paraId="314F14F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E42E9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false;</w:t>
      </w:r>
    </w:p>
    <w:p w14:paraId="69DCD935"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5885AB7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1B1076BC" w14:textId="77777777" w:rsidR="008779CA" w:rsidRDefault="008779CA" w:rsidP="008779CA">
      <w:pPr>
        <w:pStyle w:val="Code"/>
      </w:pPr>
      <w:r w:rsidRPr="00246043">
        <w:rPr>
          <w:rStyle w:val="CodeInline"/>
          <w:bdr w:val="none" w:sz="0" w:space="0" w:color="auto"/>
        </w:rPr>
        <w:t>}</w:t>
      </w:r>
      <w:r>
        <w:t xml:space="preserve">     </w:t>
      </w:r>
    </w:p>
    <w:p w14:paraId="61A7D719" w14:textId="77777777" w:rsidR="008779CA" w:rsidRDefault="008779CA" w:rsidP="008779CA">
      <w:pPr>
        <w:pStyle w:val="Heading4"/>
      </w:pPr>
      <w:r>
        <w:lastRenderedPageBreak/>
        <w:t>Calling the Newly Defined Function</w:t>
      </w:r>
    </w:p>
    <w:p w14:paraId="7EF3BAE3" w14:textId="04150E64" w:rsidR="008779CA" w:rsidRDefault="008779CA" w:rsidP="008779CA">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must modify both the </w:t>
      </w:r>
      <w:del w:id="139" w:author="Jeb Pavleas" w:date="2021-06-28T07:36:00Z">
        <w:r w:rsidDel="000B1C09">
          <w:delText xml:space="preserve">the </w:delText>
        </w:r>
      </w:del>
      <w:r w:rsidRPr="00E525CB">
        <w:rPr>
          <w:rStyle w:val="CodeInline"/>
        </w:rPr>
        <w:t>RigidRectangle</w:t>
      </w:r>
      <w:r>
        <w:t xml:space="preserve"> class in </w:t>
      </w:r>
      <w:r w:rsidRPr="00E525CB">
        <w:rPr>
          <w:rStyle w:val="CodeInline"/>
        </w:rPr>
        <w:t>rigid_rectangle_collision.js</w:t>
      </w:r>
      <w:r>
        <w:t xml:space="preserve">, and the </w:t>
      </w:r>
      <w:r w:rsidRPr="00E525CB">
        <w:rPr>
          <w:rStyle w:val="CodeInline"/>
        </w:rPr>
        <w:t>RigidCircle</w:t>
      </w:r>
      <w:r>
        <w:t xml:space="preserve"> class in </w:t>
      </w:r>
      <w:r w:rsidRPr="00E525CB">
        <w:rPr>
          <w:rStyle w:val="CodeInline"/>
        </w:rPr>
        <w:t>rigid_circle_collision.js</w:t>
      </w:r>
      <w:r>
        <w:t>.</w:t>
      </w:r>
    </w:p>
    <w:p w14:paraId="67558A60" w14:textId="77777777" w:rsidR="008779CA" w:rsidRDefault="008779CA" w:rsidP="008779CA">
      <w:pPr>
        <w:pStyle w:val="NumList"/>
        <w:numPr>
          <w:ilvl w:val="0"/>
          <w:numId w:val="29"/>
        </w:numPr>
        <w:ind w:left="900"/>
      </w:pPr>
      <w:r>
        <w:t xml:space="preserve">In the </w:t>
      </w:r>
      <w:r w:rsidRPr="00DC0A46">
        <w:rPr>
          <w:rStyle w:val="CodeInline"/>
        </w:rPr>
        <w:t>src/engine/rigid_shapes</w:t>
      </w:r>
      <w:r>
        <w:t xml:space="preserve"> folder, edit </w:t>
      </w:r>
      <w:r w:rsidRPr="00DC0A46">
        <w:rPr>
          <w:rStyle w:val="CodeInline"/>
        </w:rPr>
        <w:t>rigid_rectangle_collision.js</w:t>
      </w:r>
      <w:r>
        <w:t xml:space="preserve">, modify the </w:t>
      </w:r>
      <w:r w:rsidRPr="00DC0A46">
        <w:rPr>
          <w:rStyle w:val="CodeInline"/>
        </w:rPr>
        <w:t>collisionTest()</w:t>
      </w:r>
      <w:r>
        <w:t xml:space="preserve"> function to call the newly defined </w:t>
      </w:r>
      <w:r w:rsidRPr="00DC0A46">
        <w:rPr>
          <w:rStyle w:val="CodeInline"/>
        </w:rPr>
        <w:t>collideRectCirc()</w:t>
      </w:r>
      <w:r>
        <w:t xml:space="preserve"> when the parameter is a circle shape.</w:t>
      </w:r>
    </w:p>
    <w:p w14:paraId="57AA8514" w14:textId="77777777" w:rsidR="008779CA" w:rsidRDefault="008779CA" w:rsidP="008779CA">
      <w:pPr>
        <w:pStyle w:val="Code"/>
      </w:pPr>
      <w:r>
        <w:t>RigidRectangle.prototype.collisionTest = function (otherShape, collisionInfo) {</w:t>
      </w:r>
    </w:p>
    <w:p w14:paraId="43C021F0" w14:textId="77777777" w:rsidR="008779CA" w:rsidRDefault="008779CA" w:rsidP="008779CA">
      <w:pPr>
        <w:pStyle w:val="Code"/>
      </w:pPr>
      <w:r>
        <w:t xml:space="preserve">    let status = false;</w:t>
      </w:r>
    </w:p>
    <w:p w14:paraId="3CE2CD94" w14:textId="77777777" w:rsidR="008779CA" w:rsidRDefault="008779CA" w:rsidP="008779CA">
      <w:pPr>
        <w:pStyle w:val="Code"/>
      </w:pPr>
      <w:r>
        <w:t xml:space="preserve">    if (otherShape.mType === "RigidCircle") {</w:t>
      </w:r>
    </w:p>
    <w:p w14:paraId="63F574FD" w14:textId="77777777" w:rsidR="008779CA" w:rsidRDefault="008779CA" w:rsidP="008779CA">
      <w:pPr>
        <w:pStyle w:val="Code"/>
      </w:pPr>
      <w:r>
        <w:t xml:space="preserve">        status = this.collideRectCirc(otherShape, collisionInfo);</w:t>
      </w:r>
    </w:p>
    <w:p w14:paraId="5A960006" w14:textId="77777777" w:rsidR="008779CA" w:rsidRDefault="008779CA" w:rsidP="008779CA">
      <w:pPr>
        <w:pStyle w:val="Code"/>
      </w:pPr>
      <w:r>
        <w:t xml:space="preserve">    } else {</w:t>
      </w:r>
    </w:p>
    <w:p w14:paraId="478BD885" w14:textId="77777777" w:rsidR="008779CA" w:rsidRDefault="008779CA" w:rsidP="008779CA">
      <w:pPr>
        <w:pStyle w:val="Code"/>
      </w:pPr>
      <w:r>
        <w:t xml:space="preserve">        status = this.collideRectRect(this, otherShape, collisionInfo);</w:t>
      </w:r>
    </w:p>
    <w:p w14:paraId="5AFE4733" w14:textId="77777777" w:rsidR="008779CA" w:rsidRDefault="008779CA" w:rsidP="008779CA">
      <w:pPr>
        <w:pStyle w:val="Code"/>
      </w:pPr>
      <w:r>
        <w:t xml:space="preserve">    }</w:t>
      </w:r>
    </w:p>
    <w:p w14:paraId="67FE440B" w14:textId="77777777" w:rsidR="008779CA" w:rsidRDefault="008779CA" w:rsidP="008779CA">
      <w:pPr>
        <w:pStyle w:val="Code"/>
      </w:pPr>
      <w:r>
        <w:t xml:space="preserve">    return status;</w:t>
      </w:r>
    </w:p>
    <w:p w14:paraId="20855601" w14:textId="77777777" w:rsidR="008779CA" w:rsidRDefault="008779CA" w:rsidP="008779CA">
      <w:pPr>
        <w:pStyle w:val="Code"/>
      </w:pPr>
      <w:r>
        <w:t>}</w:t>
      </w:r>
    </w:p>
    <w:p w14:paraId="36412F71" w14:textId="77777777" w:rsidR="008779CA" w:rsidRDefault="008779CA" w:rsidP="008779CA">
      <w:pPr>
        <w:pStyle w:val="NumList"/>
        <w:numPr>
          <w:ilvl w:val="0"/>
          <w:numId w:val="29"/>
        </w:numPr>
        <w:ind w:left="900"/>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r w:rsidRPr="00DC0A46">
        <w:rPr>
          <w:rStyle w:val="CodeInline"/>
        </w:rPr>
        <w:t>collisionTest()</w:t>
      </w:r>
      <w:r>
        <w:t xml:space="preserve"> function to call the newly defined </w:t>
      </w:r>
      <w:r w:rsidRPr="00DC0A46">
        <w:rPr>
          <w:rStyle w:val="CodeInline"/>
        </w:rPr>
        <w:t>collideRectCirc()</w:t>
      </w:r>
      <w:r>
        <w:t xml:space="preserve"> when the parameter is a rectangle shape.</w:t>
      </w:r>
    </w:p>
    <w:p w14:paraId="7DC5DC09" w14:textId="77777777" w:rsidR="008779CA" w:rsidRDefault="008779CA" w:rsidP="008779CA">
      <w:pPr>
        <w:pStyle w:val="Code"/>
      </w:pPr>
      <w:r>
        <w:t>RigidCircle.prototype.collisionTest = function (otherShape, collisionInfo) {</w:t>
      </w:r>
    </w:p>
    <w:p w14:paraId="2A974B3E" w14:textId="77777777" w:rsidR="008779CA" w:rsidRDefault="008779CA" w:rsidP="008779CA">
      <w:pPr>
        <w:pStyle w:val="Code"/>
      </w:pPr>
      <w:r>
        <w:t xml:space="preserve">    let status = false;</w:t>
      </w:r>
    </w:p>
    <w:p w14:paraId="092E5AAD" w14:textId="77777777" w:rsidR="008779CA" w:rsidRDefault="008779CA" w:rsidP="008779CA">
      <w:pPr>
        <w:pStyle w:val="Code"/>
      </w:pPr>
      <w:r>
        <w:t xml:space="preserve">    if (otherShape.mType === "RigidCircle") {</w:t>
      </w:r>
    </w:p>
    <w:p w14:paraId="52594775" w14:textId="77777777" w:rsidR="008779CA" w:rsidRDefault="008779CA" w:rsidP="008779CA">
      <w:pPr>
        <w:pStyle w:val="Code"/>
      </w:pPr>
      <w:r>
        <w:t xml:space="preserve">        status = this.collideCircCirc(this, otherShape, collisionInfo);</w:t>
      </w:r>
    </w:p>
    <w:p w14:paraId="46173E94" w14:textId="77777777" w:rsidR="008779CA" w:rsidRDefault="008779CA" w:rsidP="008779CA">
      <w:pPr>
        <w:pStyle w:val="Code"/>
      </w:pPr>
      <w:r>
        <w:t xml:space="preserve">    } else {</w:t>
      </w:r>
    </w:p>
    <w:p w14:paraId="04C87CE6" w14:textId="77777777" w:rsidR="008779CA" w:rsidRDefault="008779CA" w:rsidP="008779CA">
      <w:pPr>
        <w:pStyle w:val="Code"/>
      </w:pPr>
      <w:r>
        <w:t xml:space="preserve">        </w:t>
      </w:r>
      <w:r w:rsidRPr="00DC0A46">
        <w:rPr>
          <w:rStyle w:val="CodeBold"/>
        </w:rPr>
        <w:t>status = otherShape.collideRectCirc(this, collisionInfo);</w:t>
      </w:r>
    </w:p>
    <w:p w14:paraId="1A6C41D3" w14:textId="77777777" w:rsidR="008779CA" w:rsidRDefault="008779CA" w:rsidP="008779CA">
      <w:pPr>
        <w:pStyle w:val="Code"/>
      </w:pPr>
      <w:r>
        <w:t xml:space="preserve">    }</w:t>
      </w:r>
    </w:p>
    <w:p w14:paraId="4625ECF5" w14:textId="77777777" w:rsidR="008779CA" w:rsidRDefault="008779CA" w:rsidP="008779CA">
      <w:pPr>
        <w:pStyle w:val="Code"/>
      </w:pPr>
      <w:r>
        <w:t xml:space="preserve">    return status;</w:t>
      </w:r>
    </w:p>
    <w:p w14:paraId="38003A69" w14:textId="77777777" w:rsidR="008779CA" w:rsidRDefault="008779CA" w:rsidP="008779CA">
      <w:pPr>
        <w:pStyle w:val="Code"/>
      </w:pPr>
      <w:r>
        <w:t>}</w:t>
      </w:r>
    </w:p>
    <w:p w14:paraId="7BCDABF4" w14:textId="77777777" w:rsidR="008779CA" w:rsidRDefault="008779CA" w:rsidP="008779CA">
      <w:pPr>
        <w:pStyle w:val="Heading3"/>
      </w:pPr>
      <w:r>
        <w:t>Observations</w:t>
      </w:r>
    </w:p>
    <w:p w14:paraId="1C4A995E" w14:textId="77777777" w:rsidR="008779CA" w:rsidRDefault="008779CA" w:rsidP="008779CA">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74EA6A03" w14:textId="698DE848" w:rsidR="00597D48" w:rsidRPr="000C758C" w:rsidRDefault="008779CA" w:rsidP="008779CA">
      <w:pPr>
        <w:pStyle w:val="BodyTextCont"/>
      </w:pPr>
      <w:r>
        <w:t>You have finally completed the narrow phase collision detection implementation and can begin</w:t>
      </w:r>
      <w:ins w:id="140" w:author="Jeb Pavleas" w:date="2021-06-28T07:36:00Z">
        <w:r w:rsidR="000B1C09">
          <w:t xml:space="preserve"> to</w:t>
        </w:r>
      </w:ins>
      <w:r>
        <w:t xml:space="preserve"> examine the motions of these rigid shapes.</w:t>
      </w:r>
    </w:p>
    <w:sectPr w:rsidR="00597D48" w:rsidRPr="000C758C" w:rsidSect="00597D48">
      <w:headerReference w:type="even" r:id="rId27"/>
      <w:headerReference w:type="default" r:id="rId28"/>
      <w:footerReference w:type="even" r:id="rId29"/>
      <w:footerReference w:type="default" r:id="rId30"/>
      <w:headerReference w:type="first" r:id="rId31"/>
      <w:footerReference w:type="first" r:id="rId3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Jeb Pavleas" w:date="2021-06-28T06:55:00Z" w:initials="JP">
    <w:p w14:paraId="7C064344" w14:textId="2C42FE7B" w:rsidR="00A64C43" w:rsidRDefault="00A64C43">
      <w:pPr>
        <w:pStyle w:val="CommentText"/>
      </w:pPr>
      <w:r>
        <w:rPr>
          <w:rStyle w:val="CommentReference"/>
        </w:rPr>
        <w:annotationRef/>
      </w:r>
      <w:r>
        <w:t>Needed? or maybe slight revision..</w:t>
      </w:r>
    </w:p>
  </w:comment>
  <w:comment w:id="75" w:author="Kelvin Sung" w:date="2021-06-15T10:47:00Z" w:initials="KS">
    <w:p w14:paraId="1B448219" w14:textId="77777777" w:rsidR="008779CA" w:rsidRDefault="008779CA" w:rsidP="008779CA">
      <w:pPr>
        <w:pStyle w:val="CommentText"/>
      </w:pPr>
      <w:r>
        <w:rPr>
          <w:rStyle w:val="CommentReference"/>
        </w:rPr>
        <w:annotationRef/>
      </w:r>
      <w:r>
        <w:t>This is what should be done in Chap8: Page 89</w:t>
      </w:r>
    </w:p>
  </w:comment>
  <w:comment w:id="76" w:author="Jeb Pavleas" w:date="2021-06-28T07:04:00Z" w:initials="JP">
    <w:p w14:paraId="60F56883" w14:textId="11825580" w:rsidR="009B11F0" w:rsidRDefault="009B11F0">
      <w:pPr>
        <w:pStyle w:val="CommentText"/>
      </w:pPr>
      <w:r>
        <w:rPr>
          <w:rStyle w:val="CommentReference"/>
        </w:rPr>
        <w:annotationRef/>
      </w:r>
      <w:r>
        <w:t>check</w:t>
      </w:r>
    </w:p>
  </w:comment>
  <w:comment w:id="77" w:author="Jeb Pavleas" w:date="2021-06-28T07:04:00Z" w:initials="JP">
    <w:p w14:paraId="45F34B79" w14:textId="569D05D4" w:rsidR="009B11F0" w:rsidRDefault="009B11F0">
      <w:pPr>
        <w:pStyle w:val="CommentText"/>
      </w:pPr>
      <w:r>
        <w:rPr>
          <w:rStyle w:val="CommentReference"/>
        </w:rPr>
        <w:annotationRef/>
      </w:r>
      <w:r>
        <w:t>check</w:t>
      </w:r>
    </w:p>
  </w:comment>
  <w:comment w:id="86" w:author="Jeb Pavleas" w:date="2021-06-28T07:10:00Z" w:initials="JP">
    <w:p w14:paraId="65B1876C" w14:textId="7B4AB19A" w:rsidR="00C35309" w:rsidRDefault="00C35309">
      <w:pPr>
        <w:pStyle w:val="CommentText"/>
      </w:pPr>
      <w:r>
        <w:rPr>
          <w:rStyle w:val="CommentReference"/>
        </w:rPr>
        <w:annotationRef/>
      </w:r>
      <w:r>
        <w:t>Does this and the following have propper heading style? Heading 1 maybe…</w:t>
      </w:r>
    </w:p>
  </w:comment>
  <w:comment w:id="95" w:author="Jeb Pavleas" w:date="2021-06-28T07:24:00Z" w:initials="JP">
    <w:p w14:paraId="1AE4C8DB" w14:textId="75D2A318" w:rsidR="00597D48" w:rsidRDefault="00597D48">
      <w:pPr>
        <w:pStyle w:val="CommentText"/>
      </w:pPr>
      <w:r>
        <w:rPr>
          <w:rStyle w:val="CommentReference"/>
        </w:rPr>
        <w:annotationRef/>
      </w:r>
      <w:r>
        <w:t>Figure should be addess before ref</w:t>
      </w:r>
    </w:p>
  </w:comment>
  <w:comment w:id="103" w:author="Jeb Pavleas" w:date="2021-06-28T07:31:00Z" w:initials="JP">
    <w:p w14:paraId="77CD4830" w14:textId="36CF5888" w:rsidR="006528BC" w:rsidRDefault="006528BC">
      <w:pPr>
        <w:pStyle w:val="CommentText"/>
      </w:pPr>
      <w:r>
        <w:rPr>
          <w:rStyle w:val="CommentReference"/>
        </w:rPr>
        <w:annotationRef/>
      </w:r>
      <w:r>
        <w:t>Is this our pseudo code style</w:t>
      </w:r>
    </w:p>
  </w:comment>
  <w:comment w:id="110" w:author="Jeb Pavleas" w:date="2021-06-28T07:41:00Z" w:initials="JP">
    <w:p w14:paraId="4EB989DC" w14:textId="631AB832" w:rsidR="003509CE" w:rsidRDefault="003509CE">
      <w:pPr>
        <w:pStyle w:val="CommentText"/>
      </w:pPr>
      <w:r>
        <w:rPr>
          <w:rStyle w:val="CommentReference"/>
        </w:rPr>
        <w:annotationRef/>
      </w:r>
      <w:r>
        <w:t xml:space="preserve">Recheck after </w:t>
      </w:r>
    </w:p>
  </w:comment>
  <w:comment w:id="113" w:author="Jeb Pavleas" w:date="2021-06-28T07:54:00Z" w:initials="JP">
    <w:p w14:paraId="45C5E0E1" w14:textId="77777777" w:rsidR="00B52425" w:rsidRDefault="00A46230">
      <w:pPr>
        <w:pStyle w:val="CommentText"/>
      </w:pPr>
      <w:r>
        <w:rPr>
          <w:rStyle w:val="CommentReference"/>
        </w:rPr>
        <w:annotationRef/>
      </w:r>
      <w:r>
        <w:t>Small thing beloew R1 and R2 are region</w:t>
      </w:r>
      <w:r w:rsidR="00B52425">
        <w:t xml:space="preserve"> 1, 2 , 3…</w:t>
      </w:r>
    </w:p>
    <w:p w14:paraId="510CFC62" w14:textId="024F3ED8" w:rsidR="00A46230" w:rsidRDefault="00B52425">
      <w:pPr>
        <w:pStyle w:val="CommentText"/>
      </w:pPr>
      <w:r>
        <w:t>Maybe rename regions RG1 ,RG2, RG3  would need a figure update…</w:t>
      </w:r>
    </w:p>
  </w:comment>
  <w:comment w:id="114" w:author="Jeb Pavleas" w:date="2021-06-28T07:46:00Z" w:initials="JP">
    <w:p w14:paraId="33EF73EB" w14:textId="490BE201" w:rsidR="00B431A0" w:rsidRDefault="00B431A0">
      <w:pPr>
        <w:pStyle w:val="CommentText"/>
      </w:pPr>
      <w:r>
        <w:rPr>
          <w:rStyle w:val="CommentReference"/>
        </w:rPr>
        <w:annotationRef/>
      </w:r>
      <w:r>
        <w:t>Weird bold style number list on my version of word. Broke/crashed word on attempted fix</w:t>
      </w:r>
    </w:p>
  </w:comment>
  <w:comment w:id="119" w:author="Jeb Pavleas" w:date="2021-06-28T07:33:00Z" w:initials="JP">
    <w:p w14:paraId="32B3BD8F" w14:textId="384037A6" w:rsidR="000B1C09" w:rsidRDefault="000B1C09">
      <w:pPr>
        <w:pStyle w:val="CommentText"/>
      </w:pPr>
      <w:r>
        <w:rPr>
          <w:rStyle w:val="CommentReference"/>
        </w:rPr>
        <w:annotationRef/>
      </w:r>
      <w:r>
        <w:t>=?</w:t>
      </w:r>
    </w:p>
  </w:comment>
  <w:comment w:id="118" w:author="Jeb Pavleas" w:date="2021-06-28T07:33:00Z" w:initials="JP">
    <w:p w14:paraId="347B792F" w14:textId="499D4D85" w:rsidR="000B1C09" w:rsidRDefault="000B1C09">
      <w:pPr>
        <w:pStyle w:val="CommentText"/>
      </w:pPr>
      <w:r>
        <w:rPr>
          <w:rStyle w:val="CommentReference"/>
        </w:rPr>
        <w:annotationRef/>
      </w:r>
      <w:r>
        <w:t>Does this qualify as psudeo code</w:t>
      </w:r>
    </w:p>
  </w:comment>
  <w:comment w:id="130" w:author="Jeb Pavleas" w:date="2021-06-28T07:51:00Z" w:initials="JP">
    <w:p w14:paraId="3D3E10C1" w14:textId="5278BC4C" w:rsidR="00A46230" w:rsidRDefault="00A46230">
      <w:pPr>
        <w:pStyle w:val="CommentText"/>
      </w:pPr>
      <w:r>
        <w:rPr>
          <w:rStyle w:val="CommentReference"/>
        </w:rPr>
        <w:annotationRef/>
      </w:r>
      <w:r>
        <w:t>Consistencey check step A vs Step A..</w:t>
      </w:r>
    </w:p>
  </w:comment>
  <w:comment w:id="131" w:author="Jeb Pavleas" w:date="2021-06-28T07:38:00Z" w:initials="JP">
    <w:p w14:paraId="44676F7D" w14:textId="02BBEF3F" w:rsidR="00482A68" w:rsidRDefault="00482A68">
      <w:pPr>
        <w:pStyle w:val="CommentText"/>
      </w:pPr>
      <w:r>
        <w:rPr>
          <w:rStyle w:val="CommentReference"/>
        </w:rPr>
        <w:annotationRef/>
      </w:r>
      <w:r>
        <w:t>check</w:t>
      </w:r>
    </w:p>
  </w:comment>
  <w:comment w:id="134" w:author="Jeb Pavleas" w:date="2021-06-28T07:37:00Z" w:initials="JP">
    <w:p w14:paraId="37919560" w14:textId="4B2ACF81" w:rsidR="00482A68" w:rsidRDefault="00482A68">
      <w:pPr>
        <w:pStyle w:val="CommentText"/>
      </w:pPr>
      <w:r>
        <w:rPr>
          <w:rStyle w:val="CommentReference"/>
        </w:rPr>
        <w:annotationRef/>
      </w:r>
      <w:r>
        <w:t>check</w:t>
      </w:r>
    </w:p>
  </w:comment>
  <w:comment w:id="138" w:author="Jeb Pavleas" w:date="2021-06-28T07:37:00Z" w:initials="JP">
    <w:p w14:paraId="0FB99334" w14:textId="278F17D2" w:rsidR="00482A68" w:rsidRDefault="00482A68">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64344" w15:done="0"/>
  <w15:commentEx w15:paraId="1B448219" w15:done="0"/>
  <w15:commentEx w15:paraId="60F56883" w15:done="0"/>
  <w15:commentEx w15:paraId="45F34B79" w15:done="0"/>
  <w15:commentEx w15:paraId="65B1876C" w15:done="0"/>
  <w15:commentEx w15:paraId="1AE4C8DB" w15:done="0"/>
  <w15:commentEx w15:paraId="77CD4830" w15:done="0"/>
  <w15:commentEx w15:paraId="4EB989DC" w15:done="0"/>
  <w15:commentEx w15:paraId="510CFC62" w15:done="0"/>
  <w15:commentEx w15:paraId="33EF73EB" w15:done="0"/>
  <w15:commentEx w15:paraId="32B3BD8F" w15:done="0"/>
  <w15:commentEx w15:paraId="347B792F" w15:done="0"/>
  <w15:commentEx w15:paraId="3D3E10C1" w15:done="0"/>
  <w15:commentEx w15:paraId="44676F7D" w15:done="0"/>
  <w15:commentEx w15:paraId="37919560" w15:done="0"/>
  <w15:commentEx w15:paraId="0FB993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F0E3" w16cex:dateUtc="2021-06-28T13:55:00Z"/>
  <w16cex:commentExtensible w16cex:durableId="2483F314" w16cex:dateUtc="2021-06-28T14:04:00Z"/>
  <w16cex:commentExtensible w16cex:durableId="2483F305" w16cex:dateUtc="2021-06-28T14:04:00Z"/>
  <w16cex:commentExtensible w16cex:durableId="2483F46B" w16cex:dateUtc="2021-06-28T14:10:00Z"/>
  <w16cex:commentExtensible w16cex:durableId="2483F7BF" w16cex:dateUtc="2021-06-28T14:24:00Z"/>
  <w16cex:commentExtensible w16cex:durableId="2483F943" w16cex:dateUtc="2021-06-28T14:31:00Z"/>
  <w16cex:commentExtensible w16cex:durableId="2483FBA2" w16cex:dateUtc="2021-06-28T14:41:00Z"/>
  <w16cex:commentExtensible w16cex:durableId="2483FEB6" w16cex:dateUtc="2021-06-28T14:54:00Z"/>
  <w16cex:commentExtensible w16cex:durableId="2483FCCF" w16cex:dateUtc="2021-06-28T14:46:00Z"/>
  <w16cex:commentExtensible w16cex:durableId="2483F9DE" w16cex:dateUtc="2021-06-28T14:33:00Z"/>
  <w16cex:commentExtensible w16cex:durableId="2483F9C2" w16cex:dateUtc="2021-06-28T14:33:00Z"/>
  <w16cex:commentExtensible w16cex:durableId="2483FE0A" w16cex:dateUtc="2021-06-28T14:51:00Z"/>
  <w16cex:commentExtensible w16cex:durableId="2483FAE6" w16cex:dateUtc="2021-06-28T14:38:00Z"/>
  <w16cex:commentExtensible w16cex:durableId="2483FAAE" w16cex:dateUtc="2021-06-28T14:37:00Z"/>
  <w16cex:commentExtensible w16cex:durableId="2483FA9D" w16cex:dateUtc="2021-06-28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64344" w16cid:durableId="2483F0E3"/>
  <w16cid:commentId w16cid:paraId="1B448219" w16cid:durableId="247303C9"/>
  <w16cid:commentId w16cid:paraId="60F56883" w16cid:durableId="2483F314"/>
  <w16cid:commentId w16cid:paraId="45F34B79" w16cid:durableId="2483F305"/>
  <w16cid:commentId w16cid:paraId="65B1876C" w16cid:durableId="2483F46B"/>
  <w16cid:commentId w16cid:paraId="1AE4C8DB" w16cid:durableId="2483F7BF"/>
  <w16cid:commentId w16cid:paraId="77CD4830" w16cid:durableId="2483F943"/>
  <w16cid:commentId w16cid:paraId="4EB989DC" w16cid:durableId="2483FBA2"/>
  <w16cid:commentId w16cid:paraId="510CFC62" w16cid:durableId="2483FEB6"/>
  <w16cid:commentId w16cid:paraId="33EF73EB" w16cid:durableId="2483FCCF"/>
  <w16cid:commentId w16cid:paraId="32B3BD8F" w16cid:durableId="2483F9DE"/>
  <w16cid:commentId w16cid:paraId="347B792F" w16cid:durableId="2483F9C2"/>
  <w16cid:commentId w16cid:paraId="3D3E10C1" w16cid:durableId="2483FE0A"/>
  <w16cid:commentId w16cid:paraId="44676F7D" w16cid:durableId="2483FAE6"/>
  <w16cid:commentId w16cid:paraId="37919560" w16cid:durableId="2483FAAE"/>
  <w16cid:commentId w16cid:paraId="0FB99334" w16cid:durableId="2483F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3C16" w14:textId="77777777" w:rsidR="004B160E" w:rsidRDefault="004B160E" w:rsidP="000C758C">
      <w:pPr>
        <w:spacing w:after="0" w:line="240" w:lineRule="auto"/>
      </w:pPr>
      <w:r>
        <w:separator/>
      </w:r>
    </w:p>
  </w:endnote>
  <w:endnote w:type="continuationSeparator" w:id="0">
    <w:p w14:paraId="5D82758F" w14:textId="77777777" w:rsidR="004B160E" w:rsidRDefault="004B160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7181" w14:textId="77777777" w:rsidR="00597D48"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15D9" w14:textId="77777777" w:rsidR="00597D48" w:rsidRPr="00222F70" w:rsidRDefault="00FD1461" w:rsidP="00597D4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09C1E20A" w14:textId="77777777" w:rsidR="00597D48" w:rsidRDefault="00FD1461" w:rsidP="00597D4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265D" w14:textId="77777777" w:rsidR="004B160E" w:rsidRDefault="004B160E" w:rsidP="000C758C">
      <w:pPr>
        <w:spacing w:after="0" w:line="240" w:lineRule="auto"/>
      </w:pPr>
      <w:r>
        <w:separator/>
      </w:r>
    </w:p>
  </w:footnote>
  <w:footnote w:type="continuationSeparator" w:id="0">
    <w:p w14:paraId="7F772012" w14:textId="77777777" w:rsidR="004B160E" w:rsidRDefault="004B160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5AAB" w14:textId="77777777" w:rsidR="00597D48" w:rsidRPr="003C7D0E" w:rsidRDefault="00FD1461" w:rsidP="00597D4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DC02" w14:textId="77777777" w:rsidR="00597D48" w:rsidRPr="002A45BE" w:rsidRDefault="00FD1461" w:rsidP="00597D48">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BEF6" w14:textId="318751BA" w:rsidR="00597D48" w:rsidRDefault="006528BC" w:rsidP="00597D48">
    <w:pPr>
      <w:pStyle w:val="ChapterNumber"/>
    </w:pPr>
    <w:r>
      <w:rPr>
        <w:noProof/>
      </w:rPr>
      <w:pict w14:anchorId="74EFE093">
        <v:roundrect id="AutoShape 1" o:spid="_x0000_s2049"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w:r>
    <w:r w:rsidR="00FD1461">
      <w:t xml:space="preserve">C H A P T E R  </w:t>
    </w:r>
    <w:r w:rsidR="008779CA">
      <w:t>9</w:t>
    </w:r>
  </w:p>
  <w:p w14:paraId="3E3BE7EA" w14:textId="77777777" w:rsidR="00597D48" w:rsidRPr="00B44665" w:rsidRDefault="00FD1461" w:rsidP="00597D4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3D20"/>
    <w:rsid w:val="000B1C09"/>
    <w:rsid w:val="000C758C"/>
    <w:rsid w:val="00320BDF"/>
    <w:rsid w:val="00334A41"/>
    <w:rsid w:val="003509CE"/>
    <w:rsid w:val="00482A68"/>
    <w:rsid w:val="004B160E"/>
    <w:rsid w:val="00597D48"/>
    <w:rsid w:val="006528BC"/>
    <w:rsid w:val="00731453"/>
    <w:rsid w:val="007F3D20"/>
    <w:rsid w:val="00856E0E"/>
    <w:rsid w:val="008779CA"/>
    <w:rsid w:val="009B11F0"/>
    <w:rsid w:val="009C1A4E"/>
    <w:rsid w:val="00A46230"/>
    <w:rsid w:val="00A62E2E"/>
    <w:rsid w:val="00A64C43"/>
    <w:rsid w:val="00B431A0"/>
    <w:rsid w:val="00B52425"/>
    <w:rsid w:val="00C35309"/>
    <w:rsid w:val="00C501E2"/>
    <w:rsid w:val="00ED6AB4"/>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7F71BB"/>
  <w15:docId w15:val="{C4C803FD-76BB-4F71-869C-779A2694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7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779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8779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779CA"/>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8779CA"/>
    <w:rPr>
      <w:sz w:val="16"/>
      <w:szCs w:val="16"/>
    </w:rPr>
  </w:style>
  <w:style w:type="paragraph" w:styleId="CommentText">
    <w:name w:val="annotation text"/>
    <w:basedOn w:val="Normal"/>
    <w:link w:val="CommentTextChar"/>
    <w:uiPriority w:val="99"/>
    <w:semiHidden/>
    <w:unhideWhenUsed/>
    <w:rsid w:val="008779CA"/>
    <w:pPr>
      <w:spacing w:line="240" w:lineRule="auto"/>
    </w:pPr>
    <w:rPr>
      <w:sz w:val="20"/>
      <w:szCs w:val="20"/>
    </w:rPr>
  </w:style>
  <w:style w:type="character" w:customStyle="1" w:styleId="CommentTextChar">
    <w:name w:val="Comment Text Char"/>
    <w:basedOn w:val="DefaultParagraphFont"/>
    <w:link w:val="CommentText"/>
    <w:uiPriority w:val="99"/>
    <w:semiHidden/>
    <w:rsid w:val="008779CA"/>
    <w:rPr>
      <w:sz w:val="20"/>
      <w:szCs w:val="20"/>
    </w:rPr>
  </w:style>
  <w:style w:type="paragraph" w:styleId="CommentSubject">
    <w:name w:val="annotation subject"/>
    <w:basedOn w:val="CommentText"/>
    <w:next w:val="CommentText"/>
    <w:link w:val="CommentSubjectChar"/>
    <w:uiPriority w:val="99"/>
    <w:semiHidden/>
    <w:unhideWhenUsed/>
    <w:rsid w:val="008779CA"/>
    <w:rPr>
      <w:b/>
      <w:bCs/>
    </w:rPr>
  </w:style>
  <w:style w:type="character" w:customStyle="1" w:styleId="CommentSubjectChar">
    <w:name w:val="Comment Subject Char"/>
    <w:basedOn w:val="CommentTextChar"/>
    <w:link w:val="CommentSubject"/>
    <w:uiPriority w:val="99"/>
    <w:semiHidden/>
    <w:rsid w:val="008779CA"/>
    <w:rPr>
      <w:b/>
      <w:bCs/>
      <w:sz w:val="20"/>
      <w:szCs w:val="20"/>
    </w:rPr>
  </w:style>
  <w:style w:type="paragraph" w:styleId="ListParagraph">
    <w:name w:val="List Paragraph"/>
    <w:basedOn w:val="Normal"/>
    <w:uiPriority w:val="34"/>
    <w:qFormat/>
    <w:rsid w:val="008779CA"/>
    <w:pPr>
      <w:ind w:left="720"/>
      <w:contextualSpacing/>
    </w:pPr>
  </w:style>
  <w:style w:type="paragraph" w:styleId="Quote">
    <w:name w:val="Quote"/>
    <w:basedOn w:val="Normal"/>
    <w:next w:val="BodyText"/>
    <w:link w:val="QuoteChar"/>
    <w:qFormat/>
    <w:rsid w:val="008779CA"/>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779CA"/>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07/relationships/hdphoto" Target="media/hdphoto1.wdp"/><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7218</Words>
  <Characters>41144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2</cp:revision>
  <dcterms:created xsi:type="dcterms:W3CDTF">2021-06-28T15:03:00Z</dcterms:created>
  <dcterms:modified xsi:type="dcterms:W3CDTF">2021-06-28T15:03:00Z</dcterms:modified>
</cp:coreProperties>
</file>