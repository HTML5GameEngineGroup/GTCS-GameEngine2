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B9323D">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B9323D">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B9323D">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B9323D">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B9323D">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B9323D">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B9323D">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B9323D">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B9323D">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B9323D">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B9323D">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B9323D">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B9323D">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B9323D">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B9323D">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B9323D">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B9323D">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B9323D">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B9323D">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B9323D">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B9323D">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B9323D">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B9323D">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B9323D">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B9323D">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386DCFAF" w:rsidR="001C6ACF" w:rsidRDefault="001C6ACF" w:rsidP="001C6ACF">
      <w:pPr>
        <w:pStyle w:val="Bullet"/>
      </w:pPr>
      <w:r>
        <w:t xml:space="preserve">Control the </w:t>
      </w:r>
      <w:del w:id="103" w:author="Kelvin Sung" w:date="2021-04-11T10:13:00Z">
        <w:r w:rsidRPr="001C6ACF" w:rsidDel="00FD163F">
          <w:rPr>
            <w:rStyle w:val="CodeInline"/>
          </w:rPr>
          <w:delText>Renderable</w:delText>
        </w:r>
        <w:r w:rsidDel="00FD163F">
          <w:delText xml:space="preserve"> object’s </w:delText>
        </w:r>
      </w:del>
      <w:r>
        <w:t xml:space="preserve">position, size, and rotation </w:t>
      </w:r>
      <w:ins w:id="104" w:author="Kelvin Sung" w:date="2021-04-11T10:13:00Z">
        <w:r w:rsidR="00FD163F">
          <w:t xml:space="preserve">of </w:t>
        </w:r>
        <w:r w:rsidR="00FD163F" w:rsidRPr="001C6ACF">
          <w:rPr>
            <w:rStyle w:val="CodeInline"/>
          </w:rPr>
          <w:t>Renderable</w:t>
        </w:r>
        <w:r w:rsidR="00FD163F">
          <w:t xml:space="preserve"> object</w:t>
        </w:r>
      </w:ins>
      <w:ins w:id="105" w:author="Kelvin Sung" w:date="2021-04-11T10:14:00Z">
        <w:r w:rsidR="00FD163F">
          <w:t>s</w:t>
        </w:r>
      </w:ins>
      <w:ins w:id="106" w:author="Kelvin Sung" w:date="2021-04-11T10:13:00Z">
        <w:r w:rsidR="00FD163F">
          <w:t xml:space="preserve"> </w:t>
        </w:r>
      </w:ins>
      <w:r>
        <w:t>to construct complex movements and animations</w:t>
      </w:r>
    </w:p>
    <w:p w14:paraId="2A7B6C49" w14:textId="6920ECA9" w:rsidR="001C6ACF" w:rsidRDefault="001C6ACF" w:rsidP="001C6ACF">
      <w:pPr>
        <w:pStyle w:val="Bullet"/>
      </w:pPr>
      <w:r>
        <w:t xml:space="preserve">Receive keyboard input from the player </w:t>
      </w:r>
      <w:del w:id="107" w:author="Kelvin Sung" w:date="2021-04-11T10:14:00Z">
        <w:r w:rsidDel="006042CD">
          <w:delText xml:space="preserve">and </w:delText>
        </w:r>
      </w:del>
      <w:ins w:id="108" w:author="Kelvin Sung" w:date="2021-04-11T10:14:00Z">
        <w:r w:rsidR="006042CD">
          <w:t xml:space="preserve">to control and </w:t>
        </w:r>
      </w:ins>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03FC3E0F"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w:t>
      </w:r>
      <w:del w:id="109" w:author="Kelvin Sung" w:date="2021-04-11T10:16:00Z">
        <w:r w:rsidDel="002C1F7C">
          <w:delText xml:space="preserve">input </w:delText>
        </w:r>
      </w:del>
      <w:r>
        <w:t>functionality</w:t>
      </w:r>
      <w:del w:id="110" w:author="Kelvin Sung" w:date="2021-04-11T10:16:00Z">
        <w:r w:rsidDel="002C1F7C">
          <w:delText xml:space="preserve"> into the game engine</w:delText>
        </w:r>
      </w:del>
      <w:r>
        <w:t xml:space="preserv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w:t>
      </w:r>
      <w:r>
        <w:lastRenderedPageBreak/>
        <w:t xml:space="preserve">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1DD2B575" w:rsidR="001C6ACF" w:rsidRDefault="001C6ACF" w:rsidP="001C6ACF">
      <w:pPr>
        <w:pStyle w:val="BodyTextCont"/>
      </w:pPr>
      <w:r>
        <w:t>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ins w:id="111" w:author="Kelvin Sung" w:date="2021-04-11T10:21:00Z">
        <w:r w:rsidR="003C47A8">
          <w:t xml:space="preserve"> rate of this </w:t>
        </w:r>
      </w:ins>
      <w:del w:id="112" w:author="Kelvin Sung" w:date="2021-04-11T10:21:00Z">
        <w:r w:rsidDel="003C47A8">
          <w:delText xml:space="preserve"> game loop </w:delText>
        </w:r>
      </w:del>
      <w:r>
        <w:t>cycle</w:t>
      </w:r>
      <w:del w:id="113" w:author="Kelvin Sung" w:date="2021-04-11T10:21:00Z">
        <w:r w:rsidDel="003C47A8">
          <w:delText>’s</w:delText>
        </w:r>
        <w:r w:rsidDel="002711B4">
          <w:delText xml:space="preserve"> </w:delText>
        </w:r>
        <w:r w:rsidDel="003C47A8">
          <w:delText xml:space="preserve">rate </w:delText>
        </w:r>
        <w:r w:rsidDel="002711B4">
          <w:delText xml:space="preserve">can also be expressed </w:delText>
        </w:r>
      </w:del>
      <w:ins w:id="114" w:author="Kelvin Sung" w:date="2021-04-11T10:21:00Z">
        <w:r w:rsidR="002711B4">
          <w:t xml:space="preserve"> is also referred to </w:t>
        </w:r>
      </w:ins>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70BEE09" w:rsidR="00870193" w:rsidRDefault="00870193" w:rsidP="00870193">
      <w:pPr>
        <w:pStyle w:val="BodyTextFirst"/>
      </w:pPr>
      <w:r w:rsidRPr="00870193">
        <w:t xml:space="preserve">A game loop is the mechanism through which logic and drawing are continuously executed. A simple game loop consists of </w:t>
      </w:r>
      <w:ins w:id="115" w:author="Kelvin Sung" w:date="2021-04-11T10:24:00Z">
        <w:r w:rsidR="00BE366C">
          <w:t xml:space="preserve">drawing all objects, </w:t>
        </w:r>
      </w:ins>
      <w:r w:rsidRPr="00870193">
        <w:t xml:space="preserve">processing the </w:t>
      </w:r>
      <w:ins w:id="116" w:author="Kelvin Sung" w:date="2021-04-11T10:24:00Z">
        <w:r w:rsidR="00BE366C">
          <w:t xml:space="preserve">player </w:t>
        </w:r>
      </w:ins>
      <w:r w:rsidRPr="00870193">
        <w:t xml:space="preserve">input, </w:t>
      </w:r>
      <w:ins w:id="117" w:author="Kelvin Sung" w:date="2021-04-11T10:24:00Z">
        <w:r w:rsidR="00BE366C">
          <w:t xml:space="preserve">and </w:t>
        </w:r>
      </w:ins>
      <w:r w:rsidRPr="00870193">
        <w:t xml:space="preserve">updating the state of </w:t>
      </w:r>
      <w:del w:id="118" w:author="Kelvin Sung" w:date="2021-04-11T10:25:00Z">
        <w:r w:rsidRPr="00870193" w:rsidDel="00BE366C">
          <w:delText xml:space="preserve">objects, and drawing </w:delText>
        </w:r>
      </w:del>
      <w:r w:rsidRPr="00870193">
        <w:t>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rPr>
          <w:ins w:id="119" w:author="Kelvin Sung" w:date="2021-04-11T10:24:00Z"/>
        </w:rPr>
      </w:pPr>
      <w:r>
        <w:t>while(game running) {</w:t>
      </w:r>
    </w:p>
    <w:p w14:paraId="46A1DA7B" w14:textId="77777777" w:rsidR="00142E59" w:rsidDel="00142E59" w:rsidRDefault="00142E59" w:rsidP="00142E59">
      <w:pPr>
        <w:pStyle w:val="Code"/>
        <w:rPr>
          <w:del w:id="120" w:author="Kelvin Sung" w:date="2021-04-11T10:24:00Z"/>
          <w:moveTo w:id="121" w:author="Kelvin Sung" w:date="2021-04-11T10:24:00Z"/>
        </w:rPr>
      </w:pPr>
      <w:moveToRangeStart w:id="122" w:author="Kelvin Sung" w:date="2021-04-11T10:24:00Z" w:name="move69029060"/>
      <w:moveTo w:id="123" w:author="Kelvin Sung" w:date="2021-04-11T10:24:00Z">
        <w:r>
          <w:t xml:space="preserve">    draw();</w:t>
        </w:r>
      </w:moveTo>
    </w:p>
    <w:moveToRangeEnd w:id="122"/>
    <w:p w14:paraId="351A2247" w14:textId="77777777" w:rsidR="00142E59" w:rsidRDefault="00142E59" w:rsidP="00870193">
      <w:pPr>
        <w:pStyle w:val="Code"/>
      </w:pP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35BEAA5C" w:rsidR="00870193" w:rsidDel="00142E59" w:rsidRDefault="00870193" w:rsidP="00870193">
      <w:pPr>
        <w:pStyle w:val="Code"/>
        <w:rPr>
          <w:moveFrom w:id="124" w:author="Kelvin Sung" w:date="2021-04-11T10:24:00Z"/>
        </w:rPr>
      </w:pPr>
      <w:moveFromRangeStart w:id="125" w:author="Kelvin Sung" w:date="2021-04-11T10:24:00Z" w:name="move69029060"/>
      <w:moveFrom w:id="126" w:author="Kelvin Sung" w:date="2021-04-11T10:24:00Z">
        <w:r w:rsidDel="00142E59">
          <w:t xml:space="preserve">    </w:t>
        </w:r>
        <w:commentRangeStart w:id="127"/>
        <w:r w:rsidDel="00142E59">
          <w:t>draw();</w:t>
        </w:r>
        <w:commentRangeEnd w:id="127"/>
        <w:r w:rsidR="006D172A" w:rsidDel="00142E59">
          <w:rPr>
            <w:rStyle w:val="CommentReference"/>
            <w:rFonts w:asciiTheme="minorHAnsi" w:hAnsiTheme="minorHAnsi"/>
            <w:noProof w:val="0"/>
          </w:rPr>
          <w:commentReference w:id="127"/>
        </w:r>
      </w:moveFrom>
    </w:p>
    <w:moveFromRangeEnd w:id="125"/>
    <w:p w14:paraId="643DD576" w14:textId="348D1AEE" w:rsidR="00870193" w:rsidRDefault="00870193" w:rsidP="00870193">
      <w:pPr>
        <w:pStyle w:val="Code"/>
      </w:pPr>
      <w:r>
        <w:t>}</w:t>
      </w:r>
    </w:p>
    <w:p w14:paraId="244EEE96" w14:textId="5ED96014"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w:t>
      </w:r>
      <w:commentRangeStart w:id="128"/>
      <w:r w:rsidRPr="00870193">
        <w:t xml:space="preserve">A common solution is to prioritize </w:t>
      </w:r>
      <w:del w:id="129" w:author="Jeb Pavleas" w:date="2021-04-14T16:27:00Z">
        <w:r w:rsidRPr="00870193" w:rsidDel="005743AB">
          <w:delText xml:space="preserve">which </w:delText>
        </w:r>
      </w:del>
      <w:ins w:id="130" w:author="Jeb Pavleas" w:date="2021-04-14T16:27:00Z">
        <w:r w:rsidR="005743AB">
          <w:t>some</w:t>
        </w:r>
        <w:r w:rsidR="005743AB" w:rsidRPr="00870193">
          <w:t xml:space="preserve"> </w:t>
        </w:r>
      </w:ins>
      <w:r w:rsidRPr="00870193">
        <w:t xml:space="preserve">operations </w:t>
      </w:r>
      <w:ins w:id="131" w:author="Jeb Pavleas" w:date="2021-04-14T16:27:00Z">
        <w:r w:rsidR="005743AB">
          <w:t>over others.</w:t>
        </w:r>
      </w:ins>
      <w:ins w:id="132" w:author="Jeb Pavleas" w:date="2021-04-14T16:28:00Z">
        <w:r w:rsidR="005743AB">
          <w:t xml:space="preserve"> That is, </w:t>
        </w:r>
      </w:ins>
      <w:ins w:id="133" w:author="Jeb Pavleas" w:date="2021-04-14T16:32:00Z">
        <w:r w:rsidR="005743AB">
          <w:t>the engin</w:t>
        </w:r>
      </w:ins>
      <w:ins w:id="134" w:author="Jeb Pavleas" w:date="2021-04-14T16:33:00Z">
        <w:r w:rsidR="005743AB">
          <w:t xml:space="preserve">e can be designed in such a way as to </w:t>
        </w:r>
      </w:ins>
      <w:ins w:id="135" w:author="Jeb Pavleas" w:date="2021-04-14T16:32:00Z">
        <w:r w:rsidR="005743AB">
          <w:t>fixate</w:t>
        </w:r>
      </w:ins>
      <w:ins w:id="136" w:author="Jeb Pavleas" w:date="2021-04-14T16:29:00Z">
        <w:r w:rsidR="005743AB">
          <w:t xml:space="preserve"> the game loop on </w:t>
        </w:r>
      </w:ins>
      <w:ins w:id="137" w:author="Jeb Pavleas" w:date="2021-04-14T16:30:00Z">
        <w:r w:rsidR="005743AB">
          <w:t xml:space="preserve">completing </w:t>
        </w:r>
      </w:ins>
      <w:del w:id="138" w:author="Jeb Pavleas" w:date="2021-04-14T16:27:00Z">
        <w:r w:rsidRPr="00870193" w:rsidDel="005743AB">
          <w:delText>to emphas</w:delText>
        </w:r>
      </w:del>
      <w:del w:id="139" w:author="Jeb Pavleas" w:date="2021-04-14T16:20:00Z">
        <w:r w:rsidRPr="00870193" w:rsidDel="00A7560E">
          <w:delText xml:space="preserve">is </w:delText>
        </w:r>
      </w:del>
      <w:del w:id="140" w:author="Jeb Pavleas" w:date="2021-04-14T16:29:00Z">
        <w:r w:rsidRPr="00870193" w:rsidDel="005743AB">
          <w:delText>and</w:delText>
        </w:r>
      </w:del>
      <w:ins w:id="141" w:author="Jeb Pavleas" w:date="2021-04-14T16:34:00Z">
        <w:r w:rsidR="005743AB">
          <w:t>operations</w:t>
        </w:r>
      </w:ins>
      <w:ins w:id="142" w:author="Jeb Pavleas" w:date="2021-04-14T16:30:00Z">
        <w:r w:rsidR="005743AB">
          <w:t xml:space="preserve"> the engine deems more vital wh</w:t>
        </w:r>
      </w:ins>
      <w:ins w:id="143" w:author="Jeb Pavleas" w:date="2021-04-14T16:31:00Z">
        <w:r w:rsidR="005743AB">
          <w:t>ile</w:t>
        </w:r>
      </w:ins>
      <w:del w:id="144" w:author="Jeb Pavleas" w:date="2021-04-14T16:31:00Z">
        <w:r w:rsidRPr="00870193" w:rsidDel="005743AB">
          <w:delText xml:space="preserve"> which to</w:delText>
        </w:r>
      </w:del>
      <w:r w:rsidRPr="00870193">
        <w:t xml:space="preserve"> skip</w:t>
      </w:r>
      <w:ins w:id="145" w:author="Jeb Pavleas" w:date="2021-04-14T16:31:00Z">
        <w:r w:rsidR="005743AB">
          <w:t>ping</w:t>
        </w:r>
      </w:ins>
      <w:ins w:id="146" w:author="Jeb Pavleas" w:date="2021-04-14T16:34:00Z">
        <w:r w:rsidR="005743AB">
          <w:t xml:space="preserve"> less vital ones</w:t>
        </w:r>
      </w:ins>
      <w:r w:rsidRPr="00870193">
        <w:t>.</w:t>
      </w:r>
      <w:commentRangeEnd w:id="128"/>
      <w:r w:rsidR="005743AB">
        <w:rPr>
          <w:rStyle w:val="CommentReference"/>
          <w:rFonts w:asciiTheme="minorHAnsi" w:hAnsiTheme="minorHAnsi"/>
        </w:rPr>
        <w:commentReference w:id="128"/>
      </w:r>
      <w:r w:rsidRPr="00870193">
        <w:t xml:space="preserve">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38D03275" w:rsidR="00BA3298" w:rsidRDefault="00870193" w:rsidP="00BA3298">
      <w:pPr>
        <w:pStyle w:val="Code"/>
        <w:rPr>
          <w:ins w:id="147" w:author="Kelvin Sung" w:date="2021-04-11T10:26:00Z"/>
        </w:rPr>
      </w:pPr>
      <w:del w:id="148" w:author="Kelvin Sung" w:date="2021-04-11T10:26:00Z">
        <w:r w:rsidDel="00BA3298">
          <w:delText xml:space="preserve">    </w:delText>
        </w:r>
      </w:del>
      <w:ins w:id="149" w:author="Kelvin Sung" w:date="2021-04-11T10:26:00Z">
        <w:r w:rsidR="00BA3298">
          <w:t xml:space="preserve">    draw();</w:t>
        </w:r>
      </w:ins>
    </w:p>
    <w:p w14:paraId="17DB48BF" w14:textId="041FF8A1" w:rsidR="00870193" w:rsidRDefault="00BA3298" w:rsidP="00870193">
      <w:pPr>
        <w:pStyle w:val="Code"/>
      </w:pPr>
      <w:ins w:id="150" w:author="Kelvin Sung" w:date="2021-04-11T10:26:00Z">
        <w:r>
          <w:t xml:space="preserve">    </w:t>
        </w:r>
      </w:ins>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46F7E330" w:rsidR="00870193" w:rsidDel="00BA3298" w:rsidRDefault="00870193" w:rsidP="00870193">
      <w:pPr>
        <w:pStyle w:val="Code"/>
        <w:rPr>
          <w:del w:id="151" w:author="Kelvin Sung" w:date="2021-04-11T10:26:00Z"/>
        </w:rPr>
      </w:pPr>
      <w:commentRangeStart w:id="152"/>
      <w:del w:id="153" w:author="Kelvin Sung" w:date="2021-04-11T10:26:00Z">
        <w:r w:rsidDel="00BA3298">
          <w:delText xml:space="preserve">    draw();</w:delText>
        </w:r>
        <w:commentRangeEnd w:id="152"/>
        <w:r w:rsidR="006D172A" w:rsidDel="00BA3298">
          <w:rPr>
            <w:rStyle w:val="CommentReference"/>
            <w:rFonts w:asciiTheme="minorHAnsi" w:hAnsiTheme="minorHAnsi"/>
            <w:noProof w:val="0"/>
          </w:rPr>
          <w:commentReference w:id="152"/>
        </w:r>
      </w:del>
    </w:p>
    <w:p w14:paraId="31CA0EA8" w14:textId="3391F332" w:rsidR="00870193" w:rsidRDefault="00870193" w:rsidP="00870193">
      <w:pPr>
        <w:pStyle w:val="Code"/>
      </w:pPr>
      <w:r>
        <w:t>}</w:t>
      </w:r>
    </w:p>
    <w:p w14:paraId="514B3DFF" w14:textId="3A76D07A"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is 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w:t>
      </w:r>
      <w:del w:id="154" w:author="Kelvin Sung" w:date="2021-04-11T10:28:00Z">
        <w:r w:rsidDel="00981BC0">
          <w:delText xml:space="preserve">be </w:delText>
        </w:r>
      </w:del>
      <w:r>
        <w:t xml:space="preserve">function correctly. </w:t>
      </w:r>
    </w:p>
    <w:p w14:paraId="4E963EF2" w14:textId="68A0C503" w:rsidR="00870193" w:rsidRDefault="00870193" w:rsidP="00870193">
      <w:pPr>
        <w:pStyle w:val="BodyTextCont"/>
      </w:pPr>
      <w:r>
        <w:t xml:space="preserve">Notice that the while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366A0599"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del w:id="155" w:author="Kelvin Sung" w:date="2021-04-11T10:31:00Z">
        <w:r w:rsidR="00D8445E" w:rsidDel="00981BC0">
          <w:delText xml:space="preserve">update and </w:delText>
        </w:r>
      </w:del>
      <w:r w:rsidR="00D8445E">
        <w:t xml:space="preserve">draw </w:t>
      </w:r>
      <w:ins w:id="156" w:author="Kelvin Sung" w:date="2021-04-11T10:31:00Z">
        <w:r w:rsidR="00981BC0">
          <w:t xml:space="preserve">and update </w:t>
        </w:r>
      </w:ins>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984B983" w:rsidR="00D8445E" w:rsidRDefault="00D8445E" w:rsidP="00D8445E">
      <w:pPr>
        <w:pStyle w:val="BodyTextFirst"/>
      </w:pPr>
      <w:r w:rsidRPr="00D8445E">
        <w:t xml:space="preserve">This project demonstrates how to incorporate a game loop into your game engine and to support real-time animation by </w:t>
      </w:r>
      <w:del w:id="157" w:author="Kelvin Sung" w:date="2021-04-11T10:32:00Z">
        <w:r w:rsidRPr="00D8445E" w:rsidDel="00A32738">
          <w:delText xml:space="preserve">updating and </w:delText>
        </w:r>
      </w:del>
      <w:r w:rsidRPr="00D8445E">
        <w:t xml:space="preserve">drawing </w:t>
      </w:r>
      <w:ins w:id="158" w:author="Kelvin Sung" w:date="2021-04-11T10:32:00Z">
        <w:r w:rsidR="00A32738">
          <w:t xml:space="preserve">and updating </w:t>
        </w:r>
        <w:r w:rsidR="0024759B" w:rsidRPr="0024759B">
          <w:rPr>
            <w:rStyle w:val="CodeInline"/>
            <w:rPrChange w:id="159" w:author="Kelvin Sung" w:date="2021-04-11T10:32:00Z">
              <w:rPr/>
            </w:rPrChange>
          </w:rPr>
          <w:t>Renderable</w:t>
        </w:r>
        <w:r w:rsidR="0024759B">
          <w:t>s</w:t>
        </w:r>
      </w:ins>
      <w:del w:id="160" w:author="Kelvin Sung" w:date="2021-04-11T10:32:00Z">
        <w:r w:rsidRPr="00D8445E" w:rsidDel="0024759B">
          <w:delText>the squares accordingly</w:delText>
        </w:r>
      </w:del>
      <w:r w:rsidRPr="00D8445E">
        <w:t xml:space="preserve">. You can </w:t>
      </w:r>
      <w:r w:rsidRPr="00D8445E">
        <w:lastRenderedPageBreak/>
        <w:t xml:space="preserve">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752336C" w:rsidR="00D8445E" w:rsidRPr="00D8445E" w:rsidRDefault="00D8445E" w:rsidP="00D8445E">
      <w:pPr>
        <w:pStyle w:val="Bullet"/>
      </w:pPr>
      <w:r w:rsidRPr="00D8445E">
        <w:t xml:space="preserve">To gain experience with continuous </w:t>
      </w:r>
      <w:del w:id="161" w:author="Kelvin Sung" w:date="2021-04-11T10:33:00Z">
        <w:r w:rsidRPr="00D8445E" w:rsidDel="002B4FBD">
          <w:delText xml:space="preserve">update and </w:delText>
        </w:r>
      </w:del>
      <w:r w:rsidRPr="00D8445E">
        <w:t xml:space="preserve">draw </w:t>
      </w:r>
      <w:ins w:id="162" w:author="Kelvin Sung" w:date="2021-04-11T10:33:00Z">
        <w:r w:rsidR="002B4FBD">
          <w:t xml:space="preserve">and update </w:t>
        </w:r>
      </w:ins>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217A122"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del w:id="163" w:author="Kelvin Sung" w:date="2021-04-11T10:34:00Z">
        <w:r w:rsidRPr="00D8445E" w:rsidDel="002B4FBD">
          <w:delText xml:space="preserve">implemented </w:delText>
        </w:r>
      </w:del>
      <w:ins w:id="164" w:author="Kelvin Sung" w:date="2021-04-11T10:34:00Z">
        <w:r w:rsidR="002B4FBD">
          <w:t>located</w:t>
        </w:r>
        <w:r w:rsidR="002B4FBD" w:rsidRPr="00D8445E">
          <w:t xml:space="preserve"> </w:t>
        </w:r>
      </w:ins>
      <w:r w:rsidRPr="00D8445E">
        <w:t>similar</w:t>
      </w:r>
      <w:r w:rsidR="007B7B4C">
        <w:t>ly</w:t>
      </w:r>
      <w:r w:rsidRPr="00D8445E">
        <w:t xml:space="preserve"> to</w:t>
      </w:r>
      <w:ins w:id="165" w:author="Kelvin Sung" w:date="2021-04-11T10:34:00Z">
        <w:r w:rsidR="002B4FBD">
          <w:t xml:space="preserve"> that of</w:t>
        </w:r>
      </w:ins>
      <w:r w:rsidRPr="00D8445E">
        <w:t xml:space="preserve"> </w:t>
      </w:r>
      <w:r w:rsidR="006B1942">
        <w:rPr>
          <w:rStyle w:val="CodeInline"/>
        </w:rPr>
        <w:t>v</w:t>
      </w:r>
      <w:r w:rsidRPr="007B7B4C">
        <w:rPr>
          <w:rStyle w:val="CodeInline"/>
        </w:rPr>
        <w:t>ertex</w:t>
      </w:r>
      <w:r w:rsidR="006B1942">
        <w:rPr>
          <w:rStyle w:val="CodeInline"/>
        </w:rPr>
        <w:t>_b</w:t>
      </w:r>
      <w:r w:rsidRPr="007B7B4C">
        <w:rPr>
          <w:rStyle w:val="CodeInline"/>
        </w:rPr>
        <w:t>uffer</w:t>
      </w:r>
      <w:r w:rsidRPr="00D8445E">
        <w:t xml:space="preserve">, as a file defined in the </w:t>
      </w:r>
      <w:r w:rsidRPr="007B7B4C">
        <w:rPr>
          <w:rStyle w:val="CodeInline"/>
        </w:rPr>
        <w:t>src/</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r w:rsidRPr="007B7B4C">
        <w:rPr>
          <w:rStyle w:val="CodeInline"/>
        </w:rPr>
        <w:t>src/engine/core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r w:rsidR="00462CCE">
        <w:t>gameloop’s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4D56446C" w:rsidR="008E7FCF" w:rsidRPr="008E7FCF" w:rsidRDefault="008E7FCF" w:rsidP="008E7FCF">
      <w:pPr>
        <w:pStyle w:val="Code"/>
      </w:pPr>
      <w:r w:rsidRPr="008E7FCF">
        <w:t xml:space="preserve">const </w:t>
      </w:r>
      <w:del w:id="166" w:author="Kelvin Sung" w:date="2021-04-11T10:40:00Z">
        <w:r w:rsidRPr="008E7FCF" w:rsidDel="00F70D3B">
          <w:delText>UPS</w:delText>
        </w:r>
      </w:del>
      <w:ins w:id="167" w:author="Kelvin Sung" w:date="2021-04-11T10:40:00Z">
        <w:r w:rsidR="00F70D3B">
          <w:t>kUPS</w:t>
        </w:r>
      </w:ins>
      <w:r w:rsidRPr="008E7FCF">
        <w:t xml:space="preserve"> = 60; // Updates per second</w:t>
      </w:r>
    </w:p>
    <w:p w14:paraId="1B6D975D" w14:textId="2AB1A906" w:rsidR="008E7FCF" w:rsidRPr="008E7FCF" w:rsidRDefault="008E7FCF" w:rsidP="008E7FCF">
      <w:pPr>
        <w:pStyle w:val="Code"/>
      </w:pPr>
      <w:r w:rsidRPr="008E7FCF">
        <w:t xml:space="preserve">const </w:t>
      </w:r>
      <w:del w:id="168" w:author="Kelvin Sung" w:date="2021-04-11T10:41:00Z">
        <w:r w:rsidRPr="008E7FCF" w:rsidDel="00F70D3B">
          <w:delText>MPF</w:delText>
        </w:r>
      </w:del>
      <w:ins w:id="169" w:author="Kelvin Sung" w:date="2021-04-11T10:41:00Z">
        <w:r w:rsidR="00F70D3B">
          <w:t>kMPF</w:t>
        </w:r>
      </w:ins>
      <w:r w:rsidRPr="008E7FCF">
        <w:t xml:space="preserve"> = 1000 / </w:t>
      </w:r>
      <w:del w:id="170" w:author="Kelvin Sung" w:date="2021-04-11T10:40:00Z">
        <w:r w:rsidRPr="008E7FCF" w:rsidDel="00F70D3B">
          <w:delText>UPS</w:delText>
        </w:r>
      </w:del>
      <w:ins w:id="171" w:author="Kelvin Sung" w:date="2021-04-11T10:40:00Z">
        <w:r w:rsidR="00F70D3B">
          <w:t>kUPS</w:t>
        </w:r>
      </w:ins>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71492A08" w:rsidR="00462CCE" w:rsidRDefault="00462CCE" w:rsidP="008E7FCF">
      <w:pPr>
        <w:pStyle w:val="BodyTextFirst"/>
      </w:pPr>
      <w:r w:rsidRPr="00462CCE">
        <w:t xml:space="preserve">Notice that </w:t>
      </w:r>
      <w:del w:id="172" w:author="Kelvin Sung" w:date="2021-04-11T10:40:00Z">
        <w:r w:rsidR="006B1942" w:rsidDel="00F70D3B">
          <w:rPr>
            <w:rStyle w:val="CodeInline"/>
          </w:rPr>
          <w:delText>U</w:delText>
        </w:r>
        <w:r w:rsidRPr="00462CCE" w:rsidDel="00F70D3B">
          <w:rPr>
            <w:rStyle w:val="CodeInline"/>
          </w:rPr>
          <w:delText>PS</w:delText>
        </w:r>
      </w:del>
      <w:ins w:id="173" w:author="Kelvin Sung" w:date="2021-04-11T10:40:00Z">
        <w:r w:rsidR="00F70D3B">
          <w:rPr>
            <w:rStyle w:val="CodeInline"/>
          </w:rPr>
          <w:t>kUPS</w:t>
        </w:r>
      </w:ins>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ins w:id="174" w:author="Kelvin Sung" w:date="2021-04-11T10:45:00Z">
        <w:r w:rsidR="009139C2">
          <w:t xml:space="preserve">it is set to 60, or 60 updates per second. </w:t>
        </w:r>
      </w:ins>
      <w:ins w:id="175" w:author="Kelvin Sung" w:date="2021-04-11T10:47:00Z">
        <w:r w:rsidR="009E51CF">
          <w:t>The</w:t>
        </w:r>
      </w:ins>
      <w:ins w:id="176" w:author="Kelvin Sung" w:date="2021-04-11T10:48:00Z">
        <w:r w:rsidR="009E51CF">
          <w:t xml:space="preserve"> time available for each update is simply 1/60 seconds. </w:t>
        </w:r>
      </w:ins>
      <w:ins w:id="177" w:author="Kelvin Sung" w:date="2021-04-11T10:49:00Z">
        <w:r w:rsidR="00B73A09">
          <w:t xml:space="preserve">Since there are 1000 </w:t>
        </w:r>
      </w:ins>
      <w:ins w:id="178" w:author="Kelvin Sung" w:date="2021-04-11T10:46:00Z">
        <w:r w:rsidR="009139C2">
          <w:t>milliseconds</w:t>
        </w:r>
      </w:ins>
      <w:ins w:id="179" w:author="Kelvin Sung" w:date="2021-04-11T10:49:00Z">
        <w:r w:rsidR="00B73A09">
          <w:t xml:space="preserve"> in a second</w:t>
        </w:r>
      </w:ins>
      <w:ins w:id="180" w:author="Kelvin Sung" w:date="2021-04-11T10:46:00Z">
        <w:r w:rsidR="009139C2">
          <w:t>,</w:t>
        </w:r>
      </w:ins>
      <w:ins w:id="181" w:author="Kelvin Sung" w:date="2021-04-11T10:49:00Z">
        <w:r w:rsidR="00B73A09">
          <w:t xml:space="preserve"> </w:t>
        </w:r>
      </w:ins>
      <w:del w:id="182" w:author="Kelvin Sung" w:date="2021-04-11T10:45:00Z">
        <w:r w:rsidRPr="00462CCE" w:rsidDel="009139C2">
          <w:delText xml:space="preserve">that </w:delText>
        </w:r>
      </w:del>
      <w:ins w:id="183" w:author="Kelvin Sung" w:date="2021-04-11T10:46:00Z">
        <w:r w:rsidR="009139C2">
          <w:t>t</w:t>
        </w:r>
      </w:ins>
      <w:ins w:id="184" w:author="Kelvin Sung" w:date="2021-04-11T10:45:00Z">
        <w:r w:rsidR="009139C2">
          <w:t>he</w:t>
        </w:r>
      </w:ins>
      <w:ins w:id="185" w:author="Kelvin Sung" w:date="2021-04-11T10:46:00Z">
        <w:r w:rsidR="009139C2">
          <w:t xml:space="preserve"> </w:t>
        </w:r>
      </w:ins>
      <w:ins w:id="186" w:author="Kelvin Sung" w:date="2021-04-11T10:48:00Z">
        <w:r w:rsidR="009E51CF">
          <w:t xml:space="preserve">available </w:t>
        </w:r>
      </w:ins>
      <w:ins w:id="187" w:author="Kelvin Sung" w:date="2021-04-11T10:47:00Z">
        <w:r w:rsidR="009139C2">
          <w:t xml:space="preserve">time for each </w:t>
        </w:r>
      </w:ins>
      <w:ins w:id="188" w:author="Kelvin Sung" w:date="2021-04-11T10:46:00Z">
        <w:r w:rsidR="009139C2">
          <w:t xml:space="preserve">update </w:t>
        </w:r>
      </w:ins>
      <w:ins w:id="189" w:author="Kelvin Sung" w:date="2021-04-11T10:49:00Z">
        <w:r w:rsidR="00B73A09">
          <w:t xml:space="preserve">in milliseconds </w:t>
        </w:r>
      </w:ins>
      <w:ins w:id="190" w:author="Kelvin Sung" w:date="2021-04-11T10:46:00Z">
        <w:r w:rsidR="009139C2">
          <w:t>is</w:t>
        </w:r>
      </w:ins>
      <w:ins w:id="191" w:author="Kelvin Sung" w:date="2021-04-11T10:45:00Z">
        <w:r w:rsidR="009139C2">
          <w:t xml:space="preserve"> </w:t>
        </w:r>
      </w:ins>
      <w:del w:id="192" w:author="Kelvin Sung" w:date="2021-04-11T10:42:00Z">
        <w:r w:rsidRPr="00462CCE" w:rsidDel="00F70D3B">
          <w:rPr>
            <w:rStyle w:val="CodeInline"/>
          </w:rPr>
          <w:delText>MPF</w:delText>
        </w:r>
      </w:del>
      <w:del w:id="193" w:author="Kelvin Sung" w:date="2021-04-11T10:46:00Z">
        <w:r w:rsidRPr="00462CCE" w:rsidDel="009139C2">
          <w:delText xml:space="preserve"> </w:delText>
        </w:r>
      </w:del>
      <w:del w:id="194" w:author="Kelvin Sung" w:date="2021-04-11T10:47:00Z">
        <w:r w:rsidRPr="00462CCE" w:rsidDel="009139C2">
          <w:delText>is milliseconds per frame</w:delText>
        </w:r>
      </w:del>
      <w:del w:id="195" w:author="Kelvin Sung" w:date="2021-04-11T10:45:00Z">
        <w:r w:rsidRPr="00462CCE" w:rsidDel="009139C2">
          <w:delText xml:space="preserve">. </w:delText>
        </w:r>
      </w:del>
      <w:del w:id="196" w:author="Kelvin Sung" w:date="2021-04-11T10:43:00Z">
        <w:r w:rsidRPr="00462CCE" w:rsidDel="009139C2">
          <w:delText>It is important to</w:delText>
        </w:r>
        <w:r w:rsidDel="009139C2">
          <w:delText xml:space="preserve"> try and</w:delText>
        </w:r>
        <w:r w:rsidRPr="00462CCE" w:rsidDel="009139C2">
          <w:delText xml:space="preserve"> maintain the game at an update </w:delText>
        </w:r>
      </w:del>
      <w:del w:id="197" w:author="Kelvin Sung" w:date="2021-04-11T10:37:00Z">
        <w:r w:rsidRPr="00462CCE" w:rsidDel="002B4FBD">
          <w:delText xml:space="preserve">interval </w:delText>
        </w:r>
      </w:del>
      <w:del w:id="198" w:author="Kelvin Sung" w:date="2021-04-11T10:43:00Z">
        <w:r w:rsidRPr="00E80754" w:rsidDel="009139C2">
          <w:delText xml:space="preserve">of </w:delText>
        </w:r>
        <w:r w:rsidR="00E80754" w:rsidRPr="00E80754" w:rsidDel="009139C2">
          <w:delText>60 updates per second</w:delText>
        </w:r>
      </w:del>
      <w:ins w:id="199" w:author="Kelvin Sung" w:date="2021-04-11T10:43:00Z">
        <w:r w:rsidR="009139C2">
          <w:t>1000</w:t>
        </w:r>
      </w:ins>
      <w:ins w:id="200" w:author="Kelvin Sung" w:date="2021-04-11T10:49:00Z">
        <w:r w:rsidR="009E51CF">
          <w:t xml:space="preserve"> * (1</w:t>
        </w:r>
      </w:ins>
      <w:ins w:id="201" w:author="Kelvin Sung" w:date="2021-04-11T10:43:00Z">
        <w:r w:rsidR="009139C2">
          <w:t>/60</w:t>
        </w:r>
      </w:ins>
      <w:ins w:id="202" w:author="Kelvin Sung" w:date="2021-04-11T10:49:00Z">
        <w:r w:rsidR="009E51CF">
          <w:t>)</w:t>
        </w:r>
      </w:ins>
      <w:ins w:id="203" w:author="Kelvin Sung" w:date="2021-04-11T10:56:00Z">
        <w:r w:rsidR="005E4C5D">
          <w:t xml:space="preserve">, or </w:t>
        </w:r>
        <w:r w:rsidR="005E4C5D">
          <w:rPr>
            <w:rStyle w:val="CodeInline"/>
          </w:rPr>
          <w:t>kMPF</w:t>
        </w:r>
      </w:ins>
      <w:ins w:id="204" w:author="Kelvin Sung" w:date="2021-04-11T10:57:00Z">
        <w:r w:rsidR="005E4C5D">
          <w:t>.</w:t>
        </w:r>
      </w:ins>
      <w:ins w:id="205" w:author="Kelvin Sung" w:date="2021-04-11T10:56:00Z">
        <w:r w:rsidR="005E4C5D">
          <w:t xml:space="preserve"> </w:t>
        </w:r>
      </w:ins>
      <w:ins w:id="206" w:author="Kelvin Sung" w:date="2021-04-11T10:43:00Z">
        <w:r w:rsidR="009139C2">
          <w:t xml:space="preserve"> </w:t>
        </w:r>
      </w:ins>
      <w:del w:id="207" w:author="Kelvin Sung" w:date="2021-04-11T10:36:00Z">
        <w:r w:rsidR="00E80754" w:rsidRPr="00E80754" w:rsidDel="002B4FBD">
          <w:delText xml:space="preserve"> as stated in addition to 60 </w:delText>
        </w:r>
        <w:r w:rsidR="00E80754" w:rsidDel="002B4FBD">
          <w:rPr>
            <w:rStyle w:val="CodeInline"/>
          </w:rPr>
          <w:delText>FPS</w:delText>
        </w:r>
      </w:del>
      <w:del w:id="208" w:author="Kelvin Sung" w:date="2021-04-11T10:47:00Z">
        <w:r w:rsidRPr="00462CCE" w:rsidDel="009139C2">
          <w:delText>.</w:delText>
        </w:r>
      </w:del>
    </w:p>
    <w:p w14:paraId="3216E7BF" w14:textId="5B444381" w:rsidR="00E80754" w:rsidRDefault="00E80754" w:rsidP="00E80754">
      <w:pPr>
        <w:pStyle w:val="NoteTipCaution"/>
      </w:pPr>
      <w:r w:rsidRPr="00E80754">
        <w:rPr>
          <w:rStyle w:val="Strong"/>
        </w:rPr>
        <w:t>Note</w:t>
      </w:r>
      <w:r>
        <w:t xml:space="preserve"> When the game is running optimally</w:t>
      </w:r>
      <w:ins w:id="209" w:author="Kelvin Sung" w:date="2021-04-11T11:01:00Z">
        <w:r w:rsidR="00BF3C4D">
          <w:t>, frame drawing and updates are both maintained at the same rate,</w:t>
        </w:r>
        <w:r w:rsidR="00BF3C4D" w:rsidDel="004329B4">
          <w:t xml:space="preserve"> </w:t>
        </w:r>
      </w:ins>
      <w:del w:id="210" w:author="Kelvin Sung" w:date="2021-04-11T10:58:00Z">
        <w:r w:rsidDel="004329B4">
          <w:delText xml:space="preserve">, that is </w:delText>
        </w:r>
      </w:del>
      <w:del w:id="211" w:author="Kelvin Sung" w:date="2021-04-11T11:00:00Z">
        <w:r w:rsidDel="00BF3C4D">
          <w:delText xml:space="preserve">there is no lag </w:delText>
        </w:r>
      </w:del>
      <w:del w:id="212" w:author="Kelvin Sung" w:date="2021-04-11T10:40:00Z">
        <w:r w:rsidRPr="00E80754" w:rsidDel="00F70D3B">
          <w:rPr>
            <w:rStyle w:val="CodeInline"/>
          </w:rPr>
          <w:delText>UPS</w:delText>
        </w:r>
      </w:del>
      <w:del w:id="213" w:author="Kelvin Sung" w:date="2021-04-11T11:01:00Z">
        <w:r w:rsidDel="00BF3C4D">
          <w:delText xml:space="preserve"> and </w:delText>
        </w:r>
      </w:del>
      <w:r w:rsidRPr="00E80754">
        <w:rPr>
          <w:rStyle w:val="CodeInline"/>
        </w:rPr>
        <w:t>FPS</w:t>
      </w:r>
      <w:r>
        <w:t xml:space="preserve"> </w:t>
      </w:r>
      <w:ins w:id="214" w:author="Kelvin Sung" w:date="2021-04-11T11:01:00Z">
        <w:r w:rsidR="00BF3C4D">
          <w:t xml:space="preserve">and </w:t>
        </w:r>
        <w:r w:rsidR="00BF3C4D">
          <w:rPr>
            <w:rStyle w:val="CodeInline"/>
          </w:rPr>
          <w:t>kUPS</w:t>
        </w:r>
        <w:r w:rsidR="00BF3C4D">
          <w:t xml:space="preserve"> </w:t>
        </w:r>
      </w:ins>
      <w:r>
        <w:t xml:space="preserve">can be thought of interchangeably. </w:t>
      </w:r>
      <w:del w:id="215" w:author="Kelvin Sung" w:date="2021-04-11T11:01:00Z">
        <w:r w:rsidDel="00BF3C4D">
          <w:delText>That is</w:delText>
        </w:r>
      </w:del>
      <w:del w:id="216" w:author="Kelvin Sung" w:date="2021-04-11T10:59:00Z">
        <w:r w:rsidDel="00131AC9">
          <w:delText>,</w:delText>
        </w:r>
      </w:del>
      <w:del w:id="217" w:author="Kelvin Sung" w:date="2021-04-11T10:58:00Z">
        <w:r w:rsidDel="00131AC9">
          <w:delText xml:space="preserve"> they both target</w:delText>
        </w:r>
      </w:del>
      <w:del w:id="218" w:author="Kelvin Sung" w:date="2021-04-11T11:01:00Z">
        <w:r w:rsidDel="00BF3C4D">
          <w:delText xml:space="preserve"> 60 iterations per second.</w:delText>
        </w:r>
      </w:del>
      <w:del w:id="219" w:author="Kelvin Sung" w:date="2021-04-11T10:59:00Z">
        <w:r w:rsidDel="00131AC9">
          <w:delText xml:space="preserve"> </w:delText>
        </w:r>
      </w:del>
      <w:del w:id="220" w:author="Kelvin Sung" w:date="2021-04-11T10:40:00Z">
        <w:r w:rsidRPr="00E80754" w:rsidDel="00F70D3B">
          <w:rPr>
            <w:rStyle w:val="CodeInline"/>
          </w:rPr>
          <w:delText>UPS</w:delText>
        </w:r>
      </w:del>
      <w:del w:id="221" w:author="Kelvin Sung" w:date="2021-04-11T10:59:00Z">
        <w:r w:rsidDel="00131AC9">
          <w:delText xml:space="preserve"> through the engine controlled loop and </w:delText>
        </w:r>
        <w:r w:rsidRPr="00E80754" w:rsidDel="00131AC9">
          <w:rPr>
            <w:rStyle w:val="CodeInline"/>
          </w:rPr>
          <w:delText>FPS</w:delText>
        </w:r>
        <w:r w:rsidDel="00131AC9">
          <w:delText xml:space="preserve"> through </w:delText>
        </w:r>
        <w:r w:rsidRPr="00E80754" w:rsidDel="00131AC9">
          <w:rPr>
            <w:rStyle w:val="CodeInline"/>
          </w:rPr>
          <w:delText>requestAnimationFrame()</w:delText>
        </w:r>
        <w:r w:rsidDel="00131AC9">
          <w:delText>.</w:delText>
        </w:r>
      </w:del>
      <w:del w:id="222" w:author="Kelvin Sung" w:date="2021-04-11T11:01:00Z">
        <w:r w:rsidDel="00BF3C4D">
          <w:delText xml:space="preserve"> </w:delText>
        </w:r>
      </w:del>
      <w:r>
        <w:t xml:space="preserve">However, when lag occurs the </w:t>
      </w:r>
      <w:r w:rsidRPr="00E80754">
        <w:rPr>
          <w:rStyle w:val="CodeInline"/>
        </w:rPr>
        <w:t>loop</w:t>
      </w:r>
      <w:r>
        <w:t xml:space="preserve"> </w:t>
      </w:r>
      <w:ins w:id="223" w:author="Kelvin Sung" w:date="2021-04-11T11:03:00Z">
        <w:r w:rsidR="00234A93">
          <w:t xml:space="preserve">skips </w:t>
        </w:r>
      </w:ins>
      <w:del w:id="224" w:author="Kelvin Sung" w:date="2021-04-11T11:03:00Z">
        <w:r w:rsidDel="00234A93">
          <w:delText xml:space="preserve">prioritizes updates over </w:delText>
        </w:r>
      </w:del>
      <w:r>
        <w:t>frame</w:t>
      </w:r>
      <w:ins w:id="225" w:author="Kelvin Sung" w:date="2021-04-11T10:59:00Z">
        <w:r w:rsidR="00131AC9">
          <w:t xml:space="preserve"> drawing</w:t>
        </w:r>
      </w:ins>
      <w:ins w:id="226" w:author="Kelvin Sung" w:date="2021-04-11T11:03:00Z">
        <w:r w:rsidR="00234A93">
          <w:t xml:space="preserve"> and prioritizes updates</w:t>
        </w:r>
      </w:ins>
      <w:del w:id="227" w:author="Kelvin Sung" w:date="2021-04-11T10:59:00Z">
        <w:r w:rsidDel="00131AC9">
          <w:delText>s</w:delText>
        </w:r>
      </w:del>
      <w:ins w:id="228" w:author="Kelvin Sung" w:date="2021-04-11T10:59:00Z">
        <w:r w:rsidR="008904F8">
          <w:t xml:space="preserve">. In this case, </w:t>
        </w:r>
      </w:ins>
      <w:ins w:id="229" w:author="Kelvin Sung" w:date="2021-04-11T11:02:00Z">
        <w:r w:rsidR="00BF3C4D" w:rsidRPr="00BF3C4D">
          <w:rPr>
            <w:rStyle w:val="CodeInline"/>
            <w:rPrChange w:id="230" w:author="Kelvin Sung" w:date="2021-04-11T11:02:00Z">
              <w:rPr/>
            </w:rPrChange>
          </w:rPr>
          <w:t>FPS</w:t>
        </w:r>
        <w:r w:rsidR="00BF3C4D">
          <w:t xml:space="preserve"> will </w:t>
        </w:r>
      </w:ins>
      <w:ins w:id="231" w:author="Kelvin Sung" w:date="2021-04-11T11:03:00Z">
        <w:r w:rsidR="00BF3C4D">
          <w:t xml:space="preserve">decrease while </w:t>
        </w:r>
      </w:ins>
      <w:ins w:id="232" w:author="Kelvin Sung" w:date="2021-04-11T11:00:00Z">
        <w:r w:rsidR="008904F8" w:rsidRPr="008904F8">
          <w:rPr>
            <w:rStyle w:val="CodeInline"/>
            <w:rPrChange w:id="233" w:author="Kelvin Sung" w:date="2021-04-11T11:00:00Z">
              <w:rPr/>
            </w:rPrChange>
          </w:rPr>
          <w:t>kUPS</w:t>
        </w:r>
        <w:r w:rsidR="008904F8">
          <w:t xml:space="preserve"> </w:t>
        </w:r>
      </w:ins>
      <w:ins w:id="234" w:author="Kelvin Sung" w:date="2021-04-11T11:03:00Z">
        <w:r w:rsidR="00BF3C4D">
          <w:t>will be maintained</w:t>
        </w:r>
      </w:ins>
      <w:del w:id="235" w:author="Kelvin Sung" w:date="2021-04-11T10:59:00Z">
        <w:r w:rsidDel="008904F8">
          <w:delText>.</w:delText>
        </w:r>
      </w:del>
      <w:ins w:id="236" w:author="Kelvin Sung" w:date="2021-04-11T11:00:00Z">
        <w:r w:rsidR="008904F8">
          <w:t>.</w:t>
        </w:r>
      </w:ins>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237" w:name="_Hlk68928975"/>
      <w:r w:rsidRPr="008E7FCF">
        <w:t>requestAnimationFrame</w:t>
      </w:r>
      <w:bookmarkEnd w:id="237"/>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4EC12B55" w:rsidR="008E7FCF" w:rsidRPr="008E7FCF" w:rsidRDefault="008E7FCF" w:rsidP="008E7FCF">
      <w:pPr>
        <w:pStyle w:val="Code"/>
      </w:pPr>
      <w:r w:rsidRPr="008E7FCF">
        <w:t xml:space="preserve">        // Step C: compute how much time has elapsed since </w:t>
      </w:r>
      <w:del w:id="238" w:author="Kelvin Sung" w:date="2021-04-11T11:04:00Z">
        <w:r w:rsidRPr="008E7FCF" w:rsidDel="002005FC">
          <w:delText xml:space="preserve"> </w:delText>
        </w:r>
      </w:del>
      <w:r w:rsidRPr="008E7FCF">
        <w:t>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53C71B40" w:rsidR="008E7FCF" w:rsidRPr="008E7FCF" w:rsidRDefault="008E7FCF" w:rsidP="008E7FCF">
      <w:pPr>
        <w:pStyle w:val="Code"/>
      </w:pPr>
      <w:r w:rsidRPr="008E7FCF">
        <w:t xml:space="preserve">        while ((mLagTime &gt;= </w:t>
      </w:r>
      <w:del w:id="239" w:author="Kelvin Sung" w:date="2021-04-11T10:41:00Z">
        <w:r w:rsidRPr="008E7FCF" w:rsidDel="00F70D3B">
          <w:delText>MPF</w:delText>
        </w:r>
      </w:del>
      <w:ins w:id="240" w:author="Kelvin Sung" w:date="2021-04-11T10:41:00Z">
        <w:r w:rsidR="00F70D3B">
          <w:t>kMPF</w:t>
        </w:r>
      </w:ins>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30AB3643" w:rsidR="008E7FCF" w:rsidRPr="008E7FCF" w:rsidRDefault="008E7FCF" w:rsidP="008E7FCF">
      <w:pPr>
        <w:pStyle w:val="Code"/>
      </w:pPr>
      <w:r w:rsidRPr="008E7FCF">
        <w:t xml:space="preserve">            mLagTime -= </w:t>
      </w:r>
      <w:del w:id="241" w:author="Kelvin Sung" w:date="2021-04-11T10:41:00Z">
        <w:r w:rsidRPr="008E7FCF" w:rsidDel="00F70D3B">
          <w:delText>MPF</w:delText>
        </w:r>
      </w:del>
      <w:ins w:id="242" w:author="Kelvin Sung" w:date="2021-04-11T10:41:00Z">
        <w:r w:rsidR="00F70D3B">
          <w:t>kMPF</w:t>
        </w:r>
      </w:ins>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rPr>
          <w:ins w:id="243" w:author="Kelvin Sung" w:date="2021-04-11T11:31:00Z"/>
        </w:rPr>
      </w:pPr>
      <w:r w:rsidRPr="008E7FCF">
        <w:t>}</w:t>
      </w:r>
    </w:p>
    <w:p w14:paraId="369E7C9A" w14:textId="1BCD29B9" w:rsidR="0082587C" w:rsidRDefault="0082587C" w:rsidP="0082587C">
      <w:pPr>
        <w:pStyle w:val="NoteTipCaution"/>
        <w:rPr>
          <w:ins w:id="244" w:author="Kelvin Sung" w:date="2021-04-11T11:31:00Z"/>
        </w:rPr>
      </w:pPr>
      <w:ins w:id="245" w:author="Kelvin Sung" w:date="2021-04-11T11:31:00Z">
        <w:r w:rsidRPr="00CD350D">
          <w:rPr>
            <w:rStyle w:val="Strong"/>
          </w:rPr>
          <w:t>Note</w:t>
        </w:r>
        <w:r w:rsidRPr="00CD350D">
          <w:tab/>
          <w:t xml:space="preserve">The </w:t>
        </w:r>
        <w:r>
          <w:rPr>
            <w:rStyle w:val="CodeInline"/>
          </w:rPr>
          <w:t>performance</w:t>
        </w:r>
      </w:ins>
      <w:ins w:id="246" w:author="Kelvin Sung" w:date="2021-04-11T11:33:00Z">
        <w:r>
          <w:rPr>
            <w:rStyle w:val="CodeInline"/>
          </w:rPr>
          <w:t>.now()</w:t>
        </w:r>
        <w:r>
          <w:t xml:space="preserve"> </w:t>
        </w:r>
      </w:ins>
      <w:ins w:id="247" w:author="Kelvin Sung" w:date="2021-04-11T11:31:00Z">
        <w:r w:rsidRPr="00CD350D">
          <w:t>f</w:t>
        </w:r>
      </w:ins>
      <w:ins w:id="248" w:author="Kelvin Sung" w:date="2021-04-11T11:33:00Z">
        <w:r>
          <w:t xml:space="preserve">unction returns </w:t>
        </w:r>
      </w:ins>
      <w:ins w:id="249" w:author="Kelvin Sung" w:date="2021-04-11T11:34:00Z">
        <w:r w:rsidR="00170356">
          <w:t xml:space="preserve">a timestamp in </w:t>
        </w:r>
      </w:ins>
      <w:ins w:id="250" w:author="Kelvin Sung" w:date="2021-04-11T11:33:00Z">
        <w:r>
          <w:t>millisecond</w:t>
        </w:r>
      </w:ins>
      <w:ins w:id="251" w:author="Kelvin Sung" w:date="2021-04-11T11:35:00Z">
        <w:r w:rsidR="00867580">
          <w:t>s</w:t>
        </w:r>
      </w:ins>
      <w:ins w:id="252" w:author="Kelvin Sung" w:date="2021-04-11T11:34:00Z">
        <w:r w:rsidR="00170356">
          <w:t>.</w:t>
        </w:r>
      </w:ins>
    </w:p>
    <w:p w14:paraId="589A6841" w14:textId="791EE480" w:rsidR="0082587C" w:rsidRPr="008E7FCF" w:rsidDel="0082587C" w:rsidRDefault="0082587C" w:rsidP="008E7FCF">
      <w:pPr>
        <w:pStyle w:val="Code"/>
        <w:rPr>
          <w:del w:id="253" w:author="Kelvin Sung" w:date="2021-04-11T11:31:00Z"/>
        </w:rPr>
      </w:pPr>
    </w:p>
    <w:p w14:paraId="7C843478" w14:textId="77777777" w:rsidR="000830F4" w:rsidRDefault="004B444D" w:rsidP="008E7FCF">
      <w:pPr>
        <w:pStyle w:val="BodyTextFirst"/>
        <w:rPr>
          <w:ins w:id="254" w:author="Kelvin Sung" w:date="2021-04-11T11:13:00Z"/>
        </w:rPr>
      </w:pPr>
      <w:r w:rsidRPr="004B444D">
        <w:t>Notice the similarity between the pseudocode examined</w:t>
      </w:r>
      <w:r>
        <w:t xml:space="preserve"> previously</w:t>
      </w:r>
      <w:r w:rsidRPr="004B444D">
        <w:t xml:space="preserve"> and the steps B, C, and D of the </w:t>
      </w:r>
      <w:r w:rsidRPr="004B444D">
        <w:rPr>
          <w:rStyle w:val="CodeInline"/>
        </w:rPr>
        <w:t>loopOnce()</w:t>
      </w:r>
      <w:r w:rsidR="00215545">
        <w:rPr>
          <w:rStyle w:val="CodeInline"/>
        </w:rPr>
        <w:t xml:space="preserve"> </w:t>
      </w:r>
      <w:r w:rsidRPr="004B444D">
        <w:t>function</w:t>
      </w:r>
      <w:del w:id="255" w:author="Kelvin Sung" w:date="2021-04-11T11:05:00Z">
        <w:r w:rsidRPr="004B444D" w:rsidDel="002005FC">
          <w:delText xml:space="preserve"> shown previously</w:delText>
        </w:r>
      </w:del>
      <w:r w:rsidRPr="004B444D">
        <w:t xml:space="preserve">.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61507C3E" w14:textId="1C13F350" w:rsidR="00CD350D" w:rsidDel="000830F4" w:rsidRDefault="004B444D">
      <w:pPr>
        <w:pStyle w:val="BodyTextCont"/>
        <w:rPr>
          <w:del w:id="256" w:author="Kelvin Sung" w:date="2021-04-11T11:13:00Z"/>
        </w:rPr>
        <w:pPrChange w:id="257" w:author="Kelvin Sung" w:date="2021-04-11T11:13:00Z">
          <w:pPr>
            <w:pStyle w:val="BodyTextFirst"/>
          </w:pPr>
        </w:pPrChange>
      </w:pPr>
      <w:r w:rsidRPr="004B444D">
        <w:t xml:space="preserve">The main difference is that </w:t>
      </w:r>
      <w:del w:id="258" w:author="Kelvin Sung" w:date="2021-04-11T11:08:00Z">
        <w:r w:rsidRPr="004B444D" w:rsidDel="000830F4">
          <w:delText xml:space="preserve">the functionality of </w:delText>
        </w:r>
      </w:del>
      <w:r w:rsidRPr="004B444D">
        <w:t xml:space="preserve">the outermost while loop is implemented </w:t>
      </w:r>
      <w:del w:id="259" w:author="Kelvin Sung" w:date="2021-04-11T11:06:00Z">
        <w:r w:rsidRPr="004B444D" w:rsidDel="002005FC">
          <w:delText xml:space="preserve">with </w:delText>
        </w:r>
      </w:del>
      <w:ins w:id="260" w:author="Kelvin Sung" w:date="2021-04-11T11:06:00Z">
        <w:r w:rsidR="002005FC">
          <w:t xml:space="preserve">based on </w:t>
        </w:r>
      </w:ins>
      <w:r w:rsidRPr="004B444D">
        <w:t xml:space="preserve">the </w:t>
      </w:r>
      <w:ins w:id="261" w:author="Kelvin Sung" w:date="2021-04-11T11:08:00Z">
        <w:r w:rsidR="000830F4">
          <w:t xml:space="preserve">HTML5 </w:t>
        </w:r>
      </w:ins>
      <w:r w:rsidRPr="004B444D">
        <w:rPr>
          <w:rStyle w:val="CodeInline"/>
        </w:rPr>
        <w:t>requestAnimationFrame()</w:t>
      </w:r>
      <w:r w:rsidRPr="004B444D">
        <w:t xml:space="preserve"> function call at step A</w:t>
      </w:r>
      <w:ins w:id="262" w:author="Kelvin Sung" w:date="2021-04-11T11:08:00Z">
        <w:r w:rsidR="000830F4">
          <w:t xml:space="preserve">. </w:t>
        </w:r>
      </w:ins>
      <w:del w:id="263" w:author="Kelvin Sung" w:date="2021-04-11T11:08:00Z">
        <w:r w:rsidRPr="004B444D" w:rsidDel="000830F4">
          <w:delText>,</w:delText>
        </w:r>
      </w:del>
      <w:r w:rsidRPr="004B444D">
        <w:t xml:space="preserve"> </w:t>
      </w:r>
      <w:ins w:id="264" w:author="Kelvin Sung" w:date="2021-04-11T11:09:00Z">
        <w:r w:rsidR="000830F4">
          <w:t xml:space="preserve">The </w:t>
        </w:r>
        <w:r w:rsidR="000830F4" w:rsidRPr="004B444D">
          <w:rPr>
            <w:rStyle w:val="CodeInline"/>
          </w:rPr>
          <w:t>requestAnimationFrame()</w:t>
        </w:r>
        <w:r w:rsidR="000830F4" w:rsidRPr="004B444D">
          <w:t xml:space="preserve"> </w:t>
        </w:r>
      </w:ins>
      <w:ins w:id="265" w:author="Kelvin Sung" w:date="2021-04-11T11:14:00Z">
        <w:r w:rsidR="00172DBF">
          <w:t xml:space="preserve">function </w:t>
        </w:r>
      </w:ins>
      <w:ins w:id="266" w:author="Kelvin Sung" w:date="2021-04-11T11:11:00Z">
        <w:r w:rsidR="000830F4">
          <w:t xml:space="preserve">will, at an approximated rate of 60 times per second, invoke the function pointer that is passed in as its parameter. </w:t>
        </w:r>
      </w:ins>
      <w:ins w:id="267" w:author="Kelvin Sung" w:date="2021-04-11T11:12:00Z">
        <w:r w:rsidR="000830F4">
          <w:t xml:space="preserve">In this case, </w:t>
        </w:r>
      </w:ins>
      <w:del w:id="268" w:author="Kelvin Sung" w:date="2021-04-11T11:12:00Z">
        <w:r w:rsidRPr="004B444D" w:rsidDel="000830F4">
          <w:delText xml:space="preserve">where </w:delText>
        </w:r>
      </w:del>
      <w:r w:rsidRPr="004B444D">
        <w:t xml:space="preserve">the </w:t>
      </w:r>
      <w:r w:rsidRPr="004B444D">
        <w:rPr>
          <w:rStyle w:val="CodeInline"/>
        </w:rPr>
        <w:t>loopOnce()</w:t>
      </w:r>
      <w:r>
        <w:t xml:space="preserve"> </w:t>
      </w:r>
      <w:r w:rsidRPr="004B444D">
        <w:t xml:space="preserve">function </w:t>
      </w:r>
      <w:del w:id="269" w:author="Kelvin Sung" w:date="2021-04-11T11:12:00Z">
        <w:r w:rsidRPr="004B444D" w:rsidDel="000830F4">
          <w:delText xml:space="preserve">is set up to </w:delText>
        </w:r>
      </w:del>
      <w:ins w:id="270" w:author="Kelvin Sung" w:date="2021-04-11T11:12:00Z">
        <w:r w:rsidR="000830F4">
          <w:t xml:space="preserve">will </w:t>
        </w:r>
      </w:ins>
      <w:r w:rsidRPr="004B444D">
        <w:t>be called continuously</w:t>
      </w:r>
      <w:ins w:id="271" w:author="Kelvin Sung" w:date="2021-04-11T11:12:00Z">
        <w:r w:rsidR="000830F4">
          <w:t xml:space="preserve"> at approximately 60 times per second</w:t>
        </w:r>
      </w:ins>
      <w:r w:rsidRPr="004B444D">
        <w:t xml:space="preserve">. </w:t>
      </w:r>
      <w:del w:id="272" w:author="Kelvin Sung" w:date="2021-04-11T11:13:00Z">
        <w:r w:rsidRPr="004B444D" w:rsidDel="000830F4">
          <w:delText>More specifically</w:delText>
        </w:r>
        <w:r w:rsidR="006D172A" w:rsidDel="000830F4">
          <w:delText>, t</w:delText>
        </w:r>
        <w:r w:rsidDel="000830F4">
          <w:delText xml:space="preserve">he </w:delText>
        </w:r>
        <w:r w:rsidRPr="004B444D" w:rsidDel="000830F4">
          <w:rPr>
            <w:rStyle w:val="CodeInline"/>
          </w:rPr>
          <w:delText>requestAnimationFrame()</w:delText>
        </w:r>
        <w:r w:rsidDel="000830F4">
          <w:delText xml:space="preserve"> function registers the </w:delText>
        </w:r>
        <w:r w:rsidRPr="004B444D" w:rsidDel="000830F4">
          <w:rPr>
            <w:rStyle w:val="CodeInline"/>
          </w:rPr>
          <w:delText>loopOnce()</w:delText>
        </w:r>
        <w:r w:rsidDel="000830F4">
          <w:delText xml:space="preserve"> function with the browser </w:delText>
        </w:r>
        <w:r w:rsidR="006D172A" w:rsidDel="000830F4">
          <w:delText>which</w:delText>
        </w:r>
        <w:r w:rsidDel="000830F4">
          <w:delText xml:space="preserve"> the browser will call on the next available frame. </w:delText>
        </w:r>
      </w:del>
    </w:p>
    <w:p w14:paraId="5F8BDC75" w14:textId="48AFD35A" w:rsidR="004B444D" w:rsidRDefault="004B444D" w:rsidP="00CD350D">
      <w:pPr>
        <w:pStyle w:val="BodyTextCont"/>
        <w:rPr>
          <w:ins w:id="273" w:author="Kelvin Sung" w:date="2021-04-11T11:15:00Z"/>
        </w:rPr>
      </w:pPr>
      <w:r>
        <w:t xml:space="preserve">Notice that each call to the </w:t>
      </w:r>
      <w:r w:rsidRPr="004B444D">
        <w:rPr>
          <w:rStyle w:val="CodeInline"/>
        </w:rPr>
        <w:t>requestAnimationFrame()</w:t>
      </w:r>
      <w:r>
        <w:t xml:space="preserve"> function will result in </w:t>
      </w:r>
      <w:r w:rsidR="00CD350D">
        <w:t xml:space="preserve">exactly </w:t>
      </w:r>
      <w:r>
        <w:t xml:space="preserve">one execution of the corresponding </w:t>
      </w:r>
      <w:r w:rsidRPr="004B444D">
        <w:rPr>
          <w:rStyle w:val="CodeInline"/>
        </w:rPr>
        <w:t>loopOnce()</w:t>
      </w:r>
      <w:r>
        <w:t xml:space="preserve"> function</w:t>
      </w:r>
      <w:r w:rsidR="00CD350D">
        <w:t xml:space="preserve"> and thus draw only once. </w:t>
      </w:r>
      <w:commentRangeStart w:id="274"/>
      <w:r w:rsidR="00CD350D">
        <w:t>However, multiple updates can occur during this single frame if the drawing is lagging behind</w:t>
      </w:r>
      <w:r>
        <w:t xml:space="preserve">. </w:t>
      </w:r>
      <w:commentRangeEnd w:id="274"/>
      <w:r w:rsidR="003E0AB1">
        <w:rPr>
          <w:rStyle w:val="CommentReference"/>
          <w:rFonts w:asciiTheme="minorHAnsi" w:hAnsiTheme="minorHAnsi"/>
        </w:rPr>
        <w:commentReference w:id="274"/>
      </w:r>
    </w:p>
    <w:p w14:paraId="2958CD4E" w14:textId="0F0FEF3D" w:rsidR="00245F3F" w:rsidRDefault="00245F3F" w:rsidP="00245F3F">
      <w:pPr>
        <w:pStyle w:val="NoteTipCaution"/>
        <w:rPr>
          <w:ins w:id="275" w:author="Kelvin Sung" w:date="2021-04-11T11:15:00Z"/>
        </w:rPr>
      </w:pPr>
      <w:commentRangeStart w:id="276"/>
      <w:ins w:id="277" w:author="Kelvin Sung" w:date="2021-04-11T11:15:00Z">
        <w:r w:rsidRPr="00CD350D">
          <w:rPr>
            <w:rStyle w:val="Strong"/>
          </w:rPr>
          <w:t>Note</w:t>
        </w:r>
        <w:r w:rsidRPr="00CD350D">
          <w:tab/>
          <w:t>The</w:t>
        </w:r>
      </w:ins>
      <w:ins w:id="278" w:author="Kelvin Sung" w:date="2021-04-11T11:16:00Z">
        <w:r w:rsidRPr="00245F3F">
          <w:rPr>
            <w:rStyle w:val="CodeInline"/>
          </w:rPr>
          <w:t xml:space="preserve"> </w:t>
        </w:r>
        <w:r w:rsidRPr="004B444D">
          <w:rPr>
            <w:rStyle w:val="CodeInline"/>
          </w:rPr>
          <w:t>requestAnimationFrame()</w:t>
        </w:r>
        <w:r w:rsidRPr="004B444D">
          <w:t xml:space="preserve"> function</w:t>
        </w:r>
        <w:r>
          <w:t xml:space="preserve"> is an HTML5 utility </w:t>
        </w:r>
      </w:ins>
      <w:ins w:id="279" w:author="Kelvin Sung" w:date="2021-04-11T11:17:00Z">
        <w:r>
          <w:t xml:space="preserve">provided </w:t>
        </w:r>
      </w:ins>
      <w:ins w:id="280" w:author="Kelvin Sung" w:date="2021-04-11T11:16:00Z">
        <w:r>
          <w:t xml:space="preserve">by the browser that hosts your game. </w:t>
        </w:r>
      </w:ins>
      <w:ins w:id="281" w:author="Kelvin Sung" w:date="2021-04-11T11:17:00Z">
        <w:r>
          <w:t xml:space="preserve">The precise behavior of this function is </w:t>
        </w:r>
      </w:ins>
      <w:ins w:id="282" w:author="Kelvin Sung" w:date="2021-04-11T11:25:00Z">
        <w:r w:rsidR="00077D22">
          <w:t xml:space="preserve">browser </w:t>
        </w:r>
      </w:ins>
      <w:ins w:id="283" w:author="Kelvin Sung" w:date="2021-04-11T11:17:00Z">
        <w:r>
          <w:t>implementation dependent.</w:t>
        </w:r>
      </w:ins>
    </w:p>
    <w:p w14:paraId="1C4BF73E" w14:textId="4EC903A0" w:rsidR="00245F3F" w:rsidDel="00245F3F" w:rsidRDefault="00245F3F" w:rsidP="00CD350D">
      <w:pPr>
        <w:pStyle w:val="BodyTextCont"/>
        <w:rPr>
          <w:del w:id="284" w:author="Kelvin Sung" w:date="2021-04-11T11:15:00Z"/>
        </w:rPr>
      </w:pPr>
    </w:p>
    <w:p w14:paraId="71FE2953" w14:textId="6AA0FEBC" w:rsidR="00CD350D" w:rsidRDefault="00CD350D" w:rsidP="00CD350D">
      <w:pPr>
        <w:pStyle w:val="NoteTipCaution"/>
      </w:pPr>
      <w:r w:rsidRPr="00CD350D">
        <w:rPr>
          <w:rStyle w:val="Strong"/>
        </w:rPr>
        <w:t>Note</w:t>
      </w:r>
      <w:r w:rsidRPr="00CD350D">
        <w:tab/>
        <w:t xml:space="preserve">The </w:t>
      </w:r>
      <w:r w:rsidRPr="00215545">
        <w:rPr>
          <w:rStyle w:val="CodeInline"/>
        </w:rPr>
        <w:t>mLoopRunning</w:t>
      </w:r>
      <w:r w:rsidRPr="00CD350D">
        <w:t xml:space="preserve"> condition of the while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commentRangeEnd w:id="276"/>
      <w:r w:rsidR="00112349">
        <w:rPr>
          <w:rStyle w:val="CommentReference"/>
          <w:rFonts w:asciiTheme="minorHAnsi" w:hAnsiTheme="minorHAnsi"/>
        </w:rPr>
        <w:commentReference w:id="276"/>
      </w:r>
    </w:p>
    <w:p w14:paraId="56455D91" w14:textId="41177F52" w:rsidR="00462CCE" w:rsidRDefault="00215545" w:rsidP="00111EFA">
      <w:pPr>
        <w:pStyle w:val="NumList"/>
      </w:pPr>
      <w:bookmarkStart w:id="285" w:name="_Hlk68496899"/>
      <w:r>
        <w:t>Declare</w:t>
      </w:r>
      <w:r w:rsidRPr="00215545">
        <w:t xml:space="preserve"> </w:t>
      </w:r>
      <w:r>
        <w:t>a</w:t>
      </w:r>
      <w:r w:rsidRPr="00215545">
        <w:t xml:space="preserve"> function to </w:t>
      </w:r>
      <w:r w:rsidRPr="00215545">
        <w:rPr>
          <w:rStyle w:val="CodeInline"/>
        </w:rPr>
        <w:t>start</w:t>
      </w:r>
      <w:r w:rsidRPr="00215545">
        <w:t xml:space="preserve"> the game loop</w:t>
      </w:r>
      <w:del w:id="286" w:author="Kelvin Sung" w:date="2021-04-11T11:28:00Z">
        <w:r w:rsidRPr="00215545" w:rsidDel="00211172">
          <w:delText xml:space="preserve"> as follows</w:delText>
        </w:r>
      </w:del>
      <w:r w:rsidR="00111EFA">
        <w:t>.</w:t>
      </w:r>
      <w:bookmarkStart w:id="287" w:name="_Hlk68497547"/>
      <w:r w:rsidR="00111EFA" w:rsidRPr="00111EFA">
        <w:t xml:space="preserve"> </w:t>
      </w:r>
      <w:r w:rsidR="00111EFA" w:rsidRPr="00215545">
        <w:t xml:space="preserve">This function </w:t>
      </w:r>
      <w:bookmarkEnd w:id="287"/>
      <w:r w:rsidR="00111EFA" w:rsidRPr="00215545">
        <w:t xml:space="preserve">initializes </w:t>
      </w:r>
      <w:del w:id="288" w:author="Kelvin Sung" w:date="2021-04-11T11:27:00Z">
        <w:r w:rsidR="00111EFA" w:rsidDel="00C32C50">
          <w:delText xml:space="preserve">or starts </w:delText>
        </w:r>
        <w:r w:rsidR="00111EFA" w:rsidRPr="00215545" w:rsidDel="00C32C50">
          <w:delText>the</w:delText>
        </w:r>
        <w:r w:rsidR="00111EFA" w:rsidDel="00C32C50">
          <w:delText xml:space="preserve"> </w:delText>
        </w:r>
      </w:del>
      <w:del w:id="289" w:author="Kelvin Sung" w:date="2021-04-11T11:26:00Z">
        <w:r w:rsidR="00111EFA" w:rsidDel="00C32C50">
          <w:delText>core</w:delText>
        </w:r>
        <w:r w:rsidR="00111EFA" w:rsidRPr="00215545" w:rsidDel="00C32C50">
          <w:delText xml:space="preserve"> </w:delText>
        </w:r>
      </w:del>
      <w:del w:id="290" w:author="Kelvin Sung" w:date="2021-04-11T11:27:00Z">
        <w:r w:rsidR="00111EFA" w:rsidRPr="00215545" w:rsidDel="00C32C50">
          <w:delText xml:space="preserve">game loop, initializing </w:delText>
        </w:r>
      </w:del>
      <w:r w:rsidR="00111EFA" w:rsidRPr="00215545">
        <w:t>the</w:t>
      </w:r>
      <w:r w:rsidR="00111EFA">
        <w:t xml:space="preserve"> game or scene, </w:t>
      </w:r>
      <w:del w:id="291" w:author="Kelvin Sung" w:date="2021-04-11T11:27:00Z">
        <w:r w:rsidR="00111EFA" w:rsidDel="00C32C50">
          <w:delText xml:space="preserve">setting up </w:delText>
        </w:r>
      </w:del>
      <w:r w:rsidR="00111EFA">
        <w:t>the</w:t>
      </w:r>
      <w:r w:rsidR="00111EFA" w:rsidRPr="00215545">
        <w:t xml:space="preserve"> frame time</w:t>
      </w:r>
      <w:ins w:id="292" w:author="Kelvin Sung" w:date="2021-04-11T11:28:00Z">
        <w:r w:rsidR="00211172">
          <w:t xml:space="preserve"> variables</w:t>
        </w:r>
      </w:ins>
      <w:r w:rsidR="00111EFA" w:rsidRPr="00215545">
        <w:t xml:space="preserve">, and </w:t>
      </w:r>
      <w:ins w:id="293" w:author="Kelvin Sung" w:date="2021-04-11T11:29:00Z">
        <w:r w:rsidR="00211172">
          <w:t xml:space="preserve">the </w:t>
        </w:r>
      </w:ins>
      <w:del w:id="294" w:author="Kelvin Sung" w:date="2021-04-11T11:27:00Z">
        <w:r w:rsidR="00111EFA" w:rsidRPr="00215545" w:rsidDel="00C32C50">
          <w:delText xml:space="preserve">setting the </w:delText>
        </w:r>
      </w:del>
      <w:r w:rsidR="00111EFA" w:rsidRPr="00215545">
        <w:t xml:space="preserve">loop running flag </w:t>
      </w:r>
      <w:del w:id="295" w:author="Kelvin Sung" w:date="2021-04-11T11:28:00Z">
        <w:r w:rsidR="00111EFA" w:rsidRPr="00215545" w:rsidDel="00C32C50">
          <w:delText>to true</w:delText>
        </w:r>
        <w:r w:rsidR="00111EFA" w:rsidDel="00C32C50">
          <w:delText xml:space="preserve"> </w:delText>
        </w:r>
      </w:del>
      <w:r w:rsidR="00111EFA">
        <w:t xml:space="preserve">before calling the first </w:t>
      </w:r>
      <w:commentRangeStart w:id="296"/>
      <w:r w:rsidR="00111EFA" w:rsidRPr="00111EFA">
        <w:rPr>
          <w:rStyle w:val="CodeInline"/>
        </w:rPr>
        <w:t>requestAnimationFrame(loopOnce)</w:t>
      </w:r>
      <w:commentRangeEnd w:id="296"/>
      <w:r w:rsidR="00111EFA">
        <w:rPr>
          <w:rStyle w:val="CommentReference"/>
          <w:rFonts w:asciiTheme="minorHAnsi" w:hAnsiTheme="minorHAnsi"/>
        </w:rPr>
        <w:commentReference w:id="296"/>
      </w:r>
      <w:ins w:id="297" w:author="Kelvin Sung" w:date="2021-04-11T11:28:00Z">
        <w:r w:rsidR="00C32C50">
          <w:t xml:space="preserve"> to begin the game loop.</w:t>
        </w:r>
      </w:ins>
      <w:del w:id="298" w:author="Kelvin Sung" w:date="2021-04-11T11:28:00Z">
        <w:r w:rsidR="00111EFA" w:rsidRPr="00215545" w:rsidDel="00C32C50">
          <w:delText>.</w:delText>
        </w:r>
      </w:del>
    </w:p>
    <w:bookmarkEnd w:id="285"/>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5B31227C" w:rsidR="00215545" w:rsidRDefault="00215545" w:rsidP="008E7FCF">
      <w:pPr>
        <w:pStyle w:val="NumList"/>
      </w:pPr>
      <w:r w:rsidRPr="00111EFA">
        <w:t xml:space="preserve">Declare a function to </w:t>
      </w:r>
      <w:r w:rsidRPr="00111EFA">
        <w:rPr>
          <w:rStyle w:val="CodeInline"/>
        </w:rPr>
        <w:t>stop</w:t>
      </w:r>
      <w:r w:rsidRPr="00111EFA">
        <w:t xml:space="preserve"> the game loop</w:t>
      </w:r>
      <w:del w:id="299" w:author="Kelvin Sung" w:date="2021-04-11T11:36:00Z">
        <w:r w:rsidRPr="00111EFA" w:rsidDel="004046D2">
          <w:delText xml:space="preserve"> as follows</w:delText>
        </w:r>
      </w:del>
      <w:r w:rsidR="00111EFA">
        <w:t>.</w:t>
      </w:r>
      <w:r w:rsidR="00111EFA" w:rsidRPr="00111EFA">
        <w:t xml:space="preserve"> This function simpl</w:t>
      </w:r>
      <w:r w:rsidR="00111EFA">
        <w:t>y</w:t>
      </w:r>
      <w:r w:rsidR="00111EFA" w:rsidRPr="00111EFA">
        <w:t xml:space="preserve"> stops the loop by setting </w:t>
      </w:r>
      <w:r w:rsidR="00111EFA" w:rsidRPr="00111EFA">
        <w:rPr>
          <w:rStyle w:val="CodeInline"/>
        </w:rPr>
        <w:t>mLoopRunning</w:t>
      </w:r>
      <w:r w:rsidR="00111EFA" w:rsidRPr="00111EFA">
        <w:t xml:space="preserve"> to </w:t>
      </w:r>
      <w:r w:rsidR="00111EFA" w:rsidRPr="00111EFA">
        <w:rPr>
          <w:rStyle w:val="CodeInline"/>
        </w:rPr>
        <w:t>false</w:t>
      </w:r>
      <w:r w:rsidR="00111EFA">
        <w:t xml:space="preserve"> and cancels the la</w:t>
      </w:r>
      <w:ins w:id="300" w:author="Kelvin Sung" w:date="2021-04-11T11:37:00Z">
        <w:r w:rsidR="00EA496D">
          <w:t>s</w:t>
        </w:r>
      </w:ins>
      <w:del w:id="301" w:author="Kelvin Sung" w:date="2021-04-11T11:37:00Z">
        <w:r w:rsidR="00111EFA" w:rsidDel="004046D2">
          <w:delText>s</w:delText>
        </w:r>
      </w:del>
      <w:r w:rsidR="00111EFA">
        <w:t>t</w:t>
      </w:r>
      <w:ins w:id="302" w:author="Kelvin Sung" w:date="2021-04-11T11:37:00Z">
        <w:r w:rsidR="004046D2">
          <w:t xml:space="preserve"> requested animation</w:t>
        </w:r>
      </w:ins>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26715FFD" w:rsidR="00215545" w:rsidRDefault="00215545" w:rsidP="00215545">
      <w:pPr>
        <w:pStyle w:val="NumList"/>
      </w:pPr>
      <w:r>
        <w:t xml:space="preserve">Lastly, remember to </w:t>
      </w:r>
      <w:r w:rsidRPr="00215545">
        <w:rPr>
          <w:rStyle w:val="CodeInline"/>
        </w:rPr>
        <w:t>export</w:t>
      </w:r>
      <w:r>
        <w:t xml:space="preserve"> the </w:t>
      </w:r>
      <w:del w:id="303" w:author="Kelvin Sung" w:date="2021-04-11T11:37:00Z">
        <w:r w:rsidDel="00A34BE2">
          <w:delText xml:space="preserve">needed </w:delText>
        </w:r>
      </w:del>
      <w:ins w:id="304" w:author="Kelvin Sung" w:date="2021-04-11T11:37:00Z">
        <w:r w:rsidR="00A34BE2">
          <w:t xml:space="preserve">desired </w:t>
        </w:r>
      </w:ins>
      <w:r>
        <w:t>functionality</w:t>
      </w:r>
      <w:ins w:id="305" w:author="Kelvin Sung" w:date="2021-04-11T11:37:00Z">
        <w:r w:rsidR="00A34BE2">
          <w:t xml:space="preserve"> to the rest of the game en</w:t>
        </w:r>
      </w:ins>
      <w:ins w:id="306" w:author="Kelvin Sung" w:date="2021-04-11T11:38:00Z">
        <w:r w:rsidR="00A34BE2">
          <w:t>gine,</w:t>
        </w:r>
      </w:ins>
      <w:del w:id="307" w:author="Kelvin Sung" w:date="2021-04-11T11:38:00Z">
        <w:r w:rsidDel="00A34BE2">
          <w:delText>.</w:delText>
        </w:r>
      </w:del>
      <w:r>
        <w:t xml:space="preserve"> </w:t>
      </w:r>
      <w:ins w:id="308" w:author="Kelvin Sung" w:date="2021-04-11T11:38:00Z">
        <w:r w:rsidR="00A34BE2">
          <w:t>i</w:t>
        </w:r>
      </w:ins>
      <w:del w:id="309" w:author="Kelvin Sung" w:date="2021-04-11T11:38:00Z">
        <w:r w:rsidDel="00A34BE2">
          <w:delText>I</w:delText>
        </w:r>
      </w:del>
      <w:r>
        <w:t xml:space="preserve">n this case </w:t>
      </w:r>
      <w:del w:id="310" w:author="Kelvin Sung" w:date="2021-04-11T11:38:00Z">
        <w:r w:rsidDel="00A34BE2">
          <w:delText xml:space="preserve">both </w:delText>
        </w:r>
      </w:del>
      <w:ins w:id="311" w:author="Kelvin Sung" w:date="2021-04-11T11:38:00Z">
        <w:r w:rsidR="00A34BE2">
          <w:t xml:space="preserve">just the </w:t>
        </w:r>
      </w:ins>
      <w:r w:rsidRPr="00215545">
        <w:rPr>
          <w:rStyle w:val="CodeInline"/>
        </w:rPr>
        <w:t>start</w:t>
      </w:r>
      <w:r>
        <w:t xml:space="preserve"> and </w:t>
      </w:r>
      <w:r w:rsidRPr="00215545">
        <w:rPr>
          <w:rStyle w:val="CodeInline"/>
        </w:rPr>
        <w:t>stop</w:t>
      </w:r>
      <w:ins w:id="312" w:author="Kelvin Sung" w:date="2021-04-11T11:38:00Z">
        <w:r w:rsidR="004C3E4E">
          <w:t xml:space="preserve"> functions.</w:t>
        </w:r>
      </w:ins>
      <w:del w:id="313" w:author="Kelvin Sung" w:date="2021-04-11T11:38:00Z">
        <w:r w:rsidDel="004C3E4E">
          <w:delText>.</w:delText>
        </w:r>
      </w:del>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lastRenderedPageBreak/>
        <w:t>Using the Game Loop</w:t>
      </w:r>
    </w:p>
    <w:p w14:paraId="45E25746" w14:textId="65F26BED" w:rsidR="00111EFA" w:rsidRDefault="00111EFA" w:rsidP="005E19DF">
      <w:pPr>
        <w:pStyle w:val="BodyTextFirst"/>
      </w:pPr>
      <w:r w:rsidRPr="00111EFA">
        <w:t xml:space="preserve">To test the game loop implementation, </w:t>
      </w:r>
      <w:r w:rsidR="005E19DF">
        <w:t>your</w:t>
      </w:r>
      <w:r w:rsidRPr="00111EFA">
        <w:t xml:space="preserve"> game class </w:t>
      </w:r>
      <w:del w:id="314" w:author="Kelvin Sung" w:date="2021-04-11T11:39:00Z">
        <w:r w:rsidR="005E19DF" w:rsidDel="0098354D">
          <w:delText>should</w:delText>
        </w:r>
        <w:r w:rsidRPr="00111EFA" w:rsidDel="0098354D">
          <w:delText xml:space="preserve"> </w:delText>
        </w:r>
      </w:del>
      <w:ins w:id="315" w:author="Kelvin Sung" w:date="2021-04-11T11:39:00Z">
        <w:r w:rsidR="0098354D">
          <w:t>must</w:t>
        </w:r>
        <w:r w:rsidR="0098354D" w:rsidRPr="00111EFA">
          <w:t xml:space="preserve"> </w:t>
        </w:r>
      </w:ins>
      <w:ins w:id="316" w:author="Kelvin Sung" w:date="2021-04-11T11:43:00Z">
        <w:r w:rsidR="00063080">
          <w:t xml:space="preserve">now </w:t>
        </w:r>
      </w:ins>
      <w:r w:rsidR="005E19DF">
        <w:t>implement</w:t>
      </w:r>
      <w:r w:rsidRPr="00111EFA">
        <w:t xml:space="preserve"> </w:t>
      </w:r>
      <w:del w:id="317" w:author="Kelvin Sung" w:date="2021-04-11T11:40:00Z">
        <w:r w:rsidRPr="00111EFA" w:rsidDel="0098354D">
          <w:delText xml:space="preserve">the </w:delText>
        </w:r>
      </w:del>
      <w:del w:id="318" w:author="Kelvin Sung" w:date="2021-04-11T11:42:00Z">
        <w:r w:rsidRPr="005E19DF" w:rsidDel="0098354D">
          <w:rPr>
            <w:rStyle w:val="CodeInline"/>
          </w:rPr>
          <w:delText>update()</w:delText>
        </w:r>
      </w:del>
      <w:del w:id="319" w:author="Kelvin Sung" w:date="2021-04-11T11:40:00Z">
        <w:r w:rsidRPr="00111EFA" w:rsidDel="0098354D">
          <w:delText xml:space="preserve"> and </w:delText>
        </w:r>
      </w:del>
      <w:r w:rsidRPr="005E19DF">
        <w:rPr>
          <w:rStyle w:val="CodeInline"/>
        </w:rPr>
        <w:t>draw()</w:t>
      </w:r>
      <w:del w:id="320" w:author="Kelvin Sung" w:date="2021-04-11T11:40:00Z">
        <w:r w:rsidRPr="00111EFA" w:rsidDel="0098354D">
          <w:delText xml:space="preserve"> </w:delText>
        </w:r>
      </w:del>
      <w:ins w:id="321" w:author="Kelvin Sung" w:date="2021-04-11T11:40:00Z">
        <w:r w:rsidR="0098354D">
          <w:t xml:space="preserve">, </w:t>
        </w:r>
      </w:ins>
      <w:ins w:id="322" w:author="Kelvin Sung" w:date="2021-04-11T11:42:00Z">
        <w:r w:rsidR="0098354D" w:rsidRPr="005E19DF">
          <w:rPr>
            <w:rStyle w:val="CodeInline"/>
          </w:rPr>
          <w:t>update()</w:t>
        </w:r>
        <w:r w:rsidR="0098354D">
          <w:t xml:space="preserve">, </w:t>
        </w:r>
      </w:ins>
      <w:ins w:id="323" w:author="Kelvin Sung" w:date="2021-04-11T11:40:00Z">
        <w:r w:rsidR="0098354D">
          <w:t xml:space="preserve">and </w:t>
        </w:r>
        <w:r w:rsidR="0098354D" w:rsidRPr="0098354D">
          <w:rPr>
            <w:rStyle w:val="CodeInline"/>
            <w:rPrChange w:id="324" w:author="Kelvin Sung" w:date="2021-04-11T11:40:00Z">
              <w:rPr/>
            </w:rPrChange>
          </w:rPr>
          <w:t>init()</w:t>
        </w:r>
        <w:r w:rsidR="0098354D">
          <w:t xml:space="preserve"> </w:t>
        </w:r>
      </w:ins>
      <w:r w:rsidRPr="00111EFA">
        <w:t xml:space="preserve">functions. </w:t>
      </w:r>
      <w:del w:id="325" w:author="Kelvin Sung" w:date="2021-04-11T11:41:00Z">
        <w:r w:rsidRPr="00111EFA" w:rsidDel="0098354D">
          <w:delText xml:space="preserve">In this case, the </w:delText>
        </w:r>
        <w:r w:rsidR="005E19DF" w:rsidRPr="005E19DF" w:rsidDel="0098354D">
          <w:rPr>
            <w:rStyle w:val="CodeInline"/>
          </w:rPr>
          <w:delText>MyG</w:delText>
        </w:r>
        <w:r w:rsidRPr="005E19DF" w:rsidDel="0098354D">
          <w:rPr>
            <w:rStyle w:val="CodeInline"/>
          </w:rPr>
          <w:delText>ame</w:delText>
        </w:r>
        <w:r w:rsidRPr="00111EFA" w:rsidDel="0098354D">
          <w:delText xml:space="preserve"> object will also define an </w:delText>
        </w:r>
        <w:r w:rsidRPr="005E19DF" w:rsidDel="0098354D">
          <w:rPr>
            <w:rStyle w:val="CodeInline"/>
          </w:rPr>
          <w:delText>initialize()</w:delText>
        </w:r>
        <w:r w:rsidRPr="00111EFA" w:rsidDel="0098354D">
          <w:delText xml:space="preserve"> function.</w:delText>
        </w:r>
      </w:del>
      <w:ins w:id="326" w:author="Kelvin Sung" w:date="2021-04-11T11:41:00Z">
        <w:r w:rsidR="0098354D">
          <w:t xml:space="preserve">This is because </w:t>
        </w:r>
      </w:ins>
      <w:ins w:id="327" w:author="Kelvin Sung" w:date="2021-04-11T11:44:00Z">
        <w:r w:rsidR="007109E7">
          <w:t xml:space="preserve">to coordinate the beginning and the continual operation of your game, </w:t>
        </w:r>
      </w:ins>
      <w:ins w:id="328" w:author="Kelvin Sung" w:date="2021-04-11T11:41:00Z">
        <w:r w:rsidR="0098354D">
          <w:t>these functions are being called from the</w:t>
        </w:r>
      </w:ins>
      <w:ins w:id="329" w:author="Kelvin Sung" w:date="2021-04-11T11:43:00Z">
        <w:r w:rsidR="00063080">
          <w:t xml:space="preserve"> core of the</w:t>
        </w:r>
      </w:ins>
      <w:ins w:id="330" w:author="Kelvin Sung" w:date="2021-04-11T11:41:00Z">
        <w:r w:rsidR="0098354D">
          <w:t xml:space="preserve"> game loop</w:t>
        </w:r>
      </w:ins>
      <w:ins w:id="331" w:author="Kelvin Sung" w:date="2021-04-11T11:45:00Z">
        <w:r w:rsidR="007109E7">
          <w:t>—</w:t>
        </w:r>
      </w:ins>
      <w:ins w:id="332" w:author="Kelvin Sung" w:date="2021-04-11T11:41:00Z">
        <w:r w:rsidR="0098354D" w:rsidRPr="0098354D">
          <w:rPr>
            <w:rStyle w:val="CodeInline"/>
            <w:rPrChange w:id="333" w:author="Kelvin Sung" w:date="2021-04-11T11:42:00Z">
              <w:rPr/>
            </w:rPrChange>
          </w:rPr>
          <w:t>init()</w:t>
        </w:r>
        <w:r w:rsidR="0098354D">
          <w:t xml:space="preserve"> </w:t>
        </w:r>
      </w:ins>
      <w:ins w:id="334" w:author="Jeb Pavleas" w:date="2021-04-14T16:49:00Z">
        <w:r w:rsidR="00112349">
          <w:t xml:space="preserve">function </w:t>
        </w:r>
      </w:ins>
      <w:ins w:id="335" w:author="Kelvin Sung" w:date="2021-04-11T11:42:00Z">
        <w:r w:rsidR="0098354D">
          <w:t xml:space="preserve">from the </w:t>
        </w:r>
        <w:r w:rsidR="0098354D" w:rsidRPr="0098354D">
          <w:rPr>
            <w:rStyle w:val="CodeInline"/>
            <w:rPrChange w:id="336" w:author="Kelvin Sung" w:date="2021-04-11T11:43:00Z">
              <w:rPr/>
            </w:rPrChange>
          </w:rPr>
          <w:t>loop.start()</w:t>
        </w:r>
        <w:r w:rsidR="0098354D">
          <w:t xml:space="preserve"> function, </w:t>
        </w:r>
      </w:ins>
      <w:ins w:id="337" w:author="Kelvin Sung" w:date="2021-04-11T11:43:00Z">
        <w:r w:rsidR="0098354D">
          <w:t>while</w:t>
        </w:r>
      </w:ins>
      <w:ins w:id="338" w:author="Kelvin Sung" w:date="2021-04-11T11:42:00Z">
        <w:r w:rsidR="0098354D">
          <w:t xml:space="preserve"> </w:t>
        </w:r>
        <w:r w:rsidR="0098354D" w:rsidRPr="0098354D">
          <w:rPr>
            <w:rStyle w:val="CodeInline"/>
            <w:rPrChange w:id="339" w:author="Kelvin Sung" w:date="2021-04-11T11:43:00Z">
              <w:rPr/>
            </w:rPrChange>
          </w:rPr>
          <w:t>draw()</w:t>
        </w:r>
        <w:r w:rsidR="0098354D">
          <w:t xml:space="preserve"> and </w:t>
        </w:r>
        <w:r w:rsidR="0098354D" w:rsidRPr="0098354D">
          <w:rPr>
            <w:rStyle w:val="CodeInline"/>
            <w:rPrChange w:id="340" w:author="Kelvin Sung" w:date="2021-04-11T11:43:00Z">
              <w:rPr/>
            </w:rPrChange>
          </w:rPr>
          <w:t>update()</w:t>
        </w:r>
        <w:r w:rsidR="0098354D">
          <w:t xml:space="preserve"> from the </w:t>
        </w:r>
        <w:r w:rsidR="0098354D" w:rsidRPr="0098354D">
          <w:rPr>
            <w:rStyle w:val="CodeInline"/>
            <w:rPrChange w:id="341" w:author="Kelvin Sung" w:date="2021-04-11T11:43:00Z">
              <w:rPr/>
            </w:rPrChange>
          </w:rPr>
          <w:t>loop.loopOnce()</w:t>
        </w:r>
        <w:r w:rsidR="0098354D">
          <w:t xml:space="preserve"> function.</w:t>
        </w:r>
      </w:ins>
    </w:p>
    <w:p w14:paraId="2C6B1618" w14:textId="6AA00A47" w:rsidR="008E7FCF" w:rsidRDefault="00D86541" w:rsidP="005E19DF">
      <w:pPr>
        <w:pStyle w:val="NumList"/>
        <w:numPr>
          <w:ilvl w:val="0"/>
          <w:numId w:val="13"/>
        </w:numPr>
      </w:pPr>
      <w:ins w:id="342" w:author="Kelvin Sung" w:date="2021-04-11T11:47:00Z">
        <w:r>
          <w:t xml:space="preserve">Edit </w:t>
        </w:r>
        <w:r w:rsidR="00A1090C">
          <w:t xml:space="preserve">your </w:t>
        </w:r>
        <w:r w:rsidR="00A1090C" w:rsidRPr="00A1090C">
          <w:rPr>
            <w:rStyle w:val="CodeInline"/>
            <w:rPrChange w:id="343" w:author="Kelvin Sung" w:date="2021-04-11T11:48:00Z">
              <w:rPr/>
            </w:rPrChange>
          </w:rPr>
          <w:t>my_game.js</w:t>
        </w:r>
        <w:r w:rsidR="00A1090C">
          <w:t xml:space="preserve"> file </w:t>
        </w:r>
      </w:ins>
      <w:ins w:id="344" w:author="Kelvin Sung" w:date="2021-04-11T11:50:00Z">
        <w:r w:rsidR="00B91E34">
          <w:t>to</w:t>
        </w:r>
      </w:ins>
      <w:ins w:id="345" w:author="Kelvin Sung" w:date="2021-04-11T11:47:00Z">
        <w:r w:rsidR="00A1090C">
          <w:t xml:space="preserve"> </w:t>
        </w:r>
      </w:ins>
      <w:del w:id="346" w:author="Kelvin Sung" w:date="2021-04-11T11:48:00Z">
        <w:r w:rsidR="006B1942" w:rsidDel="00A1090C">
          <w:delText>P</w:delText>
        </w:r>
      </w:del>
      <w:ins w:id="347" w:author="Kelvin Sung" w:date="2021-04-11T11:48:00Z">
        <w:r w:rsidR="00A1090C">
          <w:t>p</w:t>
        </w:r>
      </w:ins>
      <w:r w:rsidR="006B1942">
        <w:t xml:space="preserve">rovide </w:t>
      </w:r>
      <w:del w:id="348" w:author="Kelvin Sung" w:date="2021-04-11T11:49:00Z">
        <w:r w:rsidR="006B1942" w:rsidDel="00A1090C">
          <w:delText xml:space="preserve">temporary </w:delText>
        </w:r>
      </w:del>
      <w:r w:rsidR="006B1942">
        <w:t xml:space="preserve">access to the loop by importing </w:t>
      </w:r>
      <w:ins w:id="349" w:author="Kelvin Sung" w:date="2021-04-11T11:50:00Z">
        <w:r w:rsidR="00F51BE9">
          <w:t xml:space="preserve">from </w:t>
        </w:r>
      </w:ins>
      <w:r w:rsidR="006B1942">
        <w:t xml:space="preserve">the </w:t>
      </w:r>
      <w:del w:id="350" w:author="Kelvin Sung" w:date="2021-04-11T11:50:00Z">
        <w:r w:rsidR="006B1942" w:rsidDel="00F51BE9">
          <w:delText xml:space="preserve">loop </w:delText>
        </w:r>
      </w:del>
      <w:r w:rsidR="006B1942">
        <w:t>module</w:t>
      </w:r>
      <w:del w:id="351" w:author="Kelvin Sung" w:date="2021-04-11T11:49:00Z">
        <w:r w:rsidR="006B1942" w:rsidDel="00A1090C">
          <w:delText xml:space="preserve"> as follows</w:delText>
        </w:r>
      </w:del>
      <w:r w:rsidR="006B1942">
        <w:t>.</w:t>
      </w:r>
      <w:ins w:id="352" w:author="Kelvin Sung" w:date="2021-04-11T11:48:00Z">
        <w:r w:rsidR="00A1090C">
          <w:t xml:space="preserve"> Allowing game developer access to the game loop module is </w:t>
        </w:r>
      </w:ins>
      <w:ins w:id="353" w:author="Kelvin Sung" w:date="2021-04-11T11:49:00Z">
        <w:r w:rsidR="00A1090C">
          <w:t>a temporary measure and will be corrected in later secti</w:t>
        </w:r>
      </w:ins>
      <w:ins w:id="354" w:author="Kelvin Sung" w:date="2021-04-11T11:50:00Z">
        <w:r w:rsidR="00A1090C">
          <w:t>ons.</w:t>
        </w:r>
      </w:ins>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57DCB956" w:rsidR="005E19DF" w:rsidRDefault="005E19DF" w:rsidP="005E19DF">
      <w:pPr>
        <w:pStyle w:val="NumList"/>
        <w:numPr>
          <w:ilvl w:val="0"/>
          <w:numId w:val="13"/>
        </w:numPr>
      </w:pPr>
      <w:del w:id="355" w:author="Kelvin Sung" w:date="2021-04-11T11:50:00Z">
        <w:r w:rsidRPr="005E19DF" w:rsidDel="00B91E34">
          <w:delText xml:space="preserve">In </w:delText>
        </w:r>
        <w:r w:rsidRPr="008E7FCF" w:rsidDel="00B91E34">
          <w:rPr>
            <w:rStyle w:val="CodeInline"/>
          </w:rPr>
          <w:delText>my_game.js</w:delText>
        </w:r>
        <w:r w:rsidRPr="005E19DF" w:rsidDel="00B91E34">
          <w:delText>, r</w:delText>
        </w:r>
      </w:del>
      <w:ins w:id="356" w:author="Kelvin Sung" w:date="2021-04-11T11:50:00Z">
        <w:r w:rsidR="00B91E34">
          <w:t>R</w:t>
        </w:r>
      </w:ins>
      <w:r w:rsidRPr="005E19DF">
        <w:t xml:space="preserve">eplace the </w:t>
      </w:r>
      <w:r w:rsidRPr="005E19DF">
        <w:rPr>
          <w:rStyle w:val="CodeInline"/>
        </w:rPr>
        <w:t>MyGame</w:t>
      </w:r>
      <w:r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8778AEA" w:rsidR="005E19DF" w:rsidRDefault="005E19DF" w:rsidP="005E19DF">
      <w:pPr>
        <w:pStyle w:val="NumList"/>
        <w:numPr>
          <w:ilvl w:val="0"/>
          <w:numId w:val="13"/>
        </w:numPr>
      </w:pPr>
      <w:r w:rsidRPr="005E19DF">
        <w:t xml:space="preserve">Add an initialization function to </w:t>
      </w:r>
      <w:del w:id="357" w:author="Kelvin Sung" w:date="2021-04-11T11:51:00Z">
        <w:r w:rsidRPr="005E19DF" w:rsidDel="00F51BE9">
          <w:delText xml:space="preserve">the </w:delText>
        </w:r>
        <w:r w:rsidDel="00F51BE9">
          <w:delText>class</w:delText>
        </w:r>
        <w:r w:rsidRPr="005E19DF" w:rsidDel="00F51BE9">
          <w:delText xml:space="preserve"> as follows</w:delText>
        </w:r>
        <w:r w:rsidR="00777EB1" w:rsidDel="00F51BE9">
          <w:delText xml:space="preserve">. </w:delText>
        </w:r>
        <w:r w:rsidR="00777EB1" w:rsidRPr="005E19DF" w:rsidDel="00F51BE9">
          <w:delText xml:space="preserve">The initialization is rather similar to previous examples, where </w:delText>
        </w:r>
      </w:del>
      <w:ins w:id="358" w:author="Kelvin Sung" w:date="2021-04-11T11:51:00Z">
        <w:r w:rsidR="00F51BE9">
          <w:t xml:space="preserve">set up </w:t>
        </w:r>
      </w:ins>
      <w:r w:rsidR="00777EB1" w:rsidRPr="005E19DF">
        <w:t>a camera</w:t>
      </w:r>
      <w:ins w:id="359" w:author="Kelvin Sung" w:date="2021-04-11T11:52:00Z">
        <w:r w:rsidR="00F51BE9">
          <w:t xml:space="preserve"> and two </w:t>
        </w:r>
      </w:ins>
      <w:del w:id="360" w:author="Kelvin Sung" w:date="2021-04-11T11:52:00Z">
        <w:r w:rsidR="00777EB1" w:rsidRPr="00F51BE9" w:rsidDel="00F51BE9">
          <w:rPr>
            <w:rStyle w:val="CodeInline"/>
            <w:rPrChange w:id="361" w:author="Kelvin Sung" w:date="2021-04-11T11:52:00Z">
              <w:rPr/>
            </w:rPrChange>
          </w:rPr>
          <w:delText xml:space="preserve"> </w:delText>
        </w:r>
      </w:del>
      <w:ins w:id="362" w:author="Kelvin Sung" w:date="2021-04-11T11:52:00Z">
        <w:r w:rsidR="00F51BE9" w:rsidRPr="00F51BE9">
          <w:rPr>
            <w:rStyle w:val="CodeInline"/>
            <w:rPrChange w:id="363" w:author="Kelvin Sung" w:date="2021-04-11T11:52:00Z">
              <w:rPr/>
            </w:rPrChange>
          </w:rPr>
          <w:t>Renderable</w:t>
        </w:r>
        <w:del w:id="364" w:author="Jeb Pavleas" w:date="2021-04-14T16:03:00Z">
          <w:r w:rsidR="00F51BE9" w:rsidDel="00D526D9">
            <w:delText>s</w:delText>
          </w:r>
        </w:del>
      </w:ins>
      <w:ins w:id="365" w:author="Jeb Pavleas" w:date="2021-04-14T16:03:00Z">
        <w:r w:rsidR="00D526D9">
          <w:t xml:space="preserve"> objects</w:t>
        </w:r>
      </w:ins>
      <w:ins w:id="366" w:author="Kelvin Sung" w:date="2021-04-11T11:52:00Z">
        <w:r w:rsidR="00F51BE9">
          <w:t>.</w:t>
        </w:r>
      </w:ins>
      <w:del w:id="367" w:author="Kelvin Sung" w:date="2021-04-11T11:52:00Z">
        <w:r w:rsidR="00777EB1" w:rsidRPr="005E19DF" w:rsidDel="00F51BE9">
          <w:delText>is defined and two squares are set up.</w:delText>
        </w:r>
      </w:del>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lastRenderedPageBreak/>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lastRenderedPageBreak/>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91760A4" w14:textId="3F5BD5B9" w:rsidR="00021D86" w:rsidDel="00A221B9" w:rsidRDefault="006529A2" w:rsidP="00021D86">
      <w:pPr>
        <w:pStyle w:val="NumList"/>
        <w:rPr>
          <w:del w:id="368" w:author="Kelvin Sung" w:date="2021-04-11T14:20:00Z"/>
        </w:rPr>
      </w:pPr>
      <w:del w:id="369" w:author="Kelvin Sung" w:date="2021-04-11T14:20:00Z">
        <w:r w:rsidDel="00A221B9">
          <w:delText xml:space="preserve">Export the </w:delText>
        </w:r>
        <w:r w:rsidRPr="00560D34" w:rsidDel="00A221B9">
          <w:rPr>
            <w:rStyle w:val="CodeInline"/>
          </w:rPr>
          <w:delText>MyGame</w:delText>
        </w:r>
        <w:r w:rsidDel="00A221B9">
          <w:delText xml:space="preserve"> client so that it can be used via the engine.</w:delText>
        </w:r>
      </w:del>
    </w:p>
    <w:p w14:paraId="7D0708B7" w14:textId="751040FE" w:rsidR="00021D86" w:rsidDel="00A221B9" w:rsidRDefault="00021D86" w:rsidP="00021D86">
      <w:pPr>
        <w:rPr>
          <w:del w:id="370" w:author="Kelvin Sung" w:date="2021-04-11T14:20:00Z"/>
          <w:rStyle w:val="CodeInline"/>
        </w:rPr>
      </w:pPr>
      <w:del w:id="371" w:author="Kelvin Sung" w:date="2021-04-11T14:20:00Z">
        <w:r w:rsidRPr="00021D86" w:rsidDel="00A221B9">
          <w:rPr>
            <w:rStyle w:val="CodeInline"/>
          </w:rPr>
          <w:delText>export default MyGame;</w:delText>
        </w:r>
      </w:del>
    </w:p>
    <w:p w14:paraId="11E63D29" w14:textId="7973A680"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del w:id="372" w:author="Kelvin Sung" w:date="2021-04-11T14:21:00Z">
        <w:r w:rsidDel="00D66A00">
          <w:delText xml:space="preserve">upon </w:delText>
        </w:r>
        <w:r w:rsidR="00560D34" w:rsidDel="00D66A00">
          <w:delText xml:space="preserve">the loading </w:delText>
        </w:r>
        <w:r w:rsidDel="00D66A00">
          <w:delText xml:space="preserve">completion of the </w:delText>
        </w:r>
      </w:del>
      <w:ins w:id="373" w:author="Kelvin Sung" w:date="2021-04-11T14:21:00Z">
        <w:r w:rsidR="00D66A00">
          <w:t xml:space="preserve">from the </w:t>
        </w:r>
      </w:ins>
      <w:r w:rsidR="00560D34" w:rsidRPr="00560D34">
        <w:rPr>
          <w:rStyle w:val="CodeInline"/>
        </w:rPr>
        <w:t>window.onload</w:t>
      </w:r>
      <w:r w:rsidR="00560D34">
        <w:t xml:space="preserve"> function. Notice that a reference to an instance of </w:t>
      </w:r>
      <w:r w:rsidR="00560D34" w:rsidRPr="00560D34">
        <w:rPr>
          <w:rStyle w:val="CodeInline"/>
        </w:rPr>
        <w:t>MyGame</w:t>
      </w:r>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r w:rsidRPr="00560D34">
        <w:rPr>
          <w:rStyle w:val="CodeInline"/>
        </w:rPr>
        <w:t>incXPosBy()</w:t>
      </w:r>
      <w:r w:rsidRPr="00021D86">
        <w:t xml:space="preserve">, </w:t>
      </w:r>
      <w:r w:rsidRPr="00560D34">
        <w:rPr>
          <w:rStyle w:val="CodeInline"/>
        </w:rPr>
        <w:t>incRotationByDegree()</w:t>
      </w:r>
      <w:r w:rsidRPr="00021D86">
        <w:t xml:space="preserve">, and </w:t>
      </w:r>
      <w:r w:rsidRPr="00560D34">
        <w:rPr>
          <w:rStyle w:val="CodeInline"/>
        </w:rPr>
        <w:t>incSizeBy()</w:t>
      </w:r>
      <w:r w:rsidRPr="00021D86">
        <w:t xml:space="preserve"> functions. In these cases, the positional, rotational, and size values are changed by a constant amount in a fixed time interval. In effect, the parameters to these functions are the rate of change; or, the speed, </w:t>
      </w:r>
      <w:r w:rsidRPr="00560D34">
        <w:rPr>
          <w:rStyle w:val="CodeInline"/>
        </w:rPr>
        <w:t>incXPosBy(0.05)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4CB36F75" w:rsidR="00021D86" w:rsidRPr="00021D86" w:rsidRDefault="00021D86" w:rsidP="00560D34">
      <w:pPr>
        <w:pStyle w:val="BodyTextCont"/>
      </w:pPr>
      <w:r w:rsidRPr="00021D86">
        <w:t xml:space="preserve">Notice that </w:t>
      </w:r>
      <w:ins w:id="374" w:author="Kelvin Sung" w:date="2021-04-11T14:26:00Z">
        <w:r w:rsidR="00D66A00">
          <w:t xml:space="preserve">in the core of the </w:t>
        </w:r>
        <w:r w:rsidR="00D66A00" w:rsidRPr="00D66A00">
          <w:rPr>
            <w:rStyle w:val="CodeInline"/>
            <w:rPrChange w:id="375" w:author="Kelvin Sung" w:date="2021-04-11T14:26:00Z">
              <w:rPr/>
            </w:rPrChange>
          </w:rPr>
          <w:t>loop</w:t>
        </w:r>
        <w:r w:rsidR="00D66A00">
          <w:t xml:space="preserve"> module, </w:t>
        </w:r>
      </w:ins>
      <w:del w:id="376" w:author="Kelvin Sung" w:date="2021-04-11T14:25:00Z">
        <w:r w:rsidRPr="00021D86" w:rsidDel="00D66A00">
          <w:delText xml:space="preserve">when the loop is running quickly, </w:delText>
        </w:r>
      </w:del>
      <w:r w:rsidRPr="00021D86">
        <w:t xml:space="preserve">it is entirely possible for the </w:t>
      </w:r>
      <w:ins w:id="377" w:author="Kelvin Sung" w:date="2021-04-11T14:26:00Z">
        <w:r w:rsidR="00D66A00">
          <w:rPr>
            <w:rStyle w:val="CodeInline"/>
          </w:rPr>
          <w:t>requestAnimationFrame</w:t>
        </w:r>
      </w:ins>
      <w:ins w:id="378" w:author="Kelvin Sung" w:date="2021-04-11T14:25:00Z">
        <w:r w:rsidR="00D66A00" w:rsidRPr="00560D34">
          <w:rPr>
            <w:rStyle w:val="CodeInline"/>
          </w:rPr>
          <w:t>()</w:t>
        </w:r>
        <w:r w:rsidR="00D66A00">
          <w:rPr>
            <w:rStyle w:val="CodeInline"/>
          </w:rPr>
          <w:t xml:space="preserve"> </w:t>
        </w:r>
      </w:ins>
      <w:ins w:id="379" w:author="Kelvin Sung" w:date="2021-04-11T14:26:00Z">
        <w:r w:rsidR="00D66A00" w:rsidRPr="00021D86">
          <w:t>fu</w:t>
        </w:r>
        <w:r w:rsidR="00D66A00">
          <w:t>nction to invoke</w:t>
        </w:r>
      </w:ins>
      <w:ins w:id="380" w:author="Kelvin Sung" w:date="2021-04-11T14:27:00Z">
        <w:r w:rsidR="00D66A00">
          <w:t xml:space="preserve"> the</w:t>
        </w:r>
      </w:ins>
      <w:ins w:id="381" w:author="Kelvin Sung" w:date="2021-04-11T14:26:00Z">
        <w:r w:rsidR="00D66A00">
          <w:t xml:space="preserve"> </w:t>
        </w:r>
      </w:ins>
      <w:r w:rsidR="00560D34" w:rsidRPr="00560D34">
        <w:rPr>
          <w:rStyle w:val="CodeInline"/>
        </w:rPr>
        <w:t>loopOnce</w:t>
      </w:r>
      <w:r w:rsidRPr="00560D34">
        <w:rPr>
          <w:rStyle w:val="CodeInline"/>
        </w:rPr>
        <w:t>()</w:t>
      </w:r>
      <w:r w:rsidRPr="00021D86">
        <w:t xml:space="preserve"> function </w:t>
      </w:r>
      <w:del w:id="382" w:author="Kelvin Sung" w:date="2021-04-11T14:27:00Z">
        <w:r w:rsidRPr="00021D86" w:rsidDel="00D66A00">
          <w:delText xml:space="preserve">to be called </w:delText>
        </w:r>
      </w:del>
      <w:r w:rsidRPr="00021D86">
        <w:t xml:space="preserve">multiple times within a single </w:t>
      </w:r>
      <w:del w:id="383" w:author="Kelvin Sung" w:date="2021-04-11T10:41:00Z">
        <w:r w:rsidRPr="00560D34" w:rsidDel="00F70D3B">
          <w:rPr>
            <w:rStyle w:val="CodeInline"/>
          </w:rPr>
          <w:delText>MPF</w:delText>
        </w:r>
      </w:del>
      <w:ins w:id="384" w:author="Kelvin Sung" w:date="2021-04-11T10:41:00Z">
        <w:r w:rsidR="00F70D3B">
          <w:rPr>
            <w:rStyle w:val="CodeInline"/>
          </w:rPr>
          <w:t>kMPF</w:t>
        </w:r>
      </w:ins>
      <w:r w:rsidRPr="00021D86">
        <w:t xml:space="preserve"> interval. </w:t>
      </w:r>
      <w:del w:id="385" w:author="Kelvin Sung" w:date="2021-04-11T14:27:00Z">
        <w:r w:rsidRPr="00021D86" w:rsidDel="00D66A00">
          <w:delText>With the given</w:delText>
        </w:r>
        <w:r w:rsidR="00560D34" w:rsidRPr="00021D86" w:rsidDel="00D66A00">
          <w:delText xml:space="preserve"> </w:delText>
        </w:r>
        <w:r w:rsidR="00560D34" w:rsidRPr="00560D34" w:rsidDel="00D66A00">
          <w:rPr>
            <w:rStyle w:val="CodeInline"/>
          </w:rPr>
          <w:delText>loopOnce</w:delText>
        </w:r>
        <w:r w:rsidRPr="00560D34" w:rsidDel="00D66A00">
          <w:rPr>
            <w:rStyle w:val="CodeInline"/>
          </w:rPr>
          <w:delText>()</w:delText>
        </w:r>
        <w:r w:rsidRPr="00021D86" w:rsidDel="00D66A00">
          <w:delText xml:space="preserve"> implementation</w:delText>
        </w:r>
      </w:del>
      <w:ins w:id="386" w:author="Kelvin Sung" w:date="2021-04-11T14:28:00Z">
        <w:r w:rsidR="00D66A00">
          <w:t>When this happens</w:t>
        </w:r>
      </w:ins>
      <w:r w:rsidRPr="00021D86">
        <w:t xml:space="preserve">, the </w:t>
      </w:r>
      <w:r w:rsidRPr="00D66A00">
        <w:rPr>
          <w:rStyle w:val="CodeInline"/>
          <w:rPrChange w:id="387" w:author="Kelvin Sung" w:date="2021-04-11T14:28:00Z">
            <w:rPr/>
          </w:rPrChange>
        </w:rPr>
        <w:t>draw()</w:t>
      </w:r>
      <w:r w:rsidRPr="00021D86">
        <w:t xml:space="preserve"> function will be </w:t>
      </w:r>
      <w:r w:rsidRPr="00021D86">
        <w:lastRenderedPageBreak/>
        <w:t xml:space="preserve">called multiples times without any </w:t>
      </w:r>
      <w:r w:rsidRPr="00D66A00">
        <w:rPr>
          <w:rStyle w:val="CodeInline"/>
          <w:rPrChange w:id="388" w:author="Kelvin Sung" w:date="2021-04-11T14:28:00Z">
            <w:rPr/>
          </w:rPrChange>
        </w:rPr>
        <w:t>update()</w:t>
      </w:r>
      <w:r w:rsidRPr="00021D86">
        <w:t xml:space="preserve"> function calls. </w:t>
      </w:r>
      <w:ins w:id="389" w:author="Kelvin Sung" w:date="2021-04-11T14:28:00Z">
        <w:r w:rsidR="006C73AE">
          <w:t xml:space="preserve">In </w:t>
        </w:r>
      </w:ins>
      <w:del w:id="390" w:author="Kelvin Sung" w:date="2021-04-11T14:28:00Z">
        <w:r w:rsidRPr="00021D86" w:rsidDel="006C73AE">
          <w:delText>T</w:delText>
        </w:r>
      </w:del>
      <w:ins w:id="391" w:author="Kelvin Sung" w:date="2021-04-11T14:28:00Z">
        <w:r w:rsidR="006C73AE">
          <w:t>t</w:t>
        </w:r>
      </w:ins>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8E45AF" w:rsidRDefault="00021D86" w:rsidP="00021D86">
      <w:pPr>
        <w:pStyle w:val="Bullet"/>
        <w:rPr>
          <w:rStyle w:val="Strong"/>
          <w:rPrChange w:id="392" w:author="Kelvin Sung" w:date="2021-04-11T14:40:00Z">
            <w:rPr/>
          </w:rPrChange>
        </w:rPr>
      </w:pPr>
      <w:r w:rsidRPr="008E45AF">
        <w:rPr>
          <w:rStyle w:val="Strong"/>
          <w:rPrChange w:id="393" w:author="Kelvin Sung" w:date="2021-04-11T14:40:00Z">
            <w:rPr/>
          </w:rPrChange>
        </w:rPr>
        <w:t>http://gameprogrammingpatterns.com/game-loop.html#play-catch-up</w:t>
      </w:r>
    </w:p>
    <w:p w14:paraId="15A14482" w14:textId="3009BE76" w:rsidR="00021D86" w:rsidRPr="008E45AF" w:rsidRDefault="00021D86" w:rsidP="00021D86">
      <w:pPr>
        <w:pStyle w:val="Bullet"/>
        <w:rPr>
          <w:rStyle w:val="Strong"/>
          <w:rPrChange w:id="394" w:author="Kelvin Sung" w:date="2021-04-11T14:40:00Z">
            <w:rPr/>
          </w:rPrChange>
        </w:rPr>
      </w:pPr>
      <w:r w:rsidRPr="008E45AF">
        <w:rPr>
          <w:rStyle w:val="Strong"/>
          <w:rPrChange w:id="395" w:author="Kelvin Sung" w:date="2021-04-11T14:40:00Z">
            <w:rPr/>
          </w:rPrChange>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2DF0063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del w:id="396" w:author="Kelvin Sung" w:date="2021-04-11T14:29:00Z">
        <w:r w:rsidRPr="00AA4F58" w:rsidDel="00E06F76">
          <w:delText xml:space="preserve">simpler </w:delText>
        </w:r>
      </w:del>
      <w:ins w:id="397" w:author="Kelvin Sung" w:date="2021-04-11T14:29:00Z">
        <w:r w:rsidR="00E06F76">
          <w:t xml:space="preserve">more straightforward </w:t>
        </w:r>
      </w:ins>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268FC3F2" w:rsidR="00AA4F58" w:rsidRDefault="00AA4F58" w:rsidP="00AA4F58">
      <w:pPr>
        <w:pStyle w:val="BodyTextFirst"/>
      </w:pPr>
      <w:r w:rsidRPr="00AA4F58">
        <w:t xml:space="preserve">This project examines keyboard input support and </w:t>
      </w:r>
      <w:del w:id="398" w:author="Kelvin Sung" w:date="2021-04-11T14:30:00Z">
        <w:r w:rsidRPr="00AA4F58" w:rsidDel="005D0417">
          <w:delText xml:space="preserve">incorporates </w:delText>
        </w:r>
      </w:del>
      <w:ins w:id="399" w:author="Kelvin Sung" w:date="2021-04-11T14:30:00Z">
        <w:r w:rsidR="005D0417">
          <w:t>integrates</w:t>
        </w:r>
        <w:r w:rsidR="005D0417" w:rsidRPr="00AA4F58">
          <w:t xml:space="preserve"> </w:t>
        </w:r>
      </w:ins>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7A205F54" w:rsidR="00AA4F58" w:rsidRDefault="00AA4F58" w:rsidP="00AA4F58">
      <w:pPr>
        <w:pStyle w:val="Bullet"/>
      </w:pPr>
      <w:r>
        <w:t>Right</w:t>
      </w:r>
      <w:ins w:id="400" w:author="Jeb Pavleas" w:date="2021-04-14T18:21:00Z">
        <w:r w:rsidR="003F7837">
          <w:t>-</w:t>
        </w:r>
      </w:ins>
      <w:del w:id="401" w:author="Jeb Pavleas" w:date="2021-04-14T18:21:00Z">
        <w:r w:rsidDel="003F7837">
          <w:delText xml:space="preserve"> </w:delText>
        </w:r>
      </w:del>
      <w:r>
        <w:t xml:space="preserve">arrow key: Moves the white square </w:t>
      </w:r>
      <w:ins w:id="402" w:author="Kelvin Sung" w:date="2021-04-11T14:31:00Z">
        <w:r w:rsidR="007D7AB8">
          <w:t xml:space="preserve">towards the </w:t>
        </w:r>
      </w:ins>
      <w:r>
        <w:t>right and wraps it to the left of the game window</w:t>
      </w:r>
    </w:p>
    <w:p w14:paraId="7CA72CF3" w14:textId="00571F3E" w:rsidR="00AA4F58" w:rsidRDefault="00AA4F58" w:rsidP="00AA4F58">
      <w:pPr>
        <w:pStyle w:val="Bullet"/>
      </w:pPr>
      <w:r>
        <w:t>Up</w:t>
      </w:r>
      <w:ins w:id="403" w:author="Jeb Pavleas" w:date="2021-04-14T18:21:00Z">
        <w:r w:rsidR="003F7837">
          <w:t>-</w:t>
        </w:r>
      </w:ins>
      <w:del w:id="404" w:author="Jeb Pavleas" w:date="2021-04-14T18:21:00Z">
        <w:r w:rsidDel="003F7837">
          <w:delText xml:space="preserve"> </w:delText>
        </w:r>
      </w:del>
      <w:r>
        <w:t>arrow key: Rotates the white square</w:t>
      </w:r>
    </w:p>
    <w:p w14:paraId="34746116" w14:textId="494A4D71" w:rsidR="00AA4F58" w:rsidRDefault="00AA4F58" w:rsidP="00AA4F58">
      <w:pPr>
        <w:pStyle w:val="Bullet"/>
      </w:pPr>
      <w:r>
        <w:t>Down</w:t>
      </w:r>
      <w:ins w:id="405" w:author="Jeb Pavleas" w:date="2021-04-14T18:21:00Z">
        <w:r w:rsidR="003F7837">
          <w:t>-</w:t>
        </w:r>
      </w:ins>
      <w:del w:id="406" w:author="Jeb Pavleas" w:date="2021-04-14T18:21:00Z">
        <w:r w:rsidDel="003F7837">
          <w:delText xml:space="preserve"> </w:delText>
        </w:r>
      </w:del>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6EE3A488" w:rsidR="00AA4F58" w:rsidRDefault="008E45AF" w:rsidP="00AA4F58">
      <w:pPr>
        <w:pStyle w:val="BodyTextFirst"/>
      </w:pPr>
      <w:ins w:id="407" w:author="Kelvin Sung" w:date="2021-04-11T14:37:00Z">
        <w:r>
          <w:t xml:space="preserve">Recall that </w:t>
        </w:r>
      </w:ins>
      <w:ins w:id="408" w:author="Kelvin Sung" w:date="2021-04-11T14:35:00Z">
        <w:r>
          <w:t xml:space="preserve">the loop component is </w:t>
        </w:r>
      </w:ins>
      <w:ins w:id="409" w:author="Kelvin Sung" w:date="2021-04-11T14:38:00Z">
        <w:r>
          <w:t xml:space="preserve">part of </w:t>
        </w:r>
      </w:ins>
      <w:ins w:id="410" w:author="Kelvin Sung" w:date="2021-04-11T14:35:00Z">
        <w:r>
          <w:t>the core of the game engine and should not be accessed by</w:t>
        </w:r>
      </w:ins>
      <w:ins w:id="411" w:author="Kelvin Sung" w:date="2021-04-11T14:36:00Z">
        <w:r>
          <w:t xml:space="preserve"> the client game developer</w:t>
        </w:r>
      </w:ins>
      <w:ins w:id="412" w:author="Kelvin Sung" w:date="2021-04-11T14:38:00Z">
        <w:r>
          <w:t>.</w:t>
        </w:r>
      </w:ins>
      <w:ins w:id="413" w:author="Kelvin Sung" w:date="2021-04-11T14:36:00Z">
        <w:r>
          <w:t xml:space="preserve"> </w:t>
        </w:r>
      </w:ins>
      <w:ins w:id="414" w:author="Kelvin Sung" w:date="2021-04-11T14:38:00Z">
        <w:r>
          <w:t xml:space="preserve">In contrast, </w:t>
        </w:r>
      </w:ins>
      <w:del w:id="415" w:author="Kelvin Sung" w:date="2021-04-11T14:36:00Z">
        <w:r w:rsidR="00AA4F58" w:rsidRPr="00AA4F58" w:rsidDel="008E45AF">
          <w:delText>T</w:delText>
        </w:r>
      </w:del>
      <w:ins w:id="416" w:author="Kelvin Sung" w:date="2021-04-11T14:37:00Z">
        <w:r>
          <w:t>a</w:t>
        </w:r>
      </w:ins>
      <w:del w:id="417" w:author="Kelvin Sung" w:date="2021-04-11T14:37:00Z">
        <w:r w:rsidR="00AA4F58" w:rsidRPr="00AA4F58" w:rsidDel="008E45AF">
          <w:delText xml:space="preserve">he input component </w:delText>
        </w:r>
      </w:del>
      <w:del w:id="418" w:author="Kelvin Sung" w:date="2021-04-11T14:33:00Z">
        <w:r w:rsidR="00AA4F58" w:rsidRPr="00AA4F58" w:rsidDel="007D7AB8">
          <w:delText xml:space="preserve">of the game </w:delText>
        </w:r>
      </w:del>
      <w:del w:id="419" w:author="Kelvin Sung" w:date="2021-04-11T14:37:00Z">
        <w:r w:rsidR="00AA4F58" w:rsidRPr="00AA4F58" w:rsidDel="008E45AF">
          <w:delText>follows the same pattern as the other core engine modules such as the vertex buffer or the game loop. A</w:delText>
        </w:r>
      </w:del>
      <w:r w:rsidR="00AA4F58" w:rsidRPr="00AA4F58">
        <w:t xml:space="preserve"> well-defined input module should </w:t>
      </w:r>
      <w:del w:id="420" w:author="Kelvin Sung" w:date="2021-04-11T14:38:00Z">
        <w:r w:rsidR="00AA4F58" w:rsidRPr="00AA4F58" w:rsidDel="008E45AF">
          <w:delText xml:space="preserve">allow </w:delText>
        </w:r>
      </w:del>
      <w:ins w:id="421" w:author="Kelvin Sung" w:date="2021-04-11T14:38:00Z">
        <w:r>
          <w:t xml:space="preserve">support </w:t>
        </w:r>
      </w:ins>
      <w:r w:rsidR="00AA4F58" w:rsidRPr="00AA4F58">
        <w:t xml:space="preserve">the </w:t>
      </w:r>
      <w:ins w:id="422" w:author="Kelvin Sung" w:date="2021-04-11T14:34:00Z">
        <w:r w:rsidR="007D7AB8">
          <w:t xml:space="preserve">client </w:t>
        </w:r>
      </w:ins>
      <w:del w:id="423" w:author="Kelvin Sung" w:date="2021-04-11T14:34:00Z">
        <w:r w:rsidR="00AA4F58" w:rsidRPr="00AA4F58" w:rsidDel="007D7AB8">
          <w:delText xml:space="preserve">rest of the </w:delText>
        </w:r>
      </w:del>
      <w:r w:rsidR="00AA4F58" w:rsidRPr="00AA4F58">
        <w:t xml:space="preserve">game </w:t>
      </w:r>
      <w:del w:id="424" w:author="Kelvin Sung" w:date="2021-04-11T14:34:00Z">
        <w:r w:rsidR="00AA4F58" w:rsidRPr="00AA4F58" w:rsidDel="007D7AB8">
          <w:delText xml:space="preserve">engine </w:delText>
        </w:r>
      </w:del>
      <w:ins w:id="425" w:author="Kelvin Sung" w:date="2021-04-11T14:34:00Z">
        <w:r w:rsidR="007D7AB8">
          <w:t xml:space="preserve">developer </w:t>
        </w:r>
      </w:ins>
      <w:r w:rsidR="00AA4F58" w:rsidRPr="00AA4F58">
        <w:t>to query keyboard state</w:t>
      </w:r>
      <w:ins w:id="426" w:author="Kelvin Sung" w:date="2021-04-11T14:39:00Z">
        <w:r>
          <w:t>s</w:t>
        </w:r>
      </w:ins>
      <w:r w:rsidR="00AA4F58" w:rsidRPr="00AA4F58">
        <w:t xml:space="preserve"> </w:t>
      </w:r>
      <w:del w:id="427" w:author="Kelvin Sung" w:date="2021-04-11T14:39:00Z">
        <w:r w:rsidR="00AA4F58" w:rsidRPr="00AA4F58" w:rsidDel="008E45AF">
          <w:delText xml:space="preserve">changes </w:delText>
        </w:r>
      </w:del>
      <w:r w:rsidR="00AA4F58" w:rsidRPr="00AA4F58">
        <w:t>without being distracted by any details.</w:t>
      </w:r>
      <w:ins w:id="428" w:author="Kelvin Sung" w:date="2021-04-11T14:42:00Z">
        <w:r w:rsidR="00F310FF">
          <w:t xml:space="preserve"> For this reason, the input module will be defined in the </w:t>
        </w:r>
        <w:r w:rsidR="00F310FF" w:rsidRPr="00F310FF">
          <w:rPr>
            <w:rStyle w:val="CodeInline"/>
            <w:rPrChange w:id="429" w:author="Kelvin Sung" w:date="2021-04-11T14:42:00Z">
              <w:rPr/>
            </w:rPrChange>
          </w:rPr>
          <w:t>src/engine</w:t>
        </w:r>
        <w:r w:rsidR="00F310FF">
          <w:t xml:space="preserve"> folder.</w:t>
        </w:r>
      </w:ins>
      <w:r w:rsidR="00AA4F58" w:rsidRPr="00AA4F58">
        <w:t xml:space="preserve"> </w:t>
      </w:r>
      <w:del w:id="430" w:author="Kelvin Sung" w:date="2021-04-11T14:41:00Z">
        <w:r w:rsidR="00AA4F58" w:rsidRPr="00AA4F58" w:rsidDel="00F9207A">
          <w:delText xml:space="preserve">To accurately capture keyboard state changes, the input component </w:delText>
        </w:r>
      </w:del>
      <w:del w:id="431" w:author="Kelvin Sung" w:date="2021-04-11T14:34:00Z">
        <w:r w:rsidR="00AA4F58" w:rsidRPr="00AA4F58" w:rsidDel="007D7AB8">
          <w:delText xml:space="preserve">will </w:delText>
        </w:r>
      </w:del>
      <w:del w:id="432" w:author="Kelvin Sung" w:date="2021-04-11T14:41:00Z">
        <w:r w:rsidR="00AA4F58" w:rsidRPr="00AA4F58" w:rsidDel="00F9207A">
          <w:delText>be integrated with the core of game loop.</w:delText>
        </w:r>
      </w:del>
    </w:p>
    <w:p w14:paraId="6B9A27D4" w14:textId="13EE8449" w:rsidR="00267D15" w:rsidRDefault="002B58A1" w:rsidP="003C47A8">
      <w:pPr>
        <w:pStyle w:val="NumList"/>
        <w:numPr>
          <w:ilvl w:val="0"/>
          <w:numId w:val="14"/>
        </w:numPr>
      </w:pPr>
      <w:r w:rsidRPr="002B58A1">
        <w:t xml:space="preserve">Create a new file in the </w:t>
      </w:r>
      <w:r w:rsidRPr="00F2631A">
        <w:rPr>
          <w:rStyle w:val="CodeInline"/>
          <w:rPrChange w:id="433" w:author="Kelvin Sung" w:date="2021-04-11T14:35:00Z">
            <w:rPr/>
          </w:rPrChange>
        </w:rPr>
        <w:t>src/engine</w:t>
      </w:r>
      <w:del w:id="434" w:author="Kelvin Sung" w:date="2021-04-11T14:35:00Z">
        <w:r w:rsidRPr="002B58A1" w:rsidDel="00F2631A">
          <w:delText>/</w:delText>
        </w:r>
        <w:r w:rsidDel="00F2631A">
          <w:delText>c</w:delText>
        </w:r>
        <w:r w:rsidRPr="002B58A1" w:rsidDel="00F2631A">
          <w:delText>ore</w:delText>
        </w:r>
      </w:del>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DCFE10F" w:rsidR="002B58A1" w:rsidRDefault="002B58A1" w:rsidP="003C47A8">
      <w:pPr>
        <w:pStyle w:val="NumList"/>
        <w:numPr>
          <w:ilvl w:val="0"/>
          <w:numId w:val="14"/>
        </w:numPr>
      </w:pPr>
      <w:r w:rsidRPr="002B58A1">
        <w:t xml:space="preserve">Define </w:t>
      </w:r>
      <w:ins w:id="435" w:author="Kelvin Sung" w:date="2021-04-11T14:44:00Z">
        <w:r w:rsidR="00B829BC">
          <w:t xml:space="preserve">a </w:t>
        </w:r>
        <w:r w:rsidR="00B829BC" w:rsidRPr="00112349">
          <w:rPr>
            <w:rStyle w:val="Emphasis"/>
            <w:rPrChange w:id="436" w:author="Jeb Pavleas" w:date="2021-04-14T16:56:00Z">
              <w:rPr/>
            </w:rPrChange>
          </w:rPr>
          <w:t>dictionary</w:t>
        </w:r>
        <w:r w:rsidR="00B829BC">
          <w:t xml:space="preserve"> to capture the key code mapping.</w:t>
        </w:r>
      </w:ins>
      <w:del w:id="437" w:author="Kelvin Sung" w:date="2021-04-11T14:43:00Z">
        <w:r w:rsidRPr="002B58A1" w:rsidDel="00B829BC">
          <w:delText xml:space="preserve">a set of </w:delText>
        </w:r>
      </w:del>
      <w:del w:id="438" w:author="Kelvin Sung" w:date="2021-04-11T14:44:00Z">
        <w:r w:rsidRPr="002B58A1" w:rsidDel="00B829BC">
          <w:delText>keyboard keys to map key codes.</w:delText>
        </w:r>
      </w:del>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39F60493" w:rsidR="00062E30" w:rsidRDefault="00062E30" w:rsidP="00062E30">
      <w:pPr>
        <w:pStyle w:val="BodyTextFirst"/>
      </w:pPr>
      <w:r w:rsidRPr="00062E30">
        <w:t xml:space="preserve">Key codes are </w:t>
      </w:r>
      <w:ins w:id="439" w:author="Kelvin Sung" w:date="2021-04-11T14:46:00Z">
        <w:r w:rsidR="00B829BC" w:rsidRPr="00062E30">
          <w:t>unique number</w:t>
        </w:r>
        <w:r w:rsidR="00B829BC">
          <w:t>s</w:t>
        </w:r>
        <w:r w:rsidR="00B829BC" w:rsidRPr="00062E30">
          <w:t xml:space="preserve"> </w:t>
        </w:r>
        <w:r w:rsidR="00B829BC">
          <w:t xml:space="preserve">representing </w:t>
        </w:r>
      </w:ins>
      <w:del w:id="440" w:author="Kelvin Sung" w:date="2021-04-11T14:46:00Z">
        <w:r w:rsidRPr="00062E30" w:rsidDel="00B829BC">
          <w:delText xml:space="preserve">the codes used by the </w:delText>
        </w:r>
      </w:del>
      <w:ins w:id="441" w:author="Kelvin Sung" w:date="2021-04-11T14:46:00Z">
        <w:r w:rsidR="00B829BC">
          <w:t xml:space="preserve">each </w:t>
        </w:r>
      </w:ins>
      <w:r w:rsidRPr="00062E30">
        <w:t xml:space="preserve">keyboard </w:t>
      </w:r>
      <w:del w:id="442" w:author="Kelvin Sung" w:date="2021-04-11T14:46:00Z">
        <w:r w:rsidRPr="00062E30" w:rsidDel="00B829BC">
          <w:delText xml:space="preserve">handler where each keyboard </w:delText>
        </w:r>
      </w:del>
      <w:r w:rsidRPr="00062E30">
        <w:t>character</w:t>
      </w:r>
      <w:del w:id="443" w:author="Kelvin Sung" w:date="2021-04-11T14:46:00Z">
        <w:r w:rsidRPr="00062E30" w:rsidDel="00B829BC">
          <w:delText xml:space="preserve"> has its own unique number, the corresponding key code</w:delText>
        </w:r>
      </w:del>
      <w:r w:rsidRPr="00062E30">
        <w:t xml:space="preserve">. Note that there are up to 222 </w:t>
      </w:r>
      <w:ins w:id="444" w:author="Kelvin Sung" w:date="2021-04-11T14:47:00Z">
        <w:r w:rsidR="00B829BC">
          <w:t xml:space="preserve">unique </w:t>
        </w:r>
      </w:ins>
      <w:r w:rsidRPr="00062E30">
        <w:t>keys</w:t>
      </w:r>
      <w:del w:id="445" w:author="Kelvin Sung" w:date="2021-04-11T14:47:00Z">
        <w:r w:rsidRPr="00062E30" w:rsidDel="00B829BC">
          <w:delText xml:space="preserve"> tracked</w:delText>
        </w:r>
      </w:del>
      <w:r w:rsidRPr="00062E30">
        <w:t xml:space="preserve">. In the </w:t>
      </w:r>
      <w:del w:id="446" w:author="Kelvin Sung" w:date="2021-04-11T14:49:00Z">
        <w:r w:rsidRPr="00062E30" w:rsidDel="00AD0E06">
          <w:delText xml:space="preserve">previous </w:delText>
        </w:r>
      </w:del>
      <w:r w:rsidRPr="00062E30">
        <w:t xml:space="preserve">listing, only </w:t>
      </w:r>
      <w:ins w:id="447" w:author="Kelvin Sung" w:date="2021-04-11T14:47:00Z">
        <w:r w:rsidR="00B829BC">
          <w:t>a small s</w:t>
        </w:r>
      </w:ins>
      <w:ins w:id="448" w:author="Kelvin Sung" w:date="2021-04-11T14:48:00Z">
        <w:r w:rsidR="00B829BC">
          <w:t>u</w:t>
        </w:r>
      </w:ins>
      <w:ins w:id="449" w:author="Kelvin Sung" w:date="2021-04-11T14:47:00Z">
        <w:r w:rsidR="00B829BC">
          <w:t>bset of the keys</w:t>
        </w:r>
      </w:ins>
      <w:ins w:id="450" w:author="Kelvin Sung" w:date="2021-04-11T14:49:00Z">
        <w:r w:rsidR="003A5B87">
          <w:t>, those that are relevant to this project,</w:t>
        </w:r>
      </w:ins>
      <w:ins w:id="451" w:author="Kelvin Sung" w:date="2021-04-11T14:47:00Z">
        <w:r w:rsidR="00B829BC">
          <w:t xml:space="preserve"> are defined in the dictionary. </w:t>
        </w:r>
      </w:ins>
      <w:del w:id="452" w:author="Kelvin Sung" w:date="2021-04-11T14:47:00Z">
        <w:r w:rsidRPr="00062E30" w:rsidDel="00B829BC">
          <w:delText>the constants are shown in the public interface.</w:delText>
        </w:r>
      </w:del>
      <w:ins w:id="453" w:author="Kelvin Sung" w:date="2021-04-11T14:47:00Z">
        <w:r w:rsidR="00B829BC">
          <w:t xml:space="preserve"> </w:t>
        </w:r>
      </w:ins>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ins w:id="454" w:author="Kelvin Sung" w:date="2021-04-11T14:39:00Z">
        <w:r w:rsidR="008E45AF" w:rsidRPr="008E45AF">
          <w:rPr>
            <w:rStyle w:val="Strong"/>
            <w:rPrChange w:id="455" w:author="Kelvin Sung" w:date="2021-04-11T14:39:00Z">
              <w:rPr/>
            </w:rPrChange>
          </w:rPr>
          <w:t>http://</w:t>
        </w:r>
      </w:ins>
      <w:r w:rsidRPr="008E45AF">
        <w:rPr>
          <w:rStyle w:val="Strong"/>
        </w:rPr>
        <w:t>www.cambiaresearch.com/articles/15/javascript-char-codes-key-codes</w:t>
      </w:r>
      <w:r w:rsidRPr="002B58A1">
        <w:t>.</w:t>
      </w:r>
    </w:p>
    <w:p w14:paraId="0FEBEDA2" w14:textId="3A7789F8" w:rsidR="002B58A1" w:rsidRPr="002B58A1" w:rsidRDefault="002B58A1" w:rsidP="002B58A1">
      <w:pPr>
        <w:pStyle w:val="NumList"/>
      </w:pPr>
      <w:r w:rsidRPr="002B58A1">
        <w:t xml:space="preserve">Create </w:t>
      </w:r>
      <w:r w:rsidR="007826B9">
        <w:t>array instance variables</w:t>
      </w:r>
      <w:r w:rsidRPr="002B58A1">
        <w:t xml:space="preserve"> </w:t>
      </w:r>
      <w:ins w:id="456" w:author="Kelvin Sung" w:date="2021-04-11T14:50:00Z">
        <w:r w:rsidR="00D50947">
          <w:t>for</w:t>
        </w:r>
      </w:ins>
      <w:del w:id="457" w:author="Kelvin Sung" w:date="2021-04-11T14:50:00Z">
        <w:r w:rsidRPr="002B58A1" w:rsidDel="00D50947">
          <w:delText>to</w:delText>
        </w:r>
      </w:del>
      <w:r w:rsidRPr="002B58A1">
        <w:t xml:space="preserve"> track</w:t>
      </w:r>
      <w:ins w:id="458" w:author="Kelvin Sung" w:date="2021-04-11T14:50:00Z">
        <w:r w:rsidR="00D50947">
          <w:t>ing</w:t>
        </w:r>
      </w:ins>
      <w:r w:rsidRPr="002B58A1">
        <w:t xml:space="preserve"> </w:t>
      </w:r>
      <w:r>
        <w:t>the</w:t>
      </w:r>
      <w:r w:rsidR="007826B9">
        <w:t xml:space="preserve"> </w:t>
      </w:r>
      <w:del w:id="459" w:author="Kelvin Sung" w:date="2021-04-11T14:49:00Z">
        <w:r w:rsidR="007826B9" w:rsidDel="00DB3A4E">
          <w:delText>various</w:delText>
        </w:r>
        <w:r w:rsidDel="00DB3A4E">
          <w:delText xml:space="preserve"> </w:delText>
        </w:r>
      </w:del>
      <w:del w:id="460" w:author="Kelvin Sung" w:date="2021-04-11T14:50:00Z">
        <w:r w:rsidRPr="002B58A1" w:rsidDel="00DB3A4E">
          <w:delText xml:space="preserve">key </w:delText>
        </w:r>
      </w:del>
      <w:r w:rsidRPr="002B58A1">
        <w:t>states</w:t>
      </w:r>
      <w:ins w:id="461" w:author="Kelvin Sung" w:date="2021-04-11T14:50:00Z">
        <w:r w:rsidR="00DB3A4E">
          <w:t xml:space="preserve"> of every key</w:t>
        </w:r>
      </w:ins>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325B5D8" w:rsidR="002B58A1" w:rsidRPr="002B58A1" w:rsidRDefault="002B58A1" w:rsidP="002B58A1">
      <w:pPr>
        <w:pStyle w:val="BodyTextFirst"/>
      </w:pPr>
      <w:del w:id="462" w:author="Kelvin Sung" w:date="2021-04-11T14:51:00Z">
        <w:r w:rsidRPr="002B58A1" w:rsidDel="00BF5CB9">
          <w:delText xml:space="preserve">Each of the </w:delText>
        </w:r>
      </w:del>
      <w:ins w:id="463" w:author="Kelvin Sung" w:date="2021-04-11T14:51:00Z">
        <w:r w:rsidR="00BF5CB9">
          <w:t xml:space="preserve">All </w:t>
        </w:r>
      </w:ins>
      <w:r w:rsidRPr="002B58A1">
        <w:t xml:space="preserve">three </w:t>
      </w:r>
      <w:r w:rsidR="007826B9">
        <w:t>arrays</w:t>
      </w:r>
      <w:r w:rsidRPr="002B58A1">
        <w:t xml:space="preserve"> </w:t>
      </w:r>
      <w:del w:id="464" w:author="Kelvin Sung" w:date="2021-04-11T14:51:00Z">
        <w:r w:rsidRPr="002B58A1" w:rsidDel="006C25FC">
          <w:delText xml:space="preserve">contain </w:delText>
        </w:r>
      </w:del>
      <w:ins w:id="465" w:author="Kelvin Sung" w:date="2021-04-11T14:51:00Z">
        <w:r w:rsidR="006C25FC">
          <w:t>define</w:t>
        </w:r>
        <w:r w:rsidR="00BF5CB9">
          <w:t xml:space="preserve"> the state of</w:t>
        </w:r>
        <w:r w:rsidR="006C25FC" w:rsidRPr="002B58A1">
          <w:t xml:space="preserve"> </w:t>
        </w:r>
      </w:ins>
      <w:del w:id="466" w:author="Kelvin Sung" w:date="2021-04-11T14:51:00Z">
        <w:r w:rsidRPr="002B58A1" w:rsidDel="00E46F5F">
          <w:delText xml:space="preserve">all the </w:delText>
        </w:r>
      </w:del>
      <w:ins w:id="467" w:author="Kelvin Sung" w:date="2021-04-11T14:51:00Z">
        <w:r w:rsidR="00E46F5F">
          <w:t xml:space="preserve">every </w:t>
        </w:r>
      </w:ins>
      <w:r w:rsidRPr="002B58A1">
        <w:t xml:space="preserve">key </w:t>
      </w:r>
      <w:del w:id="468" w:author="Kelvin Sung" w:date="2021-04-11T14:51:00Z">
        <w:r w:rsidRPr="002B58A1" w:rsidDel="00BF5CB9">
          <w:delText xml:space="preserve">states </w:delText>
        </w:r>
      </w:del>
      <w:r w:rsidRPr="002B58A1">
        <w:t xml:space="preserve">as </w:t>
      </w:r>
      <w:ins w:id="469" w:author="Kelvin Sung" w:date="2021-04-11T14:52:00Z">
        <w:r w:rsidR="00E46F5F">
          <w:t xml:space="preserve">a </w:t>
        </w:r>
      </w:ins>
      <w:r w:rsidRPr="002B58A1">
        <w:t>boolean</w:t>
      </w:r>
      <w:del w:id="470" w:author="Kelvin Sung" w:date="2021-04-11T14:52:00Z">
        <w:r w:rsidRPr="002B58A1" w:rsidDel="00E46F5F">
          <w:delText>s</w:delText>
        </w:r>
      </w:del>
      <w:r w:rsidRPr="002B58A1">
        <w:t xml:space="preserve">. The </w:t>
      </w:r>
      <w:r w:rsidRPr="002B58A1">
        <w:rPr>
          <w:rStyle w:val="CodeInline"/>
        </w:rPr>
        <w:t>mKeyPreviousState</w:t>
      </w:r>
      <w:r w:rsidRPr="002B58A1">
        <w:t xml:space="preserve"> records the key states of the previous update cycle, and the </w:t>
      </w:r>
      <w:r w:rsidRPr="002B58A1">
        <w:rPr>
          <w:rStyle w:val="CodeInline"/>
        </w:rPr>
        <w:t>mIsKeyPressed</w:t>
      </w:r>
      <w:r w:rsidRPr="002B58A1">
        <w:t xml:space="preserve"> </w:t>
      </w:r>
      <w:del w:id="471" w:author="Kelvin Sung" w:date="2021-04-11T14:52:00Z">
        <w:r w:rsidRPr="002B58A1" w:rsidDel="00E46F5F">
          <w:delText xml:space="preserve">object </w:delText>
        </w:r>
      </w:del>
      <w:r w:rsidRPr="002B58A1">
        <w:t xml:space="preserve">records the current state of the keys. The key code entries of these two </w:t>
      </w:r>
      <w:del w:id="472" w:author="Kelvin Sung" w:date="2021-04-11T14:52:00Z">
        <w:r w:rsidRPr="002B58A1" w:rsidDel="00E46F5F">
          <w:delText xml:space="preserve">objects </w:delText>
        </w:r>
      </w:del>
      <w:ins w:id="473" w:author="Kelvin Sung" w:date="2021-04-11T14:52:00Z">
        <w:r w:rsidR="00E46F5F">
          <w:t xml:space="preserve">arrays </w:t>
        </w:r>
      </w:ins>
      <w:r w:rsidRPr="002B58A1">
        <w:t xml:space="preserve">are true when the corresponding keyboard keys are pressed, and </w:t>
      </w:r>
      <w:del w:id="474" w:author="Kelvin Sung" w:date="2021-04-11T14:53:00Z">
        <w:r w:rsidRPr="002B58A1" w:rsidDel="00E46F5F">
          <w:delText xml:space="preserve">they are </w:delText>
        </w:r>
      </w:del>
      <w:r w:rsidRPr="002B58A1">
        <w:t xml:space="preserve">false otherwise. The </w:t>
      </w:r>
      <w:r w:rsidRPr="002B58A1">
        <w:rPr>
          <w:rStyle w:val="CodeInline"/>
        </w:rPr>
        <w:t>mIsKeyClicked</w:t>
      </w:r>
      <w:r w:rsidRPr="002B58A1">
        <w:t xml:space="preserve"> </w:t>
      </w:r>
      <w:r w:rsidR="007826B9">
        <w:t>array</w:t>
      </w:r>
      <w:r w:rsidRPr="002B58A1">
        <w:t xml:space="preserve"> captures key click events. The key code entries of this </w:t>
      </w:r>
      <w:r w:rsidR="007826B9">
        <w:t>array</w:t>
      </w:r>
      <w:r w:rsidRPr="002B58A1">
        <w:t xml:space="preserve"> are true only when the corresponding keyboard key goes from being pressed to being released</w:t>
      </w:r>
      <w:ins w:id="475" w:author="Kelvin Sung" w:date="2021-04-11T14:53:00Z">
        <w:r w:rsidR="00D41A64">
          <w:t xml:space="preserve"> in two consecutive update</w:t>
        </w:r>
        <w:r w:rsidR="0019230F">
          <w:t xml:space="preserve"> cycles</w:t>
        </w:r>
      </w:ins>
      <w:r w:rsidRPr="002B58A1">
        <w:t xml:space="preserve">. </w:t>
      </w:r>
    </w:p>
    <w:p w14:paraId="3A487A27" w14:textId="37808BE6" w:rsidR="002B58A1" w:rsidRDefault="002B58A1" w:rsidP="007826B9">
      <w:pPr>
        <w:pStyle w:val="BodyTextCont"/>
      </w:pPr>
      <w:r w:rsidRPr="002B58A1">
        <w:t xml:space="preserve">It is important to note that </w:t>
      </w:r>
      <w:r w:rsidRPr="002B58A1">
        <w:rPr>
          <w:rStyle w:val="CodeInline"/>
        </w:rPr>
        <w:t>KeyPress</w:t>
      </w:r>
      <w:r w:rsidRPr="002B58A1">
        <w:t xml:space="preserve"> is the state of a key, while </w:t>
      </w:r>
      <w:r w:rsidRPr="002B58A1">
        <w:rPr>
          <w:rStyle w:val="CodeInline"/>
        </w:rPr>
        <w:t>KeyClicked</w:t>
      </w:r>
      <w:r w:rsidRPr="002B58A1">
        <w:t xml:space="preserve"> is an event. For example, if a player presses the </w:t>
      </w:r>
      <w:r w:rsidRPr="007826B9">
        <w:rPr>
          <w:rStyle w:val="Emphasis"/>
        </w:rPr>
        <w:t>A</w:t>
      </w:r>
      <w:r w:rsidRPr="002B58A1">
        <w:t xml:space="preserve"> key for one second before </w:t>
      </w:r>
      <w:r w:rsidRPr="002B58A1">
        <w:lastRenderedPageBreak/>
        <w:t xml:space="preserve">she releases it, for the duration of that entire second, </w:t>
      </w:r>
      <w:r w:rsidRPr="002B58A1">
        <w:rPr>
          <w:rStyle w:val="CodeInline"/>
        </w:rPr>
        <w:t>KeyPress</w:t>
      </w:r>
      <w:r w:rsidRPr="002B58A1">
        <w:t xml:space="preserve"> for </w:t>
      </w:r>
      <w:r w:rsidRPr="003C0432">
        <w:rPr>
          <w:rStyle w:val="Emphasis"/>
          <w:rPrChange w:id="476" w:author="Jeb Pavleas" w:date="2021-04-14T16:58:00Z">
            <w:rPr/>
          </w:rPrChange>
        </w:rPr>
        <w:t>A</w:t>
      </w:r>
      <w:r w:rsidRPr="002B58A1">
        <w:t xml:space="preserve"> is true, while </w:t>
      </w:r>
      <w:r w:rsidRPr="002B58A1">
        <w:rPr>
          <w:rStyle w:val="CodeInline"/>
        </w:rPr>
        <w:t>KeyClick</w:t>
      </w:r>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5EF54E9" w:rsidR="00062E30" w:rsidRDefault="002B58A1" w:rsidP="002B58A1">
      <w:pPr>
        <w:pStyle w:val="BodyTextFirst"/>
      </w:pPr>
      <w:r w:rsidRPr="002B58A1">
        <w:t>When the</w:t>
      </w:r>
      <w:ins w:id="477" w:author="Kelvin Sung" w:date="2021-04-11T14:56:00Z">
        <w:r w:rsidR="00B95C97">
          <w:t xml:space="preserve">se </w:t>
        </w:r>
      </w:ins>
      <w:del w:id="478" w:author="Kelvin Sung" w:date="2021-04-11T14:56:00Z">
        <w:r w:rsidRPr="002B58A1" w:rsidDel="00B95C97">
          <w:delText xml:space="preserve"> previous </w:delText>
        </w:r>
      </w:del>
      <w:r w:rsidRPr="002B58A1">
        <w:t xml:space="preserve">functions are called, they use their corresponding key code to record </w:t>
      </w:r>
      <w:ins w:id="479" w:author="Kelvin Sung" w:date="2021-04-11T14:56:00Z">
        <w:r w:rsidR="00B95C97">
          <w:t xml:space="preserve">the corresponding </w:t>
        </w:r>
      </w:ins>
      <w:r w:rsidRPr="002B58A1">
        <w:t>keyboard state changes.</w:t>
      </w:r>
    </w:p>
    <w:p w14:paraId="3944B58A" w14:textId="553B5FA7" w:rsidR="00D54D65" w:rsidRPr="00D54D65" w:rsidRDefault="00D54D65" w:rsidP="00D54D65">
      <w:pPr>
        <w:pStyle w:val="NumList"/>
      </w:pPr>
      <w:r w:rsidRPr="00D54D65">
        <w:t xml:space="preserve">Add a function to initialize all the key states and register the key event handlers </w:t>
      </w:r>
      <w:del w:id="480" w:author="Kelvin Sung" w:date="2021-04-11T14:56:00Z">
        <w:r w:rsidRPr="00D54D65" w:rsidDel="00BC25D9">
          <w:delText xml:space="preserve">to </w:delText>
        </w:r>
      </w:del>
      <w:ins w:id="481" w:author="Kelvin Sung" w:date="2021-04-11T14:56:00Z">
        <w:r w:rsidR="00BC25D9">
          <w:t xml:space="preserve">with </w:t>
        </w:r>
      </w:ins>
      <w:r w:rsidRPr="00D54D65">
        <w:t>the browser.</w:t>
      </w:r>
      <w:r w:rsidR="00267D15" w:rsidRPr="00267D15">
        <w:t xml:space="preserve"> </w:t>
      </w:r>
      <w:del w:id="482" w:author="Kelvin Sung" w:date="2021-04-11T14:57:00Z">
        <w:r w:rsidR="00267D15" w:rsidRPr="00267D15" w:rsidDel="00BC25D9">
          <w:delText>Notice that t</w:delText>
        </w:r>
      </w:del>
      <w:ins w:id="483" w:author="Kelvin Sung" w:date="2021-04-11T14:57:00Z">
        <w:r w:rsidR="00BC25D9">
          <w:t>T</w:t>
        </w:r>
      </w:ins>
      <w:r w:rsidR="00267D15" w:rsidRPr="00267D15">
        <w:t xml:space="preserve">he </w:t>
      </w:r>
      <w:r w:rsidR="00267D15" w:rsidRPr="00267D15">
        <w:rPr>
          <w:rStyle w:val="CodeInline"/>
        </w:rPr>
        <w:t>window.addEventListener()</w:t>
      </w:r>
      <w:r w:rsidR="00267D15" w:rsidRPr="00267D15">
        <w:t xml:space="preserve"> function registers the </w:t>
      </w:r>
      <w:r w:rsidR="00267D15" w:rsidRPr="00267D15">
        <w:rPr>
          <w:rStyle w:val="CodeInline"/>
        </w:rPr>
        <w:t>onKeyUp/Down()</w:t>
      </w:r>
      <w:r w:rsidR="00267D15" w:rsidRPr="00267D15">
        <w:t xml:space="preserve"> event handler</w:t>
      </w:r>
      <w:ins w:id="484" w:author="Kelvin Sung" w:date="2021-04-11T14:57:00Z">
        <w:r w:rsidR="00BC25D9">
          <w:t>s</w:t>
        </w:r>
      </w:ins>
      <w:r w:rsidR="00267D15" w:rsidRPr="00267D15">
        <w:t xml:space="preserve"> </w:t>
      </w:r>
      <w:del w:id="485" w:author="Kelvin Sung" w:date="2021-04-11T14:57:00Z">
        <w:r w:rsidR="00267D15" w:rsidRPr="00267D15" w:rsidDel="00BC25D9">
          <w:delText xml:space="preserve">functions </w:delText>
        </w:r>
      </w:del>
      <w:r w:rsidR="00267D15" w:rsidRPr="00267D15">
        <w:t xml:space="preserve">with the browser such that </w:t>
      </w:r>
      <w:del w:id="486" w:author="Kelvin Sung" w:date="2021-04-11T14:58:00Z">
        <w:r w:rsidR="00267D15" w:rsidRPr="00267D15" w:rsidDel="00D811A9">
          <w:delText xml:space="preserve">these </w:delText>
        </w:r>
      </w:del>
      <w:ins w:id="487" w:author="Kelvin Sung" w:date="2021-04-11T14:58:00Z">
        <w:r w:rsidR="00D811A9">
          <w:t xml:space="preserve">the corresponding </w:t>
        </w:r>
      </w:ins>
      <w:r w:rsidR="00267D15" w:rsidRPr="00267D15">
        <w:t xml:space="preserve">functions will be called </w:t>
      </w:r>
      <w:del w:id="488" w:author="Kelvin Sung" w:date="2021-04-11T14:57:00Z">
        <w:r w:rsidR="00267D15" w:rsidRPr="00267D15" w:rsidDel="00BC25D9">
          <w:delText>to register the keyboard state changes</w:delText>
        </w:r>
      </w:del>
      <w:ins w:id="489" w:author="Kelvin Sung" w:date="2021-04-11T14:57:00Z">
        <w:r w:rsidR="00BC25D9">
          <w:t xml:space="preserve">when the </w:t>
        </w:r>
      </w:ins>
      <w:ins w:id="490" w:author="Kelvin Sung" w:date="2021-04-11T14:58:00Z">
        <w:r w:rsidR="00BC25D9">
          <w:t xml:space="preserve">presses or releases </w:t>
        </w:r>
        <w:r w:rsidR="00C31E50">
          <w:t xml:space="preserve">keys on the </w:t>
        </w:r>
        <w:r w:rsidR="00BC25D9">
          <w:t>keyboard</w:t>
        </w:r>
      </w:ins>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r w:rsidR="007826B9" w:rsidRPr="007826B9">
        <w:rPr>
          <w:rStyle w:val="CodeInline"/>
        </w:rPr>
        <w:t>mIsKeyPressed</w:t>
      </w:r>
      <w:r w:rsidR="007826B9" w:rsidRPr="00D54D65">
        <w:t xml:space="preserve"> and </w:t>
      </w:r>
      <w:r w:rsidR="007826B9" w:rsidRPr="007826B9">
        <w:rPr>
          <w:rStyle w:val="CodeInline"/>
        </w:rPr>
        <w:t>mKeyPreviousState</w:t>
      </w:r>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lastRenderedPageBreak/>
        <w:t xml:space="preserve">    }</w:t>
      </w:r>
    </w:p>
    <w:p w14:paraId="50283044" w14:textId="6D9FBFC6" w:rsidR="00062E30" w:rsidRDefault="00062E30" w:rsidP="00062E30">
      <w:pPr>
        <w:pStyle w:val="Code"/>
      </w:pPr>
      <w:r w:rsidRPr="00062E30">
        <w:t>}</w:t>
      </w:r>
    </w:p>
    <w:p w14:paraId="6F094666" w14:textId="3ECD70B4" w:rsidR="00D54D65" w:rsidRPr="00D54D65" w:rsidRDefault="00D54D65" w:rsidP="00D54D65">
      <w:pPr>
        <w:pStyle w:val="NumList"/>
      </w:pPr>
      <w:r w:rsidRPr="00D54D65">
        <w:t xml:space="preserve">Add public functions for </w:t>
      </w:r>
      <w:del w:id="491" w:author="Kelvin Sung" w:date="2021-04-11T14:59:00Z">
        <w:r w:rsidRPr="00D54D65" w:rsidDel="00D811A9">
          <w:delText xml:space="preserve">clean </w:delText>
        </w:r>
      </w:del>
      <w:r w:rsidRPr="00D54D65">
        <w:t>inquires to current keyboard states</w:t>
      </w:r>
      <w:r w:rsidR="00267D15">
        <w:t xml:space="preserve"> </w:t>
      </w:r>
      <w:del w:id="492" w:author="Kelvin Sung" w:date="2021-04-11T14:59:00Z">
        <w:r w:rsidR="00267D15" w:rsidDel="00D811A9">
          <w:delText xml:space="preserve">for use with </w:delText>
        </w:r>
      </w:del>
      <w:ins w:id="493" w:author="Kelvin Sung" w:date="2021-04-11T14:59:00Z">
        <w:r w:rsidR="00D811A9">
          <w:t xml:space="preserve">to support </w:t>
        </w:r>
      </w:ins>
      <w:r w:rsidR="00267D15">
        <w:t xml:space="preserve">the </w:t>
      </w:r>
      <w:del w:id="494" w:author="Kelvin Sung" w:date="2021-04-11T14:59:00Z">
        <w:r w:rsidR="00267D15" w:rsidDel="00D811A9">
          <w:delText xml:space="preserve">game </w:delText>
        </w:r>
      </w:del>
      <w:r w:rsidR="00267D15">
        <w:t>client</w:t>
      </w:r>
      <w:ins w:id="495" w:author="Kelvin Sung" w:date="2021-04-11T14:59:00Z">
        <w:r w:rsidR="00D811A9">
          <w:t xml:space="preserve"> game</w:t>
        </w:r>
      </w:ins>
      <w:ins w:id="496" w:author="Kelvin Sung" w:date="2021-04-11T15:00:00Z">
        <w:r w:rsidR="00D811A9">
          <w:t xml:space="preserve"> developer.</w:t>
        </w:r>
      </w:ins>
      <w:del w:id="497" w:author="Kelvin Sung" w:date="2021-04-11T14:59:00Z">
        <w:r w:rsidRPr="00D54D65" w:rsidDel="00D811A9">
          <w:delText>.</w:delText>
        </w:r>
      </w:del>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4D0AC0CD"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del w:id="498" w:author="Kelvin Sung" w:date="2021-04-11T15:00:00Z">
        <w:r w:rsidR="00267D15" w:rsidRPr="00D54D65" w:rsidDel="006869C7">
          <w:delText xml:space="preserve"> </w:delText>
        </w:r>
        <w:r w:rsidR="00267D15" w:rsidDel="006869C7">
          <w:delText>needed for the engine and client</w:delText>
        </w:r>
      </w:del>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422DEDA7" w:rsidR="00B85A86" w:rsidRDefault="00B85A86" w:rsidP="00A878D1">
      <w:pPr>
        <w:pStyle w:val="BodyTextFirst"/>
      </w:pPr>
      <w:r w:rsidRPr="00B85A86">
        <w:t xml:space="preserve">To properly support input, </w:t>
      </w:r>
      <w:ins w:id="499" w:author="Kelvin Sung" w:date="2021-04-11T15:04:00Z">
        <w:r w:rsidR="00A878D1">
          <w:t>before the game loop begins</w:t>
        </w:r>
      </w:ins>
      <w:ins w:id="500" w:author="Kelvin Sung" w:date="2021-04-11T15:05:00Z">
        <w:r w:rsidR="00A878D1">
          <w:t xml:space="preserve"> </w:t>
        </w:r>
      </w:ins>
      <w:r w:rsidRPr="00B85A86">
        <w:t xml:space="preserve">the engine must </w:t>
      </w:r>
      <w:del w:id="501" w:author="Kelvin Sung" w:date="2021-04-11T15:02:00Z">
        <w:r w:rsidRPr="00B85A86" w:rsidDel="00244BC7">
          <w:delText xml:space="preserve">first </w:delText>
        </w:r>
      </w:del>
      <w:r w:rsidRPr="00B85A86">
        <w:t xml:space="preserve">initialize the arrays that represent the keyboard state, in other words, </w:t>
      </w:r>
      <w:r w:rsidRPr="00B85A86">
        <w:rPr>
          <w:rStyle w:val="CodeInline"/>
        </w:rPr>
        <w:t>mIsKeyPressed</w:t>
      </w:r>
      <w:r w:rsidRPr="00B85A86">
        <w:t xml:space="preserve">, </w:t>
      </w:r>
      <w:r w:rsidRPr="00B85A86">
        <w:rPr>
          <w:rStyle w:val="CodeInline"/>
        </w:rPr>
        <w:t>mIsKeyClicked</w:t>
      </w:r>
      <w:r w:rsidRPr="00B85A86">
        <w:t xml:space="preserve">, and </w:t>
      </w:r>
      <w:r w:rsidRPr="00B85A86">
        <w:rPr>
          <w:rStyle w:val="CodeInline"/>
        </w:rPr>
        <w:t>mKeyPreviousState</w:t>
      </w:r>
      <w:del w:id="502" w:author="Kelvin Sung" w:date="2021-04-11T15:02:00Z">
        <w:r w:rsidRPr="00B85A86" w:rsidDel="00A878D1">
          <w:delText>,</w:delText>
        </w:r>
      </w:del>
      <w:ins w:id="503" w:author="Kelvin Sung" w:date="2021-04-11T15:02:00Z">
        <w:r w:rsidR="00A878D1">
          <w:t>.</w:t>
        </w:r>
      </w:ins>
      <w:r w:rsidRPr="00B85A86">
        <w:t xml:space="preserve"> </w:t>
      </w:r>
      <w:ins w:id="504" w:author="Kelvin Sung" w:date="2021-04-11T15:02:00Z">
        <w:r w:rsidR="00A878D1">
          <w:t>To pr</w:t>
        </w:r>
      </w:ins>
      <w:ins w:id="505" w:author="Kelvin Sung" w:date="2021-04-11T15:03:00Z">
        <w:r w:rsidR="00A878D1">
          <w:t xml:space="preserve">operly capture the player </w:t>
        </w:r>
      </w:ins>
      <w:ins w:id="506" w:author="Kelvin Sung" w:date="2021-04-11T15:05:00Z">
        <w:r w:rsidR="00A878D1">
          <w:t xml:space="preserve">actions, during game play from within the core of the game </w:t>
        </w:r>
      </w:ins>
      <w:ins w:id="507" w:author="Kelvin Sung" w:date="2021-04-11T15:06:00Z">
        <w:r w:rsidR="00A878D1">
          <w:t>loop,</w:t>
        </w:r>
      </w:ins>
      <w:ins w:id="508" w:author="Kelvin Sung" w:date="2021-04-11T15:03:00Z">
        <w:r w:rsidR="00A878D1">
          <w:t xml:space="preserve"> the</w:t>
        </w:r>
      </w:ins>
      <w:ins w:id="509" w:author="Kelvin Sung" w:date="2021-04-11T15:04:00Z">
        <w:r w:rsidR="00A878D1">
          <w:t>se arrays must be updated</w:t>
        </w:r>
      </w:ins>
      <w:ins w:id="510" w:author="Kelvin Sung" w:date="2021-04-11T15:06:00Z">
        <w:r w:rsidR="00C63749">
          <w:t xml:space="preserve"> accordingly</w:t>
        </w:r>
      </w:ins>
      <w:ins w:id="511" w:author="Kelvin Sung" w:date="2021-04-11T15:04:00Z">
        <w:r w:rsidR="00A878D1">
          <w:t>.</w:t>
        </w:r>
      </w:ins>
      <w:del w:id="512" w:author="Kelvin Sung" w:date="2021-04-11T15:04:00Z">
        <w:r w:rsidRPr="00B85A86" w:rsidDel="00A878D1">
          <w:delText>and be followed by a continuous update of these arrays in the core of the game loop</w:delText>
        </w:r>
      </w:del>
      <w:ins w:id="513" w:author="Kelvin Sung" w:date="2021-04-11T15:06:00Z">
        <w:r w:rsidR="00C63749">
          <w:t xml:space="preserve"> </w:t>
        </w:r>
      </w:ins>
      <w:del w:id="514" w:author="Kelvin Sung" w:date="2021-04-11T15:04:00Z">
        <w:r w:rsidRPr="00B85A86" w:rsidDel="00A878D1">
          <w:delText>.</w:delText>
        </w:r>
      </w:del>
    </w:p>
    <w:p w14:paraId="18BA8414" w14:textId="0FC55630" w:rsidR="00DC1896" w:rsidRDefault="00A97273" w:rsidP="00DC1896">
      <w:pPr>
        <w:pStyle w:val="NumList"/>
        <w:numPr>
          <w:ilvl w:val="0"/>
          <w:numId w:val="15"/>
        </w:numPr>
      </w:pPr>
      <w:ins w:id="515" w:author="Kelvin Sung" w:date="2021-04-11T15:07:00Z">
        <w:r>
          <w:t xml:space="preserve">Input state initialization: </w:t>
        </w:r>
      </w:ins>
      <w:del w:id="516" w:author="Kelvin Sung" w:date="2021-04-11T15:07:00Z">
        <w:r w:rsidR="00267D15" w:rsidDel="00A97273">
          <w:delText>M</w:delText>
        </w:r>
      </w:del>
      <w:ins w:id="517" w:author="Kelvin Sung" w:date="2021-04-11T15:07:00Z">
        <w:r>
          <w:t>m</w:t>
        </w:r>
      </w:ins>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ins w:id="518" w:author="Kelvin Sung" w:date="2021-04-11T15:07:00Z">
        <w:r w:rsidR="0014067B">
          <w:t xml:space="preserve">engine </w:t>
        </w:r>
      </w:ins>
      <w:r w:rsidR="00FF6D7D" w:rsidRPr="00FF6D7D">
        <w:rPr>
          <w:rStyle w:val="CodeInline"/>
        </w:rPr>
        <w:t>init()</w:t>
      </w:r>
      <w:r w:rsidR="00FF6D7D">
        <w:t xml:space="preserve"> </w:t>
      </w:r>
      <w:del w:id="519" w:author="Kelvin Sung" w:date="2021-04-11T15:07:00Z">
        <w:r w:rsidR="00FF6D7D" w:rsidDel="0014067B">
          <w:delText xml:space="preserve"> </w:delText>
        </w:r>
      </w:del>
      <w:r w:rsidR="00FF6D7D">
        <w:t xml:space="preserve">function, and adding the </w:t>
      </w:r>
      <w:r w:rsidR="00FF6D7D" w:rsidRPr="00FF6D7D">
        <w:rPr>
          <w:rStyle w:val="CodeInline"/>
        </w:rPr>
        <w:t>input</w:t>
      </w:r>
      <w:r w:rsidR="00FF6D7D">
        <w:t xml:space="preserve"> </w:t>
      </w:r>
      <w:del w:id="520" w:author="Kelvin Sung" w:date="2021-04-11T15:07:00Z">
        <w:r w:rsidR="00FF6D7D" w:rsidDel="0014067B">
          <w:delText xml:space="preserve"> </w:delText>
        </w:r>
      </w:del>
      <w:r w:rsidR="00FF6D7D">
        <w:t xml:space="preserve">module to the </w:t>
      </w:r>
      <w:r w:rsidR="00FF6D7D" w:rsidRPr="00FF6D7D">
        <w:rPr>
          <w:rStyle w:val="BodyTextFirstChar"/>
        </w:rPr>
        <w:t>exported</w:t>
      </w:r>
      <w:r w:rsidR="00FF6D7D">
        <w:t xml:space="preserve"> </w:t>
      </w:r>
      <w:del w:id="521" w:author="Kelvin Sung" w:date="2021-04-11T15:07:00Z">
        <w:r w:rsidR="00FF6D7D" w:rsidDel="0014067B">
          <w:delText xml:space="preserve">files </w:delText>
        </w:r>
      </w:del>
      <w:ins w:id="522" w:author="Kelvin Sung" w:date="2021-04-11T15:07:00Z">
        <w:r w:rsidR="0014067B">
          <w:t xml:space="preserve">list </w:t>
        </w:r>
      </w:ins>
      <w:r w:rsidR="00FF6D7D">
        <w:t xml:space="preserve">to </w:t>
      </w:r>
      <w:del w:id="523" w:author="Kelvin Sung" w:date="2021-04-11T15:07:00Z">
        <w:r w:rsidR="00FF6D7D" w:rsidDel="0014067B">
          <w:delText xml:space="preserve"> </w:delText>
        </w:r>
      </w:del>
      <w:r w:rsidR="00FF6D7D">
        <w:t>allow</w:t>
      </w:r>
      <w:del w:id="524" w:author="Kelvin Sung" w:date="2021-04-11T15:08:00Z">
        <w:r w:rsidR="00FF6D7D" w:rsidDel="0014067B">
          <w:delText>i</w:delText>
        </w:r>
      </w:del>
      <w:del w:id="525" w:author="Kelvin Sung" w:date="2021-04-11T15:07:00Z">
        <w:r w:rsidR="00FF6D7D" w:rsidDel="0014067B">
          <w:delText>ng</w:delText>
        </w:r>
      </w:del>
      <w:r w:rsidR="00FF6D7D">
        <w:t xml:space="preserve"> access </w:t>
      </w:r>
      <w:del w:id="526" w:author="Kelvin Sung" w:date="2021-04-11T15:08:00Z">
        <w:r w:rsidR="00FF6D7D" w:rsidDel="0014067B">
          <w:delText xml:space="preserve">to the engine component </w:delText>
        </w:r>
        <w:r w:rsidR="00267D15" w:rsidDel="0014067B">
          <w:delText xml:space="preserve"> as follows</w:delText>
        </w:r>
      </w:del>
      <w:ins w:id="527" w:author="Kelvin Sung" w:date="2021-04-11T15:08:00Z">
        <w:r w:rsidR="0014067B">
          <w:t>from the client game developer.</w:t>
        </w:r>
      </w:ins>
      <w:del w:id="528" w:author="Kelvin Sung" w:date="2021-04-11T15:08:00Z">
        <w:r w:rsidR="00267D15" w:rsidDel="0014067B">
          <w:delText>:</w:delText>
        </w:r>
      </w:del>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337FC8">
        <w:rPr>
          <w:rPrChange w:id="529" w:author="Kelvin Sung" w:date="2021-04-11T15:08:00Z">
            <w:rPr>
              <w:rStyle w:val="CodeBold"/>
            </w:rPr>
          </w:rPrChange>
        </w:rPr>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337FC8">
        <w:rPr>
          <w:rPrChange w:id="530" w:author="Kelvin Sung" w:date="2021-04-11T15:08:00Z">
            <w:rPr>
              <w:rStyle w:val="CodeBold"/>
            </w:rPr>
          </w:rPrChange>
        </w:rPr>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337FC8">
        <w:rPr>
          <w:rPrChange w:id="531" w:author="Kelvin Sung" w:date="2021-04-11T15:08:00Z">
            <w:rPr>
              <w:rStyle w:val="CodeBold"/>
            </w:rPr>
          </w:rPrChange>
        </w:rPr>
        <w:lastRenderedPageBreak/>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ins w:id="532" w:author="Kelvin Sung" w:date="2021-04-11T14:41:00Z">
        <w:r w:rsidRPr="00F310FF">
          <w:t>To accurately capture keyboard state changes, the input component must be integrated with the core of the game loop.</w:t>
        </w:r>
        <w:r>
          <w:t xml:space="preserve"> </w:t>
        </w:r>
      </w:ins>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BE0547D" w:rsidR="00DC1896" w:rsidRDefault="00DC1896" w:rsidP="00DC1896">
      <w:pPr>
        <w:pStyle w:val="Code"/>
      </w:pPr>
      <w:r>
        <w:t xml:space="preserve">        while ((mLagTime &gt;= </w:t>
      </w:r>
      <w:del w:id="533" w:author="Kelvin Sung" w:date="2021-04-11T10:41:00Z">
        <w:r w:rsidDel="00F70D3B">
          <w:delText>MPF</w:delText>
        </w:r>
      </w:del>
      <w:ins w:id="534" w:author="Kelvin Sung" w:date="2021-04-11T10:41:00Z">
        <w:r w:rsidR="00F70D3B">
          <w:t>kMPF</w:t>
        </w:r>
      </w:ins>
      <w:r>
        <w:t>) &amp;&amp; mLoopRunning) {</w:t>
      </w:r>
    </w:p>
    <w:p w14:paraId="7C825FFB" w14:textId="77777777" w:rsidR="00DC1896" w:rsidRPr="00DC1896" w:rsidRDefault="00DC1896" w:rsidP="00DC1896">
      <w:pPr>
        <w:pStyle w:val="Code"/>
        <w:rPr>
          <w:rStyle w:val="CodeBold"/>
        </w:rPr>
      </w:pPr>
      <w:r w:rsidRPr="00DE0AB7">
        <w:rPr>
          <w:rPrChange w:id="535" w:author="Kelvin Sung" w:date="2021-04-11T15:12:00Z">
            <w:rPr>
              <w:rStyle w:val="CodeBold"/>
            </w:rPr>
          </w:rPrChange>
        </w:rPr>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748B4A22" w:rsidR="00DC1896" w:rsidRDefault="00DC1896" w:rsidP="00DC1896">
      <w:pPr>
        <w:pStyle w:val="Code"/>
      </w:pPr>
      <w:r>
        <w:t xml:space="preserve">            mLagTime -= </w:t>
      </w:r>
      <w:del w:id="536" w:author="Kelvin Sung" w:date="2021-04-11T10:41:00Z">
        <w:r w:rsidDel="00F70D3B">
          <w:delText>MPF</w:delText>
        </w:r>
      </w:del>
      <w:ins w:id="537" w:author="Kelvin Sung" w:date="2021-04-11T10:41:00Z">
        <w:r w:rsidR="00F70D3B">
          <w:t>kMPF</w:t>
        </w:r>
      </w:ins>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330E0629" w14:textId="7E7C4498" w:rsidR="003866FD" w:rsidDel="00B43676" w:rsidRDefault="003866FD" w:rsidP="003866FD">
      <w:pPr>
        <w:pStyle w:val="BodyTextFirst"/>
        <w:rPr>
          <w:del w:id="538" w:author="Kelvin Sung" w:date="2021-04-11T15:14:00Z"/>
        </w:rPr>
      </w:pPr>
      <w:r w:rsidRPr="003866FD">
        <w:t>You can test the input functionality by modifying</w:t>
      </w:r>
      <w:r w:rsidR="00FF6D7D">
        <w:t xml:space="preserve"> the</w:t>
      </w:r>
      <w:r w:rsidRPr="003866FD">
        <w:t xml:space="preserve"> </w:t>
      </w:r>
      <w:ins w:id="539" w:author="Kelvin Sung" w:date="2021-04-11T15:13:00Z">
        <w:r w:rsidR="00C90175">
          <w:rPr>
            <w:rStyle w:val="CodeInline"/>
          </w:rPr>
          <w:t>R</w:t>
        </w:r>
      </w:ins>
      <w:del w:id="540" w:author="Kelvin Sung" w:date="2021-04-11T15:13:00Z">
        <w:r w:rsidRPr="00FF6D7D" w:rsidDel="00C90175">
          <w:rPr>
            <w:rStyle w:val="CodeInline"/>
          </w:rPr>
          <w:delText>r</w:delText>
        </w:r>
      </w:del>
      <w:r w:rsidRPr="00FF6D7D">
        <w:rPr>
          <w:rStyle w:val="CodeInline"/>
        </w:rPr>
        <w:t>enderable</w:t>
      </w:r>
      <w:r w:rsidRPr="003866FD">
        <w:t xml:space="preserve"> objects in</w:t>
      </w:r>
      <w:r>
        <w:t xml:space="preserve"> your</w:t>
      </w:r>
      <w:r w:rsidRPr="003866FD">
        <w:t xml:space="preserve"> </w:t>
      </w:r>
      <w:r w:rsidRPr="003866FD">
        <w:rPr>
          <w:rStyle w:val="CodeInline"/>
        </w:rPr>
        <w:t>MyGame</w:t>
      </w:r>
      <w:r>
        <w:t xml:space="preserve"> class</w:t>
      </w:r>
      <w:r w:rsidRPr="003866FD">
        <w:t>.</w:t>
      </w:r>
    </w:p>
    <w:p w14:paraId="1AE1ADD2" w14:textId="00607355" w:rsidR="003866FD" w:rsidRDefault="00B43676" w:rsidP="003866FD">
      <w:pPr>
        <w:pStyle w:val="BodyTextFirst"/>
      </w:pPr>
      <w:ins w:id="541" w:author="Kelvin Sung" w:date="2021-04-11T15:14:00Z">
        <w:r>
          <w:t xml:space="preserve"> </w:t>
        </w:r>
      </w:ins>
      <w:r w:rsidR="003866FD" w:rsidRPr="003866FD">
        <w:t xml:space="preserve">Replace the code in the </w:t>
      </w:r>
      <w:r w:rsidR="003866FD" w:rsidRPr="003866FD">
        <w:rPr>
          <w:rStyle w:val="CodeInline"/>
        </w:rPr>
        <w:t>MyGame</w:t>
      </w:r>
      <w:r w:rsidR="003866FD">
        <w:t xml:space="preserve"> </w:t>
      </w:r>
      <w:r w:rsidR="003866FD" w:rsidRPr="003866FD">
        <w:rPr>
          <w:rStyle w:val="CodeInline"/>
        </w:rPr>
        <w:t>update()</w:t>
      </w:r>
      <w:r w:rsidR="003866FD"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lastRenderedPageBreak/>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417AAB01" w:rsidR="00AB7062" w:rsidRPr="00AB7062" w:rsidRDefault="00AB7062" w:rsidP="00AB7062">
      <w:pPr>
        <w:pStyle w:val="BodyTextFirst"/>
      </w:pPr>
      <w:r w:rsidRPr="00AB7062">
        <w:t>In the previous code, step A ensures that pressing and holding the right</w:t>
      </w:r>
      <w:ins w:id="542" w:author="Jeb Pavleas" w:date="2021-04-14T17:02:00Z">
        <w:r w:rsidR="003C0432">
          <w:t>-</w:t>
        </w:r>
      </w:ins>
      <w:del w:id="543" w:author="Jeb Pavleas" w:date="2021-04-14T17:02:00Z">
        <w:r w:rsidRPr="00AB7062" w:rsidDel="003C0432">
          <w:delText xml:space="preserve"> </w:delText>
        </w:r>
      </w:del>
      <w:r w:rsidRPr="00AB7062">
        <w:t>arrow key will move the white square toward the right. Step B checks for the pressing and then the releasing of the up</w:t>
      </w:r>
      <w:ins w:id="544" w:author="Jeb Pavleas" w:date="2021-04-14T17:02:00Z">
        <w:r w:rsidR="003C0432">
          <w:t>-</w:t>
        </w:r>
      </w:ins>
      <w:del w:id="545" w:author="Jeb Pavleas" w:date="2021-04-14T17:02:00Z">
        <w:r w:rsidRPr="00AB7062" w:rsidDel="003C0432">
          <w:delText xml:space="preserve"> </w:delText>
        </w:r>
      </w:del>
      <w:r w:rsidRPr="00AB7062">
        <w:t xml:space="preserve">arrow key event. The white square is rotated when such an event is detected. Notice that pressing and holding the </w:t>
      </w:r>
      <w:del w:id="546" w:author="Jeb Pavleas" w:date="2021-04-14T17:01:00Z">
        <w:r w:rsidRPr="00AB7062" w:rsidDel="003C0432">
          <w:delText>up arrow</w:delText>
        </w:r>
      </w:del>
      <w:ins w:id="547" w:author="Jeb Pavleas" w:date="2021-04-14T17:01:00Z">
        <w:r w:rsidR="003C0432" w:rsidRPr="00AB7062">
          <w:t>up-arrow</w:t>
        </w:r>
      </w:ins>
      <w:r w:rsidRPr="00AB7062">
        <w:t xml:space="preserve"> key will not generate </w:t>
      </w:r>
      <w:ins w:id="548" w:author="Kelvin Sung" w:date="2021-04-11T15:15:00Z">
        <w:r w:rsidR="00B46231">
          <w:t>continuously</w:t>
        </w:r>
        <w:r w:rsidR="00B46231" w:rsidRPr="00AB7062">
          <w:t xml:space="preserve"> </w:t>
        </w:r>
      </w:ins>
      <w:del w:id="549" w:author="Kelvin Sung" w:date="2021-04-11T15:15:00Z">
        <w:r w:rsidRPr="00AB7062" w:rsidDel="00B43676">
          <w:delText xml:space="preserve">a </w:delText>
        </w:r>
      </w:del>
      <w:r w:rsidRPr="00AB7062">
        <w:t>key press event</w:t>
      </w:r>
      <w:ins w:id="550" w:author="Kelvin Sung" w:date="2021-04-11T15:15:00Z">
        <w:r w:rsidR="00B43676">
          <w:t xml:space="preserve">s </w:t>
        </w:r>
      </w:ins>
      <w:del w:id="551" w:author="Kelvin Sung" w:date="2021-04-11T15:15:00Z">
        <w:r w:rsidRPr="00AB7062" w:rsidDel="00B46231">
          <w:delText xml:space="preserve"> </w:delText>
        </w:r>
      </w:del>
      <w:r w:rsidRPr="00AB7062">
        <w:t xml:space="preserve">and thus will not cause the white square to </w:t>
      </w:r>
      <w:ins w:id="552" w:author="Kelvin Sung" w:date="2021-04-11T15:15:00Z">
        <w:r w:rsidR="00B43676">
          <w:t xml:space="preserve">continuously </w:t>
        </w:r>
      </w:ins>
      <w:r w:rsidRPr="00AB7062">
        <w:t>rotate. Step C tests for the pressing and holding of the down</w:t>
      </w:r>
      <w:ins w:id="553" w:author="Jeb Pavleas" w:date="2021-04-14T17:02:00Z">
        <w:r w:rsidR="003C0432">
          <w:t>-</w:t>
        </w:r>
      </w:ins>
      <w:del w:id="554" w:author="Jeb Pavleas" w:date="2021-04-14T17:02:00Z">
        <w:r w:rsidRPr="00AB7062" w:rsidDel="003C0432">
          <w:delText xml:space="preserve"> </w:delText>
        </w:r>
      </w:del>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70A6F29B" w:rsidR="00AB7062" w:rsidRPr="00AB7062" w:rsidRDefault="00AB7062">
      <w:pPr>
        <w:pStyle w:val="BodyTextFirst"/>
      </w:pPr>
      <w:r w:rsidRPr="00AB7062">
        <w:t xml:space="preserve">Video games typically utilize a multitude of artistic assets, or resources, including audio clips and images. </w:t>
      </w:r>
      <w:ins w:id="555" w:author="Kelvin Sung" w:date="2021-04-11T15:35:00Z">
        <w:r w:rsidR="00B704BD">
          <w:t xml:space="preserve">The </w:t>
        </w:r>
        <w:r w:rsidR="00B704BD" w:rsidRPr="00B704BD">
          <w:t>required resources to support a game</w:t>
        </w:r>
        <w:r w:rsidR="00B704BD">
          <w:t xml:space="preserve"> </w:t>
        </w:r>
      </w:ins>
      <w:ins w:id="556" w:author="Kelvin Sung" w:date="2021-04-11T15:36:00Z">
        <w:r w:rsidR="00B704BD">
          <w:t xml:space="preserve">can </w:t>
        </w:r>
        <w:r w:rsidR="00B704BD">
          <w:lastRenderedPageBreak/>
          <w:t>be large</w:t>
        </w:r>
      </w:ins>
      <w:ins w:id="557" w:author="Kelvin Sung" w:date="2021-04-11T15:35:00Z">
        <w:r w:rsidR="00B704BD" w:rsidRPr="00B704BD">
          <w:t xml:space="preserve">. Additionally, it is important to </w:t>
        </w:r>
      </w:ins>
      <w:ins w:id="558" w:author="Kelvin Sung" w:date="2021-04-11T15:37:00Z">
        <w:r w:rsidR="00B704BD">
          <w:t xml:space="preserve">maintain the </w:t>
        </w:r>
      </w:ins>
      <w:ins w:id="559" w:author="Kelvin Sung" w:date="2021-04-11T15:35:00Z">
        <w:r w:rsidR="00B704BD" w:rsidRPr="00B704BD">
          <w:t>independe</w:t>
        </w:r>
      </w:ins>
      <w:ins w:id="560" w:author="Kelvin Sung" w:date="2021-04-11T15:37:00Z">
        <w:r w:rsidR="00B704BD">
          <w:t>nce between the</w:t>
        </w:r>
      </w:ins>
      <w:ins w:id="561" w:author="Kelvin Sung" w:date="2021-04-11T15:35:00Z">
        <w:r w:rsidR="00B704BD" w:rsidRPr="00B704BD">
          <w:t xml:space="preserve"> </w:t>
        </w:r>
      </w:ins>
      <w:ins w:id="562" w:author="Kelvin Sung" w:date="2021-04-11T15:37:00Z">
        <w:r w:rsidR="00B704BD">
          <w:t xml:space="preserve">resources </w:t>
        </w:r>
      </w:ins>
      <w:ins w:id="563" w:author="Kelvin Sung" w:date="2021-04-11T15:35:00Z">
        <w:r w:rsidR="00B704BD" w:rsidRPr="00B704BD">
          <w:t xml:space="preserve">and </w:t>
        </w:r>
      </w:ins>
      <w:ins w:id="564" w:author="Kelvin Sung" w:date="2021-04-11T15:37:00Z">
        <w:r w:rsidR="00B704BD">
          <w:t xml:space="preserve">the actual </w:t>
        </w:r>
      </w:ins>
      <w:ins w:id="565" w:author="Kelvin Sung" w:date="2021-04-11T15:38:00Z">
        <w:r w:rsidR="00B704BD">
          <w:t>game such that they can be updated independently</w:t>
        </w:r>
        <w:r w:rsidR="006258BB">
          <w:t>, e.g., changing the background audio without changing the game itself.</w:t>
        </w:r>
      </w:ins>
      <w:ins w:id="566" w:author="Kelvin Sung" w:date="2021-04-11T15:39:00Z">
        <w:r w:rsidR="006258BB">
          <w:t xml:space="preserve"> For these reasons, game </w:t>
        </w:r>
      </w:ins>
      <w:del w:id="567" w:author="Kelvin Sung" w:date="2021-04-11T15:22:00Z">
        <w:r w:rsidRPr="00AB7062" w:rsidDel="008C05A5">
          <w:delText>When a game first begins to execute, t</w:delText>
        </w:r>
      </w:del>
      <w:del w:id="568" w:author="Kelvin Sung" w:date="2021-04-11T15:39:00Z">
        <w:r w:rsidRPr="00AB7062" w:rsidDel="006258BB">
          <w:delText xml:space="preserve">hese </w:delText>
        </w:r>
      </w:del>
      <w:r w:rsidRPr="00AB7062">
        <w:t xml:space="preserve">resources are typically stored externally on a system hard drive or a server across the network. </w:t>
      </w:r>
      <w:del w:id="569" w:author="Kelvin Sung" w:date="2021-04-11T15:40:00Z">
        <w:r w:rsidRPr="00AB7062" w:rsidDel="006258BB">
          <w:delText>For this reason</w:delText>
        </w:r>
      </w:del>
      <w:ins w:id="570" w:author="Kelvin Sung" w:date="2021-04-11T15:40:00Z">
        <w:r w:rsidR="006258BB">
          <w:t>Being stored external to the game</w:t>
        </w:r>
      </w:ins>
      <w:r w:rsidRPr="00AB7062">
        <w:t>, the</w:t>
      </w:r>
      <w:del w:id="571" w:author="Kelvin Sung" w:date="2021-04-11T15:40:00Z">
        <w:r w:rsidRPr="00AB7062" w:rsidDel="006258BB">
          <w:delText>se</w:delText>
        </w:r>
      </w:del>
      <w:r w:rsidRPr="00AB7062">
        <w:t xml:space="preserv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del w:id="572" w:author="Kelvin Sung" w:date="2021-04-11T15:40:00Z">
        <w:r w:rsidRPr="00AB7062" w:rsidDel="006258BB">
          <w:delText xml:space="preserve"> </w:delText>
        </w:r>
      </w:del>
      <w:del w:id="573" w:author="Kelvin Sung" w:date="2021-04-11T15:24:00Z">
        <w:r w:rsidRPr="00AB7062" w:rsidDel="008F2599">
          <w:delText>E</w:delText>
        </w:r>
      </w:del>
      <w:del w:id="574" w:author="Kelvin Sung" w:date="2021-04-11T15:40:00Z">
        <w:r w:rsidRPr="00AB7062" w:rsidDel="006258BB">
          <w:delText>xternal resources must be explicitly loaded</w:delText>
        </w:r>
      </w:del>
      <w:del w:id="575" w:author="Kelvin Sung" w:date="2021-04-11T15:24:00Z">
        <w:r w:rsidRPr="00AB7062" w:rsidDel="008F2599">
          <w:delText xml:space="preserve"> </w:delText>
        </w:r>
      </w:del>
      <w:del w:id="576" w:author="Kelvin Sung" w:date="2021-04-11T15:23:00Z">
        <w:r w:rsidRPr="00AB7062" w:rsidDel="008C05A5">
          <w:delText xml:space="preserve">into </w:delText>
        </w:r>
        <w:r w:rsidRPr="00AB7062" w:rsidDel="008F2599">
          <w:delText xml:space="preserve">a </w:delText>
        </w:r>
      </w:del>
      <w:del w:id="577" w:author="Kelvin Sung" w:date="2021-04-11T15:24:00Z">
        <w:r w:rsidRPr="00AB7062" w:rsidDel="008F2599">
          <w:delText>game</w:delText>
        </w:r>
      </w:del>
      <w:del w:id="578" w:author="Kelvin Sung" w:date="2021-04-11T15:23:00Z">
        <w:r w:rsidRPr="00AB7062" w:rsidDel="008C05A5">
          <w:delText>.</w:delText>
        </w:r>
      </w:del>
    </w:p>
    <w:p w14:paraId="5364CA59" w14:textId="2F67E489" w:rsidR="00AB7062" w:rsidRPr="00AB7062" w:rsidRDefault="006258BB" w:rsidP="00592D9B">
      <w:pPr>
        <w:pStyle w:val="BodyTextCont"/>
      </w:pPr>
      <w:ins w:id="579" w:author="Kelvin Sung" w:date="2021-04-11T15:40:00Z">
        <w:r>
          <w:t>After a game begins, e</w:t>
        </w:r>
        <w:r w:rsidRPr="00AB7062">
          <w:t>xternal resources must be explicitly loaded</w:t>
        </w:r>
        <w:r>
          <w:t>.</w:t>
        </w:r>
      </w:ins>
      <w:del w:id="580" w:author="Kelvin Sung" w:date="2021-04-11T15:40:00Z">
        <w:r w:rsidR="00AB7062" w:rsidRPr="00AB7062" w:rsidDel="006258BB">
          <w:delText>Since there can be a large number of required resources to support an entire game, storing them with the running game can potentially be memory intensive.</w:delText>
        </w:r>
      </w:del>
      <w:ins w:id="581" w:author="Kelvin Sung" w:date="2021-04-11T15:41:00Z">
        <w:r>
          <w:t xml:space="preserve"> For efficient memory utilization, a </w:t>
        </w:r>
      </w:ins>
      <w:del w:id="582" w:author="Kelvin Sung" w:date="2021-04-11T15:41:00Z">
        <w:r w:rsidR="00AB7062" w:rsidRPr="00AB7062" w:rsidDel="006258BB">
          <w:delText xml:space="preserve"> A </w:delText>
        </w:r>
      </w:del>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ins w:id="583" w:author="Kelvin Sung" w:date="2021-04-11T15:43:00Z">
        <w:r w:rsidR="0076062D">
          <w:t xml:space="preserve">at any instance in a game </w:t>
        </w:r>
      </w:ins>
      <w:r w:rsidR="00AB7062" w:rsidRPr="00AB7062">
        <w:t xml:space="preserve">only a portion of resources are kept in memory, </w:t>
      </w:r>
      <w:del w:id="584" w:author="Kelvin Sung" w:date="2021-04-11T15:43:00Z">
        <w:r w:rsidR="00AB7062" w:rsidRPr="00AB7062" w:rsidDel="0076062D">
          <w:delText xml:space="preserve">with </w:delText>
        </w:r>
      </w:del>
      <w:ins w:id="585" w:author="Kelvin Sung" w:date="2021-04-11T15:43:00Z">
        <w:r w:rsidR="0076062D">
          <w:t xml:space="preserve">where the </w:t>
        </w:r>
      </w:ins>
      <w:r w:rsidR="00AB7062" w:rsidRPr="00AB7062">
        <w:t xml:space="preserve">loading operations </w:t>
      </w:r>
      <w:ins w:id="586" w:author="Kelvin Sung" w:date="2021-04-11T15:43:00Z">
        <w:r w:rsidR="0076062D">
          <w:t xml:space="preserve">are </w:t>
        </w:r>
      </w:ins>
      <w:r w:rsidR="00AB7062" w:rsidRPr="00AB7062">
        <w:t>strategically executed to avoid interrupting the game. In most cases, resources required in each level are kept in memory</w:t>
      </w:r>
      <w:del w:id="587" w:author="Kelvin Sung" w:date="2021-04-11T15:47:00Z">
        <w:r w:rsidR="00AB7062" w:rsidRPr="00AB7062" w:rsidDel="00F279D4">
          <w:delText xml:space="preserve"> to support real-time interaction</w:delText>
        </w:r>
      </w:del>
      <w:r w:rsidR="00AB7062" w:rsidRPr="00AB7062">
        <w:t xml:space="preserve"> during the game play of that level. With this approach, external resource loading can </w:t>
      </w:r>
      <w:del w:id="588" w:author="Kelvin Sung" w:date="2021-04-11T15:47:00Z">
        <w:r w:rsidR="00AB7062" w:rsidRPr="00AB7062" w:rsidDel="00F279D4">
          <w:delText xml:space="preserve">be implemented </w:delText>
        </w:r>
      </w:del>
      <w:ins w:id="589" w:author="Kelvin Sung" w:date="2021-04-11T15:47:00Z">
        <w:r w:rsidR="00F279D4">
          <w:t xml:space="preserve">occur </w:t>
        </w:r>
      </w:ins>
      <w:r w:rsidR="00AB7062" w:rsidRPr="00AB7062">
        <w:t>during level transitions where players are expecting a new game</w:t>
      </w:r>
      <w:del w:id="590" w:author="Kelvin Sung" w:date="2021-04-11T15:48:00Z">
        <w:r w:rsidR="00AB7062" w:rsidRPr="00AB7062" w:rsidDel="00BD6A3A">
          <w:delText xml:space="preserve"> </w:delText>
        </w:r>
      </w:del>
      <w:ins w:id="591" w:author="Kelvin Sung" w:date="2021-04-11T15:48:00Z">
        <w:r w:rsidR="00BD6A3A">
          <w:t xml:space="preserve"> </w:t>
        </w:r>
      </w:ins>
      <w:r w:rsidR="00AB7062" w:rsidRPr="00AB7062">
        <w:t xml:space="preserve">environment and </w:t>
      </w:r>
      <w:ins w:id="592" w:author="Kelvin Sung" w:date="2021-04-11T15:47:00Z">
        <w:r w:rsidR="00F279D4">
          <w:t xml:space="preserve">are more likely to tolerate </w:t>
        </w:r>
      </w:ins>
      <w:r w:rsidR="00AB7062" w:rsidRPr="00AB7062">
        <w:t>slight delays for loadings</w:t>
      </w:r>
      <w:del w:id="593" w:author="Kelvin Sung" w:date="2021-04-11T15:47:00Z">
        <w:r w:rsidR="00AB7062" w:rsidRPr="00AB7062" w:rsidDel="00F279D4">
          <w:delText xml:space="preserve"> can be tolerated</w:delText>
        </w:r>
      </w:del>
      <w:r w:rsidR="00AB7062" w:rsidRPr="00AB7062">
        <w:t>.</w:t>
      </w:r>
    </w:p>
    <w:p w14:paraId="5CB3A8DF" w14:textId="77777777"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r w:rsidRPr="00AB7062">
        <w:t xml:space="preserve"> and </w:t>
      </w:r>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r w:rsidRPr="00AB7062">
        <w:t xml:space="preserve"> files in its constructor. So far, the shader file loading has been accomplished via synchronous </w:t>
      </w:r>
      <w:r w:rsidRPr="00592D9B">
        <w:rPr>
          <w:rStyle w:val="CodeInline"/>
        </w:rPr>
        <w:t>XMLHttpRequest.open()</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r w:rsidR="00592D9B">
        <w:rPr>
          <w:rStyle w:val="CodeInline"/>
        </w:rPr>
        <w:t>r</w:t>
      </w:r>
      <w:r w:rsidRPr="00933B1F">
        <w:rPr>
          <w:rStyle w:val="CodeInline"/>
        </w:rPr>
        <w:t>esource</w:t>
      </w:r>
      <w:r w:rsidR="00592D9B">
        <w:rPr>
          <w:rStyle w:val="CodeInline"/>
        </w:rPr>
        <w:t>_m</w:t>
      </w:r>
      <w:r w:rsidRPr="00933B1F">
        <w:rPr>
          <w:rStyle w:val="CodeInline"/>
        </w:rPr>
        <w:t>ap</w:t>
      </w:r>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w:t>
      </w:r>
      <w:r w:rsidRPr="00933B1F">
        <w:lastRenderedPageBreak/>
        <w:t xml:space="preserve">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19FF0BB9" w:rsidR="00933B1F" w:rsidRPr="00933B1F" w:rsidRDefault="00933B1F" w:rsidP="00933B1F">
      <w:pPr>
        <w:pStyle w:val="Bullet"/>
      </w:pPr>
      <w:commentRangeStart w:id="594"/>
      <w:r w:rsidRPr="00933B1F">
        <w:t>Right</w:t>
      </w:r>
      <w:ins w:id="595" w:author="Jeb Pavleas" w:date="2021-04-14T17:06:00Z">
        <w:r w:rsidR="003C0432">
          <w:t>-</w:t>
        </w:r>
      </w:ins>
      <w:del w:id="596" w:author="Jeb Pavleas" w:date="2021-04-14T17:06:00Z">
        <w:r w:rsidRPr="00933B1F" w:rsidDel="003C0432">
          <w:delText xml:space="preserve"> </w:delText>
        </w:r>
      </w:del>
      <w:r w:rsidRPr="00933B1F">
        <w:t xml:space="preserve">arrow </w:t>
      </w:r>
      <w:commentRangeEnd w:id="594"/>
      <w:r w:rsidR="003C0432">
        <w:rPr>
          <w:rStyle w:val="CommentReference"/>
          <w:rFonts w:asciiTheme="minorHAnsi" w:hAnsiTheme="minorHAnsi"/>
        </w:rPr>
        <w:commentReference w:id="594"/>
      </w:r>
      <w:r w:rsidRPr="00933B1F">
        <w:t xml:space="preserve">key: Moves the white square </w:t>
      </w:r>
      <w:ins w:id="597" w:author="Kelvin Sung" w:date="2021-04-11T15:53:00Z">
        <w:r w:rsidR="00BD6A3A">
          <w:t xml:space="preserve">towards the </w:t>
        </w:r>
      </w:ins>
      <w:r w:rsidRPr="00933B1F">
        <w:t>right and wraps it to the left of the game window</w:t>
      </w:r>
    </w:p>
    <w:p w14:paraId="69BB8D1D" w14:textId="6871812F" w:rsidR="00933B1F" w:rsidRPr="00933B1F" w:rsidRDefault="00933B1F" w:rsidP="00933B1F">
      <w:pPr>
        <w:pStyle w:val="Bullet"/>
      </w:pPr>
      <w:r w:rsidRPr="00933B1F">
        <w:t>Up</w:t>
      </w:r>
      <w:ins w:id="598" w:author="Jeb Pavleas" w:date="2021-04-14T17:06:00Z">
        <w:r w:rsidR="003C0432">
          <w:t>-</w:t>
        </w:r>
      </w:ins>
      <w:del w:id="599" w:author="Jeb Pavleas" w:date="2021-04-14T17:06:00Z">
        <w:r w:rsidRPr="00933B1F" w:rsidDel="003C0432">
          <w:delText xml:space="preserve"> </w:delText>
        </w:r>
      </w:del>
      <w:r w:rsidRPr="00933B1F">
        <w:t>arrow key: Rotates the white square</w:t>
      </w:r>
    </w:p>
    <w:p w14:paraId="5B217364" w14:textId="6575E521" w:rsidR="00933B1F" w:rsidRPr="00933B1F" w:rsidRDefault="00933B1F" w:rsidP="00933B1F">
      <w:pPr>
        <w:pStyle w:val="Bullet"/>
      </w:pPr>
      <w:r w:rsidRPr="00933B1F">
        <w:t>Down</w:t>
      </w:r>
      <w:ins w:id="600" w:author="Jeb Pavleas" w:date="2021-04-14T17:06:00Z">
        <w:r w:rsidR="003C0432">
          <w:t>-</w:t>
        </w:r>
      </w:ins>
      <w:del w:id="601" w:author="Jeb Pavleas" w:date="2021-04-14T17:06:00Z">
        <w:r w:rsidRPr="00933B1F" w:rsidDel="003C0432">
          <w:delText xml:space="preserve"> </w:delText>
        </w:r>
      </w:del>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lastRenderedPageBreak/>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6F8A6BE" w:rsidR="00933B1F" w:rsidRDefault="00933B1F" w:rsidP="00933B1F">
      <w:pPr>
        <w:pStyle w:val="Bullet"/>
      </w:pPr>
      <w:r w:rsidRPr="00933B1F">
        <w:t>To experience asynchronous resource loading via loading of the GLSL shader files</w:t>
      </w:r>
    </w:p>
    <w:p w14:paraId="6C21B28B" w14:textId="5CE8DF94" w:rsidR="00933B1F" w:rsidRDefault="00933B1F" w:rsidP="00933B1F">
      <w:pPr>
        <w:pStyle w:val="Heading3"/>
      </w:pPr>
      <w:commentRangeStart w:id="602"/>
      <w:del w:id="603" w:author="Kelvin Sung" w:date="2021-04-11T16:59:00Z">
        <w:r w:rsidRPr="00933B1F" w:rsidDel="00782A6A">
          <w:delText>Add</w:delText>
        </w:r>
        <w:r w:rsidR="000C0041" w:rsidDel="00782A6A">
          <w:delText xml:space="preserve"> </w:delText>
        </w:r>
      </w:del>
      <w:ins w:id="604" w:author="Kelvin Sung" w:date="2021-04-11T17:05:00Z">
        <w:r w:rsidR="004447E9">
          <w:t xml:space="preserve">Add </w:t>
        </w:r>
      </w:ins>
      <w:r w:rsidR="000C0041">
        <w:t>a</w:t>
      </w:r>
      <w:r w:rsidRPr="00933B1F">
        <w:t xml:space="preserve"> Resource</w:t>
      </w:r>
      <w:r w:rsidR="000C0041">
        <w:t xml:space="preserve"> </w:t>
      </w:r>
      <w:r w:rsidRPr="00933B1F">
        <w:t>Map Component to the Engine</w:t>
      </w:r>
      <w:commentRangeEnd w:id="602"/>
      <w:r w:rsidR="0055466F">
        <w:rPr>
          <w:rStyle w:val="CommentReference"/>
          <w:rFonts w:asciiTheme="minorHAnsi" w:eastAsiaTheme="minorHAnsi" w:hAnsiTheme="minorHAnsi" w:cstheme="minorBidi"/>
          <w:color w:val="auto"/>
        </w:rPr>
        <w:commentReference w:id="602"/>
      </w:r>
    </w:p>
    <w:p w14:paraId="181D4D16" w14:textId="7F74945A" w:rsidR="00933B1F" w:rsidRDefault="00933B1F">
      <w:pPr>
        <w:pStyle w:val="BodyTextFirst"/>
        <w:rPr>
          <w:ins w:id="605" w:author="Kelvin Sung" w:date="2021-04-11T17:00:00Z"/>
        </w:rPr>
      </w:pPr>
      <w:r w:rsidRPr="00933B1F">
        <w:t xml:space="preserve">The </w:t>
      </w:r>
      <w:r w:rsidR="000C0041" w:rsidRPr="000C0041">
        <w:rPr>
          <w:rStyle w:val="CodeInline"/>
        </w:rPr>
        <w:t xml:space="preserve">resource_map </w:t>
      </w:r>
      <w:r w:rsidRPr="00933B1F">
        <w:t xml:space="preserve">engine component manages resource loading, storage, and retrieval after the resources are loaded. </w:t>
      </w:r>
      <w:ins w:id="606" w:author="Kelvin Sung" w:date="2021-04-11T15:54:00Z">
        <w:r w:rsidR="005616A4">
          <w:t xml:space="preserve">These operations are internal to the game engine and should not be access by the game engine client. </w:t>
        </w:r>
      </w:ins>
      <w:r w:rsidRPr="00933B1F">
        <w:t>As in the case of all core engine components</w:t>
      </w:r>
      <w:ins w:id="607" w:author="Kelvin Sung" w:date="2021-04-11T15:55:00Z">
        <w:r w:rsidR="005616A4">
          <w:t>,</w:t>
        </w:r>
      </w:ins>
      <w:r w:rsidRPr="00933B1F">
        <w:t xml:space="preserve"> </w:t>
      </w:r>
      <w:del w:id="608" w:author="Kelvin Sung" w:date="2021-04-11T15:55:00Z">
        <w:r w:rsidRPr="00933B1F" w:rsidDel="005616A4">
          <w:delText>(for example</w:delText>
        </w:r>
      </w:del>
      <w:ins w:id="609" w:author="Kelvin Sung" w:date="2021-04-11T15:55:00Z">
        <w:r w:rsidR="005616A4">
          <w:t>e.g.</w:t>
        </w:r>
      </w:ins>
      <w:r w:rsidRPr="00933B1F">
        <w:t xml:space="preserve">, </w:t>
      </w:r>
      <w:ins w:id="610" w:author="Kelvin Sung" w:date="2021-04-11T15:55:00Z">
        <w:r w:rsidR="005616A4">
          <w:t xml:space="preserve">the </w:t>
        </w:r>
      </w:ins>
      <w:del w:id="611" w:author="Kelvin Sung" w:date="2021-04-11T15:54:00Z">
        <w:r w:rsidRPr="00933B1F" w:rsidDel="005616A4">
          <w:delText xml:space="preserve">input or </w:delText>
        </w:r>
      </w:del>
      <w:r w:rsidRPr="00933B1F">
        <w:t>game loop</w:t>
      </w:r>
      <w:del w:id="612" w:author="Kelvin Sung" w:date="2021-04-11T15:55:00Z">
        <w:r w:rsidRPr="00933B1F" w:rsidDel="005616A4">
          <w:delText>)</w:delText>
        </w:r>
      </w:del>
      <w:r w:rsidRPr="00933B1F">
        <w:t xml:space="preserve">, the </w:t>
      </w:r>
      <w:del w:id="613" w:author="Kelvin Sung" w:date="2021-04-11T17:14:00Z">
        <w:r w:rsidRPr="00933B1F" w:rsidDel="002E076D">
          <w:delText xml:space="preserve">implementation </w:delText>
        </w:r>
      </w:del>
      <w:ins w:id="614" w:author="Kelvin Sung" w:date="2021-04-11T17:14:00Z">
        <w:r w:rsidR="002E076D">
          <w:t xml:space="preserve">source code </w:t>
        </w:r>
        <w:r w:rsidR="00BF4431">
          <w:t xml:space="preserve">file </w:t>
        </w:r>
      </w:ins>
      <w:r w:rsidRPr="00933B1F">
        <w:t xml:space="preserve">is </w:t>
      </w:r>
      <w:del w:id="615" w:author="Kelvin Sung" w:date="2021-04-11T17:14:00Z">
        <w:r w:rsidRPr="00933B1F" w:rsidDel="002E076D">
          <w:delText>as follows</w:delText>
        </w:r>
      </w:del>
      <w:ins w:id="616" w:author="Kelvin Sung" w:date="2021-04-11T17:14:00Z">
        <w:r w:rsidR="002E076D">
          <w:t xml:space="preserve">created in the </w:t>
        </w:r>
        <w:r w:rsidR="002E076D" w:rsidRPr="002E076D">
          <w:rPr>
            <w:rStyle w:val="CodeInline"/>
            <w:rPrChange w:id="617" w:author="Kelvin Sung" w:date="2021-04-11T17:14:00Z">
              <w:rPr/>
            </w:rPrChange>
          </w:rPr>
          <w:t>src/engine/core</w:t>
        </w:r>
        <w:r w:rsidR="002E076D">
          <w:t xml:space="preserve"> folder</w:t>
        </w:r>
      </w:ins>
      <w:ins w:id="618" w:author="Kelvin Sung" w:date="2021-04-11T15:55:00Z">
        <w:r w:rsidR="005616A4">
          <w:t>.</w:t>
        </w:r>
      </w:ins>
      <w:del w:id="619" w:author="Kelvin Sung" w:date="2021-04-11T15:55:00Z">
        <w:r w:rsidRPr="00933B1F" w:rsidDel="005616A4">
          <w:delText>:</w:delText>
        </w:r>
      </w:del>
      <w:ins w:id="620" w:author="Kelvin Sung" w:date="2021-04-11T17:14:00Z">
        <w:r w:rsidR="002E076D">
          <w:t xml:space="preserve"> The details are as follow.</w:t>
        </w:r>
      </w:ins>
    </w:p>
    <w:p w14:paraId="7B16AE24" w14:textId="1BDBCBFE" w:rsidR="004B17C4" w:rsidDel="004B17C4" w:rsidRDefault="004B17C4">
      <w:pPr>
        <w:pStyle w:val="BodyTextCont"/>
        <w:rPr>
          <w:del w:id="621" w:author="Kelvin Sung" w:date="2021-04-11T17:00:00Z"/>
        </w:rPr>
        <w:pPrChange w:id="622" w:author="Kelvin Sung" w:date="2021-04-11T17:00:00Z">
          <w:pPr>
            <w:pStyle w:val="BodyTextFirst"/>
          </w:pPr>
        </w:pPrChange>
      </w:pPr>
    </w:p>
    <w:p w14:paraId="3AB57856" w14:textId="51CAA03F" w:rsidR="005C1C1E" w:rsidRDefault="005C1C1E" w:rsidP="004E4AB4">
      <w:pPr>
        <w:pStyle w:val="NumList"/>
        <w:numPr>
          <w:ilvl w:val="0"/>
          <w:numId w:val="18"/>
        </w:numPr>
      </w:pPr>
      <w:r w:rsidRPr="005C1C1E">
        <w:t xml:space="preserve">Create a new file in the </w:t>
      </w:r>
      <w:r w:rsidRPr="005C1C1E">
        <w:rPr>
          <w:rStyle w:val="CodeInline"/>
        </w:rPr>
        <w:t>src/engine/core</w:t>
      </w:r>
      <w:r w:rsidRPr="005C1C1E">
        <w:t xml:space="preserve"> folder and name it </w:t>
      </w:r>
      <w:bookmarkStart w:id="623" w:name="_Hlk68920389"/>
      <w:r w:rsidRPr="005C1C1E">
        <w:rPr>
          <w:rStyle w:val="CodeInline"/>
        </w:rPr>
        <w:t>resource_map</w:t>
      </w:r>
      <w:bookmarkEnd w:id="623"/>
      <w:r w:rsidRPr="005C1C1E">
        <w:rPr>
          <w:rStyle w:val="CodeInline"/>
        </w:rPr>
        <w:t>.js</w:t>
      </w:r>
      <w:r w:rsidRPr="005C1C1E">
        <w:t xml:space="preserve">. </w:t>
      </w:r>
    </w:p>
    <w:p w14:paraId="6572706B" w14:textId="6FAC3BDB" w:rsidR="0002052E" w:rsidRDefault="002C006F" w:rsidP="005C1C1E">
      <w:pPr>
        <w:pStyle w:val="NumList"/>
      </w:pPr>
      <w:commentRangeStart w:id="624"/>
      <w:del w:id="625" w:author="Kelvin Sung" w:date="2021-04-11T15:56:00Z">
        <w:r w:rsidDel="00F91610">
          <w:delText>TEMP TEXT</w:delText>
        </w:r>
        <w:commentRangeEnd w:id="624"/>
        <w:r w:rsidR="006A0F2B" w:rsidDel="00F91610">
          <w:rPr>
            <w:rStyle w:val="CommentReference"/>
            <w:rFonts w:asciiTheme="minorHAnsi" w:hAnsiTheme="minorHAnsi"/>
          </w:rPr>
          <w:commentReference w:id="624"/>
        </w:r>
      </w:del>
      <w:ins w:id="626" w:author="Kelvin Sung" w:date="2021-04-11T15:56:00Z">
        <w:r w:rsidR="00F91610">
          <w:t xml:space="preserve">Define </w:t>
        </w:r>
      </w:ins>
      <w:ins w:id="627" w:author="Kelvin Sung" w:date="2021-04-11T15:57:00Z">
        <w:r w:rsidR="00AF193F">
          <w:t>a key-value pair map</w:t>
        </w:r>
      </w:ins>
      <w:ins w:id="628" w:author="Kelvin Sung" w:date="2021-04-11T15:58:00Z">
        <w:r w:rsidR="00AF193F">
          <w:t xml:space="preserve">, </w:t>
        </w:r>
        <w:r w:rsidR="00AF193F" w:rsidRPr="00AF193F">
          <w:rPr>
            <w:rStyle w:val="CodeInline"/>
            <w:rPrChange w:id="629" w:author="Kelvin Sung" w:date="2021-04-11T15:59:00Z">
              <w:rPr/>
            </w:rPrChange>
          </w:rPr>
          <w:t>mMap</w:t>
        </w:r>
        <w:r w:rsidR="00AF193F">
          <w:t>,</w:t>
        </w:r>
      </w:ins>
      <w:ins w:id="630" w:author="Kelvin Sung" w:date="2021-04-11T15:57:00Z">
        <w:r w:rsidR="00AF193F">
          <w:t xml:space="preserve"> </w:t>
        </w:r>
      </w:ins>
      <w:ins w:id="631" w:author="Kelvin Sung" w:date="2021-04-11T15:56:00Z">
        <w:r w:rsidR="00AF193F">
          <w:t>for stor</w:t>
        </w:r>
      </w:ins>
      <w:ins w:id="632" w:author="Kelvin Sung" w:date="2021-04-11T15:57:00Z">
        <w:r w:rsidR="00AF193F">
          <w:t>ing and retrieving of resources</w:t>
        </w:r>
      </w:ins>
      <w:ins w:id="633" w:author="Kelvin Sung" w:date="2021-04-11T15:59:00Z">
        <w:r w:rsidR="00AF193F">
          <w:t>;</w:t>
        </w:r>
      </w:ins>
      <w:ins w:id="634" w:author="Kelvin Sung" w:date="2021-04-11T15:57:00Z">
        <w:r w:rsidR="00AF193F">
          <w:t xml:space="preserve"> and, an array</w:t>
        </w:r>
      </w:ins>
      <w:ins w:id="635" w:author="Kelvin Sung" w:date="2021-04-11T15:59:00Z">
        <w:r w:rsidR="00AF193F">
          <w:t xml:space="preserve">, </w:t>
        </w:r>
        <w:r w:rsidR="00AF193F" w:rsidRPr="00AF193F">
          <w:rPr>
            <w:rStyle w:val="CodeInline"/>
            <w:rPrChange w:id="636" w:author="Kelvin Sung" w:date="2021-04-11T15:59:00Z">
              <w:rPr/>
            </w:rPrChange>
          </w:rPr>
          <w:t>mOutstandingPromises</w:t>
        </w:r>
        <w:r w:rsidR="00AF193F">
          <w:t>,</w:t>
        </w:r>
      </w:ins>
      <w:ins w:id="637" w:author="Kelvin Sung" w:date="2021-04-11T15:57:00Z">
        <w:r w:rsidR="00AF193F">
          <w:t xml:space="preserve"> to capture all outstanding asynchron</w:t>
        </w:r>
      </w:ins>
      <w:ins w:id="638" w:author="Kelvin Sung" w:date="2021-04-11T15:58:00Z">
        <w:r w:rsidR="00AF193F">
          <w:t xml:space="preserve">ous </w:t>
        </w:r>
      </w:ins>
      <w:ins w:id="639" w:author="Kelvin Sung" w:date="2021-04-11T15:57:00Z">
        <w:r w:rsidR="00AF193F">
          <w:t xml:space="preserve">loading </w:t>
        </w:r>
      </w:ins>
      <w:ins w:id="640" w:author="Kelvin Sung" w:date="2021-04-11T15:58:00Z">
        <w:r w:rsidR="00AF193F">
          <w:t>operations.</w:t>
        </w:r>
      </w:ins>
    </w:p>
    <w:p w14:paraId="068ED05D" w14:textId="368695C1" w:rsidR="005C1C1E" w:rsidRDefault="005C1C1E" w:rsidP="005C1C1E">
      <w:pPr>
        <w:pStyle w:val="Code"/>
      </w:pPr>
      <w:r>
        <w:t>"use strict"</w:t>
      </w:r>
    </w:p>
    <w:p w14:paraId="2FDC35A9" w14:textId="77777777" w:rsidR="005C1C1E" w:rsidRDefault="005C1C1E" w:rsidP="005C1C1E">
      <w:pPr>
        <w:pStyle w:val="Code"/>
      </w:pPr>
      <w:r>
        <w:t>let mMap = new Map();</w:t>
      </w:r>
    </w:p>
    <w:p w14:paraId="2E035EE0" w14:textId="2A5CF672" w:rsidR="005C1C1E" w:rsidRDefault="005C1C1E" w:rsidP="005C1C1E">
      <w:pPr>
        <w:pStyle w:val="Code"/>
        <w:rPr>
          <w:ins w:id="641" w:author="Kelvin Sung" w:date="2021-04-11T17:24:00Z"/>
        </w:rPr>
      </w:pPr>
      <w:r>
        <w:t>let mOutstandingPromises = [];</w:t>
      </w:r>
    </w:p>
    <w:p w14:paraId="5076BD0D" w14:textId="587E2311" w:rsidR="0002523D" w:rsidDel="0055466F" w:rsidRDefault="0002523D" w:rsidP="0002523D">
      <w:pPr>
        <w:pStyle w:val="NoteTipCaution"/>
        <w:rPr>
          <w:ins w:id="642" w:author="Kelvin Sung" w:date="2021-04-11T17:24:00Z"/>
          <w:del w:id="643" w:author="Jeb Pavleas" w:date="2021-04-14T17:15:00Z"/>
        </w:rPr>
      </w:pPr>
      <w:ins w:id="644" w:author="Kelvin Sung" w:date="2021-04-11T17:24:00Z">
        <w:r w:rsidRPr="00AB7062">
          <w:rPr>
            <w:rStyle w:val="Strong"/>
          </w:rPr>
          <w:t>Note</w:t>
        </w:r>
        <w:r w:rsidRPr="00AB7062">
          <w:tab/>
        </w:r>
        <w:r>
          <w:t xml:space="preserve"> </w:t>
        </w:r>
      </w:ins>
      <w:ins w:id="645" w:author="Kelvin Sung" w:date="2021-04-11T17:26:00Z">
        <w:r>
          <w:t xml:space="preserve">A JavaScript </w:t>
        </w:r>
      </w:ins>
      <w:ins w:id="646" w:author="Kelvin Sung" w:date="2021-04-11T17:24:00Z">
        <w:r w:rsidRPr="0002523D">
          <w:rPr>
            <w:rStyle w:val="CodeInline"/>
            <w:rPrChange w:id="647" w:author="Kelvin Sung" w:date="2021-04-11T17:25:00Z">
              <w:rPr/>
            </w:rPrChange>
          </w:rPr>
          <w:t>Map</w:t>
        </w:r>
        <w:r>
          <w:t xml:space="preserve"> </w:t>
        </w:r>
      </w:ins>
      <w:ins w:id="648" w:author="Kelvin Sung" w:date="2021-04-11T17:26:00Z">
        <w:r>
          <w:t>object holds a collection of key-values pairs.</w:t>
        </w:r>
      </w:ins>
    </w:p>
    <w:p w14:paraId="4B672EAF" w14:textId="77777777" w:rsidR="0002523D" w:rsidRDefault="0002523D" w:rsidP="0055466F">
      <w:pPr>
        <w:pStyle w:val="NoteTipCaution"/>
        <w:pPrChange w:id="649" w:author="Jeb Pavleas" w:date="2021-04-14T17:15:00Z">
          <w:pPr>
            <w:pStyle w:val="Code"/>
          </w:pPr>
        </w:pPrChange>
      </w:pPr>
    </w:p>
    <w:p w14:paraId="525B7FFB" w14:textId="0B12F7BC" w:rsidR="005C1C1E" w:rsidRDefault="00467232" w:rsidP="005C1C1E">
      <w:pPr>
        <w:pStyle w:val="NumList"/>
      </w:pPr>
      <w:commentRangeStart w:id="650"/>
      <w:del w:id="651" w:author="Kelvin Sung" w:date="2021-04-11T16:00:00Z">
        <w:r w:rsidDel="00AF193F">
          <w:delText>TEMP TEXT</w:delText>
        </w:r>
        <w:commentRangeEnd w:id="650"/>
        <w:r w:rsidR="006A0F2B" w:rsidDel="00AF193F">
          <w:rPr>
            <w:rStyle w:val="CommentReference"/>
            <w:rFonts w:asciiTheme="minorHAnsi" w:hAnsiTheme="minorHAnsi"/>
          </w:rPr>
          <w:commentReference w:id="650"/>
        </w:r>
      </w:del>
      <w:ins w:id="652" w:author="Kelvin Sung" w:date="2021-04-11T16:00:00Z">
        <w:r w:rsidR="00AF193F">
          <w:t xml:space="preserve">Define </w:t>
        </w:r>
      </w:ins>
      <w:ins w:id="653" w:author="Kelvin Sung" w:date="2021-04-11T16:28:00Z">
        <w:r w:rsidR="0019227E">
          <w:t>functions</w:t>
        </w:r>
      </w:ins>
      <w:ins w:id="654" w:author="Kelvin Sung" w:date="2021-04-11T16:00:00Z">
        <w:r w:rsidR="00AF193F">
          <w:t xml:space="preserve"> for querying the existence</w:t>
        </w:r>
      </w:ins>
      <w:ins w:id="655" w:author="Kelvin Sung" w:date="2021-04-11T16:30:00Z">
        <w:r w:rsidR="00112625">
          <w:t xml:space="preserve"> of</w:t>
        </w:r>
      </w:ins>
      <w:ins w:id="656" w:author="Kelvin Sung" w:date="2021-04-11T16:26:00Z">
        <w:r w:rsidR="00095BF1">
          <w:t xml:space="preserve">, </w:t>
        </w:r>
      </w:ins>
      <w:ins w:id="657" w:author="Kelvin Sung" w:date="2021-04-11T16:00:00Z">
        <w:r w:rsidR="00AF193F">
          <w:t>retrieving</w:t>
        </w:r>
      </w:ins>
      <w:ins w:id="658" w:author="Kelvin Sung" w:date="2021-04-11T16:26:00Z">
        <w:r w:rsidR="00095BF1">
          <w:t>, setting</w:t>
        </w:r>
      </w:ins>
      <w:ins w:id="659" w:author="Kelvin Sung" w:date="2021-04-11T16:30:00Z">
        <w:r w:rsidR="00112625">
          <w:t>, and deleting</w:t>
        </w:r>
      </w:ins>
      <w:ins w:id="660" w:author="Kelvin Sung" w:date="2021-04-11T16:00:00Z">
        <w:r w:rsidR="00AF193F">
          <w:t xml:space="preserve"> </w:t>
        </w:r>
      </w:ins>
      <w:ins w:id="661" w:author="Kelvin Sung" w:date="2021-04-11T16:01:00Z">
        <w:r w:rsidR="00AF193F">
          <w:t xml:space="preserve">a </w:t>
        </w:r>
      </w:ins>
      <w:ins w:id="662" w:author="Kelvin Sung" w:date="2021-04-11T16:00:00Z">
        <w:r w:rsidR="00AF193F">
          <w:t>resource</w:t>
        </w:r>
      </w:ins>
      <w:ins w:id="663" w:author="Kelvin Sung" w:date="2021-04-11T16:01:00Z">
        <w:r w:rsidR="00AF193F">
          <w:t>.</w:t>
        </w:r>
        <w:r w:rsidR="002E1BDD">
          <w:t xml:space="preserve"> </w:t>
        </w:r>
      </w:ins>
      <w:ins w:id="664" w:author="Kelvin Sung" w:date="2021-04-11T16:03:00Z">
        <w:r w:rsidR="002E1BDD">
          <w:t>Notice that as suggested by the variable name</w:t>
        </w:r>
      </w:ins>
      <w:ins w:id="665" w:author="Kelvin Sung" w:date="2021-04-11T16:04:00Z">
        <w:r w:rsidR="00AF540A">
          <w:t xml:space="preserve"> of the parameter</w:t>
        </w:r>
      </w:ins>
      <w:ins w:id="666" w:author="Kelvin Sung" w:date="2021-04-11T16:03:00Z">
        <w:r w:rsidR="002E1BDD">
          <w:t xml:space="preserve">, </w:t>
        </w:r>
        <w:r w:rsidR="002E1BDD" w:rsidRPr="002E1BDD">
          <w:rPr>
            <w:rStyle w:val="CodeInline"/>
            <w:rPrChange w:id="667" w:author="Kelvin Sung" w:date="2021-04-11T16:03:00Z">
              <w:rPr/>
            </w:rPrChange>
          </w:rPr>
          <w:t>path</w:t>
        </w:r>
        <w:r w:rsidR="002E1BDD">
          <w:t xml:space="preserve">, it is expected that the </w:t>
        </w:r>
      </w:ins>
      <w:ins w:id="668" w:author="Kelvin Sung" w:date="2021-04-11T16:04:00Z">
        <w:r w:rsidR="002E1BDD">
          <w:t xml:space="preserve">full </w:t>
        </w:r>
      </w:ins>
      <w:ins w:id="669" w:author="Kelvin Sung" w:date="2021-04-11T16:03:00Z">
        <w:r w:rsidR="002E1BDD">
          <w:t xml:space="preserve">path to the external </w:t>
        </w:r>
      </w:ins>
      <w:ins w:id="670" w:author="Kelvin Sung" w:date="2021-04-11T16:04:00Z">
        <w:r w:rsidR="002E1BDD">
          <w:t xml:space="preserve">resource file </w:t>
        </w:r>
        <w:r w:rsidR="00AF540A">
          <w:t>w</w:t>
        </w:r>
      </w:ins>
      <w:ins w:id="671" w:author="Kelvin Sung" w:date="2021-04-11T16:05:00Z">
        <w:r w:rsidR="00AF540A">
          <w:t xml:space="preserve">ill </w:t>
        </w:r>
      </w:ins>
      <w:ins w:id="672" w:author="Kelvin Sung" w:date="2021-04-11T16:04:00Z">
        <w:r w:rsidR="002E1BDD">
          <w:t xml:space="preserve">be used as the key for accessing the </w:t>
        </w:r>
      </w:ins>
      <w:ins w:id="673" w:author="Kelvin Sung" w:date="2021-04-11T16:05:00Z">
        <w:r w:rsidR="00AF540A">
          <w:t xml:space="preserve">corresponding </w:t>
        </w:r>
      </w:ins>
      <w:ins w:id="674" w:author="Kelvin Sung" w:date="2021-04-11T16:04:00Z">
        <w:r w:rsidR="002E1BDD">
          <w:t>resource.</w:t>
        </w:r>
      </w:ins>
      <w:ins w:id="675" w:author="Kelvin Sung" w:date="2021-04-11T16:05:00Z">
        <w:r w:rsidR="00AF540A">
          <w:t xml:space="preserve"> For example, using the path to the </w:t>
        </w:r>
        <w:r w:rsidR="00AF540A" w:rsidRPr="00AF540A">
          <w:rPr>
            <w:rStyle w:val="CodeInline"/>
            <w:rPrChange w:id="676" w:author="Kelvin Sung" w:date="2021-04-11T16:05:00Z">
              <w:rPr/>
            </w:rPrChange>
          </w:rPr>
          <w:t>src/glsl</w:t>
        </w:r>
      </w:ins>
      <w:ins w:id="677" w:author="Kelvin Sung" w:date="2021-04-11T16:06:00Z">
        <w:r w:rsidR="00AF540A">
          <w:rPr>
            <w:rStyle w:val="CodeInline"/>
          </w:rPr>
          <w:t>_shaders</w:t>
        </w:r>
      </w:ins>
      <w:ins w:id="678" w:author="Kelvin Sung" w:date="2021-04-11T16:05:00Z">
        <w:r w:rsidR="00AF540A" w:rsidRPr="00AF540A">
          <w:rPr>
            <w:rStyle w:val="CodeInline"/>
            <w:rPrChange w:id="679" w:author="Kelvin Sung" w:date="2021-04-11T16:05:00Z">
              <w:rPr/>
            </w:rPrChange>
          </w:rPr>
          <w:t>/simple_vs.glsl</w:t>
        </w:r>
        <w:r w:rsidR="00AF540A">
          <w:t xml:space="preserve"> file as the key for accessing the content of the file.</w:t>
        </w:r>
      </w:ins>
    </w:p>
    <w:p w14:paraId="1B499A66" w14:textId="550488B0" w:rsidR="005C1C1E" w:rsidRDefault="005C1C1E" w:rsidP="005C1C1E">
      <w:pPr>
        <w:pStyle w:val="Code"/>
      </w:pPr>
      <w:r>
        <w:t>function has(path) { return mMap.has(path) }</w:t>
      </w:r>
    </w:p>
    <w:p w14:paraId="71B50934" w14:textId="76ABB390" w:rsidR="005C1C1E" w:rsidDel="00AF193F" w:rsidRDefault="00467232" w:rsidP="005C1C1E">
      <w:pPr>
        <w:pStyle w:val="NumList"/>
        <w:rPr>
          <w:del w:id="680" w:author="Kelvin Sung" w:date="2021-04-11T16:00:00Z"/>
        </w:rPr>
      </w:pPr>
      <w:commentRangeStart w:id="681"/>
      <w:del w:id="682" w:author="Kelvin Sung" w:date="2021-04-11T16:00:00Z">
        <w:r w:rsidDel="00AF193F">
          <w:delText>TEMP TEXT</w:delText>
        </w:r>
        <w:commentRangeEnd w:id="681"/>
        <w:r w:rsidR="006A0F2B" w:rsidDel="00AF193F">
          <w:rPr>
            <w:rStyle w:val="CommentReference"/>
            <w:rFonts w:asciiTheme="minorHAnsi" w:hAnsiTheme="minorHAnsi"/>
          </w:rPr>
          <w:commentReference w:id="681"/>
        </w:r>
      </w:del>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rPr>
          <w:ins w:id="683" w:author="Kelvin Sung" w:date="2021-04-11T16:25:00Z"/>
        </w:rPr>
      </w:pPr>
      <w:r>
        <w:lastRenderedPageBreak/>
        <w:t>}</w:t>
      </w:r>
    </w:p>
    <w:p w14:paraId="690075E2" w14:textId="6E308916" w:rsidR="00095BF1" w:rsidRDefault="00095BF1" w:rsidP="00095BF1">
      <w:pPr>
        <w:pStyle w:val="Code"/>
        <w:rPr>
          <w:ins w:id="684" w:author="Kelvin Sung" w:date="2021-04-11T16:30:00Z"/>
        </w:rPr>
      </w:pPr>
      <w:moveToRangeStart w:id="685" w:author="Kelvin Sung" w:date="2021-04-11T16:25:00Z" w:name="move69050754"/>
      <w:moveTo w:id="686" w:author="Kelvin Sung" w:date="2021-04-11T16:25:00Z">
        <w:r>
          <w:t>function set(key, value) { mMap.set(key, value); }</w:t>
        </w:r>
      </w:moveTo>
    </w:p>
    <w:p w14:paraId="04820E87" w14:textId="77777777" w:rsidR="00112625" w:rsidRDefault="00112625" w:rsidP="00112625">
      <w:pPr>
        <w:pStyle w:val="Code"/>
        <w:rPr>
          <w:ins w:id="687" w:author="Kelvin Sung" w:date="2021-04-11T16:30:00Z"/>
        </w:rPr>
      </w:pPr>
      <w:ins w:id="688" w:author="Kelvin Sung" w:date="2021-04-11T16:30:00Z">
        <w:r>
          <w:t>function unload(path) { mMap.delete(path) }</w:t>
        </w:r>
      </w:ins>
    </w:p>
    <w:p w14:paraId="5707F791" w14:textId="0C740DAA" w:rsidR="00112625" w:rsidDel="00112625" w:rsidRDefault="00112625" w:rsidP="00095BF1">
      <w:pPr>
        <w:pStyle w:val="Code"/>
        <w:rPr>
          <w:del w:id="689" w:author="Kelvin Sung" w:date="2021-04-11T16:30:00Z"/>
          <w:moveTo w:id="690" w:author="Kelvin Sung" w:date="2021-04-11T16:25:00Z"/>
        </w:rPr>
      </w:pPr>
    </w:p>
    <w:moveToRangeEnd w:id="685"/>
    <w:p w14:paraId="2F6803A4" w14:textId="3863DEC9" w:rsidR="0019227E" w:rsidRDefault="0019227E">
      <w:pPr>
        <w:pStyle w:val="NumList"/>
        <w:pPrChange w:id="691" w:author="Kelvin Sung" w:date="2021-04-11T16:27:00Z">
          <w:pPr>
            <w:pStyle w:val="NumList"/>
            <w:numPr>
              <w:numId w:val="22"/>
            </w:numPr>
          </w:pPr>
        </w:pPrChange>
      </w:pPr>
      <w:del w:id="692" w:author="Kelvin Sung" w:date="2021-04-11T16:28:00Z">
        <w:r w:rsidDel="0019227E">
          <w:delText>TEXT</w:delText>
        </w:r>
      </w:del>
      <w:ins w:id="693" w:author="Kelvin Sung" w:date="2021-04-11T16:28:00Z">
        <w:r>
          <w:t xml:space="preserve">Define a function to append </w:t>
        </w:r>
      </w:ins>
      <w:ins w:id="694" w:author="Kelvin Sung" w:date="2021-04-11T16:29:00Z">
        <w:r w:rsidR="00826AE3">
          <w:t xml:space="preserve">an on-going </w:t>
        </w:r>
      </w:ins>
      <w:ins w:id="695" w:author="Kelvin Sung" w:date="2021-04-11T16:28:00Z">
        <w:r w:rsidR="00826AE3">
          <w:t>asynchronous loading operation</w:t>
        </w:r>
        <w:r>
          <w:t xml:space="preserve"> to the </w:t>
        </w:r>
        <w:r w:rsidRPr="0019227E">
          <w:rPr>
            <w:rStyle w:val="CodeInline"/>
            <w:rPrChange w:id="696" w:author="Kelvin Sung" w:date="2021-04-11T16:28:00Z">
              <w:rPr/>
            </w:rPrChange>
          </w:rPr>
          <w:t>mOutstandingPromises</w:t>
        </w:r>
        <w:r>
          <w:t xml:space="preserve"> arr</w:t>
        </w:r>
      </w:ins>
      <w:ins w:id="697" w:author="Kelvin Sung" w:date="2021-04-11T16:29:00Z">
        <w:r w:rsidR="00196AB0">
          <w:t>a</w:t>
        </w:r>
      </w:ins>
      <w:ins w:id="698" w:author="Kelvin Sung" w:date="2021-04-11T16:28:00Z">
        <w:r>
          <w:t>y</w:t>
        </w:r>
      </w:ins>
      <w:ins w:id="699" w:author="Kelvin Sung" w:date="2021-04-11T16:29:00Z">
        <w:r w:rsidR="00826AE3">
          <w:t>.</w:t>
        </w:r>
      </w:ins>
    </w:p>
    <w:p w14:paraId="446068D8" w14:textId="77777777" w:rsidR="0019227E" w:rsidRDefault="0019227E" w:rsidP="0019227E">
      <w:pPr>
        <w:pStyle w:val="Code"/>
      </w:pPr>
      <w:r>
        <w:t>function pushPromise(p) { mOutstandingPromises.push(p); }</w:t>
      </w:r>
    </w:p>
    <w:p w14:paraId="54EED223" w14:textId="51B751E4" w:rsidR="00095BF1" w:rsidDel="00095BF1" w:rsidRDefault="00095BF1" w:rsidP="005C1C1E">
      <w:pPr>
        <w:pStyle w:val="Code"/>
        <w:rPr>
          <w:del w:id="700" w:author="Kelvin Sung" w:date="2021-04-11T16:25:00Z"/>
        </w:rPr>
      </w:pPr>
    </w:p>
    <w:p w14:paraId="5A04E87E" w14:textId="1447333B" w:rsidR="005C1C1E" w:rsidRDefault="00467232" w:rsidP="005C1C1E">
      <w:pPr>
        <w:pStyle w:val="NumList"/>
      </w:pPr>
      <w:commentRangeStart w:id="701"/>
      <w:del w:id="702" w:author="Kelvin Sung" w:date="2021-04-11T16:06:00Z">
        <w:r w:rsidDel="001824F2">
          <w:delText>TEMP TEXT</w:delText>
        </w:r>
        <w:commentRangeEnd w:id="701"/>
        <w:r w:rsidR="006A0F2B" w:rsidDel="001824F2">
          <w:rPr>
            <w:rStyle w:val="CommentReference"/>
            <w:rFonts w:asciiTheme="minorHAnsi" w:hAnsiTheme="minorHAnsi"/>
          </w:rPr>
          <w:commentReference w:id="701"/>
        </w:r>
      </w:del>
      <w:ins w:id="703" w:author="Kelvin Sung" w:date="2021-04-11T16:06:00Z">
        <w:r w:rsidR="001824F2">
          <w:t>De</w:t>
        </w:r>
      </w:ins>
      <w:ins w:id="704" w:author="Kelvin Sung" w:date="2021-04-11T16:07:00Z">
        <w:r w:rsidR="001824F2">
          <w:t xml:space="preserve">fine a loading function, </w:t>
        </w:r>
        <w:r w:rsidR="00104EC4" w:rsidRPr="00104EC4">
          <w:rPr>
            <w:rStyle w:val="CodeInline"/>
            <w:rPrChange w:id="705" w:author="Kelvin Sung" w:date="2021-04-11T16:07:00Z">
              <w:rPr/>
            </w:rPrChange>
          </w:rPr>
          <w:t>loadDecodeParse()</w:t>
        </w:r>
        <w:r w:rsidR="00104EC4">
          <w:t xml:space="preserve">, to asynchronously fetch </w:t>
        </w:r>
      </w:ins>
      <w:ins w:id="706" w:author="Kelvin Sung" w:date="2021-04-11T16:33:00Z">
        <w:r w:rsidR="005A62D7">
          <w:t>an external resource</w:t>
        </w:r>
      </w:ins>
      <w:ins w:id="707" w:author="Kelvin Sung" w:date="2021-04-11T16:07:00Z">
        <w:r w:rsidR="00104EC4">
          <w:t xml:space="preserve">, </w:t>
        </w:r>
      </w:ins>
      <w:ins w:id="708" w:author="Kelvin Sung" w:date="2021-04-11T16:08:00Z">
        <w:r w:rsidR="00104EC4">
          <w:t xml:space="preserve">decode the network packaging, parse the </w:t>
        </w:r>
      </w:ins>
      <w:ins w:id="709" w:author="Kelvin Sung" w:date="2021-04-11T16:09:00Z">
        <w:r w:rsidR="00765DEC">
          <w:t xml:space="preserve">results </w:t>
        </w:r>
      </w:ins>
      <w:ins w:id="710" w:author="Kelvin Sung" w:date="2021-04-11T16:08:00Z">
        <w:r w:rsidR="00104EC4">
          <w:t xml:space="preserve">into a </w:t>
        </w:r>
      </w:ins>
      <w:ins w:id="711" w:author="Kelvin Sung" w:date="2021-04-11T16:09:00Z">
        <w:r w:rsidR="00765DEC">
          <w:t>proper format</w:t>
        </w:r>
      </w:ins>
      <w:ins w:id="712" w:author="Kelvin Sung" w:date="2021-04-11T16:31:00Z">
        <w:r w:rsidR="00F216AC">
          <w:t>, and</w:t>
        </w:r>
      </w:ins>
      <w:ins w:id="713" w:author="Kelvin Sung" w:date="2021-04-11T16:33:00Z">
        <w:r w:rsidR="005A62D7">
          <w:t>,</w:t>
        </w:r>
      </w:ins>
      <w:ins w:id="714" w:author="Kelvin Sung" w:date="2021-04-11T16:31:00Z">
        <w:r w:rsidR="00F216AC">
          <w:t xml:space="preserve"> store the result</w:t>
        </w:r>
      </w:ins>
      <w:ins w:id="715" w:author="Kelvin Sung" w:date="2021-04-11T16:32:00Z">
        <w:r w:rsidR="00F216AC">
          <w:t xml:space="preserve">s into the </w:t>
        </w:r>
        <w:r w:rsidR="00F216AC" w:rsidRPr="00F216AC">
          <w:rPr>
            <w:rStyle w:val="CodeInline"/>
            <w:rPrChange w:id="716" w:author="Kelvin Sung" w:date="2021-04-11T16:32:00Z">
              <w:rPr/>
            </w:rPrChange>
          </w:rPr>
          <w:t>mMap</w:t>
        </w:r>
        <w:r w:rsidR="00F216AC">
          <w:t xml:space="preserve"> dictionary using the path to the resource as key, and the parsed results as the value.</w:t>
        </w:r>
      </w:ins>
    </w:p>
    <w:p w14:paraId="095817B2" w14:textId="77777777" w:rsidR="005C1C1E" w:rsidRDefault="005C1C1E" w:rsidP="005C1C1E">
      <w:pPr>
        <w:pStyle w:val="Code"/>
      </w:pPr>
      <w:r>
        <w:t xml:space="preserve">// generic loading function, </w:t>
      </w:r>
    </w:p>
    <w:p w14:paraId="1391CD0D" w14:textId="77777777" w:rsidR="005C1C1E" w:rsidRDefault="005C1C1E" w:rsidP="005C1C1E">
      <w:pPr>
        <w:pStyle w:val="Code"/>
      </w:pPr>
      <w:r>
        <w:t>//   Step 1: fech from server</w:t>
      </w:r>
    </w:p>
    <w:p w14:paraId="5B7426D7" w14:textId="77777777" w:rsidR="005C1C1E" w:rsidRDefault="005C1C1E" w:rsidP="005C1C1E">
      <w:pPr>
        <w:pStyle w:val="Code"/>
      </w:pPr>
      <w:r>
        <w:t>//   Step 2: decodeResource on the loaded</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77777777" w:rsidR="005C1C1E" w:rsidRDefault="005C1C1E" w:rsidP="005C1C1E">
      <w:pPr>
        <w:pStyle w:val="Code"/>
      </w:pPr>
      <w:r>
        <w:t xml:space="preserve">    let </w:t>
      </w:r>
      <w:commentRangeStart w:id="717"/>
      <w:r>
        <w:t>r</w:t>
      </w:r>
      <w:commentRangeEnd w:id="717"/>
      <w:r w:rsidR="003F7837">
        <w:rPr>
          <w:rStyle w:val="CommentReference"/>
          <w:rFonts w:asciiTheme="minorHAnsi" w:hAnsiTheme="minorHAnsi"/>
          <w:noProof w:val="0"/>
        </w:rPr>
        <w:commentReference w:id="717"/>
      </w:r>
      <w:r>
        <w:t xml:space="preserve"> = null;</w:t>
      </w:r>
    </w:p>
    <w:p w14:paraId="574713FB" w14:textId="77777777" w:rsidR="005C1C1E" w:rsidRDefault="005C1C1E" w:rsidP="005C1C1E">
      <w:pPr>
        <w:pStyle w:val="Code"/>
      </w:pPr>
      <w:r>
        <w:t xml:space="preserve">    if (!has(path)) {</w:t>
      </w:r>
    </w:p>
    <w:p w14:paraId="5CD65FBF" w14:textId="77777777" w:rsidR="005C1C1E" w:rsidRDefault="005C1C1E" w:rsidP="005C1C1E">
      <w:pPr>
        <w:pStyle w:val="Code"/>
      </w:pPr>
      <w:r>
        <w:t xml:space="preserve">        r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77777777" w:rsidR="005C1C1E" w:rsidRDefault="005C1C1E" w:rsidP="005C1C1E">
      <w:pPr>
        <w:pStyle w:val="Code"/>
      </w:pPr>
      <w:r>
        <w:t xml:space="preserve">        pushPromise(r);</w:t>
      </w:r>
    </w:p>
    <w:p w14:paraId="19225A63" w14:textId="77777777" w:rsidR="005C1C1E" w:rsidRDefault="005C1C1E" w:rsidP="005C1C1E">
      <w:pPr>
        <w:pStyle w:val="Code"/>
      </w:pPr>
      <w:r>
        <w:t xml:space="preserve">    }</w:t>
      </w:r>
    </w:p>
    <w:p w14:paraId="55F24721" w14:textId="77777777" w:rsidR="005C1C1E" w:rsidRDefault="005C1C1E" w:rsidP="005C1C1E">
      <w:pPr>
        <w:pStyle w:val="Code"/>
      </w:pPr>
      <w:r>
        <w:t xml:space="preserve">    return r;</w:t>
      </w:r>
    </w:p>
    <w:p w14:paraId="4A9F9B8C" w14:textId="51BEDE34" w:rsidR="005C1C1E" w:rsidRDefault="005C1C1E" w:rsidP="005C1C1E">
      <w:pPr>
        <w:pStyle w:val="Code"/>
      </w:pPr>
      <w:r>
        <w:t>}</w:t>
      </w:r>
    </w:p>
    <w:p w14:paraId="225F47E2" w14:textId="22E85380" w:rsidR="0002052E" w:rsidRDefault="00F457D1" w:rsidP="00533223">
      <w:pPr>
        <w:pStyle w:val="BodyTextFirst"/>
        <w:rPr>
          <w:ins w:id="718" w:author="Kelvin Sung" w:date="2021-04-11T16:15:00Z"/>
        </w:rPr>
      </w:pPr>
      <w:ins w:id="719" w:author="Kelvin Sung" w:date="2021-04-11T16:12:00Z">
        <w:r>
          <w:t xml:space="preserve">Notice that the decoding and parsing functions are </w:t>
        </w:r>
      </w:ins>
      <w:ins w:id="720" w:author="Kelvin Sung" w:date="2021-04-11T16:43:00Z">
        <w:r w:rsidR="000C6ADF">
          <w:t xml:space="preserve">passed in as </w:t>
        </w:r>
      </w:ins>
      <w:ins w:id="721" w:author="Kelvin Sung" w:date="2021-04-11T16:12:00Z">
        <w:r>
          <w:t xml:space="preserve">parameters and </w:t>
        </w:r>
      </w:ins>
      <w:ins w:id="722" w:author="Kelvin Sung" w:date="2021-04-11T16:33:00Z">
        <w:r w:rsidR="001A7A0C">
          <w:t xml:space="preserve">thus </w:t>
        </w:r>
      </w:ins>
      <w:ins w:id="723" w:author="Kelvin Sung" w:date="2021-04-11T16:12:00Z">
        <w:r>
          <w:t xml:space="preserve">are dependent upon the actual resource type that is being fetched. For </w:t>
        </w:r>
      </w:ins>
      <w:ins w:id="724" w:author="Kelvin Sung" w:date="2021-04-11T16:13:00Z">
        <w:r w:rsidR="00533223">
          <w:t xml:space="preserve">example, the decoding and parsing of simple text, XML formatted text, audio </w:t>
        </w:r>
      </w:ins>
      <w:ins w:id="725" w:author="Kelvin Sung" w:date="2021-04-11T16:14:00Z">
        <w:r w:rsidR="00533223">
          <w:t>clips</w:t>
        </w:r>
      </w:ins>
      <w:ins w:id="726" w:author="Kelvin Sung" w:date="2021-04-11T16:13:00Z">
        <w:r w:rsidR="00533223">
          <w:t xml:space="preserve">, and images all </w:t>
        </w:r>
      </w:ins>
      <w:ins w:id="727" w:author="Kelvin Sung" w:date="2021-04-11T16:14:00Z">
        <w:r w:rsidR="00533223">
          <w:t>have distinct requirements. It is the responsibility o</w:t>
        </w:r>
      </w:ins>
      <w:ins w:id="728" w:author="Kelvin Sung" w:date="2021-04-11T16:15:00Z">
        <w:r w:rsidR="00533223">
          <w:t xml:space="preserve">f the </w:t>
        </w:r>
      </w:ins>
      <w:ins w:id="729" w:author="Kelvin Sung" w:date="2021-04-11T16:34:00Z">
        <w:r w:rsidR="001A7A0C">
          <w:t xml:space="preserve">actual </w:t>
        </w:r>
      </w:ins>
      <w:ins w:id="730" w:author="Kelvin Sung" w:date="2021-04-11T16:14:00Z">
        <w:r w:rsidR="00533223">
          <w:t xml:space="preserve">resource loader </w:t>
        </w:r>
      </w:ins>
      <w:ins w:id="731" w:author="Kelvin Sung" w:date="2021-04-11T16:15:00Z">
        <w:r w:rsidR="00533223">
          <w:t>to define these functions.</w:t>
        </w:r>
      </w:ins>
    </w:p>
    <w:p w14:paraId="2631AD73" w14:textId="29B2F22E" w:rsidR="008469F9" w:rsidRDefault="00291664">
      <w:pPr>
        <w:pStyle w:val="BodyTextCont"/>
        <w:pPrChange w:id="732" w:author="Kelvin Sung" w:date="2021-04-11T16:23:00Z">
          <w:pPr>
            <w:pStyle w:val="Code"/>
          </w:pPr>
        </w:pPrChange>
      </w:pPr>
      <w:ins w:id="733" w:author="Kelvin Sung" w:date="2021-04-11T16:23:00Z">
        <w:r>
          <w:t>T</w:t>
        </w:r>
      </w:ins>
      <w:ins w:id="734" w:author="Kelvin Sung" w:date="2021-04-11T16:16:00Z">
        <w:r w:rsidR="008469F9">
          <w:t xml:space="preserve">he HTML5 </w:t>
        </w:r>
        <w:r w:rsidR="008469F9" w:rsidRPr="008469F9">
          <w:rPr>
            <w:rStyle w:val="CodeInline"/>
            <w:rPrChange w:id="735" w:author="Kelvin Sung" w:date="2021-04-11T16:16:00Z">
              <w:rPr/>
            </w:rPrChange>
          </w:rPr>
          <w:t>fetch()</w:t>
        </w:r>
        <w:r w:rsidR="008469F9">
          <w:t xml:space="preserve"> function returns a JavaScript </w:t>
        </w:r>
        <w:r w:rsidR="008469F9" w:rsidRPr="008469F9">
          <w:rPr>
            <w:rStyle w:val="CodeInline"/>
            <w:rPrChange w:id="736" w:author="Kelvin Sung" w:date="2021-04-11T16:16:00Z">
              <w:rPr/>
            </w:rPrChange>
          </w:rPr>
          <w:t>promise</w:t>
        </w:r>
      </w:ins>
      <w:ins w:id="737" w:author="Kelvin Sung" w:date="2021-04-11T16:18:00Z">
        <w:r w:rsidR="004C46A6">
          <w:t xml:space="preserve"> object.</w:t>
        </w:r>
      </w:ins>
      <w:ins w:id="738" w:author="Kelvin Sung" w:date="2021-04-11T16:19:00Z">
        <w:r w:rsidR="00AE634A">
          <w:t xml:space="preserve"> A typical JavaScript </w:t>
        </w:r>
        <w:r w:rsidR="00AE634A" w:rsidRPr="00AE634A">
          <w:rPr>
            <w:rStyle w:val="CodeInline"/>
            <w:rPrChange w:id="739" w:author="Kelvin Sung" w:date="2021-04-11T16:19:00Z">
              <w:rPr/>
            </w:rPrChange>
          </w:rPr>
          <w:t>promise</w:t>
        </w:r>
        <w:r w:rsidR="00AE634A">
          <w:t xml:space="preserve"> object</w:t>
        </w:r>
      </w:ins>
      <w:ins w:id="740" w:author="Kelvin Sung" w:date="2021-04-11T16:16:00Z">
        <w:r w:rsidR="008469F9">
          <w:t xml:space="preserve"> </w:t>
        </w:r>
      </w:ins>
      <w:ins w:id="741" w:author="Kelvin Sung" w:date="2021-04-11T16:19:00Z">
        <w:r w:rsidR="00AE634A">
          <w:t xml:space="preserve">contains operations </w:t>
        </w:r>
      </w:ins>
      <w:ins w:id="742" w:author="Kelvin Sung" w:date="2021-04-11T16:21:00Z">
        <w:r w:rsidR="00AE634A">
          <w:t xml:space="preserve">that will be </w:t>
        </w:r>
      </w:ins>
      <w:ins w:id="743" w:author="Kelvin Sung" w:date="2021-04-11T16:19:00Z">
        <w:r w:rsidR="00AE634A">
          <w:t xml:space="preserve">completed in the future. </w:t>
        </w:r>
      </w:ins>
      <w:ins w:id="744" w:author="Kelvin Sung" w:date="2021-04-11T16:20:00Z">
        <w:r w:rsidR="00AE634A">
          <w:t xml:space="preserve">A </w:t>
        </w:r>
        <w:r w:rsidR="00AE634A" w:rsidRPr="00AE634A">
          <w:rPr>
            <w:rStyle w:val="CodeInline"/>
            <w:rPrChange w:id="745" w:author="Kelvin Sung" w:date="2021-04-11T16:21:00Z">
              <w:rPr/>
            </w:rPrChange>
          </w:rPr>
          <w:t>promise</w:t>
        </w:r>
        <w:r w:rsidR="00AE634A">
          <w:t xml:space="preserve"> is </w:t>
        </w:r>
        <w:r w:rsidR="00AE634A" w:rsidRPr="00AE634A">
          <w:rPr>
            <w:rStyle w:val="CodeInline"/>
            <w:rPrChange w:id="746" w:author="Kelvin Sung" w:date="2021-04-11T16:21:00Z">
              <w:rPr/>
            </w:rPrChange>
          </w:rPr>
          <w:t>fulfilled</w:t>
        </w:r>
      </w:ins>
      <w:ins w:id="747" w:author="Kelvin Sung" w:date="2021-04-11T16:21:00Z">
        <w:r w:rsidR="00AE634A">
          <w:t xml:space="preserve"> when the operations are completed. </w:t>
        </w:r>
      </w:ins>
      <w:ins w:id="748" w:author="Kelvin Sung" w:date="2021-04-11T16:22:00Z">
        <w:r w:rsidR="00AE634A">
          <w:t xml:space="preserve">In this case, the </w:t>
        </w:r>
        <w:r w:rsidR="00AE634A" w:rsidRPr="00AE634A">
          <w:rPr>
            <w:rStyle w:val="CodeInline"/>
            <w:rPrChange w:id="749" w:author="Kelvin Sung" w:date="2021-04-11T16:23:00Z">
              <w:rPr/>
            </w:rPrChange>
          </w:rPr>
          <w:t>promise</w:t>
        </w:r>
        <w:r w:rsidR="00AE634A">
          <w:t xml:space="preserve"> </w:t>
        </w:r>
        <w:r w:rsidR="00AE634A" w:rsidRPr="00AE634A">
          <w:rPr>
            <w:rStyle w:val="CodeInline"/>
            <w:rPrChange w:id="750" w:author="Kelvin Sung" w:date="2021-04-11T16:23:00Z">
              <w:rPr/>
            </w:rPrChange>
          </w:rPr>
          <w:t>r</w:t>
        </w:r>
        <w:r w:rsidR="00AE634A">
          <w:t xml:space="preserve"> is </w:t>
        </w:r>
        <w:r w:rsidR="00AE634A" w:rsidRPr="00AE634A">
          <w:rPr>
            <w:rStyle w:val="CodeInline"/>
            <w:rPrChange w:id="751" w:author="Kelvin Sung" w:date="2021-04-11T16:23:00Z">
              <w:rPr/>
            </w:rPrChange>
          </w:rPr>
          <w:t>fulfilled</w:t>
        </w:r>
        <w:r w:rsidR="00AE634A">
          <w:t xml:space="preserve"> when the </w:t>
        </w:r>
        <w:r w:rsidR="00AE634A" w:rsidRPr="00AE634A">
          <w:rPr>
            <w:rStyle w:val="CodeInline"/>
            <w:rPrChange w:id="752" w:author="Kelvin Sung" w:date="2021-04-11T16:23:00Z">
              <w:rPr/>
            </w:rPrChange>
          </w:rPr>
          <w:t>path</w:t>
        </w:r>
        <w:r w:rsidR="00AE634A">
          <w:t xml:space="preserve"> is properly fetched, decoded, parsed, and stored into the </w:t>
        </w:r>
        <w:r w:rsidR="00AE634A" w:rsidRPr="00AE634A">
          <w:rPr>
            <w:rStyle w:val="CodeInline"/>
            <w:rPrChange w:id="753" w:author="Kelvin Sung" w:date="2021-04-11T16:23:00Z">
              <w:rPr/>
            </w:rPrChange>
          </w:rPr>
          <w:t>mMap</w:t>
        </w:r>
        <w:r w:rsidR="00AE634A">
          <w:t>.</w:t>
        </w:r>
      </w:ins>
      <w:ins w:id="754" w:author="Kelvin Sung" w:date="2021-04-11T16:35:00Z">
        <w:r w:rsidR="003F2ADF">
          <w:t xml:space="preserve"> This </w:t>
        </w:r>
        <w:r w:rsidR="003F2ADF" w:rsidRPr="003F2ADF">
          <w:rPr>
            <w:rStyle w:val="CodeInline"/>
            <w:rPrChange w:id="755" w:author="Kelvin Sung" w:date="2021-04-11T16:35:00Z">
              <w:rPr/>
            </w:rPrChange>
          </w:rPr>
          <w:t>promise</w:t>
        </w:r>
        <w:r w:rsidR="003F2ADF">
          <w:t xml:space="preserve"> is being kept in the </w:t>
        </w:r>
        <w:r w:rsidR="003F2ADF" w:rsidRPr="003F2ADF">
          <w:rPr>
            <w:rStyle w:val="CodeInline"/>
            <w:rPrChange w:id="756" w:author="Kelvin Sung" w:date="2021-04-11T16:36:00Z">
              <w:rPr/>
            </w:rPrChange>
          </w:rPr>
          <w:t>mOutstandingPromises</w:t>
        </w:r>
        <w:r w:rsidR="003F2ADF">
          <w:t xml:space="preserve"> array.</w:t>
        </w:r>
      </w:ins>
      <w:ins w:id="757" w:author="Kelvin Sung" w:date="2021-04-11T16:36:00Z">
        <w:r w:rsidR="008D73C8">
          <w:t xml:space="preserve"> Note that by the end of the </w:t>
        </w:r>
        <w:r w:rsidR="008D73C8" w:rsidRPr="00AD5531">
          <w:rPr>
            <w:rStyle w:val="CodeInline"/>
          </w:rPr>
          <w:t>loadDecodeParse</w:t>
        </w:r>
        <w:r w:rsidR="008D73C8">
          <w:rPr>
            <w:rStyle w:val="CodeInline"/>
          </w:rPr>
          <w:t>()</w:t>
        </w:r>
        <w:r w:rsidR="008D73C8">
          <w:t xml:space="preserve"> function, the asynchronous </w:t>
        </w:r>
      </w:ins>
      <w:ins w:id="758" w:author="Kelvin Sung" w:date="2021-04-11T16:37:00Z">
        <w:r w:rsidR="008D73C8" w:rsidRPr="008D73C8">
          <w:rPr>
            <w:rStyle w:val="CodeInline"/>
            <w:rPrChange w:id="759" w:author="Kelvin Sung" w:date="2021-04-11T16:37:00Z">
              <w:rPr/>
            </w:rPrChange>
          </w:rPr>
          <w:t>fetch()</w:t>
        </w:r>
        <w:r w:rsidR="008D73C8">
          <w:t xml:space="preserve"> </w:t>
        </w:r>
      </w:ins>
      <w:ins w:id="760" w:author="Kelvin Sung" w:date="2021-04-11T16:36:00Z">
        <w:r w:rsidR="008D73C8">
          <w:t xml:space="preserve">loading </w:t>
        </w:r>
      </w:ins>
      <w:ins w:id="761" w:author="Kelvin Sung" w:date="2021-04-11T16:37:00Z">
        <w:r w:rsidR="008D73C8">
          <w:lastRenderedPageBreak/>
          <w:t xml:space="preserve">operation </w:t>
        </w:r>
      </w:ins>
      <w:ins w:id="762" w:author="Kelvin Sung" w:date="2021-04-11T16:36:00Z">
        <w:r w:rsidR="008D73C8">
          <w:t>is issued</w:t>
        </w:r>
      </w:ins>
      <w:ins w:id="763" w:author="Kelvin Sung" w:date="2021-04-11T16:37:00Z">
        <w:r w:rsidR="008D73C8">
          <w:t xml:space="preserve"> and on-going</w:t>
        </w:r>
      </w:ins>
      <w:ins w:id="764" w:author="Kelvin Sung" w:date="2021-04-11T16:36:00Z">
        <w:r w:rsidR="008D73C8">
          <w:t xml:space="preserve"> but</w:t>
        </w:r>
      </w:ins>
      <w:ins w:id="765" w:author="Kelvin Sung" w:date="2021-04-11T16:37:00Z">
        <w:r w:rsidR="008D73C8">
          <w:t xml:space="preserve"> not</w:t>
        </w:r>
      </w:ins>
      <w:ins w:id="766" w:author="Kelvin Sung" w:date="2021-04-11T17:28:00Z">
        <w:r w:rsidR="0002523D">
          <w:t xml:space="preserve"> guaranteed to be</w:t>
        </w:r>
      </w:ins>
      <w:ins w:id="767" w:author="Kelvin Sung" w:date="2021-04-11T16:37:00Z">
        <w:r w:rsidR="008D73C8">
          <w:t xml:space="preserve"> completed. In this way, the </w:t>
        </w:r>
        <w:r w:rsidR="008D73C8" w:rsidRPr="00AD5531">
          <w:rPr>
            <w:rStyle w:val="CodeInline"/>
          </w:rPr>
          <w:t>mOutstandingPromises</w:t>
        </w:r>
        <w:r w:rsidR="008D73C8">
          <w:rPr>
            <w:rStyle w:val="CodeInline"/>
          </w:rPr>
          <w:t xml:space="preserve"> </w:t>
        </w:r>
      </w:ins>
      <w:ins w:id="768" w:author="Kelvin Sung" w:date="2021-04-11T16:38:00Z">
        <w:r w:rsidR="008D73C8">
          <w:t>is an array of on-going and unfulfilled</w:t>
        </w:r>
        <w:r w:rsidR="00C7187F">
          <w:t>, or outstanding,</w:t>
        </w:r>
        <w:r w:rsidR="008D73C8">
          <w:t xml:space="preserve"> promises.</w:t>
        </w:r>
      </w:ins>
    </w:p>
    <w:p w14:paraId="26856A6A" w14:textId="3DB2A13C" w:rsidR="00095BF1" w:rsidDel="0019227E" w:rsidRDefault="00095BF1">
      <w:pPr>
        <w:pStyle w:val="NumList"/>
        <w:rPr>
          <w:del w:id="769" w:author="Kelvin Sung" w:date="2021-04-11T16:27:00Z"/>
          <w:moveTo w:id="770" w:author="Kelvin Sung" w:date="2021-04-11T16:27:00Z"/>
        </w:rPr>
      </w:pPr>
      <w:moveToRangeStart w:id="771" w:author="Kelvin Sung" w:date="2021-04-11T16:27:00Z" w:name="move69050838"/>
      <w:commentRangeStart w:id="772"/>
      <w:moveTo w:id="773" w:author="Kelvin Sung" w:date="2021-04-11T16:27:00Z">
        <w:del w:id="774" w:author="Kelvin Sung" w:date="2021-04-11T16:44:00Z">
          <w:r w:rsidDel="00DA0F0B">
            <w:delText xml:space="preserve">TEMP </w:delText>
          </w:r>
        </w:del>
        <w:del w:id="775" w:author="Kelvin Sung" w:date="2021-04-11T16:27:00Z">
          <w:r w:rsidDel="0019227E">
            <w:delText>TEXT</w:delText>
          </w:r>
          <w:commentRangeEnd w:id="772"/>
          <w:r w:rsidDel="0019227E">
            <w:rPr>
              <w:rStyle w:val="CommentReference"/>
              <w:rFonts w:asciiTheme="minorHAnsi" w:hAnsiTheme="minorHAnsi"/>
            </w:rPr>
            <w:commentReference w:id="772"/>
          </w:r>
        </w:del>
      </w:moveTo>
    </w:p>
    <w:p w14:paraId="6750302F" w14:textId="0302411F" w:rsidR="00095BF1" w:rsidDel="00DA0F0B" w:rsidRDefault="00095BF1">
      <w:pPr>
        <w:pStyle w:val="NumList"/>
        <w:rPr>
          <w:del w:id="776" w:author="Kelvin Sung" w:date="2021-04-11T16:44:00Z"/>
          <w:moveTo w:id="777" w:author="Kelvin Sung" w:date="2021-04-11T16:27:00Z"/>
        </w:rPr>
        <w:pPrChange w:id="778" w:author="Kelvin Sung" w:date="2021-04-11T16:27:00Z">
          <w:pPr>
            <w:pStyle w:val="Code"/>
          </w:pPr>
        </w:pPrChange>
      </w:pPr>
      <w:moveTo w:id="779" w:author="Kelvin Sung" w:date="2021-04-11T16:27:00Z">
        <w:del w:id="780" w:author="Kelvin Sung" w:date="2021-04-11T16:27:00Z">
          <w:r w:rsidDel="0019227E">
            <w:delText>function pushPromise(p) { mOutstandingPromises.push(p); }</w:delText>
          </w:r>
        </w:del>
      </w:moveTo>
    </w:p>
    <w:moveToRangeEnd w:id="771"/>
    <w:p w14:paraId="36E390DB" w14:textId="52534F38" w:rsidR="0002052E" w:rsidRPr="0002052E" w:rsidDel="00DA0F0B" w:rsidRDefault="00467232" w:rsidP="0002052E">
      <w:pPr>
        <w:pStyle w:val="NumList"/>
        <w:rPr>
          <w:del w:id="781" w:author="Kelvin Sung" w:date="2021-04-11T16:44:00Z"/>
        </w:rPr>
      </w:pPr>
      <w:commentRangeStart w:id="782"/>
      <w:del w:id="783" w:author="Kelvin Sung" w:date="2021-04-11T16:44:00Z">
        <w:r w:rsidDel="00DA0F0B">
          <w:delText>TEMP TEXT</w:delText>
        </w:r>
        <w:commentRangeEnd w:id="782"/>
        <w:r w:rsidR="006A0F2B" w:rsidDel="00DA0F0B">
          <w:rPr>
            <w:rStyle w:val="CommentReference"/>
            <w:rFonts w:asciiTheme="minorHAnsi" w:hAnsiTheme="minorHAnsi"/>
          </w:rPr>
          <w:commentReference w:id="782"/>
        </w:r>
      </w:del>
    </w:p>
    <w:p w14:paraId="681F2C8A" w14:textId="6112EC63" w:rsidR="005C1C1E" w:rsidDel="00DA0F0B" w:rsidRDefault="005C1C1E" w:rsidP="005C1C1E">
      <w:pPr>
        <w:pStyle w:val="Code"/>
        <w:rPr>
          <w:del w:id="784" w:author="Kelvin Sung" w:date="2021-04-11T16:44:00Z"/>
        </w:rPr>
      </w:pPr>
    </w:p>
    <w:p w14:paraId="0EFC8C71" w14:textId="2584AEBF" w:rsidR="005C1C1E" w:rsidDel="00112625" w:rsidRDefault="005C1C1E" w:rsidP="005C1C1E">
      <w:pPr>
        <w:pStyle w:val="Code"/>
        <w:rPr>
          <w:del w:id="785" w:author="Kelvin Sung" w:date="2021-04-11T16:30:00Z"/>
        </w:rPr>
      </w:pPr>
      <w:del w:id="786" w:author="Kelvin Sung" w:date="2021-04-11T16:30:00Z">
        <w:r w:rsidDel="00112625">
          <w:delText>function unload(path) { mMap.delete(path) }</w:delText>
        </w:r>
      </w:del>
    </w:p>
    <w:p w14:paraId="48319658" w14:textId="32A19C8B" w:rsidR="0002052E" w:rsidDel="00DA0F0B" w:rsidRDefault="00467232" w:rsidP="0002052E">
      <w:pPr>
        <w:pStyle w:val="NumList"/>
        <w:rPr>
          <w:del w:id="787" w:author="Kelvin Sung" w:date="2021-04-11T16:44:00Z"/>
        </w:rPr>
      </w:pPr>
      <w:commentRangeStart w:id="788"/>
      <w:del w:id="789" w:author="Kelvin Sung" w:date="2021-04-11T16:44:00Z">
        <w:r w:rsidDel="00DA0F0B">
          <w:delText>TEMP TEXT</w:delText>
        </w:r>
        <w:commentRangeEnd w:id="788"/>
        <w:r w:rsidR="006A0F2B" w:rsidDel="00DA0F0B">
          <w:rPr>
            <w:rStyle w:val="CommentReference"/>
            <w:rFonts w:asciiTheme="minorHAnsi" w:hAnsiTheme="minorHAnsi"/>
          </w:rPr>
          <w:commentReference w:id="788"/>
        </w:r>
      </w:del>
    </w:p>
    <w:p w14:paraId="0862BE07" w14:textId="024B13A1" w:rsidR="005C1C1E" w:rsidDel="00095BF1" w:rsidRDefault="005C1C1E" w:rsidP="005C1C1E">
      <w:pPr>
        <w:pStyle w:val="Code"/>
        <w:rPr>
          <w:moveFrom w:id="790" w:author="Kelvin Sung" w:date="2021-04-11T16:25:00Z"/>
        </w:rPr>
      </w:pPr>
      <w:moveFromRangeStart w:id="791" w:author="Kelvin Sung" w:date="2021-04-11T16:25:00Z" w:name="move69050754"/>
      <w:moveFrom w:id="792" w:author="Kelvin Sung" w:date="2021-04-11T16:25:00Z">
        <w:r w:rsidDel="00095BF1">
          <w:t>function set(key, value) { mMap.set(key, value); }</w:t>
        </w:r>
      </w:moveFrom>
    </w:p>
    <w:p w14:paraId="4F20BE60" w14:textId="0FD17A28" w:rsidR="005C1C1E" w:rsidDel="00095BF1" w:rsidRDefault="00467232" w:rsidP="0002052E">
      <w:pPr>
        <w:pStyle w:val="NumList"/>
        <w:rPr>
          <w:moveFrom w:id="793" w:author="Kelvin Sung" w:date="2021-04-11T16:27:00Z"/>
        </w:rPr>
      </w:pPr>
      <w:moveFromRangeStart w:id="794" w:author="Kelvin Sung" w:date="2021-04-11T16:27:00Z" w:name="move69050838"/>
      <w:moveFromRangeEnd w:id="791"/>
      <w:commentRangeStart w:id="795"/>
      <w:moveFrom w:id="796" w:author="Kelvin Sung" w:date="2021-04-11T16:27:00Z">
        <w:r w:rsidDel="00095BF1">
          <w:t>TEMP TEXT</w:t>
        </w:r>
        <w:commentRangeEnd w:id="795"/>
        <w:r w:rsidR="006A0F2B" w:rsidDel="00095BF1">
          <w:rPr>
            <w:rStyle w:val="CommentReference"/>
            <w:rFonts w:asciiTheme="minorHAnsi" w:hAnsiTheme="minorHAnsi"/>
          </w:rPr>
          <w:commentReference w:id="795"/>
        </w:r>
      </w:moveFrom>
    </w:p>
    <w:p w14:paraId="36344CAE" w14:textId="7247FBB0" w:rsidR="005C1C1E" w:rsidDel="00095BF1" w:rsidRDefault="005C1C1E" w:rsidP="005C1C1E">
      <w:pPr>
        <w:pStyle w:val="Code"/>
        <w:rPr>
          <w:moveFrom w:id="797" w:author="Kelvin Sung" w:date="2021-04-11T16:27:00Z"/>
        </w:rPr>
      </w:pPr>
      <w:moveFrom w:id="798" w:author="Kelvin Sung" w:date="2021-04-11T16:27:00Z">
        <w:r w:rsidDel="00095BF1">
          <w:t>function pushPromise(p) { mOutstandingPromises.push(p); }</w:t>
        </w:r>
      </w:moveFrom>
    </w:p>
    <w:moveFromRangeEnd w:id="794"/>
    <w:p w14:paraId="0F6E86F5" w14:textId="4E8F80C1" w:rsidR="005C1C1E" w:rsidDel="00095BF1" w:rsidRDefault="005C1C1E" w:rsidP="005C1C1E">
      <w:pPr>
        <w:pStyle w:val="Code"/>
        <w:rPr>
          <w:del w:id="799" w:author="Kelvin Sung" w:date="2021-04-11T16:26:00Z"/>
        </w:rPr>
      </w:pPr>
    </w:p>
    <w:p w14:paraId="05EBBEA4" w14:textId="444519A5" w:rsidR="0002052E" w:rsidRDefault="00467232" w:rsidP="0002052E">
      <w:pPr>
        <w:pStyle w:val="NumList"/>
      </w:pPr>
      <w:commentRangeStart w:id="800"/>
      <w:del w:id="801" w:author="Kelvin Sung" w:date="2021-04-11T16:56:00Z">
        <w:r w:rsidDel="00F000A0">
          <w:delText>TEMP TEXT</w:delText>
        </w:r>
        <w:commentRangeEnd w:id="800"/>
        <w:r w:rsidR="006A0F2B" w:rsidDel="00F000A0">
          <w:rPr>
            <w:rStyle w:val="CommentReference"/>
            <w:rFonts w:asciiTheme="minorHAnsi" w:hAnsiTheme="minorHAnsi"/>
          </w:rPr>
          <w:commentReference w:id="800"/>
        </w:r>
      </w:del>
      <w:ins w:id="802" w:author="Kelvin Sung" w:date="2021-04-11T16:56:00Z">
        <w:r w:rsidR="00F000A0">
          <w:t xml:space="preserve">Define a JavaScript </w:t>
        </w:r>
        <w:r w:rsidR="00F000A0" w:rsidRPr="00C12A48">
          <w:rPr>
            <w:rStyle w:val="CodeInline"/>
            <w:rPrChange w:id="803" w:author="Kelvin Sung" w:date="2021-04-11T16:58:00Z">
              <w:rPr/>
            </w:rPrChange>
          </w:rPr>
          <w:t>async</w:t>
        </w:r>
        <w:r w:rsidR="00F000A0">
          <w:t xml:space="preserve"> function to </w:t>
        </w:r>
      </w:ins>
      <w:ins w:id="804" w:author="Kelvin Sung" w:date="2021-04-11T22:10:00Z">
        <w:r w:rsidR="00A30533">
          <w:t>block</w:t>
        </w:r>
      </w:ins>
      <w:ins w:id="805" w:author="Kelvin Sung" w:date="2021-04-11T16:57:00Z">
        <w:r w:rsidR="00F000A0">
          <w:t xml:space="preserve"> </w:t>
        </w:r>
      </w:ins>
      <w:ins w:id="806" w:author="Kelvin Sung" w:date="2021-04-11T17:06:00Z">
        <w:r w:rsidR="00BF439F">
          <w:t xml:space="preserve">the execution </w:t>
        </w:r>
      </w:ins>
      <w:ins w:id="807" w:author="Kelvin Sung" w:date="2021-04-11T16:57:00Z">
        <w:r w:rsidR="00F000A0">
          <w:t xml:space="preserve">and </w:t>
        </w:r>
      </w:ins>
      <w:ins w:id="808" w:author="Kelvin Sung" w:date="2021-04-11T16:56:00Z">
        <w:r w:rsidR="00F000A0">
          <w:t>wait for all out</w:t>
        </w:r>
      </w:ins>
      <w:ins w:id="809" w:author="Kelvin Sung" w:date="2021-04-11T16:57:00Z">
        <w:r w:rsidR="00F000A0">
          <w:t>standing promises to be f</w:t>
        </w:r>
      </w:ins>
      <w:ins w:id="810" w:author="Kelvin Sung" w:date="2021-04-11T16:58:00Z">
        <w:r w:rsidR="00F000A0">
          <w:t>ulfilled</w:t>
        </w:r>
      </w:ins>
      <w:ins w:id="811" w:author="Kelvin Sung" w:date="2021-04-11T16:57:00Z">
        <w:r w:rsidR="00F000A0">
          <w:t xml:space="preserve">, or </w:t>
        </w:r>
      </w:ins>
      <w:ins w:id="812" w:author="Kelvin Sung" w:date="2021-04-11T17:06:00Z">
        <w:r w:rsidR="00BF439F">
          <w:t xml:space="preserve">wait for all </w:t>
        </w:r>
      </w:ins>
      <w:ins w:id="813" w:author="Kelvin Sung" w:date="2021-04-11T16:57:00Z">
        <w:r w:rsidR="00F000A0">
          <w:t xml:space="preserve">on-going asynchronous loading operations to </w:t>
        </w:r>
      </w:ins>
      <w:ins w:id="814" w:author="Kelvin Sung" w:date="2021-04-11T16:58:00Z">
        <w:r w:rsidR="00F000A0">
          <w:t xml:space="preserve">be </w:t>
        </w:r>
      </w:ins>
      <w:ins w:id="815" w:author="Kelvin Sung" w:date="2021-04-11T16:57:00Z">
        <w:r w:rsidR="00F000A0">
          <w:t>complete</w:t>
        </w:r>
      </w:ins>
      <w:ins w:id="816" w:author="Kelvin Sung" w:date="2021-04-11T16:58:00Z">
        <w:r w:rsidR="00F000A0">
          <w:t>d.</w:t>
        </w:r>
      </w:ins>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rPr>
          <w:ins w:id="817" w:author="Kelvin Sung" w:date="2021-04-11T16:50:00Z"/>
        </w:rPr>
      </w:pPr>
      <w:r>
        <w:t>}</w:t>
      </w:r>
    </w:p>
    <w:p w14:paraId="35AB4276" w14:textId="29E80FB0" w:rsidR="00DA0F0B" w:rsidRDefault="00DA0F0B" w:rsidP="00DA0F0B">
      <w:pPr>
        <w:pStyle w:val="NoteTipCaution"/>
        <w:rPr>
          <w:ins w:id="818" w:author="Kelvin Sung" w:date="2021-04-11T16:50:00Z"/>
        </w:rPr>
      </w:pPr>
      <w:ins w:id="819" w:author="Kelvin Sung" w:date="2021-04-11T16:50:00Z">
        <w:r w:rsidRPr="00AB7062">
          <w:rPr>
            <w:rStyle w:val="Strong"/>
          </w:rPr>
          <w:t>Note</w:t>
        </w:r>
        <w:r w:rsidRPr="00AB7062">
          <w:tab/>
          <w:t>The</w:t>
        </w:r>
        <w:r>
          <w:t xml:space="preserve"> JavaScript </w:t>
        </w:r>
        <w:r w:rsidRPr="00DA0F0B">
          <w:rPr>
            <w:rStyle w:val="CodeInline"/>
            <w:rPrChange w:id="820" w:author="Kelvin Sung" w:date="2021-04-11T16:51:00Z">
              <w:rPr/>
            </w:rPrChange>
          </w:rPr>
          <w:t>a</w:t>
        </w:r>
      </w:ins>
      <w:ins w:id="821" w:author="Kelvin Sung" w:date="2021-04-11T16:51:00Z">
        <w:r w:rsidRPr="00DA0F0B">
          <w:rPr>
            <w:rStyle w:val="CodeInline"/>
            <w:rPrChange w:id="822" w:author="Kelvin Sung" w:date="2021-04-11T16:51:00Z">
              <w:rPr/>
            </w:rPrChange>
          </w:rPr>
          <w:t>sync</w:t>
        </w:r>
        <w:r>
          <w:t>/</w:t>
        </w:r>
        <w:r w:rsidRPr="00DA0F0B">
          <w:rPr>
            <w:rStyle w:val="CodeInline"/>
            <w:rPrChange w:id="823" w:author="Kelvin Sung" w:date="2021-04-11T16:51:00Z">
              <w:rPr/>
            </w:rPrChange>
          </w:rPr>
          <w:t>await</w:t>
        </w:r>
        <w:r>
          <w:t xml:space="preserve"> keywords are paired where only </w:t>
        </w:r>
        <w:r w:rsidRPr="00DA0F0B">
          <w:rPr>
            <w:rStyle w:val="CodeInline"/>
            <w:rPrChange w:id="824" w:author="Kelvin Sung" w:date="2021-04-11T16:52:00Z">
              <w:rPr/>
            </w:rPrChange>
          </w:rPr>
          <w:t>asy</w:t>
        </w:r>
      </w:ins>
      <w:ins w:id="825" w:author="Kelvin Sung" w:date="2021-04-11T16:52:00Z">
        <w:r w:rsidRPr="00DA0F0B">
          <w:rPr>
            <w:rStyle w:val="CodeInline"/>
            <w:rPrChange w:id="826" w:author="Kelvin Sung" w:date="2021-04-11T16:52:00Z">
              <w:rPr/>
            </w:rPrChange>
          </w:rPr>
          <w:t>nc</w:t>
        </w:r>
      </w:ins>
      <w:ins w:id="827" w:author="Kelvin Sung" w:date="2021-04-11T16:51:00Z">
        <w:r>
          <w:t xml:space="preserve"> functions can </w:t>
        </w:r>
        <w:r w:rsidRPr="00DA0F0B">
          <w:rPr>
            <w:rStyle w:val="CodeInline"/>
            <w:rPrChange w:id="828" w:author="Kelvin Sung" w:date="2021-04-11T16:52:00Z">
              <w:rPr/>
            </w:rPrChange>
          </w:rPr>
          <w:t>await</w:t>
        </w:r>
        <w:r>
          <w:t xml:space="preserve"> </w:t>
        </w:r>
      </w:ins>
      <w:ins w:id="829" w:author="Kelvin Sung" w:date="2021-04-11T16:52:00Z">
        <w:r>
          <w:t xml:space="preserve">for a </w:t>
        </w:r>
        <w:r w:rsidRPr="00DA0F0B">
          <w:rPr>
            <w:rStyle w:val="CodeInline"/>
            <w:rPrChange w:id="830" w:author="Kelvin Sung" w:date="2021-04-11T16:52:00Z">
              <w:rPr/>
            </w:rPrChange>
          </w:rPr>
          <w:t>promise</w:t>
        </w:r>
      </w:ins>
      <w:ins w:id="831" w:author="Kelvin Sung" w:date="2021-04-11T16:50:00Z">
        <w:r w:rsidRPr="00AB7062">
          <w:t>.</w:t>
        </w:r>
      </w:ins>
      <w:ins w:id="832" w:author="Kelvin Sung" w:date="2021-04-11T16:53:00Z">
        <w:r>
          <w:t xml:space="preserve"> The </w:t>
        </w:r>
        <w:r w:rsidRPr="00910551">
          <w:rPr>
            <w:rStyle w:val="CodeInline"/>
            <w:rPrChange w:id="833" w:author="Kelvin Sung" w:date="2021-04-11T16:55:00Z">
              <w:rPr/>
            </w:rPrChange>
          </w:rPr>
          <w:t>await</w:t>
        </w:r>
        <w:r>
          <w:t xml:space="preserve"> statement blocks </w:t>
        </w:r>
        <w:r w:rsidR="00910551">
          <w:t xml:space="preserve">and returns </w:t>
        </w:r>
        <w:r>
          <w:t xml:space="preserve">the execution </w:t>
        </w:r>
      </w:ins>
      <w:ins w:id="834" w:author="Kelvin Sung" w:date="2021-04-11T16:54:00Z">
        <w:r w:rsidR="00910551">
          <w:t xml:space="preserve">back to the caller of the </w:t>
        </w:r>
        <w:r w:rsidR="00910551" w:rsidRPr="00910551">
          <w:rPr>
            <w:rStyle w:val="CodeInline"/>
            <w:rPrChange w:id="835" w:author="Kelvin Sung" w:date="2021-04-11T16:55:00Z">
              <w:rPr/>
            </w:rPrChange>
          </w:rPr>
          <w:t>async</w:t>
        </w:r>
        <w:r w:rsidR="00910551">
          <w:t xml:space="preserve"> function. When the </w:t>
        </w:r>
        <w:r w:rsidR="00910551" w:rsidRPr="00910551">
          <w:rPr>
            <w:rStyle w:val="CodeInline"/>
            <w:rPrChange w:id="836" w:author="Kelvin Sung" w:date="2021-04-11T16:55:00Z">
              <w:rPr/>
            </w:rPrChange>
          </w:rPr>
          <w:t>promise</w:t>
        </w:r>
        <w:r w:rsidR="00910551">
          <w:t xml:space="preserve"> </w:t>
        </w:r>
      </w:ins>
      <w:ins w:id="837" w:author="Kelvin Sung" w:date="2021-04-11T17:07:00Z">
        <w:r w:rsidR="00BF439F">
          <w:t xml:space="preserve">being waited on </w:t>
        </w:r>
      </w:ins>
      <w:ins w:id="838" w:author="Kelvin Sung" w:date="2021-04-11T16:54:00Z">
        <w:r w:rsidR="00910551">
          <w:t xml:space="preserve">is fulfilled, execution </w:t>
        </w:r>
      </w:ins>
      <w:ins w:id="839" w:author="Kelvin Sung" w:date="2021-04-11T17:07:00Z">
        <w:r w:rsidR="00BF439F">
          <w:t xml:space="preserve">will </w:t>
        </w:r>
      </w:ins>
      <w:ins w:id="840" w:author="Kelvin Sung" w:date="2021-04-11T16:54:00Z">
        <w:r w:rsidR="00910551">
          <w:t xml:space="preserve">continue </w:t>
        </w:r>
      </w:ins>
      <w:ins w:id="841" w:author="Kelvin Sung" w:date="2021-04-11T17:07:00Z">
        <w:r w:rsidR="003C3528">
          <w:t xml:space="preserve">to </w:t>
        </w:r>
      </w:ins>
      <w:ins w:id="842" w:author="Kelvin Sung" w:date="2021-04-11T16:54:00Z">
        <w:r w:rsidR="00910551">
          <w:t xml:space="preserve">the end of the </w:t>
        </w:r>
        <w:r w:rsidR="00910551" w:rsidRPr="00910551">
          <w:rPr>
            <w:rStyle w:val="CodeInline"/>
            <w:rPrChange w:id="843" w:author="Kelvin Sung" w:date="2021-04-11T16:55:00Z">
              <w:rPr/>
            </w:rPrChange>
          </w:rPr>
          <w:t>asy</w:t>
        </w:r>
      </w:ins>
      <w:ins w:id="844" w:author="Kelvin Sung" w:date="2021-04-11T16:55:00Z">
        <w:r w:rsidR="00910551" w:rsidRPr="00910551">
          <w:rPr>
            <w:rStyle w:val="CodeInline"/>
            <w:rPrChange w:id="845" w:author="Kelvin Sung" w:date="2021-04-11T16:55:00Z">
              <w:rPr/>
            </w:rPrChange>
          </w:rPr>
          <w:t>nc</w:t>
        </w:r>
        <w:r w:rsidR="00910551">
          <w:t xml:space="preserve"> function.</w:t>
        </w:r>
      </w:ins>
    </w:p>
    <w:p w14:paraId="06DDBC1B" w14:textId="1ED7BA18" w:rsidR="00DA0F0B" w:rsidDel="00FB38A7" w:rsidRDefault="00DA0F0B" w:rsidP="005C1C1E">
      <w:pPr>
        <w:pStyle w:val="Code"/>
        <w:rPr>
          <w:del w:id="846" w:author="Kelvin Sung" w:date="2021-04-11T16:58:00Z"/>
        </w:rPr>
      </w:pPr>
    </w:p>
    <w:p w14:paraId="3F4C92E8" w14:textId="6315F7BA" w:rsidR="005C1C1E" w:rsidRDefault="00467232" w:rsidP="0002052E">
      <w:pPr>
        <w:pStyle w:val="NumList"/>
      </w:pPr>
      <w:commentRangeStart w:id="847"/>
      <w:del w:id="848" w:author="Kelvin Sung" w:date="2021-04-11T16:59:00Z">
        <w:r w:rsidDel="00FB38A7">
          <w:delText>TEMP TEXT</w:delText>
        </w:r>
        <w:commentRangeEnd w:id="847"/>
        <w:r w:rsidR="006A0F2B" w:rsidDel="00FB38A7">
          <w:rPr>
            <w:rStyle w:val="CommentReference"/>
            <w:rFonts w:asciiTheme="minorHAnsi" w:hAnsiTheme="minorHAnsi"/>
          </w:rPr>
          <w:commentReference w:id="847"/>
        </w:r>
      </w:del>
      <w:ins w:id="849" w:author="Kelvin Sung" w:date="2021-04-11T16:59:00Z">
        <w:r w:rsidR="00FB38A7">
          <w:t>Finally export</w:t>
        </w:r>
      </w:ins>
      <w:ins w:id="850" w:author="Kelvin Sung" w:date="2021-04-11T17:15:00Z">
        <w:r w:rsidR="005320CD">
          <w:t xml:space="preserve"> functionality to the rest of the game engine.</w:t>
        </w:r>
      </w:ins>
    </w:p>
    <w:p w14:paraId="36966EAB" w14:textId="536D86DA" w:rsidR="005C1C1E" w:rsidRDefault="005C1C1E" w:rsidP="005C1C1E">
      <w:pPr>
        <w:pStyle w:val="Code"/>
        <w:rPr>
          <w:ins w:id="851" w:author="Kelvin Sung" w:date="2021-04-11T17:06:00Z"/>
        </w:rPr>
      </w:pPr>
      <w:r>
        <w:t>export {has, get, set, loadDecodeParse, unload, pushPromise, waitOnPromises}</w:t>
      </w:r>
    </w:p>
    <w:p w14:paraId="12D41AD9" w14:textId="4C516821" w:rsidR="004107D9" w:rsidRDefault="005320CD">
      <w:pPr>
        <w:pStyle w:val="BodyTextFirst"/>
        <w:rPr>
          <w:ins w:id="852" w:author="Kelvin Sung" w:date="2021-04-11T17:06:00Z"/>
        </w:rPr>
      </w:pPr>
      <w:ins w:id="853" w:author="Kelvin Sung" w:date="2021-04-11T17:16:00Z">
        <w:r>
          <w:t xml:space="preserve">Notice </w:t>
        </w:r>
      </w:ins>
      <w:ins w:id="854" w:author="Kelvin Sung" w:date="2021-04-11T17:19:00Z">
        <w:r>
          <w:t xml:space="preserve">that </w:t>
        </w:r>
      </w:ins>
      <w:ins w:id="855" w:author="Kelvin Sung" w:date="2021-04-11T17:18:00Z">
        <w:r>
          <w:t xml:space="preserve">although the </w:t>
        </w:r>
      </w:ins>
      <w:ins w:id="856" w:author="Kelvin Sung" w:date="2021-04-11T17:19:00Z">
        <w:r>
          <w:t xml:space="preserve">storage </w:t>
        </w:r>
      </w:ins>
      <w:ins w:id="857" w:author="Kelvin Sung" w:date="2021-04-11T17:18:00Z">
        <w:r>
          <w:t>specific functionalit</w:t>
        </w:r>
      </w:ins>
      <w:ins w:id="858" w:author="Kelvin Sung" w:date="2021-04-11T17:19:00Z">
        <w:r>
          <w:t>ies</w:t>
        </w:r>
      </w:ins>
      <w:ins w:id="859" w:author="Kelvin Sung" w:date="2021-04-11T17:18:00Z">
        <w:r>
          <w:t>—query, get, and set</w:t>
        </w:r>
      </w:ins>
      <w:ins w:id="860" w:author="Kelvin Sung" w:date="2021-04-11T17:19:00Z">
        <w:r>
          <w:t>—are well</w:t>
        </w:r>
      </w:ins>
      <w:ins w:id="861" w:author="Kelvin Sung" w:date="2021-04-11T17:22:00Z">
        <w:r w:rsidR="00924A6F">
          <w:t>-</w:t>
        </w:r>
      </w:ins>
      <w:ins w:id="862" w:author="Kelvin Sung" w:date="2021-04-11T17:19:00Z">
        <w:r>
          <w:t xml:space="preserve">defined, </w:t>
        </w:r>
      </w:ins>
      <w:ins w:id="863" w:author="Kelvin Sung" w:date="2021-04-11T17:16:00Z">
        <w:r w:rsidRPr="005320CD">
          <w:rPr>
            <w:rStyle w:val="CodeInline"/>
            <w:rPrChange w:id="864" w:author="Kelvin Sung" w:date="2021-04-11T17:16:00Z">
              <w:rPr/>
            </w:rPrChange>
          </w:rPr>
          <w:t>resource_map</w:t>
        </w:r>
        <w:r>
          <w:t xml:space="preserve"> is </w:t>
        </w:r>
      </w:ins>
      <w:ins w:id="865" w:author="Kelvin Sung" w:date="2021-04-11T17:17:00Z">
        <w:r>
          <w:t xml:space="preserve">actually </w:t>
        </w:r>
      </w:ins>
      <w:ins w:id="866" w:author="Kelvin Sung" w:date="2021-04-11T17:16:00Z">
        <w:r>
          <w:t xml:space="preserve">not </w:t>
        </w:r>
      </w:ins>
      <w:ins w:id="867" w:author="Kelvin Sung" w:date="2021-04-11T17:17:00Z">
        <w:r>
          <w:t xml:space="preserve">capable of loading any specific resources. </w:t>
        </w:r>
      </w:ins>
      <w:ins w:id="868" w:author="Kelvin Sung" w:date="2021-04-11T17:20:00Z">
        <w:r>
          <w:t>Th</w:t>
        </w:r>
      </w:ins>
      <w:ins w:id="869" w:author="Kelvin Sung" w:date="2021-04-11T17:28:00Z">
        <w:r w:rsidR="00606268">
          <w:t>is</w:t>
        </w:r>
      </w:ins>
      <w:ins w:id="870" w:author="Kelvin Sung" w:date="2021-04-11T17:20:00Z">
        <w:r>
          <w:t xml:space="preserve"> module is </w:t>
        </w:r>
      </w:ins>
      <w:ins w:id="871" w:author="Kelvin Sung" w:date="2021-04-11T17:28:00Z">
        <w:r w:rsidR="00606268">
          <w:t xml:space="preserve">designed </w:t>
        </w:r>
      </w:ins>
      <w:ins w:id="872" w:author="Kelvin Sung" w:date="2021-04-11T17:20:00Z">
        <w:r>
          <w:t>to be utilized by resource</w:t>
        </w:r>
      </w:ins>
      <w:ins w:id="873" w:author="Kelvin Sung" w:date="2021-04-11T17:22:00Z">
        <w:r w:rsidR="00924A6F">
          <w:t xml:space="preserve"> type </w:t>
        </w:r>
      </w:ins>
      <w:ins w:id="874" w:author="Kelvin Sung" w:date="2021-04-11T17:20:00Z">
        <w:r>
          <w:t xml:space="preserve">specific </w:t>
        </w:r>
      </w:ins>
      <w:ins w:id="875" w:author="Kelvin Sung" w:date="2021-04-11T17:21:00Z">
        <w:r>
          <w:t>module</w:t>
        </w:r>
      </w:ins>
      <w:ins w:id="876" w:author="Kelvin Sung" w:date="2021-04-11T17:29:00Z">
        <w:r w:rsidR="00606268">
          <w:t>s</w:t>
        </w:r>
      </w:ins>
      <w:ins w:id="877" w:author="Kelvin Sung" w:date="2021-04-11T17:21:00Z">
        <w:r>
          <w:t xml:space="preserve"> where the decoding and parsing functions can be </w:t>
        </w:r>
      </w:ins>
      <w:ins w:id="878" w:author="Kelvin Sung" w:date="2021-04-11T17:23:00Z">
        <w:r w:rsidR="00924A6F">
          <w:t xml:space="preserve">properly </w:t>
        </w:r>
      </w:ins>
      <w:ins w:id="879" w:author="Kelvin Sung" w:date="2021-04-11T17:21:00Z">
        <w:r>
          <w:t xml:space="preserve">defined. In the next sub-section, a text-resource loader is defined to </w:t>
        </w:r>
        <w:r w:rsidR="00924A6F">
          <w:t xml:space="preserve">demonstrate </w:t>
        </w:r>
        <w:r>
          <w:t>this idea.</w:t>
        </w:r>
      </w:ins>
      <w:ins w:id="880" w:author="Kelvin Sung" w:date="2021-04-11T17:06:00Z">
        <w:r w:rsidR="004107D9">
          <w:t xml:space="preserve"> </w:t>
        </w:r>
      </w:ins>
    </w:p>
    <w:p w14:paraId="2BDB302E" w14:textId="6E16AAE8" w:rsidR="004107D9" w:rsidRPr="005C1C1E" w:rsidDel="004107D9" w:rsidRDefault="004107D9" w:rsidP="005C1C1E">
      <w:pPr>
        <w:pStyle w:val="Code"/>
        <w:rPr>
          <w:del w:id="881" w:author="Kelvin Sung" w:date="2021-04-11T17:06:00Z"/>
        </w:rPr>
      </w:pPr>
    </w:p>
    <w:p w14:paraId="3826F958" w14:textId="546B8BA1" w:rsidR="0002052E" w:rsidRDefault="0002052E" w:rsidP="0002052E">
      <w:pPr>
        <w:pStyle w:val="Heading3"/>
      </w:pPr>
      <w:r w:rsidRPr="0002052E">
        <w:t>Define</w:t>
      </w:r>
      <w:r w:rsidR="009D6400">
        <w:t xml:space="preserve"> a</w:t>
      </w:r>
      <w:r w:rsidRPr="0002052E">
        <w:t xml:space="preserve"> Text</w:t>
      </w:r>
      <w:r w:rsidR="009D6400">
        <w:t xml:space="preserve"> </w:t>
      </w:r>
      <w:ins w:id="882" w:author="Kelvin Sung" w:date="2021-04-11T17:29:00Z">
        <w:r w:rsidR="00606268">
          <w:t xml:space="preserve">Resource </w:t>
        </w:r>
      </w:ins>
      <w:del w:id="883" w:author="Kelvin Sung" w:date="2021-04-11T17:29:00Z">
        <w:r w:rsidR="009D6400" w:rsidDel="00606268">
          <w:delText xml:space="preserve">File </w:delText>
        </w:r>
      </w:del>
      <w:ins w:id="884" w:author="Kelvin Sung" w:date="2021-04-11T17:29:00Z">
        <w:r w:rsidR="003A3B2D">
          <w:t xml:space="preserve"> Module </w:t>
        </w:r>
      </w:ins>
      <w:del w:id="885" w:author="Kelvin Sung" w:date="2021-04-11T17:29:00Z">
        <w:r w:rsidR="009D6400" w:rsidDel="003A3B2D">
          <w:delText>as an</w:delText>
        </w:r>
        <w:r w:rsidRPr="0002052E" w:rsidDel="003A3B2D">
          <w:delText xml:space="preserve"> Engine </w:delText>
        </w:r>
        <w:r w:rsidR="009D6400" w:rsidDel="003A3B2D">
          <w:delText>Resource</w:delText>
        </w:r>
      </w:del>
    </w:p>
    <w:p w14:paraId="0F9BF76E" w14:textId="19850ECA"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del w:id="886" w:author="Kelvin Sung" w:date="2021-04-11T17:30:00Z">
        <w:r w:rsidRPr="0002052E" w:rsidDel="00BD1CD7">
          <w:delText>work</w:delText>
        </w:r>
        <w:r w:rsidR="00B9323D" w:rsidDel="00BD1CD7">
          <w:delText>s</w:delText>
        </w:r>
        <w:r w:rsidRPr="0002052E" w:rsidDel="00BD1CD7">
          <w:delText xml:space="preserve"> </w:delText>
        </w:r>
      </w:del>
      <w:ins w:id="887" w:author="Kelvin Sung" w:date="2021-04-11T17:30:00Z">
        <w:r w:rsidR="00BD1CD7">
          <w:t xml:space="preserve">utilize </w:t>
        </w:r>
      </w:ins>
      <w:del w:id="888" w:author="Kelvin Sung" w:date="2021-04-11T17:30:00Z">
        <w:r w:rsidRPr="0002052E" w:rsidDel="00BD1CD7">
          <w:delText>with</w:delText>
        </w:r>
        <w:r w:rsidR="00B9323D" w:rsidDel="00BD1CD7">
          <w:delText xml:space="preserve"> </w:delText>
        </w:r>
      </w:del>
      <w:r w:rsidR="00B9323D">
        <w:t>the</w:t>
      </w:r>
      <w:r w:rsidRPr="0002052E">
        <w:t xml:space="preserve"> </w:t>
      </w:r>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r w:rsidRPr="0002052E">
        <w:t xml:space="preserve"> facility and </w:t>
      </w:r>
      <w:r w:rsidR="00B9323D">
        <w:t xml:space="preserve">allows you to </w:t>
      </w:r>
      <w:r w:rsidRPr="0002052E">
        <w:t>replace the synchronous loading of GLSL shader files</w:t>
      </w:r>
      <w:ins w:id="889" w:author="Kelvin Sung" w:date="2021-04-11T17:30:00Z">
        <w:r w:rsidR="00BD1CD7">
          <w:t>.</w:t>
        </w:r>
      </w:ins>
      <w:r w:rsidR="00B9323D">
        <w:t xml:space="preserve"> </w:t>
      </w:r>
      <w:ins w:id="890" w:author="Kelvin Sung" w:date="2021-04-11T17:30:00Z">
        <w:r w:rsidR="00BD1CD7">
          <w:t>This repla</w:t>
        </w:r>
      </w:ins>
      <w:ins w:id="891" w:author="Kelvin Sung" w:date="2021-04-11T17:31:00Z">
        <w:r w:rsidR="00BD1CD7">
          <w:t xml:space="preserve">cing synchronous with asynchronous loading support is a significant </w:t>
        </w:r>
      </w:ins>
      <w:del w:id="892" w:author="Kelvin Sung" w:date="2021-04-11T17:31:00Z">
        <w:r w:rsidR="00B9323D" w:rsidDel="00BD1CD7">
          <w:delText xml:space="preserve">in order to verify its asynchronous functionality while also </w:delText>
        </w:r>
      </w:del>
      <w:r w:rsidR="00B9323D">
        <w:t>upgrad</w:t>
      </w:r>
      <w:ins w:id="893" w:author="Kelvin Sung" w:date="2021-04-11T17:31:00Z">
        <w:r w:rsidR="00BD1CD7">
          <w:t>e</w:t>
        </w:r>
      </w:ins>
      <w:del w:id="894" w:author="Kelvin Sung" w:date="2021-04-11T17:31:00Z">
        <w:r w:rsidR="00B9323D" w:rsidDel="00BD1CD7">
          <w:delText>ing</w:delText>
        </w:r>
      </w:del>
      <w:r w:rsidR="00B9323D">
        <w:t xml:space="preserve"> </w:t>
      </w:r>
      <w:ins w:id="895" w:author="Kelvin Sung" w:date="2021-04-11T17:31:00Z">
        <w:r w:rsidR="00BD1CD7">
          <w:t xml:space="preserve">to </w:t>
        </w:r>
      </w:ins>
      <w:del w:id="896" w:author="Kelvin Sung" w:date="2021-04-11T17:31:00Z">
        <w:r w:rsidR="00B9323D" w:rsidDel="00BD1CD7">
          <w:delText xml:space="preserve">your </w:delText>
        </w:r>
      </w:del>
      <w:ins w:id="897" w:author="Kelvin Sung" w:date="2021-04-11T17:31:00Z">
        <w:r w:rsidR="00BD1CD7">
          <w:t xml:space="preserve">the </w:t>
        </w:r>
      </w:ins>
      <w:r w:rsidR="00B9323D">
        <w:t>game engine</w:t>
      </w:r>
      <w:ins w:id="898" w:author="Kelvin Sung" w:date="2021-04-11T17:31:00Z">
        <w:r w:rsidR="00BD1CD7">
          <w:t>.</w:t>
        </w:r>
      </w:ins>
      <w:del w:id="899" w:author="Kelvin Sung" w:date="2021-04-11T17:31:00Z">
        <w:r w:rsidR="00B9323D" w:rsidDel="00BD1CD7">
          <w:delText>.</w:delText>
        </w:r>
      </w:del>
    </w:p>
    <w:p w14:paraId="6949D3F7" w14:textId="593C4888" w:rsidR="004E4AB4" w:rsidRDefault="004E4AB4" w:rsidP="004E4AB4">
      <w:pPr>
        <w:pStyle w:val="NumList"/>
        <w:numPr>
          <w:ilvl w:val="0"/>
          <w:numId w:val="17"/>
        </w:numPr>
      </w:pPr>
      <w:r w:rsidRPr="004E4AB4">
        <w:lastRenderedPageBreak/>
        <w:t xml:space="preserve">Create a new folder in </w:t>
      </w:r>
      <w:r w:rsidRPr="004E4AB4">
        <w:rPr>
          <w:rStyle w:val="CodeInline"/>
        </w:rPr>
        <w:t>src/engine/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582ADC59" w:rsidR="00B9323D" w:rsidRDefault="00B9323D" w:rsidP="004E4AB4">
      <w:pPr>
        <w:pStyle w:val="NumList"/>
        <w:numPr>
          <w:ilvl w:val="0"/>
          <w:numId w:val="17"/>
        </w:numPr>
      </w:pPr>
      <w:r w:rsidRPr="00B9323D">
        <w:t xml:space="preserve">Create a new file in the </w:t>
      </w:r>
      <w:r w:rsidRPr="004E4AB4">
        <w:rPr>
          <w:rStyle w:val="CodeInline"/>
        </w:rPr>
        <w:t>src/</w:t>
      </w:r>
      <w:r w:rsidR="004E4AB4" w:rsidRPr="004E4AB4">
        <w:rPr>
          <w:rStyle w:val="CodeInline"/>
        </w:rPr>
        <w:t>e</w:t>
      </w:r>
      <w:r w:rsidRPr="004E4AB4">
        <w:rPr>
          <w:rStyle w:val="CodeInline"/>
        </w:rPr>
        <w:t>ngine/</w:t>
      </w:r>
      <w:del w:id="900" w:author="Kelvin Sung" w:date="2021-04-11T17:32:00Z">
        <w:r w:rsidR="004E4AB4" w:rsidRPr="004E4AB4" w:rsidDel="002F599E">
          <w:rPr>
            <w:rStyle w:val="CodeInline"/>
          </w:rPr>
          <w:delText>c</w:delText>
        </w:r>
        <w:r w:rsidRPr="004E4AB4" w:rsidDel="002F599E">
          <w:rPr>
            <w:rStyle w:val="CodeInline"/>
          </w:rPr>
          <w:delText>ore/</w:delText>
        </w:r>
      </w:del>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7FDFF9AF" w:rsidR="004E4AB4" w:rsidRDefault="00467232" w:rsidP="00B9323D">
      <w:pPr>
        <w:pStyle w:val="NumList"/>
      </w:pPr>
      <w:commentRangeStart w:id="901"/>
      <w:del w:id="902" w:author="Kelvin Sung" w:date="2021-04-11T17:33:00Z">
        <w:r w:rsidDel="002F599E">
          <w:delText>TEMP TEXT</w:delText>
        </w:r>
        <w:commentRangeEnd w:id="901"/>
        <w:r w:rsidR="006A0F2B" w:rsidDel="002F599E">
          <w:rPr>
            <w:rStyle w:val="CommentReference"/>
            <w:rFonts w:asciiTheme="minorHAnsi" w:hAnsiTheme="minorHAnsi"/>
          </w:rPr>
          <w:commentReference w:id="901"/>
        </w:r>
      </w:del>
      <w:ins w:id="903" w:author="Kelvin Sung" w:date="2021-04-11T17:33:00Z">
        <w:r w:rsidR="002F599E">
          <w:t xml:space="preserve">Import the core resource management functionality from </w:t>
        </w:r>
        <w:r w:rsidR="002F599E" w:rsidRPr="002F599E">
          <w:rPr>
            <w:rStyle w:val="CodeInline"/>
            <w:rPrChange w:id="904" w:author="Kelvin Sung" w:date="2021-04-11T17:33:00Z">
              <w:rPr/>
            </w:rPrChange>
          </w:rPr>
          <w:t>resource_map</w:t>
        </w:r>
        <w:r w:rsidR="002F599E">
          <w:t>.</w:t>
        </w:r>
      </w:ins>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rPr>
          <w:ins w:id="905" w:author="Kelvin Sung" w:date="2021-04-11T17:34:00Z"/>
        </w:rPr>
      </w:pPr>
      <w:r w:rsidRPr="004E4AB4">
        <w:t>import * as map from "../core/resource_map.js";</w:t>
      </w:r>
    </w:p>
    <w:p w14:paraId="21DBCD14" w14:textId="77777777" w:rsidR="002F599E" w:rsidRDefault="002F599E" w:rsidP="002F599E">
      <w:pPr>
        <w:pStyle w:val="Code"/>
        <w:rPr>
          <w:ins w:id="906" w:author="Kelvin Sung" w:date="2021-04-11T17:34:00Z"/>
        </w:rPr>
      </w:pPr>
    </w:p>
    <w:p w14:paraId="42DAE338" w14:textId="46DCDB74" w:rsidR="002F599E" w:rsidRDefault="002F599E" w:rsidP="002F599E">
      <w:pPr>
        <w:pStyle w:val="Code"/>
        <w:rPr>
          <w:ins w:id="907" w:author="Kelvin Sung" w:date="2021-04-11T17:34:00Z"/>
        </w:rPr>
      </w:pPr>
      <w:ins w:id="908" w:author="Kelvin Sung" w:date="2021-04-11T17:34:00Z">
        <w:r>
          <w:t>// functions from resource_map</w:t>
        </w:r>
      </w:ins>
    </w:p>
    <w:p w14:paraId="624BA898" w14:textId="77777777" w:rsidR="002F599E" w:rsidRDefault="002F599E" w:rsidP="002F599E">
      <w:pPr>
        <w:pStyle w:val="Code"/>
        <w:rPr>
          <w:ins w:id="909" w:author="Kelvin Sung" w:date="2021-04-11T17:34:00Z"/>
        </w:rPr>
      </w:pPr>
      <w:ins w:id="910" w:author="Kelvin Sung" w:date="2021-04-11T17:34:00Z">
        <w:r>
          <w:t>let unload = map.unload;</w:t>
        </w:r>
      </w:ins>
    </w:p>
    <w:p w14:paraId="0B8FB37A" w14:textId="77777777" w:rsidR="002F599E" w:rsidRDefault="002F599E" w:rsidP="002F599E">
      <w:pPr>
        <w:pStyle w:val="Code"/>
        <w:rPr>
          <w:ins w:id="911" w:author="Kelvin Sung" w:date="2021-04-11T17:34:00Z"/>
        </w:rPr>
      </w:pPr>
      <w:ins w:id="912" w:author="Kelvin Sung" w:date="2021-04-11T17:34:00Z">
        <w:r>
          <w:t>let has = map.has;</w:t>
        </w:r>
      </w:ins>
    </w:p>
    <w:p w14:paraId="3101637D" w14:textId="22E50426" w:rsidR="004E4AB4" w:rsidRDefault="002F599E" w:rsidP="002F599E">
      <w:pPr>
        <w:pStyle w:val="Code"/>
        <w:rPr>
          <w:ins w:id="913" w:author="Kelvin Sung" w:date="2021-04-11T17:33:00Z"/>
        </w:rPr>
      </w:pPr>
      <w:ins w:id="914" w:author="Kelvin Sung" w:date="2021-04-11T17:34:00Z">
        <w:r>
          <w:t>let get = map.get;</w:t>
        </w:r>
      </w:ins>
    </w:p>
    <w:p w14:paraId="62E57C65" w14:textId="261CEFB5" w:rsidR="002F599E" w:rsidDel="00FD7BD6" w:rsidRDefault="002F599E" w:rsidP="004E4AB4">
      <w:pPr>
        <w:pStyle w:val="Code"/>
        <w:rPr>
          <w:del w:id="915" w:author="Kelvin Sung" w:date="2021-04-11T17:34:00Z"/>
        </w:rPr>
      </w:pPr>
    </w:p>
    <w:p w14:paraId="1D5285E2" w14:textId="19F30C61" w:rsidR="004E4AB4" w:rsidRPr="004E4AB4" w:rsidDel="00FD7BD6" w:rsidRDefault="00467232" w:rsidP="004E4AB4">
      <w:pPr>
        <w:pStyle w:val="NumList"/>
        <w:rPr>
          <w:del w:id="916" w:author="Kelvin Sung" w:date="2021-04-11T17:34:00Z"/>
        </w:rPr>
      </w:pPr>
      <w:commentRangeStart w:id="917"/>
      <w:del w:id="918" w:author="Kelvin Sung" w:date="2021-04-11T17:34:00Z">
        <w:r w:rsidDel="00FD7BD6">
          <w:delText>TEMP TEXT</w:delText>
        </w:r>
        <w:commentRangeEnd w:id="917"/>
        <w:r w:rsidR="006A0F2B" w:rsidDel="00FD7BD6">
          <w:rPr>
            <w:rStyle w:val="CommentReference"/>
            <w:rFonts w:asciiTheme="minorHAnsi" w:hAnsiTheme="minorHAnsi"/>
          </w:rPr>
          <w:commentReference w:id="917"/>
        </w:r>
      </w:del>
    </w:p>
    <w:p w14:paraId="01E6EFEB" w14:textId="1C2EA24F" w:rsidR="004E4AB4" w:rsidRPr="004E4AB4" w:rsidDel="00FD7BD6" w:rsidRDefault="004E4AB4" w:rsidP="004E4AB4">
      <w:pPr>
        <w:pStyle w:val="Code"/>
        <w:rPr>
          <w:del w:id="919" w:author="Kelvin Sung" w:date="2021-04-11T17:34:00Z"/>
        </w:rPr>
      </w:pPr>
      <w:del w:id="920" w:author="Kelvin Sung" w:date="2021-04-11T17:34:00Z">
        <w:r w:rsidRPr="004E4AB4" w:rsidDel="00FD7BD6">
          <w:delText>// functions from resource_map</w:delText>
        </w:r>
      </w:del>
    </w:p>
    <w:p w14:paraId="138EC26C" w14:textId="44156599" w:rsidR="004E4AB4" w:rsidRPr="004E4AB4" w:rsidDel="00FD7BD6" w:rsidRDefault="004E4AB4" w:rsidP="004E4AB4">
      <w:pPr>
        <w:pStyle w:val="Code"/>
        <w:rPr>
          <w:del w:id="921" w:author="Kelvin Sung" w:date="2021-04-11T17:34:00Z"/>
        </w:rPr>
      </w:pPr>
      <w:commentRangeStart w:id="922"/>
      <w:del w:id="923" w:author="Kelvin Sung" w:date="2021-04-11T17:34:00Z">
        <w:r w:rsidRPr="004E4AB4" w:rsidDel="00FD7BD6">
          <w:delText>let unload = map.unload;</w:delText>
        </w:r>
      </w:del>
    </w:p>
    <w:p w14:paraId="66C5579E" w14:textId="63624920" w:rsidR="004E4AB4" w:rsidRPr="004E4AB4" w:rsidDel="00FD7BD6" w:rsidRDefault="004E4AB4" w:rsidP="004E4AB4">
      <w:pPr>
        <w:pStyle w:val="Code"/>
        <w:rPr>
          <w:del w:id="924" w:author="Kelvin Sung" w:date="2021-04-11T17:34:00Z"/>
        </w:rPr>
      </w:pPr>
      <w:del w:id="925" w:author="Kelvin Sung" w:date="2021-04-11T17:34:00Z">
        <w:r w:rsidRPr="004E4AB4" w:rsidDel="00FD7BD6">
          <w:delText>let has = map.has;</w:delText>
        </w:r>
      </w:del>
    </w:p>
    <w:p w14:paraId="3BBF2396" w14:textId="7DE7B5E2" w:rsidR="004E4AB4" w:rsidRPr="004E4AB4" w:rsidDel="00FD7BD6" w:rsidRDefault="004E4AB4" w:rsidP="004E4AB4">
      <w:pPr>
        <w:pStyle w:val="Code"/>
        <w:rPr>
          <w:del w:id="926" w:author="Kelvin Sung" w:date="2021-04-11T17:34:00Z"/>
        </w:rPr>
      </w:pPr>
      <w:del w:id="927" w:author="Kelvin Sung" w:date="2021-04-11T17:34:00Z">
        <w:r w:rsidRPr="004E4AB4" w:rsidDel="00FD7BD6">
          <w:delText>let get = map.get;</w:delText>
        </w:r>
        <w:commentRangeEnd w:id="922"/>
        <w:r w:rsidR="00302E67" w:rsidDel="00FD7BD6">
          <w:rPr>
            <w:rStyle w:val="CommentReference"/>
            <w:rFonts w:asciiTheme="minorHAnsi" w:hAnsiTheme="minorHAnsi"/>
            <w:noProof w:val="0"/>
          </w:rPr>
          <w:commentReference w:id="922"/>
        </w:r>
      </w:del>
    </w:p>
    <w:p w14:paraId="2EC50D81" w14:textId="61F1A509" w:rsidR="004E4AB4" w:rsidRPr="004E4AB4" w:rsidRDefault="00467232" w:rsidP="004E4AB4">
      <w:pPr>
        <w:pStyle w:val="NumList"/>
      </w:pPr>
      <w:commentRangeStart w:id="928"/>
      <w:del w:id="929" w:author="Kelvin Sung" w:date="2021-04-11T17:34:00Z">
        <w:r w:rsidDel="00FD7BD6">
          <w:delText>TEMP TEXT</w:delText>
        </w:r>
        <w:commentRangeEnd w:id="928"/>
        <w:r w:rsidR="006A0F2B" w:rsidDel="00FD7BD6">
          <w:rPr>
            <w:rStyle w:val="CommentReference"/>
            <w:rFonts w:asciiTheme="minorHAnsi" w:hAnsiTheme="minorHAnsi"/>
          </w:rPr>
          <w:commentReference w:id="928"/>
        </w:r>
      </w:del>
      <w:ins w:id="930" w:author="Kelvin Sung" w:date="2021-04-11T17:34:00Z">
        <w:r w:rsidR="00FD7BD6">
          <w:t xml:space="preserve">Define the text decoding and parsing functions for </w:t>
        </w:r>
        <w:r w:rsidR="00FD7BD6" w:rsidRPr="00FD7BD6">
          <w:rPr>
            <w:rStyle w:val="CodeInline"/>
            <w:rPrChange w:id="931" w:author="Kelvin Sung" w:date="2021-04-11T17:35:00Z">
              <w:rPr/>
            </w:rPrChange>
          </w:rPr>
          <w:t>loadDec</w:t>
        </w:r>
      </w:ins>
      <w:ins w:id="932" w:author="Kelvin Sung" w:date="2021-04-11T17:37:00Z">
        <w:r w:rsidR="00FD7BD6">
          <w:rPr>
            <w:rStyle w:val="CodeInline"/>
          </w:rPr>
          <w:t>o</w:t>
        </w:r>
      </w:ins>
      <w:ins w:id="933" w:author="Kelvin Sung" w:date="2021-04-11T17:34:00Z">
        <w:r w:rsidR="00FD7BD6" w:rsidRPr="00FD7BD6">
          <w:rPr>
            <w:rStyle w:val="CodeInline"/>
            <w:rPrChange w:id="934" w:author="Kelvin Sung" w:date="2021-04-11T17:35:00Z">
              <w:rPr/>
            </w:rPrChange>
          </w:rPr>
          <w:t>deParse()</w:t>
        </w:r>
        <w:r w:rsidR="00FD7BD6">
          <w:t>.</w:t>
        </w:r>
      </w:ins>
      <w:ins w:id="935" w:author="Kelvin Sung" w:date="2021-04-11T17:35:00Z">
        <w:r w:rsidR="00FD7BD6">
          <w:t xml:space="preserve"> Notice that there </w:t>
        </w:r>
        <w:del w:id="936" w:author="Jeb Pavleas" w:date="2021-04-14T17:25:00Z">
          <w:r w:rsidR="00FD7BD6" w:rsidDel="00861F88">
            <w:delText>is</w:delText>
          </w:r>
        </w:del>
      </w:ins>
      <w:ins w:id="937" w:author="Jeb Pavleas" w:date="2021-04-14T17:25:00Z">
        <w:r w:rsidR="00861F88">
          <w:t>are</w:t>
        </w:r>
      </w:ins>
      <w:ins w:id="938" w:author="Kelvin Sung" w:date="2021-04-11T17:35:00Z">
        <w:r w:rsidR="00FD7BD6">
          <w:t xml:space="preserve"> no requirements for parsing the loaded text and thus the </w:t>
        </w:r>
      </w:ins>
      <w:ins w:id="939" w:author="Kelvin Sung" w:date="2021-04-11T17:36:00Z">
        <w:r w:rsidR="00FD7BD6">
          <w:t xml:space="preserve">text </w:t>
        </w:r>
      </w:ins>
      <w:ins w:id="940" w:author="Kelvin Sung" w:date="2021-04-11T17:35:00Z">
        <w:r w:rsidR="00FD7BD6">
          <w:t xml:space="preserve">parsing function </w:t>
        </w:r>
      </w:ins>
      <w:ins w:id="941" w:author="Kelvin Sung" w:date="2021-04-11T17:36:00Z">
        <w:r w:rsidR="00FD7BD6">
          <w:t>does not perform any useful operation.</w:t>
        </w:r>
      </w:ins>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641A27CB" w14:textId="618ECAE2" w:rsidR="004E4AB4" w:rsidRPr="004E4AB4" w:rsidDel="00FD7BD6" w:rsidRDefault="00467232" w:rsidP="004E4AB4">
      <w:pPr>
        <w:pStyle w:val="NumList"/>
        <w:rPr>
          <w:del w:id="942" w:author="Kelvin Sung" w:date="2021-04-11T17:34:00Z"/>
        </w:rPr>
      </w:pPr>
      <w:commentRangeStart w:id="943"/>
      <w:del w:id="944" w:author="Kelvin Sung" w:date="2021-04-11T17:34:00Z">
        <w:r w:rsidDel="00FD7BD6">
          <w:delText>TEMP TEXT</w:delText>
        </w:r>
        <w:commentRangeEnd w:id="943"/>
        <w:r w:rsidR="006A0F2B" w:rsidDel="00FD7BD6">
          <w:rPr>
            <w:rStyle w:val="CommentReference"/>
            <w:rFonts w:asciiTheme="minorHAnsi" w:hAnsiTheme="minorHAnsi"/>
          </w:rPr>
          <w:commentReference w:id="943"/>
        </w:r>
      </w:del>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7A2428EB" w:rsidR="004E4AB4" w:rsidRPr="004E4AB4" w:rsidRDefault="00467232" w:rsidP="004E4AB4">
      <w:pPr>
        <w:pStyle w:val="NumList"/>
      </w:pPr>
      <w:commentRangeStart w:id="945"/>
      <w:del w:id="946" w:author="Kelvin Sung" w:date="2021-04-11T17:36:00Z">
        <w:r w:rsidDel="00FD7BD6">
          <w:delText>TEMP TEXT</w:delText>
        </w:r>
        <w:commentRangeEnd w:id="945"/>
        <w:r w:rsidR="006A0F2B" w:rsidDel="00FD7BD6">
          <w:rPr>
            <w:rStyle w:val="CommentReference"/>
            <w:rFonts w:asciiTheme="minorHAnsi" w:hAnsiTheme="minorHAnsi"/>
          </w:rPr>
          <w:commentReference w:id="945"/>
        </w:r>
      </w:del>
      <w:ins w:id="947" w:author="Kelvin Sung" w:date="2021-04-11T17:36:00Z">
        <w:r w:rsidR="00FD7BD6">
          <w:t xml:space="preserve">Define the </w:t>
        </w:r>
        <w:r w:rsidR="00FD7BD6" w:rsidRPr="00FD7BD6">
          <w:rPr>
            <w:rStyle w:val="CodeInline"/>
            <w:rPrChange w:id="948" w:author="Kelvin Sung" w:date="2021-04-11T17:37:00Z">
              <w:rPr/>
            </w:rPrChange>
          </w:rPr>
          <w:t>load()</w:t>
        </w:r>
        <w:r w:rsidR="00FD7BD6">
          <w:t xml:space="preserve"> function to call the</w:t>
        </w:r>
      </w:ins>
      <w:ins w:id="949" w:author="Kelvin Sung" w:date="2021-04-11T17:37:00Z">
        <w:r w:rsidR="00FD7BD6">
          <w:t xml:space="preserve"> </w:t>
        </w:r>
        <w:r w:rsidR="00FD7BD6" w:rsidRPr="00FD7BD6">
          <w:rPr>
            <w:rStyle w:val="CodeInline"/>
            <w:rPrChange w:id="950" w:author="Kelvin Sung" w:date="2021-04-11T17:37:00Z">
              <w:rPr/>
            </w:rPrChange>
          </w:rPr>
          <w:t>resource_map</w:t>
        </w:r>
      </w:ins>
      <w:ins w:id="951" w:author="Kelvin Sung" w:date="2021-04-11T17:36:00Z">
        <w:r w:rsidR="00FD7BD6">
          <w:t xml:space="preserve"> </w:t>
        </w:r>
      </w:ins>
      <w:ins w:id="952" w:author="Kelvin Sung" w:date="2021-04-11T17:37:00Z">
        <w:r w:rsidR="00FD7BD6" w:rsidRPr="00AD5531">
          <w:rPr>
            <w:rStyle w:val="CodeInline"/>
          </w:rPr>
          <w:t>loadDec</w:t>
        </w:r>
        <w:r w:rsidR="00FD7BD6">
          <w:rPr>
            <w:rStyle w:val="CodeInline"/>
          </w:rPr>
          <w:t>o</w:t>
        </w:r>
        <w:r w:rsidR="00FD7BD6" w:rsidRPr="00AD5531">
          <w:rPr>
            <w:rStyle w:val="CodeInline"/>
          </w:rPr>
          <w:t>deParse()</w:t>
        </w:r>
        <w:r w:rsidR="00FD7BD6">
          <w:t xml:space="preserve"> function to trigger the asynchronous </w:t>
        </w:r>
        <w:r w:rsidR="00FD7BD6" w:rsidRPr="00B96DCA">
          <w:rPr>
            <w:rStyle w:val="CodeInline"/>
            <w:rPrChange w:id="953" w:author="Kelvin Sung" w:date="2021-04-11T17:38:00Z">
              <w:rPr/>
            </w:rPrChange>
          </w:rPr>
          <w:t>fetch()</w:t>
        </w:r>
        <w:r w:rsidR="00FD7BD6">
          <w:t xml:space="preserve"> operation.</w:t>
        </w:r>
      </w:ins>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4C599F41" w:rsidR="004E4AB4" w:rsidRPr="004E4AB4" w:rsidRDefault="00467232" w:rsidP="004E4AB4">
      <w:pPr>
        <w:pStyle w:val="NumList"/>
      </w:pPr>
      <w:commentRangeStart w:id="954"/>
      <w:del w:id="955" w:author="Kelvin Sung" w:date="2021-04-11T17:38:00Z">
        <w:r w:rsidDel="00B96DCA">
          <w:delText>TEMP TEXT</w:delText>
        </w:r>
        <w:commentRangeEnd w:id="954"/>
        <w:r w:rsidR="006A0F2B" w:rsidDel="00B96DCA">
          <w:rPr>
            <w:rStyle w:val="CommentReference"/>
            <w:rFonts w:asciiTheme="minorHAnsi" w:hAnsiTheme="minorHAnsi"/>
          </w:rPr>
          <w:commentReference w:id="954"/>
        </w:r>
      </w:del>
      <w:ins w:id="956" w:author="Kelvin Sung" w:date="2021-04-11T17:38:00Z">
        <w:r w:rsidR="00B96DCA">
          <w:t>Export the functionality for clients of the game engine.</w:t>
        </w:r>
      </w:ins>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lastRenderedPageBreak/>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52EF1D53"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ins w:id="957" w:author="Kelvin Sung" w:date="2021-04-11T17:41:00Z">
        <w:r w:rsidR="00605130">
          <w:t>Recall that a single in</w:t>
        </w:r>
      </w:ins>
      <w:ins w:id="958" w:author="Kelvin Sung" w:date="2021-04-11T17:42:00Z">
        <w:r w:rsidR="00605130">
          <w:t xml:space="preserve">stance of </w:t>
        </w:r>
      </w:ins>
      <w:ins w:id="959" w:author="Kelvin Sung" w:date="2021-04-11T17:41:00Z">
        <w:r w:rsidR="00605130" w:rsidRPr="00605130">
          <w:rPr>
            <w:rStyle w:val="CodeInline"/>
            <w:rPrChange w:id="960" w:author="Kelvin Sung" w:date="2021-04-11T17:41:00Z">
              <w:rPr/>
            </w:rPrChange>
          </w:rPr>
          <w:t>SimpleShader</w:t>
        </w:r>
        <w:r w:rsidR="00605130">
          <w:t xml:space="preserve"> object</w:t>
        </w:r>
      </w:ins>
      <w:ins w:id="961" w:author="Kelvin Sung" w:date="2021-04-11T17:42:00Z">
        <w:r w:rsidR="00605130">
          <w:t xml:space="preserve"> is created in the </w:t>
        </w:r>
        <w:r w:rsidR="00605130" w:rsidRPr="00605130">
          <w:rPr>
            <w:rStyle w:val="CodeInline"/>
            <w:rPrChange w:id="962" w:author="Kelvin Sung" w:date="2021-04-11T17:42:00Z">
              <w:rPr/>
            </w:rPrChange>
          </w:rPr>
          <w:t>shader_reso</w:t>
        </w:r>
        <w:r w:rsidR="00605130">
          <w:rPr>
            <w:rStyle w:val="CodeInline"/>
          </w:rPr>
          <w:t>u</w:t>
        </w:r>
        <w:r w:rsidR="00605130" w:rsidRPr="00605130">
          <w:rPr>
            <w:rStyle w:val="CodeInline"/>
            <w:rPrChange w:id="963" w:author="Kelvin Sung" w:date="2021-04-11T17:42:00Z">
              <w:rPr/>
            </w:rPrChange>
          </w:rPr>
          <w:t>rces</w:t>
        </w:r>
        <w:r w:rsidR="00605130">
          <w:t xml:space="preserve"> module and shared among all </w:t>
        </w:r>
        <w:r w:rsidR="00605130" w:rsidRPr="003F7837">
          <w:rPr>
            <w:rStyle w:val="CodeInline"/>
            <w:rPrChange w:id="964" w:author="Jeb Pavleas" w:date="2021-04-14T18:25:00Z">
              <w:rPr/>
            </w:rPrChange>
          </w:rPr>
          <w:t>Renderable</w:t>
        </w:r>
        <w:r w:rsidR="00605130">
          <w:t>s.</w:t>
        </w:r>
      </w:ins>
      <w:ins w:id="965" w:author="Kelvin Sung" w:date="2021-04-11T17:41:00Z">
        <w:r w:rsidR="00605130">
          <w:t xml:space="preserve"> </w:t>
        </w:r>
      </w:ins>
      <w:ins w:id="966" w:author="Kelvin Sung" w:date="2021-04-11T17:45:00Z">
        <w:r w:rsidR="00A5189F">
          <w:t xml:space="preserve">You can now </w:t>
        </w:r>
      </w:ins>
      <w:ins w:id="967" w:author="Kelvin Sung" w:date="2021-04-11T17:43:00Z">
        <w:r w:rsidR="007F4787">
          <w:t>asynchronous</w:t>
        </w:r>
      </w:ins>
      <w:ins w:id="968" w:author="Kelvin Sung" w:date="2021-04-11T17:46:00Z">
        <w:r w:rsidR="00A5189F">
          <w:t>ly</w:t>
        </w:r>
      </w:ins>
      <w:ins w:id="969" w:author="Kelvin Sung" w:date="2021-04-11T17:43:00Z">
        <w:r w:rsidR="007F4787">
          <w:t xml:space="preserve"> load </w:t>
        </w:r>
      </w:ins>
      <w:ins w:id="970" w:author="Kelvin Sung" w:date="2021-04-11T17:45:00Z">
        <w:r w:rsidR="00A5189F">
          <w:t>the GLSL shader</w:t>
        </w:r>
      </w:ins>
      <w:ins w:id="971" w:author="Kelvin Sung" w:date="2021-04-11T17:46:00Z">
        <w:r w:rsidR="00A5189F">
          <w:t xml:space="preserve"> file</w:t>
        </w:r>
      </w:ins>
      <w:ins w:id="972" w:author="Kelvin Sung" w:date="2021-04-11T17:45:00Z">
        <w:r w:rsidR="00A5189F">
          <w:t xml:space="preserve">s </w:t>
        </w:r>
      </w:ins>
      <w:ins w:id="973" w:author="Kelvin Sung" w:date="2021-04-11T17:46:00Z">
        <w:r w:rsidR="00A5189F">
          <w:t xml:space="preserve">before the creation of the </w:t>
        </w:r>
        <w:r w:rsidR="00A5189F" w:rsidRPr="00A5189F">
          <w:rPr>
            <w:rStyle w:val="CodeInline"/>
            <w:rPrChange w:id="974" w:author="Kelvin Sung" w:date="2021-04-11T17:46:00Z">
              <w:rPr/>
            </w:rPrChange>
          </w:rPr>
          <w:t>SimpleShader</w:t>
        </w:r>
        <w:r w:rsidR="00A5189F">
          <w:t xml:space="preserve"> object.</w:t>
        </w:r>
      </w:ins>
      <w:del w:id="975" w:author="Kelvin Sung" w:date="2021-04-11T17:46:00Z">
        <w:r w:rsidRPr="00271933" w:rsidDel="00A5189F">
          <w:delText xml:space="preserve">Based on </w:delText>
        </w:r>
        <w:r w:rsidDel="00A5189F">
          <w:delText>this</w:delText>
        </w:r>
        <w:r w:rsidRPr="00271933" w:rsidDel="00A5189F">
          <w:delText xml:space="preserve"> observation, </w:delText>
        </w:r>
        <w:r w:rsidDel="00A5189F">
          <w:delText>your</w:delText>
        </w:r>
        <w:r w:rsidRPr="00271933" w:rsidDel="00A5189F">
          <w:delText xml:space="preserve"> </w:delText>
        </w:r>
        <w:bookmarkStart w:id="976" w:name="_Hlk68921159"/>
        <w:r w:rsidRPr="00271933" w:rsidDel="00A5189F">
          <w:rPr>
            <w:rStyle w:val="CodeInline"/>
          </w:rPr>
          <w:delText>shader_resources</w:delText>
        </w:r>
        <w:r w:rsidRPr="00271933" w:rsidDel="00A5189F">
          <w:delText xml:space="preserve"> </w:delText>
        </w:r>
        <w:bookmarkEnd w:id="976"/>
        <w:r w:rsidRPr="00271933" w:rsidDel="00A5189F">
          <w:delText>engine component</w:delText>
        </w:r>
        <w:r w:rsidDel="00A5189F">
          <w:delText xml:space="preserve"> module</w:delText>
        </w:r>
        <w:r w:rsidRPr="00271933" w:rsidDel="00A5189F">
          <w:delText xml:space="preserve"> </w:delText>
        </w:r>
        <w:r w:rsidDel="00A5189F">
          <w:delText>should</w:delText>
        </w:r>
        <w:r w:rsidRPr="00271933" w:rsidDel="00A5189F">
          <w:delText xml:space="preserve"> be </w:delText>
        </w:r>
        <w:r w:rsidDel="00A5189F">
          <w:delText>used</w:delText>
        </w:r>
        <w:r w:rsidRPr="00271933" w:rsidDel="00A5189F">
          <w:delText xml:space="preserve"> to load </w:delText>
        </w:r>
        <w:r w:rsidDel="00A5189F">
          <w:delText xml:space="preserve">the </w:delText>
        </w:r>
        <w:r w:rsidRPr="00271933" w:rsidDel="00A5189F">
          <w:delText xml:space="preserve">GLSL shader files during engine initialization </w:delText>
        </w:r>
        <w:r w:rsidDel="00A5189F">
          <w:delText xml:space="preserve">as it is used to create </w:delText>
        </w:r>
        <w:r w:rsidRPr="00271933" w:rsidDel="00A5189F">
          <w:delText>sharable instance</w:delText>
        </w:r>
        <w:r w:rsidDel="00A5189F">
          <w:delText>s</w:delText>
        </w:r>
        <w:r w:rsidRPr="00271933" w:rsidDel="00A5189F">
          <w:delText xml:space="preserve"> of </w:delText>
        </w:r>
        <w:r w:rsidDel="00A5189F">
          <w:delText xml:space="preserve">the </w:delText>
        </w:r>
        <w:r w:rsidRPr="00271933" w:rsidDel="00A5189F">
          <w:rPr>
            <w:rStyle w:val="CodeInline"/>
          </w:rPr>
          <w:delText>SimpleShader</w:delText>
        </w:r>
        <w:r w:rsidDel="00A5189F">
          <w:rPr>
            <w:rStyle w:val="CodeInline"/>
          </w:rPr>
          <w:delText xml:space="preserve"> </w:delText>
        </w:r>
        <w:r w:rsidRPr="00271933" w:rsidDel="00A5189F">
          <w:delText xml:space="preserve">object. In general, the </w:delText>
        </w:r>
        <w:r w:rsidRPr="00271933" w:rsidDel="00A5189F">
          <w:rPr>
            <w:rStyle w:val="CodeInline"/>
          </w:rPr>
          <w:delText>shader_resources</w:delText>
        </w:r>
        <w:r w:rsidRPr="00271933" w:rsidDel="00A5189F">
          <w:delText xml:space="preserve"> component can serve as the infrastructure that supports all future loading and sharing of game engine </w:delText>
        </w:r>
        <w:r w:rsidDel="00A5189F">
          <w:delText xml:space="preserve">shader </w:delText>
        </w:r>
        <w:r w:rsidRPr="00271933" w:rsidDel="00A5189F">
          <w:delText>resources.</w:delText>
        </w:r>
      </w:del>
    </w:p>
    <w:p w14:paraId="5F8763A2" w14:textId="3E990C81" w:rsidR="00B9323D" w:rsidRDefault="00467232" w:rsidP="000C0041">
      <w:pPr>
        <w:pStyle w:val="NumList"/>
        <w:numPr>
          <w:ilvl w:val="0"/>
          <w:numId w:val="20"/>
        </w:numPr>
      </w:pPr>
      <w:del w:id="977" w:author="Kelvin Sung" w:date="2021-04-11T17:54:00Z">
        <w:r w:rsidDel="00444DAA">
          <w:delText>TEMP TEXT</w:delText>
        </w:r>
      </w:del>
      <w:ins w:id="978" w:author="Kelvin Sung" w:date="2021-04-11T17:54:00Z">
        <w:r w:rsidR="00444DAA">
          <w:t xml:space="preserve">Edit </w:t>
        </w:r>
        <w:r w:rsidR="00444DAA" w:rsidRPr="00444DAA">
          <w:rPr>
            <w:rStyle w:val="CodeInline"/>
            <w:rPrChange w:id="979" w:author="Kelvin Sung" w:date="2021-04-11T17:55:00Z">
              <w:rPr/>
            </w:rPrChange>
          </w:rPr>
          <w:t>shader_resources.js</w:t>
        </w:r>
        <w:r w:rsidR="00444DAA">
          <w:t xml:space="preserve"> and import </w:t>
        </w:r>
      </w:ins>
      <w:ins w:id="980" w:author="Kelvin Sung" w:date="2021-04-11T17:55:00Z">
        <w:r w:rsidR="00444DAA">
          <w:t xml:space="preserve">functionality from </w:t>
        </w:r>
      </w:ins>
      <w:ins w:id="981" w:author="Kelvin Sung" w:date="2021-04-11T17:54:00Z">
        <w:r w:rsidR="00444DAA">
          <w:t xml:space="preserve">the </w:t>
        </w:r>
        <w:r w:rsidR="00444DAA" w:rsidRPr="00444DAA">
          <w:rPr>
            <w:rStyle w:val="CodeInline"/>
            <w:rPrChange w:id="982" w:author="Kelvin Sung" w:date="2021-04-11T17:55:00Z">
              <w:rPr/>
            </w:rPrChange>
          </w:rPr>
          <w:t>te</w:t>
        </w:r>
      </w:ins>
      <w:ins w:id="983" w:author="Kelvin Sung" w:date="2021-04-11T17:55:00Z">
        <w:r w:rsidR="00444DAA" w:rsidRPr="00444DAA">
          <w:rPr>
            <w:rStyle w:val="CodeInline"/>
            <w:rPrChange w:id="984" w:author="Kelvin Sung" w:date="2021-04-11T17:55:00Z">
              <w:rPr/>
            </w:rPrChange>
          </w:rPr>
          <w:t>xt</w:t>
        </w:r>
        <w:r w:rsidR="00444DAA">
          <w:t xml:space="preserve"> and </w:t>
        </w:r>
        <w:r w:rsidR="00444DAA" w:rsidRPr="00444DAA">
          <w:rPr>
            <w:rStyle w:val="CodeInline"/>
            <w:rPrChange w:id="985" w:author="Kelvin Sung" w:date="2021-04-11T17:55:00Z">
              <w:rPr/>
            </w:rPrChange>
          </w:rPr>
          <w:t>resource_map</w:t>
        </w:r>
        <w:r w:rsidR="00444DAA">
          <w:t xml:space="preserve"> modules.</w:t>
        </w:r>
      </w:ins>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0B7C72A" w:rsidR="000C0041" w:rsidRDefault="00467232" w:rsidP="00D526D9">
      <w:pPr>
        <w:pStyle w:val="NumList"/>
      </w:pPr>
      <w:del w:id="986" w:author="Kelvin Sung" w:date="2021-04-11T17:56:00Z">
        <w:r w:rsidDel="00444DAA">
          <w:delText>TEMP TEXT</w:delText>
        </w:r>
      </w:del>
      <w:ins w:id="987" w:author="Kelvin Sung" w:date="2021-04-11T17:56:00Z">
        <w:r w:rsidR="00444DAA">
          <w:t xml:space="preserve">Replace the </w:t>
        </w:r>
      </w:ins>
      <w:ins w:id="988" w:author="Kelvin Sung" w:date="2021-04-11T17:57:00Z">
        <w:r w:rsidR="00444DAA">
          <w:t xml:space="preserve">content of the </w:t>
        </w:r>
      </w:ins>
      <w:ins w:id="989" w:author="Kelvin Sung" w:date="2021-04-11T17:56:00Z">
        <w:r w:rsidR="00444DAA" w:rsidRPr="00444DAA">
          <w:rPr>
            <w:rStyle w:val="CodeInline"/>
            <w:rPrChange w:id="990" w:author="Kelvin Sung" w:date="2021-04-11T17:57:00Z">
              <w:rPr/>
            </w:rPrChange>
          </w:rPr>
          <w:t>init()</w:t>
        </w:r>
        <w:r w:rsidR="00444DAA">
          <w:t xml:space="preserve"> function</w:t>
        </w:r>
      </w:ins>
      <w:ins w:id="991" w:author="Kelvin Sung" w:date="2021-04-11T17:59:00Z">
        <w:r w:rsidR="00444DAA">
          <w:t xml:space="preserve">. </w:t>
        </w:r>
      </w:ins>
      <w:ins w:id="992" w:author="Kelvin Sung" w:date="2021-04-11T18:05:00Z">
        <w:r w:rsidR="008C06D2">
          <w:t>Define</w:t>
        </w:r>
      </w:ins>
      <w:ins w:id="993" w:author="Kelvin Sung" w:date="2021-04-11T17:59:00Z">
        <w:r w:rsidR="00444DAA">
          <w:t xml:space="preserve"> </w:t>
        </w:r>
      </w:ins>
      <w:ins w:id="994" w:author="Kelvin Sung" w:date="2021-04-11T17:56:00Z">
        <w:r w:rsidR="00444DAA">
          <w:t xml:space="preserve">a JavaScript </w:t>
        </w:r>
        <w:r w:rsidR="00444DAA" w:rsidRPr="00444DAA">
          <w:rPr>
            <w:rStyle w:val="CodeInline"/>
            <w:rPrChange w:id="995" w:author="Kelvin Sung" w:date="2021-04-11T17:58:00Z">
              <w:rPr/>
            </w:rPrChange>
          </w:rPr>
          <w:t>promise</w:t>
        </w:r>
      </w:ins>
      <w:ins w:id="996" w:author="Kelvin Sung" w:date="2021-04-11T18:02:00Z">
        <w:r w:rsidR="00227B3C">
          <w:t>,</w:t>
        </w:r>
        <w:r w:rsidR="00227B3C">
          <w:rPr>
            <w:rStyle w:val="CodeInline"/>
          </w:rPr>
          <w:t xml:space="preserve"> loadPromise</w:t>
        </w:r>
        <w:r w:rsidR="00227B3C">
          <w:t>, to load the two GLS</w:t>
        </w:r>
      </w:ins>
      <w:ins w:id="997" w:author="Kelvin Sung" w:date="2021-04-11T18:03:00Z">
        <w:r w:rsidR="00227B3C">
          <w:t>L shader file</w:t>
        </w:r>
      </w:ins>
      <w:ins w:id="998" w:author="Kelvin Sung" w:date="2021-04-11T18:05:00Z">
        <w:r w:rsidR="008C06D2">
          <w:t>s</w:t>
        </w:r>
      </w:ins>
      <w:ins w:id="999" w:author="Kelvin Sung" w:date="2021-04-11T18:03:00Z">
        <w:r w:rsidR="00227B3C">
          <w:t xml:space="preserve"> asynchronously. When the loading is completed, </w:t>
        </w:r>
        <w:r w:rsidR="00227B3C" w:rsidRPr="00227B3C">
          <w:rPr>
            <w:rStyle w:val="CodeInline"/>
            <w:rPrChange w:id="1000" w:author="Kelvin Sung" w:date="2021-04-11T18:04:00Z">
              <w:rPr/>
            </w:rPrChange>
          </w:rPr>
          <w:t>loadPromise</w:t>
        </w:r>
        <w:r w:rsidR="00227B3C">
          <w:t xml:space="preserve"> trigger</w:t>
        </w:r>
      </w:ins>
      <w:ins w:id="1001" w:author="Kelvin Sung" w:date="2021-04-11T18:05:00Z">
        <w:r w:rsidR="008C06D2">
          <w:t>s</w:t>
        </w:r>
      </w:ins>
      <w:ins w:id="1002" w:author="Kelvin Sung" w:date="2021-04-11T18:03:00Z">
        <w:r w:rsidR="00227B3C">
          <w:t xml:space="preserve"> the </w:t>
        </w:r>
      </w:ins>
      <w:ins w:id="1003" w:author="Kelvin Sung" w:date="2021-04-11T17:59:00Z">
        <w:r w:rsidR="00444DAA">
          <w:t>call</w:t>
        </w:r>
      </w:ins>
      <w:ins w:id="1004" w:author="Kelvin Sung" w:date="2021-04-11T18:03:00Z">
        <w:r w:rsidR="00227B3C">
          <w:t>ing of</w:t>
        </w:r>
      </w:ins>
      <w:ins w:id="1005" w:author="Kelvin Sung" w:date="2021-04-11T17:59:00Z">
        <w:r w:rsidR="00444DAA">
          <w:t xml:space="preserve"> </w:t>
        </w:r>
      </w:ins>
      <w:ins w:id="1006" w:author="Kelvin Sung" w:date="2021-04-11T17:58:00Z">
        <w:r w:rsidR="00444DAA">
          <w:t xml:space="preserve">the </w:t>
        </w:r>
        <w:r w:rsidR="00444DAA" w:rsidRPr="00444DAA">
          <w:rPr>
            <w:rStyle w:val="CodeInline"/>
            <w:rPrChange w:id="1007" w:author="Kelvin Sung" w:date="2021-04-11T17:59:00Z">
              <w:rPr/>
            </w:rPrChange>
          </w:rPr>
          <w:t>createShaders()</w:t>
        </w:r>
        <w:r w:rsidR="00444DAA">
          <w:t xml:space="preserve"> function.</w:t>
        </w:r>
      </w:ins>
      <w:ins w:id="1008" w:author="Kelvin Sung" w:date="2021-04-11T18:00:00Z">
        <w:r w:rsidR="00227B3C">
          <w:t xml:space="preserve"> Store </w:t>
        </w:r>
      </w:ins>
      <w:ins w:id="1009" w:author="Kelvin Sung" w:date="2021-04-11T18:04:00Z">
        <w:r w:rsidR="008C06D2">
          <w:rPr>
            <w:rStyle w:val="CodeInline"/>
          </w:rPr>
          <w:t>loadPr</w:t>
        </w:r>
      </w:ins>
      <w:ins w:id="1010" w:author="Kelvin Sung" w:date="2021-04-11T18:00:00Z">
        <w:r w:rsidR="00227B3C" w:rsidRPr="00227B3C">
          <w:rPr>
            <w:rStyle w:val="CodeInline"/>
            <w:rPrChange w:id="1011" w:author="Kelvin Sung" w:date="2021-04-11T18:00:00Z">
              <w:rPr/>
            </w:rPrChange>
          </w:rPr>
          <w:t>omise</w:t>
        </w:r>
        <w:r w:rsidR="00227B3C">
          <w:t xml:space="preserve"> in the </w:t>
        </w:r>
        <w:r w:rsidR="00227B3C" w:rsidRPr="00227B3C">
          <w:rPr>
            <w:rStyle w:val="CodeInline"/>
            <w:rPrChange w:id="1012" w:author="Kelvin Sung" w:date="2021-04-11T18:01:00Z">
              <w:rPr/>
            </w:rPrChange>
          </w:rPr>
          <w:t>mOutstandingPromises</w:t>
        </w:r>
        <w:r w:rsidR="00227B3C">
          <w:t xml:space="preserve"> array </w:t>
        </w:r>
      </w:ins>
      <w:ins w:id="1013" w:author="Kelvin Sung" w:date="2021-04-11T18:04:00Z">
        <w:r w:rsidR="008C06D2">
          <w:t xml:space="preserve">of the </w:t>
        </w:r>
        <w:r w:rsidR="008C06D2" w:rsidRPr="00AD5531">
          <w:rPr>
            <w:rStyle w:val="CodeInline"/>
          </w:rPr>
          <w:t>resource_map</w:t>
        </w:r>
        <w:r w:rsidR="008C06D2">
          <w:t xml:space="preserve"> </w:t>
        </w:r>
      </w:ins>
      <w:ins w:id="1014" w:author="Kelvin Sung" w:date="2021-04-11T18:05:00Z">
        <w:r w:rsidR="008C06D2">
          <w:t xml:space="preserve">by calling </w:t>
        </w:r>
      </w:ins>
      <w:ins w:id="1015" w:author="Kelvin Sung" w:date="2021-04-11T18:00:00Z">
        <w:r w:rsidR="00227B3C">
          <w:t xml:space="preserve">the </w:t>
        </w:r>
        <w:r w:rsidR="00227B3C" w:rsidRPr="00227B3C">
          <w:rPr>
            <w:rStyle w:val="CodeInline"/>
            <w:rPrChange w:id="1016" w:author="Kelvin Sung" w:date="2021-04-11T18:01:00Z">
              <w:rPr/>
            </w:rPrChange>
          </w:rPr>
          <w:t>map.pushPromise()</w:t>
        </w:r>
        <w:r w:rsidR="00227B3C">
          <w:t xml:space="preserve"> function.</w:t>
        </w:r>
      </w:ins>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rPr>
          <w:ins w:id="1017" w:author="Kelvin Sung" w:date="2021-04-11T18:06:00Z"/>
        </w:rPr>
      </w:pPr>
      <w:r>
        <w:t>}</w:t>
      </w:r>
    </w:p>
    <w:p w14:paraId="78D1704A" w14:textId="0BAA0C11" w:rsidR="008C06D2" w:rsidRDefault="008C06D2">
      <w:pPr>
        <w:pStyle w:val="BodyTextFirst"/>
        <w:pPrChange w:id="1018" w:author="Kelvin Sung" w:date="2021-04-11T18:06:00Z">
          <w:pPr>
            <w:pStyle w:val="Code"/>
          </w:pPr>
        </w:pPrChange>
      </w:pPr>
      <w:ins w:id="1019" w:author="Kelvin Sung" w:date="2021-04-11T18:06:00Z">
        <w:r>
          <w:t xml:space="preserve">Notice that after the </w:t>
        </w:r>
        <w:r w:rsidRPr="008C06D2">
          <w:rPr>
            <w:rStyle w:val="CodeInline"/>
            <w:rPrChange w:id="1020" w:author="Kelvin Sung" w:date="2021-04-11T18:06:00Z">
              <w:rPr/>
            </w:rPrChange>
          </w:rPr>
          <w:t>shader_resources</w:t>
        </w:r>
        <w:r>
          <w:t xml:space="preserve"> </w:t>
        </w:r>
        <w:r w:rsidRPr="008C06D2">
          <w:rPr>
            <w:rStyle w:val="CodeInline"/>
            <w:rPrChange w:id="1021" w:author="Kelvin Sung" w:date="2021-04-11T18:06:00Z">
              <w:rPr/>
            </w:rPrChange>
          </w:rPr>
          <w:t>init()</w:t>
        </w:r>
        <w:r>
          <w:t xml:space="preserve"> function, the loading of the two GLSL shader</w:t>
        </w:r>
      </w:ins>
      <w:ins w:id="1022" w:author="Kelvin Sung" w:date="2021-04-11T18:07:00Z">
        <w:r>
          <w:t xml:space="preserve"> files would have begun.</w:t>
        </w:r>
      </w:ins>
      <w:ins w:id="1023" w:author="Kelvin Sung" w:date="2021-04-11T18:09:00Z">
        <w:r>
          <w:t xml:space="preserve"> At this point</w:t>
        </w:r>
      </w:ins>
      <w:ins w:id="1024" w:author="Kelvin Sung" w:date="2021-04-11T18:07:00Z">
        <w:r>
          <w:t xml:space="preserve">, it is not guaranteed that the loading operations are completed </w:t>
        </w:r>
      </w:ins>
      <w:ins w:id="1025" w:author="Kelvin Sung" w:date="2021-04-11T18:08:00Z">
        <w:r>
          <w:t>and</w:t>
        </w:r>
      </w:ins>
      <w:ins w:id="1026" w:author="Kelvin Sung" w:date="2021-04-11T18:07:00Z">
        <w:r>
          <w:t xml:space="preserve"> the </w:t>
        </w:r>
        <w:r w:rsidRPr="008C06D2">
          <w:rPr>
            <w:rStyle w:val="CodeInline"/>
            <w:rPrChange w:id="1027" w:author="Kelvin Sung" w:date="2021-04-11T18:08:00Z">
              <w:rPr/>
            </w:rPrChange>
          </w:rPr>
          <w:t>S</w:t>
        </w:r>
      </w:ins>
      <w:ins w:id="1028" w:author="Kelvin Sung" w:date="2021-04-11T18:08:00Z">
        <w:r w:rsidRPr="008C06D2">
          <w:rPr>
            <w:rStyle w:val="CodeInline"/>
            <w:rPrChange w:id="1029" w:author="Kelvin Sung" w:date="2021-04-11T18:08:00Z">
              <w:rPr/>
            </w:rPrChange>
          </w:rPr>
          <w:t>impleShader</w:t>
        </w:r>
        <w:r>
          <w:t xml:space="preserve"> object may not have been created.</w:t>
        </w:r>
      </w:ins>
      <w:ins w:id="1030" w:author="Kelvin Sung" w:date="2021-04-11T18:09:00Z">
        <w:r>
          <w:t xml:space="preserve"> However, the promise </w:t>
        </w:r>
      </w:ins>
      <w:ins w:id="1031" w:author="Kelvin Sung" w:date="2021-04-11T18:12:00Z">
        <w:r w:rsidR="00E71DA3">
          <w:t xml:space="preserve">that is </w:t>
        </w:r>
      </w:ins>
      <w:ins w:id="1032" w:author="Kelvin Sung" w:date="2021-04-11T18:11:00Z">
        <w:r w:rsidR="00E71DA3">
          <w:t xml:space="preserve">based on </w:t>
        </w:r>
      </w:ins>
      <w:ins w:id="1033" w:author="Kelvin Sung" w:date="2021-04-11T18:14:00Z">
        <w:r w:rsidR="001C2344">
          <w:t xml:space="preserve">the completion of </w:t>
        </w:r>
      </w:ins>
      <w:ins w:id="1034" w:author="Kelvin Sung" w:date="2021-04-11T18:09:00Z">
        <w:r>
          <w:t xml:space="preserve">these </w:t>
        </w:r>
        <w:r>
          <w:lastRenderedPageBreak/>
          <w:t xml:space="preserve">operations </w:t>
        </w:r>
      </w:ins>
      <w:ins w:id="1035" w:author="Kelvin Sung" w:date="2021-04-11T18:12:00Z">
        <w:r w:rsidR="00E71DA3">
          <w:t xml:space="preserve">is </w:t>
        </w:r>
      </w:ins>
      <w:ins w:id="1036" w:author="Kelvin Sung" w:date="2021-04-11T18:09:00Z">
        <w:r>
          <w:t xml:space="preserve">stored in the </w:t>
        </w:r>
        <w:r w:rsidRPr="008C06D2">
          <w:rPr>
            <w:rStyle w:val="CodeInline"/>
            <w:rPrChange w:id="1037" w:author="Kelvin Sung" w:date="2021-04-11T18:10:00Z">
              <w:rPr/>
            </w:rPrChange>
          </w:rPr>
          <w:t>resource_map</w:t>
        </w:r>
        <w:r>
          <w:t xml:space="preserve"> </w:t>
        </w:r>
        <w:r w:rsidRPr="008C06D2">
          <w:rPr>
            <w:rStyle w:val="CodeInline"/>
            <w:rPrChange w:id="1038" w:author="Kelvin Sung" w:date="2021-04-11T18:10:00Z">
              <w:rPr/>
            </w:rPrChange>
          </w:rPr>
          <w:t>mOutstandingPromis</w:t>
        </w:r>
      </w:ins>
      <w:ins w:id="1039" w:author="Kelvin Sung" w:date="2021-04-11T18:10:00Z">
        <w:r w:rsidRPr="008C06D2">
          <w:rPr>
            <w:rStyle w:val="CodeInline"/>
            <w:rPrChange w:id="1040" w:author="Kelvin Sung" w:date="2021-04-11T18:10:00Z">
              <w:rPr/>
            </w:rPrChange>
          </w:rPr>
          <w:t>es</w:t>
        </w:r>
        <w:r>
          <w:t xml:space="preserve"> array</w:t>
        </w:r>
      </w:ins>
      <w:ins w:id="1041" w:author="Kelvin Sung" w:date="2021-04-11T18:12:00Z">
        <w:r w:rsidR="00E71DA3">
          <w:t>. For this reason, it is guaranteed that</w:t>
        </w:r>
      </w:ins>
      <w:ins w:id="1042" w:author="Kelvin Sung" w:date="2021-04-11T18:10:00Z">
        <w:r>
          <w:t xml:space="preserve"> </w:t>
        </w:r>
      </w:ins>
      <w:ins w:id="1043" w:author="Kelvin Sung" w:date="2021-04-11T18:13:00Z">
        <w:r w:rsidR="00E71DA3">
          <w:t xml:space="preserve">these operations have completed </w:t>
        </w:r>
      </w:ins>
      <w:ins w:id="1044" w:author="Kelvin Sung" w:date="2021-04-11T18:10:00Z">
        <w:r>
          <w:t xml:space="preserve">by the end of the </w:t>
        </w:r>
        <w:r w:rsidRPr="008C06D2">
          <w:rPr>
            <w:rStyle w:val="CodeInline"/>
            <w:rPrChange w:id="1045" w:author="Kelvin Sung" w:date="2021-04-11T18:11:00Z">
              <w:rPr/>
            </w:rPrChange>
          </w:rPr>
          <w:t>resource_map</w:t>
        </w:r>
        <w:r>
          <w:t xml:space="preserve"> </w:t>
        </w:r>
        <w:r w:rsidRPr="008C06D2">
          <w:rPr>
            <w:rStyle w:val="CodeInline"/>
            <w:rPrChange w:id="1046" w:author="Kelvin Sung" w:date="2021-04-11T18:11:00Z">
              <w:rPr/>
            </w:rPrChange>
          </w:rPr>
          <w:t>waitOnPromises()</w:t>
        </w:r>
        <w:r>
          <w:t xml:space="preserve"> function</w:t>
        </w:r>
      </w:ins>
      <w:ins w:id="1047" w:author="Kelvin Sung" w:date="2021-04-11T18:11:00Z">
        <w:r>
          <w:t xml:space="preserve">. </w:t>
        </w:r>
      </w:ins>
    </w:p>
    <w:p w14:paraId="13BA814F" w14:textId="184D6239" w:rsidR="000C0041" w:rsidRDefault="000C0041" w:rsidP="00AE31F9">
      <w:pPr>
        <w:pStyle w:val="Heading4"/>
      </w:pPr>
      <w:r w:rsidRPr="000C0041">
        <w:t xml:space="preserve">Modify SimpleShader to Retrieve </w:t>
      </w:r>
      <w:ins w:id="1048" w:author="Kelvin Sung" w:date="2021-04-11T18:16:00Z">
        <w:r w:rsidR="004231C2">
          <w:t xml:space="preserve">the </w:t>
        </w:r>
      </w:ins>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r w:rsidRPr="00AE31F9">
        <w:rPr>
          <w:rStyle w:val="CodeInline"/>
        </w:rPr>
        <w:t>loadAndCompileShader()</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46051982" w:rsidR="00AE31F9" w:rsidRDefault="00467232" w:rsidP="00AE31F9">
      <w:pPr>
        <w:pStyle w:val="NumList"/>
        <w:numPr>
          <w:ilvl w:val="0"/>
          <w:numId w:val="21"/>
        </w:numPr>
      </w:pPr>
      <w:commentRangeStart w:id="1049"/>
      <w:del w:id="1050" w:author="Kelvin Sung" w:date="2021-04-11T18:16:00Z">
        <w:r w:rsidDel="008E0DEF">
          <w:delText>TEMP TEXT</w:delText>
        </w:r>
        <w:commentRangeEnd w:id="1049"/>
        <w:r w:rsidDel="008E0DEF">
          <w:rPr>
            <w:rStyle w:val="CommentReference"/>
            <w:rFonts w:asciiTheme="minorHAnsi" w:hAnsiTheme="minorHAnsi"/>
          </w:rPr>
          <w:commentReference w:id="1049"/>
        </w:r>
      </w:del>
      <w:ins w:id="1051" w:author="Kelvin Sung" w:date="2021-04-11T18:16:00Z">
        <w:r w:rsidR="008E0DEF">
          <w:t xml:space="preserve">Edit the </w:t>
        </w:r>
        <w:r w:rsidR="008E0DEF" w:rsidRPr="004A612A">
          <w:rPr>
            <w:rStyle w:val="CodeInline"/>
            <w:rPrChange w:id="1052" w:author="Jeb Pavleas" w:date="2021-04-14T17:27:00Z">
              <w:rPr/>
            </w:rPrChange>
          </w:rPr>
          <w:t>simple_shader.js</w:t>
        </w:r>
        <w:r w:rsidR="008E0DEF">
          <w:t xml:space="preserve"> file and </w:t>
        </w:r>
      </w:ins>
      <w:ins w:id="1053" w:author="Kelvin Sung" w:date="2021-04-11T18:17:00Z">
        <w:r w:rsidR="008E0DEF">
          <w:t xml:space="preserve">add </w:t>
        </w:r>
      </w:ins>
      <w:ins w:id="1054" w:author="Kelvin Sung" w:date="2021-04-11T18:18:00Z">
        <w:r w:rsidR="008E0DEF">
          <w:t xml:space="preserve">an </w:t>
        </w:r>
      </w:ins>
      <w:ins w:id="1055" w:author="Kelvin Sung" w:date="2021-04-11T18:16:00Z">
        <w:r w:rsidR="008E0DEF" w:rsidRPr="004A612A">
          <w:rPr>
            <w:rStyle w:val="CodeInline"/>
            <w:rPrChange w:id="1056" w:author="Jeb Pavleas" w:date="2021-04-14T17:27:00Z">
              <w:rPr/>
            </w:rPrChange>
          </w:rPr>
          <w:t>import</w:t>
        </w:r>
        <w:r w:rsidR="008E0DEF">
          <w:t xml:space="preserve"> from </w:t>
        </w:r>
      </w:ins>
      <w:ins w:id="1057" w:author="Kelvin Sung" w:date="2021-04-11T18:18:00Z">
        <w:r w:rsidR="008E0DEF">
          <w:t xml:space="preserve">the </w:t>
        </w:r>
        <w:r w:rsidR="008E0DEF" w:rsidRPr="008E0DEF">
          <w:rPr>
            <w:rStyle w:val="CodeInline"/>
            <w:rPrChange w:id="1058" w:author="Kelvin Sung" w:date="2021-04-11T18:18:00Z">
              <w:rPr/>
            </w:rPrChange>
          </w:rPr>
          <w:t>text</w:t>
        </w:r>
        <w:r w:rsidR="008E0DEF">
          <w:t xml:space="preserve"> module for retrieving the content of the GLSL shaders.</w:t>
        </w:r>
      </w:ins>
    </w:p>
    <w:p w14:paraId="55CA7268" w14:textId="4194D617" w:rsidR="00AE31F9" w:rsidRPr="003F7837" w:rsidRDefault="00AE31F9" w:rsidP="00AE31F9">
      <w:pPr>
        <w:rPr>
          <w:rStyle w:val="CodeInline"/>
          <w:rPrChange w:id="1059" w:author="Jeb Pavleas" w:date="2021-04-14T18:26:00Z">
            <w:rPr/>
          </w:rPrChange>
        </w:rPr>
      </w:pPr>
      <w:r w:rsidRPr="003F7837">
        <w:rPr>
          <w:rStyle w:val="CodeInline"/>
          <w:rPrChange w:id="1060" w:author="Jeb Pavleas" w:date="2021-04-14T18:26:00Z">
            <w:rPr/>
          </w:rPrChange>
        </w:rPr>
        <w:t>import * as text from "./resources/text.js";</w:t>
      </w:r>
    </w:p>
    <w:p w14:paraId="0C5C74FF" w14:textId="185CA29D" w:rsidR="00AE31F9" w:rsidRDefault="00AE31F9" w:rsidP="00AE31F9">
      <w:pPr>
        <w:pStyle w:val="NumList"/>
        <w:numPr>
          <w:ilvl w:val="0"/>
          <w:numId w:val="21"/>
        </w:numPr>
      </w:pPr>
      <w:r w:rsidRPr="00AE31F9">
        <w:t xml:space="preserve">Since no loading operations are required, you should change the </w:t>
      </w:r>
      <w:r w:rsidRPr="00AE31F9">
        <w:rPr>
          <w:rStyle w:val="CodeInline"/>
        </w:rPr>
        <w:t>loadAndCompileShader()</w:t>
      </w:r>
      <w:r w:rsidRPr="00AE31F9">
        <w:t xml:space="preserve"> function name to simply </w:t>
      </w:r>
      <w:r w:rsidRPr="00AE31F9">
        <w:rPr>
          <w:rStyle w:val="CodeInline"/>
        </w:rPr>
        <w:t>compileShader()</w:t>
      </w:r>
      <w:r w:rsidRPr="00AE31F9">
        <w:t xml:space="preserve"> and </w:t>
      </w:r>
      <w:del w:id="1061" w:author="Kelvin Sung" w:date="2021-04-11T18:18:00Z">
        <w:r w:rsidRPr="00AE31F9" w:rsidDel="008E0DEF">
          <w:delText xml:space="preserve">change </w:delText>
        </w:r>
      </w:del>
      <w:ins w:id="1062" w:author="Kelvin Sung" w:date="2021-04-11T18:18:00Z">
        <w:r w:rsidR="008E0DEF">
          <w:t xml:space="preserve">replace </w:t>
        </w:r>
      </w:ins>
      <w:r w:rsidRPr="00AE31F9">
        <w:t xml:space="preserve">the file-loading commands </w:t>
      </w:r>
      <w:del w:id="1063" w:author="Kelvin Sung" w:date="2021-04-11T18:18:00Z">
        <w:r w:rsidRPr="00AE31F9" w:rsidDel="008E0DEF">
          <w:delText xml:space="preserve">to </w:delText>
        </w:r>
      </w:del>
      <w:ins w:id="1064" w:author="Kelvin Sung" w:date="2021-04-11T18:18:00Z">
        <w:r w:rsidR="008E0DEF">
          <w:t xml:space="preserve">by </w:t>
        </w:r>
      </w:ins>
      <w:r w:rsidR="006D7CE6" w:rsidRPr="006D7CE6">
        <w:rPr>
          <w:rStyle w:val="CodeInline"/>
        </w:rPr>
        <w:t>text</w:t>
      </w:r>
      <w:r w:rsidR="006D7CE6">
        <w:t xml:space="preserve"> resource</w:t>
      </w:r>
      <w:r w:rsidRPr="00AE31F9">
        <w:t xml:space="preserve"> retrievals.</w:t>
      </w:r>
      <w:r w:rsidR="00FF686B">
        <w:t xml:space="preserve"> Notice </w:t>
      </w:r>
      <w:ins w:id="1065" w:author="Kelvin Sung" w:date="2021-04-11T18:19:00Z">
        <w:r w:rsidR="008E0DEF">
          <w:t xml:space="preserve">that </w:t>
        </w:r>
      </w:ins>
      <w:del w:id="1066" w:author="Kelvin Sung" w:date="2021-04-11T18:19:00Z">
        <w:r w:rsidR="00FF686B" w:rsidDel="008E0DEF">
          <w:delText xml:space="preserve">to </w:delText>
        </w:r>
      </w:del>
      <w:del w:id="1067" w:author="Kelvin Sung" w:date="2021-04-11T18:21:00Z">
        <w:r w:rsidR="00FF686B" w:rsidDel="008E0DEF">
          <w:delText xml:space="preserve">function remains largely the same except the loading has already been handled and thus the shader text files can be retrieved easily. </w:delText>
        </w:r>
      </w:del>
      <w:ins w:id="1068" w:author="Kelvin Sung" w:date="2021-04-11T18:21:00Z">
        <w:r w:rsidR="008E0DEF" w:rsidRPr="008E0DEF">
          <w:t xml:space="preserve">the synchronous loading operations are replaced by a single call to </w:t>
        </w:r>
        <w:r w:rsidR="008E0DEF" w:rsidRPr="008E0DEF">
          <w:rPr>
            <w:rStyle w:val="CodeInline"/>
            <w:rPrChange w:id="1069" w:author="Kelvin Sung" w:date="2021-04-11T18:22:00Z">
              <w:rPr/>
            </w:rPrChange>
          </w:rPr>
          <w:t>text.get()</w:t>
        </w:r>
        <w:r w:rsidR="008E0DEF" w:rsidRPr="008E0DEF">
          <w:t xml:space="preserve"> to retrieve the file content based on the </w:t>
        </w:r>
        <w:r w:rsidR="008E0DEF" w:rsidRPr="004A612A">
          <w:rPr>
            <w:rStyle w:val="CodeInline"/>
            <w:rPrChange w:id="1070" w:author="Jeb Pavleas" w:date="2021-04-14T17:27:00Z">
              <w:rPr/>
            </w:rPrChange>
          </w:rPr>
          <w:t>filePath</w:t>
        </w:r>
        <w:r w:rsidR="008E0DEF" w:rsidRPr="008E0DEF">
          <w:t xml:space="preserve"> or the unique resource name for the shader file.</w:t>
        </w:r>
      </w:ins>
      <w:del w:id="1071" w:author="Kelvin Sung" w:date="2021-04-11T18:22:00Z">
        <w:r w:rsidR="00FF686B" w:rsidDel="008E0DEF">
          <w:delText>Also</w:delText>
        </w:r>
      </w:del>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8E0DEF">
        <w:rPr>
          <w:rPrChange w:id="1072" w:author="Kelvin Sung" w:date="2021-04-11T18:22:00Z">
            <w:rPr>
              <w:rStyle w:val="CodeBold"/>
            </w:rPr>
          </w:rPrChange>
        </w:rPr>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8E0DEF">
        <w:rPr>
          <w:rPrChange w:id="1073" w:author="Kelvin Sung" w:date="2021-04-11T18:22:00Z">
            <w:rPr>
              <w:rStyle w:val="CodeBold"/>
            </w:rPr>
          </w:rPrChange>
        </w:rPr>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60576096" w14:textId="2003A06F" w:rsidR="00AE31F9" w:rsidDel="008E0DEF" w:rsidRDefault="00AE31F9">
      <w:pPr>
        <w:pStyle w:val="Code"/>
        <w:rPr>
          <w:del w:id="1074" w:author="Kelvin Sung" w:date="2021-04-11T18:22:00Z"/>
        </w:rPr>
      </w:pPr>
      <w:r>
        <w:t xml:space="preserve">    // </w:t>
      </w:r>
      <w:del w:id="1075" w:author="Kelvin Sung" w:date="2021-04-11T18:22:00Z">
        <w:r w:rsidDel="008E0DEF">
          <w:delText>Step B: Create the shader based on the shader type: vertex or fragment</w:delText>
        </w:r>
      </w:del>
    </w:p>
    <w:p w14:paraId="132131C9" w14:textId="462E750D" w:rsidR="00AE31F9" w:rsidDel="008E0DEF" w:rsidRDefault="00AE31F9">
      <w:pPr>
        <w:pStyle w:val="Code"/>
        <w:rPr>
          <w:del w:id="1076" w:author="Kelvin Sung" w:date="2021-04-11T18:22:00Z"/>
        </w:rPr>
      </w:pPr>
      <w:del w:id="1077" w:author="Kelvin Sung" w:date="2021-04-11T18:22:00Z">
        <w:r w:rsidDel="008E0DEF">
          <w:delText xml:space="preserve">    compiledShader = gl.createShader(shaderType);</w:delText>
        </w:r>
      </w:del>
    </w:p>
    <w:p w14:paraId="7B7FB6F2" w14:textId="7F4D4C6F" w:rsidR="00AE31F9" w:rsidDel="008E0DEF" w:rsidRDefault="00AE31F9">
      <w:pPr>
        <w:pStyle w:val="Code"/>
        <w:rPr>
          <w:del w:id="1078" w:author="Kelvin Sung" w:date="2021-04-11T18:22:00Z"/>
        </w:rPr>
      </w:pPr>
    </w:p>
    <w:p w14:paraId="6D9A5454" w14:textId="537A40EC" w:rsidR="00AE31F9" w:rsidDel="008E0DEF" w:rsidRDefault="00AE31F9">
      <w:pPr>
        <w:pStyle w:val="Code"/>
        <w:rPr>
          <w:del w:id="1079" w:author="Kelvin Sung" w:date="2021-04-11T18:22:00Z"/>
        </w:rPr>
      </w:pPr>
      <w:del w:id="1080" w:author="Kelvin Sung" w:date="2021-04-11T18:22:00Z">
        <w:r w:rsidDel="008E0DEF">
          <w:delText xml:space="preserve">    // Step C: Compile the created shader</w:delText>
        </w:r>
      </w:del>
    </w:p>
    <w:p w14:paraId="54A20271" w14:textId="14198EA8" w:rsidR="00AE31F9" w:rsidDel="008E0DEF" w:rsidRDefault="00AE31F9">
      <w:pPr>
        <w:pStyle w:val="Code"/>
        <w:rPr>
          <w:del w:id="1081" w:author="Kelvin Sung" w:date="2021-04-11T18:22:00Z"/>
        </w:rPr>
      </w:pPr>
      <w:del w:id="1082" w:author="Kelvin Sung" w:date="2021-04-11T18:22:00Z">
        <w:r w:rsidDel="008E0DEF">
          <w:delText xml:space="preserve">    gl.shaderSource(compiledShader, shaderSource);</w:delText>
        </w:r>
      </w:del>
    </w:p>
    <w:p w14:paraId="6644807D" w14:textId="33826C3E" w:rsidR="00AE31F9" w:rsidDel="008E0DEF" w:rsidRDefault="00AE31F9">
      <w:pPr>
        <w:pStyle w:val="Code"/>
        <w:rPr>
          <w:del w:id="1083" w:author="Kelvin Sung" w:date="2021-04-11T18:22:00Z"/>
        </w:rPr>
      </w:pPr>
      <w:del w:id="1084" w:author="Kelvin Sung" w:date="2021-04-11T18:22:00Z">
        <w:r w:rsidDel="008E0DEF">
          <w:delText xml:space="preserve">    gl.compileShader(compiledShader);</w:delText>
        </w:r>
      </w:del>
    </w:p>
    <w:p w14:paraId="6D023AA3" w14:textId="2D7F5C9E" w:rsidR="00AE31F9" w:rsidDel="008E0DEF" w:rsidRDefault="00AE31F9">
      <w:pPr>
        <w:pStyle w:val="Code"/>
        <w:rPr>
          <w:del w:id="1085" w:author="Kelvin Sung" w:date="2021-04-11T18:22:00Z"/>
        </w:rPr>
      </w:pPr>
    </w:p>
    <w:p w14:paraId="09906964" w14:textId="459E305C" w:rsidR="00AE31F9" w:rsidDel="008E0DEF" w:rsidRDefault="00AE31F9">
      <w:pPr>
        <w:pStyle w:val="Code"/>
        <w:rPr>
          <w:del w:id="1086" w:author="Kelvin Sung" w:date="2021-04-11T18:22:00Z"/>
        </w:rPr>
      </w:pPr>
      <w:del w:id="1087" w:author="Kelvin Sung" w:date="2021-04-11T18:22:00Z">
        <w:r w:rsidDel="008E0DEF">
          <w:delText xml:space="preserve">    // Step D: check for errors and return results (null if error)</w:delText>
        </w:r>
      </w:del>
    </w:p>
    <w:p w14:paraId="0427E3A5" w14:textId="60B21B47" w:rsidR="00AE31F9" w:rsidDel="008E0DEF" w:rsidRDefault="00AE31F9">
      <w:pPr>
        <w:pStyle w:val="Code"/>
        <w:rPr>
          <w:del w:id="1088" w:author="Kelvin Sung" w:date="2021-04-11T18:22:00Z"/>
        </w:rPr>
      </w:pPr>
      <w:del w:id="1089" w:author="Kelvin Sung" w:date="2021-04-11T18:22:00Z">
        <w:r w:rsidDel="008E0DEF">
          <w:delText xml:space="preserve">    // The log info is how shader compilation errors are typically displayed.</w:delText>
        </w:r>
      </w:del>
    </w:p>
    <w:p w14:paraId="0954DAE8" w14:textId="2BCD552D" w:rsidR="00AE31F9" w:rsidDel="008E0DEF" w:rsidRDefault="00AE31F9">
      <w:pPr>
        <w:pStyle w:val="Code"/>
        <w:rPr>
          <w:del w:id="1090" w:author="Kelvin Sung" w:date="2021-04-11T18:22:00Z"/>
        </w:rPr>
      </w:pPr>
      <w:del w:id="1091" w:author="Kelvin Sung" w:date="2021-04-11T18:22:00Z">
        <w:r w:rsidDel="008E0DEF">
          <w:delText xml:space="preserve">    // This is useful for debugging the shaders.</w:delText>
        </w:r>
      </w:del>
    </w:p>
    <w:p w14:paraId="175E9EF8" w14:textId="7F4965C7" w:rsidR="00AE31F9" w:rsidDel="008E0DEF" w:rsidRDefault="00AE31F9">
      <w:pPr>
        <w:pStyle w:val="Code"/>
        <w:rPr>
          <w:del w:id="1092" w:author="Kelvin Sung" w:date="2021-04-11T18:22:00Z"/>
        </w:rPr>
      </w:pPr>
      <w:del w:id="1093" w:author="Kelvin Sung" w:date="2021-04-11T18:22:00Z">
        <w:r w:rsidDel="008E0DEF">
          <w:delText xml:space="preserve">    if (!gl.getShaderParameter(compiledShader, gl.COMPILE_STATUS)) {</w:delText>
        </w:r>
      </w:del>
    </w:p>
    <w:p w14:paraId="24055BC6" w14:textId="7BD705E0" w:rsidR="00AE31F9" w:rsidRPr="006D7CE6" w:rsidDel="008E0DEF" w:rsidRDefault="00AE31F9">
      <w:pPr>
        <w:pStyle w:val="Code"/>
        <w:rPr>
          <w:del w:id="1094" w:author="Kelvin Sung" w:date="2021-04-11T18:22:00Z"/>
          <w:rStyle w:val="CodeBold"/>
          <w:noProof w:val="0"/>
        </w:rPr>
      </w:pPr>
      <w:commentRangeStart w:id="1095"/>
      <w:del w:id="1096" w:author="Kelvin Sung" w:date="2021-04-11T18:22:00Z">
        <w:r w:rsidDel="008E0DEF">
          <w:delText xml:space="preserve">        </w:delText>
        </w:r>
        <w:r w:rsidRPr="006D7CE6" w:rsidDel="008E0DEF">
          <w:rPr>
            <w:rStyle w:val="CodeBold"/>
          </w:rPr>
          <w:delText>throw new Error("Shader ["+ filePath +"] compiling error: " + gl.getShaderInfoLog(compiledShader));</w:delText>
        </w:r>
        <w:commentRangeEnd w:id="1095"/>
        <w:r w:rsidR="00FF686B" w:rsidDel="008E0DEF">
          <w:rPr>
            <w:rStyle w:val="CommentReference"/>
            <w:rFonts w:asciiTheme="minorHAnsi" w:hAnsiTheme="minorHAnsi"/>
            <w:noProof w:val="0"/>
          </w:rPr>
          <w:commentReference w:id="1095"/>
        </w:r>
      </w:del>
    </w:p>
    <w:p w14:paraId="7C9E7FEF" w14:textId="03094D4D" w:rsidR="00AE31F9" w:rsidDel="008E0DEF" w:rsidRDefault="00AE31F9">
      <w:pPr>
        <w:pStyle w:val="Code"/>
        <w:rPr>
          <w:del w:id="1097" w:author="Kelvin Sung" w:date="2021-04-11T18:22:00Z"/>
        </w:rPr>
      </w:pPr>
      <w:del w:id="1098" w:author="Kelvin Sung" w:date="2021-04-11T18:22:00Z">
        <w:r w:rsidDel="008E0DEF">
          <w:delText xml:space="preserve">    }</w:delText>
        </w:r>
      </w:del>
    </w:p>
    <w:p w14:paraId="679EFF30" w14:textId="16E73E3E" w:rsidR="00AE31F9" w:rsidDel="008E0DEF" w:rsidRDefault="00AE31F9">
      <w:pPr>
        <w:pStyle w:val="Code"/>
        <w:rPr>
          <w:del w:id="1099" w:author="Kelvin Sung" w:date="2021-04-11T18:22:00Z"/>
        </w:rPr>
      </w:pPr>
    </w:p>
    <w:p w14:paraId="59B0CEF2" w14:textId="67472981" w:rsidR="00AE31F9" w:rsidDel="00D71D7D" w:rsidRDefault="00D71D7D" w:rsidP="00D71D7D">
      <w:pPr>
        <w:pStyle w:val="Code"/>
        <w:rPr>
          <w:del w:id="1100" w:author="Kelvin Sung" w:date="2021-04-11T18:23:00Z"/>
        </w:rPr>
      </w:pPr>
      <w:ins w:id="1101" w:author="Kelvin Sung" w:date="2021-04-11T18:23:00Z">
        <w:r w:rsidRPr="006D7CE6">
          <w:t xml:space="preserve">… identical to previous code </w:t>
        </w:r>
        <w:r>
          <w:t xml:space="preserve">except for the error handling message </w:t>
        </w:r>
        <w:r w:rsidRPr="006D7CE6">
          <w:t>…</w:t>
        </w:r>
      </w:ins>
      <w:del w:id="1102" w:author="Kelvin Sung" w:date="2021-04-11T18:22:00Z">
        <w:r w:rsidR="00AE31F9" w:rsidDel="008E0DEF">
          <w:delText xml:space="preserve">    return compiledShader;</w:delText>
        </w:r>
      </w:del>
    </w:p>
    <w:p w14:paraId="026B04BE" w14:textId="77777777" w:rsidR="00D71D7D" w:rsidRDefault="00D71D7D">
      <w:pPr>
        <w:pStyle w:val="Code"/>
        <w:rPr>
          <w:ins w:id="1103" w:author="Kelvin Sung" w:date="2021-04-11T18:23:00Z"/>
        </w:rPr>
      </w:pP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r w:rsidRPr="006D7CE6">
        <w:rPr>
          <w:rStyle w:val="CodeInline"/>
        </w:rPr>
        <w:t>loadAndCompileShader()</w:t>
      </w:r>
      <w:r w:rsidRPr="006D7CE6">
        <w:t xml:space="preserve"> functions should be replaced by</w:t>
      </w:r>
      <w:r>
        <w:t xml:space="preserve"> the newly modified</w:t>
      </w:r>
      <w:r w:rsidRPr="006D7CE6">
        <w:t xml:space="preserve"> </w:t>
      </w:r>
      <w:r w:rsidRPr="006D7CE6">
        <w:rPr>
          <w:rStyle w:val="CodeInline"/>
        </w:rPr>
        <w:t>compileShader()</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lastRenderedPageBreak/>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07AC516E" w:rsidR="004617F9" w:rsidRPr="004617F9" w:rsidRDefault="00EB2727">
      <w:pPr>
        <w:pStyle w:val="BodyTextFirst"/>
      </w:pPr>
      <w:ins w:id="1104" w:author="Kelvin Sung" w:date="2021-04-11T18:28:00Z">
        <w:r>
          <w:t xml:space="preserve">With outstanding loading operations and </w:t>
        </w:r>
      </w:ins>
      <w:ins w:id="1105" w:author="Kelvin Sung" w:date="2021-04-11T18:29:00Z">
        <w:r>
          <w:t xml:space="preserve">incomplete </w:t>
        </w:r>
      </w:ins>
      <w:ins w:id="1106" w:author="Kelvin Sung" w:date="2021-04-11T18:28:00Z">
        <w:r>
          <w:t>shader creation</w:t>
        </w:r>
      </w:ins>
      <w:ins w:id="1107" w:author="Kelvin Sung" w:date="2021-04-11T18:29:00Z">
        <w:r>
          <w:t>,</w:t>
        </w:r>
      </w:ins>
      <w:ins w:id="1108" w:author="Kelvin Sung" w:date="2021-04-11T18:28:00Z">
        <w:r>
          <w:t xml:space="preserve"> </w:t>
        </w:r>
      </w:ins>
      <w:ins w:id="1109" w:author="Kelvin Sung" w:date="2021-04-11T18:30:00Z">
        <w:r>
          <w:t xml:space="preserve">a </w:t>
        </w:r>
      </w:ins>
      <w:ins w:id="1110" w:author="Kelvin Sung" w:date="2021-04-11T18:28:00Z">
        <w:r>
          <w:t>client’s game cannot be initialized</w:t>
        </w:r>
      </w:ins>
      <w:ins w:id="1111" w:author="Kelvin Sung" w:date="2021-04-11T18:29:00Z">
        <w:r>
          <w:t xml:space="preserve"> because without </w:t>
        </w:r>
        <w:r w:rsidRPr="00EB2727">
          <w:rPr>
            <w:rStyle w:val="CodeInline"/>
            <w:rPrChange w:id="1112" w:author="Kelvin Sung" w:date="2021-04-11T18:30:00Z">
              <w:rPr/>
            </w:rPrChange>
          </w:rPr>
          <w:t>SimpleShader</w:t>
        </w:r>
        <w:r>
          <w:t xml:space="preserve">, </w:t>
        </w:r>
        <w:r w:rsidRPr="00EB2727">
          <w:rPr>
            <w:rStyle w:val="CodeInline"/>
            <w:rPrChange w:id="1113" w:author="Kelvin Sung" w:date="2021-04-11T18:30:00Z">
              <w:rPr/>
            </w:rPrChange>
          </w:rPr>
          <w:t>Renderable</w:t>
        </w:r>
        <w:r>
          <w:t xml:space="preserve">s cannot be properly created. </w:t>
        </w:r>
      </w:ins>
      <w:ins w:id="1114" w:author="Kelvin Sung" w:date="2021-04-11T18:30:00Z">
        <w:r>
          <w:t xml:space="preserve">For this reason, the game engine must </w:t>
        </w:r>
      </w:ins>
      <w:ins w:id="1115" w:author="Kelvin Sung" w:date="2021-04-11T18:31:00Z">
        <w:r w:rsidR="00E6036F">
          <w:t xml:space="preserve">wait for </w:t>
        </w:r>
      </w:ins>
      <w:ins w:id="1116" w:author="Kelvin Sung" w:date="2021-04-11T18:30:00Z">
        <w:r w:rsidR="00E6036F">
          <w:t>all outstanding pro</w:t>
        </w:r>
      </w:ins>
      <w:ins w:id="1117" w:author="Kelvin Sung" w:date="2021-04-11T18:31:00Z">
        <w:r w:rsidR="00E6036F">
          <w:t>mises to be fulfilled before proceeding to initialize the client’s game.</w:t>
        </w:r>
        <w:r w:rsidR="003D515C">
          <w:t xml:space="preserve"> Recall that client’s game initializati</w:t>
        </w:r>
      </w:ins>
      <w:ins w:id="1118" w:author="Kelvin Sung" w:date="2021-04-11T18:32:00Z">
        <w:r w:rsidR="003D515C">
          <w:t xml:space="preserve">on is performed in the game loop </w:t>
        </w:r>
        <w:r w:rsidR="003D515C" w:rsidRPr="003D515C">
          <w:rPr>
            <w:rStyle w:val="CodeInline"/>
            <w:rPrChange w:id="1119" w:author="Kelvin Sung" w:date="2021-04-11T18:32:00Z">
              <w:rPr/>
            </w:rPrChange>
          </w:rPr>
          <w:t>start()</w:t>
        </w:r>
        <w:r w:rsidR="003D515C">
          <w:t xml:space="preserve"> function</w:t>
        </w:r>
      </w:ins>
      <w:ins w:id="1120" w:author="Kelvin Sung" w:date="2021-04-11T18:33:00Z">
        <w:r w:rsidR="00F27E14">
          <w:t>,</w:t>
        </w:r>
      </w:ins>
      <w:del w:id="1121" w:author="Kelvin Sung" w:date="2021-04-11T18:31:00Z">
        <w:r w:rsidR="004617F9" w:rsidRPr="004617F9" w:rsidDel="003D515C">
          <w:delText xml:space="preserve">Before </w:delText>
        </w:r>
      </w:del>
      <w:del w:id="1122" w:author="Kelvin Sung" w:date="2021-04-11T18:24:00Z">
        <w:r w:rsidR="004617F9" w:rsidRPr="004617F9" w:rsidDel="002C2CAB">
          <w:delText xml:space="preserve">using </w:delText>
        </w:r>
      </w:del>
      <w:del w:id="1123" w:author="Kelvin Sung" w:date="2021-04-11T18:31:00Z">
        <w:r w:rsidR="004617F9" w:rsidRPr="004617F9" w:rsidDel="003D515C">
          <w:delText xml:space="preserve">any resources, </w:delText>
        </w:r>
      </w:del>
      <w:del w:id="1124" w:author="Kelvin Sung" w:date="2021-04-11T18:25:00Z">
        <w:r w:rsidR="004617F9" w:rsidRPr="004617F9" w:rsidDel="00EB2727">
          <w:delText xml:space="preserve">such as a shader </w:delText>
        </w:r>
        <w:r w:rsidR="004617F9" w:rsidRPr="004617F9" w:rsidDel="00EB2727">
          <w:rPr>
            <w:rStyle w:val="CodeInline"/>
          </w:rPr>
          <w:delText>text</w:delText>
        </w:r>
        <w:r w:rsidR="004617F9" w:rsidRPr="004617F9" w:rsidDel="00EB2727">
          <w:delText xml:space="preserve"> resource file </w:delText>
        </w:r>
      </w:del>
      <w:del w:id="1125" w:author="Kelvin Sung" w:date="2021-04-11T18:31:00Z">
        <w:r w:rsidR="004617F9" w:rsidRPr="004617F9" w:rsidDel="003D515C">
          <w:delText xml:space="preserve">it is important to wait for the asynchronous loading to </w:delText>
        </w:r>
      </w:del>
      <w:del w:id="1126" w:author="Kelvin Sung" w:date="2021-04-11T18:25:00Z">
        <w:r w:rsidR="004617F9" w:rsidRPr="004617F9" w:rsidDel="00EB2727">
          <w:delText xml:space="preserve">fully </w:delText>
        </w:r>
      </w:del>
      <w:del w:id="1127" w:author="Kelvin Sung" w:date="2021-04-11T18:31:00Z">
        <w:r w:rsidR="004617F9" w:rsidRPr="004617F9" w:rsidDel="003D515C">
          <w:delText xml:space="preserve">complete. </w:delText>
        </w:r>
        <w:r w:rsidR="004617F9" w:rsidDel="003D515C">
          <w:delText xml:space="preserve">Because of this upon starting your game you will need to </w:delText>
        </w:r>
        <w:r w:rsidR="004617F9" w:rsidRPr="008C45C1" w:rsidDel="003D515C">
          <w:rPr>
            <w:rStyle w:val="CodeInline"/>
          </w:rPr>
          <w:delText>block</w:delText>
        </w:r>
        <w:r w:rsidR="008C45C1" w:rsidDel="003D515C">
          <w:rPr>
            <w:rStyle w:val="CodeInline"/>
          </w:rPr>
          <w:delText xml:space="preserve"> </w:delText>
        </w:r>
        <w:r w:rsidR="008C45C1" w:rsidRPr="008C45C1" w:rsidDel="003D515C">
          <w:delText xml:space="preserve">your code from continuing to execute </w:delText>
        </w:r>
        <w:r w:rsidR="008C45C1" w:rsidDel="003D515C">
          <w:delText>while you</w:delText>
        </w:r>
        <w:r w:rsidR="008C45C1" w:rsidDel="003D515C">
          <w:rPr>
            <w:rStyle w:val="CodeInline"/>
          </w:rPr>
          <w:delText xml:space="preserve"> await </w:delText>
        </w:r>
        <w:r w:rsidR="008C45C1" w:rsidRPr="008C45C1" w:rsidDel="003D515C">
          <w:delText xml:space="preserve">for your </w:delText>
        </w:r>
        <w:r w:rsidR="008C45C1" w:rsidRPr="008C45C1" w:rsidDel="003D515C">
          <w:rPr>
            <w:rStyle w:val="CodeInline"/>
          </w:rPr>
          <w:delText>resource_map</w:delText>
        </w:r>
        <w:r w:rsidR="008C45C1" w:rsidRPr="008C45C1" w:rsidDel="003D515C">
          <w:delText xml:space="preserve"> </w:delText>
        </w:r>
        <w:r w:rsidR="008C45C1" w:rsidRPr="008C45C1" w:rsidDel="003D515C">
          <w:rPr>
            <w:rStyle w:val="CodeInline"/>
          </w:rPr>
          <w:delText>promises</w:delText>
        </w:r>
        <w:r w:rsidR="008C45C1" w:rsidDel="003D515C">
          <w:delText xml:space="preserve"> you defined previously</w:delText>
        </w:r>
        <w:r w:rsidR="008C45C1" w:rsidRPr="008C45C1" w:rsidDel="003D515C">
          <w:delText xml:space="preserve"> to be kept</w:delText>
        </w:r>
        <w:r w:rsidR="008C45C1" w:rsidDel="003D515C">
          <w:delText>. This is often thought of as asset loading and frequently occurs when a game starts or changes stages/scenes.</w:delText>
        </w:r>
      </w:del>
      <w:ins w:id="1128" w:author="Kelvin Sung" w:date="2021-04-11T18:32:00Z">
        <w:r w:rsidR="003D515C">
          <w:t xml:space="preserve"> right before the beginning of the first loop iteration.</w:t>
        </w:r>
      </w:ins>
    </w:p>
    <w:p w14:paraId="69FE0010" w14:textId="7EBFEF12" w:rsidR="004617F9" w:rsidRDefault="004617F9">
      <w:pPr>
        <w:pStyle w:val="NumList"/>
        <w:numPr>
          <w:ilvl w:val="0"/>
          <w:numId w:val="23"/>
        </w:numPr>
        <w:pPrChange w:id="1129" w:author="Kelvin Sung" w:date="2021-04-11T18:31:00Z">
          <w:pPr>
            <w:pStyle w:val="NumList"/>
          </w:pPr>
        </w:pPrChange>
      </w:pPr>
      <w:del w:id="1130" w:author="Kelvin Sung" w:date="2021-04-11T18:33:00Z">
        <w:r w:rsidDel="00F27E14">
          <w:delText>TEMP</w:delText>
        </w:r>
      </w:del>
      <w:ins w:id="1131" w:author="Kelvin Sung" w:date="2021-04-11T18:33:00Z">
        <w:r w:rsidR="00F27E14">
          <w:t xml:space="preserve">Edit the </w:t>
        </w:r>
        <w:r w:rsidR="00F27E14" w:rsidRPr="00F27E14">
          <w:rPr>
            <w:rStyle w:val="CodeInline"/>
            <w:rPrChange w:id="1132" w:author="Kelvin Sung" w:date="2021-04-11T18:34:00Z">
              <w:rPr/>
            </w:rPrChange>
          </w:rPr>
          <w:t>loop.js</w:t>
        </w:r>
        <w:r w:rsidR="00F27E14">
          <w:t xml:space="preserve"> file and import from the </w:t>
        </w:r>
        <w:r w:rsidR="00F27E14" w:rsidRPr="00F27E14">
          <w:rPr>
            <w:rStyle w:val="CodeInline"/>
            <w:rPrChange w:id="1133" w:author="Kelvin Sung" w:date="2021-04-11T18:34:00Z">
              <w:rPr/>
            </w:rPrChange>
          </w:rPr>
          <w:t>resource_map</w:t>
        </w:r>
        <w:r w:rsidR="00F27E14">
          <w:t xml:space="preserve"> module</w:t>
        </w:r>
      </w:ins>
      <w:ins w:id="1134" w:author="Kelvin Sung" w:date="2021-04-11T18:34:00Z">
        <w:r w:rsidR="00F27E14">
          <w:t>.</w:t>
        </w:r>
      </w:ins>
    </w:p>
    <w:p w14:paraId="4F2B5419" w14:textId="5305FE0B" w:rsidR="004617F9" w:rsidRDefault="008C45C1" w:rsidP="008C45C1">
      <w:pPr>
        <w:pStyle w:val="Code"/>
      </w:pPr>
      <w:r w:rsidRPr="008C45C1">
        <w:t>import * as map from "./resource_map.js";</w:t>
      </w:r>
    </w:p>
    <w:p w14:paraId="2F75CEFB" w14:textId="518AB740" w:rsidR="004617F9" w:rsidRDefault="004617F9" w:rsidP="004617F9">
      <w:pPr>
        <w:pStyle w:val="NumList"/>
      </w:pPr>
      <w:del w:id="1135" w:author="Kelvin Sung" w:date="2021-04-11T18:34:00Z">
        <w:r w:rsidDel="00F27E14">
          <w:delText>TEMP</w:delText>
        </w:r>
      </w:del>
      <w:ins w:id="1136" w:author="Kelvin Sung" w:date="2021-04-11T18:34:00Z">
        <w:r w:rsidR="00F27E14">
          <w:t xml:space="preserve">Modify the </w:t>
        </w:r>
        <w:r w:rsidR="00F27E14" w:rsidRPr="004667A9">
          <w:rPr>
            <w:rStyle w:val="CodeInline"/>
            <w:rPrChange w:id="1137" w:author="Kelvin Sung" w:date="2021-04-11T18:36:00Z">
              <w:rPr/>
            </w:rPrChange>
          </w:rPr>
          <w:t>start()</w:t>
        </w:r>
        <w:r w:rsidR="00F27E14">
          <w:t xml:space="preserve"> function to be an </w:t>
        </w:r>
        <w:r w:rsidR="00F27E14" w:rsidRPr="004667A9">
          <w:rPr>
            <w:rStyle w:val="CodeInline"/>
            <w:rPrChange w:id="1138" w:author="Kelvin Sung" w:date="2021-04-11T18:36:00Z">
              <w:rPr/>
            </w:rPrChange>
          </w:rPr>
          <w:t>async</w:t>
        </w:r>
        <w:r w:rsidR="00F27E14">
          <w:t xml:space="preserve"> function such that it is now possible to</w:t>
        </w:r>
      </w:ins>
      <w:ins w:id="1139" w:author="Kelvin Sung" w:date="2021-04-11T18:37:00Z">
        <w:r w:rsidR="004667A9">
          <w:t xml:space="preserve"> issue</w:t>
        </w:r>
      </w:ins>
      <w:ins w:id="1140" w:author="Kelvin Sung" w:date="2021-04-11T18:35:00Z">
        <w:r w:rsidR="00F27E14">
          <w:t xml:space="preserve"> </w:t>
        </w:r>
        <w:r w:rsidR="004667A9" w:rsidRPr="004667A9">
          <w:rPr>
            <w:rStyle w:val="CodeInline"/>
            <w:rPrChange w:id="1141" w:author="Kelvin Sung" w:date="2021-04-11T18:36:00Z">
              <w:rPr/>
            </w:rPrChange>
          </w:rPr>
          <w:t>a</w:t>
        </w:r>
        <w:r w:rsidR="00F27E14" w:rsidRPr="004667A9">
          <w:rPr>
            <w:rStyle w:val="CodeInline"/>
            <w:rPrChange w:id="1142" w:author="Kelvin Sung" w:date="2021-04-11T18:36:00Z">
              <w:rPr/>
            </w:rPrChange>
          </w:rPr>
          <w:t>wait</w:t>
        </w:r>
        <w:r w:rsidR="00F27E14">
          <w:t xml:space="preserve"> </w:t>
        </w:r>
        <w:r w:rsidR="004667A9">
          <w:t xml:space="preserve">and hold the execution </w:t>
        </w:r>
      </w:ins>
      <w:ins w:id="1143" w:author="Kelvin Sung" w:date="2021-04-11T18:36:00Z">
        <w:r w:rsidR="004667A9">
          <w:t xml:space="preserve">by </w:t>
        </w:r>
      </w:ins>
      <w:ins w:id="1144" w:author="Kelvin Sung" w:date="2021-04-11T18:37:00Z">
        <w:r w:rsidR="004667A9">
          <w:t xml:space="preserve">calling </w:t>
        </w:r>
        <w:r w:rsidR="004667A9">
          <w:rPr>
            <w:rStyle w:val="CodeInline"/>
          </w:rPr>
          <w:t>map.w</w:t>
        </w:r>
      </w:ins>
      <w:ins w:id="1145" w:author="Kelvin Sung" w:date="2021-04-11T18:35:00Z">
        <w:r w:rsidR="004667A9" w:rsidRPr="004667A9">
          <w:rPr>
            <w:rStyle w:val="CodeInline"/>
            <w:rPrChange w:id="1146" w:author="Kelvin Sung" w:date="2021-04-11T18:37:00Z">
              <w:rPr/>
            </w:rPrChange>
          </w:rPr>
          <w:t>aitOnPromises()</w:t>
        </w:r>
      </w:ins>
      <w:ins w:id="1147" w:author="Kelvin Sung" w:date="2021-04-11T18:37:00Z">
        <w:r w:rsidR="004667A9">
          <w:t xml:space="preserve"> </w:t>
        </w:r>
      </w:ins>
      <w:ins w:id="1148" w:author="Kelvin Sung" w:date="2021-04-11T18:38:00Z">
        <w:r w:rsidR="00DA78C6">
          <w:t xml:space="preserve">to wait </w:t>
        </w:r>
      </w:ins>
      <w:ins w:id="1149" w:author="Kelvin Sung" w:date="2021-04-11T18:37:00Z">
        <w:r w:rsidR="004667A9">
          <w:t>f</w:t>
        </w:r>
      </w:ins>
      <w:ins w:id="1150" w:author="Kelvin Sung" w:date="2021-04-11T18:35:00Z">
        <w:r w:rsidR="00F27E14">
          <w:t xml:space="preserve">or the fulfilment of all outstanding </w:t>
        </w:r>
      </w:ins>
      <w:ins w:id="1151" w:author="Kelvin Sung" w:date="2021-04-11T18:41:00Z">
        <w:r w:rsidR="00066060">
          <w:t>promises</w:t>
        </w:r>
      </w:ins>
      <w:ins w:id="1152" w:author="Kelvin Sung" w:date="2021-04-11T18:36:00Z">
        <w:r w:rsidR="004667A9">
          <w:t xml:space="preserve">. </w:t>
        </w:r>
      </w:ins>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F27E14">
        <w:rPr>
          <w:rPrChange w:id="1153" w:author="Kelvin Sung" w:date="2021-04-11T18:34:00Z">
            <w:rPr>
              <w:rStyle w:val="CodeBold"/>
            </w:rPr>
          </w:rPrChange>
        </w:rPr>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F27E14">
        <w:rPr>
          <w:rPrChange w:id="1154" w:author="Kelvin Sung" w:date="2021-04-11T18:34:00Z">
            <w:rPr>
              <w:rStyle w:val="CodeBold"/>
            </w:rPr>
          </w:rPrChange>
        </w:rPr>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443E731F" w:rsidR="008C45C1" w:rsidRDefault="008C45C1" w:rsidP="008C45C1">
      <w:pPr>
        <w:pStyle w:val="BodyTextFirst"/>
      </w:pPr>
      <w:r>
        <w:t>You can now run the project with shaders being loaded asynchronously. Though the output and interaction experience are identical to the previous project, you now have a game engine that is much better equipped to manage the loading and accessing of external resources</w:t>
      </w:r>
      <w:del w:id="1155" w:author="Kelvin Sung" w:date="2021-04-11T19:22:00Z">
        <w:r w:rsidDel="00C64B51">
          <w:delText xml:space="preserve"> efficiently</w:delText>
        </w:r>
      </w:del>
      <w:r>
        <w:t xml:space="preserve">. </w:t>
      </w:r>
    </w:p>
    <w:p w14:paraId="4857E45B" w14:textId="4849C542" w:rsidR="008C45C1" w:rsidRDefault="008C45C1" w:rsidP="00B21E1E">
      <w:pPr>
        <w:pStyle w:val="BodyTextCont"/>
        <w:rPr>
          <w:ins w:id="1156" w:author="Jeb Pavleas" w:date="2021-04-14T17:31:00Z"/>
        </w:rPr>
      </w:pPr>
      <w:r>
        <w:lastRenderedPageBreak/>
        <w:t xml:space="preserve">The rest of this chapter further develops and formalizes the interface between the client, </w:t>
      </w:r>
      <w:del w:id="1157" w:author="Jeb Pavleas" w:date="2021-04-14T17:29:00Z">
        <w:r w:rsidDel="004A612A">
          <w:delText xml:space="preserve">in other words, </w:delText>
        </w:r>
      </w:del>
      <w:r w:rsidRPr="00B21E1E">
        <w:rPr>
          <w:rStyle w:val="CodeInline"/>
        </w:rPr>
        <w:t>MyGame</w:t>
      </w:r>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rPr>
          <w:ins w:id="1158" w:author="Jeb Pavleas" w:date="2021-04-14T17:33:00Z"/>
        </w:rPr>
      </w:pPr>
      <w:ins w:id="1159" w:author="Jeb Pavleas" w:date="2021-04-14T17:33:00Z">
        <w:r w:rsidRPr="006F5A10">
          <w:t>Game Level from a Scene File</w:t>
        </w:r>
      </w:ins>
    </w:p>
    <w:p w14:paraId="7C058E6F" w14:textId="77777777" w:rsidR="00FF2437" w:rsidRPr="006F5A10" w:rsidRDefault="00FF2437" w:rsidP="00FF2437">
      <w:pPr>
        <w:pStyle w:val="BodyTextFirst"/>
        <w:rPr>
          <w:ins w:id="1160" w:author="Jeb Pavleas" w:date="2021-04-14T17:33:00Z"/>
        </w:rPr>
      </w:pPr>
      <w:ins w:id="1161" w:author="Jeb Pavleas" w:date="2021-04-14T17:33:00Z">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ins>
    </w:p>
    <w:p w14:paraId="7C36457C" w14:textId="77777777" w:rsidR="00FF2437" w:rsidRPr="006F5A10" w:rsidRDefault="00FF2437" w:rsidP="00FF2437">
      <w:pPr>
        <w:pStyle w:val="Heading2"/>
        <w:rPr>
          <w:ins w:id="1162" w:author="Jeb Pavleas" w:date="2021-04-14T17:33:00Z"/>
        </w:rPr>
      </w:pPr>
      <w:ins w:id="1163" w:author="Jeb Pavleas" w:date="2021-04-14T17:33:00Z">
        <w:r w:rsidRPr="006F5A10">
          <w:t>The Scene File Project</w:t>
        </w:r>
      </w:ins>
    </w:p>
    <w:p w14:paraId="4914AE57" w14:textId="77777777" w:rsidR="00FF2437" w:rsidRPr="006F5A10" w:rsidRDefault="00FF2437" w:rsidP="00FF2437">
      <w:pPr>
        <w:pStyle w:val="BodyTextFirst"/>
        <w:rPr>
          <w:ins w:id="1164" w:author="Jeb Pavleas" w:date="2021-04-14T17:33:00Z"/>
        </w:rPr>
      </w:pPr>
      <w:ins w:id="1165" w:author="Jeb Pavleas" w:date="2021-04-14T17:33:00Z">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ins>
    </w:p>
    <w:p w14:paraId="39712908" w14:textId="509A2CA6" w:rsidR="00FF2437" w:rsidRDefault="00FF2437" w:rsidP="00FF2437">
      <w:pPr>
        <w:pStyle w:val="Figure"/>
        <w:rPr>
          <w:ins w:id="1166" w:author="Jeb Pavleas" w:date="2021-04-14T17:34:00Z"/>
        </w:rPr>
      </w:pPr>
      <w:ins w:id="1167" w:author="Jeb Pavleas" w:date="2021-04-14T17:34:00Z">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ins>
    </w:p>
    <w:p w14:paraId="367870D5" w14:textId="77777777" w:rsidR="00FF2437" w:rsidRPr="00FF2437" w:rsidRDefault="00FF2437" w:rsidP="00FF2437">
      <w:pPr>
        <w:pStyle w:val="FigureCaption"/>
        <w:rPr>
          <w:ins w:id="1168" w:author="Jeb Pavleas" w:date="2021-04-14T17:34:00Z"/>
        </w:rPr>
        <w:pPrChange w:id="1169" w:author="Jeb Pavleas" w:date="2021-04-14T17:35:00Z">
          <w:pPr>
            <w:numPr>
              <w:numId w:val="1"/>
            </w:numPr>
            <w:tabs>
              <w:tab w:val="left" w:pos="576"/>
            </w:tabs>
            <w:spacing w:before="400" w:after="240" w:line="240" w:lineRule="auto"/>
            <w:contextualSpacing/>
          </w:pPr>
        </w:pPrChange>
      </w:pPr>
      <w:ins w:id="1170" w:author="Jeb Pavleas" w:date="2021-04-14T17:34:00Z">
        <w:r w:rsidRPr="00FF2437">
          <w:t>Figure 4-4. Running the Scene File project</w:t>
        </w:r>
      </w:ins>
    </w:p>
    <w:p w14:paraId="458D749E" w14:textId="77777777" w:rsidR="00FF2437" w:rsidRPr="00FF2437" w:rsidRDefault="00FF2437" w:rsidP="00FF2437">
      <w:pPr>
        <w:pStyle w:val="BodyTextFirst"/>
        <w:rPr>
          <w:ins w:id="1171" w:author="Jeb Pavleas" w:date="2021-04-14T17:34:00Z"/>
        </w:rPr>
        <w:pPrChange w:id="1172" w:author="Jeb Pavleas" w:date="2021-04-14T17:35:00Z">
          <w:pPr>
            <w:autoSpaceDE w:val="0"/>
            <w:autoSpaceDN w:val="0"/>
            <w:spacing w:before="120" w:after="0" w:line="240" w:lineRule="auto"/>
            <w:jc w:val="both"/>
          </w:pPr>
        </w:pPrChange>
      </w:pPr>
      <w:ins w:id="1173" w:author="Jeb Pavleas" w:date="2021-04-14T17:34:00Z">
        <w:r w:rsidRPr="00FF2437">
          <w:t>The controls of the project are identical to the previous project, as follows:</w:t>
        </w:r>
      </w:ins>
    </w:p>
    <w:p w14:paraId="5EBFB80C" w14:textId="11BAC1BA" w:rsidR="00FF2437" w:rsidRPr="00FF2437" w:rsidRDefault="00FF2437" w:rsidP="00FF2437">
      <w:pPr>
        <w:pStyle w:val="Bullet"/>
        <w:rPr>
          <w:ins w:id="1174" w:author="Jeb Pavleas" w:date="2021-04-14T17:34:00Z"/>
        </w:rPr>
        <w:pPrChange w:id="1175" w:author="Jeb Pavleas" w:date="2021-04-14T17:35:00Z">
          <w:pPr>
            <w:keepLines/>
            <w:tabs>
              <w:tab w:val="num" w:pos="936"/>
            </w:tabs>
            <w:spacing w:before="120" w:after="120" w:line="240" w:lineRule="auto"/>
            <w:ind w:left="936" w:right="864" w:hanging="360"/>
          </w:pPr>
        </w:pPrChange>
      </w:pPr>
      <w:ins w:id="1176" w:author="Jeb Pavleas" w:date="2021-04-14T17:34:00Z">
        <w:r w:rsidRPr="00FF2437">
          <w:t>Right</w:t>
        </w:r>
      </w:ins>
      <w:ins w:id="1177" w:author="Jeb Pavleas" w:date="2021-04-14T18:22:00Z">
        <w:r w:rsidR="003F7837">
          <w:t>-</w:t>
        </w:r>
      </w:ins>
      <w:ins w:id="1178" w:author="Jeb Pavleas" w:date="2021-04-14T17:34:00Z">
        <w:r w:rsidRPr="00FF2437">
          <w:t>arrow key: Moves the white square towards the right and wraps it to the left of the game window</w:t>
        </w:r>
      </w:ins>
    </w:p>
    <w:p w14:paraId="7C049EB7" w14:textId="6C9C0AF3" w:rsidR="00FF2437" w:rsidRPr="00FF2437" w:rsidRDefault="00FF2437" w:rsidP="00FF2437">
      <w:pPr>
        <w:pStyle w:val="Bullet"/>
        <w:rPr>
          <w:ins w:id="1179" w:author="Jeb Pavleas" w:date="2021-04-14T17:34:00Z"/>
        </w:rPr>
        <w:pPrChange w:id="1180" w:author="Jeb Pavleas" w:date="2021-04-14T17:35:00Z">
          <w:pPr>
            <w:keepLines/>
            <w:tabs>
              <w:tab w:val="num" w:pos="936"/>
            </w:tabs>
            <w:spacing w:before="120" w:after="120" w:line="240" w:lineRule="auto"/>
            <w:ind w:left="936" w:right="864" w:hanging="360"/>
          </w:pPr>
        </w:pPrChange>
      </w:pPr>
      <w:ins w:id="1181" w:author="Jeb Pavleas" w:date="2021-04-14T17:34:00Z">
        <w:r w:rsidRPr="00FF2437">
          <w:t>Up</w:t>
        </w:r>
      </w:ins>
      <w:ins w:id="1182" w:author="Jeb Pavleas" w:date="2021-04-14T18:22:00Z">
        <w:r w:rsidR="003F7837">
          <w:t>-</w:t>
        </w:r>
      </w:ins>
      <w:ins w:id="1183" w:author="Jeb Pavleas" w:date="2021-04-14T17:34:00Z">
        <w:r w:rsidRPr="00FF2437">
          <w:t>arrow key: Rotates the white square</w:t>
        </w:r>
      </w:ins>
    </w:p>
    <w:p w14:paraId="5849C412" w14:textId="0F67DFF5" w:rsidR="00FF2437" w:rsidRPr="00FF2437" w:rsidRDefault="00FF2437" w:rsidP="00FF2437">
      <w:pPr>
        <w:pStyle w:val="Bullet"/>
        <w:rPr>
          <w:ins w:id="1184" w:author="Jeb Pavleas" w:date="2021-04-14T17:34:00Z"/>
        </w:rPr>
        <w:pPrChange w:id="1185" w:author="Jeb Pavleas" w:date="2021-04-14T17:35:00Z">
          <w:pPr>
            <w:keepLines/>
            <w:tabs>
              <w:tab w:val="num" w:pos="936"/>
            </w:tabs>
            <w:spacing w:before="120" w:after="120" w:line="240" w:lineRule="auto"/>
            <w:ind w:left="936" w:right="864" w:hanging="360"/>
          </w:pPr>
        </w:pPrChange>
      </w:pPr>
      <w:ins w:id="1186" w:author="Jeb Pavleas" w:date="2021-04-14T17:34:00Z">
        <w:r w:rsidRPr="00FF2437">
          <w:t>Down</w:t>
        </w:r>
      </w:ins>
      <w:ins w:id="1187" w:author="Jeb Pavleas" w:date="2021-04-14T18:22:00Z">
        <w:r w:rsidR="003F7837">
          <w:t>-</w:t>
        </w:r>
      </w:ins>
      <w:ins w:id="1188" w:author="Jeb Pavleas" w:date="2021-04-14T17:34:00Z">
        <w:r w:rsidRPr="00FF2437">
          <w:t>arrow key: Increases the size of the red square and then resets the size at a threshold</w:t>
        </w:r>
      </w:ins>
    </w:p>
    <w:p w14:paraId="20F3CE78" w14:textId="77777777" w:rsidR="00FF2437" w:rsidRPr="00FF2437" w:rsidRDefault="00FF2437" w:rsidP="00FF2437">
      <w:pPr>
        <w:pStyle w:val="BodyTextFirst"/>
        <w:rPr>
          <w:ins w:id="1189" w:author="Jeb Pavleas" w:date="2021-04-14T17:34:00Z"/>
        </w:rPr>
        <w:pPrChange w:id="1190" w:author="Jeb Pavleas" w:date="2021-04-14T17:35:00Z">
          <w:pPr>
            <w:autoSpaceDE w:val="0"/>
            <w:autoSpaceDN w:val="0"/>
            <w:spacing w:before="120" w:after="0" w:line="240" w:lineRule="auto"/>
            <w:jc w:val="both"/>
          </w:pPr>
        </w:pPrChange>
      </w:pPr>
      <w:ins w:id="1191" w:author="Jeb Pavleas" w:date="2021-04-14T17:34:00Z">
        <w:r w:rsidRPr="00FF2437">
          <w:t>The goals of the project are as follows:</w:t>
        </w:r>
      </w:ins>
    </w:p>
    <w:p w14:paraId="44448299" w14:textId="77777777" w:rsidR="00FF2437" w:rsidRPr="00FF2437" w:rsidRDefault="00FF2437" w:rsidP="00FF2437">
      <w:pPr>
        <w:pStyle w:val="Bullet"/>
        <w:rPr>
          <w:ins w:id="1192" w:author="Jeb Pavleas" w:date="2021-04-14T17:34:00Z"/>
        </w:rPr>
        <w:pPrChange w:id="1193" w:author="Jeb Pavleas" w:date="2021-04-14T17:36:00Z">
          <w:pPr>
            <w:keepLines/>
            <w:tabs>
              <w:tab w:val="num" w:pos="936"/>
            </w:tabs>
            <w:spacing w:before="120" w:after="120" w:line="240" w:lineRule="auto"/>
            <w:ind w:left="936" w:right="864" w:hanging="360"/>
          </w:pPr>
        </w:pPrChange>
      </w:pPr>
      <w:ins w:id="1194" w:author="Jeb Pavleas" w:date="2021-04-14T17:34:00Z">
        <w:r w:rsidRPr="00FF2437">
          <w:t>To introduce the protocol for supporting asynchronous loading of the resources of a game</w:t>
        </w:r>
      </w:ins>
    </w:p>
    <w:p w14:paraId="1352F97B" w14:textId="77777777" w:rsidR="00FF2437" w:rsidRPr="00FF2437" w:rsidRDefault="00FF2437" w:rsidP="00FF2437">
      <w:pPr>
        <w:pStyle w:val="Bullet"/>
        <w:rPr>
          <w:ins w:id="1195" w:author="Jeb Pavleas" w:date="2021-04-14T17:34:00Z"/>
        </w:rPr>
        <w:pPrChange w:id="1196" w:author="Jeb Pavleas" w:date="2021-04-14T17:36:00Z">
          <w:pPr>
            <w:keepLines/>
            <w:tabs>
              <w:tab w:val="num" w:pos="936"/>
            </w:tabs>
            <w:spacing w:before="120" w:after="120" w:line="240" w:lineRule="auto"/>
            <w:ind w:left="936" w:right="864" w:hanging="360"/>
          </w:pPr>
        </w:pPrChange>
      </w:pPr>
      <w:ins w:id="1197" w:author="Jeb Pavleas" w:date="2021-04-14T17:34:00Z">
        <w:r w:rsidRPr="00FF2437">
          <w:t>To develop the proper game engine support for the protocol</w:t>
        </w:r>
      </w:ins>
    </w:p>
    <w:p w14:paraId="7139AB9D" w14:textId="77777777" w:rsidR="00FF2437" w:rsidRPr="00FF2437" w:rsidRDefault="00FF2437" w:rsidP="00FF2437">
      <w:pPr>
        <w:pStyle w:val="Bullet"/>
        <w:rPr>
          <w:ins w:id="1198" w:author="Jeb Pavleas" w:date="2021-04-14T17:34:00Z"/>
        </w:rPr>
        <w:pPrChange w:id="1199" w:author="Jeb Pavleas" w:date="2021-04-14T17:36:00Z">
          <w:pPr>
            <w:keepLines/>
            <w:tabs>
              <w:tab w:val="num" w:pos="936"/>
            </w:tabs>
            <w:spacing w:before="120" w:after="120" w:line="240" w:lineRule="auto"/>
            <w:ind w:left="936" w:right="864" w:hanging="360"/>
          </w:pPr>
        </w:pPrChange>
      </w:pPr>
      <w:ins w:id="1200" w:author="Jeb Pavleas" w:date="2021-04-14T17:34:00Z">
        <w:r w:rsidRPr="00FF2437">
          <w:lastRenderedPageBreak/>
          <w:t>To identify and define the public interface methods for a general game level</w:t>
        </w:r>
      </w:ins>
    </w:p>
    <w:p w14:paraId="4C798E43" w14:textId="77777777" w:rsidR="00FF2437" w:rsidRPr="00371547" w:rsidRDefault="00FF2437" w:rsidP="0042523B">
      <w:pPr>
        <w:pStyle w:val="BodyTextFirst"/>
        <w:rPr>
          <w:ins w:id="1201" w:author="Jeb Pavleas" w:date="2021-04-14T17:34:00Z"/>
        </w:rPr>
        <w:pPrChange w:id="1202" w:author="Jeb Pavleas" w:date="2021-04-14T17:37:00Z">
          <w:pPr>
            <w:autoSpaceDE w:val="0"/>
            <w:autoSpaceDN w:val="0"/>
            <w:spacing w:before="120" w:after="0" w:line="240" w:lineRule="auto"/>
            <w:jc w:val="both"/>
          </w:pPr>
        </w:pPrChange>
      </w:pPr>
      <w:ins w:id="1203" w:author="Jeb Pavleas" w:date="2021-04-14T17:34:00Z">
        <w:r w:rsidRPr="00371547">
          <w:t>Keep in mind that the ultimate goal of this project is to define the public interface methods between the game engine and a game level, or the client. While the definition/loading of a scene file is interesting, in this case it is but a vehicle. The following describes the definition and parsing utility for the scene file. It is important to remember these are only the tools for examining the required public methods for interfacing to the game engine.</w:t>
        </w:r>
      </w:ins>
    </w:p>
    <w:p w14:paraId="6E536D4A" w14:textId="77777777" w:rsidR="00FF2437" w:rsidRPr="00FF2437" w:rsidRDefault="00FF2437" w:rsidP="0042523B">
      <w:pPr>
        <w:pStyle w:val="Heading3"/>
        <w:rPr>
          <w:ins w:id="1204" w:author="Jeb Pavleas" w:date="2021-04-14T17:34:00Z"/>
        </w:rPr>
        <w:pPrChange w:id="1205" w:author="Jeb Pavleas" w:date="2021-04-14T17:37:00Z">
          <w:pPr>
            <w:keepNext/>
            <w:keepLines/>
            <w:spacing w:before="40" w:after="0"/>
            <w:outlineLvl w:val="2"/>
          </w:pPr>
        </w:pPrChange>
      </w:pPr>
      <w:ins w:id="1206" w:author="Jeb Pavleas" w:date="2021-04-14T17:34:00Z">
        <w:r w:rsidRPr="00FF2437">
          <w:t>The Scene File</w:t>
        </w:r>
      </w:ins>
    </w:p>
    <w:p w14:paraId="65FBC4DD" w14:textId="77777777" w:rsidR="0042523B" w:rsidRPr="0042523B" w:rsidRDefault="0042523B" w:rsidP="0042523B">
      <w:pPr>
        <w:pStyle w:val="BodyTextFirst"/>
        <w:rPr>
          <w:ins w:id="1207" w:author="Jeb Pavleas" w:date="2021-04-14T17:38:00Z"/>
        </w:rPr>
        <w:pPrChange w:id="1208" w:author="Jeb Pavleas" w:date="2021-04-14T17:38:00Z">
          <w:pPr>
            <w:autoSpaceDE w:val="0"/>
            <w:autoSpaceDN w:val="0"/>
            <w:spacing w:before="120" w:after="0" w:line="240" w:lineRule="auto"/>
            <w:jc w:val="both"/>
          </w:pPr>
        </w:pPrChange>
      </w:pPr>
      <w:ins w:id="1209" w:author="Jeb Pavleas" w:date="2021-04-14T17:38:00Z">
        <w:r w:rsidRPr="0042523B">
          <w:t xml:space="preserve">Instead of hard-coding the creation of all objects to a game in the </w:t>
        </w:r>
        <w:r w:rsidRPr="0042523B">
          <w:rPr>
            <w:rFonts w:ascii="TheSansMonoConNormal" w:hAnsi="TheSansMonoConNormal"/>
            <w:bdr w:val="none" w:sz="0" w:space="0" w:color="auto" w:frame="1"/>
          </w:rPr>
          <w:t>init()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ins>
    </w:p>
    <w:p w14:paraId="06BC3A4A" w14:textId="77777777" w:rsidR="0042523B" w:rsidRPr="0042523B" w:rsidRDefault="0042523B" w:rsidP="0042523B">
      <w:pPr>
        <w:pStyle w:val="BodyTextCont"/>
        <w:rPr>
          <w:ins w:id="1210" w:author="Jeb Pavleas" w:date="2021-04-14T17:38:00Z"/>
        </w:rPr>
        <w:pPrChange w:id="1211" w:author="Jeb Pavleas" w:date="2021-04-14T17:38:00Z">
          <w:pPr>
            <w:suppressAutoHyphens/>
            <w:spacing w:after="0"/>
            <w:ind w:firstLine="720"/>
          </w:pPr>
        </w:pPrChange>
      </w:pPr>
      <w:ins w:id="1212" w:author="Jeb Pavleas" w:date="2021-04-14T17:38:00Z">
        <w:r w:rsidRPr="0042523B">
          <w:t>Objects in a game scene can be defined in many ways. The key decision factors are that the format can properly describe the game objects and be easily parsed. Extensible Markup Language (XML) is well-suited to serve as the encoding scheme for scene files.</w:t>
        </w:r>
      </w:ins>
    </w:p>
    <w:p w14:paraId="7E14E0DA" w14:textId="77777777" w:rsidR="0042523B" w:rsidRPr="0042523B" w:rsidRDefault="0042523B" w:rsidP="0042523B">
      <w:pPr>
        <w:pStyle w:val="Heading3"/>
        <w:rPr>
          <w:ins w:id="1213" w:author="Jeb Pavleas" w:date="2021-04-14T17:38:00Z"/>
        </w:rPr>
        <w:pPrChange w:id="1214" w:author="Jeb Pavleas" w:date="2021-04-14T17:38:00Z">
          <w:pPr>
            <w:keepNext/>
            <w:keepLines/>
            <w:spacing w:before="40" w:after="0"/>
            <w:outlineLvl w:val="2"/>
          </w:pPr>
        </w:pPrChange>
      </w:pPr>
      <w:ins w:id="1215" w:author="Jeb Pavleas" w:date="2021-04-14T17:38:00Z">
        <w:r w:rsidRPr="0042523B">
          <w:t>Define an XML Resource Module</w:t>
        </w:r>
      </w:ins>
    </w:p>
    <w:p w14:paraId="0202FF57" w14:textId="77777777" w:rsidR="0042523B" w:rsidRPr="0042523B" w:rsidRDefault="0042523B" w:rsidP="0042523B">
      <w:pPr>
        <w:pStyle w:val="BodyTextFirst"/>
        <w:rPr>
          <w:ins w:id="1216" w:author="Jeb Pavleas" w:date="2021-04-14T17:38:00Z"/>
        </w:rPr>
        <w:pPrChange w:id="1217" w:author="Jeb Pavleas" w:date="2021-04-14T17:38:00Z">
          <w:pPr>
            <w:autoSpaceDE w:val="0"/>
            <w:autoSpaceDN w:val="0"/>
            <w:spacing w:before="120" w:after="0" w:line="240" w:lineRule="auto"/>
            <w:jc w:val="both"/>
          </w:pPr>
        </w:pPrChange>
      </w:pPr>
      <w:ins w:id="1218" w:author="Jeb Pavleas" w:date="2021-04-14T17:38:00Z">
        <w:r w:rsidRPr="0042523B">
          <w:t xml:space="preserve">In order to support an XML-encoded scene file, you first need to expand the engine to support the asynchronous loading of an XML file resource. Similar to the </w:t>
        </w:r>
        <w:r w:rsidRPr="0042523B">
          <w:rPr>
            <w:rStyle w:val="CodeInline"/>
            <w:rPrChange w:id="1219" w:author="Jeb Pavleas" w:date="2021-04-14T17:38:00Z">
              <w:rPr>
                <w:rFonts w:ascii="TheSansMonoConNormal" w:hAnsi="TheSansMonoConNormal"/>
                <w:bdr w:val="none" w:sz="0" w:space="0" w:color="auto" w:frame="1"/>
              </w:rPr>
            </w:rPrChange>
          </w:rPr>
          <w:t>text</w:t>
        </w:r>
        <w:r w:rsidRPr="0042523B">
          <w:t xml:space="preserve"> resource module, an XML resource module should also be based on the </w:t>
        </w:r>
        <w:r w:rsidRPr="0042523B">
          <w:rPr>
            <w:rStyle w:val="CodeInline"/>
            <w:rPrChange w:id="1220" w:author="Jeb Pavleas" w:date="2021-04-14T17:38:00Z">
              <w:rPr>
                <w:rFonts w:ascii="TheSansMonoConNormal" w:hAnsi="TheSansMonoConNormal"/>
                <w:bdr w:val="none" w:sz="0" w:space="0" w:color="auto" w:frame="1"/>
              </w:rPr>
            </w:rPrChange>
          </w:rPr>
          <w:t>resource_map</w:t>
        </w:r>
        <w:r w:rsidRPr="0042523B">
          <w:t xml:space="preserve">: store the loaded XML content in the </w:t>
        </w:r>
        <w:r w:rsidRPr="0042523B">
          <w:rPr>
            <w:rStyle w:val="CodeInline"/>
            <w:rPrChange w:id="1221" w:author="Jeb Pavleas" w:date="2021-04-14T17:38:00Z">
              <w:rPr>
                <w:rFonts w:ascii="TheSansMonoConNormal" w:hAnsi="TheSansMonoConNormal"/>
                <w:bdr w:val="none" w:sz="0" w:space="0" w:color="auto" w:frame="1"/>
              </w:rPr>
            </w:rPrChange>
          </w:rPr>
          <w:t>mMap</w:t>
        </w:r>
        <w:r w:rsidRPr="0042523B">
          <w:rPr>
            <w:rFonts w:ascii="TheSansMonoConNormal" w:hAnsi="TheSansMonoConNormal"/>
            <w:bdr w:val="none" w:sz="0" w:space="0" w:color="auto" w:frame="1"/>
          </w:rPr>
          <w:t xml:space="preserve"> </w:t>
        </w:r>
        <w:r w:rsidRPr="0042523B">
          <w:t xml:space="preserve">of the </w:t>
        </w:r>
        <w:r w:rsidRPr="0042523B">
          <w:rPr>
            <w:rStyle w:val="CodeInline"/>
            <w:rPrChange w:id="1222" w:author="Jeb Pavleas" w:date="2021-04-14T17:38:00Z">
              <w:rPr>
                <w:rFonts w:ascii="TheSansMonoConNormal" w:hAnsi="TheSansMonoConNormal"/>
                <w:bdr w:val="none" w:sz="0" w:space="0" w:color="auto" w:frame="1"/>
              </w:rPr>
            </w:rPrChange>
          </w:rPr>
          <w:t>resource_map</w:t>
        </w:r>
        <w:r w:rsidRPr="0042523B">
          <w:t xml:space="preserve">, and define the specifics for decoding and parsing for calling the </w:t>
        </w:r>
        <w:r w:rsidRPr="0042523B">
          <w:rPr>
            <w:rStyle w:val="CodeInline"/>
            <w:rPrChange w:id="1223" w:author="Jeb Pavleas" w:date="2021-04-14T17:38:00Z">
              <w:rPr>
                <w:rFonts w:ascii="TheSansMonoConNormal" w:hAnsi="TheSansMonoConNormal"/>
                <w:bdr w:val="none" w:sz="0" w:space="0" w:color="auto" w:frame="1"/>
              </w:rPr>
            </w:rPrChange>
          </w:rPr>
          <w:t>loadDecodeParse()</w:t>
        </w:r>
        <w:r w:rsidRPr="0042523B">
          <w:t xml:space="preserve"> function of the </w:t>
        </w:r>
        <w:r w:rsidRPr="0042523B">
          <w:rPr>
            <w:rStyle w:val="CodeInline"/>
            <w:rPrChange w:id="1224" w:author="Jeb Pavleas" w:date="2021-04-14T17:39:00Z">
              <w:rPr>
                <w:rFonts w:ascii="TheSansMonoConNormal" w:hAnsi="TheSansMonoConNormal"/>
                <w:bdr w:val="none" w:sz="0" w:space="0" w:color="auto" w:frame="1"/>
              </w:rPr>
            </w:rPrChange>
          </w:rPr>
          <w:t>resource_map</w:t>
        </w:r>
        <w:r w:rsidRPr="0042523B">
          <w:t>.</w:t>
        </w:r>
      </w:ins>
    </w:p>
    <w:p w14:paraId="63559165" w14:textId="77777777" w:rsidR="0042523B" w:rsidRDefault="0042523B" w:rsidP="0042523B">
      <w:pPr>
        <w:pStyle w:val="NumList"/>
        <w:numPr>
          <w:ilvl w:val="0"/>
          <w:numId w:val="24"/>
        </w:numPr>
        <w:rPr>
          <w:ins w:id="1225" w:author="Jeb Pavleas" w:date="2021-04-14T17:39:00Z"/>
        </w:rPr>
      </w:pPr>
      <w:ins w:id="1226" w:author="Jeb Pavleas" w:date="2021-04-14T17:39:00Z">
        <w:r w:rsidRPr="005A75C7">
          <w:t xml:space="preserve">Add a new file in the </w:t>
        </w:r>
        <w:r w:rsidRPr="00FC44D4">
          <w:rPr>
            <w:rStyle w:val="CodeInline"/>
          </w:rPr>
          <w:t>src/engine/resources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r w:rsidRPr="00752469">
          <w:rPr>
            <w:rStyle w:val="CodeInline"/>
          </w:rPr>
          <w:t>resource_map</w:t>
        </w:r>
        <w:r>
          <w:t>.</w:t>
        </w:r>
      </w:ins>
    </w:p>
    <w:p w14:paraId="167BEF73" w14:textId="1837CBEB" w:rsidR="0042523B" w:rsidRPr="0042523B" w:rsidRDefault="0042523B" w:rsidP="0042523B">
      <w:pPr>
        <w:pStyle w:val="Code"/>
        <w:rPr>
          <w:ins w:id="1227" w:author="Jeb Pavleas" w:date="2021-04-14T17:40:00Z"/>
        </w:rPr>
        <w:pPrChange w:id="1228" w:author="Jeb Pavleas" w:date="2021-04-14T17:43:00Z">
          <w:pPr>
            <w:spacing w:before="120" w:after="120" w:line="240" w:lineRule="auto"/>
            <w:contextualSpacing/>
          </w:pPr>
        </w:pPrChange>
      </w:pPr>
      <w:ins w:id="1229" w:author="Jeb Pavleas" w:date="2021-04-14T17:40:00Z">
        <w:r w:rsidRPr="0042523B">
          <w:t>"use strict"</w:t>
        </w:r>
      </w:ins>
    </w:p>
    <w:p w14:paraId="2B9DC10E" w14:textId="77777777" w:rsidR="0042523B" w:rsidRPr="0042523B" w:rsidRDefault="0042523B" w:rsidP="0042523B">
      <w:pPr>
        <w:pStyle w:val="Code"/>
        <w:rPr>
          <w:ins w:id="1230" w:author="Jeb Pavleas" w:date="2021-04-14T17:40:00Z"/>
        </w:rPr>
        <w:pPrChange w:id="1231" w:author="Jeb Pavleas" w:date="2021-04-14T17:43:00Z">
          <w:pPr>
            <w:spacing w:before="120" w:after="120" w:line="240" w:lineRule="auto"/>
            <w:contextualSpacing/>
          </w:pPr>
        </w:pPrChange>
      </w:pPr>
      <w:ins w:id="1232" w:author="Jeb Pavleas" w:date="2021-04-14T17:40:00Z">
        <w:r w:rsidRPr="0042523B">
          <w:t>import * as map from "../core/resource_map.js";</w:t>
        </w:r>
      </w:ins>
    </w:p>
    <w:p w14:paraId="5E040B5A" w14:textId="77777777" w:rsidR="0042523B" w:rsidRPr="0042523B" w:rsidRDefault="0042523B" w:rsidP="0042523B">
      <w:pPr>
        <w:pStyle w:val="Code"/>
        <w:rPr>
          <w:ins w:id="1233" w:author="Jeb Pavleas" w:date="2021-04-14T17:40:00Z"/>
        </w:rPr>
        <w:pPrChange w:id="1234" w:author="Jeb Pavleas" w:date="2021-04-14T17:43:00Z">
          <w:pPr>
            <w:spacing w:before="120" w:after="120" w:line="240" w:lineRule="auto"/>
            <w:contextualSpacing/>
          </w:pPr>
        </w:pPrChange>
      </w:pPr>
      <w:ins w:id="1235" w:author="Jeb Pavleas" w:date="2021-04-14T17:40:00Z">
        <w:r w:rsidRPr="0042523B">
          <w:t>// functions from resource_map</w:t>
        </w:r>
      </w:ins>
    </w:p>
    <w:p w14:paraId="5C3470A8" w14:textId="77777777" w:rsidR="0042523B" w:rsidRPr="0042523B" w:rsidRDefault="0042523B" w:rsidP="0042523B">
      <w:pPr>
        <w:pStyle w:val="Code"/>
        <w:rPr>
          <w:ins w:id="1236" w:author="Jeb Pavleas" w:date="2021-04-14T17:40:00Z"/>
        </w:rPr>
        <w:pPrChange w:id="1237" w:author="Jeb Pavleas" w:date="2021-04-14T17:43:00Z">
          <w:pPr>
            <w:spacing w:before="120" w:after="120" w:line="240" w:lineRule="auto"/>
            <w:contextualSpacing/>
          </w:pPr>
        </w:pPrChange>
      </w:pPr>
      <w:ins w:id="1238" w:author="Jeb Pavleas" w:date="2021-04-14T17:40:00Z">
        <w:r w:rsidRPr="0042523B">
          <w:t>let unload = map.unload;</w:t>
        </w:r>
      </w:ins>
    </w:p>
    <w:p w14:paraId="62D2CBA0" w14:textId="77777777" w:rsidR="0042523B" w:rsidRPr="0042523B" w:rsidRDefault="0042523B" w:rsidP="0042523B">
      <w:pPr>
        <w:pStyle w:val="Code"/>
        <w:rPr>
          <w:ins w:id="1239" w:author="Jeb Pavleas" w:date="2021-04-14T17:40:00Z"/>
        </w:rPr>
        <w:pPrChange w:id="1240" w:author="Jeb Pavleas" w:date="2021-04-14T17:43:00Z">
          <w:pPr>
            <w:spacing w:before="120" w:after="120" w:line="240" w:lineRule="auto"/>
            <w:contextualSpacing/>
          </w:pPr>
        </w:pPrChange>
      </w:pPr>
      <w:ins w:id="1241" w:author="Jeb Pavleas" w:date="2021-04-14T17:40:00Z">
        <w:r w:rsidRPr="0042523B">
          <w:t>let has = map.has;</w:t>
        </w:r>
      </w:ins>
    </w:p>
    <w:p w14:paraId="4BDA96DC" w14:textId="77777777" w:rsidR="0042523B" w:rsidRPr="0042523B" w:rsidRDefault="0042523B" w:rsidP="0042523B">
      <w:pPr>
        <w:pStyle w:val="Code"/>
        <w:rPr>
          <w:ins w:id="1242" w:author="Jeb Pavleas" w:date="2021-04-14T17:40:00Z"/>
        </w:rPr>
        <w:pPrChange w:id="1243" w:author="Jeb Pavleas" w:date="2021-04-14T17:43:00Z">
          <w:pPr>
            <w:spacing w:before="120" w:after="120" w:line="240" w:lineRule="auto"/>
            <w:contextualSpacing/>
          </w:pPr>
        </w:pPrChange>
      </w:pPr>
      <w:ins w:id="1244" w:author="Jeb Pavleas" w:date="2021-04-14T17:40:00Z">
        <w:r w:rsidRPr="0042523B">
          <w:t>let get = map.get;</w:t>
        </w:r>
      </w:ins>
    </w:p>
    <w:p w14:paraId="1BDA58AE" w14:textId="77777777" w:rsidR="0042523B" w:rsidRPr="0042523B" w:rsidRDefault="0042523B" w:rsidP="0042523B">
      <w:pPr>
        <w:pStyle w:val="NumList"/>
        <w:rPr>
          <w:ins w:id="1245" w:author="Jeb Pavleas" w:date="2021-04-14T17:40:00Z"/>
        </w:rPr>
        <w:pPrChange w:id="1246" w:author="Jeb Pavleas" w:date="2021-04-14T17:43:00Z">
          <w:pPr>
            <w:keepLines/>
            <w:numPr>
              <w:numId w:val="4"/>
            </w:numPr>
            <w:tabs>
              <w:tab w:val="num" w:pos="936"/>
            </w:tabs>
            <w:spacing w:before="120"/>
            <w:ind w:left="936" w:right="1152" w:hanging="360"/>
          </w:pPr>
        </w:pPrChange>
      </w:pPr>
      <w:ins w:id="1247" w:author="Jeb Pavleas" w:date="2021-04-14T17:40:00Z">
        <w:r w:rsidRPr="0042523B">
          <w:t xml:space="preserve">Instantiate an XML </w:t>
        </w:r>
        <w:r w:rsidRPr="0042523B">
          <w:rPr>
            <w:rFonts w:ascii="TheSansMonoConNormal" w:hAnsi="TheSansMonoConNormal"/>
            <w:bdr w:val="none" w:sz="0" w:space="0" w:color="auto" w:frame="1"/>
          </w:rPr>
          <w:t>DOMParser</w:t>
        </w:r>
        <w:r w:rsidRPr="0042523B">
          <w:t xml:space="preserve">, define the decode and parsing functions, and call the </w:t>
        </w:r>
        <w:r w:rsidRPr="0042523B">
          <w:rPr>
            <w:rFonts w:ascii="TheSansMonoConNormal" w:hAnsi="TheSansMonoConNormal"/>
            <w:bdr w:val="none" w:sz="0" w:space="0" w:color="auto" w:frame="1"/>
          </w:rPr>
          <w:t>loadDecodeParse()</w:t>
        </w:r>
        <w:r w:rsidRPr="0042523B">
          <w:t xml:space="preserve"> function of the </w:t>
        </w:r>
        <w:r w:rsidRPr="0042523B">
          <w:rPr>
            <w:rFonts w:ascii="TheSansMonoConNormal" w:hAnsi="TheSansMonoConNormal"/>
            <w:bdr w:val="none" w:sz="0" w:space="0" w:color="auto" w:frame="1"/>
          </w:rPr>
          <w:t>resource_map</w:t>
        </w:r>
        <w:r w:rsidRPr="0042523B">
          <w:t xml:space="preserve"> with the corresponding parameters to initiate the loading of the XML file.</w:t>
        </w:r>
      </w:ins>
    </w:p>
    <w:p w14:paraId="2288CE20" w14:textId="77777777" w:rsidR="0042523B" w:rsidRPr="0042523B" w:rsidRDefault="0042523B" w:rsidP="0042523B">
      <w:pPr>
        <w:pStyle w:val="Code"/>
        <w:rPr>
          <w:ins w:id="1248" w:author="Jeb Pavleas" w:date="2021-04-14T17:40:00Z"/>
        </w:rPr>
        <w:pPrChange w:id="1249" w:author="Jeb Pavleas" w:date="2021-04-14T17:43:00Z">
          <w:pPr>
            <w:spacing w:before="120" w:after="120" w:line="240" w:lineRule="auto"/>
            <w:contextualSpacing/>
          </w:pPr>
        </w:pPrChange>
      </w:pPr>
      <w:ins w:id="1250" w:author="Jeb Pavleas" w:date="2021-04-14T17:40:00Z">
        <w:r w:rsidRPr="0042523B">
          <w:lastRenderedPageBreak/>
          <w:t xml:space="preserve">let mParser = new </w:t>
        </w:r>
        <w:commentRangeStart w:id="1251"/>
        <w:r w:rsidRPr="0042523B">
          <w:t>DOMParser</w:t>
        </w:r>
      </w:ins>
      <w:commentRangeEnd w:id="1251"/>
      <w:ins w:id="1252" w:author="Jeb Pavleas" w:date="2021-04-14T18:16:00Z">
        <w:r w:rsidR="00371547">
          <w:rPr>
            <w:rStyle w:val="CommentReference"/>
            <w:rFonts w:asciiTheme="minorHAnsi" w:hAnsiTheme="minorHAnsi"/>
            <w:noProof w:val="0"/>
          </w:rPr>
          <w:commentReference w:id="1251"/>
        </w:r>
      </w:ins>
      <w:ins w:id="1253" w:author="Jeb Pavleas" w:date="2021-04-14T17:40:00Z">
        <w:r w:rsidRPr="0042523B">
          <w:t>();</w:t>
        </w:r>
      </w:ins>
    </w:p>
    <w:p w14:paraId="75585CF7" w14:textId="77777777" w:rsidR="0042523B" w:rsidRPr="0042523B" w:rsidRDefault="0042523B" w:rsidP="0042523B">
      <w:pPr>
        <w:pStyle w:val="Code"/>
        <w:rPr>
          <w:ins w:id="1254" w:author="Jeb Pavleas" w:date="2021-04-14T17:40:00Z"/>
        </w:rPr>
        <w:pPrChange w:id="1255" w:author="Jeb Pavleas" w:date="2021-04-14T17:43:00Z">
          <w:pPr>
            <w:spacing w:before="120" w:after="120" w:line="240" w:lineRule="auto"/>
            <w:contextualSpacing/>
          </w:pPr>
        </w:pPrChange>
      </w:pPr>
    </w:p>
    <w:p w14:paraId="59F36A89" w14:textId="77777777" w:rsidR="0042523B" w:rsidRPr="0042523B" w:rsidRDefault="0042523B" w:rsidP="0042523B">
      <w:pPr>
        <w:pStyle w:val="Code"/>
        <w:rPr>
          <w:ins w:id="1256" w:author="Jeb Pavleas" w:date="2021-04-14T17:40:00Z"/>
        </w:rPr>
        <w:pPrChange w:id="1257" w:author="Jeb Pavleas" w:date="2021-04-14T17:43:00Z">
          <w:pPr>
            <w:spacing w:before="120" w:after="120" w:line="240" w:lineRule="auto"/>
            <w:contextualSpacing/>
          </w:pPr>
        </w:pPrChange>
      </w:pPr>
      <w:ins w:id="1258" w:author="Jeb Pavleas" w:date="2021-04-14T17:40:00Z">
        <w:r w:rsidRPr="0042523B">
          <w:t>function decodeXML(data) {</w:t>
        </w:r>
      </w:ins>
    </w:p>
    <w:p w14:paraId="6A4AFEE1" w14:textId="77777777" w:rsidR="0042523B" w:rsidRPr="0042523B" w:rsidRDefault="0042523B" w:rsidP="0042523B">
      <w:pPr>
        <w:pStyle w:val="Code"/>
        <w:rPr>
          <w:ins w:id="1259" w:author="Jeb Pavleas" w:date="2021-04-14T17:40:00Z"/>
        </w:rPr>
        <w:pPrChange w:id="1260" w:author="Jeb Pavleas" w:date="2021-04-14T17:43:00Z">
          <w:pPr>
            <w:spacing w:before="120" w:after="120" w:line="240" w:lineRule="auto"/>
            <w:contextualSpacing/>
          </w:pPr>
        </w:pPrChange>
      </w:pPr>
      <w:ins w:id="1261" w:author="Jeb Pavleas" w:date="2021-04-14T17:40:00Z">
        <w:r w:rsidRPr="0042523B">
          <w:t xml:space="preserve">    return data.text();</w:t>
        </w:r>
      </w:ins>
    </w:p>
    <w:p w14:paraId="5A20FA45" w14:textId="77777777" w:rsidR="0042523B" w:rsidRPr="0042523B" w:rsidRDefault="0042523B" w:rsidP="0042523B">
      <w:pPr>
        <w:pStyle w:val="Code"/>
        <w:rPr>
          <w:ins w:id="1262" w:author="Jeb Pavleas" w:date="2021-04-14T17:40:00Z"/>
        </w:rPr>
        <w:pPrChange w:id="1263" w:author="Jeb Pavleas" w:date="2021-04-14T17:43:00Z">
          <w:pPr>
            <w:spacing w:before="120" w:after="120" w:line="240" w:lineRule="auto"/>
            <w:contextualSpacing/>
          </w:pPr>
        </w:pPrChange>
      </w:pPr>
      <w:ins w:id="1264" w:author="Jeb Pavleas" w:date="2021-04-14T17:40:00Z">
        <w:r w:rsidRPr="0042523B">
          <w:t>}</w:t>
        </w:r>
      </w:ins>
    </w:p>
    <w:p w14:paraId="3E2DFE8F" w14:textId="77777777" w:rsidR="0042523B" w:rsidRPr="0042523B" w:rsidRDefault="0042523B" w:rsidP="0042523B">
      <w:pPr>
        <w:pStyle w:val="Code"/>
        <w:rPr>
          <w:ins w:id="1265" w:author="Jeb Pavleas" w:date="2021-04-14T17:40:00Z"/>
        </w:rPr>
        <w:pPrChange w:id="1266" w:author="Jeb Pavleas" w:date="2021-04-14T17:43:00Z">
          <w:pPr>
            <w:spacing w:before="120" w:after="120" w:line="240" w:lineRule="auto"/>
            <w:contextualSpacing/>
          </w:pPr>
        </w:pPrChange>
      </w:pPr>
    </w:p>
    <w:p w14:paraId="058B9775" w14:textId="77777777" w:rsidR="0042523B" w:rsidRPr="0042523B" w:rsidRDefault="0042523B" w:rsidP="0042523B">
      <w:pPr>
        <w:pStyle w:val="Code"/>
        <w:rPr>
          <w:ins w:id="1267" w:author="Jeb Pavleas" w:date="2021-04-14T17:40:00Z"/>
        </w:rPr>
        <w:pPrChange w:id="1268" w:author="Jeb Pavleas" w:date="2021-04-14T17:43:00Z">
          <w:pPr>
            <w:spacing w:before="120" w:after="120" w:line="240" w:lineRule="auto"/>
            <w:contextualSpacing/>
          </w:pPr>
        </w:pPrChange>
      </w:pPr>
      <w:ins w:id="1269" w:author="Jeb Pavleas" w:date="2021-04-14T17:40:00Z">
        <w:r w:rsidRPr="0042523B">
          <w:t>function parseXML(text) {</w:t>
        </w:r>
      </w:ins>
    </w:p>
    <w:p w14:paraId="573E1F5F" w14:textId="77777777" w:rsidR="0042523B" w:rsidRPr="0042523B" w:rsidRDefault="0042523B" w:rsidP="0042523B">
      <w:pPr>
        <w:pStyle w:val="Code"/>
        <w:rPr>
          <w:ins w:id="1270" w:author="Jeb Pavleas" w:date="2021-04-14T17:40:00Z"/>
        </w:rPr>
        <w:pPrChange w:id="1271" w:author="Jeb Pavleas" w:date="2021-04-14T17:43:00Z">
          <w:pPr>
            <w:spacing w:before="120" w:after="120" w:line="240" w:lineRule="auto"/>
            <w:contextualSpacing/>
          </w:pPr>
        </w:pPrChange>
      </w:pPr>
      <w:ins w:id="1272" w:author="Jeb Pavleas" w:date="2021-04-14T17:40:00Z">
        <w:r w:rsidRPr="0042523B">
          <w:t xml:space="preserve">    return mParser.parseFromString(text, "text/xml");</w:t>
        </w:r>
      </w:ins>
    </w:p>
    <w:p w14:paraId="05465E60" w14:textId="77777777" w:rsidR="0042523B" w:rsidRPr="0042523B" w:rsidRDefault="0042523B" w:rsidP="0042523B">
      <w:pPr>
        <w:pStyle w:val="Code"/>
        <w:rPr>
          <w:ins w:id="1273" w:author="Jeb Pavleas" w:date="2021-04-14T17:40:00Z"/>
        </w:rPr>
        <w:pPrChange w:id="1274" w:author="Jeb Pavleas" w:date="2021-04-14T17:43:00Z">
          <w:pPr>
            <w:spacing w:before="120" w:after="120" w:line="240" w:lineRule="auto"/>
            <w:contextualSpacing/>
          </w:pPr>
        </w:pPrChange>
      </w:pPr>
      <w:ins w:id="1275" w:author="Jeb Pavleas" w:date="2021-04-14T17:40:00Z">
        <w:r w:rsidRPr="0042523B">
          <w:t>}</w:t>
        </w:r>
      </w:ins>
    </w:p>
    <w:p w14:paraId="779F3AB3" w14:textId="77777777" w:rsidR="0042523B" w:rsidRPr="0042523B" w:rsidRDefault="0042523B" w:rsidP="0042523B">
      <w:pPr>
        <w:pStyle w:val="Code"/>
        <w:rPr>
          <w:ins w:id="1276" w:author="Jeb Pavleas" w:date="2021-04-14T17:40:00Z"/>
        </w:rPr>
        <w:pPrChange w:id="1277" w:author="Jeb Pavleas" w:date="2021-04-14T17:43:00Z">
          <w:pPr>
            <w:spacing w:before="120" w:after="120" w:line="240" w:lineRule="auto"/>
            <w:contextualSpacing/>
          </w:pPr>
        </w:pPrChange>
      </w:pPr>
    </w:p>
    <w:p w14:paraId="329BDD37" w14:textId="77777777" w:rsidR="0042523B" w:rsidRPr="0042523B" w:rsidRDefault="0042523B" w:rsidP="0042523B">
      <w:pPr>
        <w:pStyle w:val="Code"/>
        <w:rPr>
          <w:ins w:id="1278" w:author="Jeb Pavleas" w:date="2021-04-14T17:40:00Z"/>
        </w:rPr>
        <w:pPrChange w:id="1279" w:author="Jeb Pavleas" w:date="2021-04-14T17:43:00Z">
          <w:pPr>
            <w:spacing w:before="120" w:after="120" w:line="240" w:lineRule="auto"/>
            <w:contextualSpacing/>
          </w:pPr>
        </w:pPrChange>
      </w:pPr>
      <w:ins w:id="1280" w:author="Jeb Pavleas" w:date="2021-04-14T17:40:00Z">
        <w:r w:rsidRPr="0042523B">
          <w:t>function load(path) {</w:t>
        </w:r>
      </w:ins>
    </w:p>
    <w:p w14:paraId="208247F2" w14:textId="77777777" w:rsidR="0042523B" w:rsidRPr="0042523B" w:rsidRDefault="0042523B" w:rsidP="0042523B">
      <w:pPr>
        <w:pStyle w:val="Code"/>
        <w:rPr>
          <w:ins w:id="1281" w:author="Jeb Pavleas" w:date="2021-04-14T17:40:00Z"/>
        </w:rPr>
        <w:pPrChange w:id="1282" w:author="Jeb Pavleas" w:date="2021-04-14T17:43:00Z">
          <w:pPr>
            <w:spacing w:before="120" w:after="120" w:line="240" w:lineRule="auto"/>
            <w:contextualSpacing/>
          </w:pPr>
        </w:pPrChange>
      </w:pPr>
      <w:ins w:id="1283" w:author="Jeb Pavleas" w:date="2021-04-14T17:40:00Z">
        <w:r w:rsidRPr="0042523B">
          <w:t xml:space="preserve">    return map.loadDecodeParse(path, decodeXML, parseXML);</w:t>
        </w:r>
      </w:ins>
    </w:p>
    <w:p w14:paraId="410ED4E6" w14:textId="77777777" w:rsidR="0042523B" w:rsidRPr="0042523B" w:rsidRDefault="0042523B" w:rsidP="0042523B">
      <w:pPr>
        <w:pStyle w:val="Code"/>
        <w:rPr>
          <w:ins w:id="1284" w:author="Jeb Pavleas" w:date="2021-04-14T17:40:00Z"/>
        </w:rPr>
        <w:pPrChange w:id="1285" w:author="Jeb Pavleas" w:date="2021-04-14T17:43:00Z">
          <w:pPr>
            <w:spacing w:before="120" w:after="120" w:line="240" w:lineRule="auto"/>
            <w:contextualSpacing/>
          </w:pPr>
        </w:pPrChange>
      </w:pPr>
      <w:ins w:id="1286" w:author="Jeb Pavleas" w:date="2021-04-14T17:40:00Z">
        <w:r w:rsidRPr="0042523B">
          <w:t>}</w:t>
        </w:r>
      </w:ins>
    </w:p>
    <w:p w14:paraId="710A480E" w14:textId="77777777" w:rsidR="0042523B" w:rsidRPr="0042523B" w:rsidRDefault="0042523B" w:rsidP="0042523B">
      <w:pPr>
        <w:pStyle w:val="NumList"/>
        <w:rPr>
          <w:ins w:id="1287" w:author="Jeb Pavleas" w:date="2021-04-14T17:40:00Z"/>
        </w:rPr>
        <w:pPrChange w:id="1288" w:author="Jeb Pavleas" w:date="2021-04-14T17:43:00Z">
          <w:pPr>
            <w:keepLines/>
            <w:numPr>
              <w:numId w:val="4"/>
            </w:numPr>
            <w:tabs>
              <w:tab w:val="num" w:pos="936"/>
            </w:tabs>
            <w:spacing w:before="120"/>
            <w:ind w:left="936" w:right="1152" w:hanging="360"/>
          </w:pPr>
        </w:pPrChange>
      </w:pPr>
      <w:ins w:id="1289" w:author="Jeb Pavleas" w:date="2021-04-14T17:40:00Z">
        <w:r w:rsidRPr="0042523B">
          <w:t>Do not forget to export the defined functionality.</w:t>
        </w:r>
      </w:ins>
    </w:p>
    <w:p w14:paraId="327B2C62" w14:textId="77777777" w:rsidR="0042523B" w:rsidRPr="0042523B" w:rsidRDefault="0042523B" w:rsidP="0042523B">
      <w:pPr>
        <w:spacing w:before="120" w:after="120" w:line="240" w:lineRule="auto"/>
        <w:contextualSpacing/>
        <w:rPr>
          <w:ins w:id="1290" w:author="Jeb Pavleas" w:date="2021-04-14T17:40:00Z"/>
          <w:rFonts w:ascii="TheSansMonoConNormal" w:hAnsi="TheSansMonoConNormal"/>
          <w:noProof/>
          <w:sz w:val="18"/>
        </w:rPr>
      </w:pPr>
      <w:ins w:id="1291" w:author="Jeb Pavleas" w:date="2021-04-14T17:40:00Z">
        <w:r w:rsidRPr="0042523B">
          <w:rPr>
            <w:rFonts w:ascii="TheSansMonoConNormal" w:hAnsi="TheSansMonoConNormal"/>
            <w:noProof/>
            <w:sz w:val="18"/>
          </w:rPr>
          <w:t>export {has, get, load, unload}</w:t>
        </w:r>
      </w:ins>
    </w:p>
    <w:p w14:paraId="3A6289A3" w14:textId="77777777" w:rsidR="0042523B" w:rsidRPr="0042523B" w:rsidRDefault="0042523B" w:rsidP="0042523B">
      <w:pPr>
        <w:pStyle w:val="NumList"/>
        <w:rPr>
          <w:ins w:id="1292" w:author="Jeb Pavleas" w:date="2021-04-14T17:40:00Z"/>
        </w:rPr>
        <w:pPrChange w:id="1293" w:author="Jeb Pavleas" w:date="2021-04-14T17:42:00Z">
          <w:pPr>
            <w:keepLines/>
            <w:numPr>
              <w:numId w:val="4"/>
            </w:numPr>
            <w:tabs>
              <w:tab w:val="num" w:pos="936"/>
            </w:tabs>
            <w:spacing w:before="120"/>
            <w:ind w:left="936" w:right="1152" w:hanging="360"/>
          </w:pPr>
        </w:pPrChange>
      </w:pPr>
      <w:ins w:id="1294" w:author="Jeb Pavleas" w:date="2021-04-14T17:40:00Z">
        <w:r w:rsidRPr="0042523B">
          <w:t xml:space="preserve">Lastly, remember to </w:t>
        </w:r>
        <w:r w:rsidRPr="00371547">
          <w:rPr>
            <w:rStyle w:val="CodeInline"/>
            <w:rPrChange w:id="1295" w:author="Jeb Pavleas" w:date="2021-04-14T18:18:00Z">
              <w:rPr/>
            </w:rPrChange>
          </w:rPr>
          <w:t>export</w:t>
        </w:r>
        <w:r w:rsidRPr="0042523B">
          <w:t xml:space="preserve"> the defined functionality for the client in the </w:t>
        </w:r>
        <w:r w:rsidRPr="00371547">
          <w:rPr>
            <w:rStyle w:val="CodeInline"/>
            <w:rPrChange w:id="1296" w:author="Jeb Pavleas" w:date="2021-04-14T18:18:00Z">
              <w:rPr/>
            </w:rPrChange>
          </w:rPr>
          <w:t>index.js</w:t>
        </w:r>
        <w:r w:rsidRPr="0042523B">
          <w:t xml:space="preserve">. </w:t>
        </w:r>
      </w:ins>
    </w:p>
    <w:p w14:paraId="71470A7A" w14:textId="77777777" w:rsidR="0042523B" w:rsidRPr="0042523B" w:rsidRDefault="0042523B" w:rsidP="0042523B">
      <w:pPr>
        <w:spacing w:before="120" w:after="120" w:line="240" w:lineRule="auto"/>
        <w:contextualSpacing/>
        <w:rPr>
          <w:ins w:id="1297" w:author="Jeb Pavleas" w:date="2021-04-14T17:40:00Z"/>
          <w:rStyle w:val="CodeBold"/>
          <w:rPrChange w:id="1298" w:author="Jeb Pavleas" w:date="2021-04-14T17:43:00Z">
            <w:rPr>
              <w:ins w:id="1299" w:author="Jeb Pavleas" w:date="2021-04-14T17:40:00Z"/>
              <w:rFonts w:ascii="TheSansMonoConBlack" w:hAnsi="TheSansMonoConBlack"/>
              <w:noProof/>
              <w:sz w:val="18"/>
            </w:rPr>
          </w:rPrChange>
        </w:rPr>
      </w:pPr>
      <w:ins w:id="1300" w:author="Jeb Pavleas" w:date="2021-04-14T17:40:00Z">
        <w:r w:rsidRPr="0042523B">
          <w:rPr>
            <w:rStyle w:val="CodeBold"/>
            <w:rPrChange w:id="1301" w:author="Jeb Pavleas" w:date="2021-04-14T17:43:00Z">
              <w:rPr>
                <w:rFonts w:ascii="TheSansMonoConBlack" w:hAnsi="TheSansMonoConBlack"/>
                <w:noProof/>
                <w:sz w:val="18"/>
              </w:rPr>
            </w:rPrChange>
          </w:rPr>
          <w:t>import * as xml from "./resources/xml.js";</w:t>
        </w:r>
        <w:r w:rsidRPr="0042523B">
          <w:rPr>
            <w:rStyle w:val="CodeBold"/>
            <w:rPrChange w:id="1302" w:author="Jeb Pavleas" w:date="2021-04-14T17:43:00Z">
              <w:rPr>
                <w:rFonts w:ascii="TheSansMonoConBlack" w:hAnsi="TheSansMonoConBlack"/>
                <w:noProof/>
                <w:sz w:val="18"/>
              </w:rPr>
            </w:rPrChange>
          </w:rPr>
          <w:br/>
        </w:r>
      </w:ins>
    </w:p>
    <w:p w14:paraId="4D69E979" w14:textId="77777777" w:rsidR="0042523B" w:rsidRPr="0042523B" w:rsidRDefault="0042523B" w:rsidP="0042523B">
      <w:pPr>
        <w:pStyle w:val="Code"/>
        <w:rPr>
          <w:ins w:id="1303" w:author="Jeb Pavleas" w:date="2021-04-14T17:40:00Z"/>
          <w:rFonts w:ascii="TheSansMonoConBlack" w:hAnsi="TheSansMonoConBlack"/>
        </w:rPr>
        <w:pPrChange w:id="1304" w:author="Jeb Pavleas" w:date="2021-04-14T17:43:00Z">
          <w:pPr>
            <w:spacing w:before="120" w:after="120" w:line="240" w:lineRule="auto"/>
            <w:contextualSpacing/>
          </w:pPr>
        </w:pPrChange>
      </w:pPr>
      <w:ins w:id="1305" w:author="Jeb Pavleas" w:date="2021-04-14T17:40:00Z">
        <w:r w:rsidRPr="0042523B">
          <w:t>// … identical to previous code except for the error handling message …</w:t>
        </w:r>
      </w:ins>
    </w:p>
    <w:p w14:paraId="732EAA3C" w14:textId="77777777" w:rsidR="0042523B" w:rsidRPr="0042523B" w:rsidRDefault="0042523B" w:rsidP="0042523B">
      <w:pPr>
        <w:pStyle w:val="Code"/>
        <w:rPr>
          <w:ins w:id="1306" w:author="Jeb Pavleas" w:date="2021-04-14T17:40:00Z"/>
          <w:bdr w:val="none" w:sz="0" w:space="0" w:color="auto" w:frame="1"/>
        </w:rPr>
        <w:pPrChange w:id="1307" w:author="Jeb Pavleas" w:date="2021-04-14T17:43:00Z">
          <w:pPr>
            <w:spacing w:before="120" w:after="120" w:line="240" w:lineRule="auto"/>
            <w:contextualSpacing/>
          </w:pPr>
        </w:pPrChange>
      </w:pPr>
    </w:p>
    <w:p w14:paraId="6045B37C" w14:textId="77777777" w:rsidR="0042523B" w:rsidRPr="0042523B" w:rsidRDefault="0042523B" w:rsidP="0042523B">
      <w:pPr>
        <w:pStyle w:val="Code"/>
        <w:rPr>
          <w:ins w:id="1308" w:author="Jeb Pavleas" w:date="2021-04-14T17:40:00Z"/>
          <w:bdr w:val="none" w:sz="0" w:space="0" w:color="auto" w:frame="1"/>
        </w:rPr>
        <w:pPrChange w:id="1309" w:author="Jeb Pavleas" w:date="2021-04-14T17:43:00Z">
          <w:pPr>
            <w:spacing w:before="120" w:after="120" w:line="240" w:lineRule="auto"/>
            <w:contextualSpacing/>
          </w:pPr>
        </w:pPrChange>
      </w:pPr>
      <w:ins w:id="1310" w:author="Jeb Pavleas" w:date="2021-04-14T17:40:00Z">
        <w:r w:rsidRPr="0042523B">
          <w:rPr>
            <w:bdr w:val="none" w:sz="0" w:space="0" w:color="auto" w:frame="1"/>
          </w:rPr>
          <w:t>export default {</w:t>
        </w:r>
      </w:ins>
    </w:p>
    <w:p w14:paraId="6D038744" w14:textId="77777777" w:rsidR="0042523B" w:rsidRPr="0042523B" w:rsidRDefault="0042523B" w:rsidP="0042523B">
      <w:pPr>
        <w:pStyle w:val="Code"/>
        <w:rPr>
          <w:ins w:id="1311" w:author="Jeb Pavleas" w:date="2021-04-14T17:40:00Z"/>
          <w:bdr w:val="none" w:sz="0" w:space="0" w:color="auto" w:frame="1"/>
        </w:rPr>
        <w:pPrChange w:id="1312" w:author="Jeb Pavleas" w:date="2021-04-14T17:43:00Z">
          <w:pPr>
            <w:spacing w:before="120" w:after="120" w:line="240" w:lineRule="auto"/>
            <w:contextualSpacing/>
          </w:pPr>
        </w:pPrChange>
      </w:pPr>
      <w:ins w:id="1313" w:author="Jeb Pavleas" w:date="2021-04-14T17:40:00Z">
        <w:r w:rsidRPr="0042523B">
          <w:rPr>
            <w:bdr w:val="none" w:sz="0" w:space="0" w:color="auto" w:frame="1"/>
          </w:rPr>
          <w:t xml:space="preserve">    // resource support</w:t>
        </w:r>
      </w:ins>
    </w:p>
    <w:p w14:paraId="3B693922" w14:textId="4EB7157C" w:rsidR="0042523B" w:rsidRPr="0042523B" w:rsidRDefault="0042523B" w:rsidP="0042523B">
      <w:pPr>
        <w:pStyle w:val="Code"/>
        <w:rPr>
          <w:ins w:id="1314" w:author="Jeb Pavleas" w:date="2021-04-14T17:40:00Z"/>
          <w:rFonts w:ascii="TheSansMonoConBlack" w:hAnsi="TheSansMonoConBlack"/>
        </w:rPr>
        <w:pPrChange w:id="1315" w:author="Jeb Pavleas" w:date="2021-04-14T17:43:00Z">
          <w:pPr>
            <w:spacing w:before="120" w:after="120" w:line="240" w:lineRule="auto"/>
            <w:ind w:firstLine="435"/>
            <w:contextualSpacing/>
          </w:pPr>
        </w:pPrChange>
      </w:pPr>
      <w:ins w:id="1316" w:author="Jeb Pavleas" w:date="2021-04-14T17:44:00Z">
        <w:r>
          <w:rPr>
            <w:bdr w:val="none" w:sz="0" w:space="0" w:color="auto" w:frame="1"/>
          </w:rPr>
          <w:t xml:space="preserve">    </w:t>
        </w:r>
      </w:ins>
      <w:ins w:id="1317" w:author="Jeb Pavleas" w:date="2021-04-14T17:40:00Z">
        <w:r w:rsidRPr="0042523B">
          <w:rPr>
            <w:bdr w:val="none" w:sz="0" w:space="0" w:color="auto" w:frame="1"/>
          </w:rPr>
          <w:t xml:space="preserve">text, </w:t>
        </w:r>
        <w:r w:rsidRPr="0042523B">
          <w:rPr>
            <w:rStyle w:val="CodeBold"/>
            <w:rPrChange w:id="1318" w:author="Jeb Pavleas" w:date="2021-04-14T17:44:00Z">
              <w:rPr>
                <w:rFonts w:ascii="TheSansMonoConBlack" w:hAnsi="TheSansMonoConBlack"/>
                <w:noProof/>
              </w:rPr>
            </w:rPrChange>
          </w:rPr>
          <w:t>xml</w:t>
        </w:r>
        <w:r w:rsidRPr="0042523B">
          <w:rPr>
            <w:rFonts w:ascii="TheSansMonoConBlack" w:hAnsi="TheSansMonoConBlack"/>
          </w:rPr>
          <w:t>,</w:t>
        </w:r>
      </w:ins>
    </w:p>
    <w:p w14:paraId="4EC1A9E3" w14:textId="77777777" w:rsidR="0042523B" w:rsidRPr="0042523B" w:rsidRDefault="0042523B" w:rsidP="0042523B">
      <w:pPr>
        <w:pStyle w:val="Code"/>
        <w:rPr>
          <w:ins w:id="1319" w:author="Jeb Pavleas" w:date="2021-04-14T17:40:00Z"/>
          <w:bdr w:val="none" w:sz="0" w:space="0" w:color="auto" w:frame="1"/>
        </w:rPr>
        <w:pPrChange w:id="1320" w:author="Jeb Pavleas" w:date="2021-04-14T17:43:00Z">
          <w:pPr>
            <w:spacing w:before="120" w:after="120" w:line="240" w:lineRule="auto"/>
            <w:ind w:firstLine="435"/>
            <w:contextualSpacing/>
          </w:pPr>
        </w:pPrChange>
      </w:pPr>
    </w:p>
    <w:p w14:paraId="769F4FD0" w14:textId="77777777" w:rsidR="0042523B" w:rsidRPr="0042523B" w:rsidRDefault="0042523B" w:rsidP="0042523B">
      <w:pPr>
        <w:pStyle w:val="Code"/>
        <w:rPr>
          <w:ins w:id="1321" w:author="Jeb Pavleas" w:date="2021-04-14T17:40:00Z"/>
          <w:rFonts w:ascii="TheSansMonoConBlack" w:hAnsi="TheSansMonoConBlack"/>
          <w:bdr w:val="none" w:sz="0" w:space="0" w:color="auto" w:frame="1"/>
        </w:rPr>
        <w:pPrChange w:id="1322" w:author="Jeb Pavleas" w:date="2021-04-14T17:43:00Z">
          <w:pPr>
            <w:spacing w:before="120" w:after="120" w:line="240" w:lineRule="auto"/>
            <w:contextualSpacing/>
          </w:pPr>
        </w:pPrChange>
      </w:pPr>
      <w:ins w:id="1323" w:author="Jeb Pavleas" w:date="2021-04-14T17:40:00Z">
        <w:r w:rsidRPr="0042523B">
          <w:t xml:space="preserve">    // … identical to previous code except for the error handling message …</w:t>
        </w:r>
      </w:ins>
    </w:p>
    <w:p w14:paraId="58C5E369" w14:textId="77777777" w:rsidR="0042523B" w:rsidRPr="0042523B" w:rsidRDefault="0042523B" w:rsidP="0042523B">
      <w:pPr>
        <w:pStyle w:val="Code"/>
        <w:rPr>
          <w:ins w:id="1324" w:author="Jeb Pavleas" w:date="2021-04-14T17:40:00Z"/>
          <w:bdr w:val="none" w:sz="0" w:space="0" w:color="auto" w:frame="1"/>
        </w:rPr>
        <w:pPrChange w:id="1325" w:author="Jeb Pavleas" w:date="2021-04-14T17:43:00Z">
          <w:pPr>
            <w:spacing w:before="120" w:after="120" w:line="240" w:lineRule="auto"/>
            <w:contextualSpacing/>
          </w:pPr>
        </w:pPrChange>
      </w:pPr>
      <w:ins w:id="1326" w:author="Jeb Pavleas" w:date="2021-04-14T17:40:00Z">
        <w:r w:rsidRPr="0042523B">
          <w:rPr>
            <w:bdr w:val="none" w:sz="0" w:space="0" w:color="auto" w:frame="1"/>
          </w:rPr>
          <w:t>}</w:t>
        </w:r>
      </w:ins>
    </w:p>
    <w:p w14:paraId="3AB20EEF" w14:textId="77777777" w:rsidR="0042523B" w:rsidRPr="0042523B" w:rsidRDefault="0042523B" w:rsidP="0042523B">
      <w:pPr>
        <w:pStyle w:val="BodyTextFirst"/>
        <w:rPr>
          <w:ins w:id="1327" w:author="Jeb Pavleas" w:date="2021-04-14T17:40:00Z"/>
        </w:rPr>
        <w:pPrChange w:id="1328" w:author="Jeb Pavleas" w:date="2021-04-14T17:44:00Z">
          <w:pPr>
            <w:numPr>
              <w:numId w:val="1"/>
            </w:numPr>
            <w:autoSpaceDE w:val="0"/>
            <w:autoSpaceDN w:val="0"/>
            <w:spacing w:before="120" w:after="0" w:line="240" w:lineRule="auto"/>
            <w:jc w:val="both"/>
          </w:pPr>
        </w:pPrChange>
      </w:pPr>
      <w:ins w:id="1329" w:author="Jeb Pavleas" w:date="2021-04-14T17:40:00Z">
        <w:r w:rsidRPr="0042523B">
          <w:t xml:space="preserve">The newly defined </w:t>
        </w:r>
        <w:r w:rsidRPr="0042523B">
          <w:rPr>
            <w:rStyle w:val="CodeInline"/>
            <w:rPrChange w:id="1330" w:author="Jeb Pavleas" w:date="2021-04-14T17:44:00Z">
              <w:rPr>
                <w:rFonts w:ascii="TheSansMonoConNormal" w:hAnsi="TheSansMonoConNormal"/>
                <w:bdr w:val="none" w:sz="0" w:space="0" w:color="auto" w:frame="1"/>
              </w:rPr>
            </w:rPrChange>
          </w:rPr>
          <w:t>xml</w:t>
        </w:r>
        <w:r w:rsidRPr="0042523B">
          <w:t xml:space="preserve"> module can be conveniently access by the client and used in a similar fashion as the </w:t>
        </w:r>
        <w:r w:rsidRPr="0042523B">
          <w:rPr>
            <w:rStyle w:val="CodeInline"/>
            <w:rPrChange w:id="1331" w:author="Jeb Pavleas" w:date="2021-04-14T17:44:00Z">
              <w:rPr>
                <w:rFonts w:ascii="TheSansMonoConNormal" w:hAnsi="TheSansMonoConNormal"/>
                <w:bdr w:val="none" w:sz="0" w:space="0" w:color="auto" w:frame="1"/>
              </w:rPr>
            </w:rPrChange>
          </w:rPr>
          <w:t>text</w:t>
        </w:r>
        <w:r w:rsidRPr="0042523B">
          <w:t xml:space="preserve"> module in loading external XML-encoded text files.</w:t>
        </w:r>
      </w:ins>
    </w:p>
    <w:p w14:paraId="5BF3ADDB" w14:textId="77777777" w:rsidR="0042523B" w:rsidRPr="0042523B" w:rsidRDefault="0042523B" w:rsidP="0042523B">
      <w:pPr>
        <w:pStyle w:val="Heading3"/>
        <w:rPr>
          <w:ins w:id="1332" w:author="Jeb Pavleas" w:date="2021-04-14T17:40:00Z"/>
        </w:rPr>
        <w:pPrChange w:id="1333" w:author="Jeb Pavleas" w:date="2021-04-14T17:44:00Z">
          <w:pPr>
            <w:keepNext/>
            <w:keepLines/>
            <w:spacing w:before="40" w:after="0"/>
            <w:outlineLvl w:val="2"/>
          </w:pPr>
        </w:pPrChange>
      </w:pPr>
      <w:ins w:id="1334" w:author="Jeb Pavleas" w:date="2021-04-14T17:40:00Z">
        <w:r w:rsidRPr="0042523B">
          <w:t>Modify the Engine to Integrate Client Resource Loading</w:t>
        </w:r>
      </w:ins>
    </w:p>
    <w:p w14:paraId="2E618BE4" w14:textId="77777777" w:rsidR="0042523B" w:rsidRPr="0042523B" w:rsidRDefault="0042523B" w:rsidP="0042523B">
      <w:pPr>
        <w:pStyle w:val="BodyTextFirst"/>
        <w:rPr>
          <w:ins w:id="1335" w:author="Jeb Pavleas" w:date="2021-04-14T17:40:00Z"/>
        </w:rPr>
        <w:pPrChange w:id="1336" w:author="Jeb Pavleas" w:date="2021-04-14T17:44:00Z">
          <w:pPr>
            <w:numPr>
              <w:numId w:val="1"/>
            </w:numPr>
            <w:autoSpaceDE w:val="0"/>
            <w:autoSpaceDN w:val="0"/>
            <w:spacing w:before="120" w:after="0" w:line="240" w:lineRule="auto"/>
            <w:jc w:val="both"/>
          </w:pPr>
        </w:pPrChange>
      </w:pPr>
      <w:ins w:id="1337" w:author="Jeb Pavleas" w:date="2021-04-14T17:40:00Z">
        <w:r w:rsidRPr="0042523B">
          <w:t xml:space="preserve">The scene file is an external resource that is being loaded by the client. With the asynchronously operations, the game engine must stop and wait for the completion of the load process before it can proceed to initialize the game. This is because, it is likely that the game initialization will involve processing with the loaded resource. </w:t>
        </w:r>
      </w:ins>
    </w:p>
    <w:p w14:paraId="6F4081CB" w14:textId="77777777" w:rsidR="0042523B" w:rsidRPr="0042523B" w:rsidRDefault="0042523B" w:rsidP="0042523B">
      <w:pPr>
        <w:pStyle w:val="Heading4"/>
        <w:rPr>
          <w:ins w:id="1338" w:author="Jeb Pavleas" w:date="2021-04-14T17:40:00Z"/>
        </w:rPr>
        <w:pPrChange w:id="1339" w:author="Jeb Pavleas" w:date="2021-04-14T17:45:00Z">
          <w:pPr>
            <w:keepNext/>
            <w:keepLines/>
            <w:spacing w:before="40" w:after="0"/>
            <w:outlineLvl w:val="3"/>
          </w:pPr>
        </w:pPrChange>
      </w:pPr>
      <w:ins w:id="1340" w:author="Jeb Pavleas" w:date="2021-04-14T17:40:00Z">
        <w:r w:rsidRPr="0042523B">
          <w:lastRenderedPageBreak/>
          <w:t>Coordinate Client Load and Engine Wait in the Loop Module</w:t>
        </w:r>
      </w:ins>
    </w:p>
    <w:p w14:paraId="18C02C07" w14:textId="77777777" w:rsidR="0042523B" w:rsidRPr="0042523B" w:rsidRDefault="0042523B" w:rsidP="0042523B">
      <w:pPr>
        <w:pStyle w:val="BodyTextFirst"/>
        <w:rPr>
          <w:ins w:id="1341" w:author="Jeb Pavleas" w:date="2021-04-14T17:40:00Z"/>
        </w:rPr>
        <w:pPrChange w:id="1342" w:author="Jeb Pavleas" w:date="2021-04-14T17:45:00Z">
          <w:pPr>
            <w:numPr>
              <w:numId w:val="1"/>
            </w:numPr>
            <w:autoSpaceDE w:val="0"/>
            <w:autoSpaceDN w:val="0"/>
            <w:spacing w:before="120" w:after="0" w:line="240" w:lineRule="auto"/>
            <w:jc w:val="both"/>
          </w:pPr>
        </w:pPrChange>
      </w:pPr>
      <w:ins w:id="1343" w:author="Jeb Pavleas" w:date="2021-04-14T17:40:00Z">
        <w:r w:rsidRPr="0042523B">
          <w:t xml:space="preserve">Since all resource loading and storage are based on the same </w:t>
        </w:r>
        <w:r w:rsidRPr="0042523B">
          <w:rPr>
            <w:rStyle w:val="CodeInline"/>
            <w:rPrChange w:id="1344" w:author="Jeb Pavleas" w:date="2021-04-14T17:45:00Z">
              <w:rPr>
                <w:rFonts w:ascii="TheSansMonoConNormal" w:hAnsi="TheSansMonoConNormal"/>
                <w:bdr w:val="none" w:sz="0" w:space="0" w:color="auto" w:frame="1"/>
              </w:rPr>
            </w:rPrChange>
          </w:rPr>
          <w:t>resource_map</w:t>
        </w:r>
        <w:r w:rsidRPr="0042523B">
          <w:t xml:space="preserve">, the client issuing of the load requests and the engine waiting for the load completions can be coordinated in the </w:t>
        </w:r>
        <w:r w:rsidRPr="0042523B">
          <w:rPr>
            <w:rStyle w:val="CodeInline"/>
            <w:rPrChange w:id="1345" w:author="Jeb Pavleas" w:date="2021-04-14T17:45:00Z">
              <w:rPr>
                <w:rFonts w:ascii="TheSansMonoConNormal" w:hAnsi="TheSansMonoConNormal"/>
                <w:bdr w:val="none" w:sz="0" w:space="0" w:color="auto" w:frame="1"/>
              </w:rPr>
            </w:rPrChange>
          </w:rPr>
          <w:t>loop.start()</w:t>
        </w:r>
        <w:r w:rsidRPr="0042523B">
          <w:t xml:space="preserve"> function as follows.</w:t>
        </w:r>
      </w:ins>
    </w:p>
    <w:p w14:paraId="1F65D5F2" w14:textId="77777777" w:rsidR="0042523B" w:rsidRPr="0042523B" w:rsidRDefault="0042523B" w:rsidP="0042523B">
      <w:pPr>
        <w:pStyle w:val="Code"/>
        <w:rPr>
          <w:ins w:id="1346" w:author="Jeb Pavleas" w:date="2021-04-14T17:40:00Z"/>
        </w:rPr>
        <w:pPrChange w:id="1347" w:author="Jeb Pavleas" w:date="2021-04-14T17:45:00Z">
          <w:pPr>
            <w:spacing w:before="120" w:after="120" w:line="240" w:lineRule="auto"/>
            <w:contextualSpacing/>
          </w:pPr>
        </w:pPrChange>
      </w:pPr>
      <w:ins w:id="1348" w:author="Jeb Pavleas" w:date="2021-04-14T17:40:00Z">
        <w:r w:rsidRPr="0042523B">
          <w:t>async function start(scene) {</w:t>
        </w:r>
      </w:ins>
    </w:p>
    <w:p w14:paraId="20CD70BE" w14:textId="77777777" w:rsidR="0042523B" w:rsidRPr="0042523B" w:rsidRDefault="0042523B" w:rsidP="0042523B">
      <w:pPr>
        <w:pStyle w:val="Code"/>
        <w:rPr>
          <w:ins w:id="1349" w:author="Jeb Pavleas" w:date="2021-04-14T17:40:00Z"/>
        </w:rPr>
        <w:pPrChange w:id="1350" w:author="Jeb Pavleas" w:date="2021-04-14T17:45:00Z">
          <w:pPr>
            <w:spacing w:before="120" w:after="120" w:line="240" w:lineRule="auto"/>
            <w:contextualSpacing/>
          </w:pPr>
        </w:pPrChange>
      </w:pPr>
      <w:ins w:id="1351" w:author="Jeb Pavleas" w:date="2021-04-14T17:40:00Z">
        <w:r w:rsidRPr="0042523B">
          <w:t xml:space="preserve">    if (mLoopRunning) {</w:t>
        </w:r>
      </w:ins>
    </w:p>
    <w:p w14:paraId="046AFBF9" w14:textId="77777777" w:rsidR="0042523B" w:rsidRPr="0042523B" w:rsidRDefault="0042523B" w:rsidP="0042523B">
      <w:pPr>
        <w:pStyle w:val="Code"/>
        <w:rPr>
          <w:ins w:id="1352" w:author="Jeb Pavleas" w:date="2021-04-14T17:40:00Z"/>
        </w:rPr>
        <w:pPrChange w:id="1353" w:author="Jeb Pavleas" w:date="2021-04-14T17:45:00Z">
          <w:pPr>
            <w:spacing w:before="120" w:after="120" w:line="240" w:lineRule="auto"/>
            <w:contextualSpacing/>
          </w:pPr>
        </w:pPrChange>
      </w:pPr>
      <w:ins w:id="1354" w:author="Jeb Pavleas" w:date="2021-04-14T17:40:00Z">
        <w:r w:rsidRPr="0042523B">
          <w:t xml:space="preserve">        throw new Error("loop already running")</w:t>
        </w:r>
      </w:ins>
    </w:p>
    <w:p w14:paraId="175135DC" w14:textId="77777777" w:rsidR="0042523B" w:rsidRPr="0042523B" w:rsidRDefault="0042523B" w:rsidP="0042523B">
      <w:pPr>
        <w:pStyle w:val="Code"/>
        <w:rPr>
          <w:ins w:id="1355" w:author="Jeb Pavleas" w:date="2021-04-14T17:40:00Z"/>
        </w:rPr>
        <w:pPrChange w:id="1356" w:author="Jeb Pavleas" w:date="2021-04-14T17:45:00Z">
          <w:pPr>
            <w:spacing w:before="120" w:after="120" w:line="240" w:lineRule="auto"/>
            <w:contextualSpacing/>
          </w:pPr>
        </w:pPrChange>
      </w:pPr>
      <w:ins w:id="1357" w:author="Jeb Pavleas" w:date="2021-04-14T17:40:00Z">
        <w:r w:rsidRPr="0042523B">
          <w:t xml:space="preserve">    }</w:t>
        </w:r>
      </w:ins>
    </w:p>
    <w:p w14:paraId="218BE774" w14:textId="77777777" w:rsidR="0042523B" w:rsidRPr="0042523B" w:rsidRDefault="0042523B" w:rsidP="0042523B">
      <w:pPr>
        <w:pStyle w:val="Code"/>
        <w:rPr>
          <w:ins w:id="1358" w:author="Jeb Pavleas" w:date="2021-04-14T17:40:00Z"/>
          <w:rStyle w:val="CodeBold"/>
          <w:rPrChange w:id="1359" w:author="Jeb Pavleas" w:date="2021-04-14T17:45:00Z">
            <w:rPr>
              <w:ins w:id="1360" w:author="Jeb Pavleas" w:date="2021-04-14T17:40:00Z"/>
              <w:rFonts w:ascii="TheSansMonoConBlack" w:hAnsi="TheSansMonoConBlack"/>
              <w:noProof/>
            </w:rPr>
          </w:rPrChange>
        </w:rPr>
        <w:pPrChange w:id="1361" w:author="Jeb Pavleas" w:date="2021-04-14T17:45:00Z">
          <w:pPr>
            <w:spacing w:before="120" w:after="120" w:line="240" w:lineRule="auto"/>
            <w:contextualSpacing/>
          </w:pPr>
        </w:pPrChange>
      </w:pPr>
      <w:ins w:id="1362" w:author="Jeb Pavleas" w:date="2021-04-14T17:40:00Z">
        <w:r w:rsidRPr="0042523B">
          <w:rPr>
            <w:rStyle w:val="CodeBold"/>
            <w:rPrChange w:id="1363" w:author="Jeb Pavleas" w:date="2021-04-14T17:45:00Z">
              <w:rPr>
                <w:noProof/>
              </w:rPr>
            </w:rPrChange>
          </w:rPr>
          <w:t xml:space="preserve">    </w:t>
        </w:r>
        <w:r w:rsidRPr="0042523B">
          <w:rPr>
            <w:rStyle w:val="CodeBold"/>
            <w:rPrChange w:id="1364" w:author="Jeb Pavleas" w:date="2021-04-14T17:45:00Z">
              <w:rPr>
                <w:rFonts w:ascii="TheSansMonoConBlack" w:hAnsi="TheSansMonoConBlack"/>
                <w:noProof/>
              </w:rPr>
            </w:rPrChange>
          </w:rPr>
          <w:t>mCurrentScene = scene;</w:t>
        </w:r>
      </w:ins>
    </w:p>
    <w:p w14:paraId="0F3B1F44" w14:textId="77777777" w:rsidR="0042523B" w:rsidRPr="0042523B" w:rsidRDefault="0042523B" w:rsidP="0042523B">
      <w:pPr>
        <w:pStyle w:val="Code"/>
        <w:rPr>
          <w:ins w:id="1365" w:author="Jeb Pavleas" w:date="2021-04-14T17:40:00Z"/>
          <w:rStyle w:val="CodeBold"/>
          <w:rPrChange w:id="1366" w:author="Jeb Pavleas" w:date="2021-04-14T17:45:00Z">
            <w:rPr>
              <w:ins w:id="1367" w:author="Jeb Pavleas" w:date="2021-04-14T17:40:00Z"/>
              <w:rFonts w:ascii="TheSansMonoConBlack" w:hAnsi="TheSansMonoConBlack"/>
              <w:noProof/>
            </w:rPr>
          </w:rPrChange>
        </w:rPr>
        <w:pPrChange w:id="1368" w:author="Jeb Pavleas" w:date="2021-04-14T17:45:00Z">
          <w:pPr>
            <w:spacing w:before="120" w:after="120" w:line="240" w:lineRule="auto"/>
            <w:contextualSpacing/>
          </w:pPr>
        </w:pPrChange>
      </w:pPr>
      <w:ins w:id="1369" w:author="Jeb Pavleas" w:date="2021-04-14T17:40:00Z">
        <w:r w:rsidRPr="0042523B">
          <w:rPr>
            <w:rStyle w:val="CodeBold"/>
            <w:rPrChange w:id="1370" w:author="Jeb Pavleas" w:date="2021-04-14T17:45:00Z">
              <w:rPr>
                <w:noProof/>
              </w:rPr>
            </w:rPrChange>
          </w:rPr>
          <w:t xml:space="preserve">    </w:t>
        </w:r>
        <w:r w:rsidRPr="0042523B">
          <w:rPr>
            <w:rStyle w:val="CodeBold"/>
            <w:rPrChange w:id="1371" w:author="Jeb Pavleas" w:date="2021-04-14T17:45:00Z">
              <w:rPr>
                <w:rFonts w:ascii="TheSansMonoConBlack" w:hAnsi="TheSansMonoConBlack"/>
                <w:noProof/>
              </w:rPr>
            </w:rPrChange>
          </w:rPr>
          <w:t>mCurrentScene.load();</w:t>
        </w:r>
      </w:ins>
    </w:p>
    <w:p w14:paraId="6A2B2A2C" w14:textId="77777777" w:rsidR="0042523B" w:rsidRPr="0042523B" w:rsidRDefault="0042523B" w:rsidP="0042523B">
      <w:pPr>
        <w:pStyle w:val="Code"/>
        <w:rPr>
          <w:ins w:id="1372" w:author="Jeb Pavleas" w:date="2021-04-14T17:40:00Z"/>
          <w:rStyle w:val="CodeBold"/>
          <w:rPrChange w:id="1373" w:author="Jeb Pavleas" w:date="2021-04-14T17:45:00Z">
            <w:rPr>
              <w:ins w:id="1374" w:author="Jeb Pavleas" w:date="2021-04-14T17:40:00Z"/>
              <w:rFonts w:ascii="TheSansMonoConBlack" w:hAnsi="TheSansMonoConBlack"/>
              <w:noProof/>
            </w:rPr>
          </w:rPrChange>
        </w:rPr>
        <w:pPrChange w:id="1375" w:author="Jeb Pavleas" w:date="2021-04-14T17:45:00Z">
          <w:pPr>
            <w:spacing w:before="120" w:after="120" w:line="240" w:lineRule="auto"/>
            <w:contextualSpacing/>
          </w:pPr>
        </w:pPrChange>
      </w:pPr>
      <w:ins w:id="1376" w:author="Jeb Pavleas" w:date="2021-04-14T17:40:00Z">
        <w:r w:rsidRPr="0042523B">
          <w:rPr>
            <w:rStyle w:val="CodeBold"/>
            <w:rPrChange w:id="1377" w:author="Jeb Pavleas" w:date="2021-04-14T17:45:00Z">
              <w:rPr>
                <w:rFonts w:ascii="TheSansMonoConBlack" w:hAnsi="TheSansMonoConBlack"/>
                <w:noProof/>
              </w:rPr>
            </w:rPrChange>
          </w:rPr>
          <w:t xml:space="preserve">    </w:t>
        </w:r>
      </w:ins>
    </w:p>
    <w:p w14:paraId="14FDDC36" w14:textId="77777777" w:rsidR="0042523B" w:rsidRPr="0042523B" w:rsidRDefault="0042523B" w:rsidP="0042523B">
      <w:pPr>
        <w:pStyle w:val="Code"/>
        <w:rPr>
          <w:ins w:id="1378" w:author="Jeb Pavleas" w:date="2021-04-14T17:40:00Z"/>
          <w:rStyle w:val="CodeBold"/>
          <w:rPrChange w:id="1379" w:author="Jeb Pavleas" w:date="2021-04-14T17:45:00Z">
            <w:rPr>
              <w:ins w:id="1380" w:author="Jeb Pavleas" w:date="2021-04-14T17:40:00Z"/>
              <w:rFonts w:ascii="TheSansMonoConBlack" w:hAnsi="TheSansMonoConBlack"/>
              <w:noProof/>
            </w:rPr>
          </w:rPrChange>
        </w:rPr>
        <w:pPrChange w:id="1381" w:author="Jeb Pavleas" w:date="2021-04-14T17:45:00Z">
          <w:pPr>
            <w:spacing w:before="120" w:after="120" w:line="240" w:lineRule="auto"/>
            <w:contextualSpacing/>
          </w:pPr>
        </w:pPrChange>
      </w:pPr>
      <w:ins w:id="1382" w:author="Jeb Pavleas" w:date="2021-04-14T17:40:00Z">
        <w:r w:rsidRPr="0042523B">
          <w:rPr>
            <w:rStyle w:val="CodeBold"/>
            <w:rPrChange w:id="1383" w:author="Jeb Pavleas" w:date="2021-04-14T17:45:00Z">
              <w:rPr>
                <w:noProof/>
              </w:rPr>
            </w:rPrChange>
          </w:rPr>
          <w:t xml:space="preserve">    </w:t>
        </w:r>
        <w:r w:rsidRPr="0042523B">
          <w:rPr>
            <w:rStyle w:val="CodeBold"/>
            <w:rPrChange w:id="1384" w:author="Jeb Pavleas" w:date="2021-04-14T17:45:00Z">
              <w:rPr>
                <w:rFonts w:ascii="TheSansMonoConBlack" w:hAnsi="TheSansMonoConBlack"/>
                <w:noProof/>
              </w:rPr>
            </w:rPrChange>
          </w:rPr>
          <w:t>// Wait for any async requests before game-load</w:t>
        </w:r>
      </w:ins>
    </w:p>
    <w:p w14:paraId="69F5D19E" w14:textId="77777777" w:rsidR="0042523B" w:rsidRPr="0042523B" w:rsidRDefault="0042523B" w:rsidP="0042523B">
      <w:pPr>
        <w:pStyle w:val="Code"/>
        <w:rPr>
          <w:ins w:id="1385" w:author="Jeb Pavleas" w:date="2021-04-14T17:40:00Z"/>
          <w:rStyle w:val="CodeBold"/>
          <w:rPrChange w:id="1386" w:author="Jeb Pavleas" w:date="2021-04-14T17:45:00Z">
            <w:rPr>
              <w:ins w:id="1387" w:author="Jeb Pavleas" w:date="2021-04-14T17:40:00Z"/>
              <w:rFonts w:ascii="TheSansMonoConBlack" w:hAnsi="TheSansMonoConBlack"/>
              <w:noProof/>
            </w:rPr>
          </w:rPrChange>
        </w:rPr>
        <w:pPrChange w:id="1388" w:author="Jeb Pavleas" w:date="2021-04-14T17:45:00Z">
          <w:pPr>
            <w:spacing w:before="120" w:after="120" w:line="240" w:lineRule="auto"/>
            <w:contextualSpacing/>
          </w:pPr>
        </w:pPrChange>
      </w:pPr>
      <w:ins w:id="1389" w:author="Jeb Pavleas" w:date="2021-04-14T17:40:00Z">
        <w:r w:rsidRPr="0042523B">
          <w:rPr>
            <w:rStyle w:val="CodeBold"/>
            <w:rPrChange w:id="1390" w:author="Jeb Pavleas" w:date="2021-04-14T17:45:00Z">
              <w:rPr>
                <w:noProof/>
              </w:rPr>
            </w:rPrChange>
          </w:rPr>
          <w:t xml:space="preserve">    </w:t>
        </w:r>
        <w:r w:rsidRPr="0042523B">
          <w:rPr>
            <w:rStyle w:val="CodeBold"/>
            <w:rPrChange w:id="1391" w:author="Jeb Pavleas" w:date="2021-04-14T17:45:00Z">
              <w:rPr>
                <w:rFonts w:ascii="TheSansMonoConBlack" w:hAnsi="TheSansMonoConBlack"/>
                <w:noProof/>
              </w:rPr>
            </w:rPrChange>
          </w:rPr>
          <w:t>await map.waitOnPromises();</w:t>
        </w:r>
      </w:ins>
    </w:p>
    <w:p w14:paraId="1677779D" w14:textId="77777777" w:rsidR="0042523B" w:rsidRPr="0042523B" w:rsidRDefault="0042523B" w:rsidP="0042523B">
      <w:pPr>
        <w:pStyle w:val="Code"/>
        <w:rPr>
          <w:ins w:id="1392" w:author="Jeb Pavleas" w:date="2021-04-14T17:40:00Z"/>
          <w:rStyle w:val="CodeBold"/>
          <w:rPrChange w:id="1393" w:author="Jeb Pavleas" w:date="2021-04-14T17:45:00Z">
            <w:rPr>
              <w:ins w:id="1394" w:author="Jeb Pavleas" w:date="2021-04-14T17:40:00Z"/>
              <w:rFonts w:ascii="TheSansMonoConBlack" w:hAnsi="TheSansMonoConBlack"/>
              <w:noProof/>
            </w:rPr>
          </w:rPrChange>
        </w:rPr>
        <w:pPrChange w:id="1395" w:author="Jeb Pavleas" w:date="2021-04-14T17:45:00Z">
          <w:pPr>
            <w:spacing w:before="120" w:after="120" w:line="240" w:lineRule="auto"/>
            <w:contextualSpacing/>
          </w:pPr>
        </w:pPrChange>
      </w:pPr>
    </w:p>
    <w:p w14:paraId="00347404" w14:textId="77777777" w:rsidR="0042523B" w:rsidRPr="0042523B" w:rsidRDefault="0042523B" w:rsidP="0042523B">
      <w:pPr>
        <w:pStyle w:val="Code"/>
        <w:rPr>
          <w:ins w:id="1396" w:author="Jeb Pavleas" w:date="2021-04-14T17:40:00Z"/>
          <w:rStyle w:val="CodeBold"/>
          <w:rPrChange w:id="1397" w:author="Jeb Pavleas" w:date="2021-04-14T17:45:00Z">
            <w:rPr>
              <w:ins w:id="1398" w:author="Jeb Pavleas" w:date="2021-04-14T17:40:00Z"/>
              <w:rFonts w:ascii="TheSansMonoConBlack" w:hAnsi="TheSansMonoConBlack"/>
              <w:noProof/>
            </w:rPr>
          </w:rPrChange>
        </w:rPr>
        <w:pPrChange w:id="1399" w:author="Jeb Pavleas" w:date="2021-04-14T17:45:00Z">
          <w:pPr>
            <w:spacing w:before="120" w:after="120" w:line="240" w:lineRule="auto"/>
            <w:contextualSpacing/>
          </w:pPr>
        </w:pPrChange>
      </w:pPr>
      <w:ins w:id="1400" w:author="Jeb Pavleas" w:date="2021-04-14T17:40:00Z">
        <w:r w:rsidRPr="0042523B">
          <w:rPr>
            <w:rStyle w:val="CodeBold"/>
            <w:rPrChange w:id="1401" w:author="Jeb Pavleas" w:date="2021-04-14T17:45:00Z">
              <w:rPr>
                <w:noProof/>
              </w:rPr>
            </w:rPrChange>
          </w:rPr>
          <w:t xml:space="preserve">    </w:t>
        </w:r>
        <w:r w:rsidRPr="0042523B">
          <w:rPr>
            <w:rStyle w:val="CodeBold"/>
            <w:rPrChange w:id="1402" w:author="Jeb Pavleas" w:date="2021-04-14T17:45:00Z">
              <w:rPr>
                <w:rFonts w:ascii="TheSansMonoConBlack" w:hAnsi="TheSansMonoConBlack"/>
                <w:noProof/>
              </w:rPr>
            </w:rPrChange>
          </w:rPr>
          <w:t xml:space="preserve">mCurrentScene.init();    </w:t>
        </w:r>
      </w:ins>
    </w:p>
    <w:p w14:paraId="775376D8" w14:textId="77777777" w:rsidR="0042523B" w:rsidRPr="0042523B" w:rsidRDefault="0042523B" w:rsidP="0042523B">
      <w:pPr>
        <w:pStyle w:val="Code"/>
        <w:rPr>
          <w:ins w:id="1403" w:author="Jeb Pavleas" w:date="2021-04-14T17:40:00Z"/>
        </w:rPr>
        <w:pPrChange w:id="1404" w:author="Jeb Pavleas" w:date="2021-04-14T17:45:00Z">
          <w:pPr>
            <w:spacing w:before="120" w:after="120" w:line="240" w:lineRule="auto"/>
            <w:contextualSpacing/>
          </w:pPr>
        </w:pPrChange>
      </w:pPr>
      <w:ins w:id="1405" w:author="Jeb Pavleas" w:date="2021-04-14T17:40:00Z">
        <w:r w:rsidRPr="0042523B">
          <w:t xml:space="preserve">    mPrevTime = performance.now();</w:t>
        </w:r>
      </w:ins>
    </w:p>
    <w:p w14:paraId="580341EB" w14:textId="77777777" w:rsidR="0042523B" w:rsidRPr="0042523B" w:rsidRDefault="0042523B" w:rsidP="0042523B">
      <w:pPr>
        <w:pStyle w:val="Code"/>
        <w:rPr>
          <w:ins w:id="1406" w:author="Jeb Pavleas" w:date="2021-04-14T17:40:00Z"/>
        </w:rPr>
        <w:pPrChange w:id="1407" w:author="Jeb Pavleas" w:date="2021-04-14T17:45:00Z">
          <w:pPr>
            <w:spacing w:before="120" w:after="120" w:line="240" w:lineRule="auto"/>
            <w:contextualSpacing/>
          </w:pPr>
        </w:pPrChange>
      </w:pPr>
      <w:ins w:id="1408" w:author="Jeb Pavleas" w:date="2021-04-14T17:40:00Z">
        <w:r w:rsidRPr="0042523B">
          <w:t xml:space="preserve">    mLagTime = 0.0;</w:t>
        </w:r>
      </w:ins>
    </w:p>
    <w:p w14:paraId="1004A991" w14:textId="77777777" w:rsidR="0042523B" w:rsidRPr="0042523B" w:rsidRDefault="0042523B" w:rsidP="0042523B">
      <w:pPr>
        <w:pStyle w:val="Code"/>
        <w:rPr>
          <w:ins w:id="1409" w:author="Jeb Pavleas" w:date="2021-04-14T17:40:00Z"/>
        </w:rPr>
        <w:pPrChange w:id="1410" w:author="Jeb Pavleas" w:date="2021-04-14T17:45:00Z">
          <w:pPr>
            <w:spacing w:before="120" w:after="120" w:line="240" w:lineRule="auto"/>
            <w:contextualSpacing/>
          </w:pPr>
        </w:pPrChange>
      </w:pPr>
      <w:ins w:id="1411" w:author="Jeb Pavleas" w:date="2021-04-14T17:40:00Z">
        <w:r w:rsidRPr="0042523B">
          <w:t xml:space="preserve">    mLoopRunning = true;</w:t>
        </w:r>
      </w:ins>
    </w:p>
    <w:p w14:paraId="1DE9E74F" w14:textId="77777777" w:rsidR="0042523B" w:rsidRPr="0042523B" w:rsidRDefault="0042523B" w:rsidP="0042523B">
      <w:pPr>
        <w:pStyle w:val="Code"/>
        <w:rPr>
          <w:ins w:id="1412" w:author="Jeb Pavleas" w:date="2021-04-14T17:40:00Z"/>
        </w:rPr>
        <w:pPrChange w:id="1413" w:author="Jeb Pavleas" w:date="2021-04-14T17:45:00Z">
          <w:pPr>
            <w:spacing w:before="120" w:after="120" w:line="240" w:lineRule="auto"/>
            <w:contextualSpacing/>
          </w:pPr>
        </w:pPrChange>
      </w:pPr>
      <w:ins w:id="1414" w:author="Jeb Pavleas" w:date="2021-04-14T17:40:00Z">
        <w:r w:rsidRPr="0042523B">
          <w:t xml:space="preserve">    mFrameID = requestAnimationFrame(loopOnce);</w:t>
        </w:r>
      </w:ins>
    </w:p>
    <w:p w14:paraId="315B8E0D" w14:textId="77777777" w:rsidR="0042523B" w:rsidRPr="0042523B" w:rsidRDefault="0042523B" w:rsidP="0042523B">
      <w:pPr>
        <w:pStyle w:val="Code"/>
        <w:rPr>
          <w:ins w:id="1415" w:author="Jeb Pavleas" w:date="2021-04-14T17:40:00Z"/>
        </w:rPr>
        <w:pPrChange w:id="1416" w:author="Jeb Pavleas" w:date="2021-04-14T17:45:00Z">
          <w:pPr>
            <w:spacing w:before="120" w:after="120" w:line="240" w:lineRule="auto"/>
            <w:contextualSpacing/>
          </w:pPr>
        </w:pPrChange>
      </w:pPr>
      <w:ins w:id="1417" w:author="Jeb Pavleas" w:date="2021-04-14T17:40:00Z">
        <w:r w:rsidRPr="0042523B">
          <w:t>}</w:t>
        </w:r>
      </w:ins>
    </w:p>
    <w:p w14:paraId="20656616" w14:textId="77777777" w:rsidR="0042523B" w:rsidRPr="0042523B" w:rsidRDefault="0042523B" w:rsidP="0042523B">
      <w:pPr>
        <w:pStyle w:val="BodyTextFirst"/>
        <w:rPr>
          <w:ins w:id="1418" w:author="Jeb Pavleas" w:date="2021-04-14T17:40:00Z"/>
        </w:rPr>
        <w:pPrChange w:id="1419" w:author="Jeb Pavleas" w:date="2021-04-14T17:45:00Z">
          <w:pPr>
            <w:numPr>
              <w:numId w:val="1"/>
            </w:numPr>
            <w:autoSpaceDE w:val="0"/>
            <w:autoSpaceDN w:val="0"/>
            <w:spacing w:before="120" w:after="0" w:line="240" w:lineRule="auto"/>
            <w:jc w:val="both"/>
          </w:pPr>
        </w:pPrChange>
      </w:pPr>
      <w:ins w:id="1420" w:author="Jeb Pavleas" w:date="2021-04-14T17:40:00Z">
        <w:r w:rsidRPr="0042523B">
          <w:t>Note that this function is exactly two lines different from the previous project—</w:t>
        </w:r>
        <w:r w:rsidRPr="0042523B">
          <w:rPr>
            <w:rStyle w:val="CodeInline"/>
            <w:rPrChange w:id="1421" w:author="Jeb Pavleas" w:date="2021-04-14T17:45:00Z">
              <w:rPr>
                <w:rFonts w:ascii="TheSansMonoConNormal" w:hAnsi="TheSansMonoConNormal"/>
                <w:bdr w:val="none" w:sz="0" w:space="0" w:color="auto" w:frame="1"/>
              </w:rPr>
            </w:rPrChange>
          </w:rPr>
          <w:t>mCurrentScene</w:t>
        </w:r>
        <w:r w:rsidRPr="0042523B">
          <w:t xml:space="preserve"> is assigned to reference to the parameter, and, calling the client’s </w:t>
        </w:r>
        <w:r w:rsidRPr="0042523B">
          <w:rPr>
            <w:rStyle w:val="CodeInline"/>
            <w:rPrChange w:id="1422" w:author="Jeb Pavleas" w:date="2021-04-14T17:46:00Z">
              <w:rPr>
                <w:rFonts w:ascii="TheSansMonoConNormal" w:hAnsi="TheSansMonoConNormal"/>
                <w:bdr w:val="none" w:sz="0" w:space="0" w:color="auto" w:frame="1"/>
              </w:rPr>
            </w:rPrChange>
          </w:rPr>
          <w:t>load()</w:t>
        </w:r>
        <w:r w:rsidRPr="0042523B">
          <w:t xml:space="preserve"> function before the engine waits for the completion of all asynchronous loading operations.</w:t>
        </w:r>
      </w:ins>
    </w:p>
    <w:p w14:paraId="6D0A19E7" w14:textId="77777777" w:rsidR="0042523B" w:rsidRPr="0042523B" w:rsidRDefault="0042523B" w:rsidP="0042523B">
      <w:pPr>
        <w:keepNext/>
        <w:keepLines/>
        <w:spacing w:before="40" w:after="0"/>
        <w:outlineLvl w:val="2"/>
        <w:rPr>
          <w:ins w:id="1423" w:author="Jeb Pavleas" w:date="2021-04-14T17:40:00Z"/>
          <w:rFonts w:asciiTheme="majorHAnsi" w:eastAsiaTheme="majorEastAsia" w:hAnsiTheme="majorHAnsi" w:cstheme="majorBidi"/>
          <w:color w:val="243F60" w:themeColor="accent1" w:themeShade="7F"/>
          <w:sz w:val="24"/>
          <w:szCs w:val="24"/>
        </w:rPr>
      </w:pPr>
      <w:ins w:id="1424" w:author="Jeb Pavleas" w:date="2021-04-14T17:40:00Z">
        <w:r w:rsidRPr="0042523B">
          <w:rPr>
            <w:rFonts w:asciiTheme="majorHAnsi" w:eastAsiaTheme="majorEastAsia" w:hAnsiTheme="majorHAnsi" w:cstheme="majorBidi"/>
            <w:color w:val="243F60" w:themeColor="accent1" w:themeShade="7F"/>
            <w:sz w:val="24"/>
            <w:szCs w:val="24"/>
          </w:rPr>
          <w:t>Derive the Client Public Interface</w:t>
        </w:r>
      </w:ins>
    </w:p>
    <w:p w14:paraId="3790B0CC" w14:textId="77777777" w:rsidR="0042523B" w:rsidRPr="0042523B" w:rsidRDefault="0042523B" w:rsidP="0042523B">
      <w:pPr>
        <w:pStyle w:val="BodyTextFirst"/>
        <w:rPr>
          <w:ins w:id="1425" w:author="Jeb Pavleas" w:date="2021-04-14T17:40:00Z"/>
        </w:rPr>
        <w:pPrChange w:id="1426" w:author="Jeb Pavleas" w:date="2021-04-14T17:46:00Z">
          <w:pPr>
            <w:numPr>
              <w:numId w:val="1"/>
            </w:numPr>
            <w:autoSpaceDE w:val="0"/>
            <w:autoSpaceDN w:val="0"/>
            <w:spacing w:before="120" w:after="0" w:line="240" w:lineRule="auto"/>
            <w:jc w:val="both"/>
          </w:pPr>
        </w:pPrChange>
      </w:pPr>
      <w:ins w:id="1427" w:author="Jeb Pavleas" w:date="2021-04-14T17:40:00Z">
        <w:r w:rsidRPr="0042523B">
          <w:t>Though slightly involved, the details of XML-parsing specifics are less important than the fact that now XML files can be loaded. It is now possible to use the asynchronous loading of an external resource to study the required public methods for interfacing a game level to the game engine.</w:t>
        </w:r>
      </w:ins>
    </w:p>
    <w:p w14:paraId="44DB61F1" w14:textId="77777777" w:rsidR="0042523B" w:rsidRPr="0042523B" w:rsidRDefault="0042523B" w:rsidP="0042523B">
      <w:pPr>
        <w:pStyle w:val="Heading4"/>
        <w:rPr>
          <w:ins w:id="1428" w:author="Jeb Pavleas" w:date="2021-04-14T17:40:00Z"/>
        </w:rPr>
        <w:pPrChange w:id="1429" w:author="Jeb Pavleas" w:date="2021-04-14T17:46:00Z">
          <w:pPr>
            <w:keepNext/>
            <w:keepLines/>
            <w:spacing w:before="40" w:after="0"/>
            <w:outlineLvl w:val="3"/>
          </w:pPr>
        </w:pPrChange>
      </w:pPr>
      <w:ins w:id="1430" w:author="Jeb Pavleas" w:date="2021-04-14T17:40:00Z">
        <w:r w:rsidRPr="0042523B">
          <w:t>Public Methods of MyGame</w:t>
        </w:r>
      </w:ins>
    </w:p>
    <w:p w14:paraId="2F49409B" w14:textId="77777777" w:rsidR="0042523B" w:rsidRPr="0042523B" w:rsidRDefault="0042523B" w:rsidP="0042523B">
      <w:pPr>
        <w:pStyle w:val="BodyTextFirst"/>
        <w:rPr>
          <w:ins w:id="1431" w:author="Jeb Pavleas" w:date="2021-04-14T17:40:00Z"/>
        </w:rPr>
        <w:pPrChange w:id="1432" w:author="Jeb Pavleas" w:date="2021-04-14T17:47:00Z">
          <w:pPr>
            <w:numPr>
              <w:numId w:val="1"/>
            </w:numPr>
            <w:autoSpaceDE w:val="0"/>
            <w:autoSpaceDN w:val="0"/>
            <w:spacing w:before="120" w:after="0" w:line="240" w:lineRule="auto"/>
            <w:jc w:val="both"/>
          </w:pPr>
        </w:pPrChange>
      </w:pPr>
      <w:ins w:id="1433" w:author="Jeb Pavleas" w:date="2021-04-14T17:40:00Z">
        <w:r w:rsidRPr="0042523B">
          <w:t xml:space="preserve">At this point, it is established that </w:t>
        </w:r>
        <w:r w:rsidRPr="0042523B">
          <w:rPr>
            <w:rFonts w:ascii="TheSansMonoConNormal" w:hAnsi="TheSansMonoConNormal"/>
            <w:bdr w:val="none" w:sz="0" w:space="0" w:color="auto" w:frame="1"/>
          </w:rPr>
          <w:t>MyGame</w:t>
        </w:r>
        <w:r w:rsidRPr="0042523B">
          <w:t xml:space="preserve"> should define the following:</w:t>
        </w:r>
      </w:ins>
    </w:p>
    <w:p w14:paraId="28403CEC" w14:textId="215D33EC" w:rsidR="0042523B" w:rsidRPr="0042523B" w:rsidRDefault="00614686" w:rsidP="0042523B">
      <w:pPr>
        <w:pStyle w:val="Bullet"/>
        <w:rPr>
          <w:ins w:id="1434" w:author="Jeb Pavleas" w:date="2021-04-14T17:40:00Z"/>
        </w:rPr>
        <w:pPrChange w:id="1435" w:author="Jeb Pavleas" w:date="2021-04-14T17:47:00Z">
          <w:pPr>
            <w:keepLines/>
            <w:numPr>
              <w:numId w:val="1"/>
            </w:numPr>
            <w:tabs>
              <w:tab w:val="num" w:pos="936"/>
            </w:tabs>
            <w:spacing w:before="120" w:after="120" w:line="240" w:lineRule="auto"/>
            <w:ind w:left="936" w:right="864" w:hanging="360"/>
          </w:pPr>
        </w:pPrChange>
      </w:pPr>
      <w:ins w:id="1436" w:author="Jeb Pavleas" w:date="2021-04-14T17:48:00Z">
        <w:r>
          <w:rPr>
            <w:rStyle w:val="CodeInline"/>
          </w:rPr>
          <w:t>c</w:t>
        </w:r>
      </w:ins>
      <w:ins w:id="1437" w:author="Jeb Pavleas" w:date="2021-04-14T17:40:00Z">
        <w:r w:rsidR="0042523B" w:rsidRPr="00614686">
          <w:rPr>
            <w:rStyle w:val="CodeInline"/>
            <w:rPrChange w:id="1438" w:author="Jeb Pavleas" w:date="2021-04-14T17:47:00Z">
              <w:rPr>
                <w:rFonts w:ascii="TheSansMonoConNormal" w:hAnsi="TheSansMonoConNormal"/>
                <w:bdr w:val="none" w:sz="0" w:space="0" w:color="auto" w:frame="1"/>
              </w:rPr>
            </w:rPrChange>
          </w:rPr>
          <w:t>onstructor()</w:t>
        </w:r>
        <w:r w:rsidR="0042523B" w:rsidRPr="0042523B">
          <w:t>: For declaring variables and defining constants</w:t>
        </w:r>
      </w:ins>
    </w:p>
    <w:p w14:paraId="436DEF91" w14:textId="77777777" w:rsidR="0042523B" w:rsidRPr="0042523B" w:rsidRDefault="0042523B" w:rsidP="0042523B">
      <w:pPr>
        <w:pStyle w:val="Bullet"/>
        <w:rPr>
          <w:ins w:id="1439" w:author="Jeb Pavleas" w:date="2021-04-14T17:40:00Z"/>
        </w:rPr>
        <w:pPrChange w:id="1440" w:author="Jeb Pavleas" w:date="2021-04-14T17:47:00Z">
          <w:pPr>
            <w:keepLines/>
            <w:numPr>
              <w:numId w:val="1"/>
            </w:numPr>
            <w:tabs>
              <w:tab w:val="num" w:pos="936"/>
            </w:tabs>
            <w:spacing w:before="120" w:after="120" w:line="240" w:lineRule="auto"/>
            <w:ind w:left="936" w:right="864" w:hanging="360"/>
          </w:pPr>
        </w:pPrChange>
      </w:pPr>
      <w:ins w:id="1441" w:author="Jeb Pavleas" w:date="2021-04-14T17:40:00Z">
        <w:r w:rsidRPr="00614686">
          <w:rPr>
            <w:rStyle w:val="CodeInline"/>
            <w:rPrChange w:id="1442" w:author="Jeb Pavleas" w:date="2021-04-14T17:48:00Z">
              <w:rPr>
                <w:rFonts w:ascii="TheSansMonoConNormal" w:hAnsi="TheSansMonoConNormal"/>
                <w:bdr w:val="none" w:sz="0" w:space="0" w:color="auto" w:frame="1"/>
              </w:rPr>
            </w:rPrChange>
          </w:rPr>
          <w:t>init()</w:t>
        </w:r>
        <w:r w:rsidRPr="0042523B">
          <w:t xml:space="preserve">: For instantiating the variables and setting up the game scene, This is called from the </w:t>
        </w:r>
        <w:r w:rsidRPr="00614686">
          <w:rPr>
            <w:rStyle w:val="CodeInline"/>
            <w:rPrChange w:id="1443" w:author="Jeb Pavleas" w:date="2021-04-14T17:48:00Z">
              <w:rPr>
                <w:rFonts w:ascii="TheSansMonoConNormal" w:hAnsi="TheSansMonoConNormal"/>
                <w:bdr w:val="none" w:sz="0" w:space="0" w:color="auto" w:frame="1"/>
              </w:rPr>
            </w:rPrChange>
          </w:rPr>
          <w:t>loop.start()</w:t>
        </w:r>
        <w:r w:rsidRPr="0042523B">
          <w:t xml:space="preserve"> function before the first iteration of the game loop.</w:t>
        </w:r>
      </w:ins>
    </w:p>
    <w:p w14:paraId="6B8C729A" w14:textId="77777777" w:rsidR="0042523B" w:rsidRPr="0042523B" w:rsidRDefault="0042523B" w:rsidP="0042523B">
      <w:pPr>
        <w:pStyle w:val="Bullet"/>
        <w:rPr>
          <w:ins w:id="1444" w:author="Jeb Pavleas" w:date="2021-04-14T17:40:00Z"/>
        </w:rPr>
        <w:pPrChange w:id="1445" w:author="Jeb Pavleas" w:date="2021-04-14T17:47:00Z">
          <w:pPr>
            <w:keepLines/>
            <w:numPr>
              <w:numId w:val="1"/>
            </w:numPr>
            <w:tabs>
              <w:tab w:val="num" w:pos="936"/>
            </w:tabs>
            <w:spacing w:before="120" w:after="120" w:line="240" w:lineRule="auto"/>
            <w:ind w:left="936" w:right="864" w:hanging="360"/>
          </w:pPr>
        </w:pPrChange>
      </w:pPr>
      <w:ins w:id="1446" w:author="Jeb Pavleas" w:date="2021-04-14T17:40:00Z">
        <w:r w:rsidRPr="00614686">
          <w:rPr>
            <w:rStyle w:val="CodeInline"/>
            <w:rPrChange w:id="1447" w:author="Jeb Pavleas" w:date="2021-04-14T17:48:00Z">
              <w:rPr>
                <w:rFonts w:ascii="TheSansMonoConNormal" w:hAnsi="TheSansMonoConNormal"/>
                <w:bdr w:val="none" w:sz="0" w:space="0" w:color="auto" w:frame="1"/>
              </w:rPr>
            </w:rPrChange>
          </w:rPr>
          <w:t>draw()/update()</w:t>
        </w:r>
        <w:r w:rsidRPr="0042523B">
          <w:t xml:space="preserve">: For interfacing to the game loop with these two functions being called continuously from within the core of the game loop, in the </w:t>
        </w:r>
        <w:r w:rsidRPr="00614686">
          <w:rPr>
            <w:rStyle w:val="CodeInline"/>
            <w:rPrChange w:id="1448" w:author="Jeb Pavleas" w:date="2021-04-14T17:48:00Z">
              <w:rPr>
                <w:rFonts w:ascii="TheSansMonoConNormal" w:hAnsi="TheSansMonoConNormal"/>
                <w:bdr w:val="none" w:sz="0" w:space="0" w:color="auto" w:frame="1"/>
              </w:rPr>
            </w:rPrChange>
          </w:rPr>
          <w:t>loop.loopOnce()</w:t>
        </w:r>
        <w:r w:rsidRPr="0042523B">
          <w:t xml:space="preserve"> function.</w:t>
        </w:r>
      </w:ins>
    </w:p>
    <w:p w14:paraId="0615717D" w14:textId="77777777" w:rsidR="0042523B" w:rsidRPr="0042523B" w:rsidRDefault="0042523B" w:rsidP="0042523B">
      <w:pPr>
        <w:pStyle w:val="BodyTextFirst"/>
        <w:rPr>
          <w:ins w:id="1449" w:author="Jeb Pavleas" w:date="2021-04-14T17:40:00Z"/>
        </w:rPr>
        <w:pPrChange w:id="1450" w:author="Jeb Pavleas" w:date="2021-04-14T17:47:00Z">
          <w:pPr>
            <w:numPr>
              <w:numId w:val="1"/>
            </w:numPr>
            <w:autoSpaceDE w:val="0"/>
            <w:autoSpaceDN w:val="0"/>
            <w:spacing w:before="120" w:after="0" w:line="240" w:lineRule="auto"/>
            <w:jc w:val="both"/>
          </w:pPr>
        </w:pPrChange>
      </w:pPr>
      <w:ins w:id="1451" w:author="Jeb Pavleas" w:date="2021-04-14T17:40:00Z">
        <w:r w:rsidRPr="0042523B">
          <w:t>With the requirement of loading a scene file, or any external resources, two additional public methods should be defined.</w:t>
        </w:r>
      </w:ins>
    </w:p>
    <w:p w14:paraId="7FAF7F7B" w14:textId="77777777" w:rsidR="0042523B" w:rsidRPr="0042523B" w:rsidRDefault="0042523B" w:rsidP="0042523B">
      <w:pPr>
        <w:pStyle w:val="Bullet"/>
        <w:rPr>
          <w:ins w:id="1452" w:author="Jeb Pavleas" w:date="2021-04-14T17:40:00Z"/>
        </w:rPr>
        <w:pPrChange w:id="1453" w:author="Jeb Pavleas" w:date="2021-04-14T17:47:00Z">
          <w:pPr>
            <w:keepLines/>
            <w:numPr>
              <w:numId w:val="1"/>
            </w:numPr>
            <w:tabs>
              <w:tab w:val="num" w:pos="936"/>
            </w:tabs>
            <w:spacing w:before="120" w:after="120" w:line="240" w:lineRule="auto"/>
            <w:ind w:left="936" w:right="864" w:hanging="360"/>
          </w:pPr>
        </w:pPrChange>
      </w:pPr>
      <w:ins w:id="1454" w:author="Jeb Pavleas" w:date="2021-04-14T17:40:00Z">
        <w:r w:rsidRPr="00614686">
          <w:rPr>
            <w:rStyle w:val="CodeInline"/>
            <w:rPrChange w:id="1455" w:author="Jeb Pavleas" w:date="2021-04-14T17:48:00Z">
              <w:rPr>
                <w:rFonts w:ascii="TheSansMonoConNormal" w:hAnsi="TheSansMonoConNormal"/>
                <w:bdr w:val="none" w:sz="0" w:space="0" w:color="auto" w:frame="1"/>
              </w:rPr>
            </w:rPrChange>
          </w:rPr>
          <w:lastRenderedPageBreak/>
          <w:t>load()</w:t>
        </w:r>
        <w:r w:rsidRPr="0042523B">
          <w:t xml:space="preserve">: For initiating the asynchronous loading of external resources, in this case, the scene file. This is called from the </w:t>
        </w:r>
        <w:r w:rsidRPr="00614686">
          <w:rPr>
            <w:rStyle w:val="CodeInline"/>
            <w:rPrChange w:id="1456" w:author="Jeb Pavleas" w:date="2021-04-14T17:48:00Z">
              <w:rPr>
                <w:rFonts w:ascii="TheSansMonoConNormal" w:hAnsi="TheSansMonoConNormal"/>
                <w:bdr w:val="none" w:sz="0" w:space="0" w:color="auto" w:frame="1"/>
              </w:rPr>
            </w:rPrChange>
          </w:rPr>
          <w:t>loop.start()</w:t>
        </w:r>
        <w:r w:rsidRPr="0042523B">
          <w:t xml:space="preserve"> function before the engine waits for the completion of all asynchronous loading operations.</w:t>
        </w:r>
      </w:ins>
    </w:p>
    <w:p w14:paraId="0ABA7EEF" w14:textId="77777777" w:rsidR="0042523B" w:rsidRPr="0042523B" w:rsidRDefault="0042523B" w:rsidP="0042523B">
      <w:pPr>
        <w:pStyle w:val="Bullet"/>
        <w:rPr>
          <w:ins w:id="1457" w:author="Jeb Pavleas" w:date="2021-04-14T17:40:00Z"/>
        </w:rPr>
        <w:pPrChange w:id="1458" w:author="Jeb Pavleas" w:date="2021-04-14T17:47:00Z">
          <w:pPr>
            <w:keepLines/>
            <w:numPr>
              <w:numId w:val="1"/>
            </w:numPr>
            <w:tabs>
              <w:tab w:val="num" w:pos="936"/>
            </w:tabs>
            <w:spacing w:before="120" w:after="120" w:line="240" w:lineRule="auto"/>
            <w:ind w:left="936" w:right="864" w:hanging="360"/>
          </w:pPr>
        </w:pPrChange>
      </w:pPr>
      <w:ins w:id="1459" w:author="Jeb Pavleas" w:date="2021-04-14T17:40:00Z">
        <w:r w:rsidRPr="00614686">
          <w:rPr>
            <w:rStyle w:val="CodeInline"/>
            <w:rPrChange w:id="1460" w:author="Jeb Pavleas" w:date="2021-04-14T17:48:00Z">
              <w:rPr>
                <w:rFonts w:ascii="TheSansMonoConNormal" w:hAnsi="TheSansMonoConNormal"/>
                <w:bdr w:val="none" w:sz="0" w:space="0" w:color="auto" w:frame="1"/>
              </w:rPr>
            </w:rPrChange>
          </w:rPr>
          <w:t>unload()</w:t>
        </w:r>
        <w:r w:rsidRPr="0042523B">
          <w:t>: For unloading of external resources when the game has ended. Currently the engine does not attempt to free up resources. This will be rectified in the next project.</w:t>
        </w:r>
      </w:ins>
    </w:p>
    <w:p w14:paraId="19533264" w14:textId="77777777" w:rsidR="00614686" w:rsidRPr="00614686" w:rsidRDefault="00614686" w:rsidP="00371547">
      <w:pPr>
        <w:pStyle w:val="Heading3"/>
        <w:rPr>
          <w:ins w:id="1461" w:author="Jeb Pavleas" w:date="2021-04-14T18:00:00Z"/>
        </w:rPr>
        <w:pPrChange w:id="1462" w:author="Jeb Pavleas" w:date="2021-04-14T18:15:00Z">
          <w:pPr>
            <w:keepNext/>
            <w:keepLines/>
            <w:spacing w:before="40" w:after="0"/>
            <w:outlineLvl w:val="2"/>
          </w:pPr>
        </w:pPrChange>
      </w:pPr>
      <w:ins w:id="1463" w:author="Jeb Pavleas" w:date="2021-04-14T18:00:00Z">
        <w:r w:rsidRPr="00614686">
          <w:t>Implement the Client</w:t>
        </w:r>
      </w:ins>
    </w:p>
    <w:p w14:paraId="27C0F8AD" w14:textId="77777777" w:rsidR="00614686" w:rsidRPr="00614686" w:rsidRDefault="00614686" w:rsidP="000E4065">
      <w:pPr>
        <w:pStyle w:val="BodyTextFirst"/>
        <w:rPr>
          <w:ins w:id="1464" w:author="Jeb Pavleas" w:date="2021-04-14T18:00:00Z"/>
        </w:rPr>
        <w:pPrChange w:id="1465" w:author="Jeb Pavleas" w:date="2021-04-14T18:01:00Z">
          <w:pPr>
            <w:numPr>
              <w:numId w:val="13"/>
            </w:numPr>
            <w:tabs>
              <w:tab w:val="num" w:pos="936"/>
            </w:tabs>
            <w:autoSpaceDE w:val="0"/>
            <w:autoSpaceDN w:val="0"/>
            <w:spacing w:before="120" w:after="0" w:line="240" w:lineRule="auto"/>
            <w:jc w:val="both"/>
          </w:pPr>
        </w:pPrChange>
      </w:pPr>
      <w:ins w:id="1466" w:author="Jeb Pavleas" w:date="2021-04-14T18:00:00Z">
        <w:r w:rsidRPr="00614686">
          <w:t>You are now ready to create an XML-encoded scene file to test external resource loading by the client, and, to interface to the client with game engine based on the described public methods.</w:t>
        </w:r>
      </w:ins>
    </w:p>
    <w:p w14:paraId="3110D03A" w14:textId="77777777" w:rsidR="00614686" w:rsidRPr="00614686" w:rsidRDefault="00614686" w:rsidP="000E4065">
      <w:pPr>
        <w:pStyle w:val="Heading4"/>
        <w:rPr>
          <w:ins w:id="1467" w:author="Jeb Pavleas" w:date="2021-04-14T18:00:00Z"/>
        </w:rPr>
        <w:pPrChange w:id="1468" w:author="Jeb Pavleas" w:date="2021-04-14T18:01:00Z">
          <w:pPr>
            <w:keepNext/>
            <w:keepLines/>
            <w:spacing w:before="40" w:after="0"/>
            <w:outlineLvl w:val="3"/>
          </w:pPr>
        </w:pPrChange>
      </w:pPr>
      <w:ins w:id="1469" w:author="Jeb Pavleas" w:date="2021-04-14T18:00:00Z">
        <w:r w:rsidRPr="00614686">
          <w:t>Define a Scene File</w:t>
        </w:r>
      </w:ins>
    </w:p>
    <w:p w14:paraId="6D111091" w14:textId="77777777" w:rsidR="00614686" w:rsidRPr="00614686" w:rsidRDefault="00614686" w:rsidP="000E4065">
      <w:pPr>
        <w:pStyle w:val="BodyTextFirst"/>
        <w:rPr>
          <w:ins w:id="1470" w:author="Jeb Pavleas" w:date="2021-04-14T18:00:00Z"/>
        </w:rPr>
        <w:pPrChange w:id="1471" w:author="Jeb Pavleas" w:date="2021-04-14T18:01:00Z">
          <w:pPr>
            <w:suppressAutoHyphens/>
            <w:spacing w:after="0"/>
          </w:pPr>
        </w:pPrChange>
      </w:pPr>
      <w:ins w:id="1472" w:author="Jeb Pavleas" w:date="2021-04-14T18:00:00Z">
        <w:r w:rsidRPr="00614686">
          <w:t>Define a simple scene file to capture the game state from the previous project.</w:t>
        </w:r>
      </w:ins>
    </w:p>
    <w:p w14:paraId="42B5802A" w14:textId="77777777" w:rsidR="00614686" w:rsidRPr="00614686" w:rsidRDefault="00614686" w:rsidP="000E4065">
      <w:pPr>
        <w:pStyle w:val="NumList"/>
        <w:numPr>
          <w:ilvl w:val="0"/>
          <w:numId w:val="25"/>
        </w:numPr>
        <w:rPr>
          <w:ins w:id="1473" w:author="Jeb Pavleas" w:date="2021-04-14T18:00:00Z"/>
        </w:rPr>
        <w:pPrChange w:id="1474" w:author="Jeb Pavleas" w:date="2021-04-14T18:02:00Z">
          <w:pPr>
            <w:keepLines/>
            <w:numPr>
              <w:numId w:val="13"/>
            </w:numPr>
            <w:tabs>
              <w:tab w:val="num" w:pos="936"/>
            </w:tabs>
            <w:spacing w:before="120"/>
            <w:ind w:left="936" w:right="1152" w:hanging="360"/>
          </w:pPr>
        </w:pPrChange>
      </w:pPr>
      <w:ins w:id="1475" w:author="Jeb Pavleas" w:date="2021-04-14T18:00:00Z">
        <w:r w:rsidRPr="00614686">
          <w:t xml:space="preserve">Create a new folder at the same level as the </w:t>
        </w:r>
        <w:r w:rsidRPr="000E4065">
          <w:rPr>
            <w:rStyle w:val="CodeInline"/>
            <w:rPrChange w:id="1476" w:author="Jeb Pavleas" w:date="2021-04-14T18:02:00Z">
              <w:rPr>
                <w:rFonts w:ascii="TheSansMonoConNormal" w:hAnsi="TheSansMonoConNormal"/>
                <w:bdr w:val="none" w:sz="0" w:space="0" w:color="auto" w:frame="1"/>
              </w:rPr>
            </w:rPrChange>
          </w:rPr>
          <w:t>src</w:t>
        </w:r>
        <w:r w:rsidRPr="00614686">
          <w:t xml:space="preserve"> folder and name it </w:t>
        </w:r>
        <w:r w:rsidRPr="000E4065">
          <w:rPr>
            <w:rStyle w:val="CodeInline"/>
            <w:rPrChange w:id="1477" w:author="Jeb Pavleas" w:date="2021-04-14T18:02:00Z">
              <w:rPr>
                <w:rFonts w:ascii="TheSansMonoConNormal" w:hAnsi="TheSansMonoConNormal"/>
                <w:bdr w:val="none" w:sz="0" w:space="0" w:color="auto" w:frame="1"/>
              </w:rPr>
            </w:rPrChange>
          </w:rPr>
          <w:t>assets</w:t>
        </w:r>
        <w:r w:rsidRPr="00614686">
          <w:t>. This is the folder where all external resources, or assets, of a game will be stored including the scene files, audio clips, texture images, and fonts.</w:t>
        </w:r>
      </w:ins>
    </w:p>
    <w:p w14:paraId="48029DE7" w14:textId="77777777" w:rsidR="00614686" w:rsidRPr="00614686" w:rsidRDefault="00614686" w:rsidP="000E4065">
      <w:pPr>
        <w:pStyle w:val="NoteTipCaution"/>
        <w:rPr>
          <w:ins w:id="1478" w:author="Jeb Pavleas" w:date="2021-04-14T18:00:00Z"/>
        </w:rPr>
        <w:pPrChange w:id="1479" w:author="Jeb Pavleas" w:date="2021-04-14T18:02:00Z">
          <w:pPr>
            <w:pBdr>
              <w:top w:val="single" w:sz="4" w:space="10" w:color="auto"/>
              <w:bottom w:val="single" w:sz="4" w:space="10" w:color="auto"/>
            </w:pBdr>
            <w:spacing w:before="360" w:after="360" w:line="280" w:lineRule="exact"/>
            <w:ind w:left="144" w:right="144"/>
          </w:pPr>
        </w:pPrChange>
      </w:pPr>
      <w:ins w:id="1480" w:author="Jeb Pavleas" w:date="2021-04-14T18:00:00Z">
        <w:r w:rsidRPr="000E4065">
          <w:rPr>
            <w:rStyle w:val="Strong"/>
            <w:rPrChange w:id="1481" w:author="Jeb Pavleas" w:date="2021-04-14T18:02:00Z">
              <w:rPr>
                <w:b/>
                <w:bCs/>
              </w:rPr>
            </w:rPrChange>
          </w:rPr>
          <w:t>Tip</w:t>
        </w:r>
        <w:r w:rsidRPr="00614686">
          <w:t xml:space="preserve"> It is important to differentiate between the </w:t>
        </w:r>
        <w:commentRangeStart w:id="1482"/>
        <w:commentRangeStart w:id="1483"/>
        <w:r w:rsidRPr="000E4065">
          <w:rPr>
            <w:rStyle w:val="CodeInline"/>
            <w:rPrChange w:id="1484" w:author="Jeb Pavleas" w:date="2021-04-14T18:03:00Z">
              <w:rPr>
                <w:rFonts w:ascii="TheSansMonoConNormal" w:hAnsi="TheSansMonoConNormal"/>
                <w:sz w:val="18"/>
                <w:bdr w:val="none" w:sz="0" w:space="0" w:color="auto" w:frame="1"/>
              </w:rPr>
            </w:rPrChange>
          </w:rPr>
          <w:t>src/engine/resources</w:t>
        </w:r>
        <w:r w:rsidRPr="00614686">
          <w:t xml:space="preserve"> </w:t>
        </w:r>
        <w:commentRangeEnd w:id="1482"/>
        <w:r w:rsidRPr="00614686">
          <w:rPr>
            <w:sz w:val="16"/>
            <w:szCs w:val="16"/>
          </w:rPr>
          <w:commentReference w:id="1482"/>
        </w:r>
        <w:commentRangeEnd w:id="1483"/>
        <w:r w:rsidRPr="00614686">
          <w:rPr>
            <w:sz w:val="16"/>
            <w:szCs w:val="16"/>
          </w:rPr>
          <w:commentReference w:id="1483"/>
        </w:r>
        <w:r w:rsidRPr="00614686">
          <w:t xml:space="preserve">folder that is created for organizing game engine source code files and the </w:t>
        </w:r>
        <w:r w:rsidRPr="000E4065">
          <w:rPr>
            <w:rStyle w:val="CodeInline"/>
            <w:rPrChange w:id="1485" w:author="Jeb Pavleas" w:date="2021-04-14T18:02:00Z">
              <w:rPr>
                <w:rFonts w:ascii="TheSansMonoConNormal" w:hAnsi="TheSansMonoConNormal"/>
                <w:sz w:val="18"/>
                <w:bdr w:val="none" w:sz="0" w:space="0" w:color="auto" w:frame="1"/>
              </w:rPr>
            </w:rPrChange>
          </w:rPr>
          <w:t>assets</w:t>
        </w:r>
        <w:r w:rsidRPr="00614686">
          <w:t xml:space="preserve"> folder that you just created for storing client resources. Although GLSL shaders are also loaded at runtime, they are considered as source code and will continue to be stored in the </w:t>
        </w:r>
        <w:r w:rsidRPr="000E4065">
          <w:rPr>
            <w:rStyle w:val="CodeInline"/>
            <w:rPrChange w:id="1486" w:author="Jeb Pavleas" w:date="2021-04-14T18:02:00Z">
              <w:rPr>
                <w:rFonts w:ascii="TheSansMonoConNormal" w:hAnsi="TheSansMonoConNormal"/>
                <w:sz w:val="18"/>
                <w:bdr w:val="none" w:sz="0" w:space="0" w:color="auto" w:frame="1"/>
              </w:rPr>
            </w:rPrChange>
          </w:rPr>
          <w:t>src/glsl_shaders</w:t>
        </w:r>
        <w:r w:rsidRPr="00614686">
          <w:t xml:space="preserve"> folder.</w:t>
        </w:r>
      </w:ins>
    </w:p>
    <w:p w14:paraId="27708E2C" w14:textId="77777777" w:rsidR="00614686" w:rsidRPr="00614686" w:rsidRDefault="00614686" w:rsidP="000E4065">
      <w:pPr>
        <w:pStyle w:val="NumList"/>
        <w:rPr>
          <w:ins w:id="1487" w:author="Jeb Pavleas" w:date="2021-04-14T18:00:00Z"/>
        </w:rPr>
        <w:pPrChange w:id="1488" w:author="Jeb Pavleas" w:date="2021-04-14T18:03:00Z">
          <w:pPr>
            <w:keepLines/>
            <w:numPr>
              <w:numId w:val="4"/>
            </w:numPr>
            <w:tabs>
              <w:tab w:val="num" w:pos="936"/>
            </w:tabs>
            <w:spacing w:before="120"/>
            <w:ind w:left="936" w:right="1152" w:hanging="360"/>
          </w:pPr>
        </w:pPrChange>
      </w:pPr>
      <w:ins w:id="1489" w:author="Jeb Pavleas" w:date="2021-04-14T18:00:00Z">
        <w:r w:rsidRPr="00614686">
          <w:t xml:space="preserve">Create a new file in the </w:t>
        </w:r>
        <w:r w:rsidRPr="000E4065">
          <w:rPr>
            <w:rStyle w:val="CodeInline"/>
            <w:rPrChange w:id="1490" w:author="Jeb Pavleas" w:date="2021-04-14T18:03:00Z">
              <w:rPr>
                <w:rFonts w:ascii="TheSansMonoConNormal" w:hAnsi="TheSansMonoConNormal"/>
                <w:bdr w:val="none" w:sz="0" w:space="0" w:color="auto" w:frame="1"/>
              </w:rPr>
            </w:rPrChange>
          </w:rPr>
          <w:t>assets</w:t>
        </w:r>
        <w:r w:rsidRPr="00614686">
          <w:t xml:space="preserve"> folder and name it </w:t>
        </w:r>
        <w:r w:rsidRPr="000E4065">
          <w:rPr>
            <w:rStyle w:val="CodeInline"/>
            <w:rPrChange w:id="1491" w:author="Jeb Pavleas" w:date="2021-04-14T18:03:00Z">
              <w:rPr>
                <w:rFonts w:ascii="TheSansMonoConNormal" w:hAnsi="TheSansMonoConNormal"/>
                <w:bdr w:val="none" w:sz="0" w:space="0" w:color="auto" w:frame="1"/>
              </w:rPr>
            </w:rPrChange>
          </w:rPr>
          <w:t>scene.xml</w:t>
        </w:r>
        <w:r w:rsidRPr="00614686">
          <w:t xml:space="preserve">. This file will store the client’s game scene. Add the following content. The listed XML content describes the same scene as defined in the </w:t>
        </w:r>
        <w:r w:rsidRPr="000E4065">
          <w:rPr>
            <w:rStyle w:val="CodeInline"/>
            <w:rPrChange w:id="1492" w:author="Jeb Pavleas" w:date="2021-04-14T18:03:00Z">
              <w:rPr>
                <w:rFonts w:ascii="TheSansMonoConNormal" w:hAnsi="TheSansMonoConNormal"/>
                <w:bdr w:val="none" w:sz="0" w:space="0" w:color="auto" w:frame="1"/>
              </w:rPr>
            </w:rPrChange>
          </w:rPr>
          <w:t>init()</w:t>
        </w:r>
        <w:r w:rsidRPr="00614686">
          <w:t xml:space="preserve"> functions from previous </w:t>
        </w:r>
        <w:r w:rsidRPr="000E4065">
          <w:rPr>
            <w:rStyle w:val="CodeInline"/>
            <w:rPrChange w:id="1493" w:author="Jeb Pavleas" w:date="2021-04-14T18:03:00Z">
              <w:rPr>
                <w:rFonts w:ascii="TheSansMonoConNormal" w:hAnsi="TheSansMonoConNormal"/>
                <w:bdr w:val="none" w:sz="0" w:space="0" w:color="auto" w:frame="1"/>
              </w:rPr>
            </w:rPrChange>
          </w:rPr>
          <w:t>MyGame</w:t>
        </w:r>
        <w:r w:rsidRPr="00614686">
          <w:t xml:space="preserve"> objects.</w:t>
        </w:r>
      </w:ins>
    </w:p>
    <w:p w14:paraId="240AED00" w14:textId="77777777" w:rsidR="00614686" w:rsidRPr="00614686" w:rsidRDefault="00614686" w:rsidP="000E4065">
      <w:pPr>
        <w:pStyle w:val="Code"/>
        <w:rPr>
          <w:ins w:id="1494" w:author="Jeb Pavleas" w:date="2021-04-14T18:00:00Z"/>
        </w:rPr>
        <w:pPrChange w:id="1495" w:author="Jeb Pavleas" w:date="2021-04-14T18:03:00Z">
          <w:pPr>
            <w:spacing w:before="120" w:after="120" w:line="240" w:lineRule="auto"/>
            <w:contextualSpacing/>
          </w:pPr>
        </w:pPrChange>
      </w:pPr>
      <w:ins w:id="1496" w:author="Jeb Pavleas" w:date="2021-04-14T18:00:00Z">
        <w:r w:rsidRPr="00614686">
          <w:t>&lt;MyGameLevel&gt;</w:t>
        </w:r>
      </w:ins>
    </w:p>
    <w:p w14:paraId="5232E99F" w14:textId="77777777" w:rsidR="00614686" w:rsidRPr="00614686" w:rsidRDefault="00614686" w:rsidP="000E4065">
      <w:pPr>
        <w:pStyle w:val="Code"/>
        <w:rPr>
          <w:ins w:id="1497" w:author="Jeb Pavleas" w:date="2021-04-14T18:00:00Z"/>
        </w:rPr>
        <w:pPrChange w:id="1498" w:author="Jeb Pavleas" w:date="2021-04-14T18:03:00Z">
          <w:pPr>
            <w:spacing w:before="120" w:after="120" w:line="240" w:lineRule="auto"/>
            <w:contextualSpacing/>
          </w:pPr>
        </w:pPrChange>
      </w:pPr>
    </w:p>
    <w:p w14:paraId="063963B0" w14:textId="77777777" w:rsidR="00614686" w:rsidRPr="00614686" w:rsidRDefault="00614686" w:rsidP="000E4065">
      <w:pPr>
        <w:pStyle w:val="Code"/>
        <w:rPr>
          <w:ins w:id="1499" w:author="Jeb Pavleas" w:date="2021-04-14T18:00:00Z"/>
        </w:rPr>
        <w:pPrChange w:id="1500" w:author="Jeb Pavleas" w:date="2021-04-14T18:03:00Z">
          <w:pPr>
            <w:spacing w:before="120" w:after="120" w:line="240" w:lineRule="auto"/>
            <w:contextualSpacing/>
          </w:pPr>
        </w:pPrChange>
      </w:pPr>
      <w:ins w:id="1501" w:author="Jeb Pavleas" w:date="2021-04-14T18:00:00Z">
        <w:r w:rsidRPr="00614686">
          <w:t>&lt;!--  *** be careful!! comma (,) is not a supported syntax!!  --&gt;</w:t>
        </w:r>
      </w:ins>
    </w:p>
    <w:p w14:paraId="62B21221" w14:textId="77777777" w:rsidR="00614686" w:rsidRPr="00614686" w:rsidRDefault="00614686" w:rsidP="000E4065">
      <w:pPr>
        <w:pStyle w:val="Code"/>
        <w:rPr>
          <w:ins w:id="1502" w:author="Jeb Pavleas" w:date="2021-04-14T18:00:00Z"/>
        </w:rPr>
        <w:pPrChange w:id="1503" w:author="Jeb Pavleas" w:date="2021-04-14T18:03:00Z">
          <w:pPr>
            <w:spacing w:before="120" w:after="120" w:line="240" w:lineRule="auto"/>
            <w:contextualSpacing/>
          </w:pPr>
        </w:pPrChange>
      </w:pPr>
      <w:ins w:id="1504" w:author="Jeb Pavleas" w:date="2021-04-14T18:00:00Z">
        <w:r w:rsidRPr="00614686">
          <w:t>&lt;!--  make sure there are no comma in between attributes --&gt;</w:t>
        </w:r>
      </w:ins>
    </w:p>
    <w:p w14:paraId="646E68DB" w14:textId="77777777" w:rsidR="00614686" w:rsidRPr="00614686" w:rsidRDefault="00614686" w:rsidP="000E4065">
      <w:pPr>
        <w:pStyle w:val="Code"/>
        <w:rPr>
          <w:ins w:id="1505" w:author="Jeb Pavleas" w:date="2021-04-14T18:00:00Z"/>
        </w:rPr>
        <w:pPrChange w:id="1506" w:author="Jeb Pavleas" w:date="2021-04-14T18:03:00Z">
          <w:pPr>
            <w:spacing w:before="120" w:after="120" w:line="240" w:lineRule="auto"/>
            <w:contextualSpacing/>
          </w:pPr>
        </w:pPrChange>
      </w:pPr>
      <w:ins w:id="1507" w:author="Jeb Pavleas" w:date="2021-04-14T18:00:00Z">
        <w:r w:rsidRPr="00614686">
          <w:t>&lt;!--  e.g., do NOT do:  PosX="20", PosY="30" --&gt;</w:t>
        </w:r>
      </w:ins>
    </w:p>
    <w:p w14:paraId="7AB996D6" w14:textId="77777777" w:rsidR="00614686" w:rsidRPr="00614686" w:rsidRDefault="00614686" w:rsidP="000E4065">
      <w:pPr>
        <w:pStyle w:val="Code"/>
        <w:rPr>
          <w:ins w:id="1508" w:author="Jeb Pavleas" w:date="2021-04-14T18:00:00Z"/>
        </w:rPr>
        <w:pPrChange w:id="1509" w:author="Jeb Pavleas" w:date="2021-04-14T18:03:00Z">
          <w:pPr>
            <w:spacing w:before="120" w:after="120" w:line="240" w:lineRule="auto"/>
            <w:contextualSpacing/>
          </w:pPr>
        </w:pPrChange>
      </w:pPr>
      <w:ins w:id="1510" w:author="Jeb Pavleas" w:date="2021-04-14T18:00:00Z">
        <w:r w:rsidRPr="00614686">
          <w:t>&lt;!--  notice the "comma" between PosX and PosY: Syntax error! --&gt;</w:t>
        </w:r>
      </w:ins>
    </w:p>
    <w:p w14:paraId="3CDC848E" w14:textId="77777777" w:rsidR="00614686" w:rsidRPr="00614686" w:rsidRDefault="00614686" w:rsidP="000E4065">
      <w:pPr>
        <w:pStyle w:val="Code"/>
        <w:rPr>
          <w:ins w:id="1511" w:author="Jeb Pavleas" w:date="2021-04-14T18:00:00Z"/>
        </w:rPr>
        <w:pPrChange w:id="1512" w:author="Jeb Pavleas" w:date="2021-04-14T18:03:00Z">
          <w:pPr>
            <w:spacing w:before="120" w:after="120" w:line="240" w:lineRule="auto"/>
            <w:contextualSpacing/>
          </w:pPr>
        </w:pPrChange>
      </w:pPr>
    </w:p>
    <w:p w14:paraId="72D61C51" w14:textId="77777777" w:rsidR="00614686" w:rsidRPr="00614686" w:rsidRDefault="00614686" w:rsidP="000E4065">
      <w:pPr>
        <w:pStyle w:val="Code"/>
        <w:rPr>
          <w:ins w:id="1513" w:author="Jeb Pavleas" w:date="2021-04-14T18:00:00Z"/>
        </w:rPr>
        <w:pPrChange w:id="1514" w:author="Jeb Pavleas" w:date="2021-04-14T18:03:00Z">
          <w:pPr>
            <w:spacing w:before="120" w:after="120" w:line="240" w:lineRule="auto"/>
            <w:contextualSpacing/>
          </w:pPr>
        </w:pPrChange>
      </w:pPr>
      <w:ins w:id="1515" w:author="Jeb Pavleas" w:date="2021-04-14T18:00:00Z">
        <w:r w:rsidRPr="00614686">
          <w:lastRenderedPageBreak/>
          <w:t xml:space="preserve">    &lt;!-- cameras --&gt;</w:t>
        </w:r>
      </w:ins>
    </w:p>
    <w:p w14:paraId="1B093C60" w14:textId="77777777" w:rsidR="00614686" w:rsidRPr="00614686" w:rsidRDefault="00614686" w:rsidP="000E4065">
      <w:pPr>
        <w:pStyle w:val="Code"/>
        <w:rPr>
          <w:ins w:id="1516" w:author="Jeb Pavleas" w:date="2021-04-14T18:00:00Z"/>
        </w:rPr>
        <w:pPrChange w:id="1517" w:author="Jeb Pavleas" w:date="2021-04-14T18:03:00Z">
          <w:pPr>
            <w:spacing w:before="120" w:after="120" w:line="240" w:lineRule="auto"/>
            <w:contextualSpacing/>
          </w:pPr>
        </w:pPrChange>
      </w:pPr>
      <w:ins w:id="1518" w:author="Jeb Pavleas" w:date="2021-04-14T18:00:00Z">
        <w:r w:rsidRPr="00614686">
          <w:t xml:space="preserve">    &lt;!-- Viewport: x, y, w, h --&gt;</w:t>
        </w:r>
      </w:ins>
    </w:p>
    <w:p w14:paraId="4C5DE68C" w14:textId="77777777" w:rsidR="00614686" w:rsidRPr="00614686" w:rsidRDefault="00614686" w:rsidP="000E4065">
      <w:pPr>
        <w:pStyle w:val="Code"/>
        <w:rPr>
          <w:ins w:id="1519" w:author="Jeb Pavleas" w:date="2021-04-14T18:00:00Z"/>
        </w:rPr>
        <w:pPrChange w:id="1520" w:author="Jeb Pavleas" w:date="2021-04-14T18:03:00Z">
          <w:pPr>
            <w:spacing w:before="120" w:after="120" w:line="240" w:lineRule="auto"/>
            <w:contextualSpacing/>
          </w:pPr>
        </w:pPrChange>
      </w:pPr>
      <w:ins w:id="1521" w:author="Jeb Pavleas" w:date="2021-04-14T18:00:00Z">
        <w:r w:rsidRPr="00614686">
          <w:t xml:space="preserve">    &lt;Camera CenterX="20" CenterY="60" Width="20" </w:t>
        </w:r>
      </w:ins>
    </w:p>
    <w:p w14:paraId="49626120" w14:textId="77777777" w:rsidR="00614686" w:rsidRPr="00614686" w:rsidRDefault="00614686" w:rsidP="000E4065">
      <w:pPr>
        <w:pStyle w:val="Code"/>
        <w:rPr>
          <w:ins w:id="1522" w:author="Jeb Pavleas" w:date="2021-04-14T18:00:00Z"/>
        </w:rPr>
        <w:pPrChange w:id="1523" w:author="Jeb Pavleas" w:date="2021-04-14T18:03:00Z">
          <w:pPr>
            <w:spacing w:before="120" w:after="120" w:line="240" w:lineRule="auto"/>
            <w:contextualSpacing/>
          </w:pPr>
        </w:pPrChange>
      </w:pPr>
      <w:ins w:id="1524" w:author="Jeb Pavleas" w:date="2021-04-14T18:00:00Z">
        <w:r w:rsidRPr="00614686">
          <w:t xml:space="preserve">            Viewport="20 40 600 300"   </w:t>
        </w:r>
      </w:ins>
    </w:p>
    <w:p w14:paraId="5E34E16A" w14:textId="77777777" w:rsidR="00614686" w:rsidRPr="00614686" w:rsidRDefault="00614686" w:rsidP="000E4065">
      <w:pPr>
        <w:pStyle w:val="Code"/>
        <w:rPr>
          <w:ins w:id="1525" w:author="Jeb Pavleas" w:date="2021-04-14T18:00:00Z"/>
        </w:rPr>
        <w:pPrChange w:id="1526" w:author="Jeb Pavleas" w:date="2021-04-14T18:03:00Z">
          <w:pPr>
            <w:spacing w:before="120" w:after="120" w:line="240" w:lineRule="auto"/>
            <w:contextualSpacing/>
          </w:pPr>
        </w:pPrChange>
      </w:pPr>
      <w:ins w:id="1527" w:author="Jeb Pavleas" w:date="2021-04-14T18:00:00Z">
        <w:r w:rsidRPr="00614686">
          <w:t xml:space="preserve">            BgColor="0.8 0.8 0.8 1.0"</w:t>
        </w:r>
      </w:ins>
    </w:p>
    <w:p w14:paraId="2DB882B7" w14:textId="77777777" w:rsidR="00614686" w:rsidRPr="00614686" w:rsidRDefault="00614686" w:rsidP="000E4065">
      <w:pPr>
        <w:pStyle w:val="Code"/>
        <w:rPr>
          <w:ins w:id="1528" w:author="Jeb Pavleas" w:date="2021-04-14T18:00:00Z"/>
        </w:rPr>
        <w:pPrChange w:id="1529" w:author="Jeb Pavleas" w:date="2021-04-14T18:03:00Z">
          <w:pPr>
            <w:spacing w:before="120" w:after="120" w:line="240" w:lineRule="auto"/>
            <w:contextualSpacing/>
          </w:pPr>
        </w:pPrChange>
      </w:pPr>
      <w:ins w:id="1530" w:author="Jeb Pavleas" w:date="2021-04-14T18:00:00Z">
        <w:r w:rsidRPr="00614686">
          <w:t xml:space="preserve">    /&gt;</w:t>
        </w:r>
      </w:ins>
    </w:p>
    <w:p w14:paraId="1A7B6CD7" w14:textId="77777777" w:rsidR="00614686" w:rsidRPr="00614686" w:rsidRDefault="00614686" w:rsidP="000E4065">
      <w:pPr>
        <w:pStyle w:val="Code"/>
        <w:rPr>
          <w:ins w:id="1531" w:author="Jeb Pavleas" w:date="2021-04-14T18:00:00Z"/>
        </w:rPr>
        <w:pPrChange w:id="1532" w:author="Jeb Pavleas" w:date="2021-04-14T18:03:00Z">
          <w:pPr>
            <w:spacing w:before="120" w:after="120" w:line="240" w:lineRule="auto"/>
            <w:contextualSpacing/>
          </w:pPr>
        </w:pPrChange>
      </w:pPr>
      <w:ins w:id="1533" w:author="Jeb Pavleas" w:date="2021-04-14T18:00:00Z">
        <w:r w:rsidRPr="00614686">
          <w:t xml:space="preserve">                    </w:t>
        </w:r>
      </w:ins>
    </w:p>
    <w:p w14:paraId="0C0B3D17" w14:textId="77777777" w:rsidR="00614686" w:rsidRPr="00614686" w:rsidRDefault="00614686" w:rsidP="000E4065">
      <w:pPr>
        <w:pStyle w:val="Code"/>
        <w:rPr>
          <w:ins w:id="1534" w:author="Jeb Pavleas" w:date="2021-04-14T18:00:00Z"/>
        </w:rPr>
        <w:pPrChange w:id="1535" w:author="Jeb Pavleas" w:date="2021-04-14T18:03:00Z">
          <w:pPr>
            <w:spacing w:before="120" w:after="120" w:line="240" w:lineRule="auto"/>
            <w:contextualSpacing/>
          </w:pPr>
        </w:pPrChange>
      </w:pPr>
      <w:ins w:id="1536" w:author="Jeb Pavleas" w:date="2021-04-14T18:00:00Z">
        <w:r w:rsidRPr="00614686">
          <w:t xml:space="preserve">    &lt;!-- Squares Rotation is in degree --&gt;</w:t>
        </w:r>
      </w:ins>
    </w:p>
    <w:p w14:paraId="26334BB0" w14:textId="77777777" w:rsidR="00614686" w:rsidRPr="00614686" w:rsidRDefault="00614686" w:rsidP="000E4065">
      <w:pPr>
        <w:pStyle w:val="Code"/>
        <w:rPr>
          <w:ins w:id="1537" w:author="Jeb Pavleas" w:date="2021-04-14T18:00:00Z"/>
        </w:rPr>
        <w:pPrChange w:id="1538" w:author="Jeb Pavleas" w:date="2021-04-14T18:03:00Z">
          <w:pPr>
            <w:spacing w:before="120" w:after="120" w:line="240" w:lineRule="auto"/>
            <w:contextualSpacing/>
          </w:pPr>
        </w:pPrChange>
      </w:pPr>
      <w:ins w:id="1539" w:author="Jeb Pavleas" w:date="2021-04-14T18:00:00Z">
        <w:r w:rsidRPr="00614686">
          <w:t xml:space="preserve">    &lt;Square PosX="20" PosY="60" Width="5" Height="5" Rotation="30" Color="1 1 1 1" /&gt;</w:t>
        </w:r>
      </w:ins>
    </w:p>
    <w:p w14:paraId="18EB587C" w14:textId="77777777" w:rsidR="00614686" w:rsidRPr="00614686" w:rsidRDefault="00614686" w:rsidP="000E4065">
      <w:pPr>
        <w:pStyle w:val="Code"/>
        <w:rPr>
          <w:ins w:id="1540" w:author="Jeb Pavleas" w:date="2021-04-14T18:00:00Z"/>
        </w:rPr>
        <w:pPrChange w:id="1541" w:author="Jeb Pavleas" w:date="2021-04-14T18:03:00Z">
          <w:pPr>
            <w:spacing w:before="120" w:after="120" w:line="240" w:lineRule="auto"/>
            <w:contextualSpacing/>
          </w:pPr>
        </w:pPrChange>
      </w:pPr>
      <w:ins w:id="1542" w:author="Jeb Pavleas" w:date="2021-04-14T18:00:00Z">
        <w:r w:rsidRPr="00614686">
          <w:t xml:space="preserve">    &lt;Square PosX="20" PosY="60" Width="2" Height="2" Rotation="0"  Color="1 0 0 1" /&gt;</w:t>
        </w:r>
      </w:ins>
    </w:p>
    <w:p w14:paraId="17AE53B5" w14:textId="77777777" w:rsidR="00614686" w:rsidRPr="00614686" w:rsidRDefault="00614686" w:rsidP="000E4065">
      <w:pPr>
        <w:pStyle w:val="Code"/>
        <w:rPr>
          <w:ins w:id="1543" w:author="Jeb Pavleas" w:date="2021-04-14T18:00:00Z"/>
        </w:rPr>
        <w:pPrChange w:id="1544" w:author="Jeb Pavleas" w:date="2021-04-14T18:03:00Z">
          <w:pPr>
            <w:spacing w:before="120" w:after="120" w:line="240" w:lineRule="auto"/>
            <w:contextualSpacing/>
          </w:pPr>
        </w:pPrChange>
      </w:pPr>
      <w:ins w:id="1545" w:author="Jeb Pavleas" w:date="2021-04-14T18:00:00Z">
        <w:r w:rsidRPr="00614686">
          <w:t>&lt;/MyGameLevel&gt;</w:t>
        </w:r>
      </w:ins>
    </w:p>
    <w:p w14:paraId="15CE053F" w14:textId="77777777" w:rsidR="00614686" w:rsidRPr="00614686" w:rsidRDefault="00614686" w:rsidP="000E4065">
      <w:pPr>
        <w:pStyle w:val="NoteTipCaution"/>
        <w:rPr>
          <w:ins w:id="1546" w:author="Jeb Pavleas" w:date="2021-04-14T18:00:00Z"/>
        </w:rPr>
        <w:pPrChange w:id="1547" w:author="Jeb Pavleas" w:date="2021-04-14T18:03:00Z">
          <w:pPr>
            <w:pBdr>
              <w:top w:val="single" w:sz="4" w:space="10" w:color="auto"/>
              <w:bottom w:val="single" w:sz="4" w:space="10" w:color="auto"/>
            </w:pBdr>
            <w:spacing w:before="360" w:after="360" w:line="280" w:lineRule="exact"/>
            <w:ind w:left="144" w:right="144"/>
          </w:pPr>
        </w:pPrChange>
      </w:pPr>
      <w:ins w:id="1548" w:author="Jeb Pavleas" w:date="2021-04-14T18:00:00Z">
        <w:r w:rsidRPr="000E4065">
          <w:rPr>
            <w:rStyle w:val="Strong"/>
            <w:rPrChange w:id="1549" w:author="Jeb Pavleas" w:date="2021-04-14T18:03:00Z">
              <w:rPr>
                <w:b/>
                <w:bCs/>
              </w:rPr>
            </w:rPrChange>
          </w:rPr>
          <w:t>Tip</w:t>
        </w:r>
        <w:r w:rsidRPr="00614686">
          <w:t xml:space="preserve"> The JavaScript XML parser does not support delimiting attributes with commas.</w:t>
        </w:r>
      </w:ins>
    </w:p>
    <w:p w14:paraId="1BAC0819" w14:textId="77777777" w:rsidR="00614686" w:rsidRPr="00614686" w:rsidRDefault="00614686" w:rsidP="000E4065">
      <w:pPr>
        <w:pStyle w:val="Heading4"/>
        <w:rPr>
          <w:ins w:id="1550" w:author="Jeb Pavleas" w:date="2021-04-14T18:00:00Z"/>
        </w:rPr>
        <w:pPrChange w:id="1551" w:author="Jeb Pavleas" w:date="2021-04-14T18:03:00Z">
          <w:pPr>
            <w:keepNext/>
            <w:keepLines/>
            <w:spacing w:before="40" w:after="0"/>
            <w:outlineLvl w:val="3"/>
          </w:pPr>
        </w:pPrChange>
      </w:pPr>
      <w:ins w:id="1552" w:author="Jeb Pavleas" w:date="2021-04-14T18:00:00Z">
        <w:r w:rsidRPr="00614686">
          <w:t>Parse the Scene File</w:t>
        </w:r>
      </w:ins>
    </w:p>
    <w:p w14:paraId="31BF6220" w14:textId="77777777" w:rsidR="00614686" w:rsidRPr="00614686" w:rsidRDefault="00614686" w:rsidP="000E4065">
      <w:pPr>
        <w:pStyle w:val="BodyTextFirst"/>
        <w:rPr>
          <w:ins w:id="1553" w:author="Jeb Pavleas" w:date="2021-04-14T18:00:00Z"/>
        </w:rPr>
        <w:pPrChange w:id="1554" w:author="Jeb Pavleas" w:date="2021-04-14T18:04:00Z">
          <w:pPr>
            <w:numPr>
              <w:numId w:val="13"/>
            </w:numPr>
            <w:tabs>
              <w:tab w:val="num" w:pos="936"/>
            </w:tabs>
            <w:autoSpaceDE w:val="0"/>
            <w:autoSpaceDN w:val="0"/>
            <w:spacing w:before="120" w:after="0" w:line="240" w:lineRule="auto"/>
            <w:jc w:val="both"/>
          </w:pPr>
        </w:pPrChange>
      </w:pPr>
      <w:ins w:id="1555" w:author="Jeb Pavleas" w:date="2021-04-14T18:00:00Z">
        <w:r w:rsidRPr="00614686">
          <w:t xml:space="preserve">A specific parser for the listed XML scene file must be defined to extract the scene information. Since the scene file is specific to a game, the parser should also be specific to the game and be created within the </w:t>
        </w:r>
        <w:r w:rsidRPr="000E4065">
          <w:rPr>
            <w:rStyle w:val="CodeInline"/>
            <w:rPrChange w:id="1556" w:author="Jeb Pavleas" w:date="2021-04-14T18:05:00Z">
              <w:rPr>
                <w:rFonts w:ascii="TheSansMonoConNormal" w:hAnsi="TheSansMonoConNormal"/>
                <w:bdr w:val="none" w:sz="0" w:space="0" w:color="auto" w:frame="1"/>
              </w:rPr>
            </w:rPrChange>
          </w:rPr>
          <w:t>my_game</w:t>
        </w:r>
        <w:r w:rsidRPr="00614686">
          <w:t xml:space="preserve"> folder.</w:t>
        </w:r>
      </w:ins>
    </w:p>
    <w:p w14:paraId="16244490" w14:textId="77777777" w:rsidR="00614686" w:rsidRPr="00614686" w:rsidRDefault="00614686" w:rsidP="000E4065">
      <w:pPr>
        <w:pStyle w:val="NumList"/>
        <w:numPr>
          <w:ilvl w:val="0"/>
          <w:numId w:val="26"/>
        </w:numPr>
        <w:rPr>
          <w:ins w:id="1557" w:author="Jeb Pavleas" w:date="2021-04-14T18:00:00Z"/>
        </w:rPr>
        <w:pPrChange w:id="1558" w:author="Jeb Pavleas" w:date="2021-04-14T18:05:00Z">
          <w:pPr>
            <w:keepLines/>
            <w:numPr>
              <w:numId w:val="13"/>
            </w:numPr>
            <w:tabs>
              <w:tab w:val="num" w:pos="936"/>
            </w:tabs>
            <w:spacing w:before="120"/>
            <w:ind w:left="936" w:right="1152" w:hanging="360"/>
          </w:pPr>
        </w:pPrChange>
      </w:pPr>
      <w:ins w:id="1559" w:author="Jeb Pavleas" w:date="2021-04-14T18:00:00Z">
        <w:r w:rsidRPr="00614686">
          <w:t xml:space="preserve">Create a new folder in the </w:t>
        </w:r>
        <w:r w:rsidRPr="00371547">
          <w:rPr>
            <w:rFonts w:ascii="TheSansMonoConNormal" w:hAnsi="TheSansMonoConNormal"/>
            <w:bdr w:val="none" w:sz="0" w:space="0" w:color="auto" w:frame="1"/>
          </w:rPr>
          <w:t>src/my_game</w:t>
        </w:r>
        <w:r w:rsidRPr="00614686">
          <w:t xml:space="preserve"> folder and name it </w:t>
        </w:r>
        <w:r w:rsidRPr="000E4065">
          <w:rPr>
            <w:rStyle w:val="CodeInline"/>
            <w:rPrChange w:id="1560" w:author="Jeb Pavleas" w:date="2021-04-14T18:06:00Z">
              <w:rPr>
                <w:rFonts w:ascii="TheSansMonoConNormal" w:hAnsi="TheSansMonoConNormal"/>
                <w:bdr w:val="none" w:sz="0" w:space="0" w:color="auto" w:frame="1"/>
              </w:rPr>
            </w:rPrChange>
          </w:rPr>
          <w:t>util</w:t>
        </w:r>
        <w:r w:rsidRPr="00614686">
          <w:t xml:space="preserve">. </w:t>
        </w:r>
        <w:bookmarkStart w:id="1561" w:name="_Hlk69013841"/>
        <w:r w:rsidRPr="00614686">
          <w:t xml:space="preserve">Add a new file in the </w:t>
        </w:r>
        <w:r w:rsidRPr="000E4065">
          <w:rPr>
            <w:rStyle w:val="CodeInline"/>
            <w:rPrChange w:id="1562" w:author="Jeb Pavleas" w:date="2021-04-14T18:06:00Z">
              <w:rPr>
                <w:rFonts w:ascii="TheSansMonoConNormal" w:hAnsi="TheSansMonoConNormal"/>
                <w:bdr w:val="none" w:sz="0" w:space="0" w:color="auto" w:frame="1"/>
              </w:rPr>
            </w:rPrChange>
          </w:rPr>
          <w:t>util</w:t>
        </w:r>
        <w:r w:rsidRPr="00614686">
          <w:t xml:space="preserve"> folder and name it </w:t>
        </w:r>
        <w:r w:rsidRPr="000E4065">
          <w:rPr>
            <w:rStyle w:val="CodeInline"/>
            <w:rPrChange w:id="1563" w:author="Jeb Pavleas" w:date="2021-04-14T18:06:00Z">
              <w:rPr>
                <w:rFonts w:ascii="TheSansMonoConNormal" w:hAnsi="TheSansMonoConNormal"/>
                <w:bdr w:val="none" w:sz="0" w:space="0" w:color="auto" w:frame="1"/>
              </w:rPr>
            </w:rPrChange>
          </w:rPr>
          <w:t>scene_file_parser.js</w:t>
        </w:r>
        <w:r w:rsidRPr="00614686">
          <w:t>. This file will contain the specific parsing logic to decode the listed scene file.</w:t>
        </w:r>
      </w:ins>
    </w:p>
    <w:bookmarkEnd w:id="1561"/>
    <w:p w14:paraId="0867011D" w14:textId="77777777" w:rsidR="00614686" w:rsidRPr="00614686" w:rsidRDefault="00614686" w:rsidP="000E4065">
      <w:pPr>
        <w:pStyle w:val="NumList"/>
        <w:rPr>
          <w:ins w:id="1564" w:author="Jeb Pavleas" w:date="2021-04-14T18:00:00Z"/>
        </w:rPr>
        <w:pPrChange w:id="1565" w:author="Jeb Pavleas" w:date="2021-04-14T18:04:00Z">
          <w:pPr>
            <w:keepLines/>
            <w:numPr>
              <w:numId w:val="4"/>
            </w:numPr>
            <w:tabs>
              <w:tab w:val="num" w:pos="936"/>
            </w:tabs>
            <w:spacing w:before="120"/>
            <w:ind w:left="936" w:right="1152" w:hanging="360"/>
          </w:pPr>
        </w:pPrChange>
      </w:pPr>
      <w:ins w:id="1566" w:author="Jeb Pavleas" w:date="2021-04-14T18:00:00Z">
        <w:r w:rsidRPr="00614686">
          <w:t xml:space="preserve">Define a new class, name it </w:t>
        </w:r>
        <w:r w:rsidRPr="000E4065">
          <w:rPr>
            <w:rStyle w:val="CodeInline"/>
            <w:rPrChange w:id="1567" w:author="Jeb Pavleas" w:date="2021-04-14T18:06:00Z">
              <w:rPr>
                <w:rFonts w:ascii="TheSansMonoConNormal" w:hAnsi="TheSansMonoConNormal"/>
                <w:bdr w:val="none" w:sz="0" w:space="0" w:color="auto" w:frame="1"/>
              </w:rPr>
            </w:rPrChange>
          </w:rPr>
          <w:t>SceneFileParser</w:t>
        </w:r>
        <w:r w:rsidRPr="00614686">
          <w:t>, and add a constructor with code as follows:</w:t>
        </w:r>
      </w:ins>
    </w:p>
    <w:p w14:paraId="72A25CDF" w14:textId="77777777" w:rsidR="00614686" w:rsidRPr="00371547" w:rsidRDefault="00614686" w:rsidP="000E4065">
      <w:pPr>
        <w:pStyle w:val="Code"/>
        <w:rPr>
          <w:ins w:id="1568" w:author="Jeb Pavleas" w:date="2021-04-14T18:00:00Z"/>
        </w:rPr>
        <w:pPrChange w:id="1569" w:author="Jeb Pavleas" w:date="2021-04-14T18:05:00Z">
          <w:pPr>
            <w:spacing w:before="120" w:after="120" w:line="240" w:lineRule="auto"/>
            <w:contextualSpacing/>
          </w:pPr>
        </w:pPrChange>
      </w:pPr>
      <w:ins w:id="1570" w:author="Jeb Pavleas" w:date="2021-04-14T18:00:00Z">
        <w:r w:rsidRPr="00371547">
          <w:t>import engine from "../../engine/index.js";</w:t>
        </w:r>
      </w:ins>
    </w:p>
    <w:p w14:paraId="59D1BEB6" w14:textId="77777777" w:rsidR="00614686" w:rsidRPr="00371547" w:rsidRDefault="00614686" w:rsidP="000E4065">
      <w:pPr>
        <w:pStyle w:val="Code"/>
        <w:rPr>
          <w:ins w:id="1571" w:author="Jeb Pavleas" w:date="2021-04-14T18:00:00Z"/>
        </w:rPr>
        <w:pPrChange w:id="1572" w:author="Jeb Pavleas" w:date="2021-04-14T18:05:00Z">
          <w:pPr>
            <w:spacing w:before="120" w:after="120" w:line="240" w:lineRule="auto"/>
            <w:contextualSpacing/>
          </w:pPr>
        </w:pPrChange>
      </w:pPr>
    </w:p>
    <w:p w14:paraId="1091DFD0" w14:textId="1E3FC6D4" w:rsidR="00614686" w:rsidRPr="00371547" w:rsidRDefault="00614686" w:rsidP="000E4065">
      <w:pPr>
        <w:pStyle w:val="Code"/>
        <w:rPr>
          <w:ins w:id="1573" w:author="Jeb Pavleas" w:date="2021-04-14T18:00:00Z"/>
        </w:rPr>
        <w:pPrChange w:id="1574" w:author="Jeb Pavleas" w:date="2021-04-14T18:05:00Z">
          <w:pPr>
            <w:spacing w:before="120" w:after="120" w:line="240" w:lineRule="auto"/>
            <w:contextualSpacing/>
          </w:pPr>
        </w:pPrChange>
      </w:pPr>
      <w:ins w:id="1575" w:author="Jeb Pavleas" w:date="2021-04-14T18:00:00Z">
        <w:r w:rsidRPr="00371547">
          <w:t>class SceneFileParser {</w:t>
        </w:r>
      </w:ins>
    </w:p>
    <w:p w14:paraId="4743F55F" w14:textId="77777777" w:rsidR="00614686" w:rsidRPr="00371547" w:rsidRDefault="00614686" w:rsidP="000E4065">
      <w:pPr>
        <w:pStyle w:val="Code"/>
        <w:rPr>
          <w:ins w:id="1576" w:author="Jeb Pavleas" w:date="2021-04-14T18:00:00Z"/>
        </w:rPr>
        <w:pPrChange w:id="1577" w:author="Jeb Pavleas" w:date="2021-04-14T18:05:00Z">
          <w:pPr>
            <w:spacing w:before="120" w:after="120" w:line="240" w:lineRule="auto"/>
            <w:contextualSpacing/>
          </w:pPr>
        </w:pPrChange>
      </w:pPr>
      <w:ins w:id="1578" w:author="Jeb Pavleas" w:date="2021-04-14T18:00:00Z">
        <w:r w:rsidRPr="00371547">
          <w:t xml:space="preserve">    constructor (xml) {</w:t>
        </w:r>
      </w:ins>
    </w:p>
    <w:p w14:paraId="152909F1" w14:textId="77777777" w:rsidR="00614686" w:rsidRPr="00371547" w:rsidRDefault="00614686" w:rsidP="000E4065">
      <w:pPr>
        <w:pStyle w:val="Code"/>
        <w:rPr>
          <w:ins w:id="1579" w:author="Jeb Pavleas" w:date="2021-04-14T18:00:00Z"/>
        </w:rPr>
        <w:pPrChange w:id="1580" w:author="Jeb Pavleas" w:date="2021-04-14T18:05:00Z">
          <w:pPr>
            <w:spacing w:before="120" w:after="120" w:line="240" w:lineRule="auto"/>
            <w:contextualSpacing/>
          </w:pPr>
        </w:pPrChange>
      </w:pPr>
      <w:ins w:id="1581" w:author="Jeb Pavleas" w:date="2021-04-14T18:00:00Z">
        <w:r w:rsidRPr="00371547">
          <w:t xml:space="preserve">        this.xml = xml</w:t>
        </w:r>
      </w:ins>
    </w:p>
    <w:p w14:paraId="5C3F4A1C" w14:textId="0FBB6F43" w:rsidR="00614686" w:rsidRPr="00371547" w:rsidRDefault="00614686" w:rsidP="000E4065">
      <w:pPr>
        <w:pStyle w:val="Code"/>
        <w:rPr>
          <w:ins w:id="1582" w:author="Jeb Pavleas" w:date="2021-04-14T18:00:00Z"/>
        </w:rPr>
        <w:pPrChange w:id="1583" w:author="Jeb Pavleas" w:date="2021-04-14T18:05:00Z">
          <w:pPr>
            <w:spacing w:before="120" w:after="120" w:line="240" w:lineRule="auto"/>
            <w:contextualSpacing/>
          </w:pPr>
        </w:pPrChange>
      </w:pPr>
      <w:ins w:id="1584" w:author="Jeb Pavleas" w:date="2021-04-14T18:00:00Z">
        <w:r w:rsidRPr="00371547">
          <w:t xml:space="preserve">    }</w:t>
        </w:r>
      </w:ins>
    </w:p>
    <w:p w14:paraId="030AEC11" w14:textId="77777777" w:rsidR="00614686" w:rsidRPr="00371547" w:rsidRDefault="00614686" w:rsidP="000E4065">
      <w:pPr>
        <w:pStyle w:val="Code"/>
        <w:rPr>
          <w:ins w:id="1585" w:author="Jeb Pavleas" w:date="2021-04-14T18:00:00Z"/>
        </w:rPr>
        <w:pPrChange w:id="1586" w:author="Jeb Pavleas" w:date="2021-04-14T18:05:00Z">
          <w:pPr>
            <w:spacing w:before="120" w:after="120" w:line="240" w:lineRule="auto"/>
            <w:contextualSpacing/>
          </w:pPr>
        </w:pPrChange>
      </w:pPr>
      <w:ins w:id="1587" w:author="Jeb Pavleas" w:date="2021-04-14T18:00:00Z">
        <w:r w:rsidRPr="00371547">
          <w:t xml:space="preserve">    </w:t>
        </w:r>
        <w:commentRangeStart w:id="1588"/>
        <w:r w:rsidRPr="00371547">
          <w:t>// … additional code to follow …</w:t>
        </w:r>
        <w:commentRangeEnd w:id="1588"/>
        <w:r w:rsidRPr="000E4065">
          <w:rPr>
            <w:rPrChange w:id="1589" w:author="Jeb Pavleas" w:date="2021-04-14T18:05:00Z">
              <w:rPr>
                <w:sz w:val="16"/>
                <w:szCs w:val="16"/>
              </w:rPr>
            </w:rPrChange>
          </w:rPr>
          <w:commentReference w:id="1588"/>
        </w:r>
      </w:ins>
    </w:p>
    <w:p w14:paraId="550EFE20" w14:textId="77777777" w:rsidR="00614686" w:rsidRPr="00371547" w:rsidRDefault="00614686" w:rsidP="000E4065">
      <w:pPr>
        <w:pStyle w:val="Code"/>
        <w:rPr>
          <w:ins w:id="1590" w:author="Jeb Pavleas" w:date="2021-04-14T18:00:00Z"/>
        </w:rPr>
        <w:pPrChange w:id="1591" w:author="Jeb Pavleas" w:date="2021-04-14T18:05:00Z">
          <w:pPr>
            <w:spacing w:before="120" w:after="120" w:line="240" w:lineRule="auto"/>
            <w:contextualSpacing/>
          </w:pPr>
        </w:pPrChange>
      </w:pPr>
      <w:ins w:id="1592" w:author="Jeb Pavleas" w:date="2021-04-14T18:00:00Z">
        <w:r w:rsidRPr="00371547">
          <w:t>}</w:t>
        </w:r>
      </w:ins>
    </w:p>
    <w:p w14:paraId="3B37E313" w14:textId="77777777" w:rsidR="00614686" w:rsidRPr="00614686" w:rsidRDefault="00614686" w:rsidP="000E4065">
      <w:pPr>
        <w:pStyle w:val="BodyTextFirst"/>
        <w:rPr>
          <w:ins w:id="1593" w:author="Jeb Pavleas" w:date="2021-04-14T18:00:00Z"/>
        </w:rPr>
        <w:pPrChange w:id="1594" w:author="Jeb Pavleas" w:date="2021-04-14T18:04:00Z">
          <w:pPr>
            <w:numPr>
              <w:numId w:val="13"/>
            </w:numPr>
            <w:tabs>
              <w:tab w:val="num" w:pos="936"/>
            </w:tabs>
            <w:autoSpaceDE w:val="0"/>
            <w:autoSpaceDN w:val="0"/>
            <w:spacing w:before="120" w:after="0" w:line="240" w:lineRule="auto"/>
            <w:jc w:val="both"/>
          </w:pPr>
        </w:pPrChange>
      </w:pPr>
      <w:ins w:id="1595" w:author="Jeb Pavleas" w:date="2021-04-14T18:00:00Z">
        <w:r w:rsidRPr="00614686">
          <w:t xml:space="preserve">Note that the </w:t>
        </w:r>
        <w:r w:rsidRPr="000E4065">
          <w:rPr>
            <w:rStyle w:val="CodeInline"/>
            <w:rPrChange w:id="1596" w:author="Jeb Pavleas" w:date="2021-04-14T18:04:00Z">
              <w:rPr>
                <w:rFonts w:ascii="TheSansMonoConNormal" w:hAnsi="TheSansMonoConNormal"/>
                <w:bdr w:val="none" w:sz="0" w:space="0" w:color="auto" w:frame="1"/>
              </w:rPr>
            </w:rPrChange>
          </w:rPr>
          <w:t>xml</w:t>
        </w:r>
        <w:r w:rsidRPr="00614686">
          <w:t xml:space="preserve"> parameter is the actual content of the loaded XLM file.</w:t>
        </w:r>
      </w:ins>
    </w:p>
    <w:p w14:paraId="6A0F2B63" w14:textId="77777777" w:rsidR="00614686" w:rsidRPr="00614686" w:rsidRDefault="00614686" w:rsidP="000E4065">
      <w:pPr>
        <w:pStyle w:val="NoteTipCaution"/>
        <w:rPr>
          <w:ins w:id="1597" w:author="Jeb Pavleas" w:date="2021-04-14T18:00:00Z"/>
        </w:rPr>
        <w:pPrChange w:id="1598" w:author="Jeb Pavleas" w:date="2021-04-14T18:06:00Z">
          <w:pPr>
            <w:pBdr>
              <w:top w:val="single" w:sz="4" w:space="10" w:color="auto"/>
              <w:bottom w:val="single" w:sz="4" w:space="10" w:color="auto"/>
            </w:pBdr>
            <w:spacing w:before="360" w:after="360" w:line="280" w:lineRule="exact"/>
            <w:ind w:left="144" w:right="144"/>
          </w:pPr>
        </w:pPrChange>
      </w:pPr>
      <w:ins w:id="1599" w:author="Jeb Pavleas" w:date="2021-04-14T18:00:00Z">
        <w:r w:rsidRPr="000E4065">
          <w:rPr>
            <w:rStyle w:val="Strong"/>
            <w:rPrChange w:id="1600" w:author="Jeb Pavleas" w:date="2021-04-14T18:06:00Z">
              <w:rPr>
                <w:b/>
                <w:bCs/>
              </w:rPr>
            </w:rPrChange>
          </w:rPr>
          <w:lastRenderedPageBreak/>
          <w:t>Note</w:t>
        </w:r>
        <w:r w:rsidRPr="00614686">
          <w:t xml:space="preserve"> The following XML parsing is based on JavaScript XML API. Please refer to </w:t>
        </w:r>
        <w:r w:rsidRPr="000E4065">
          <w:rPr>
            <w:rStyle w:val="Strong"/>
            <w:rPrChange w:id="1601" w:author="Jeb Pavleas" w:date="2021-04-14T18:06:00Z">
              <w:rPr>
                <w:b/>
                <w:bCs/>
              </w:rPr>
            </w:rPrChange>
          </w:rPr>
          <w:t>www.w3schools.com/dom/</w:t>
        </w:r>
        <w:r w:rsidRPr="00614686">
          <w:t xml:space="preserve"> for more details.</w:t>
        </w:r>
      </w:ins>
    </w:p>
    <w:p w14:paraId="63006CD9" w14:textId="77777777" w:rsidR="00614686" w:rsidRPr="00614686" w:rsidRDefault="00614686" w:rsidP="000E4065">
      <w:pPr>
        <w:pStyle w:val="NumList"/>
        <w:rPr>
          <w:ins w:id="1602" w:author="Jeb Pavleas" w:date="2021-04-14T18:00:00Z"/>
        </w:rPr>
        <w:pPrChange w:id="1603" w:author="Jeb Pavleas" w:date="2021-04-14T18:06:00Z">
          <w:pPr>
            <w:keepLines/>
            <w:numPr>
              <w:numId w:val="4"/>
            </w:numPr>
            <w:tabs>
              <w:tab w:val="num" w:pos="936"/>
            </w:tabs>
            <w:spacing w:before="120"/>
            <w:ind w:left="936" w:right="1152" w:hanging="360"/>
          </w:pPr>
        </w:pPrChange>
      </w:pPr>
      <w:ins w:id="1604" w:author="Jeb Pavleas" w:date="2021-04-14T18:00:00Z">
        <w:r w:rsidRPr="00614686">
          <w:t xml:space="preserve">Add a function </w:t>
        </w:r>
        <w:bookmarkStart w:id="1605" w:name="_Hlk69011043"/>
        <w:r w:rsidRPr="00614686">
          <w:t xml:space="preserve">to the </w:t>
        </w:r>
        <w:r w:rsidRPr="000E4065">
          <w:rPr>
            <w:rStyle w:val="CodeInline"/>
            <w:rPrChange w:id="1606" w:author="Jeb Pavleas" w:date="2021-04-14T18:07:00Z">
              <w:rPr>
                <w:rFonts w:ascii="TheSansMonoConNormal" w:hAnsi="TheSansMonoConNormal"/>
                <w:bdr w:val="none" w:sz="0" w:space="0" w:color="auto" w:frame="1"/>
              </w:rPr>
            </w:rPrChange>
          </w:rPr>
          <w:t>SceneFileParser</w:t>
        </w:r>
        <w:r w:rsidRPr="00614686">
          <w:t xml:space="preserve"> to </w:t>
        </w:r>
        <w:bookmarkEnd w:id="1605"/>
        <w:r w:rsidRPr="00614686">
          <w:t xml:space="preserve">parse the details of the </w:t>
        </w:r>
        <w:r w:rsidRPr="00614686">
          <w:rPr>
            <w:i/>
            <w:iCs/>
          </w:rPr>
          <w:t>camera</w:t>
        </w:r>
        <w:r w:rsidRPr="00614686">
          <w:t xml:space="preserve"> from the </w:t>
        </w:r>
        <w:r w:rsidRPr="000E4065">
          <w:rPr>
            <w:rStyle w:val="CodeInline"/>
            <w:rPrChange w:id="1607" w:author="Jeb Pavleas" w:date="2021-04-14T18:07:00Z">
              <w:rPr>
                <w:rFonts w:ascii="TheSansMonoConNormal" w:hAnsi="TheSansMonoConNormal"/>
                <w:bdr w:val="none" w:sz="0" w:space="0" w:color="auto" w:frame="1"/>
              </w:rPr>
            </w:rPrChange>
          </w:rPr>
          <w:t>xml</w:t>
        </w:r>
        <w:r w:rsidRPr="00614686">
          <w:t xml:space="preserve"> file you created.</w:t>
        </w:r>
      </w:ins>
    </w:p>
    <w:p w14:paraId="225CB2A6" w14:textId="77777777" w:rsidR="00614686" w:rsidRPr="00614686" w:rsidRDefault="00614686" w:rsidP="000E4065">
      <w:pPr>
        <w:pStyle w:val="Code"/>
        <w:rPr>
          <w:ins w:id="1608" w:author="Jeb Pavleas" w:date="2021-04-14T18:00:00Z"/>
        </w:rPr>
        <w:pPrChange w:id="1609" w:author="Jeb Pavleas" w:date="2021-04-14T18:07:00Z">
          <w:pPr>
            <w:spacing w:before="120" w:after="120" w:line="240" w:lineRule="auto"/>
            <w:contextualSpacing/>
          </w:pPr>
        </w:pPrChange>
      </w:pPr>
      <w:ins w:id="1610" w:author="Jeb Pavleas" w:date="2021-04-14T18:00:00Z">
        <w:r w:rsidRPr="00614686">
          <w:t xml:space="preserve">    parseCamera() {</w:t>
        </w:r>
      </w:ins>
    </w:p>
    <w:p w14:paraId="593E60C5" w14:textId="77777777" w:rsidR="00614686" w:rsidRPr="00614686" w:rsidRDefault="00614686" w:rsidP="000E4065">
      <w:pPr>
        <w:pStyle w:val="Code"/>
        <w:rPr>
          <w:ins w:id="1611" w:author="Jeb Pavleas" w:date="2021-04-14T18:00:00Z"/>
        </w:rPr>
        <w:pPrChange w:id="1612" w:author="Jeb Pavleas" w:date="2021-04-14T18:07:00Z">
          <w:pPr>
            <w:spacing w:before="120" w:after="120" w:line="240" w:lineRule="auto"/>
            <w:contextualSpacing/>
          </w:pPr>
        </w:pPrChange>
      </w:pPr>
      <w:ins w:id="1613" w:author="Jeb Pavleas" w:date="2021-04-14T18:00:00Z">
        <w:r w:rsidRPr="00614686">
          <w:t xml:space="preserve">        let camElm = getElm(this.xml, "Camera");</w:t>
        </w:r>
      </w:ins>
    </w:p>
    <w:p w14:paraId="491356EF" w14:textId="77777777" w:rsidR="00614686" w:rsidRPr="00614686" w:rsidRDefault="00614686" w:rsidP="000E4065">
      <w:pPr>
        <w:pStyle w:val="Code"/>
        <w:rPr>
          <w:ins w:id="1614" w:author="Jeb Pavleas" w:date="2021-04-14T18:00:00Z"/>
        </w:rPr>
        <w:pPrChange w:id="1615" w:author="Jeb Pavleas" w:date="2021-04-14T18:07:00Z">
          <w:pPr>
            <w:spacing w:before="120" w:after="120" w:line="240" w:lineRule="auto"/>
            <w:contextualSpacing/>
          </w:pPr>
        </w:pPrChange>
      </w:pPr>
      <w:ins w:id="1616" w:author="Jeb Pavleas" w:date="2021-04-14T18:00:00Z">
        <w:r w:rsidRPr="00614686">
          <w:t xml:space="preserve">        let cx = Number(camElm[0].getAttribute("CenterX"));</w:t>
        </w:r>
      </w:ins>
    </w:p>
    <w:p w14:paraId="05FAE1D9" w14:textId="77777777" w:rsidR="00614686" w:rsidRPr="00614686" w:rsidRDefault="00614686" w:rsidP="000E4065">
      <w:pPr>
        <w:pStyle w:val="Code"/>
        <w:rPr>
          <w:ins w:id="1617" w:author="Jeb Pavleas" w:date="2021-04-14T18:00:00Z"/>
        </w:rPr>
        <w:pPrChange w:id="1618" w:author="Jeb Pavleas" w:date="2021-04-14T18:07:00Z">
          <w:pPr>
            <w:spacing w:before="120" w:after="120" w:line="240" w:lineRule="auto"/>
            <w:contextualSpacing/>
          </w:pPr>
        </w:pPrChange>
      </w:pPr>
      <w:ins w:id="1619" w:author="Jeb Pavleas" w:date="2021-04-14T18:00:00Z">
        <w:r w:rsidRPr="00614686">
          <w:t xml:space="preserve">        let cy = Number(camElm[0].getAttribute("CenterY"));</w:t>
        </w:r>
      </w:ins>
    </w:p>
    <w:p w14:paraId="04B6FF34" w14:textId="77777777" w:rsidR="00614686" w:rsidRPr="00614686" w:rsidRDefault="00614686" w:rsidP="000E4065">
      <w:pPr>
        <w:pStyle w:val="Code"/>
        <w:rPr>
          <w:ins w:id="1620" w:author="Jeb Pavleas" w:date="2021-04-14T18:00:00Z"/>
        </w:rPr>
        <w:pPrChange w:id="1621" w:author="Jeb Pavleas" w:date="2021-04-14T18:07:00Z">
          <w:pPr>
            <w:spacing w:before="120" w:after="120" w:line="240" w:lineRule="auto"/>
            <w:contextualSpacing/>
          </w:pPr>
        </w:pPrChange>
      </w:pPr>
      <w:ins w:id="1622" w:author="Jeb Pavleas" w:date="2021-04-14T18:00:00Z">
        <w:r w:rsidRPr="00614686">
          <w:t xml:space="preserve">        let w = Number(camElm[0].getAttribute("Width"));</w:t>
        </w:r>
      </w:ins>
    </w:p>
    <w:p w14:paraId="7B69184C" w14:textId="77777777" w:rsidR="00614686" w:rsidRPr="00614686" w:rsidRDefault="00614686" w:rsidP="000E4065">
      <w:pPr>
        <w:pStyle w:val="Code"/>
        <w:rPr>
          <w:ins w:id="1623" w:author="Jeb Pavleas" w:date="2021-04-14T18:00:00Z"/>
        </w:rPr>
        <w:pPrChange w:id="1624" w:author="Jeb Pavleas" w:date="2021-04-14T18:07:00Z">
          <w:pPr>
            <w:spacing w:before="120" w:after="120" w:line="240" w:lineRule="auto"/>
            <w:contextualSpacing/>
          </w:pPr>
        </w:pPrChange>
      </w:pPr>
      <w:ins w:id="1625" w:author="Jeb Pavleas" w:date="2021-04-14T18:00:00Z">
        <w:r w:rsidRPr="00614686">
          <w:t xml:space="preserve">        let viewport = camElm[0].getAttribute("Viewport").split(" ");</w:t>
        </w:r>
      </w:ins>
    </w:p>
    <w:p w14:paraId="09D61479" w14:textId="77777777" w:rsidR="00614686" w:rsidRPr="00614686" w:rsidRDefault="00614686" w:rsidP="000E4065">
      <w:pPr>
        <w:pStyle w:val="Code"/>
        <w:rPr>
          <w:ins w:id="1626" w:author="Jeb Pavleas" w:date="2021-04-14T18:00:00Z"/>
        </w:rPr>
        <w:pPrChange w:id="1627" w:author="Jeb Pavleas" w:date="2021-04-14T18:07:00Z">
          <w:pPr>
            <w:spacing w:before="120" w:after="120" w:line="240" w:lineRule="auto"/>
            <w:contextualSpacing/>
          </w:pPr>
        </w:pPrChange>
      </w:pPr>
      <w:ins w:id="1628" w:author="Jeb Pavleas" w:date="2021-04-14T18:00:00Z">
        <w:r w:rsidRPr="00614686">
          <w:t xml:space="preserve">        let bgColor = camElm[0].getAttribute("BgColor").split(" ");</w:t>
        </w:r>
      </w:ins>
    </w:p>
    <w:p w14:paraId="74DC18FB" w14:textId="77777777" w:rsidR="00614686" w:rsidRPr="00614686" w:rsidRDefault="00614686" w:rsidP="000E4065">
      <w:pPr>
        <w:pStyle w:val="Code"/>
        <w:rPr>
          <w:ins w:id="1629" w:author="Jeb Pavleas" w:date="2021-04-14T18:00:00Z"/>
        </w:rPr>
        <w:pPrChange w:id="1630" w:author="Jeb Pavleas" w:date="2021-04-14T18:07:00Z">
          <w:pPr>
            <w:spacing w:before="120" w:after="120" w:line="240" w:lineRule="auto"/>
            <w:contextualSpacing/>
          </w:pPr>
        </w:pPrChange>
      </w:pPr>
      <w:ins w:id="1631" w:author="Jeb Pavleas" w:date="2021-04-14T18:00:00Z">
        <w:r w:rsidRPr="00614686">
          <w:t xml:space="preserve">        // make sure viewport and color are number</w:t>
        </w:r>
      </w:ins>
    </w:p>
    <w:p w14:paraId="3AB749C6" w14:textId="77777777" w:rsidR="00614686" w:rsidRPr="00614686" w:rsidRDefault="00614686" w:rsidP="000E4065">
      <w:pPr>
        <w:pStyle w:val="Code"/>
        <w:rPr>
          <w:ins w:id="1632" w:author="Jeb Pavleas" w:date="2021-04-14T18:00:00Z"/>
        </w:rPr>
        <w:pPrChange w:id="1633" w:author="Jeb Pavleas" w:date="2021-04-14T18:07:00Z">
          <w:pPr>
            <w:spacing w:before="120" w:after="120" w:line="240" w:lineRule="auto"/>
            <w:contextualSpacing/>
          </w:pPr>
        </w:pPrChange>
      </w:pPr>
      <w:ins w:id="1634" w:author="Jeb Pavleas" w:date="2021-04-14T18:00:00Z">
        <w:r w:rsidRPr="00614686">
          <w:t xml:space="preserve">        let j;</w:t>
        </w:r>
      </w:ins>
    </w:p>
    <w:p w14:paraId="2495FCAF" w14:textId="77777777" w:rsidR="00614686" w:rsidRPr="00614686" w:rsidRDefault="00614686" w:rsidP="000E4065">
      <w:pPr>
        <w:pStyle w:val="Code"/>
        <w:rPr>
          <w:ins w:id="1635" w:author="Jeb Pavleas" w:date="2021-04-14T18:00:00Z"/>
        </w:rPr>
        <w:pPrChange w:id="1636" w:author="Jeb Pavleas" w:date="2021-04-14T18:07:00Z">
          <w:pPr>
            <w:spacing w:before="120" w:after="120" w:line="240" w:lineRule="auto"/>
            <w:contextualSpacing/>
          </w:pPr>
        </w:pPrChange>
      </w:pPr>
      <w:ins w:id="1637" w:author="Jeb Pavleas" w:date="2021-04-14T18:00:00Z">
        <w:r w:rsidRPr="00614686">
          <w:t xml:space="preserve">        for (j = 0; j &lt; 4; j++) {</w:t>
        </w:r>
      </w:ins>
    </w:p>
    <w:p w14:paraId="290B918E" w14:textId="77777777" w:rsidR="00614686" w:rsidRPr="00614686" w:rsidRDefault="00614686" w:rsidP="000E4065">
      <w:pPr>
        <w:pStyle w:val="Code"/>
        <w:rPr>
          <w:ins w:id="1638" w:author="Jeb Pavleas" w:date="2021-04-14T18:00:00Z"/>
        </w:rPr>
        <w:pPrChange w:id="1639" w:author="Jeb Pavleas" w:date="2021-04-14T18:07:00Z">
          <w:pPr>
            <w:spacing w:before="120" w:after="120" w:line="240" w:lineRule="auto"/>
            <w:contextualSpacing/>
          </w:pPr>
        </w:pPrChange>
      </w:pPr>
      <w:ins w:id="1640" w:author="Jeb Pavleas" w:date="2021-04-14T18:00:00Z">
        <w:r w:rsidRPr="00614686">
          <w:t xml:space="preserve">            bgColor[j] = Number(bgColor[j]);</w:t>
        </w:r>
      </w:ins>
    </w:p>
    <w:p w14:paraId="3BDBAF1B" w14:textId="77777777" w:rsidR="00614686" w:rsidRPr="00614686" w:rsidRDefault="00614686" w:rsidP="000E4065">
      <w:pPr>
        <w:pStyle w:val="Code"/>
        <w:rPr>
          <w:ins w:id="1641" w:author="Jeb Pavleas" w:date="2021-04-14T18:00:00Z"/>
        </w:rPr>
        <w:pPrChange w:id="1642" w:author="Jeb Pavleas" w:date="2021-04-14T18:07:00Z">
          <w:pPr>
            <w:spacing w:before="120" w:after="120" w:line="240" w:lineRule="auto"/>
            <w:contextualSpacing/>
          </w:pPr>
        </w:pPrChange>
      </w:pPr>
      <w:ins w:id="1643" w:author="Jeb Pavleas" w:date="2021-04-14T18:00:00Z">
        <w:r w:rsidRPr="00614686">
          <w:t xml:space="preserve">            viewport[j] = Number(viewport[j]);</w:t>
        </w:r>
      </w:ins>
    </w:p>
    <w:p w14:paraId="75D97353" w14:textId="77777777" w:rsidR="00614686" w:rsidRPr="00614686" w:rsidRDefault="00614686" w:rsidP="000E4065">
      <w:pPr>
        <w:pStyle w:val="Code"/>
        <w:rPr>
          <w:ins w:id="1644" w:author="Jeb Pavleas" w:date="2021-04-14T18:00:00Z"/>
        </w:rPr>
        <w:pPrChange w:id="1645" w:author="Jeb Pavleas" w:date="2021-04-14T18:07:00Z">
          <w:pPr>
            <w:spacing w:before="120" w:after="120" w:line="240" w:lineRule="auto"/>
            <w:contextualSpacing/>
          </w:pPr>
        </w:pPrChange>
      </w:pPr>
      <w:ins w:id="1646" w:author="Jeb Pavleas" w:date="2021-04-14T18:00:00Z">
        <w:r w:rsidRPr="00614686">
          <w:t xml:space="preserve">        }</w:t>
        </w:r>
      </w:ins>
    </w:p>
    <w:p w14:paraId="322A3329" w14:textId="77777777" w:rsidR="00614686" w:rsidRPr="00614686" w:rsidRDefault="00614686" w:rsidP="000E4065">
      <w:pPr>
        <w:pStyle w:val="Code"/>
        <w:rPr>
          <w:ins w:id="1647" w:author="Jeb Pavleas" w:date="2021-04-14T18:00:00Z"/>
        </w:rPr>
        <w:pPrChange w:id="1648" w:author="Jeb Pavleas" w:date="2021-04-14T18:07:00Z">
          <w:pPr>
            <w:spacing w:before="120" w:after="120" w:line="240" w:lineRule="auto"/>
            <w:contextualSpacing/>
          </w:pPr>
        </w:pPrChange>
      </w:pPr>
    </w:p>
    <w:p w14:paraId="17F9770D" w14:textId="77777777" w:rsidR="00614686" w:rsidRPr="00614686" w:rsidRDefault="00614686" w:rsidP="000E4065">
      <w:pPr>
        <w:pStyle w:val="Code"/>
        <w:rPr>
          <w:ins w:id="1649" w:author="Jeb Pavleas" w:date="2021-04-14T18:00:00Z"/>
        </w:rPr>
        <w:pPrChange w:id="1650" w:author="Jeb Pavleas" w:date="2021-04-14T18:07:00Z">
          <w:pPr>
            <w:spacing w:before="120" w:after="120" w:line="240" w:lineRule="auto"/>
            <w:contextualSpacing/>
          </w:pPr>
        </w:pPrChange>
      </w:pPr>
      <w:ins w:id="1651" w:author="Jeb Pavleas" w:date="2021-04-14T18:00:00Z">
        <w:r w:rsidRPr="00614686">
          <w:t xml:space="preserve">        let cam = new engine.Camera(</w:t>
        </w:r>
      </w:ins>
    </w:p>
    <w:p w14:paraId="5858E851" w14:textId="77777777" w:rsidR="00614686" w:rsidRPr="00614686" w:rsidRDefault="00614686" w:rsidP="000E4065">
      <w:pPr>
        <w:pStyle w:val="Code"/>
        <w:rPr>
          <w:ins w:id="1652" w:author="Jeb Pavleas" w:date="2021-04-14T18:00:00Z"/>
        </w:rPr>
        <w:pPrChange w:id="1653" w:author="Jeb Pavleas" w:date="2021-04-14T18:07:00Z">
          <w:pPr>
            <w:spacing w:before="120" w:after="120" w:line="240" w:lineRule="auto"/>
            <w:contextualSpacing/>
          </w:pPr>
        </w:pPrChange>
      </w:pPr>
      <w:ins w:id="1654" w:author="Jeb Pavleas" w:date="2021-04-14T18:00:00Z">
        <w:r w:rsidRPr="00614686">
          <w:t xml:space="preserve">            vec2.fromValues(cx, cy),  // position of the camera</w:t>
        </w:r>
      </w:ins>
    </w:p>
    <w:p w14:paraId="65D546E9" w14:textId="77777777" w:rsidR="00614686" w:rsidRPr="00614686" w:rsidRDefault="00614686" w:rsidP="000E4065">
      <w:pPr>
        <w:pStyle w:val="Code"/>
        <w:rPr>
          <w:ins w:id="1655" w:author="Jeb Pavleas" w:date="2021-04-14T18:00:00Z"/>
        </w:rPr>
        <w:pPrChange w:id="1656" w:author="Jeb Pavleas" w:date="2021-04-14T18:07:00Z">
          <w:pPr>
            <w:spacing w:before="120" w:after="120" w:line="240" w:lineRule="auto"/>
            <w:contextualSpacing/>
          </w:pPr>
        </w:pPrChange>
      </w:pPr>
      <w:ins w:id="1657" w:author="Jeb Pavleas" w:date="2021-04-14T18:00:00Z">
        <w:r w:rsidRPr="00614686">
          <w:t xml:space="preserve">            w,                        // width of camera</w:t>
        </w:r>
      </w:ins>
    </w:p>
    <w:p w14:paraId="420E5088" w14:textId="77777777" w:rsidR="00614686" w:rsidRPr="00614686" w:rsidRDefault="00614686" w:rsidP="000E4065">
      <w:pPr>
        <w:pStyle w:val="Code"/>
        <w:rPr>
          <w:ins w:id="1658" w:author="Jeb Pavleas" w:date="2021-04-14T18:00:00Z"/>
        </w:rPr>
        <w:pPrChange w:id="1659" w:author="Jeb Pavleas" w:date="2021-04-14T18:07:00Z">
          <w:pPr>
            <w:spacing w:before="120" w:after="120" w:line="240" w:lineRule="auto"/>
            <w:contextualSpacing/>
          </w:pPr>
        </w:pPrChange>
      </w:pPr>
      <w:ins w:id="1660" w:author="Jeb Pavleas" w:date="2021-04-14T18:00:00Z">
        <w:r w:rsidRPr="00614686">
          <w:t xml:space="preserve">            viewport                  // viewport (orgX, orgY, width, height)</w:t>
        </w:r>
      </w:ins>
    </w:p>
    <w:p w14:paraId="3A343CDC" w14:textId="77777777" w:rsidR="00614686" w:rsidRPr="00614686" w:rsidRDefault="00614686" w:rsidP="000E4065">
      <w:pPr>
        <w:pStyle w:val="Code"/>
        <w:rPr>
          <w:ins w:id="1661" w:author="Jeb Pavleas" w:date="2021-04-14T18:00:00Z"/>
        </w:rPr>
        <w:pPrChange w:id="1662" w:author="Jeb Pavleas" w:date="2021-04-14T18:07:00Z">
          <w:pPr>
            <w:spacing w:before="120" w:after="120" w:line="240" w:lineRule="auto"/>
            <w:contextualSpacing/>
          </w:pPr>
        </w:pPrChange>
      </w:pPr>
      <w:ins w:id="1663" w:author="Jeb Pavleas" w:date="2021-04-14T18:00:00Z">
        <w:r w:rsidRPr="00614686">
          <w:t xml:space="preserve">            );</w:t>
        </w:r>
      </w:ins>
    </w:p>
    <w:p w14:paraId="010F9A65" w14:textId="77777777" w:rsidR="00614686" w:rsidRPr="00614686" w:rsidRDefault="00614686" w:rsidP="000E4065">
      <w:pPr>
        <w:pStyle w:val="Code"/>
        <w:rPr>
          <w:ins w:id="1664" w:author="Jeb Pavleas" w:date="2021-04-14T18:00:00Z"/>
        </w:rPr>
        <w:pPrChange w:id="1665" w:author="Jeb Pavleas" w:date="2021-04-14T18:07:00Z">
          <w:pPr>
            <w:spacing w:before="120" w:after="120" w:line="240" w:lineRule="auto"/>
            <w:contextualSpacing/>
          </w:pPr>
        </w:pPrChange>
      </w:pPr>
      <w:ins w:id="1666" w:author="Jeb Pavleas" w:date="2021-04-14T18:00:00Z">
        <w:r w:rsidRPr="00614686">
          <w:t xml:space="preserve">        cam.setBackgroundColor(bgColor);</w:t>
        </w:r>
      </w:ins>
    </w:p>
    <w:p w14:paraId="4EA2B955" w14:textId="77777777" w:rsidR="00614686" w:rsidRPr="00614686" w:rsidRDefault="00614686" w:rsidP="000E4065">
      <w:pPr>
        <w:pStyle w:val="Code"/>
        <w:rPr>
          <w:ins w:id="1667" w:author="Jeb Pavleas" w:date="2021-04-14T18:00:00Z"/>
        </w:rPr>
        <w:pPrChange w:id="1668" w:author="Jeb Pavleas" w:date="2021-04-14T18:07:00Z">
          <w:pPr>
            <w:spacing w:before="120" w:after="120" w:line="240" w:lineRule="auto"/>
            <w:contextualSpacing/>
          </w:pPr>
        </w:pPrChange>
      </w:pPr>
      <w:ins w:id="1669" w:author="Jeb Pavleas" w:date="2021-04-14T18:00:00Z">
        <w:r w:rsidRPr="00614686">
          <w:t xml:space="preserve">        return cam;</w:t>
        </w:r>
      </w:ins>
    </w:p>
    <w:p w14:paraId="53ACC4E6" w14:textId="77777777" w:rsidR="00614686" w:rsidRPr="00614686" w:rsidRDefault="00614686" w:rsidP="000E4065">
      <w:pPr>
        <w:pStyle w:val="Code"/>
        <w:rPr>
          <w:ins w:id="1670" w:author="Jeb Pavleas" w:date="2021-04-14T18:00:00Z"/>
        </w:rPr>
        <w:pPrChange w:id="1671" w:author="Jeb Pavleas" w:date="2021-04-14T18:07:00Z">
          <w:pPr>
            <w:spacing w:before="120" w:after="120" w:line="240" w:lineRule="auto"/>
            <w:contextualSpacing/>
          </w:pPr>
        </w:pPrChange>
      </w:pPr>
      <w:ins w:id="1672" w:author="Jeb Pavleas" w:date="2021-04-14T18:00:00Z">
        <w:r w:rsidRPr="00614686">
          <w:t xml:space="preserve">    }</w:t>
        </w:r>
      </w:ins>
    </w:p>
    <w:p w14:paraId="260A9AC0" w14:textId="77777777" w:rsidR="00614686" w:rsidRPr="00614686" w:rsidRDefault="00614686" w:rsidP="000E4065">
      <w:pPr>
        <w:pStyle w:val="BodyTextFirst"/>
        <w:rPr>
          <w:ins w:id="1673" w:author="Jeb Pavleas" w:date="2021-04-14T18:00:00Z"/>
        </w:rPr>
        <w:pPrChange w:id="1674" w:author="Jeb Pavleas" w:date="2021-04-14T18:07:00Z">
          <w:pPr>
            <w:numPr>
              <w:numId w:val="13"/>
            </w:numPr>
            <w:tabs>
              <w:tab w:val="num" w:pos="936"/>
            </w:tabs>
            <w:autoSpaceDE w:val="0"/>
            <w:autoSpaceDN w:val="0"/>
            <w:spacing w:before="120" w:after="0" w:line="240" w:lineRule="auto"/>
            <w:jc w:val="both"/>
          </w:pPr>
        </w:pPrChange>
      </w:pPr>
      <w:ins w:id="1675" w:author="Jeb Pavleas" w:date="2021-04-14T18:00:00Z">
        <w:r w:rsidRPr="00614686">
          <w:t xml:space="preserve">The camera parser finds a camera element and constructs a </w:t>
        </w:r>
        <w:r w:rsidRPr="000E4065">
          <w:rPr>
            <w:rStyle w:val="CodeInline"/>
            <w:rPrChange w:id="1676" w:author="Jeb Pavleas" w:date="2021-04-14T18:07:00Z">
              <w:rPr>
                <w:rFonts w:ascii="TheSansMonoConNormal" w:hAnsi="TheSansMonoConNormal"/>
                <w:bdr w:val="none" w:sz="0" w:space="0" w:color="auto" w:frame="1"/>
              </w:rPr>
            </w:rPrChange>
          </w:rPr>
          <w:t>camera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0E4065">
          <w:rPr>
            <w:rStyle w:val="CodeInline"/>
            <w:rPrChange w:id="1677" w:author="Jeb Pavleas" w:date="2021-04-14T18:07:00Z">
              <w:rPr>
                <w:rFonts w:ascii="TheSansMonoConNormal" w:hAnsi="TheSansMonoConNormal"/>
                <w:bdr w:val="none" w:sz="0" w:space="0" w:color="auto" w:frame="1"/>
              </w:rPr>
            </w:rPrChange>
          </w:rPr>
          <w:t>Number()</w:t>
        </w:r>
        <w:r w:rsidRPr="00614686">
          <w:t xml:space="preserve"> function ensures all strings are converted into numbers.</w:t>
        </w:r>
      </w:ins>
    </w:p>
    <w:p w14:paraId="7FDF8080" w14:textId="77777777" w:rsidR="00614686" w:rsidRPr="00614686" w:rsidRDefault="00614686" w:rsidP="000E4065">
      <w:pPr>
        <w:pStyle w:val="NumList"/>
        <w:rPr>
          <w:ins w:id="1678" w:author="Jeb Pavleas" w:date="2021-04-14T18:00:00Z"/>
        </w:rPr>
        <w:pPrChange w:id="1679" w:author="Jeb Pavleas" w:date="2021-04-14T18:07:00Z">
          <w:pPr>
            <w:keepLines/>
            <w:numPr>
              <w:numId w:val="4"/>
            </w:numPr>
            <w:tabs>
              <w:tab w:val="num" w:pos="936"/>
            </w:tabs>
            <w:spacing w:before="120"/>
            <w:ind w:left="936" w:right="1152" w:hanging="360"/>
          </w:pPr>
        </w:pPrChange>
      </w:pPr>
      <w:ins w:id="1680" w:author="Jeb Pavleas" w:date="2021-04-14T18:00:00Z">
        <w:r w:rsidRPr="00614686">
          <w:t xml:space="preserve">Add a function to the </w:t>
        </w:r>
        <w:r w:rsidRPr="000E4065">
          <w:rPr>
            <w:rStyle w:val="CodeInline"/>
            <w:rPrChange w:id="1681" w:author="Jeb Pavleas" w:date="2021-04-14T18:07:00Z">
              <w:rPr>
                <w:rFonts w:ascii="TheSansMonoConNormal" w:hAnsi="TheSansMonoConNormal"/>
                <w:bdr w:val="none" w:sz="0" w:space="0" w:color="auto" w:frame="1"/>
              </w:rPr>
            </w:rPrChange>
          </w:rPr>
          <w:t>SceneFileParser</w:t>
        </w:r>
        <w:r w:rsidRPr="00614686">
          <w:t xml:space="preserve"> to parse the details of the </w:t>
        </w:r>
        <w:r w:rsidRPr="00614686">
          <w:rPr>
            <w:i/>
            <w:iCs/>
          </w:rPr>
          <w:t>squares</w:t>
        </w:r>
        <w:r w:rsidRPr="00614686">
          <w:t xml:space="preserve"> from the </w:t>
        </w:r>
        <w:r w:rsidRPr="000E4065">
          <w:rPr>
            <w:rStyle w:val="CodeInline"/>
            <w:rPrChange w:id="1682" w:author="Jeb Pavleas" w:date="2021-04-14T18:07:00Z">
              <w:rPr>
                <w:rFonts w:ascii="TheSansMonoConNormal" w:hAnsi="TheSansMonoConNormal"/>
                <w:bdr w:val="none" w:sz="0" w:space="0" w:color="auto" w:frame="1"/>
              </w:rPr>
            </w:rPrChange>
          </w:rPr>
          <w:t>xml</w:t>
        </w:r>
        <w:r w:rsidRPr="00614686">
          <w:t xml:space="preserve"> file you created.</w:t>
        </w:r>
      </w:ins>
    </w:p>
    <w:p w14:paraId="3C51BD04" w14:textId="77777777" w:rsidR="00614686" w:rsidRPr="00614686" w:rsidRDefault="00614686" w:rsidP="000E4065">
      <w:pPr>
        <w:pStyle w:val="Code"/>
        <w:rPr>
          <w:ins w:id="1683" w:author="Jeb Pavleas" w:date="2021-04-14T18:00:00Z"/>
        </w:rPr>
        <w:pPrChange w:id="1684" w:author="Jeb Pavleas" w:date="2021-04-14T18:09:00Z">
          <w:pPr>
            <w:spacing w:before="120" w:after="120" w:line="240" w:lineRule="auto"/>
            <w:contextualSpacing/>
          </w:pPr>
        </w:pPrChange>
      </w:pPr>
      <w:ins w:id="1685" w:author="Jeb Pavleas" w:date="2021-04-14T18:00:00Z">
        <w:r w:rsidRPr="00614686">
          <w:t xml:space="preserve">    parseSquares(sqSet) {</w:t>
        </w:r>
      </w:ins>
    </w:p>
    <w:p w14:paraId="26CD0883" w14:textId="77777777" w:rsidR="00614686" w:rsidRPr="00614686" w:rsidRDefault="00614686" w:rsidP="000E4065">
      <w:pPr>
        <w:pStyle w:val="Code"/>
        <w:rPr>
          <w:ins w:id="1686" w:author="Jeb Pavleas" w:date="2021-04-14T18:00:00Z"/>
        </w:rPr>
        <w:pPrChange w:id="1687" w:author="Jeb Pavleas" w:date="2021-04-14T18:09:00Z">
          <w:pPr>
            <w:spacing w:before="120" w:after="120" w:line="240" w:lineRule="auto"/>
            <w:contextualSpacing/>
          </w:pPr>
        </w:pPrChange>
      </w:pPr>
      <w:ins w:id="1688" w:author="Jeb Pavleas" w:date="2021-04-14T18:00:00Z">
        <w:r w:rsidRPr="00614686">
          <w:t xml:space="preserve">        let elm = getElm(this.xml, "Square");</w:t>
        </w:r>
      </w:ins>
    </w:p>
    <w:p w14:paraId="22CC5D10" w14:textId="77777777" w:rsidR="00614686" w:rsidRPr="00614686" w:rsidRDefault="00614686" w:rsidP="000E4065">
      <w:pPr>
        <w:pStyle w:val="Code"/>
        <w:rPr>
          <w:ins w:id="1689" w:author="Jeb Pavleas" w:date="2021-04-14T18:00:00Z"/>
        </w:rPr>
        <w:pPrChange w:id="1690" w:author="Jeb Pavleas" w:date="2021-04-14T18:09:00Z">
          <w:pPr>
            <w:spacing w:before="120" w:after="120" w:line="240" w:lineRule="auto"/>
            <w:contextualSpacing/>
          </w:pPr>
        </w:pPrChange>
      </w:pPr>
      <w:ins w:id="1691" w:author="Jeb Pavleas" w:date="2021-04-14T18:00:00Z">
        <w:r w:rsidRPr="00614686">
          <w:t xml:space="preserve">        let i, j, x, y, w, h, r, c, sq;</w:t>
        </w:r>
      </w:ins>
    </w:p>
    <w:p w14:paraId="151AEFA1" w14:textId="77777777" w:rsidR="00614686" w:rsidRPr="00614686" w:rsidRDefault="00614686" w:rsidP="000E4065">
      <w:pPr>
        <w:pStyle w:val="Code"/>
        <w:rPr>
          <w:ins w:id="1692" w:author="Jeb Pavleas" w:date="2021-04-14T18:00:00Z"/>
        </w:rPr>
        <w:pPrChange w:id="1693" w:author="Jeb Pavleas" w:date="2021-04-14T18:09:00Z">
          <w:pPr>
            <w:spacing w:before="120" w:after="120" w:line="240" w:lineRule="auto"/>
            <w:contextualSpacing/>
          </w:pPr>
        </w:pPrChange>
      </w:pPr>
      <w:ins w:id="1694" w:author="Jeb Pavleas" w:date="2021-04-14T18:00:00Z">
        <w:r w:rsidRPr="00614686">
          <w:lastRenderedPageBreak/>
          <w:t xml:space="preserve">        for (i = 0; i &lt; elm.length; i++) {</w:t>
        </w:r>
      </w:ins>
    </w:p>
    <w:p w14:paraId="4567AB89" w14:textId="77777777" w:rsidR="00614686" w:rsidRPr="00614686" w:rsidRDefault="00614686" w:rsidP="000E4065">
      <w:pPr>
        <w:pStyle w:val="Code"/>
        <w:rPr>
          <w:ins w:id="1695" w:author="Jeb Pavleas" w:date="2021-04-14T18:00:00Z"/>
        </w:rPr>
        <w:pPrChange w:id="1696" w:author="Jeb Pavleas" w:date="2021-04-14T18:09:00Z">
          <w:pPr>
            <w:spacing w:before="120" w:after="120" w:line="240" w:lineRule="auto"/>
            <w:contextualSpacing/>
          </w:pPr>
        </w:pPrChange>
      </w:pPr>
      <w:ins w:id="1697" w:author="Jeb Pavleas" w:date="2021-04-14T18:00:00Z">
        <w:r w:rsidRPr="00614686">
          <w:t xml:space="preserve">            x = Number(elm.item(i).attributes.getNamedItem("PosX").value);</w:t>
        </w:r>
      </w:ins>
    </w:p>
    <w:p w14:paraId="352C7B84" w14:textId="77777777" w:rsidR="00614686" w:rsidRPr="00614686" w:rsidRDefault="00614686" w:rsidP="000E4065">
      <w:pPr>
        <w:pStyle w:val="Code"/>
        <w:rPr>
          <w:ins w:id="1698" w:author="Jeb Pavleas" w:date="2021-04-14T18:00:00Z"/>
        </w:rPr>
        <w:pPrChange w:id="1699" w:author="Jeb Pavleas" w:date="2021-04-14T18:09:00Z">
          <w:pPr>
            <w:spacing w:before="120" w:after="120" w:line="240" w:lineRule="auto"/>
            <w:contextualSpacing/>
          </w:pPr>
        </w:pPrChange>
      </w:pPr>
      <w:ins w:id="1700" w:author="Jeb Pavleas" w:date="2021-04-14T18:00:00Z">
        <w:r w:rsidRPr="00614686">
          <w:t xml:space="preserve">            y = Number(elm.item(i).attributes.getNamedItem("PosY").value);</w:t>
        </w:r>
      </w:ins>
    </w:p>
    <w:p w14:paraId="068B3B24" w14:textId="77777777" w:rsidR="00614686" w:rsidRPr="00614686" w:rsidRDefault="00614686" w:rsidP="000E4065">
      <w:pPr>
        <w:pStyle w:val="Code"/>
        <w:rPr>
          <w:ins w:id="1701" w:author="Jeb Pavleas" w:date="2021-04-14T18:00:00Z"/>
        </w:rPr>
        <w:pPrChange w:id="1702" w:author="Jeb Pavleas" w:date="2021-04-14T18:09:00Z">
          <w:pPr>
            <w:spacing w:before="120" w:after="120" w:line="240" w:lineRule="auto"/>
            <w:contextualSpacing/>
          </w:pPr>
        </w:pPrChange>
      </w:pPr>
      <w:ins w:id="1703" w:author="Jeb Pavleas" w:date="2021-04-14T18:00:00Z">
        <w:r w:rsidRPr="00614686">
          <w:t xml:space="preserve">            w = Number(elm.item(i).attributes.getNamedItem("Width").value);</w:t>
        </w:r>
      </w:ins>
    </w:p>
    <w:p w14:paraId="266892CC" w14:textId="77777777" w:rsidR="00614686" w:rsidRPr="00614686" w:rsidRDefault="00614686" w:rsidP="000E4065">
      <w:pPr>
        <w:pStyle w:val="Code"/>
        <w:rPr>
          <w:ins w:id="1704" w:author="Jeb Pavleas" w:date="2021-04-14T18:00:00Z"/>
        </w:rPr>
        <w:pPrChange w:id="1705" w:author="Jeb Pavleas" w:date="2021-04-14T18:09:00Z">
          <w:pPr>
            <w:spacing w:before="120" w:after="120" w:line="240" w:lineRule="auto"/>
            <w:contextualSpacing/>
          </w:pPr>
        </w:pPrChange>
      </w:pPr>
      <w:ins w:id="1706" w:author="Jeb Pavleas" w:date="2021-04-14T18:00:00Z">
        <w:r w:rsidRPr="00614686">
          <w:t xml:space="preserve">            h = Number(elm.item(i).attributes.getNamedItem("Height").value);</w:t>
        </w:r>
      </w:ins>
    </w:p>
    <w:p w14:paraId="14D450DD" w14:textId="77777777" w:rsidR="00614686" w:rsidRPr="00614686" w:rsidRDefault="00614686" w:rsidP="000E4065">
      <w:pPr>
        <w:pStyle w:val="Code"/>
        <w:rPr>
          <w:ins w:id="1707" w:author="Jeb Pavleas" w:date="2021-04-14T18:00:00Z"/>
        </w:rPr>
        <w:pPrChange w:id="1708" w:author="Jeb Pavleas" w:date="2021-04-14T18:09:00Z">
          <w:pPr>
            <w:spacing w:before="120" w:after="120" w:line="240" w:lineRule="auto"/>
            <w:contextualSpacing/>
          </w:pPr>
        </w:pPrChange>
      </w:pPr>
      <w:ins w:id="1709" w:author="Jeb Pavleas" w:date="2021-04-14T18:00:00Z">
        <w:r w:rsidRPr="00614686">
          <w:t xml:space="preserve">            r = Number(elm.item(i).attributes.getNamedItem("Rotation").value);</w:t>
        </w:r>
      </w:ins>
    </w:p>
    <w:p w14:paraId="302EDCF7" w14:textId="77777777" w:rsidR="00614686" w:rsidRPr="00614686" w:rsidRDefault="00614686" w:rsidP="000E4065">
      <w:pPr>
        <w:pStyle w:val="Code"/>
        <w:rPr>
          <w:ins w:id="1710" w:author="Jeb Pavleas" w:date="2021-04-14T18:00:00Z"/>
        </w:rPr>
        <w:pPrChange w:id="1711" w:author="Jeb Pavleas" w:date="2021-04-14T18:09:00Z">
          <w:pPr>
            <w:spacing w:before="120" w:after="120" w:line="240" w:lineRule="auto"/>
            <w:contextualSpacing/>
          </w:pPr>
        </w:pPrChange>
      </w:pPr>
      <w:ins w:id="1712" w:author="Jeb Pavleas" w:date="2021-04-14T18:00:00Z">
        <w:r w:rsidRPr="00614686">
          <w:t xml:space="preserve">            c = elm.item(i).attributes.getNamedItem("Color").value.split(" ");</w:t>
        </w:r>
      </w:ins>
    </w:p>
    <w:p w14:paraId="10DFCFCB" w14:textId="77777777" w:rsidR="00614686" w:rsidRPr="00614686" w:rsidRDefault="00614686" w:rsidP="000E4065">
      <w:pPr>
        <w:pStyle w:val="Code"/>
        <w:rPr>
          <w:ins w:id="1713" w:author="Jeb Pavleas" w:date="2021-04-14T18:00:00Z"/>
        </w:rPr>
        <w:pPrChange w:id="1714" w:author="Jeb Pavleas" w:date="2021-04-14T18:09:00Z">
          <w:pPr>
            <w:spacing w:before="120" w:after="120" w:line="240" w:lineRule="auto"/>
            <w:contextualSpacing/>
          </w:pPr>
        </w:pPrChange>
      </w:pPr>
      <w:ins w:id="1715" w:author="Jeb Pavleas" w:date="2021-04-14T18:00:00Z">
        <w:r w:rsidRPr="00614686">
          <w:t xml:space="preserve">            sq = new engine.Renderable();</w:t>
        </w:r>
      </w:ins>
    </w:p>
    <w:p w14:paraId="75334CF9" w14:textId="77777777" w:rsidR="00614686" w:rsidRPr="00614686" w:rsidRDefault="00614686" w:rsidP="000E4065">
      <w:pPr>
        <w:pStyle w:val="Code"/>
        <w:rPr>
          <w:ins w:id="1716" w:author="Jeb Pavleas" w:date="2021-04-14T18:00:00Z"/>
        </w:rPr>
        <w:pPrChange w:id="1717" w:author="Jeb Pavleas" w:date="2021-04-14T18:09:00Z">
          <w:pPr>
            <w:spacing w:before="120" w:after="120" w:line="240" w:lineRule="auto"/>
            <w:contextualSpacing/>
          </w:pPr>
        </w:pPrChange>
      </w:pPr>
      <w:ins w:id="1718" w:author="Jeb Pavleas" w:date="2021-04-14T18:00:00Z">
        <w:r w:rsidRPr="00614686">
          <w:t xml:space="preserve">            // make sure color array contains numbers</w:t>
        </w:r>
      </w:ins>
    </w:p>
    <w:p w14:paraId="4C1CEF6E" w14:textId="77777777" w:rsidR="00614686" w:rsidRPr="00614686" w:rsidRDefault="00614686" w:rsidP="000E4065">
      <w:pPr>
        <w:pStyle w:val="Code"/>
        <w:rPr>
          <w:ins w:id="1719" w:author="Jeb Pavleas" w:date="2021-04-14T18:00:00Z"/>
        </w:rPr>
        <w:pPrChange w:id="1720" w:author="Jeb Pavleas" w:date="2021-04-14T18:09:00Z">
          <w:pPr>
            <w:spacing w:before="120" w:after="120" w:line="240" w:lineRule="auto"/>
            <w:contextualSpacing/>
          </w:pPr>
        </w:pPrChange>
      </w:pPr>
      <w:ins w:id="1721" w:author="Jeb Pavleas" w:date="2021-04-14T18:00:00Z">
        <w:r w:rsidRPr="00614686">
          <w:t xml:space="preserve">            for (j = 0; j &lt; 4; j++) {</w:t>
        </w:r>
      </w:ins>
    </w:p>
    <w:p w14:paraId="0D1A3C49" w14:textId="77777777" w:rsidR="00614686" w:rsidRPr="00614686" w:rsidRDefault="00614686" w:rsidP="000E4065">
      <w:pPr>
        <w:pStyle w:val="Code"/>
        <w:rPr>
          <w:ins w:id="1722" w:author="Jeb Pavleas" w:date="2021-04-14T18:00:00Z"/>
        </w:rPr>
        <w:pPrChange w:id="1723" w:author="Jeb Pavleas" w:date="2021-04-14T18:09:00Z">
          <w:pPr>
            <w:spacing w:before="120" w:after="120" w:line="240" w:lineRule="auto"/>
            <w:contextualSpacing/>
          </w:pPr>
        </w:pPrChange>
      </w:pPr>
      <w:ins w:id="1724" w:author="Jeb Pavleas" w:date="2021-04-14T18:00:00Z">
        <w:r w:rsidRPr="00614686">
          <w:t xml:space="preserve">                c[j] = Number(c[j]);</w:t>
        </w:r>
      </w:ins>
    </w:p>
    <w:p w14:paraId="42877085" w14:textId="77777777" w:rsidR="00614686" w:rsidRPr="00614686" w:rsidRDefault="00614686" w:rsidP="000E4065">
      <w:pPr>
        <w:pStyle w:val="Code"/>
        <w:rPr>
          <w:ins w:id="1725" w:author="Jeb Pavleas" w:date="2021-04-14T18:00:00Z"/>
        </w:rPr>
        <w:pPrChange w:id="1726" w:author="Jeb Pavleas" w:date="2021-04-14T18:09:00Z">
          <w:pPr>
            <w:spacing w:before="120" w:after="120" w:line="240" w:lineRule="auto"/>
            <w:contextualSpacing/>
          </w:pPr>
        </w:pPrChange>
      </w:pPr>
      <w:ins w:id="1727" w:author="Jeb Pavleas" w:date="2021-04-14T18:00:00Z">
        <w:r w:rsidRPr="00614686">
          <w:t xml:space="preserve">            }</w:t>
        </w:r>
      </w:ins>
    </w:p>
    <w:p w14:paraId="60F47A67" w14:textId="77777777" w:rsidR="00614686" w:rsidRPr="00614686" w:rsidRDefault="00614686" w:rsidP="000E4065">
      <w:pPr>
        <w:pStyle w:val="Code"/>
        <w:rPr>
          <w:ins w:id="1728" w:author="Jeb Pavleas" w:date="2021-04-14T18:00:00Z"/>
        </w:rPr>
        <w:pPrChange w:id="1729" w:author="Jeb Pavleas" w:date="2021-04-14T18:09:00Z">
          <w:pPr>
            <w:spacing w:before="120" w:after="120" w:line="240" w:lineRule="auto"/>
            <w:contextualSpacing/>
          </w:pPr>
        </w:pPrChange>
      </w:pPr>
      <w:ins w:id="1730" w:author="Jeb Pavleas" w:date="2021-04-14T18:00:00Z">
        <w:r w:rsidRPr="00614686">
          <w:t xml:space="preserve">            sq.setColor(c);</w:t>
        </w:r>
      </w:ins>
    </w:p>
    <w:p w14:paraId="1E08A453" w14:textId="77777777" w:rsidR="00614686" w:rsidRPr="00614686" w:rsidRDefault="00614686" w:rsidP="000E4065">
      <w:pPr>
        <w:pStyle w:val="Code"/>
        <w:rPr>
          <w:ins w:id="1731" w:author="Jeb Pavleas" w:date="2021-04-14T18:00:00Z"/>
        </w:rPr>
        <w:pPrChange w:id="1732" w:author="Jeb Pavleas" w:date="2021-04-14T18:09:00Z">
          <w:pPr>
            <w:spacing w:before="120" w:after="120" w:line="240" w:lineRule="auto"/>
            <w:contextualSpacing/>
          </w:pPr>
        </w:pPrChange>
      </w:pPr>
      <w:ins w:id="1733" w:author="Jeb Pavleas" w:date="2021-04-14T18:00:00Z">
        <w:r w:rsidRPr="00614686">
          <w:t xml:space="preserve">            sq.getXform().setPosition(x, y);</w:t>
        </w:r>
      </w:ins>
    </w:p>
    <w:p w14:paraId="4C94D500" w14:textId="77777777" w:rsidR="00614686" w:rsidRPr="00614686" w:rsidRDefault="00614686" w:rsidP="000E4065">
      <w:pPr>
        <w:pStyle w:val="Code"/>
        <w:rPr>
          <w:ins w:id="1734" w:author="Jeb Pavleas" w:date="2021-04-14T18:00:00Z"/>
        </w:rPr>
        <w:pPrChange w:id="1735" w:author="Jeb Pavleas" w:date="2021-04-14T18:09:00Z">
          <w:pPr>
            <w:spacing w:before="120" w:after="120" w:line="240" w:lineRule="auto"/>
            <w:contextualSpacing/>
          </w:pPr>
        </w:pPrChange>
      </w:pPr>
      <w:ins w:id="1736" w:author="Jeb Pavleas" w:date="2021-04-14T18:00:00Z">
        <w:r w:rsidRPr="00614686">
          <w:t xml:space="preserve">            sq.getXform().setRotationInDegree(r); // In Degree</w:t>
        </w:r>
      </w:ins>
    </w:p>
    <w:p w14:paraId="04BC3A78" w14:textId="77777777" w:rsidR="00614686" w:rsidRPr="00614686" w:rsidRDefault="00614686" w:rsidP="000E4065">
      <w:pPr>
        <w:pStyle w:val="Code"/>
        <w:rPr>
          <w:ins w:id="1737" w:author="Jeb Pavleas" w:date="2021-04-14T18:00:00Z"/>
        </w:rPr>
        <w:pPrChange w:id="1738" w:author="Jeb Pavleas" w:date="2021-04-14T18:09:00Z">
          <w:pPr>
            <w:spacing w:before="120" w:after="120" w:line="240" w:lineRule="auto"/>
            <w:contextualSpacing/>
          </w:pPr>
        </w:pPrChange>
      </w:pPr>
      <w:ins w:id="1739" w:author="Jeb Pavleas" w:date="2021-04-14T18:00:00Z">
        <w:r w:rsidRPr="00614686">
          <w:t xml:space="preserve">            sq.getXform().setSize(w, h);</w:t>
        </w:r>
      </w:ins>
    </w:p>
    <w:p w14:paraId="441BBC6D" w14:textId="77777777" w:rsidR="00614686" w:rsidRPr="00614686" w:rsidRDefault="00614686" w:rsidP="000E4065">
      <w:pPr>
        <w:pStyle w:val="Code"/>
        <w:rPr>
          <w:ins w:id="1740" w:author="Jeb Pavleas" w:date="2021-04-14T18:00:00Z"/>
        </w:rPr>
        <w:pPrChange w:id="1741" w:author="Jeb Pavleas" w:date="2021-04-14T18:09:00Z">
          <w:pPr>
            <w:spacing w:before="120" w:after="120" w:line="240" w:lineRule="auto"/>
            <w:contextualSpacing/>
          </w:pPr>
        </w:pPrChange>
      </w:pPr>
      <w:ins w:id="1742" w:author="Jeb Pavleas" w:date="2021-04-14T18:00:00Z">
        <w:r w:rsidRPr="00614686">
          <w:t xml:space="preserve">            sqSet.push(sq);</w:t>
        </w:r>
      </w:ins>
    </w:p>
    <w:p w14:paraId="7718693A" w14:textId="77777777" w:rsidR="00614686" w:rsidRPr="00614686" w:rsidRDefault="00614686" w:rsidP="000E4065">
      <w:pPr>
        <w:pStyle w:val="Code"/>
        <w:rPr>
          <w:ins w:id="1743" w:author="Jeb Pavleas" w:date="2021-04-14T18:00:00Z"/>
        </w:rPr>
        <w:pPrChange w:id="1744" w:author="Jeb Pavleas" w:date="2021-04-14T18:09:00Z">
          <w:pPr>
            <w:spacing w:before="120" w:after="120" w:line="240" w:lineRule="auto"/>
            <w:contextualSpacing/>
          </w:pPr>
        </w:pPrChange>
      </w:pPr>
      <w:ins w:id="1745" w:author="Jeb Pavleas" w:date="2021-04-14T18:00:00Z">
        <w:r w:rsidRPr="00614686">
          <w:t xml:space="preserve">        }</w:t>
        </w:r>
      </w:ins>
    </w:p>
    <w:p w14:paraId="7E89C8C8" w14:textId="77777777" w:rsidR="00614686" w:rsidRPr="00614686" w:rsidRDefault="00614686" w:rsidP="000E4065">
      <w:pPr>
        <w:pStyle w:val="Code"/>
        <w:rPr>
          <w:ins w:id="1746" w:author="Jeb Pavleas" w:date="2021-04-14T18:00:00Z"/>
        </w:rPr>
        <w:pPrChange w:id="1747" w:author="Jeb Pavleas" w:date="2021-04-14T18:09:00Z">
          <w:pPr>
            <w:spacing w:before="120" w:after="120" w:line="240" w:lineRule="auto"/>
            <w:contextualSpacing/>
          </w:pPr>
        </w:pPrChange>
      </w:pPr>
      <w:ins w:id="1748" w:author="Jeb Pavleas" w:date="2021-04-14T18:00:00Z">
        <w:r w:rsidRPr="00614686">
          <w:t xml:space="preserve">    }</w:t>
        </w:r>
      </w:ins>
    </w:p>
    <w:p w14:paraId="06E8A475" w14:textId="77777777" w:rsidR="00614686" w:rsidRPr="00614686" w:rsidRDefault="00614686" w:rsidP="000E4065">
      <w:pPr>
        <w:pStyle w:val="BodyTextFirst"/>
        <w:rPr>
          <w:ins w:id="1749" w:author="Jeb Pavleas" w:date="2021-04-14T18:00:00Z"/>
        </w:rPr>
        <w:pPrChange w:id="1750" w:author="Jeb Pavleas" w:date="2021-04-14T18:09:00Z">
          <w:pPr>
            <w:numPr>
              <w:numId w:val="13"/>
            </w:numPr>
            <w:tabs>
              <w:tab w:val="num" w:pos="936"/>
            </w:tabs>
            <w:autoSpaceDE w:val="0"/>
            <w:autoSpaceDN w:val="0"/>
            <w:spacing w:before="120" w:after="0" w:line="240" w:lineRule="auto"/>
            <w:jc w:val="both"/>
          </w:pPr>
        </w:pPrChange>
      </w:pPr>
      <w:ins w:id="1751" w:author="Jeb Pavleas" w:date="2021-04-14T18:00:00Z">
        <w:r w:rsidRPr="00614686">
          <w:t xml:space="preserve">This function parses the XML file to create </w:t>
        </w:r>
        <w:r w:rsidRPr="000E4065">
          <w:rPr>
            <w:rStyle w:val="CodeInline"/>
            <w:rPrChange w:id="1752" w:author="Jeb Pavleas" w:date="2021-04-14T18:09:00Z">
              <w:rPr>
                <w:rFonts w:ascii="TheSansMonoConNormal" w:hAnsi="TheSansMonoConNormal"/>
                <w:bdr w:val="none" w:sz="0" w:space="0" w:color="auto" w:frame="1"/>
              </w:rPr>
            </w:rPrChange>
          </w:rPr>
          <w:t>Renderable</w:t>
        </w:r>
        <w:r w:rsidRPr="00614686">
          <w:t xml:space="preserve"> objects to be placed in the array that is passed in as a parameter.</w:t>
        </w:r>
      </w:ins>
    </w:p>
    <w:p w14:paraId="25F9E377" w14:textId="77777777" w:rsidR="00614686" w:rsidRPr="00614686" w:rsidRDefault="00614686" w:rsidP="000E4065">
      <w:pPr>
        <w:pStyle w:val="NumList"/>
        <w:rPr>
          <w:ins w:id="1753" w:author="Jeb Pavleas" w:date="2021-04-14T18:00:00Z"/>
        </w:rPr>
        <w:pPrChange w:id="1754" w:author="Jeb Pavleas" w:date="2021-04-14T18:09:00Z">
          <w:pPr>
            <w:keepLines/>
            <w:numPr>
              <w:numId w:val="4"/>
            </w:numPr>
            <w:tabs>
              <w:tab w:val="num" w:pos="936"/>
            </w:tabs>
            <w:spacing w:before="120"/>
            <w:ind w:left="936" w:right="1152" w:hanging="360"/>
          </w:pPr>
        </w:pPrChange>
      </w:pPr>
      <w:ins w:id="1755" w:author="Jeb Pavleas" w:date="2021-04-14T18:00:00Z">
        <w:r w:rsidRPr="00614686">
          <w:t xml:space="preserve">Add a function outside the </w:t>
        </w:r>
        <w:bookmarkStart w:id="1756" w:name="_Hlk69011194"/>
        <w:r w:rsidRPr="000E4065">
          <w:rPr>
            <w:rStyle w:val="CodeInline"/>
            <w:rPrChange w:id="1757" w:author="Jeb Pavleas" w:date="2021-04-14T18:09:00Z">
              <w:rPr>
                <w:rFonts w:ascii="TheSansMonoConNormal" w:hAnsi="TheSansMonoConNormal"/>
                <w:bdr w:val="none" w:sz="0" w:space="0" w:color="auto" w:frame="1"/>
              </w:rPr>
            </w:rPrChange>
          </w:rPr>
          <w:t>SceneFileParser</w:t>
        </w:r>
        <w:r w:rsidRPr="00614686">
          <w:t xml:space="preserve"> </w:t>
        </w:r>
        <w:bookmarkEnd w:id="1756"/>
        <w:r w:rsidRPr="00614686">
          <w:t>to parse for contents of an XML element.</w:t>
        </w:r>
      </w:ins>
    </w:p>
    <w:p w14:paraId="7E98003A" w14:textId="77777777" w:rsidR="00614686" w:rsidRPr="00614686" w:rsidRDefault="00614686" w:rsidP="000E4065">
      <w:pPr>
        <w:pStyle w:val="Code"/>
        <w:rPr>
          <w:ins w:id="1758" w:author="Jeb Pavleas" w:date="2021-04-14T18:00:00Z"/>
          <w:bdr w:val="none" w:sz="0" w:space="0" w:color="auto" w:frame="1"/>
        </w:rPr>
        <w:pPrChange w:id="1759" w:author="Jeb Pavleas" w:date="2021-04-14T18:09:00Z">
          <w:pPr>
            <w:spacing w:before="120" w:after="120" w:line="240" w:lineRule="auto"/>
            <w:contextualSpacing/>
          </w:pPr>
        </w:pPrChange>
      </w:pPr>
      <w:ins w:id="1760" w:author="Jeb Pavleas" w:date="2021-04-14T18:00:00Z">
        <w:r w:rsidRPr="00614686">
          <w:rPr>
            <w:bdr w:val="none" w:sz="0" w:space="0" w:color="auto" w:frame="1"/>
          </w:rPr>
          <w:t>function getElm(xmlContent, tagElm) {</w:t>
        </w:r>
      </w:ins>
    </w:p>
    <w:p w14:paraId="284DB386" w14:textId="77777777" w:rsidR="00614686" w:rsidRPr="00614686" w:rsidRDefault="00614686" w:rsidP="000E4065">
      <w:pPr>
        <w:pStyle w:val="Code"/>
        <w:rPr>
          <w:ins w:id="1761" w:author="Jeb Pavleas" w:date="2021-04-14T18:00:00Z"/>
          <w:bdr w:val="none" w:sz="0" w:space="0" w:color="auto" w:frame="1"/>
        </w:rPr>
        <w:pPrChange w:id="1762" w:author="Jeb Pavleas" w:date="2021-04-14T18:09:00Z">
          <w:pPr>
            <w:spacing w:before="120" w:after="120" w:line="240" w:lineRule="auto"/>
            <w:contextualSpacing/>
          </w:pPr>
        </w:pPrChange>
      </w:pPr>
      <w:ins w:id="1763" w:author="Jeb Pavleas" w:date="2021-04-14T18:00:00Z">
        <w:r w:rsidRPr="00614686">
          <w:rPr>
            <w:bdr w:val="none" w:sz="0" w:space="0" w:color="auto" w:frame="1"/>
          </w:rPr>
          <w:t xml:space="preserve">    let theElm = xmlContent.getElementsByTagName(tagElm);</w:t>
        </w:r>
      </w:ins>
    </w:p>
    <w:p w14:paraId="47ECD84C" w14:textId="77777777" w:rsidR="00614686" w:rsidRPr="00614686" w:rsidRDefault="00614686" w:rsidP="000E4065">
      <w:pPr>
        <w:pStyle w:val="Code"/>
        <w:rPr>
          <w:ins w:id="1764" w:author="Jeb Pavleas" w:date="2021-04-14T18:00:00Z"/>
          <w:bdr w:val="none" w:sz="0" w:space="0" w:color="auto" w:frame="1"/>
        </w:rPr>
        <w:pPrChange w:id="1765" w:author="Jeb Pavleas" w:date="2021-04-14T18:09:00Z">
          <w:pPr>
            <w:spacing w:before="120" w:after="120" w:line="240" w:lineRule="auto"/>
            <w:contextualSpacing/>
          </w:pPr>
        </w:pPrChange>
      </w:pPr>
      <w:ins w:id="1766" w:author="Jeb Pavleas" w:date="2021-04-14T18:00:00Z">
        <w:r w:rsidRPr="00614686">
          <w:rPr>
            <w:bdr w:val="none" w:sz="0" w:space="0" w:color="auto" w:frame="1"/>
          </w:rPr>
          <w:t xml:space="preserve">    if (theElm.length === 0) {</w:t>
        </w:r>
      </w:ins>
    </w:p>
    <w:p w14:paraId="6432B36C" w14:textId="77777777" w:rsidR="00614686" w:rsidRPr="00614686" w:rsidRDefault="00614686" w:rsidP="000E4065">
      <w:pPr>
        <w:pStyle w:val="Code"/>
        <w:rPr>
          <w:ins w:id="1767" w:author="Jeb Pavleas" w:date="2021-04-14T18:00:00Z"/>
          <w:bdr w:val="none" w:sz="0" w:space="0" w:color="auto" w:frame="1"/>
        </w:rPr>
        <w:pPrChange w:id="1768" w:author="Jeb Pavleas" w:date="2021-04-14T18:09:00Z">
          <w:pPr>
            <w:spacing w:before="120" w:after="120" w:line="240" w:lineRule="auto"/>
            <w:contextualSpacing/>
          </w:pPr>
        </w:pPrChange>
      </w:pPr>
      <w:ins w:id="1769" w:author="Jeb Pavleas" w:date="2021-04-14T18:00:00Z">
        <w:r w:rsidRPr="00614686">
          <w:rPr>
            <w:bdr w:val="none" w:sz="0" w:space="0" w:color="auto" w:frame="1"/>
          </w:rPr>
          <w:t xml:space="preserve">        console.error("Warning: Level element:[" + tagElm + "]: is not found!");</w:t>
        </w:r>
      </w:ins>
    </w:p>
    <w:p w14:paraId="081A31F2" w14:textId="77777777" w:rsidR="00614686" w:rsidRPr="00614686" w:rsidRDefault="00614686" w:rsidP="000E4065">
      <w:pPr>
        <w:pStyle w:val="Code"/>
        <w:rPr>
          <w:ins w:id="1770" w:author="Jeb Pavleas" w:date="2021-04-14T18:00:00Z"/>
          <w:bdr w:val="none" w:sz="0" w:space="0" w:color="auto" w:frame="1"/>
        </w:rPr>
        <w:pPrChange w:id="1771" w:author="Jeb Pavleas" w:date="2021-04-14T18:09:00Z">
          <w:pPr>
            <w:spacing w:before="120" w:after="120" w:line="240" w:lineRule="auto"/>
            <w:contextualSpacing/>
          </w:pPr>
        </w:pPrChange>
      </w:pPr>
      <w:ins w:id="1772" w:author="Jeb Pavleas" w:date="2021-04-14T18:00:00Z">
        <w:r w:rsidRPr="00614686">
          <w:rPr>
            <w:bdr w:val="none" w:sz="0" w:space="0" w:color="auto" w:frame="1"/>
          </w:rPr>
          <w:t xml:space="preserve">    }</w:t>
        </w:r>
      </w:ins>
    </w:p>
    <w:p w14:paraId="6FFAC01E" w14:textId="77777777" w:rsidR="00614686" w:rsidRPr="00614686" w:rsidRDefault="00614686" w:rsidP="000E4065">
      <w:pPr>
        <w:pStyle w:val="Code"/>
        <w:rPr>
          <w:ins w:id="1773" w:author="Jeb Pavleas" w:date="2021-04-14T18:00:00Z"/>
          <w:bdr w:val="none" w:sz="0" w:space="0" w:color="auto" w:frame="1"/>
        </w:rPr>
        <w:pPrChange w:id="1774" w:author="Jeb Pavleas" w:date="2021-04-14T18:09:00Z">
          <w:pPr>
            <w:spacing w:before="120" w:after="120" w:line="240" w:lineRule="auto"/>
            <w:contextualSpacing/>
          </w:pPr>
        </w:pPrChange>
      </w:pPr>
      <w:ins w:id="1775" w:author="Jeb Pavleas" w:date="2021-04-14T18:00:00Z">
        <w:r w:rsidRPr="00614686">
          <w:rPr>
            <w:bdr w:val="none" w:sz="0" w:space="0" w:color="auto" w:frame="1"/>
          </w:rPr>
          <w:t xml:space="preserve">    return theElm;</w:t>
        </w:r>
      </w:ins>
    </w:p>
    <w:p w14:paraId="01A92960" w14:textId="77777777" w:rsidR="00614686" w:rsidRPr="00614686" w:rsidRDefault="00614686" w:rsidP="000E4065">
      <w:pPr>
        <w:pStyle w:val="Code"/>
        <w:rPr>
          <w:ins w:id="1776" w:author="Jeb Pavleas" w:date="2021-04-14T18:00:00Z"/>
          <w:bdr w:val="none" w:sz="0" w:space="0" w:color="auto" w:frame="1"/>
        </w:rPr>
        <w:pPrChange w:id="1777" w:author="Jeb Pavleas" w:date="2021-04-14T18:09:00Z">
          <w:pPr>
            <w:spacing w:before="120" w:after="120" w:line="240" w:lineRule="auto"/>
            <w:contextualSpacing/>
          </w:pPr>
        </w:pPrChange>
      </w:pPr>
      <w:ins w:id="1778" w:author="Jeb Pavleas" w:date="2021-04-14T18:00:00Z">
        <w:r w:rsidRPr="00614686">
          <w:rPr>
            <w:bdr w:val="none" w:sz="0" w:space="0" w:color="auto" w:frame="1"/>
          </w:rPr>
          <w:t>}</w:t>
        </w:r>
      </w:ins>
    </w:p>
    <w:p w14:paraId="51A4FFB2" w14:textId="77777777" w:rsidR="00614686" w:rsidRPr="00614686" w:rsidRDefault="00614686" w:rsidP="000E4065">
      <w:pPr>
        <w:pStyle w:val="NumList"/>
        <w:rPr>
          <w:ins w:id="1779" w:author="Jeb Pavleas" w:date="2021-04-14T18:00:00Z"/>
        </w:rPr>
        <w:pPrChange w:id="1780" w:author="Jeb Pavleas" w:date="2021-04-14T18:10:00Z">
          <w:pPr>
            <w:keepLines/>
            <w:numPr>
              <w:numId w:val="4"/>
            </w:numPr>
            <w:tabs>
              <w:tab w:val="num" w:pos="936"/>
            </w:tabs>
            <w:spacing w:before="120"/>
            <w:ind w:left="936" w:right="1152" w:hanging="360"/>
          </w:pPr>
        </w:pPrChange>
      </w:pPr>
      <w:ins w:id="1781" w:author="Jeb Pavleas" w:date="2021-04-14T18:00:00Z">
        <w:r w:rsidRPr="00614686">
          <w:t xml:space="preserve">Finally, export the </w:t>
        </w:r>
        <w:r w:rsidRPr="000E4065">
          <w:rPr>
            <w:rStyle w:val="CodeInline"/>
            <w:rPrChange w:id="1782" w:author="Jeb Pavleas" w:date="2021-04-14T18:09:00Z">
              <w:rPr>
                <w:rFonts w:ascii="Utopia" w:hAnsi="Utopia"/>
                <w:sz w:val="18"/>
              </w:rPr>
            </w:rPrChange>
          </w:rPr>
          <w:t>SceneFileParser</w:t>
        </w:r>
        <w:r w:rsidRPr="00614686">
          <w:t>.</w:t>
        </w:r>
      </w:ins>
    </w:p>
    <w:p w14:paraId="41F235DE" w14:textId="77777777" w:rsidR="00614686" w:rsidRPr="00614686" w:rsidRDefault="00614686" w:rsidP="000E4065">
      <w:pPr>
        <w:pStyle w:val="Code"/>
        <w:rPr>
          <w:ins w:id="1783" w:author="Jeb Pavleas" w:date="2021-04-14T18:00:00Z"/>
          <w:bdr w:val="none" w:sz="0" w:space="0" w:color="auto" w:frame="1"/>
        </w:rPr>
        <w:pPrChange w:id="1784" w:author="Jeb Pavleas" w:date="2021-04-14T18:10:00Z">
          <w:pPr/>
        </w:pPrChange>
      </w:pPr>
      <w:ins w:id="1785" w:author="Jeb Pavleas" w:date="2021-04-14T18:00:00Z">
        <w:r w:rsidRPr="00614686">
          <w:rPr>
            <w:bdr w:val="none" w:sz="0" w:space="0" w:color="auto" w:frame="1"/>
          </w:rPr>
          <w:t>export default SceneFileParser;</w:t>
        </w:r>
      </w:ins>
    </w:p>
    <w:p w14:paraId="040961AA" w14:textId="77777777" w:rsidR="00614686" w:rsidRPr="00614686" w:rsidRDefault="00614686" w:rsidP="000E4065">
      <w:pPr>
        <w:pStyle w:val="Heading4"/>
        <w:rPr>
          <w:ins w:id="1786" w:author="Jeb Pavleas" w:date="2021-04-14T18:00:00Z"/>
        </w:rPr>
        <w:pPrChange w:id="1787" w:author="Jeb Pavleas" w:date="2021-04-14T18:10:00Z">
          <w:pPr>
            <w:keepNext/>
            <w:keepLines/>
            <w:spacing w:before="40" w:after="0"/>
            <w:outlineLvl w:val="3"/>
          </w:pPr>
        </w:pPrChange>
      </w:pPr>
      <w:ins w:id="1788" w:author="Jeb Pavleas" w:date="2021-04-14T18:00:00Z">
        <w:r w:rsidRPr="00614686">
          <w:t>Implement MyGame</w:t>
        </w:r>
      </w:ins>
    </w:p>
    <w:p w14:paraId="76F46C54" w14:textId="77777777" w:rsidR="00614686" w:rsidRPr="00614686" w:rsidRDefault="00614686" w:rsidP="00371547">
      <w:pPr>
        <w:pStyle w:val="BodyTextFirst"/>
        <w:rPr>
          <w:ins w:id="1789" w:author="Jeb Pavleas" w:date="2021-04-14T18:00:00Z"/>
        </w:rPr>
        <w:pPrChange w:id="1790" w:author="Jeb Pavleas" w:date="2021-04-14T18:10:00Z">
          <w:pPr>
            <w:numPr>
              <w:numId w:val="13"/>
            </w:numPr>
            <w:tabs>
              <w:tab w:val="num" w:pos="936"/>
            </w:tabs>
            <w:autoSpaceDE w:val="0"/>
            <w:autoSpaceDN w:val="0"/>
            <w:spacing w:before="120" w:after="0" w:line="240" w:lineRule="auto"/>
            <w:jc w:val="both"/>
          </w:pPr>
        </w:pPrChange>
      </w:pPr>
      <w:ins w:id="1791" w:author="Jeb Pavleas" w:date="2021-04-14T18:00:00Z">
        <w:r w:rsidRPr="00614686">
          <w:t>The implementations of the described public functions for this project are as follows.</w:t>
        </w:r>
      </w:ins>
    </w:p>
    <w:p w14:paraId="19ECCDDA" w14:textId="77777777" w:rsidR="00614686" w:rsidRPr="00371547" w:rsidRDefault="00614686" w:rsidP="00371547">
      <w:pPr>
        <w:pStyle w:val="NumList"/>
        <w:numPr>
          <w:ilvl w:val="0"/>
          <w:numId w:val="27"/>
        </w:numPr>
        <w:rPr>
          <w:ins w:id="1792" w:author="Jeb Pavleas" w:date="2021-04-14T18:00:00Z"/>
        </w:rPr>
        <w:pPrChange w:id="1793" w:author="Jeb Pavleas" w:date="2021-04-14T18:10:00Z">
          <w:pPr>
            <w:keepLines/>
            <w:numPr>
              <w:numId w:val="13"/>
            </w:numPr>
            <w:tabs>
              <w:tab w:val="num" w:pos="936"/>
            </w:tabs>
            <w:spacing w:before="120"/>
            <w:ind w:left="936" w:right="1152" w:hanging="360"/>
          </w:pPr>
        </w:pPrChange>
      </w:pPr>
      <w:ins w:id="1794" w:author="Jeb Pavleas" w:date="2021-04-14T18:00:00Z">
        <w:r w:rsidRPr="00371547">
          <w:t xml:space="preserve">Edit </w:t>
        </w:r>
        <w:r w:rsidRPr="00371547">
          <w:rPr>
            <w:rStyle w:val="CodeInline"/>
            <w:rPrChange w:id="1795" w:author="Jeb Pavleas" w:date="2021-04-14T18:11:00Z">
              <w:rPr>
                <w:rFonts w:ascii="TheSansMonoConNormal" w:hAnsi="TheSansMonoConNormal"/>
                <w:bdr w:val="none" w:sz="0" w:space="0" w:color="auto" w:frame="1"/>
              </w:rPr>
            </w:rPrChange>
          </w:rPr>
          <w:t>my_game.js</w:t>
        </w:r>
        <w:r w:rsidRPr="00371547">
          <w:t xml:space="preserve"> file and import the </w:t>
        </w:r>
        <w:r w:rsidRPr="00371547">
          <w:rPr>
            <w:rStyle w:val="CodeInline"/>
            <w:rPrChange w:id="1796" w:author="Jeb Pavleas" w:date="2021-04-14T18:11:00Z">
              <w:rPr>
                <w:rFonts w:ascii="TheSansMonoConNormal" w:hAnsi="TheSansMonoConNormal"/>
                <w:bdr w:val="none" w:sz="0" w:space="0" w:color="auto" w:frame="1"/>
              </w:rPr>
            </w:rPrChange>
          </w:rPr>
          <w:t>SceneFileParser</w:t>
        </w:r>
        <w:r w:rsidRPr="00371547">
          <w:t>.</w:t>
        </w:r>
      </w:ins>
    </w:p>
    <w:p w14:paraId="2CA1D713" w14:textId="77777777" w:rsidR="00614686" w:rsidRPr="00614686" w:rsidRDefault="00614686" w:rsidP="00371547">
      <w:pPr>
        <w:pStyle w:val="Code"/>
        <w:rPr>
          <w:ins w:id="1797" w:author="Jeb Pavleas" w:date="2021-04-14T18:00:00Z"/>
          <w:bdr w:val="none" w:sz="0" w:space="0" w:color="auto" w:frame="1"/>
        </w:rPr>
        <w:pPrChange w:id="1798" w:author="Jeb Pavleas" w:date="2021-04-14T18:11:00Z">
          <w:pPr/>
        </w:pPrChange>
      </w:pPr>
      <w:ins w:id="1799" w:author="Jeb Pavleas" w:date="2021-04-14T18:00:00Z">
        <w:r w:rsidRPr="00614686">
          <w:rPr>
            <w:bdr w:val="none" w:sz="0" w:space="0" w:color="auto" w:frame="1"/>
          </w:rPr>
          <w:t>import SceneFileParser from "./util/scene_file_parser.js";</w:t>
        </w:r>
      </w:ins>
    </w:p>
    <w:p w14:paraId="57C4B431" w14:textId="77777777" w:rsidR="00614686" w:rsidRPr="00614686" w:rsidRDefault="00614686" w:rsidP="00371547">
      <w:pPr>
        <w:pStyle w:val="NumList"/>
        <w:rPr>
          <w:ins w:id="1800" w:author="Jeb Pavleas" w:date="2021-04-14T18:00:00Z"/>
        </w:rPr>
        <w:pPrChange w:id="1801" w:author="Jeb Pavleas" w:date="2021-04-14T18:11:00Z">
          <w:pPr>
            <w:keepLines/>
            <w:numPr>
              <w:numId w:val="13"/>
            </w:numPr>
            <w:tabs>
              <w:tab w:val="num" w:pos="936"/>
            </w:tabs>
            <w:spacing w:before="120"/>
            <w:ind w:left="936" w:right="1152" w:hanging="360"/>
          </w:pPr>
        </w:pPrChange>
      </w:pPr>
      <w:ins w:id="1802" w:author="Jeb Pavleas" w:date="2021-04-14T18:00:00Z">
        <w:r w:rsidRPr="00614686">
          <w:lastRenderedPageBreak/>
          <w:t xml:space="preserve">Modify the </w:t>
        </w:r>
        <w:r w:rsidRPr="00371547">
          <w:rPr>
            <w:rStyle w:val="CodeInline"/>
            <w:rPrChange w:id="1803" w:author="Jeb Pavleas" w:date="2021-04-14T18:11:00Z">
              <w:rPr>
                <w:rFonts w:ascii="TheSansMonoConNormal" w:hAnsi="TheSansMonoConNormal"/>
                <w:bdr w:val="none" w:sz="0" w:space="0" w:color="auto" w:frame="1"/>
              </w:rPr>
            </w:rPrChange>
          </w:rPr>
          <w:t>MyGame</w:t>
        </w:r>
        <w:r w:rsidRPr="00614686">
          <w:t xml:space="preserve"> constructor to define the scene file path, the array </w:t>
        </w:r>
        <w:r w:rsidRPr="00371547">
          <w:rPr>
            <w:rStyle w:val="CodeInline"/>
            <w:rPrChange w:id="1804" w:author="Jeb Pavleas" w:date="2021-04-14T18:11:00Z">
              <w:rPr>
                <w:rFonts w:ascii="TheSansMonoConNormal" w:hAnsi="TheSansMonoConNormal"/>
                <w:bdr w:val="none" w:sz="0" w:space="0" w:color="auto" w:frame="1"/>
              </w:rPr>
            </w:rPrChange>
          </w:rPr>
          <w:t>mSqSet</w:t>
        </w:r>
        <w:r w:rsidRPr="00614686">
          <w:t xml:space="preserve"> for storing the </w:t>
        </w:r>
        <w:r w:rsidRPr="00371547">
          <w:rPr>
            <w:rStyle w:val="CodeInline"/>
            <w:rPrChange w:id="1805" w:author="Jeb Pavleas" w:date="2021-04-14T18:11:00Z">
              <w:rPr>
                <w:rFonts w:ascii="TheSansMonoConNormal" w:hAnsi="TheSansMonoConNormal"/>
                <w:bdr w:val="none" w:sz="0" w:space="0" w:color="auto" w:frame="1"/>
              </w:rPr>
            </w:rPrChange>
          </w:rPr>
          <w:t>Renderable</w:t>
        </w:r>
        <w:r w:rsidRPr="00614686">
          <w:t xml:space="preserve"> objects, and the </w:t>
        </w:r>
        <w:r w:rsidRPr="00371547">
          <w:rPr>
            <w:rStyle w:val="CodeInline"/>
            <w:rPrChange w:id="1806" w:author="Jeb Pavleas" w:date="2021-04-14T18:11:00Z">
              <w:rPr>
                <w:rFonts w:ascii="TheSansMonoConNormal" w:hAnsi="TheSansMonoConNormal"/>
                <w:bdr w:val="none" w:sz="0" w:space="0" w:color="auto" w:frame="1"/>
              </w:rPr>
            </w:rPrChange>
          </w:rPr>
          <w:t>camera</w:t>
        </w:r>
        <w:r w:rsidRPr="00614686">
          <w:t>.</w:t>
        </w:r>
      </w:ins>
    </w:p>
    <w:p w14:paraId="30418FCC" w14:textId="77777777" w:rsidR="00614686" w:rsidRPr="00614686" w:rsidRDefault="00614686" w:rsidP="00371547">
      <w:pPr>
        <w:pStyle w:val="Code"/>
        <w:rPr>
          <w:ins w:id="1807" w:author="Jeb Pavleas" w:date="2021-04-14T18:00:00Z"/>
        </w:rPr>
        <w:pPrChange w:id="1808" w:author="Jeb Pavleas" w:date="2021-04-14T18:11:00Z">
          <w:pPr>
            <w:spacing w:before="120" w:after="120" w:line="240" w:lineRule="auto"/>
            <w:contextualSpacing/>
          </w:pPr>
        </w:pPrChange>
      </w:pPr>
      <w:ins w:id="1809" w:author="Jeb Pavleas" w:date="2021-04-14T18:00:00Z">
        <w:r w:rsidRPr="00614686">
          <w:t>constructor() {</w:t>
        </w:r>
      </w:ins>
    </w:p>
    <w:p w14:paraId="5E365056" w14:textId="77777777" w:rsidR="00614686" w:rsidRPr="00614686" w:rsidRDefault="00614686" w:rsidP="00371547">
      <w:pPr>
        <w:pStyle w:val="Code"/>
        <w:rPr>
          <w:ins w:id="1810" w:author="Jeb Pavleas" w:date="2021-04-14T18:00:00Z"/>
        </w:rPr>
        <w:pPrChange w:id="1811" w:author="Jeb Pavleas" w:date="2021-04-14T18:11:00Z">
          <w:pPr>
            <w:spacing w:before="120" w:after="120" w:line="240" w:lineRule="auto"/>
            <w:contextualSpacing/>
          </w:pPr>
        </w:pPrChange>
      </w:pPr>
      <w:ins w:id="1812" w:author="Jeb Pavleas" w:date="2021-04-14T18:00:00Z">
        <w:r w:rsidRPr="00614686">
          <w:t xml:space="preserve">    // scene file name</w:t>
        </w:r>
      </w:ins>
    </w:p>
    <w:p w14:paraId="64B4DB2A" w14:textId="77777777" w:rsidR="00614686" w:rsidRPr="00614686" w:rsidRDefault="00614686" w:rsidP="00371547">
      <w:pPr>
        <w:pStyle w:val="Code"/>
        <w:rPr>
          <w:ins w:id="1813" w:author="Jeb Pavleas" w:date="2021-04-14T18:00:00Z"/>
        </w:rPr>
        <w:pPrChange w:id="1814" w:author="Jeb Pavleas" w:date="2021-04-14T18:11:00Z">
          <w:pPr>
            <w:spacing w:before="120" w:after="120" w:line="240" w:lineRule="auto"/>
            <w:contextualSpacing/>
          </w:pPr>
        </w:pPrChange>
      </w:pPr>
      <w:ins w:id="1815" w:author="Jeb Pavleas" w:date="2021-04-14T18:00:00Z">
        <w:r w:rsidRPr="00614686">
          <w:t xml:space="preserve">    this.mSceneFile = "assets/scene.xml";</w:t>
        </w:r>
      </w:ins>
    </w:p>
    <w:p w14:paraId="0948D7FE" w14:textId="77777777" w:rsidR="00614686" w:rsidRPr="00614686" w:rsidRDefault="00614686" w:rsidP="00371547">
      <w:pPr>
        <w:pStyle w:val="Code"/>
        <w:rPr>
          <w:ins w:id="1816" w:author="Jeb Pavleas" w:date="2021-04-14T18:00:00Z"/>
        </w:rPr>
        <w:pPrChange w:id="1817" w:author="Jeb Pavleas" w:date="2021-04-14T18:11:00Z">
          <w:pPr>
            <w:spacing w:before="120" w:after="120" w:line="240" w:lineRule="auto"/>
            <w:contextualSpacing/>
          </w:pPr>
        </w:pPrChange>
      </w:pPr>
      <w:ins w:id="1818" w:author="Jeb Pavleas" w:date="2021-04-14T18:00:00Z">
        <w:r w:rsidRPr="00614686">
          <w:t xml:space="preserve">    // all squares</w:t>
        </w:r>
      </w:ins>
    </w:p>
    <w:p w14:paraId="4A92D6CE" w14:textId="77777777" w:rsidR="00614686" w:rsidRPr="00614686" w:rsidRDefault="00614686" w:rsidP="00371547">
      <w:pPr>
        <w:pStyle w:val="Code"/>
        <w:rPr>
          <w:ins w:id="1819" w:author="Jeb Pavleas" w:date="2021-04-14T18:00:00Z"/>
        </w:rPr>
        <w:pPrChange w:id="1820" w:author="Jeb Pavleas" w:date="2021-04-14T18:11:00Z">
          <w:pPr>
            <w:spacing w:before="120" w:after="120" w:line="240" w:lineRule="auto"/>
            <w:contextualSpacing/>
          </w:pPr>
        </w:pPrChange>
      </w:pPr>
      <w:ins w:id="1821" w:author="Jeb Pavleas" w:date="2021-04-14T18:00:00Z">
        <w:r w:rsidRPr="00614686">
          <w:t xml:space="preserve">    this.mSqSet = [];        // these are the Renderable objects</w:t>
        </w:r>
      </w:ins>
    </w:p>
    <w:p w14:paraId="7E478B20" w14:textId="77777777" w:rsidR="00614686" w:rsidRPr="00614686" w:rsidRDefault="00614686" w:rsidP="00371547">
      <w:pPr>
        <w:pStyle w:val="Code"/>
        <w:rPr>
          <w:ins w:id="1822" w:author="Jeb Pavleas" w:date="2021-04-14T18:00:00Z"/>
        </w:rPr>
        <w:pPrChange w:id="1823" w:author="Jeb Pavleas" w:date="2021-04-14T18:11:00Z">
          <w:pPr>
            <w:spacing w:before="120" w:after="120" w:line="240" w:lineRule="auto"/>
            <w:contextualSpacing/>
          </w:pPr>
        </w:pPrChange>
      </w:pPr>
    </w:p>
    <w:p w14:paraId="19B15937" w14:textId="77777777" w:rsidR="00614686" w:rsidRPr="00614686" w:rsidRDefault="00614686" w:rsidP="00371547">
      <w:pPr>
        <w:pStyle w:val="Code"/>
        <w:rPr>
          <w:ins w:id="1824" w:author="Jeb Pavleas" w:date="2021-04-14T18:00:00Z"/>
        </w:rPr>
        <w:pPrChange w:id="1825" w:author="Jeb Pavleas" w:date="2021-04-14T18:11:00Z">
          <w:pPr>
            <w:spacing w:before="120" w:after="120" w:line="240" w:lineRule="auto"/>
            <w:contextualSpacing/>
          </w:pPr>
        </w:pPrChange>
      </w:pPr>
      <w:ins w:id="1826" w:author="Jeb Pavleas" w:date="2021-04-14T18:00:00Z">
        <w:r w:rsidRPr="00614686">
          <w:t xml:space="preserve">    // The camera to view the scene</w:t>
        </w:r>
      </w:ins>
    </w:p>
    <w:p w14:paraId="43B85FEF" w14:textId="77777777" w:rsidR="00614686" w:rsidRPr="00614686" w:rsidRDefault="00614686" w:rsidP="00371547">
      <w:pPr>
        <w:pStyle w:val="Code"/>
        <w:rPr>
          <w:ins w:id="1827" w:author="Jeb Pavleas" w:date="2021-04-14T18:00:00Z"/>
        </w:rPr>
        <w:pPrChange w:id="1828" w:author="Jeb Pavleas" w:date="2021-04-14T18:11:00Z">
          <w:pPr>
            <w:spacing w:before="120" w:after="120" w:line="240" w:lineRule="auto"/>
            <w:contextualSpacing/>
          </w:pPr>
        </w:pPrChange>
      </w:pPr>
      <w:ins w:id="1829" w:author="Jeb Pavleas" w:date="2021-04-14T18:00:00Z">
        <w:r w:rsidRPr="00614686">
          <w:t xml:space="preserve">    this.mCamera = null;</w:t>
        </w:r>
      </w:ins>
    </w:p>
    <w:p w14:paraId="13451C35" w14:textId="77777777" w:rsidR="00614686" w:rsidRPr="00614686" w:rsidRDefault="00614686" w:rsidP="00371547">
      <w:pPr>
        <w:pStyle w:val="Code"/>
        <w:rPr>
          <w:ins w:id="1830" w:author="Jeb Pavleas" w:date="2021-04-14T18:00:00Z"/>
        </w:rPr>
        <w:pPrChange w:id="1831" w:author="Jeb Pavleas" w:date="2021-04-14T18:11:00Z">
          <w:pPr>
            <w:spacing w:before="120" w:after="120" w:line="240" w:lineRule="auto"/>
            <w:contextualSpacing/>
          </w:pPr>
        </w:pPrChange>
      </w:pPr>
      <w:ins w:id="1832" w:author="Jeb Pavleas" w:date="2021-04-14T18:00:00Z">
        <w:r w:rsidRPr="00614686">
          <w:t>}</w:t>
        </w:r>
      </w:ins>
    </w:p>
    <w:p w14:paraId="5D57E290" w14:textId="77777777" w:rsidR="00614686" w:rsidRPr="00614686" w:rsidRDefault="00614686" w:rsidP="00371547">
      <w:pPr>
        <w:pStyle w:val="NumList"/>
        <w:rPr>
          <w:ins w:id="1833" w:author="Jeb Pavleas" w:date="2021-04-14T18:00:00Z"/>
        </w:rPr>
        <w:pPrChange w:id="1834" w:author="Jeb Pavleas" w:date="2021-04-14T18:12:00Z">
          <w:pPr>
            <w:keepLines/>
            <w:numPr>
              <w:numId w:val="13"/>
            </w:numPr>
            <w:tabs>
              <w:tab w:val="num" w:pos="936"/>
            </w:tabs>
            <w:spacing w:before="120"/>
            <w:ind w:left="936" w:right="1152" w:hanging="360"/>
          </w:pPr>
        </w:pPrChange>
      </w:pPr>
      <w:ins w:id="1835" w:author="Jeb Pavleas" w:date="2021-04-14T18:00:00Z">
        <w:r w:rsidRPr="00614686">
          <w:t xml:space="preserve">Change the </w:t>
        </w:r>
        <w:r w:rsidRPr="00371547">
          <w:rPr>
            <w:rStyle w:val="CodeInline"/>
            <w:rPrChange w:id="1836" w:author="Jeb Pavleas" w:date="2021-04-14T18:12:00Z">
              <w:rPr>
                <w:rFonts w:ascii="TheSansMonoConNormal" w:hAnsi="TheSansMonoConNormal"/>
                <w:bdr w:val="none" w:sz="0" w:space="0" w:color="auto" w:frame="1"/>
              </w:rPr>
            </w:rPrChange>
          </w:rPr>
          <w:t>init()</w:t>
        </w:r>
        <w:r w:rsidRPr="00614686">
          <w:t xml:space="preserve"> function to create objects based on the scene parser. Note the retrieval of the XML file content via the </w:t>
        </w:r>
        <w:r w:rsidRPr="00371547">
          <w:rPr>
            <w:rStyle w:val="CodeInline"/>
            <w:rPrChange w:id="1837" w:author="Jeb Pavleas" w:date="2021-04-14T18:12:00Z">
              <w:rPr>
                <w:rFonts w:ascii="TheSansMonoConNormal" w:hAnsi="TheSansMonoConNormal"/>
                <w:bdr w:val="none" w:sz="0" w:space="0" w:color="auto" w:frame="1"/>
              </w:rPr>
            </w:rPrChange>
          </w:rPr>
          <w:t>engine.xml.get()</w:t>
        </w:r>
        <w:r w:rsidRPr="00614686">
          <w:t xml:space="preserve"> function where the file path to the scene file is used as the key.</w:t>
        </w:r>
      </w:ins>
    </w:p>
    <w:p w14:paraId="0F9B88D4" w14:textId="77777777" w:rsidR="00614686" w:rsidRPr="00614686" w:rsidRDefault="00614686" w:rsidP="00371547">
      <w:pPr>
        <w:pStyle w:val="Code"/>
        <w:rPr>
          <w:ins w:id="1838" w:author="Jeb Pavleas" w:date="2021-04-14T18:00:00Z"/>
        </w:rPr>
        <w:pPrChange w:id="1839" w:author="Jeb Pavleas" w:date="2021-04-14T18:12:00Z">
          <w:pPr>
            <w:spacing w:before="120" w:after="120" w:line="240" w:lineRule="auto"/>
            <w:contextualSpacing/>
          </w:pPr>
        </w:pPrChange>
      </w:pPr>
      <w:ins w:id="1840" w:author="Jeb Pavleas" w:date="2021-04-14T18:00:00Z">
        <w:r w:rsidRPr="00614686">
          <w:t xml:space="preserve">init() {    </w:t>
        </w:r>
      </w:ins>
    </w:p>
    <w:p w14:paraId="5CDCF0AD" w14:textId="77777777" w:rsidR="00614686" w:rsidRPr="00614686" w:rsidRDefault="00614686" w:rsidP="00371547">
      <w:pPr>
        <w:pStyle w:val="Code"/>
        <w:rPr>
          <w:ins w:id="1841" w:author="Jeb Pavleas" w:date="2021-04-14T18:00:00Z"/>
        </w:rPr>
        <w:pPrChange w:id="1842" w:author="Jeb Pavleas" w:date="2021-04-14T18:12:00Z">
          <w:pPr>
            <w:spacing w:before="120" w:after="120" w:line="240" w:lineRule="auto"/>
            <w:contextualSpacing/>
          </w:pPr>
        </w:pPrChange>
      </w:pPr>
      <w:ins w:id="1843" w:author="Jeb Pavleas" w:date="2021-04-14T18:00:00Z">
        <w:r w:rsidRPr="00614686">
          <w:t xml:space="preserve">    let sceneParser = new SceneFileParser(engine.xml.get(this.mSceneFile));</w:t>
        </w:r>
      </w:ins>
    </w:p>
    <w:p w14:paraId="2309F783" w14:textId="77777777" w:rsidR="00614686" w:rsidRPr="00614686" w:rsidRDefault="00614686" w:rsidP="00371547">
      <w:pPr>
        <w:pStyle w:val="Code"/>
        <w:rPr>
          <w:ins w:id="1844" w:author="Jeb Pavleas" w:date="2021-04-14T18:00:00Z"/>
        </w:rPr>
        <w:pPrChange w:id="1845" w:author="Jeb Pavleas" w:date="2021-04-14T18:12:00Z">
          <w:pPr>
            <w:spacing w:before="120" w:after="120" w:line="240" w:lineRule="auto"/>
            <w:contextualSpacing/>
          </w:pPr>
        </w:pPrChange>
      </w:pPr>
    </w:p>
    <w:p w14:paraId="50692E30" w14:textId="77777777" w:rsidR="00614686" w:rsidRPr="00614686" w:rsidRDefault="00614686" w:rsidP="00371547">
      <w:pPr>
        <w:pStyle w:val="Code"/>
        <w:rPr>
          <w:ins w:id="1846" w:author="Jeb Pavleas" w:date="2021-04-14T18:00:00Z"/>
        </w:rPr>
        <w:pPrChange w:id="1847" w:author="Jeb Pavleas" w:date="2021-04-14T18:12:00Z">
          <w:pPr>
            <w:spacing w:before="120" w:after="120" w:line="240" w:lineRule="auto"/>
            <w:contextualSpacing/>
          </w:pPr>
        </w:pPrChange>
      </w:pPr>
      <w:ins w:id="1848" w:author="Jeb Pavleas" w:date="2021-04-14T18:00:00Z">
        <w:r w:rsidRPr="00614686">
          <w:t xml:space="preserve">    // Step A: Read in the camera</w:t>
        </w:r>
      </w:ins>
    </w:p>
    <w:p w14:paraId="6E1DB9DB" w14:textId="77777777" w:rsidR="00614686" w:rsidRPr="00614686" w:rsidRDefault="00614686" w:rsidP="00371547">
      <w:pPr>
        <w:pStyle w:val="Code"/>
        <w:rPr>
          <w:ins w:id="1849" w:author="Jeb Pavleas" w:date="2021-04-14T18:00:00Z"/>
        </w:rPr>
        <w:pPrChange w:id="1850" w:author="Jeb Pavleas" w:date="2021-04-14T18:12:00Z">
          <w:pPr>
            <w:spacing w:before="120" w:after="120" w:line="240" w:lineRule="auto"/>
            <w:contextualSpacing/>
          </w:pPr>
        </w:pPrChange>
      </w:pPr>
      <w:ins w:id="1851" w:author="Jeb Pavleas" w:date="2021-04-14T18:00:00Z">
        <w:r w:rsidRPr="00614686">
          <w:t xml:space="preserve">    this.mCamera = sceneParser.parseCamera();</w:t>
        </w:r>
      </w:ins>
    </w:p>
    <w:p w14:paraId="056FFF46" w14:textId="77777777" w:rsidR="00614686" w:rsidRPr="00614686" w:rsidRDefault="00614686" w:rsidP="00371547">
      <w:pPr>
        <w:pStyle w:val="Code"/>
        <w:rPr>
          <w:ins w:id="1852" w:author="Jeb Pavleas" w:date="2021-04-14T18:00:00Z"/>
        </w:rPr>
        <w:pPrChange w:id="1853" w:author="Jeb Pavleas" w:date="2021-04-14T18:12:00Z">
          <w:pPr>
            <w:spacing w:before="120" w:after="120" w:line="240" w:lineRule="auto"/>
            <w:contextualSpacing/>
          </w:pPr>
        </w:pPrChange>
      </w:pPr>
    </w:p>
    <w:p w14:paraId="34A0C585" w14:textId="77777777" w:rsidR="00614686" w:rsidRPr="00614686" w:rsidRDefault="00614686" w:rsidP="00371547">
      <w:pPr>
        <w:pStyle w:val="Code"/>
        <w:rPr>
          <w:ins w:id="1854" w:author="Jeb Pavleas" w:date="2021-04-14T18:00:00Z"/>
        </w:rPr>
        <w:pPrChange w:id="1855" w:author="Jeb Pavleas" w:date="2021-04-14T18:12:00Z">
          <w:pPr>
            <w:spacing w:before="120" w:after="120" w:line="240" w:lineRule="auto"/>
            <w:contextualSpacing/>
          </w:pPr>
        </w:pPrChange>
      </w:pPr>
      <w:ins w:id="1856" w:author="Jeb Pavleas" w:date="2021-04-14T18:00:00Z">
        <w:r w:rsidRPr="00614686">
          <w:t xml:space="preserve">    // Step B: Read all the squares</w:t>
        </w:r>
      </w:ins>
    </w:p>
    <w:p w14:paraId="16C655C9" w14:textId="77777777" w:rsidR="00614686" w:rsidRPr="00614686" w:rsidRDefault="00614686" w:rsidP="00371547">
      <w:pPr>
        <w:pStyle w:val="Code"/>
        <w:rPr>
          <w:ins w:id="1857" w:author="Jeb Pavleas" w:date="2021-04-14T18:00:00Z"/>
        </w:rPr>
        <w:pPrChange w:id="1858" w:author="Jeb Pavleas" w:date="2021-04-14T18:12:00Z">
          <w:pPr>
            <w:spacing w:before="120" w:after="120" w:line="240" w:lineRule="auto"/>
            <w:contextualSpacing/>
          </w:pPr>
        </w:pPrChange>
      </w:pPr>
      <w:ins w:id="1859" w:author="Jeb Pavleas" w:date="2021-04-14T18:00:00Z">
        <w:r w:rsidRPr="00614686">
          <w:t xml:space="preserve">    sceneParser.parseSquares(this.mSqSet);</w:t>
        </w:r>
      </w:ins>
    </w:p>
    <w:p w14:paraId="51D5CB06" w14:textId="77777777" w:rsidR="00614686" w:rsidRPr="00614686" w:rsidRDefault="00614686" w:rsidP="00371547">
      <w:pPr>
        <w:pStyle w:val="Code"/>
        <w:rPr>
          <w:ins w:id="1860" w:author="Jeb Pavleas" w:date="2021-04-14T18:00:00Z"/>
        </w:rPr>
        <w:pPrChange w:id="1861" w:author="Jeb Pavleas" w:date="2021-04-14T18:12:00Z">
          <w:pPr>
            <w:spacing w:before="120" w:after="120" w:line="240" w:lineRule="auto"/>
            <w:contextualSpacing/>
          </w:pPr>
        </w:pPrChange>
      </w:pPr>
      <w:ins w:id="1862" w:author="Jeb Pavleas" w:date="2021-04-14T18:00:00Z">
        <w:r w:rsidRPr="00614686">
          <w:t>}</w:t>
        </w:r>
      </w:ins>
    </w:p>
    <w:p w14:paraId="11DA7834" w14:textId="77777777" w:rsidR="00614686" w:rsidRPr="00614686" w:rsidRDefault="00614686" w:rsidP="00371547">
      <w:pPr>
        <w:pStyle w:val="NumList"/>
        <w:rPr>
          <w:ins w:id="1863" w:author="Jeb Pavleas" w:date="2021-04-14T18:00:00Z"/>
        </w:rPr>
        <w:pPrChange w:id="1864" w:author="Jeb Pavleas" w:date="2021-04-14T18:12:00Z">
          <w:pPr>
            <w:keepLines/>
            <w:numPr>
              <w:numId w:val="13"/>
            </w:numPr>
            <w:tabs>
              <w:tab w:val="num" w:pos="936"/>
            </w:tabs>
            <w:spacing w:before="120"/>
            <w:ind w:left="936" w:right="1152" w:hanging="360"/>
          </w:pPr>
        </w:pPrChange>
      </w:pPr>
      <w:ins w:id="1865" w:author="Jeb Pavleas" w:date="2021-04-14T18:00:00Z">
        <w:r w:rsidRPr="00614686">
          <w:t>The draw and update functions are similar to the previous examples with the exception of referencing the corresponding array elements.</w:t>
        </w:r>
      </w:ins>
    </w:p>
    <w:p w14:paraId="05422043" w14:textId="77777777" w:rsidR="00614686" w:rsidRPr="00614686" w:rsidRDefault="00614686" w:rsidP="00371547">
      <w:pPr>
        <w:pStyle w:val="Code"/>
        <w:rPr>
          <w:ins w:id="1866" w:author="Jeb Pavleas" w:date="2021-04-14T18:00:00Z"/>
          <w:bdr w:val="none" w:sz="0" w:space="0" w:color="auto" w:frame="1"/>
        </w:rPr>
        <w:pPrChange w:id="1867" w:author="Jeb Pavleas" w:date="2021-04-14T18:13:00Z">
          <w:pPr>
            <w:spacing w:before="120" w:after="120" w:line="240" w:lineRule="auto"/>
            <w:contextualSpacing/>
          </w:pPr>
        </w:pPrChange>
      </w:pPr>
      <w:ins w:id="1868" w:author="Jeb Pavleas" w:date="2021-04-14T18:00:00Z">
        <w:r w:rsidRPr="00614686">
          <w:rPr>
            <w:bdr w:val="none" w:sz="0" w:space="0" w:color="auto" w:frame="1"/>
          </w:rPr>
          <w:t>draw() {</w:t>
        </w:r>
      </w:ins>
    </w:p>
    <w:p w14:paraId="54DC54C0" w14:textId="77777777" w:rsidR="00614686" w:rsidRPr="00614686" w:rsidRDefault="00614686" w:rsidP="00371547">
      <w:pPr>
        <w:pStyle w:val="Code"/>
        <w:rPr>
          <w:ins w:id="1869" w:author="Jeb Pavleas" w:date="2021-04-14T18:00:00Z"/>
          <w:bdr w:val="none" w:sz="0" w:space="0" w:color="auto" w:frame="1"/>
        </w:rPr>
        <w:pPrChange w:id="1870" w:author="Jeb Pavleas" w:date="2021-04-14T18:13:00Z">
          <w:pPr>
            <w:spacing w:before="120" w:after="120" w:line="240" w:lineRule="auto"/>
            <w:contextualSpacing/>
          </w:pPr>
        </w:pPrChange>
      </w:pPr>
      <w:ins w:id="1871" w:author="Jeb Pavleas" w:date="2021-04-14T18:00:00Z">
        <w:r w:rsidRPr="00614686">
          <w:rPr>
            <w:bdr w:val="none" w:sz="0" w:space="0" w:color="auto" w:frame="1"/>
          </w:rPr>
          <w:t xml:space="preserve">    // Step A: clear the canvas</w:t>
        </w:r>
      </w:ins>
    </w:p>
    <w:p w14:paraId="23AC1C40" w14:textId="77777777" w:rsidR="00614686" w:rsidRPr="00614686" w:rsidRDefault="00614686" w:rsidP="00371547">
      <w:pPr>
        <w:pStyle w:val="Code"/>
        <w:rPr>
          <w:ins w:id="1872" w:author="Jeb Pavleas" w:date="2021-04-14T18:00:00Z"/>
          <w:bdr w:val="none" w:sz="0" w:space="0" w:color="auto" w:frame="1"/>
        </w:rPr>
        <w:pPrChange w:id="1873" w:author="Jeb Pavleas" w:date="2021-04-14T18:13:00Z">
          <w:pPr>
            <w:spacing w:before="120" w:after="120" w:line="240" w:lineRule="auto"/>
            <w:contextualSpacing/>
          </w:pPr>
        </w:pPrChange>
      </w:pPr>
      <w:ins w:id="1874" w:author="Jeb Pavleas" w:date="2021-04-14T18:00:00Z">
        <w:r w:rsidRPr="00614686">
          <w:rPr>
            <w:bdr w:val="none" w:sz="0" w:space="0" w:color="auto" w:frame="1"/>
          </w:rPr>
          <w:t xml:space="preserve">    engine.clearCanvas([0.9, 0.9, 0.9, 1.0]);</w:t>
        </w:r>
      </w:ins>
    </w:p>
    <w:p w14:paraId="1CC47634" w14:textId="77777777" w:rsidR="00614686" w:rsidRPr="00614686" w:rsidRDefault="00614686" w:rsidP="00371547">
      <w:pPr>
        <w:pStyle w:val="Code"/>
        <w:rPr>
          <w:ins w:id="1875" w:author="Jeb Pavleas" w:date="2021-04-14T18:00:00Z"/>
          <w:bdr w:val="none" w:sz="0" w:space="0" w:color="auto" w:frame="1"/>
        </w:rPr>
        <w:pPrChange w:id="1876" w:author="Jeb Pavleas" w:date="2021-04-14T18:13:00Z">
          <w:pPr>
            <w:spacing w:before="120" w:after="120" w:line="240" w:lineRule="auto"/>
            <w:contextualSpacing/>
          </w:pPr>
        </w:pPrChange>
      </w:pPr>
    </w:p>
    <w:p w14:paraId="37F77026" w14:textId="77777777" w:rsidR="00614686" w:rsidRPr="00614686" w:rsidRDefault="00614686" w:rsidP="00371547">
      <w:pPr>
        <w:pStyle w:val="Code"/>
        <w:rPr>
          <w:ins w:id="1877" w:author="Jeb Pavleas" w:date="2021-04-14T18:00:00Z"/>
          <w:bdr w:val="none" w:sz="0" w:space="0" w:color="auto" w:frame="1"/>
        </w:rPr>
        <w:pPrChange w:id="1878" w:author="Jeb Pavleas" w:date="2021-04-14T18:13:00Z">
          <w:pPr>
            <w:spacing w:before="120" w:after="120" w:line="240" w:lineRule="auto"/>
            <w:contextualSpacing/>
          </w:pPr>
        </w:pPrChange>
      </w:pPr>
      <w:ins w:id="1879" w:author="Jeb Pavleas" w:date="2021-04-14T18:00:00Z">
        <w:r w:rsidRPr="00614686">
          <w:rPr>
            <w:bdr w:val="none" w:sz="0" w:space="0" w:color="auto" w:frame="1"/>
          </w:rPr>
          <w:t xml:space="preserve">    this.mCamera.setViewAndCameraMatrix();</w:t>
        </w:r>
      </w:ins>
    </w:p>
    <w:p w14:paraId="2A9631AE" w14:textId="77777777" w:rsidR="00614686" w:rsidRPr="00614686" w:rsidRDefault="00614686" w:rsidP="00371547">
      <w:pPr>
        <w:pStyle w:val="Code"/>
        <w:rPr>
          <w:ins w:id="1880" w:author="Jeb Pavleas" w:date="2021-04-14T18:00:00Z"/>
          <w:bdr w:val="none" w:sz="0" w:space="0" w:color="auto" w:frame="1"/>
        </w:rPr>
        <w:pPrChange w:id="1881" w:author="Jeb Pavleas" w:date="2021-04-14T18:13:00Z">
          <w:pPr>
            <w:spacing w:before="120" w:after="120" w:line="240" w:lineRule="auto"/>
            <w:contextualSpacing/>
          </w:pPr>
        </w:pPrChange>
      </w:pPr>
      <w:ins w:id="1882" w:author="Jeb Pavleas" w:date="2021-04-14T18:00:00Z">
        <w:r w:rsidRPr="00614686">
          <w:rPr>
            <w:bdr w:val="none" w:sz="0" w:space="0" w:color="auto" w:frame="1"/>
          </w:rPr>
          <w:t xml:space="preserve">    // Step B: draw all the squares</w:t>
        </w:r>
      </w:ins>
    </w:p>
    <w:p w14:paraId="5EFCABD0" w14:textId="77777777" w:rsidR="00614686" w:rsidRPr="00614686" w:rsidRDefault="00614686" w:rsidP="00371547">
      <w:pPr>
        <w:pStyle w:val="Code"/>
        <w:rPr>
          <w:ins w:id="1883" w:author="Jeb Pavleas" w:date="2021-04-14T18:00:00Z"/>
          <w:bdr w:val="none" w:sz="0" w:space="0" w:color="auto" w:frame="1"/>
        </w:rPr>
        <w:pPrChange w:id="1884" w:author="Jeb Pavleas" w:date="2021-04-14T18:13:00Z">
          <w:pPr>
            <w:spacing w:before="120" w:after="120" w:line="240" w:lineRule="auto"/>
            <w:contextualSpacing/>
          </w:pPr>
        </w:pPrChange>
      </w:pPr>
      <w:ins w:id="1885" w:author="Jeb Pavleas" w:date="2021-04-14T18:00:00Z">
        <w:r w:rsidRPr="00614686">
          <w:rPr>
            <w:bdr w:val="none" w:sz="0" w:space="0" w:color="auto" w:frame="1"/>
          </w:rPr>
          <w:t xml:space="preserve">    let i;</w:t>
        </w:r>
      </w:ins>
    </w:p>
    <w:p w14:paraId="1E582EF8" w14:textId="77777777" w:rsidR="00614686" w:rsidRPr="00614686" w:rsidRDefault="00614686" w:rsidP="00371547">
      <w:pPr>
        <w:pStyle w:val="Code"/>
        <w:rPr>
          <w:ins w:id="1886" w:author="Jeb Pavleas" w:date="2021-04-14T18:00:00Z"/>
          <w:bdr w:val="none" w:sz="0" w:space="0" w:color="auto" w:frame="1"/>
        </w:rPr>
        <w:pPrChange w:id="1887" w:author="Jeb Pavleas" w:date="2021-04-14T18:13:00Z">
          <w:pPr>
            <w:spacing w:before="120" w:after="120" w:line="240" w:lineRule="auto"/>
            <w:contextualSpacing/>
          </w:pPr>
        </w:pPrChange>
      </w:pPr>
      <w:ins w:id="1888" w:author="Jeb Pavleas" w:date="2021-04-14T18:00:00Z">
        <w:r w:rsidRPr="00614686">
          <w:rPr>
            <w:bdr w:val="none" w:sz="0" w:space="0" w:color="auto" w:frame="1"/>
          </w:rPr>
          <w:t xml:space="preserve">    for (i = 0; i &lt; this.mSqSet.length; i++)</w:t>
        </w:r>
      </w:ins>
    </w:p>
    <w:p w14:paraId="380EA2DB" w14:textId="77777777" w:rsidR="00614686" w:rsidRPr="00614686" w:rsidRDefault="00614686" w:rsidP="00371547">
      <w:pPr>
        <w:pStyle w:val="Code"/>
        <w:rPr>
          <w:ins w:id="1889" w:author="Jeb Pavleas" w:date="2021-04-14T18:00:00Z"/>
          <w:bdr w:val="none" w:sz="0" w:space="0" w:color="auto" w:frame="1"/>
        </w:rPr>
        <w:pPrChange w:id="1890" w:author="Jeb Pavleas" w:date="2021-04-14T18:13:00Z">
          <w:pPr>
            <w:spacing w:before="120" w:after="120" w:line="240" w:lineRule="auto"/>
            <w:contextualSpacing/>
          </w:pPr>
        </w:pPrChange>
      </w:pPr>
      <w:ins w:id="1891" w:author="Jeb Pavleas" w:date="2021-04-14T18:00:00Z">
        <w:r w:rsidRPr="00614686">
          <w:rPr>
            <w:bdr w:val="none" w:sz="0" w:space="0" w:color="auto" w:frame="1"/>
          </w:rPr>
          <w:t xml:space="preserve">        this.mSqSet[i].draw(this.mCamera);</w:t>
        </w:r>
      </w:ins>
    </w:p>
    <w:p w14:paraId="248A7F55" w14:textId="77777777" w:rsidR="00614686" w:rsidRPr="00614686" w:rsidRDefault="00614686" w:rsidP="00371547">
      <w:pPr>
        <w:pStyle w:val="Code"/>
        <w:rPr>
          <w:ins w:id="1892" w:author="Jeb Pavleas" w:date="2021-04-14T18:00:00Z"/>
          <w:bdr w:val="none" w:sz="0" w:space="0" w:color="auto" w:frame="1"/>
        </w:rPr>
        <w:pPrChange w:id="1893" w:author="Jeb Pavleas" w:date="2021-04-14T18:13:00Z">
          <w:pPr>
            <w:spacing w:before="120" w:after="120" w:line="240" w:lineRule="auto"/>
            <w:contextualSpacing/>
          </w:pPr>
        </w:pPrChange>
      </w:pPr>
      <w:ins w:id="1894" w:author="Jeb Pavleas" w:date="2021-04-14T18:00:00Z">
        <w:r w:rsidRPr="00614686">
          <w:rPr>
            <w:bdr w:val="none" w:sz="0" w:space="0" w:color="auto" w:frame="1"/>
          </w:rPr>
          <w:t>}</w:t>
        </w:r>
      </w:ins>
    </w:p>
    <w:p w14:paraId="70439633" w14:textId="77777777" w:rsidR="00614686" w:rsidRPr="00614686" w:rsidRDefault="00614686" w:rsidP="00371547">
      <w:pPr>
        <w:pStyle w:val="Code"/>
        <w:rPr>
          <w:ins w:id="1895" w:author="Jeb Pavleas" w:date="2021-04-14T18:00:00Z"/>
          <w:bdr w:val="none" w:sz="0" w:space="0" w:color="auto" w:frame="1"/>
        </w:rPr>
        <w:pPrChange w:id="1896" w:author="Jeb Pavleas" w:date="2021-04-14T18:13:00Z">
          <w:pPr>
            <w:spacing w:before="120" w:after="120" w:line="240" w:lineRule="auto"/>
            <w:contextualSpacing/>
          </w:pPr>
        </w:pPrChange>
      </w:pPr>
      <w:ins w:id="1897" w:author="Jeb Pavleas" w:date="2021-04-14T18:00:00Z">
        <w:r w:rsidRPr="00614686">
          <w:rPr>
            <w:bdr w:val="none" w:sz="0" w:space="0" w:color="auto" w:frame="1"/>
          </w:rPr>
          <w:t>update() {</w:t>
        </w:r>
      </w:ins>
    </w:p>
    <w:p w14:paraId="6BE616D0" w14:textId="77777777" w:rsidR="00614686" w:rsidRPr="00614686" w:rsidRDefault="00614686" w:rsidP="00371547">
      <w:pPr>
        <w:pStyle w:val="Code"/>
        <w:rPr>
          <w:ins w:id="1898" w:author="Jeb Pavleas" w:date="2021-04-14T18:00:00Z"/>
          <w:bdr w:val="none" w:sz="0" w:space="0" w:color="auto" w:frame="1"/>
        </w:rPr>
        <w:pPrChange w:id="1899" w:author="Jeb Pavleas" w:date="2021-04-14T18:13:00Z">
          <w:pPr>
            <w:spacing w:before="120" w:after="120" w:line="240" w:lineRule="auto"/>
            <w:contextualSpacing/>
          </w:pPr>
        </w:pPrChange>
      </w:pPr>
      <w:ins w:id="1900" w:author="Jeb Pavleas" w:date="2021-04-14T18:00:00Z">
        <w:r w:rsidRPr="00614686">
          <w:rPr>
            <w:bdr w:val="none" w:sz="0" w:space="0" w:color="auto" w:frame="1"/>
          </w:rPr>
          <w:lastRenderedPageBreak/>
          <w:t xml:space="preserve">    // For this very simple game, let's move the white square and pulse the red</w:t>
        </w:r>
      </w:ins>
    </w:p>
    <w:p w14:paraId="7506262A" w14:textId="77777777" w:rsidR="00614686" w:rsidRPr="00614686" w:rsidRDefault="00614686" w:rsidP="00371547">
      <w:pPr>
        <w:pStyle w:val="Code"/>
        <w:rPr>
          <w:ins w:id="1901" w:author="Jeb Pavleas" w:date="2021-04-14T18:00:00Z"/>
          <w:bdr w:val="none" w:sz="0" w:space="0" w:color="auto" w:frame="1"/>
        </w:rPr>
        <w:pPrChange w:id="1902" w:author="Jeb Pavleas" w:date="2021-04-14T18:13:00Z">
          <w:pPr>
            <w:spacing w:before="120" w:after="120" w:line="240" w:lineRule="auto"/>
            <w:contextualSpacing/>
          </w:pPr>
        </w:pPrChange>
      </w:pPr>
      <w:ins w:id="1903" w:author="Jeb Pavleas" w:date="2021-04-14T18:00:00Z">
        <w:r w:rsidRPr="00614686">
          <w:rPr>
            <w:bdr w:val="none" w:sz="0" w:space="0" w:color="auto" w:frame="1"/>
          </w:rPr>
          <w:t xml:space="preserve">    let xform = this.mSqSet[0].getXform();</w:t>
        </w:r>
      </w:ins>
    </w:p>
    <w:p w14:paraId="07F31C29" w14:textId="77777777" w:rsidR="00614686" w:rsidRPr="00614686" w:rsidRDefault="00614686" w:rsidP="00371547">
      <w:pPr>
        <w:pStyle w:val="Code"/>
        <w:rPr>
          <w:ins w:id="1904" w:author="Jeb Pavleas" w:date="2021-04-14T18:00:00Z"/>
          <w:bdr w:val="none" w:sz="0" w:space="0" w:color="auto" w:frame="1"/>
        </w:rPr>
        <w:pPrChange w:id="1905" w:author="Jeb Pavleas" w:date="2021-04-14T18:13:00Z">
          <w:pPr>
            <w:spacing w:before="120" w:after="120" w:line="240" w:lineRule="auto"/>
            <w:contextualSpacing/>
          </w:pPr>
        </w:pPrChange>
      </w:pPr>
      <w:ins w:id="1906" w:author="Jeb Pavleas" w:date="2021-04-14T18:00:00Z">
        <w:r w:rsidRPr="00614686">
          <w:rPr>
            <w:bdr w:val="none" w:sz="0" w:space="0" w:color="auto" w:frame="1"/>
          </w:rPr>
          <w:t xml:space="preserve">    let deltaX = 0.05;</w:t>
        </w:r>
      </w:ins>
    </w:p>
    <w:p w14:paraId="148C10F6" w14:textId="77777777" w:rsidR="00614686" w:rsidRPr="00614686" w:rsidRDefault="00614686" w:rsidP="00371547">
      <w:pPr>
        <w:pStyle w:val="Code"/>
        <w:rPr>
          <w:ins w:id="1907" w:author="Jeb Pavleas" w:date="2021-04-14T18:00:00Z"/>
          <w:bdr w:val="none" w:sz="0" w:space="0" w:color="auto" w:frame="1"/>
        </w:rPr>
        <w:pPrChange w:id="1908" w:author="Jeb Pavleas" w:date="2021-04-14T18:13:00Z">
          <w:pPr>
            <w:spacing w:before="120" w:after="120" w:line="240" w:lineRule="auto"/>
            <w:contextualSpacing/>
          </w:pPr>
        </w:pPrChange>
      </w:pPr>
    </w:p>
    <w:p w14:paraId="5C736C75" w14:textId="77777777" w:rsidR="00614686" w:rsidRPr="00614686" w:rsidRDefault="00614686" w:rsidP="00371547">
      <w:pPr>
        <w:pStyle w:val="Code"/>
        <w:rPr>
          <w:ins w:id="1909" w:author="Jeb Pavleas" w:date="2021-04-14T18:00:00Z"/>
          <w:bdr w:val="none" w:sz="0" w:space="0" w:color="auto" w:frame="1"/>
        </w:rPr>
        <w:pPrChange w:id="1910" w:author="Jeb Pavleas" w:date="2021-04-14T18:13:00Z">
          <w:pPr>
            <w:spacing w:before="120" w:after="120" w:line="240" w:lineRule="auto"/>
            <w:contextualSpacing/>
          </w:pPr>
        </w:pPrChange>
      </w:pPr>
      <w:ins w:id="1911" w:author="Jeb Pavleas" w:date="2021-04-14T18:00:00Z">
        <w:r w:rsidRPr="00614686">
          <w:rPr>
            <w:bdr w:val="none" w:sz="0" w:space="0" w:color="auto" w:frame="1"/>
          </w:rPr>
          <w:t xml:space="preserve">    // Step A: test for white square movement</w:t>
        </w:r>
      </w:ins>
    </w:p>
    <w:p w14:paraId="53149C18" w14:textId="77777777" w:rsidR="00614686" w:rsidRPr="00614686" w:rsidRDefault="00614686" w:rsidP="00371547">
      <w:pPr>
        <w:pStyle w:val="Code"/>
        <w:rPr>
          <w:ins w:id="1912" w:author="Jeb Pavleas" w:date="2021-04-14T18:00:00Z"/>
          <w:bdr w:val="none" w:sz="0" w:space="0" w:color="auto" w:frame="1"/>
        </w:rPr>
        <w:pPrChange w:id="1913" w:author="Jeb Pavleas" w:date="2021-04-14T18:13:00Z">
          <w:pPr>
            <w:spacing w:before="120" w:after="120" w:line="240" w:lineRule="auto"/>
            <w:contextualSpacing/>
          </w:pPr>
        </w:pPrChange>
      </w:pPr>
      <w:ins w:id="1914" w:author="Jeb Pavleas" w:date="2021-04-14T18:00:00Z">
        <w:r w:rsidRPr="00614686">
          <w:t xml:space="preserve">    // … identical to previous code </w:t>
        </w:r>
      </w:ins>
    </w:p>
    <w:p w14:paraId="58B52B85" w14:textId="77777777" w:rsidR="00614686" w:rsidRPr="00614686" w:rsidRDefault="00614686" w:rsidP="00371547">
      <w:pPr>
        <w:pStyle w:val="Code"/>
        <w:rPr>
          <w:ins w:id="1915" w:author="Jeb Pavleas" w:date="2021-04-14T18:00:00Z"/>
          <w:bdr w:val="none" w:sz="0" w:space="0" w:color="auto" w:frame="1"/>
        </w:rPr>
        <w:pPrChange w:id="1916" w:author="Jeb Pavleas" w:date="2021-04-14T18:13:00Z">
          <w:pPr>
            <w:spacing w:before="120" w:after="120" w:line="240" w:lineRule="auto"/>
            <w:contextualSpacing/>
          </w:pPr>
        </w:pPrChange>
      </w:pPr>
      <w:ins w:id="1917" w:author="Jeb Pavleas" w:date="2021-04-14T18:00:00Z">
        <w:r w:rsidRPr="00614686">
          <w:rPr>
            <w:bdr w:val="none" w:sz="0" w:space="0" w:color="auto" w:frame="1"/>
          </w:rPr>
          <w:t xml:space="preserve">    xform = this.mSqSet[1].getXform();</w:t>
        </w:r>
      </w:ins>
    </w:p>
    <w:p w14:paraId="39536F40" w14:textId="77777777" w:rsidR="00614686" w:rsidRPr="00614686" w:rsidRDefault="00614686" w:rsidP="00371547">
      <w:pPr>
        <w:pStyle w:val="Code"/>
        <w:rPr>
          <w:ins w:id="1918" w:author="Jeb Pavleas" w:date="2021-04-14T18:00:00Z"/>
          <w:bdr w:val="none" w:sz="0" w:space="0" w:color="auto" w:frame="1"/>
        </w:rPr>
        <w:pPrChange w:id="1919" w:author="Jeb Pavleas" w:date="2021-04-14T18:13:00Z">
          <w:pPr>
            <w:spacing w:before="120" w:after="120" w:line="240" w:lineRule="auto"/>
            <w:contextualSpacing/>
          </w:pPr>
        </w:pPrChange>
      </w:pPr>
      <w:ins w:id="1920" w:author="Jeb Pavleas" w:date="2021-04-14T18:00:00Z">
        <w:r w:rsidRPr="00614686">
          <w:rPr>
            <w:bdr w:val="none" w:sz="0" w:space="0" w:color="auto" w:frame="1"/>
          </w:rPr>
          <w:t xml:space="preserve">    // Step C: test for pulsing the red square</w:t>
        </w:r>
      </w:ins>
    </w:p>
    <w:p w14:paraId="50DFAD3C" w14:textId="77777777" w:rsidR="00614686" w:rsidRPr="00614686" w:rsidRDefault="00614686" w:rsidP="00371547">
      <w:pPr>
        <w:pStyle w:val="Code"/>
        <w:rPr>
          <w:ins w:id="1921" w:author="Jeb Pavleas" w:date="2021-04-14T18:00:00Z"/>
          <w:bdr w:val="none" w:sz="0" w:space="0" w:color="auto" w:frame="1"/>
        </w:rPr>
        <w:pPrChange w:id="1922" w:author="Jeb Pavleas" w:date="2021-04-14T18:13:00Z">
          <w:pPr>
            <w:spacing w:before="120" w:after="120" w:line="240" w:lineRule="auto"/>
            <w:contextualSpacing/>
          </w:pPr>
        </w:pPrChange>
      </w:pPr>
      <w:ins w:id="1923" w:author="Jeb Pavleas" w:date="2021-04-14T18:00:00Z">
        <w:r w:rsidRPr="00614686">
          <w:t xml:space="preserve">    // … identical to previous code e</w:t>
        </w:r>
      </w:ins>
    </w:p>
    <w:p w14:paraId="3005BF79" w14:textId="77777777" w:rsidR="00614686" w:rsidRPr="00614686" w:rsidRDefault="00614686" w:rsidP="00371547">
      <w:pPr>
        <w:pStyle w:val="Code"/>
        <w:rPr>
          <w:ins w:id="1924" w:author="Jeb Pavleas" w:date="2021-04-14T18:00:00Z"/>
          <w:bdr w:val="none" w:sz="0" w:space="0" w:color="auto" w:frame="1"/>
        </w:rPr>
        <w:pPrChange w:id="1925" w:author="Jeb Pavleas" w:date="2021-04-14T18:13:00Z">
          <w:pPr>
            <w:spacing w:before="120" w:after="120" w:line="240" w:lineRule="auto"/>
            <w:contextualSpacing/>
          </w:pPr>
        </w:pPrChange>
      </w:pPr>
      <w:ins w:id="1926" w:author="Jeb Pavleas" w:date="2021-04-14T18:00:00Z">
        <w:r w:rsidRPr="00614686">
          <w:rPr>
            <w:bdr w:val="none" w:sz="0" w:space="0" w:color="auto" w:frame="1"/>
          </w:rPr>
          <w:t>}</w:t>
        </w:r>
      </w:ins>
    </w:p>
    <w:p w14:paraId="678F5547" w14:textId="77777777" w:rsidR="00614686" w:rsidRPr="00614686" w:rsidRDefault="00614686" w:rsidP="00371547">
      <w:pPr>
        <w:pStyle w:val="NumList"/>
        <w:rPr>
          <w:ins w:id="1927" w:author="Jeb Pavleas" w:date="2021-04-14T18:00:00Z"/>
        </w:rPr>
        <w:pPrChange w:id="1928" w:author="Jeb Pavleas" w:date="2021-04-14T18:13:00Z">
          <w:pPr>
            <w:keepLines/>
            <w:numPr>
              <w:numId w:val="13"/>
            </w:numPr>
            <w:tabs>
              <w:tab w:val="num" w:pos="936"/>
            </w:tabs>
            <w:spacing w:before="120"/>
            <w:ind w:left="936" w:right="1152" w:hanging="360"/>
          </w:pPr>
        </w:pPrChange>
      </w:pPr>
      <w:ins w:id="1929" w:author="Jeb Pavleas" w:date="2021-04-14T18:00:00Z">
        <w:r w:rsidRPr="00614686">
          <w:t>Lastly, define the functions to load and unload the scene file.</w:t>
        </w:r>
      </w:ins>
    </w:p>
    <w:p w14:paraId="00C77A36" w14:textId="77777777" w:rsidR="00614686" w:rsidRPr="00614686" w:rsidRDefault="00614686" w:rsidP="00371547">
      <w:pPr>
        <w:pStyle w:val="Code"/>
        <w:rPr>
          <w:ins w:id="1930" w:author="Jeb Pavleas" w:date="2021-04-14T18:00:00Z"/>
        </w:rPr>
        <w:pPrChange w:id="1931" w:author="Jeb Pavleas" w:date="2021-04-14T18:13:00Z">
          <w:pPr>
            <w:spacing w:before="120" w:after="120" w:line="240" w:lineRule="auto"/>
            <w:contextualSpacing/>
          </w:pPr>
        </w:pPrChange>
      </w:pPr>
      <w:ins w:id="1932" w:author="Jeb Pavleas" w:date="2021-04-14T18:00:00Z">
        <w:r w:rsidRPr="00614686">
          <w:t>load() {</w:t>
        </w:r>
      </w:ins>
    </w:p>
    <w:p w14:paraId="7FA80EEE" w14:textId="77777777" w:rsidR="00614686" w:rsidRPr="00614686" w:rsidRDefault="00614686" w:rsidP="00371547">
      <w:pPr>
        <w:pStyle w:val="Code"/>
        <w:rPr>
          <w:ins w:id="1933" w:author="Jeb Pavleas" w:date="2021-04-14T18:00:00Z"/>
        </w:rPr>
        <w:pPrChange w:id="1934" w:author="Jeb Pavleas" w:date="2021-04-14T18:13:00Z">
          <w:pPr>
            <w:spacing w:before="120" w:after="120" w:line="240" w:lineRule="auto"/>
            <w:contextualSpacing/>
          </w:pPr>
        </w:pPrChange>
      </w:pPr>
      <w:ins w:id="1935" w:author="Jeb Pavleas" w:date="2021-04-14T18:00:00Z">
        <w:r w:rsidRPr="00614686">
          <w:t xml:space="preserve">    engine.xml.load(this.mSceneFile);</w:t>
        </w:r>
      </w:ins>
    </w:p>
    <w:p w14:paraId="6D51ABD5" w14:textId="77777777" w:rsidR="00614686" w:rsidRPr="00614686" w:rsidRDefault="00614686" w:rsidP="00371547">
      <w:pPr>
        <w:pStyle w:val="Code"/>
        <w:rPr>
          <w:ins w:id="1936" w:author="Jeb Pavleas" w:date="2021-04-14T18:00:00Z"/>
        </w:rPr>
        <w:pPrChange w:id="1937" w:author="Jeb Pavleas" w:date="2021-04-14T18:13:00Z">
          <w:pPr>
            <w:spacing w:before="120" w:after="120" w:line="240" w:lineRule="auto"/>
            <w:contextualSpacing/>
          </w:pPr>
        </w:pPrChange>
      </w:pPr>
      <w:ins w:id="1938" w:author="Jeb Pavleas" w:date="2021-04-14T18:00:00Z">
        <w:r w:rsidRPr="00614686">
          <w:t>}</w:t>
        </w:r>
      </w:ins>
    </w:p>
    <w:p w14:paraId="7139FAFE" w14:textId="77777777" w:rsidR="00614686" w:rsidRPr="00614686" w:rsidRDefault="00614686" w:rsidP="00371547">
      <w:pPr>
        <w:pStyle w:val="Code"/>
        <w:rPr>
          <w:ins w:id="1939" w:author="Jeb Pavleas" w:date="2021-04-14T18:00:00Z"/>
        </w:rPr>
        <w:pPrChange w:id="1940" w:author="Jeb Pavleas" w:date="2021-04-14T18:13:00Z">
          <w:pPr>
            <w:spacing w:before="120" w:after="120" w:line="240" w:lineRule="auto"/>
            <w:contextualSpacing/>
          </w:pPr>
        </w:pPrChange>
      </w:pPr>
    </w:p>
    <w:p w14:paraId="585EE2C6" w14:textId="77777777" w:rsidR="00614686" w:rsidRPr="00614686" w:rsidRDefault="00614686" w:rsidP="00371547">
      <w:pPr>
        <w:pStyle w:val="Code"/>
        <w:rPr>
          <w:ins w:id="1941" w:author="Jeb Pavleas" w:date="2021-04-14T18:00:00Z"/>
        </w:rPr>
        <w:pPrChange w:id="1942" w:author="Jeb Pavleas" w:date="2021-04-14T18:13:00Z">
          <w:pPr>
            <w:spacing w:before="120" w:after="120" w:line="240" w:lineRule="auto"/>
            <w:contextualSpacing/>
          </w:pPr>
        </w:pPrChange>
      </w:pPr>
      <w:ins w:id="1943" w:author="Jeb Pavleas" w:date="2021-04-14T18:00:00Z">
        <w:r w:rsidRPr="00614686">
          <w:t>unload() {</w:t>
        </w:r>
      </w:ins>
    </w:p>
    <w:p w14:paraId="4B2EB38D" w14:textId="77777777" w:rsidR="00614686" w:rsidRPr="00614686" w:rsidRDefault="00614686" w:rsidP="00371547">
      <w:pPr>
        <w:pStyle w:val="Code"/>
        <w:rPr>
          <w:ins w:id="1944" w:author="Jeb Pavleas" w:date="2021-04-14T18:00:00Z"/>
        </w:rPr>
        <w:pPrChange w:id="1945" w:author="Jeb Pavleas" w:date="2021-04-14T18:13:00Z">
          <w:pPr>
            <w:spacing w:before="120" w:after="120" w:line="240" w:lineRule="auto"/>
            <w:contextualSpacing/>
          </w:pPr>
        </w:pPrChange>
      </w:pPr>
      <w:ins w:id="1946" w:author="Jeb Pavleas" w:date="2021-04-14T18:00:00Z">
        <w:r w:rsidRPr="00614686">
          <w:t xml:space="preserve">    // unload the scene flie and loaded resources</w:t>
        </w:r>
      </w:ins>
    </w:p>
    <w:p w14:paraId="59AAF818" w14:textId="77777777" w:rsidR="00614686" w:rsidRPr="00614686" w:rsidRDefault="00614686" w:rsidP="00371547">
      <w:pPr>
        <w:pStyle w:val="Code"/>
        <w:rPr>
          <w:ins w:id="1947" w:author="Jeb Pavleas" w:date="2021-04-14T18:00:00Z"/>
        </w:rPr>
        <w:pPrChange w:id="1948" w:author="Jeb Pavleas" w:date="2021-04-14T18:13:00Z">
          <w:pPr>
            <w:spacing w:before="120" w:after="120" w:line="240" w:lineRule="auto"/>
            <w:contextualSpacing/>
          </w:pPr>
        </w:pPrChange>
      </w:pPr>
      <w:ins w:id="1949" w:author="Jeb Pavleas" w:date="2021-04-14T18:00:00Z">
        <w:r w:rsidRPr="00614686">
          <w:t xml:space="preserve">    engine.xml.unload(this.mSceneFile);</w:t>
        </w:r>
      </w:ins>
    </w:p>
    <w:p w14:paraId="0EFCA2B0" w14:textId="77777777" w:rsidR="00614686" w:rsidRPr="00614686" w:rsidRDefault="00614686" w:rsidP="00371547">
      <w:pPr>
        <w:pStyle w:val="Code"/>
        <w:rPr>
          <w:ins w:id="1950" w:author="Jeb Pavleas" w:date="2021-04-14T18:00:00Z"/>
        </w:rPr>
        <w:pPrChange w:id="1951" w:author="Jeb Pavleas" w:date="2021-04-14T18:13:00Z">
          <w:pPr>
            <w:spacing w:before="120" w:after="120" w:line="240" w:lineRule="auto"/>
            <w:contextualSpacing/>
          </w:pPr>
        </w:pPrChange>
      </w:pPr>
      <w:ins w:id="1952" w:author="Jeb Pavleas" w:date="2021-04-14T18:00:00Z">
        <w:r w:rsidRPr="00614686">
          <w:t>}</w:t>
        </w:r>
      </w:ins>
    </w:p>
    <w:p w14:paraId="0CF9F7FB" w14:textId="77777777" w:rsidR="00614686" w:rsidRPr="00614686" w:rsidRDefault="00614686" w:rsidP="00371547">
      <w:pPr>
        <w:pStyle w:val="BodyTextFirst"/>
        <w:rPr>
          <w:ins w:id="1953" w:author="Jeb Pavleas" w:date="2021-04-14T18:00:00Z"/>
        </w:rPr>
        <w:pPrChange w:id="1954" w:author="Jeb Pavleas" w:date="2021-04-14T18:13:00Z">
          <w:pPr>
            <w:numPr>
              <w:numId w:val="13"/>
            </w:numPr>
            <w:tabs>
              <w:tab w:val="num" w:pos="936"/>
            </w:tabs>
            <w:autoSpaceDE w:val="0"/>
            <w:autoSpaceDN w:val="0"/>
            <w:spacing w:before="120" w:after="0" w:line="240" w:lineRule="auto"/>
            <w:jc w:val="both"/>
          </w:pPr>
        </w:pPrChange>
      </w:pPr>
      <w:ins w:id="1955" w:author="Jeb Pavleas" w:date="2021-04-14T18:00:00Z">
        <w:r w:rsidRPr="00614686">
          <w:t>You can now run the project and experience the identical behaviors with the previous two projects. Though less than overwhelming, it is important to remember the purpose of this project and recognize that through the process of supporting asynchronous loading of external resources by the client, the public methods and calling sequence between the game engine and the client have been defined.</w:t>
        </w:r>
      </w:ins>
    </w:p>
    <w:p w14:paraId="77D1DE77" w14:textId="11D48C24" w:rsidR="003F7837" w:rsidRDefault="00614686" w:rsidP="006A4676">
      <w:pPr>
        <w:pStyle w:val="BodyTextCont"/>
        <w:rPr>
          <w:ins w:id="1956" w:author="Jeb Pavleas" w:date="2021-04-14T18:29:00Z"/>
        </w:rPr>
      </w:pPr>
      <w:ins w:id="1957" w:author="Jeb Pavleas" w:date="2021-04-14T18:00:00Z">
        <w:r w:rsidRPr="00614686">
          <w:t xml:space="preserve">Before continuing, you may notice that the </w:t>
        </w:r>
        <w:r w:rsidRPr="00371547">
          <w:rPr>
            <w:rStyle w:val="CodeInline"/>
            <w:rPrChange w:id="1958" w:author="Jeb Pavleas" w:date="2021-04-14T18:13:00Z">
              <w:rPr>
                <w:rFonts w:ascii="TheSansMonoConNormal" w:hAnsi="TheSansMonoConNormal"/>
                <w:bdr w:val="none" w:sz="0" w:space="0" w:color="auto" w:frame="1"/>
              </w:rPr>
            </w:rPrChange>
          </w:rPr>
          <w:t>MyGame.unload()</w:t>
        </w:r>
        <w:r w:rsidRPr="00614686">
          <w:t xml:space="preserve"> function is never called. This is because in this example the game loop never stopped cycling and </w:t>
        </w:r>
        <w:r w:rsidRPr="00371547">
          <w:rPr>
            <w:rStyle w:val="CodeInline"/>
            <w:rPrChange w:id="1959" w:author="Jeb Pavleas" w:date="2021-04-14T18:13:00Z">
              <w:rPr>
                <w:rFonts w:ascii="TheSansMonoConNormal" w:hAnsi="TheSansMonoConNormal"/>
                <w:bdr w:val="none" w:sz="0" w:space="0" w:color="auto" w:frame="1"/>
              </w:rPr>
            </w:rPrChange>
          </w:rPr>
          <w:t>MyGame</w:t>
        </w:r>
        <w:r w:rsidRPr="00614686">
          <w:t xml:space="preserve"> is never unloaded. This issue will be addressed in the next two projects.</w:t>
        </w:r>
      </w:ins>
    </w:p>
    <w:p w14:paraId="3FF27FBE" w14:textId="77777777" w:rsidR="006A4676" w:rsidRDefault="006A4676" w:rsidP="006A4676">
      <w:pPr>
        <w:pStyle w:val="Heading1"/>
        <w:rPr>
          <w:ins w:id="1960" w:author="Jeb Pavleas" w:date="2021-04-14T18:31:00Z"/>
        </w:rPr>
      </w:pPr>
      <w:ins w:id="1961" w:author="Jeb Pavleas" w:date="2021-04-14T18:31:00Z">
        <w:r w:rsidRPr="00A409DD">
          <w:t>Scene Object: Client Interface to the Game Engine</w:t>
        </w:r>
      </w:ins>
    </w:p>
    <w:p w14:paraId="551B7650" w14:textId="77777777" w:rsidR="006A4676" w:rsidRDefault="006A4676" w:rsidP="006A4676">
      <w:pPr>
        <w:pStyle w:val="BodyTextFirst"/>
        <w:rPr>
          <w:ins w:id="1962" w:author="Jeb Pavleas" w:date="2021-04-14T18:31:00Z"/>
        </w:rPr>
      </w:pPr>
      <w:ins w:id="1963" w:author="Jeb Pavleas" w:date="2021-04-14T18:31:00Z">
        <w:r>
          <w:t>At this point, in your game engine, the following is happening:</w:t>
        </w:r>
      </w:ins>
    </w:p>
    <w:p w14:paraId="1996B02F" w14:textId="77777777" w:rsidR="006A4676" w:rsidRDefault="006A4676" w:rsidP="006A4676">
      <w:pPr>
        <w:pStyle w:val="Bullet"/>
        <w:rPr>
          <w:ins w:id="1964" w:author="Jeb Pavleas" w:date="2021-04-14T18:31:00Z"/>
        </w:rPr>
      </w:pPr>
      <w:ins w:id="1965" w:author="Jeb Pavleas" w:date="2021-04-14T18:31:00Z">
        <w:r>
          <w:t xml:space="preserve">The </w:t>
        </w:r>
        <w:r w:rsidRPr="00490028">
          <w:rPr>
            <w:rStyle w:val="CodeInline"/>
          </w:rPr>
          <w:t>window.onload</w:t>
        </w:r>
        <w:r>
          <w:t xml:space="preserve"> function initialize the game engine and calls the </w:t>
        </w:r>
        <w:r>
          <w:rPr>
            <w:rStyle w:val="CodeInline"/>
          </w:rPr>
          <w:t>loop.s</w:t>
        </w:r>
        <w:r w:rsidRPr="00490028">
          <w:rPr>
            <w:rStyle w:val="CodeInline"/>
          </w:rPr>
          <w:t>tart()</w:t>
        </w:r>
        <w:r>
          <w:t xml:space="preserve"> function passing in </w:t>
        </w:r>
        <w:r w:rsidRPr="00490028">
          <w:rPr>
            <w:rStyle w:val="CodeInline"/>
          </w:rPr>
          <w:t>MyGame</w:t>
        </w:r>
        <w:r>
          <w:t xml:space="preserve"> as the parameter.</w:t>
        </w:r>
      </w:ins>
    </w:p>
    <w:p w14:paraId="44F1BBBD" w14:textId="77777777" w:rsidR="006A4676" w:rsidRDefault="006A4676" w:rsidP="006A4676">
      <w:pPr>
        <w:pStyle w:val="Bullet"/>
        <w:rPr>
          <w:ins w:id="1966" w:author="Jeb Pavleas" w:date="2021-04-14T18:31:00Z"/>
        </w:rPr>
      </w:pPr>
      <w:ins w:id="1967" w:author="Jeb Pavleas" w:date="2021-04-14T18:31:00Z">
        <w:r>
          <w:t xml:space="preserve">The </w:t>
        </w:r>
        <w:r w:rsidRPr="00490028">
          <w:rPr>
            <w:rStyle w:val="CodeInline"/>
          </w:rPr>
          <w:t>loop.start()</w:t>
        </w:r>
        <w:r>
          <w:t xml:space="preserve"> function, through the </w:t>
        </w:r>
        <w:r w:rsidRPr="003633AD">
          <w:rPr>
            <w:rStyle w:val="CodeInline"/>
          </w:rPr>
          <w:t>resource_map</w:t>
        </w:r>
        <w:r>
          <w:t xml:space="preserve">, wait for the completion of all asynchronous loading operations before it calls to initialize </w:t>
        </w:r>
        <w:r w:rsidRPr="003633AD">
          <w:rPr>
            <w:rStyle w:val="CodeInline"/>
          </w:rPr>
          <w:t>MyGame</w:t>
        </w:r>
        <w:r>
          <w:t xml:space="preserve"> and starts the actual game loop cycle.</w:t>
        </w:r>
      </w:ins>
    </w:p>
    <w:p w14:paraId="08BC1223" w14:textId="77777777" w:rsidR="006A4676" w:rsidRDefault="006A4676" w:rsidP="006A4676">
      <w:pPr>
        <w:pStyle w:val="BodyTextFirst"/>
        <w:rPr>
          <w:ins w:id="1968" w:author="Jeb Pavleas" w:date="2021-04-14T18:31:00Z"/>
        </w:rPr>
      </w:pPr>
      <w:ins w:id="1969" w:author="Jeb Pavleas" w:date="2021-04-14T18:31:00Z">
        <w:r>
          <w:lastRenderedPageBreak/>
          <w:t xml:space="preserve">In the previous discussion, it is interesting to recognize that any object with the appropriately defined public methods can replace the </w:t>
        </w:r>
        <w:r w:rsidRPr="00A409DD">
          <w:rPr>
            <w:rStyle w:val="CodeInline"/>
          </w:rPr>
          <w:t>MyGame</w:t>
        </w:r>
        <w:r>
          <w:t xml:space="preserve"> object. Effectively, at any point, it is possible to call the </w:t>
        </w:r>
        <w:r>
          <w:rPr>
            <w:rStyle w:val="CodeInline"/>
          </w:rPr>
          <w:t>loop.s</w:t>
        </w:r>
        <w:r w:rsidRPr="00A409DD">
          <w:rPr>
            <w:rStyle w:val="CodeInline"/>
          </w:rPr>
          <w:t>tart()</w:t>
        </w:r>
        <w:r>
          <w:t xml:space="preserve"> function to initiate the loading of a new scene. This section pursues this observation by introducing the </w:t>
        </w:r>
        <w:r w:rsidRPr="003633AD">
          <w:rPr>
            <w:rStyle w:val="CodeInline"/>
          </w:rPr>
          <w:t>Scene</w:t>
        </w:r>
        <w:r>
          <w:t xml:space="preserve"> object for interfacing the game engine with its clients.</w:t>
        </w:r>
      </w:ins>
    </w:p>
    <w:p w14:paraId="32107F57" w14:textId="77777777" w:rsidR="006A4676" w:rsidRDefault="006A4676" w:rsidP="006A4676">
      <w:pPr>
        <w:pStyle w:val="Heading2"/>
        <w:rPr>
          <w:ins w:id="1970" w:author="Jeb Pavleas" w:date="2021-04-14T18:31:00Z"/>
        </w:rPr>
      </w:pPr>
      <w:ins w:id="1971" w:author="Jeb Pavleas" w:date="2021-04-14T18:31:00Z">
        <w:r w:rsidRPr="00A409DD">
          <w:t>The Scene Objects Project</w:t>
        </w:r>
      </w:ins>
    </w:p>
    <w:p w14:paraId="01230523" w14:textId="2634AF72" w:rsidR="003F7837" w:rsidRDefault="006A4676" w:rsidP="006A4676">
      <w:pPr>
        <w:pStyle w:val="BodyTextFirst"/>
        <w:rPr>
          <w:ins w:id="1972" w:author="Jeb Pavleas" w:date="2021-04-14T18:31:00Z"/>
        </w:rPr>
      </w:pPr>
      <w:ins w:id="1973" w:author="Jeb Pavleas" w:date="2021-04-14T18:31:00Z">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ins>
    </w:p>
    <w:p w14:paraId="4E3B6F39" w14:textId="47B7B3F8" w:rsidR="006A4676" w:rsidRDefault="006A4676" w:rsidP="006A4676">
      <w:pPr>
        <w:pStyle w:val="Figure"/>
        <w:rPr>
          <w:ins w:id="1974" w:author="Jeb Pavleas" w:date="2021-04-14T18:32:00Z"/>
        </w:rPr>
      </w:pPr>
      <w:ins w:id="1975" w:author="Jeb Pavleas" w:date="2021-04-14T18:31:00Z">
        <w:r>
          <w:rPr>
            <w:noProof/>
          </w:rPr>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ins>
    </w:p>
    <w:p w14:paraId="2D3D4BF0" w14:textId="77777777" w:rsidR="006A4676" w:rsidRDefault="006A4676" w:rsidP="006A4676">
      <w:pPr>
        <w:pStyle w:val="FigureCaption"/>
        <w:rPr>
          <w:ins w:id="1976" w:author="Jeb Pavleas" w:date="2021-04-14T18:32:00Z"/>
        </w:rPr>
      </w:pPr>
      <w:ins w:id="1977" w:author="Jeb Pavleas" w:date="2021-04-14T18:32:00Z">
        <w:r>
          <w:t>Figure 4-5. Running the Scene Objects project with both scenes</w:t>
        </w:r>
      </w:ins>
    </w:p>
    <w:p w14:paraId="5755169E" w14:textId="77777777" w:rsidR="006A4676" w:rsidRPr="006A4676" w:rsidRDefault="006A4676" w:rsidP="006A4676">
      <w:pPr>
        <w:pStyle w:val="BodyTextFirst"/>
        <w:rPr>
          <w:ins w:id="1978" w:author="Jeb Pavleas" w:date="2021-04-14T18:32:00Z"/>
        </w:rPr>
        <w:pPrChange w:id="1979" w:author="Jeb Pavleas" w:date="2021-04-14T18:33:00Z">
          <w:pPr>
            <w:autoSpaceDE w:val="0"/>
            <w:autoSpaceDN w:val="0"/>
            <w:spacing w:before="120" w:after="0" w:line="240" w:lineRule="auto"/>
            <w:jc w:val="both"/>
          </w:pPr>
        </w:pPrChange>
      </w:pPr>
      <w:ins w:id="1980" w:author="Jeb Pavleas" w:date="2021-04-14T18:32:00Z">
        <w:r w:rsidRPr="006A4676">
          <w:t xml:space="preserve">There are two distinct levels in this project: the </w:t>
        </w:r>
        <w:r w:rsidRPr="006A4676">
          <w:rPr>
            <w:rStyle w:val="CodeInline"/>
            <w:rPrChange w:id="1981" w:author="Jeb Pavleas" w:date="2021-04-14T18:33:00Z">
              <w:rPr>
                <w:rFonts w:ascii="TheSansMonoConNormal" w:hAnsi="TheSansMonoConNormal"/>
                <w:bdr w:val="none" w:sz="0" w:space="0" w:color="auto" w:frame="1"/>
              </w:rPr>
            </w:rPrChange>
          </w:rPr>
          <w:t>MyGame</w:t>
        </w:r>
        <w:r w:rsidRPr="006A4676">
          <w:t xml:space="preserve"> level with a blue rectangle drawn above a red square over a gray background; and the </w:t>
        </w:r>
        <w:r w:rsidRPr="006A4676">
          <w:rPr>
            <w:rStyle w:val="CodeInline"/>
            <w:rPrChange w:id="1982" w:author="Jeb Pavleas" w:date="2021-04-14T18:33:00Z">
              <w:rPr>
                <w:rFonts w:ascii="TheSansMonoConNormal" w:hAnsi="TheSansMonoConNormal"/>
                <w:bdr w:val="none" w:sz="0" w:space="0" w:color="auto" w:frame="1"/>
              </w:rPr>
            </w:rPrChange>
          </w:rPr>
          <w:t>BlueLevel</w:t>
        </w:r>
        <w:r w:rsidRPr="006A4676">
          <w:t xml:space="preserve"> level with a red rectangle drawn above a rotated white square over a dark blue background. For simplicity, the controls for both levels are the same.</w:t>
        </w:r>
      </w:ins>
    </w:p>
    <w:p w14:paraId="76519379" w14:textId="2C60059D" w:rsidR="006A4676" w:rsidRPr="006A4676" w:rsidRDefault="006A4676" w:rsidP="006A4676">
      <w:pPr>
        <w:pStyle w:val="Bullet"/>
        <w:rPr>
          <w:ins w:id="1983" w:author="Jeb Pavleas" w:date="2021-04-14T18:32:00Z"/>
        </w:rPr>
        <w:pPrChange w:id="1984" w:author="Jeb Pavleas" w:date="2021-04-14T18:33:00Z">
          <w:pPr>
            <w:keepLines/>
            <w:tabs>
              <w:tab w:val="num" w:pos="936"/>
            </w:tabs>
            <w:spacing w:before="120" w:after="120" w:line="240" w:lineRule="auto"/>
            <w:ind w:left="936" w:right="864" w:hanging="360"/>
          </w:pPr>
        </w:pPrChange>
      </w:pPr>
      <w:ins w:id="1985" w:author="Jeb Pavleas" w:date="2021-04-14T18:32:00Z">
        <w:r w:rsidRPr="006A4676">
          <w:rPr>
            <w:i/>
            <w:iCs/>
          </w:rPr>
          <w:t>Left/right</w:t>
        </w:r>
      </w:ins>
      <w:ins w:id="1986" w:author="Jeb Pavleas" w:date="2021-04-14T18:33:00Z">
        <w:r>
          <w:rPr>
            <w:i/>
            <w:iCs/>
          </w:rPr>
          <w:t>-</w:t>
        </w:r>
      </w:ins>
      <w:ins w:id="1987" w:author="Jeb Pavleas" w:date="2021-04-14T18:32:00Z">
        <w:r w:rsidRPr="006A4676">
          <w:rPr>
            <w:i/>
            <w:iCs/>
          </w:rPr>
          <w:t>arrow key</w:t>
        </w:r>
        <w:r w:rsidRPr="006A4676">
          <w:t>: Move the front rectangle left and right</w:t>
        </w:r>
      </w:ins>
    </w:p>
    <w:p w14:paraId="32936E43" w14:textId="77777777" w:rsidR="006A4676" w:rsidRPr="006A4676" w:rsidRDefault="006A4676" w:rsidP="006A4676">
      <w:pPr>
        <w:pStyle w:val="Bullet"/>
        <w:rPr>
          <w:ins w:id="1988" w:author="Jeb Pavleas" w:date="2021-04-14T18:32:00Z"/>
        </w:rPr>
        <w:pPrChange w:id="1989" w:author="Jeb Pavleas" w:date="2021-04-14T18:33:00Z">
          <w:pPr>
            <w:keepLines/>
            <w:tabs>
              <w:tab w:val="num" w:pos="936"/>
            </w:tabs>
            <w:spacing w:before="120" w:after="120" w:line="240" w:lineRule="auto"/>
            <w:ind w:left="936" w:right="864" w:hanging="360"/>
          </w:pPr>
        </w:pPrChange>
      </w:pPr>
      <w:ins w:id="1990" w:author="Jeb Pavleas" w:date="2021-04-14T18:32:00Z">
        <w:r w:rsidRPr="006A4676">
          <w:rPr>
            <w:i/>
            <w:iCs/>
          </w:rPr>
          <w:t xml:space="preserve">Q key: </w:t>
        </w:r>
        <w:r w:rsidRPr="006A4676">
          <w:t>Quits the game</w:t>
        </w:r>
      </w:ins>
    </w:p>
    <w:p w14:paraId="5CF9C9FE" w14:textId="77777777" w:rsidR="006A4676" w:rsidRPr="006A4676" w:rsidRDefault="006A4676" w:rsidP="006A4676">
      <w:pPr>
        <w:pStyle w:val="BodyTextFirst"/>
        <w:rPr>
          <w:ins w:id="1991" w:author="Jeb Pavleas" w:date="2021-04-14T18:32:00Z"/>
        </w:rPr>
        <w:pPrChange w:id="1992" w:author="Jeb Pavleas" w:date="2021-04-14T18:34:00Z">
          <w:pPr>
            <w:autoSpaceDE w:val="0"/>
            <w:autoSpaceDN w:val="0"/>
            <w:spacing w:before="120" w:after="0" w:line="240" w:lineRule="auto"/>
            <w:jc w:val="both"/>
          </w:pPr>
        </w:pPrChange>
      </w:pPr>
      <w:ins w:id="1993" w:author="Jeb Pavleas" w:date="2021-04-14T18:32:00Z">
        <w:r w:rsidRPr="006A4676">
          <w:t xml:space="preserve">Notice that on each level, moving the front rectangle toward the left to touch the left boundary will cause the loading of the other level. The </w:t>
        </w:r>
        <w:r w:rsidRPr="006A4676">
          <w:rPr>
            <w:rStyle w:val="CodeInline"/>
            <w:rPrChange w:id="1994" w:author="Jeb Pavleas" w:date="2021-04-14T18:34:00Z">
              <w:rPr>
                <w:rFonts w:ascii="TheSansMonoConNormal" w:hAnsi="TheSansMonoConNormal"/>
                <w:bdr w:val="none" w:sz="0" w:space="0" w:color="auto" w:frame="1"/>
              </w:rPr>
            </w:rPrChange>
          </w:rPr>
          <w:t>MyGame</w:t>
        </w:r>
        <w:r w:rsidRPr="006A4676">
          <w:t xml:space="preserve"> level will cause </w:t>
        </w:r>
        <w:r w:rsidRPr="006A4676">
          <w:rPr>
            <w:rStyle w:val="CodeInline"/>
            <w:rPrChange w:id="1995" w:author="Jeb Pavleas" w:date="2021-04-14T18:34:00Z">
              <w:rPr>
                <w:rFonts w:ascii="TheSansMonoConNormal" w:hAnsi="TheSansMonoConNormal"/>
                <w:bdr w:val="none" w:sz="0" w:space="0" w:color="auto" w:frame="1"/>
              </w:rPr>
            </w:rPrChange>
          </w:rPr>
          <w:t>BlueLevel</w:t>
        </w:r>
        <w:r w:rsidRPr="006A4676">
          <w:t xml:space="preserve"> to be loaded, and </w:t>
        </w:r>
        <w:r w:rsidRPr="006A4676">
          <w:rPr>
            <w:rStyle w:val="CodeInline"/>
            <w:rPrChange w:id="1996" w:author="Jeb Pavleas" w:date="2021-04-14T18:34:00Z">
              <w:rPr>
                <w:rFonts w:ascii="TheSansMonoConNormal" w:hAnsi="TheSansMonoConNormal"/>
                <w:bdr w:val="none" w:sz="0" w:space="0" w:color="auto" w:frame="1"/>
              </w:rPr>
            </w:rPrChange>
          </w:rPr>
          <w:t>BlueLevel</w:t>
        </w:r>
        <w:r w:rsidRPr="006A4676">
          <w:t xml:space="preserve"> will cause the </w:t>
        </w:r>
        <w:r w:rsidRPr="006A4676">
          <w:rPr>
            <w:rStyle w:val="CodeInline"/>
            <w:rPrChange w:id="1997" w:author="Jeb Pavleas" w:date="2021-04-14T18:34:00Z">
              <w:rPr>
                <w:rFonts w:ascii="TheSansMonoConNormal" w:hAnsi="TheSansMonoConNormal"/>
                <w:bdr w:val="none" w:sz="0" w:space="0" w:color="auto" w:frame="1"/>
              </w:rPr>
            </w:rPrChange>
          </w:rPr>
          <w:t>MyGame</w:t>
        </w:r>
        <w:r w:rsidRPr="006A4676">
          <w:t xml:space="preserve"> level to be loaded.</w:t>
        </w:r>
      </w:ins>
    </w:p>
    <w:p w14:paraId="75C70450" w14:textId="77777777" w:rsidR="006A4676" w:rsidRPr="006A4676" w:rsidRDefault="006A4676" w:rsidP="006A4676">
      <w:pPr>
        <w:pStyle w:val="BodyTextFirst"/>
        <w:rPr>
          <w:ins w:id="1998" w:author="Jeb Pavleas" w:date="2021-04-14T18:32:00Z"/>
        </w:rPr>
        <w:pPrChange w:id="1999" w:author="Jeb Pavleas" w:date="2021-04-14T18:34:00Z">
          <w:pPr>
            <w:autoSpaceDE w:val="0"/>
            <w:autoSpaceDN w:val="0"/>
            <w:spacing w:before="120" w:after="0" w:line="240" w:lineRule="auto"/>
            <w:jc w:val="both"/>
          </w:pPr>
        </w:pPrChange>
      </w:pPr>
      <w:ins w:id="2000" w:author="Jeb Pavleas" w:date="2021-04-14T18:32:00Z">
        <w:r w:rsidRPr="006A4676">
          <w:t>The goals of the project are as follows:</w:t>
        </w:r>
      </w:ins>
    </w:p>
    <w:p w14:paraId="6EFD789B" w14:textId="77777777" w:rsidR="006A4676" w:rsidRPr="006A4676" w:rsidRDefault="006A4676" w:rsidP="006A4676">
      <w:pPr>
        <w:pStyle w:val="Bullet"/>
        <w:rPr>
          <w:ins w:id="2001" w:author="Jeb Pavleas" w:date="2021-04-14T18:32:00Z"/>
        </w:rPr>
        <w:pPrChange w:id="2002" w:author="Jeb Pavleas" w:date="2021-04-14T18:33:00Z">
          <w:pPr>
            <w:keepLines/>
            <w:tabs>
              <w:tab w:val="num" w:pos="936"/>
            </w:tabs>
            <w:spacing w:before="120" w:after="120" w:line="240" w:lineRule="auto"/>
            <w:ind w:left="936" w:right="864" w:hanging="360"/>
          </w:pPr>
        </w:pPrChange>
      </w:pPr>
      <w:ins w:id="2003" w:author="Jeb Pavleas" w:date="2021-04-14T18:32:00Z">
        <w:r w:rsidRPr="006A4676">
          <w:lastRenderedPageBreak/>
          <w:t xml:space="preserve">To define the abstract </w:t>
        </w:r>
        <w:r w:rsidRPr="006A4676">
          <w:rPr>
            <w:rStyle w:val="CodeInline"/>
            <w:rPrChange w:id="2004" w:author="Jeb Pavleas" w:date="2021-04-14T18:34:00Z">
              <w:rPr>
                <w:rFonts w:ascii="TheSansMonoConNormal" w:hAnsi="TheSansMonoConNormal"/>
                <w:bdr w:val="none" w:sz="0" w:space="0" w:color="auto" w:frame="1"/>
              </w:rPr>
            </w:rPrChange>
          </w:rPr>
          <w:t>Scene</w:t>
        </w:r>
        <w:r w:rsidRPr="006A4676">
          <w:t xml:space="preserve"> class to interface to the game engine</w:t>
        </w:r>
      </w:ins>
    </w:p>
    <w:p w14:paraId="0D08C2C8" w14:textId="77777777" w:rsidR="006A4676" w:rsidRPr="006A4676" w:rsidRDefault="006A4676" w:rsidP="006A4676">
      <w:pPr>
        <w:pStyle w:val="Bullet"/>
        <w:rPr>
          <w:ins w:id="2005" w:author="Jeb Pavleas" w:date="2021-04-14T18:32:00Z"/>
        </w:rPr>
        <w:pPrChange w:id="2006" w:author="Jeb Pavleas" w:date="2021-04-14T18:33:00Z">
          <w:pPr>
            <w:keepLines/>
            <w:tabs>
              <w:tab w:val="num" w:pos="936"/>
            </w:tabs>
            <w:spacing w:before="120" w:after="120" w:line="240" w:lineRule="auto"/>
            <w:ind w:left="936" w:right="864" w:hanging="360"/>
          </w:pPr>
        </w:pPrChange>
      </w:pPr>
      <w:ins w:id="2007" w:author="Jeb Pavleas" w:date="2021-04-14T18:32:00Z">
        <w:r w:rsidRPr="006A4676">
          <w:t>To experience game engine support for scene transitions</w:t>
        </w:r>
      </w:ins>
    </w:p>
    <w:p w14:paraId="2425187F" w14:textId="77777777" w:rsidR="006A4676" w:rsidRPr="006A4676" w:rsidRDefault="006A4676" w:rsidP="006A4676">
      <w:pPr>
        <w:pStyle w:val="Bullet"/>
        <w:rPr>
          <w:ins w:id="2008" w:author="Jeb Pavleas" w:date="2021-04-14T18:32:00Z"/>
        </w:rPr>
        <w:pPrChange w:id="2009" w:author="Jeb Pavleas" w:date="2021-04-14T18:33:00Z">
          <w:pPr>
            <w:keepLines/>
            <w:tabs>
              <w:tab w:val="num" w:pos="936"/>
            </w:tabs>
            <w:spacing w:before="120" w:after="120" w:line="240" w:lineRule="auto"/>
            <w:ind w:left="936" w:right="864" w:hanging="360"/>
          </w:pPr>
        </w:pPrChange>
      </w:pPr>
      <w:ins w:id="2010" w:author="Jeb Pavleas" w:date="2021-04-14T18:32:00Z">
        <w:r w:rsidRPr="006A4676">
          <w:t>To create scene-specific loading and unloading support</w:t>
        </w:r>
      </w:ins>
    </w:p>
    <w:p w14:paraId="3E298F90" w14:textId="77777777" w:rsidR="006A4676" w:rsidRPr="006A4676" w:rsidRDefault="006A4676" w:rsidP="006A4676">
      <w:pPr>
        <w:pStyle w:val="Heading3"/>
        <w:rPr>
          <w:ins w:id="2011" w:author="Jeb Pavleas" w:date="2021-04-14T18:32:00Z"/>
        </w:rPr>
        <w:pPrChange w:id="2012" w:author="Jeb Pavleas" w:date="2021-04-14T18:35:00Z">
          <w:pPr>
            <w:keepNext/>
            <w:keepLines/>
            <w:spacing w:before="40" w:after="0"/>
            <w:outlineLvl w:val="2"/>
          </w:pPr>
        </w:pPrChange>
      </w:pPr>
      <w:ins w:id="2013" w:author="Jeb Pavleas" w:date="2021-04-14T18:32:00Z">
        <w:r w:rsidRPr="006A4676">
          <w:t>The Abstract Scene Object</w:t>
        </w:r>
      </w:ins>
    </w:p>
    <w:p w14:paraId="276BD5FD" w14:textId="27775344" w:rsidR="006A4676" w:rsidRDefault="006A4676" w:rsidP="006A4676">
      <w:pPr>
        <w:pStyle w:val="BodyTextFirst"/>
        <w:rPr>
          <w:ins w:id="2014" w:author="Jeb Pavleas" w:date="2021-04-14T18:35:00Z"/>
        </w:rPr>
      </w:pPr>
      <w:ins w:id="2015" w:author="Jeb Pavleas" w:date="2021-04-14T18:35:00Z">
        <w:r w:rsidRPr="00A409DD">
          <w:t xml:space="preserve">Based on the experience from the previous project, an abstract </w:t>
        </w:r>
        <w:r>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r w:rsidRPr="00517521">
          <w:rPr>
            <w:rStyle w:val="CodeInline"/>
          </w:rPr>
          <w:t>init()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ins>
    </w:p>
    <w:p w14:paraId="769C02A5" w14:textId="41F6CB28" w:rsidR="006A4676" w:rsidRDefault="006A4676" w:rsidP="006A4676">
      <w:pPr>
        <w:pStyle w:val="NumList"/>
        <w:numPr>
          <w:ilvl w:val="0"/>
          <w:numId w:val="28"/>
        </w:numPr>
        <w:rPr>
          <w:ins w:id="2016" w:author="Jeb Pavleas" w:date="2021-04-14T18:36:00Z"/>
        </w:rPr>
      </w:pPr>
      <w:ins w:id="2017" w:author="Jeb Pavleas" w:date="2021-04-14T18:35:00Z">
        <w:r w:rsidRPr="008F047C">
          <w:t xml:space="preserve">Create a new JavaScript file in the </w:t>
        </w:r>
        <w:r w:rsidRPr="008F047C">
          <w:rPr>
            <w:rStyle w:val="CodeInline"/>
          </w:rPr>
          <w:t>src/engine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cleanup if a level should decide to terminate the game.</w:t>
        </w:r>
      </w:ins>
    </w:p>
    <w:p w14:paraId="3942E08A" w14:textId="77777777" w:rsidR="006A4676" w:rsidRDefault="006A4676" w:rsidP="006A4676">
      <w:pPr>
        <w:pStyle w:val="Code"/>
        <w:rPr>
          <w:ins w:id="2018" w:author="Jeb Pavleas" w:date="2021-04-14T18:36:00Z"/>
        </w:rPr>
      </w:pPr>
      <w:ins w:id="2019" w:author="Jeb Pavleas" w:date="2021-04-14T18:36:00Z">
        <w:r>
          <w:t>"use strict";</w:t>
        </w:r>
      </w:ins>
    </w:p>
    <w:p w14:paraId="55ACD7F0" w14:textId="77777777" w:rsidR="006A4676" w:rsidRDefault="006A4676" w:rsidP="006A4676">
      <w:pPr>
        <w:pStyle w:val="Code"/>
        <w:rPr>
          <w:ins w:id="2020" w:author="Jeb Pavleas" w:date="2021-04-14T18:36:00Z"/>
        </w:rPr>
      </w:pPr>
      <w:ins w:id="2021" w:author="Jeb Pavleas" w:date="2021-04-14T18:36:00Z">
        <w:r>
          <w:t>import  * as loop from "./core/loop.js";</w:t>
        </w:r>
      </w:ins>
    </w:p>
    <w:p w14:paraId="62E4E8CE" w14:textId="77777777" w:rsidR="006A4676" w:rsidRDefault="006A4676" w:rsidP="006A4676">
      <w:pPr>
        <w:pStyle w:val="Code"/>
        <w:rPr>
          <w:ins w:id="2022" w:author="Jeb Pavleas" w:date="2021-04-14T18:36:00Z"/>
        </w:rPr>
      </w:pPr>
      <w:ins w:id="2023" w:author="Jeb Pavleas" w:date="2021-04-14T18:36:00Z">
        <w:r>
          <w:t>import engine from "./index.js";</w:t>
        </w:r>
      </w:ins>
    </w:p>
    <w:p w14:paraId="02C3FFC8" w14:textId="77777777" w:rsidR="006A4676" w:rsidRDefault="006A4676" w:rsidP="006A4676">
      <w:pPr>
        <w:pStyle w:val="NoteTipCaution"/>
        <w:rPr>
          <w:ins w:id="2024" w:author="Jeb Pavleas" w:date="2021-04-14T18:36:00Z"/>
        </w:rPr>
      </w:pPr>
      <w:ins w:id="2025" w:author="Jeb Pavleas" w:date="2021-04-14T18:36:00Z">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ins>
    </w:p>
    <w:p w14:paraId="71B87DB6" w14:textId="77777777" w:rsidR="006A4676" w:rsidRPr="003633AD" w:rsidRDefault="006A4676" w:rsidP="006A4676">
      <w:pPr>
        <w:pStyle w:val="NumList"/>
        <w:rPr>
          <w:ins w:id="2026" w:author="Jeb Pavleas" w:date="2021-04-14T18:37:00Z"/>
        </w:rPr>
      </w:pPr>
      <w:ins w:id="2027" w:author="Jeb Pavleas" w:date="2021-04-14T18:37:00Z">
        <w:r>
          <w:t xml:space="preserve">Define JavaScript </w:t>
        </w:r>
        <w:r w:rsidRPr="00E30269">
          <w:rPr>
            <w:rStyle w:val="CodeInline"/>
          </w:rPr>
          <w:t>Error</w:t>
        </w:r>
        <w:r>
          <w:t xml:space="preserve"> objects for warning the client in cases of miss-use.</w:t>
        </w:r>
      </w:ins>
    </w:p>
    <w:p w14:paraId="4DBBA009" w14:textId="77777777" w:rsidR="006A4676" w:rsidRDefault="006A4676" w:rsidP="006A4676">
      <w:pPr>
        <w:pStyle w:val="Code"/>
        <w:rPr>
          <w:ins w:id="2028" w:author="Jeb Pavleas" w:date="2021-04-14T18:37:00Z"/>
        </w:rPr>
      </w:pPr>
      <w:ins w:id="2029" w:author="Jeb Pavleas" w:date="2021-04-14T18:37:00Z">
        <w:r>
          <w:t>const kAbstractClassError = new Error("Abstract Class")</w:t>
        </w:r>
      </w:ins>
    </w:p>
    <w:p w14:paraId="31F748EB" w14:textId="77777777" w:rsidR="006A4676" w:rsidRDefault="006A4676" w:rsidP="006A4676">
      <w:pPr>
        <w:pStyle w:val="Code"/>
        <w:rPr>
          <w:ins w:id="2030" w:author="Jeb Pavleas" w:date="2021-04-14T18:37:00Z"/>
        </w:rPr>
      </w:pPr>
      <w:ins w:id="2031" w:author="Jeb Pavleas" w:date="2021-04-14T18:37:00Z">
        <w:r>
          <w:t>const kAbstractMethodError = new Error("Abstract Method")</w:t>
        </w:r>
      </w:ins>
    </w:p>
    <w:p w14:paraId="76B53C6E" w14:textId="77777777" w:rsidR="006A4676" w:rsidRPr="00E16F46" w:rsidRDefault="006A4676" w:rsidP="006A4676">
      <w:pPr>
        <w:pStyle w:val="NumList"/>
        <w:rPr>
          <w:ins w:id="2032" w:author="Jeb Pavleas" w:date="2021-04-14T18:37:00Z"/>
        </w:rPr>
      </w:pPr>
      <w:ins w:id="2033" w:author="Jeb Pavleas" w:date="2021-04-14T18:37:00Z">
        <w:r>
          <w:t xml:space="preserve">Create a new class named </w:t>
        </w:r>
        <w:r w:rsidRPr="00E16F46">
          <w:rPr>
            <w:rStyle w:val="CodeInline"/>
          </w:rPr>
          <w:t>Scene</w:t>
        </w:r>
        <w:r>
          <w:rPr>
            <w:rStyle w:val="CodeInline"/>
          </w:rPr>
          <w:t xml:space="preserve"> </w:t>
        </w:r>
        <w:r w:rsidRPr="00E16F46">
          <w:t>and export it.</w:t>
        </w:r>
      </w:ins>
    </w:p>
    <w:p w14:paraId="21DC38BB" w14:textId="77777777" w:rsidR="006A4676" w:rsidRDefault="006A4676" w:rsidP="006A4676">
      <w:pPr>
        <w:pStyle w:val="Code"/>
        <w:rPr>
          <w:ins w:id="2034" w:author="Jeb Pavleas" w:date="2021-04-14T18:37:00Z"/>
        </w:rPr>
      </w:pPr>
      <w:ins w:id="2035" w:author="Jeb Pavleas" w:date="2021-04-14T18:37:00Z">
        <w:r>
          <w:t>class Scene { … }</w:t>
        </w:r>
      </w:ins>
    </w:p>
    <w:p w14:paraId="18791FA6" w14:textId="77777777" w:rsidR="006A4676" w:rsidRDefault="006A4676" w:rsidP="006A4676">
      <w:pPr>
        <w:pStyle w:val="Code"/>
        <w:rPr>
          <w:ins w:id="2036" w:author="Jeb Pavleas" w:date="2021-04-14T18:37:00Z"/>
        </w:rPr>
      </w:pPr>
      <w:ins w:id="2037" w:author="Jeb Pavleas" w:date="2021-04-14T18:37:00Z">
        <w:r>
          <w:t>export default Scene;</w:t>
        </w:r>
      </w:ins>
    </w:p>
    <w:p w14:paraId="79BFE23E" w14:textId="77777777" w:rsidR="006A4676" w:rsidRDefault="006A4676" w:rsidP="006A4676">
      <w:pPr>
        <w:pStyle w:val="NumList"/>
        <w:rPr>
          <w:ins w:id="2038" w:author="Jeb Pavleas" w:date="2021-04-14T18:37:00Z"/>
        </w:rPr>
      </w:pPr>
      <w:ins w:id="2039" w:author="Jeb Pavleas" w:date="2021-04-14T18:37:00Z">
        <w:r>
          <w:lastRenderedPageBreak/>
          <w:t xml:space="preserve">Implement the constructor to ensure only subclasses of the </w:t>
        </w:r>
        <w:r w:rsidRPr="00E30269">
          <w:rPr>
            <w:rStyle w:val="CodeInline"/>
          </w:rPr>
          <w:t>Scene</w:t>
        </w:r>
        <w:r>
          <w:t xml:space="preserve"> class are instantiated.</w:t>
        </w:r>
      </w:ins>
    </w:p>
    <w:p w14:paraId="5157548A" w14:textId="77777777" w:rsidR="006A4676" w:rsidRDefault="006A4676" w:rsidP="006A4676">
      <w:pPr>
        <w:pStyle w:val="Code"/>
        <w:rPr>
          <w:ins w:id="2040" w:author="Jeb Pavleas" w:date="2021-04-14T18:37:00Z"/>
        </w:rPr>
      </w:pPr>
      <w:ins w:id="2041" w:author="Jeb Pavleas" w:date="2021-04-14T18:37:00Z">
        <w:r>
          <w:t>constructor() {</w:t>
        </w:r>
      </w:ins>
    </w:p>
    <w:p w14:paraId="1E532141" w14:textId="77777777" w:rsidR="006A4676" w:rsidRDefault="006A4676" w:rsidP="006A4676">
      <w:pPr>
        <w:pStyle w:val="Code"/>
        <w:rPr>
          <w:ins w:id="2042" w:author="Jeb Pavleas" w:date="2021-04-14T18:37:00Z"/>
        </w:rPr>
      </w:pPr>
      <w:ins w:id="2043" w:author="Jeb Pavleas" w:date="2021-04-14T18:37:00Z">
        <w:r>
          <w:t xml:space="preserve">    if (this.constructor === Scene) {</w:t>
        </w:r>
      </w:ins>
    </w:p>
    <w:p w14:paraId="762F7C66" w14:textId="77777777" w:rsidR="006A4676" w:rsidRDefault="006A4676" w:rsidP="006A4676">
      <w:pPr>
        <w:pStyle w:val="Code"/>
        <w:rPr>
          <w:ins w:id="2044" w:author="Jeb Pavleas" w:date="2021-04-14T18:37:00Z"/>
        </w:rPr>
      </w:pPr>
      <w:ins w:id="2045" w:author="Jeb Pavleas" w:date="2021-04-14T18:37:00Z">
        <w:r>
          <w:t xml:space="preserve">        throw kAbstractClassError</w:t>
        </w:r>
      </w:ins>
    </w:p>
    <w:p w14:paraId="16C44154" w14:textId="77777777" w:rsidR="006A4676" w:rsidRDefault="006A4676" w:rsidP="006A4676">
      <w:pPr>
        <w:pStyle w:val="Code"/>
        <w:ind w:firstLine="435"/>
        <w:rPr>
          <w:ins w:id="2046" w:author="Jeb Pavleas" w:date="2021-04-14T18:37:00Z"/>
        </w:rPr>
      </w:pPr>
      <w:ins w:id="2047" w:author="Jeb Pavleas" w:date="2021-04-14T18:37:00Z">
        <w:r>
          <w:t>}</w:t>
        </w:r>
      </w:ins>
    </w:p>
    <w:p w14:paraId="020AF921" w14:textId="77777777" w:rsidR="006A4676" w:rsidRDefault="006A4676" w:rsidP="006A4676">
      <w:pPr>
        <w:pStyle w:val="NumList"/>
        <w:rPr>
          <w:ins w:id="2048" w:author="Jeb Pavleas" w:date="2021-04-14T18:37:00Z"/>
        </w:rPr>
      </w:pPr>
      <w:ins w:id="2049" w:author="Jeb Pavleas" w:date="2021-04-14T18:37:00Z">
        <w:r>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form a subclass where after unloading the current scene the subclass can proceed to advance to the next level. After unloading, the </w:t>
        </w:r>
        <w:r w:rsidRPr="00827CC4">
          <w:rPr>
            <w:rStyle w:val="CodeInline"/>
          </w:rPr>
          <w:t>stop()</w:t>
        </w:r>
        <w:r>
          <w:t xml:space="preserve"> function assume the game has terminated and proceed to clean up the game engine. </w:t>
        </w:r>
      </w:ins>
    </w:p>
    <w:p w14:paraId="7A0410A5" w14:textId="77777777" w:rsidR="006A4676" w:rsidRDefault="006A4676" w:rsidP="006A4676">
      <w:pPr>
        <w:pStyle w:val="Code"/>
        <w:rPr>
          <w:ins w:id="2050" w:author="Jeb Pavleas" w:date="2021-04-14T18:37:00Z"/>
        </w:rPr>
      </w:pPr>
      <w:ins w:id="2051" w:author="Jeb Pavleas" w:date="2021-04-14T18:37:00Z">
        <w:r>
          <w:t>async start() {</w:t>
        </w:r>
      </w:ins>
    </w:p>
    <w:p w14:paraId="08FF89DA" w14:textId="77777777" w:rsidR="006A4676" w:rsidRDefault="006A4676" w:rsidP="006A4676">
      <w:pPr>
        <w:pStyle w:val="Code"/>
        <w:rPr>
          <w:ins w:id="2052" w:author="Jeb Pavleas" w:date="2021-04-14T18:37:00Z"/>
        </w:rPr>
      </w:pPr>
      <w:ins w:id="2053" w:author="Jeb Pavleas" w:date="2021-04-14T18:37:00Z">
        <w:r>
          <w:t xml:space="preserve">    await loop.start(this);</w:t>
        </w:r>
      </w:ins>
    </w:p>
    <w:p w14:paraId="4E5816A2" w14:textId="77777777" w:rsidR="006A4676" w:rsidRDefault="006A4676" w:rsidP="006A4676">
      <w:pPr>
        <w:pStyle w:val="Code"/>
        <w:rPr>
          <w:ins w:id="2054" w:author="Jeb Pavleas" w:date="2021-04-14T18:37:00Z"/>
        </w:rPr>
      </w:pPr>
      <w:ins w:id="2055" w:author="Jeb Pavleas" w:date="2021-04-14T18:37:00Z">
        <w:r>
          <w:t>}</w:t>
        </w:r>
      </w:ins>
    </w:p>
    <w:p w14:paraId="246925A9" w14:textId="77777777" w:rsidR="006A4676" w:rsidRDefault="006A4676" w:rsidP="006A4676">
      <w:pPr>
        <w:pStyle w:val="Code"/>
        <w:rPr>
          <w:ins w:id="2056" w:author="Jeb Pavleas" w:date="2021-04-14T18:37:00Z"/>
        </w:rPr>
      </w:pPr>
    </w:p>
    <w:p w14:paraId="70D691F1" w14:textId="77777777" w:rsidR="006A4676" w:rsidRDefault="006A4676" w:rsidP="006A4676">
      <w:pPr>
        <w:pStyle w:val="Code"/>
        <w:rPr>
          <w:ins w:id="2057" w:author="Jeb Pavleas" w:date="2021-04-14T18:37:00Z"/>
        </w:rPr>
      </w:pPr>
      <w:ins w:id="2058" w:author="Jeb Pavleas" w:date="2021-04-14T18:37:00Z">
        <w:r>
          <w:t>next() {</w:t>
        </w:r>
      </w:ins>
    </w:p>
    <w:p w14:paraId="72A9CAAD" w14:textId="77777777" w:rsidR="006A4676" w:rsidRDefault="006A4676" w:rsidP="006A4676">
      <w:pPr>
        <w:pStyle w:val="Code"/>
        <w:rPr>
          <w:ins w:id="2059" w:author="Jeb Pavleas" w:date="2021-04-14T18:37:00Z"/>
        </w:rPr>
      </w:pPr>
      <w:ins w:id="2060" w:author="Jeb Pavleas" w:date="2021-04-14T18:37:00Z">
        <w:r>
          <w:t xml:space="preserve">    loop.stop();</w:t>
        </w:r>
      </w:ins>
    </w:p>
    <w:p w14:paraId="76D14010" w14:textId="77777777" w:rsidR="006A4676" w:rsidRDefault="006A4676" w:rsidP="006A4676">
      <w:pPr>
        <w:pStyle w:val="Code"/>
        <w:rPr>
          <w:ins w:id="2061" w:author="Jeb Pavleas" w:date="2021-04-14T18:37:00Z"/>
        </w:rPr>
      </w:pPr>
      <w:ins w:id="2062" w:author="Jeb Pavleas" w:date="2021-04-14T18:37:00Z">
        <w:r>
          <w:t xml:space="preserve">    this.unload();</w:t>
        </w:r>
      </w:ins>
    </w:p>
    <w:p w14:paraId="54939155" w14:textId="77777777" w:rsidR="006A4676" w:rsidRDefault="006A4676" w:rsidP="006A4676">
      <w:pPr>
        <w:pStyle w:val="Code"/>
        <w:rPr>
          <w:ins w:id="2063" w:author="Jeb Pavleas" w:date="2021-04-14T18:37:00Z"/>
        </w:rPr>
      </w:pPr>
      <w:ins w:id="2064" w:author="Jeb Pavleas" w:date="2021-04-14T18:37:00Z">
        <w:r>
          <w:t>}</w:t>
        </w:r>
      </w:ins>
    </w:p>
    <w:p w14:paraId="3C3B5CE5" w14:textId="77777777" w:rsidR="006A4676" w:rsidRDefault="006A4676" w:rsidP="006A4676">
      <w:pPr>
        <w:pStyle w:val="Code"/>
        <w:rPr>
          <w:ins w:id="2065" w:author="Jeb Pavleas" w:date="2021-04-14T18:37:00Z"/>
        </w:rPr>
      </w:pPr>
    </w:p>
    <w:p w14:paraId="4C679010" w14:textId="77777777" w:rsidR="006A4676" w:rsidRDefault="006A4676" w:rsidP="006A4676">
      <w:pPr>
        <w:pStyle w:val="Code"/>
        <w:rPr>
          <w:ins w:id="2066" w:author="Jeb Pavleas" w:date="2021-04-14T18:37:00Z"/>
        </w:rPr>
      </w:pPr>
      <w:ins w:id="2067" w:author="Jeb Pavleas" w:date="2021-04-14T18:37:00Z">
        <w:r>
          <w:t>stop() {</w:t>
        </w:r>
      </w:ins>
    </w:p>
    <w:p w14:paraId="3C0E8B9B" w14:textId="77777777" w:rsidR="006A4676" w:rsidRDefault="006A4676" w:rsidP="006A4676">
      <w:pPr>
        <w:pStyle w:val="Code"/>
        <w:rPr>
          <w:ins w:id="2068" w:author="Jeb Pavleas" w:date="2021-04-14T18:37:00Z"/>
        </w:rPr>
      </w:pPr>
      <w:ins w:id="2069" w:author="Jeb Pavleas" w:date="2021-04-14T18:37:00Z">
        <w:r>
          <w:t xml:space="preserve">    loop.stop();</w:t>
        </w:r>
      </w:ins>
    </w:p>
    <w:p w14:paraId="150E9254" w14:textId="77777777" w:rsidR="006A4676" w:rsidRDefault="006A4676" w:rsidP="006A4676">
      <w:pPr>
        <w:pStyle w:val="Code"/>
        <w:rPr>
          <w:ins w:id="2070" w:author="Jeb Pavleas" w:date="2021-04-14T18:37:00Z"/>
        </w:rPr>
      </w:pPr>
      <w:ins w:id="2071" w:author="Jeb Pavleas" w:date="2021-04-14T18:37:00Z">
        <w:r>
          <w:t xml:space="preserve">    this.unload();</w:t>
        </w:r>
      </w:ins>
    </w:p>
    <w:p w14:paraId="6B104BE6" w14:textId="77777777" w:rsidR="006A4676" w:rsidRDefault="006A4676" w:rsidP="006A4676">
      <w:pPr>
        <w:pStyle w:val="Code"/>
        <w:rPr>
          <w:ins w:id="2072" w:author="Jeb Pavleas" w:date="2021-04-14T18:37:00Z"/>
        </w:rPr>
      </w:pPr>
      <w:ins w:id="2073" w:author="Jeb Pavleas" w:date="2021-04-14T18:37:00Z">
        <w:r>
          <w:t xml:space="preserve">    engine.cleanUp();</w:t>
        </w:r>
      </w:ins>
    </w:p>
    <w:p w14:paraId="6B3C96E9" w14:textId="77777777" w:rsidR="006A4676" w:rsidRDefault="006A4676" w:rsidP="006A4676">
      <w:pPr>
        <w:pStyle w:val="Code"/>
        <w:rPr>
          <w:ins w:id="2074" w:author="Jeb Pavleas" w:date="2021-04-14T18:37:00Z"/>
        </w:rPr>
      </w:pPr>
      <w:ins w:id="2075" w:author="Jeb Pavleas" w:date="2021-04-14T18:37:00Z">
        <w:r>
          <w:t>}</w:t>
        </w:r>
      </w:ins>
    </w:p>
    <w:p w14:paraId="0E765944" w14:textId="77777777" w:rsidR="006A4676" w:rsidRDefault="006A4676" w:rsidP="006A4676">
      <w:pPr>
        <w:pStyle w:val="NumList"/>
        <w:rPr>
          <w:ins w:id="2076" w:author="Jeb Pavleas" w:date="2021-04-14T18:37:00Z"/>
        </w:rPr>
      </w:pPr>
      <w:ins w:id="2077" w:author="Jeb Pavleas" w:date="2021-04-14T18:37:00Z">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any level.</w:t>
        </w:r>
      </w:ins>
    </w:p>
    <w:p w14:paraId="6D4B397A" w14:textId="77777777" w:rsidR="006A4676" w:rsidRDefault="006A4676" w:rsidP="006A4676">
      <w:pPr>
        <w:pStyle w:val="Code"/>
        <w:rPr>
          <w:ins w:id="2078" w:author="Jeb Pavleas" w:date="2021-04-14T18:37:00Z"/>
        </w:rPr>
      </w:pPr>
      <w:ins w:id="2079" w:author="Jeb Pavleas" w:date="2021-04-14T18:37:00Z">
        <w:r>
          <w:t>init() { /* to initialize the level (called from loop.start()) */ }</w:t>
        </w:r>
      </w:ins>
    </w:p>
    <w:p w14:paraId="79E8EADD" w14:textId="77777777" w:rsidR="006A4676" w:rsidRDefault="006A4676" w:rsidP="006A4676">
      <w:pPr>
        <w:pStyle w:val="Code"/>
        <w:rPr>
          <w:ins w:id="2080" w:author="Jeb Pavleas" w:date="2021-04-14T18:37:00Z"/>
        </w:rPr>
      </w:pPr>
      <w:ins w:id="2081" w:author="Jeb Pavleas" w:date="2021-04-14T18:37:00Z">
        <w:r>
          <w:lastRenderedPageBreak/>
          <w:t xml:space="preserve">load() { /* to load necessary resources */ } </w:t>
        </w:r>
      </w:ins>
    </w:p>
    <w:p w14:paraId="77870FB3" w14:textId="77777777" w:rsidR="006A4676" w:rsidRDefault="006A4676" w:rsidP="006A4676">
      <w:pPr>
        <w:pStyle w:val="Code"/>
        <w:rPr>
          <w:ins w:id="2082" w:author="Jeb Pavleas" w:date="2021-04-14T18:37:00Z"/>
        </w:rPr>
      </w:pPr>
      <w:ins w:id="2083" w:author="Jeb Pavleas" w:date="2021-04-14T18:37:00Z">
        <w:r>
          <w:t>unload() { /* unload all resources */ }</w:t>
        </w:r>
      </w:ins>
    </w:p>
    <w:p w14:paraId="13724A21" w14:textId="77777777" w:rsidR="006A4676" w:rsidRDefault="006A4676" w:rsidP="006A4676">
      <w:pPr>
        <w:pStyle w:val="Code"/>
        <w:rPr>
          <w:ins w:id="2084" w:author="Jeb Pavleas" w:date="2021-04-14T18:37:00Z"/>
        </w:rPr>
      </w:pPr>
      <w:ins w:id="2085" w:author="Jeb Pavleas" w:date="2021-04-14T18:37:00Z">
        <w:r>
          <w:t>// draw/update must be over-written by subclass</w:t>
        </w:r>
      </w:ins>
    </w:p>
    <w:p w14:paraId="22929075" w14:textId="77777777" w:rsidR="006A4676" w:rsidRDefault="006A4676" w:rsidP="006A4676">
      <w:pPr>
        <w:pStyle w:val="Code"/>
        <w:rPr>
          <w:ins w:id="2086" w:author="Jeb Pavleas" w:date="2021-04-14T18:37:00Z"/>
        </w:rPr>
      </w:pPr>
      <w:ins w:id="2087" w:author="Jeb Pavleas" w:date="2021-04-14T18:37:00Z">
        <w:r>
          <w:t xml:space="preserve">draw() { throw kAbstractMethodError; } </w:t>
        </w:r>
      </w:ins>
    </w:p>
    <w:p w14:paraId="6BBCA262" w14:textId="77777777" w:rsidR="006A4676" w:rsidRDefault="006A4676" w:rsidP="006A4676">
      <w:pPr>
        <w:pStyle w:val="Code"/>
        <w:rPr>
          <w:ins w:id="2088" w:author="Jeb Pavleas" w:date="2021-04-14T18:37:00Z"/>
        </w:rPr>
      </w:pPr>
      <w:ins w:id="2089" w:author="Jeb Pavleas" w:date="2021-04-14T18:37:00Z">
        <w:r>
          <w:t>update() { throw kAbstractMethodError; }</w:t>
        </w:r>
      </w:ins>
    </w:p>
    <w:p w14:paraId="32AC7DF7" w14:textId="77777777" w:rsidR="006A4676" w:rsidRDefault="006A4676" w:rsidP="006A4676">
      <w:pPr>
        <w:pStyle w:val="BodyTextFirst"/>
        <w:rPr>
          <w:ins w:id="2090" w:author="Jeb Pavleas" w:date="2021-04-14T18:39:00Z"/>
        </w:rPr>
      </w:pPr>
      <w:ins w:id="2091" w:author="Jeb Pavleas" w:date="2021-04-14T18:39:00Z">
        <w:r w:rsidRPr="00AA37AC">
          <w:t>Together these functions present a protocol to interface with the game engine. It is expected that subclasses will override these functions to implement the actual game behaviors.</w:t>
        </w:r>
      </w:ins>
    </w:p>
    <w:p w14:paraId="33DCA36F" w14:textId="42D612E1" w:rsidR="006A4676" w:rsidRDefault="006A4676" w:rsidP="00253D95">
      <w:pPr>
        <w:pStyle w:val="NoteTipCaution"/>
        <w:rPr>
          <w:ins w:id="2092" w:author="Jeb Pavleas" w:date="2021-04-14T18:42:00Z"/>
        </w:rPr>
      </w:pPr>
      <w:ins w:id="2093" w:author="Jeb Pavleas" w:date="2021-04-14T18:39:00Z">
        <w:r w:rsidRPr="008F047C">
          <w:rPr>
            <w:rStyle w:val="Strong"/>
          </w:rPr>
          <w:t>Note</w:t>
        </w:r>
        <w:r w:rsidRPr="008F047C">
          <w:t xml:space="preserve"> JavaScript does </w:t>
        </w:r>
        <w:r w:rsidRPr="006A4676">
          <w:rPr>
            <w:rStyle w:val="Emphasis"/>
            <w:rPrChange w:id="2094" w:author="Jeb Pavleas" w:date="2021-04-14T18:39:00Z">
              <w:rPr/>
            </w:rPrChange>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ins>
      <w:ins w:id="2095" w:author="Jeb Pavleas" w:date="2021-04-14T18:40:00Z">
        <w:r>
          <w:t>,</w:t>
        </w:r>
      </w:ins>
      <w:ins w:id="2096" w:author="Jeb Pavleas" w:date="2021-04-14T18:39:00Z">
        <w:r w:rsidRPr="008F047C">
          <w:t xml:space="preserve"> </w:t>
        </w:r>
      </w:ins>
      <w:ins w:id="2097" w:author="Jeb Pavleas" w:date="2021-04-14T18:40:00Z">
        <w:r>
          <w:t>h</w:t>
        </w:r>
      </w:ins>
      <w:ins w:id="2098" w:author="Jeb Pavleas" w:date="2021-04-14T18:39:00Z">
        <w:r w:rsidRPr="008F047C">
          <w:t>owever, the created instance will be completely useless</w:t>
        </w:r>
        <w:r>
          <w:t xml:space="preserve"> and the error message will provide a</w:t>
        </w:r>
      </w:ins>
      <w:ins w:id="2099" w:author="Jeb Pavleas" w:date="2021-04-14T18:40:00Z">
        <w:r>
          <w:t xml:space="preserve"> them with a</w:t>
        </w:r>
      </w:ins>
      <w:ins w:id="2100" w:author="Jeb Pavleas" w:date="2021-04-14T18:39:00Z">
        <w:r>
          <w:t xml:space="preserve"> proper warning.</w:t>
        </w:r>
      </w:ins>
    </w:p>
    <w:p w14:paraId="7117D4DE" w14:textId="77777777" w:rsidR="00253D95" w:rsidRPr="00253D95" w:rsidRDefault="00253D95" w:rsidP="00253D95">
      <w:pPr>
        <w:keepNext/>
        <w:keepLines/>
        <w:spacing w:before="40" w:after="0"/>
        <w:outlineLvl w:val="2"/>
        <w:rPr>
          <w:ins w:id="2101" w:author="Jeb Pavleas" w:date="2021-04-14T18:42:00Z"/>
          <w:rFonts w:asciiTheme="majorHAnsi" w:eastAsiaTheme="majorEastAsia" w:hAnsiTheme="majorHAnsi" w:cstheme="majorBidi"/>
          <w:color w:val="243F60" w:themeColor="accent1" w:themeShade="7F"/>
          <w:sz w:val="24"/>
          <w:szCs w:val="24"/>
        </w:rPr>
      </w:pPr>
      <w:ins w:id="2102" w:author="Jeb Pavleas" w:date="2021-04-14T18:42:00Z">
        <w:r w:rsidRPr="00253D95">
          <w:rPr>
            <w:rFonts w:asciiTheme="majorHAnsi" w:eastAsiaTheme="majorEastAsia" w:hAnsiTheme="majorHAnsi" w:cstheme="majorBidi"/>
            <w:color w:val="243F60" w:themeColor="accent1" w:themeShade="7F"/>
            <w:sz w:val="24"/>
            <w:szCs w:val="24"/>
          </w:rPr>
          <w:t>Modify Game Engine to Support the Scene Object</w:t>
        </w:r>
      </w:ins>
    </w:p>
    <w:p w14:paraId="3A4E2F9A" w14:textId="79AFE1C3" w:rsidR="00253D95" w:rsidRDefault="00253D95" w:rsidP="00253D95">
      <w:pPr>
        <w:pStyle w:val="BodyTextFirst"/>
        <w:rPr>
          <w:ins w:id="2103" w:author="Jeb Pavleas" w:date="2021-04-14T18:43:00Z"/>
        </w:rPr>
      </w:pPr>
      <w:ins w:id="2104" w:author="Jeb Pavleas" w:date="2021-04-14T18:42:00Z">
        <w:r w:rsidRPr="00253D95">
          <w:t xml:space="preserve">The game engine must be modified in two important ways. First, as you will continue to observe when new functionality is introduced the game engine access file, </w:t>
        </w:r>
        <w:r w:rsidRPr="00154F11">
          <w:rPr>
            <w:rStyle w:val="CodeInline"/>
            <w:rPrChange w:id="2105" w:author="Jeb Pavleas" w:date="2021-04-14T18:46:00Z">
              <w:rPr>
                <w:rFonts w:ascii="TheSansMonoConNormal" w:hAnsi="TheSansMonoConNormal"/>
                <w:bdr w:val="none" w:sz="0" w:space="0" w:color="auto" w:frame="1"/>
              </w:rPr>
            </w:rPrChange>
          </w:rPr>
          <w:t>index.js</w:t>
        </w:r>
        <w:r w:rsidRPr="00253D95">
          <w:t xml:space="preserve">, must be modified to export the newly introduced symbols to the client. Second, the </w:t>
        </w:r>
        <w:r w:rsidRPr="00253D95">
          <w:rPr>
            <w:rStyle w:val="CodeInline"/>
            <w:rPrChange w:id="2106" w:author="Jeb Pavleas" w:date="2021-04-14T18:43:00Z">
              <w:rPr>
                <w:rFonts w:ascii="TheSansMonoConNormal" w:hAnsi="TheSansMonoConNormal"/>
                <w:bdr w:val="none" w:sz="0" w:space="0" w:color="auto" w:frame="1"/>
              </w:rPr>
            </w:rPrChange>
          </w:rPr>
          <w:t>Scene.stop()</w:t>
        </w:r>
        <w:r w:rsidRPr="00253D95">
          <w:t xml:space="preserve"> function introduce the possibility of stopping the game, and, when that happens, it is necessary to cleanup all system components and free up allocated resources.</w:t>
        </w:r>
      </w:ins>
    </w:p>
    <w:p w14:paraId="4DC96322" w14:textId="77777777" w:rsidR="00154F11" w:rsidRPr="00154F11" w:rsidRDefault="00154F11" w:rsidP="00154F11">
      <w:pPr>
        <w:pStyle w:val="Heading4"/>
        <w:rPr>
          <w:ins w:id="2107" w:author="Jeb Pavleas" w:date="2021-04-14T18:45:00Z"/>
        </w:rPr>
        <w:pPrChange w:id="2108" w:author="Jeb Pavleas" w:date="2021-04-14T18:47:00Z">
          <w:pPr>
            <w:keepNext/>
            <w:keepLines/>
            <w:spacing w:before="40" w:after="0"/>
            <w:outlineLvl w:val="3"/>
          </w:pPr>
        </w:pPrChange>
      </w:pPr>
      <w:ins w:id="2109" w:author="Jeb Pavleas" w:date="2021-04-14T18:45:00Z">
        <w:r w:rsidRPr="00154F11">
          <w:t>Export the Scene Class to the Client</w:t>
        </w:r>
      </w:ins>
    </w:p>
    <w:p w14:paraId="41ECFA80" w14:textId="77777777" w:rsidR="00154F11" w:rsidRPr="00154F11" w:rsidRDefault="00154F11" w:rsidP="00154F11">
      <w:pPr>
        <w:pStyle w:val="BodyTextFirst"/>
        <w:rPr>
          <w:ins w:id="2110" w:author="Jeb Pavleas" w:date="2021-04-14T18:45:00Z"/>
        </w:rPr>
        <w:pPrChange w:id="2111" w:author="Jeb Pavleas" w:date="2021-04-14T18:45:00Z">
          <w:pPr>
            <w:numPr>
              <w:numId w:val="1"/>
            </w:numPr>
            <w:autoSpaceDE w:val="0"/>
            <w:autoSpaceDN w:val="0"/>
            <w:spacing w:before="120" w:after="0" w:line="240" w:lineRule="auto"/>
            <w:jc w:val="both"/>
          </w:pPr>
        </w:pPrChange>
      </w:pPr>
      <w:ins w:id="2112" w:author="Jeb Pavleas" w:date="2021-04-14T18:45:00Z">
        <w:r w:rsidRPr="00154F11">
          <w:t xml:space="preserve">Edit the </w:t>
        </w:r>
        <w:r w:rsidRPr="00154F11">
          <w:rPr>
            <w:rStyle w:val="CodeInline"/>
            <w:rPrChange w:id="2113" w:author="Jeb Pavleas" w:date="2021-04-14T18:46:00Z">
              <w:rPr>
                <w:rFonts w:ascii="TheSansMonoConNormal" w:hAnsi="TheSansMonoConNormal"/>
                <w:bdr w:val="none" w:sz="0" w:space="0" w:color="auto" w:frame="1"/>
              </w:rPr>
            </w:rPrChange>
          </w:rPr>
          <w:t>index.js</w:t>
        </w:r>
        <w:r w:rsidRPr="00154F11">
          <w:t xml:space="preserve"> file to import from </w:t>
        </w:r>
        <w:r w:rsidRPr="00154F11">
          <w:rPr>
            <w:rStyle w:val="CodeInline"/>
            <w:rPrChange w:id="2114" w:author="Jeb Pavleas" w:date="2021-04-14T18:46:00Z">
              <w:rPr>
                <w:rFonts w:ascii="TheSansMonoConNormal" w:hAnsi="TheSansMonoConNormal"/>
                <w:bdr w:val="none" w:sz="0" w:space="0" w:color="auto" w:frame="1"/>
              </w:rPr>
            </w:rPrChange>
          </w:rPr>
          <w:t>scene.js</w:t>
        </w:r>
        <w:r w:rsidRPr="00154F11">
          <w:t xml:space="preserve"> and export the default </w:t>
        </w:r>
        <w:r w:rsidRPr="00154F11">
          <w:rPr>
            <w:rStyle w:val="CodeInline"/>
            <w:rPrChange w:id="2115" w:author="Jeb Pavleas" w:date="2021-04-14T18:46:00Z">
              <w:rPr>
                <w:rFonts w:ascii="TheSansMonoConNormal" w:hAnsi="TheSansMonoConNormal"/>
                <w:bdr w:val="none" w:sz="0" w:space="0" w:color="auto" w:frame="1"/>
              </w:rPr>
            </w:rPrChange>
          </w:rPr>
          <w:t>Scene</w:t>
        </w:r>
        <w:r w:rsidRPr="00154F11">
          <w:t xml:space="preserve"> class identifier for the client.</w:t>
        </w:r>
      </w:ins>
    </w:p>
    <w:p w14:paraId="3B52DC10" w14:textId="77777777" w:rsidR="00154F11" w:rsidRPr="00154F11" w:rsidRDefault="00154F11" w:rsidP="00154F11">
      <w:pPr>
        <w:pStyle w:val="Code"/>
        <w:rPr>
          <w:ins w:id="2116" w:author="Jeb Pavleas" w:date="2021-04-14T18:45:00Z"/>
        </w:rPr>
        <w:pPrChange w:id="2117" w:author="Jeb Pavleas" w:date="2021-04-14T18:45:00Z">
          <w:pPr>
            <w:spacing w:before="120" w:after="120" w:line="240" w:lineRule="auto"/>
            <w:contextualSpacing/>
          </w:pPr>
        </w:pPrChange>
      </w:pPr>
      <w:ins w:id="2118" w:author="Jeb Pavleas" w:date="2021-04-14T18:45:00Z">
        <w:r w:rsidRPr="00154F11">
          <w:t>// … identical to previous code</w:t>
        </w:r>
      </w:ins>
    </w:p>
    <w:p w14:paraId="74D12A4D" w14:textId="77777777" w:rsidR="00154F11" w:rsidRPr="00154F11" w:rsidRDefault="00154F11" w:rsidP="00154F11">
      <w:pPr>
        <w:pStyle w:val="Code"/>
        <w:rPr>
          <w:ins w:id="2119" w:author="Jeb Pavleas" w:date="2021-04-14T18:45:00Z"/>
          <w:rStyle w:val="CodeBold"/>
          <w:rPrChange w:id="2120" w:author="Jeb Pavleas" w:date="2021-04-14T18:45:00Z">
            <w:rPr>
              <w:ins w:id="2121" w:author="Jeb Pavleas" w:date="2021-04-14T18:45:00Z"/>
              <w:rFonts w:ascii="TheSansMonoConBlack" w:hAnsi="TheSansMonoConBlack"/>
              <w:noProof/>
            </w:rPr>
          </w:rPrChange>
        </w:rPr>
        <w:pPrChange w:id="2122" w:author="Jeb Pavleas" w:date="2021-04-14T18:45:00Z">
          <w:pPr>
            <w:spacing w:before="120" w:after="120" w:line="240" w:lineRule="auto"/>
            <w:contextualSpacing/>
          </w:pPr>
        </w:pPrChange>
      </w:pPr>
      <w:ins w:id="2123" w:author="Jeb Pavleas" w:date="2021-04-14T18:45:00Z">
        <w:r w:rsidRPr="00154F11">
          <w:rPr>
            <w:rStyle w:val="CodeBold"/>
            <w:rPrChange w:id="2124" w:author="Jeb Pavleas" w:date="2021-04-14T18:45:00Z">
              <w:rPr>
                <w:rFonts w:ascii="TheSansMonoConBlack" w:hAnsi="TheSansMonoConBlack"/>
                <w:noProof/>
              </w:rPr>
            </w:rPrChange>
          </w:rPr>
          <w:t>import Scene from "./scene.js";</w:t>
        </w:r>
      </w:ins>
    </w:p>
    <w:p w14:paraId="1750B9AC" w14:textId="77777777" w:rsidR="00154F11" w:rsidRPr="00154F11" w:rsidRDefault="00154F11" w:rsidP="00154F11">
      <w:pPr>
        <w:pStyle w:val="Code"/>
        <w:rPr>
          <w:ins w:id="2125" w:author="Jeb Pavleas" w:date="2021-04-14T18:45:00Z"/>
        </w:rPr>
        <w:pPrChange w:id="2126" w:author="Jeb Pavleas" w:date="2021-04-14T18:45:00Z">
          <w:pPr>
            <w:spacing w:before="120" w:after="120" w:line="240" w:lineRule="auto"/>
            <w:contextualSpacing/>
          </w:pPr>
        </w:pPrChange>
      </w:pPr>
      <w:ins w:id="2127" w:author="Jeb Pavleas" w:date="2021-04-14T18:45:00Z">
        <w:r w:rsidRPr="00154F11">
          <w:t>// … identical to previous code</w:t>
        </w:r>
      </w:ins>
    </w:p>
    <w:p w14:paraId="0EEFABF7" w14:textId="77777777" w:rsidR="00154F11" w:rsidRPr="00154F11" w:rsidRDefault="00154F11" w:rsidP="00154F11">
      <w:pPr>
        <w:pStyle w:val="Code"/>
        <w:rPr>
          <w:ins w:id="2128" w:author="Jeb Pavleas" w:date="2021-04-14T18:45:00Z"/>
        </w:rPr>
        <w:pPrChange w:id="2129" w:author="Jeb Pavleas" w:date="2021-04-14T18:45:00Z">
          <w:pPr>
            <w:spacing w:before="120" w:after="120" w:line="240" w:lineRule="auto"/>
            <w:contextualSpacing/>
          </w:pPr>
        </w:pPrChange>
      </w:pPr>
      <w:ins w:id="2130" w:author="Jeb Pavleas" w:date="2021-04-14T18:45:00Z">
        <w:r w:rsidRPr="00154F11">
          <w:t>export default {</w:t>
        </w:r>
      </w:ins>
    </w:p>
    <w:p w14:paraId="1BA4EA37" w14:textId="77777777" w:rsidR="00154F11" w:rsidRPr="00154F11" w:rsidRDefault="00154F11" w:rsidP="00154F11">
      <w:pPr>
        <w:pStyle w:val="Code"/>
        <w:rPr>
          <w:ins w:id="2131" w:author="Jeb Pavleas" w:date="2021-04-14T18:45:00Z"/>
        </w:rPr>
        <w:pPrChange w:id="2132" w:author="Jeb Pavleas" w:date="2021-04-14T18:45:00Z">
          <w:pPr>
            <w:spacing w:before="120" w:after="120" w:line="240" w:lineRule="auto"/>
            <w:contextualSpacing/>
          </w:pPr>
        </w:pPrChange>
      </w:pPr>
      <w:ins w:id="2133" w:author="Jeb Pavleas" w:date="2021-04-14T18:45:00Z">
        <w:r w:rsidRPr="00154F11">
          <w:t xml:space="preserve">    // … identical to previous code</w:t>
        </w:r>
      </w:ins>
    </w:p>
    <w:p w14:paraId="20B9FE66" w14:textId="77777777" w:rsidR="00154F11" w:rsidRPr="00154F11" w:rsidRDefault="00154F11" w:rsidP="00154F11">
      <w:pPr>
        <w:pStyle w:val="Code"/>
        <w:rPr>
          <w:ins w:id="2134" w:author="Jeb Pavleas" w:date="2021-04-14T18:45:00Z"/>
        </w:rPr>
        <w:pPrChange w:id="2135" w:author="Jeb Pavleas" w:date="2021-04-14T18:45:00Z">
          <w:pPr>
            <w:spacing w:before="120" w:after="120" w:line="240" w:lineRule="auto"/>
            <w:contextualSpacing/>
          </w:pPr>
        </w:pPrChange>
      </w:pPr>
      <w:ins w:id="2136" w:author="Jeb Pavleas" w:date="2021-04-14T18:45:00Z">
        <w:r w:rsidRPr="00154F11">
          <w:t xml:space="preserve">    Camera, </w:t>
        </w:r>
        <w:r w:rsidRPr="00154F11">
          <w:rPr>
            <w:rStyle w:val="CodeBold"/>
            <w:rPrChange w:id="2137" w:author="Jeb Pavleas" w:date="2021-04-14T18:45:00Z">
              <w:rPr>
                <w:rFonts w:ascii="TheSansMonoConBlack" w:hAnsi="TheSansMonoConBlack"/>
                <w:noProof/>
              </w:rPr>
            </w:rPrChange>
          </w:rPr>
          <w:t>Scene</w:t>
        </w:r>
        <w:r w:rsidRPr="00154F11">
          <w:rPr>
            <w:rFonts w:ascii="TheSansMonoConBlack" w:hAnsi="TheSansMonoConBlack"/>
          </w:rPr>
          <w:t>,</w:t>
        </w:r>
        <w:r w:rsidRPr="00154F11">
          <w:t xml:space="preserve"> Transform, Renderable,</w:t>
        </w:r>
      </w:ins>
    </w:p>
    <w:p w14:paraId="1A614E4C" w14:textId="77777777" w:rsidR="00154F11" w:rsidRPr="00154F11" w:rsidRDefault="00154F11" w:rsidP="00154F11">
      <w:pPr>
        <w:pStyle w:val="Code"/>
        <w:rPr>
          <w:ins w:id="2138" w:author="Jeb Pavleas" w:date="2021-04-14T18:45:00Z"/>
        </w:rPr>
        <w:pPrChange w:id="2139" w:author="Jeb Pavleas" w:date="2021-04-14T18:45:00Z">
          <w:pPr>
            <w:spacing w:before="120" w:after="120" w:line="240" w:lineRule="auto"/>
            <w:contextualSpacing/>
          </w:pPr>
        </w:pPrChange>
      </w:pPr>
      <w:ins w:id="2140" w:author="Jeb Pavleas" w:date="2021-04-14T18:45:00Z">
        <w:r w:rsidRPr="00154F11">
          <w:t xml:space="preserve">    // … identical to previous code</w:t>
        </w:r>
      </w:ins>
    </w:p>
    <w:p w14:paraId="220578C7" w14:textId="77777777" w:rsidR="00154F11" w:rsidRPr="00154F11" w:rsidRDefault="00154F11" w:rsidP="00154F11">
      <w:pPr>
        <w:pStyle w:val="Code"/>
        <w:rPr>
          <w:ins w:id="2141" w:author="Jeb Pavleas" w:date="2021-04-14T18:45:00Z"/>
        </w:rPr>
        <w:pPrChange w:id="2142" w:author="Jeb Pavleas" w:date="2021-04-14T18:45:00Z">
          <w:pPr>
            <w:spacing w:before="120" w:after="120" w:line="240" w:lineRule="auto"/>
            <w:contextualSpacing/>
          </w:pPr>
        </w:pPrChange>
      </w:pPr>
      <w:ins w:id="2143" w:author="Jeb Pavleas" w:date="2021-04-14T18:45:00Z">
        <w:r w:rsidRPr="00154F11">
          <w:t>}</w:t>
        </w:r>
      </w:ins>
    </w:p>
    <w:p w14:paraId="46F7227D" w14:textId="77777777" w:rsidR="00154F11" w:rsidRPr="00154F11" w:rsidRDefault="00154F11" w:rsidP="00154F11">
      <w:pPr>
        <w:pStyle w:val="Heading4"/>
        <w:rPr>
          <w:ins w:id="2144" w:author="Jeb Pavleas" w:date="2021-04-14T18:45:00Z"/>
        </w:rPr>
        <w:pPrChange w:id="2145" w:author="Jeb Pavleas" w:date="2021-04-14T18:46:00Z">
          <w:pPr>
            <w:keepNext/>
            <w:keepLines/>
            <w:spacing w:before="40" w:after="0"/>
            <w:outlineLvl w:val="3"/>
          </w:pPr>
        </w:pPrChange>
      </w:pPr>
      <w:ins w:id="2146" w:author="Jeb Pavleas" w:date="2021-04-14T18:45:00Z">
        <w:r w:rsidRPr="00154F11">
          <w:t>Implement Engine Cleanup Support</w:t>
        </w:r>
      </w:ins>
    </w:p>
    <w:p w14:paraId="11F2F818" w14:textId="77777777" w:rsidR="00154F11" w:rsidRPr="00154F11" w:rsidRDefault="00154F11" w:rsidP="00154F11">
      <w:pPr>
        <w:pStyle w:val="BodyTextFirst"/>
        <w:rPr>
          <w:ins w:id="2147" w:author="Jeb Pavleas" w:date="2021-04-14T18:45:00Z"/>
        </w:rPr>
        <w:pPrChange w:id="2148" w:author="Jeb Pavleas" w:date="2021-04-14T18:46:00Z">
          <w:pPr>
            <w:numPr>
              <w:numId w:val="1"/>
            </w:numPr>
            <w:autoSpaceDE w:val="0"/>
            <w:autoSpaceDN w:val="0"/>
            <w:spacing w:before="120" w:after="0" w:line="240" w:lineRule="auto"/>
            <w:jc w:val="both"/>
          </w:pPr>
        </w:pPrChange>
      </w:pPr>
      <w:ins w:id="2149" w:author="Jeb Pavleas" w:date="2021-04-14T18:45:00Z">
        <w:r w:rsidRPr="00154F11">
          <w:t>It is important to release the allocated resources when the game engine shuts down. The cleanup process is rather involved and occurs in the reversed of system component initialization order.</w:t>
        </w:r>
      </w:ins>
    </w:p>
    <w:p w14:paraId="1AC4E126" w14:textId="7C7BB7B8" w:rsidR="00154F11" w:rsidRDefault="00154F11" w:rsidP="00154F11">
      <w:pPr>
        <w:pStyle w:val="NumList"/>
        <w:numPr>
          <w:ilvl w:val="0"/>
          <w:numId w:val="29"/>
        </w:numPr>
        <w:rPr>
          <w:ins w:id="2150" w:author="Jeb Pavleas" w:date="2021-04-14T18:47:00Z"/>
        </w:rPr>
      </w:pPr>
      <w:ins w:id="2151" w:author="Jeb Pavleas" w:date="2021-04-14T18:47:00Z">
        <w:r>
          <w:lastRenderedPageBreak/>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ins>
    </w:p>
    <w:p w14:paraId="4F406D51" w14:textId="77777777" w:rsidR="00154F11" w:rsidRDefault="00154F11" w:rsidP="00154F11">
      <w:pPr>
        <w:pStyle w:val="Code"/>
        <w:rPr>
          <w:ins w:id="2152" w:author="Jeb Pavleas" w:date="2021-04-14T18:47:00Z"/>
        </w:rPr>
      </w:pPr>
      <w:ins w:id="2153" w:author="Jeb Pavleas" w:date="2021-04-14T18:47:00Z">
        <w:r>
          <w:t>// … identical to previous code</w:t>
        </w:r>
      </w:ins>
    </w:p>
    <w:p w14:paraId="75AE9CDB" w14:textId="77777777" w:rsidR="00154F11" w:rsidRPr="00827CC4" w:rsidRDefault="00154F11" w:rsidP="00154F11">
      <w:pPr>
        <w:pStyle w:val="Code"/>
        <w:rPr>
          <w:ins w:id="2154" w:author="Jeb Pavleas" w:date="2021-04-14T18:47:00Z"/>
          <w:rStyle w:val="CodeBold"/>
        </w:rPr>
      </w:pPr>
      <w:ins w:id="2155" w:author="Jeb Pavleas" w:date="2021-04-14T18:47:00Z">
        <w:r w:rsidRPr="00827CC4">
          <w:rPr>
            <w:rStyle w:val="CodeBold"/>
          </w:rPr>
          <w:t xml:space="preserve">import * as </w:t>
        </w:r>
        <w:r>
          <w:rPr>
            <w:rStyle w:val="CodeBold"/>
          </w:rPr>
          <w:t>loop</w:t>
        </w:r>
        <w:r w:rsidRPr="00827CC4">
          <w:rPr>
            <w:rStyle w:val="CodeBold"/>
          </w:rPr>
          <w:t xml:space="preserve"> from "./core/loop.js";</w:t>
        </w:r>
      </w:ins>
    </w:p>
    <w:p w14:paraId="46C474FF" w14:textId="77777777" w:rsidR="00154F11" w:rsidRPr="00154F11" w:rsidRDefault="00154F11" w:rsidP="00154F11">
      <w:pPr>
        <w:pStyle w:val="Code"/>
        <w:rPr>
          <w:ins w:id="2156" w:author="Jeb Pavleas" w:date="2021-04-14T18:47:00Z"/>
        </w:rPr>
      </w:pPr>
      <w:ins w:id="2157" w:author="Jeb Pavleas" w:date="2021-04-14T18:47:00Z">
        <w:r w:rsidRPr="00154F11">
          <w:t>// … identical to previous code</w:t>
        </w:r>
      </w:ins>
    </w:p>
    <w:p w14:paraId="79C922CA" w14:textId="77777777" w:rsidR="00154F11" w:rsidRPr="00154F11" w:rsidRDefault="00154F11" w:rsidP="00154F11">
      <w:pPr>
        <w:pStyle w:val="Code"/>
        <w:rPr>
          <w:ins w:id="2158" w:author="Jeb Pavleas" w:date="2021-04-14T18:47:00Z"/>
          <w:rStyle w:val="CodeBold"/>
          <w:rFonts w:ascii="TheSansMonoConNormal" w:hAnsi="TheSansMonoConNormal"/>
        </w:rPr>
      </w:pPr>
      <w:ins w:id="2159" w:author="Jeb Pavleas" w:date="2021-04-14T18:47:00Z">
        <w:r w:rsidRPr="00154F11">
          <w:rPr>
            <w:rStyle w:val="CodeBold"/>
            <w:rFonts w:ascii="TheSansMonoConNormal" w:hAnsi="TheSansMonoConNormal"/>
          </w:rPr>
          <w:t>function cleanUp() {</w:t>
        </w:r>
      </w:ins>
    </w:p>
    <w:p w14:paraId="34489C84" w14:textId="77777777" w:rsidR="00154F11" w:rsidRPr="00154F11" w:rsidRDefault="00154F11" w:rsidP="00154F11">
      <w:pPr>
        <w:pStyle w:val="Code"/>
        <w:rPr>
          <w:ins w:id="2160" w:author="Jeb Pavleas" w:date="2021-04-14T18:47:00Z"/>
          <w:rStyle w:val="CodeBold"/>
          <w:rFonts w:ascii="TheSansMonoConNormal" w:hAnsi="TheSansMonoConNormal"/>
        </w:rPr>
      </w:pPr>
      <w:ins w:id="2161" w:author="Jeb Pavleas" w:date="2021-04-14T18:47:00Z">
        <w:r w:rsidRPr="00154F11">
          <w:rPr>
            <w:rStyle w:val="CodeBold"/>
            <w:rFonts w:ascii="TheSansMonoConNormal" w:hAnsi="TheSansMonoConNormal"/>
          </w:rPr>
          <w:t xml:space="preserve">    loop.cleanUp();</w:t>
        </w:r>
      </w:ins>
    </w:p>
    <w:p w14:paraId="60A9349D" w14:textId="77777777" w:rsidR="00154F11" w:rsidRPr="00154F11" w:rsidRDefault="00154F11" w:rsidP="00154F11">
      <w:pPr>
        <w:pStyle w:val="Code"/>
        <w:rPr>
          <w:ins w:id="2162" w:author="Jeb Pavleas" w:date="2021-04-14T18:47:00Z"/>
          <w:rStyle w:val="CodeBold"/>
          <w:rFonts w:ascii="TheSansMonoConNormal" w:hAnsi="TheSansMonoConNormal"/>
        </w:rPr>
      </w:pPr>
      <w:ins w:id="2163" w:author="Jeb Pavleas" w:date="2021-04-14T18:47:00Z">
        <w:r w:rsidRPr="00154F11">
          <w:rPr>
            <w:rStyle w:val="CodeBold"/>
            <w:rFonts w:ascii="TheSansMonoConNormal" w:hAnsi="TheSansMonoConNormal"/>
          </w:rPr>
          <w:t xml:space="preserve">    input.cleanUp();</w:t>
        </w:r>
      </w:ins>
    </w:p>
    <w:p w14:paraId="565461DF" w14:textId="77777777" w:rsidR="00154F11" w:rsidRPr="00154F11" w:rsidRDefault="00154F11" w:rsidP="00154F11">
      <w:pPr>
        <w:pStyle w:val="Code"/>
        <w:rPr>
          <w:ins w:id="2164" w:author="Jeb Pavleas" w:date="2021-04-14T18:47:00Z"/>
          <w:rStyle w:val="CodeBold"/>
          <w:rFonts w:ascii="TheSansMonoConNormal" w:hAnsi="TheSansMonoConNormal"/>
        </w:rPr>
      </w:pPr>
      <w:ins w:id="2165" w:author="Jeb Pavleas" w:date="2021-04-14T18:47:00Z">
        <w:r w:rsidRPr="00154F11">
          <w:rPr>
            <w:rStyle w:val="CodeBold"/>
            <w:rFonts w:ascii="TheSansMonoConNormal" w:hAnsi="TheSansMonoConNormal"/>
          </w:rPr>
          <w:t xml:space="preserve">    shaderResources.cleanUp();</w:t>
        </w:r>
      </w:ins>
    </w:p>
    <w:p w14:paraId="7E3B84FF" w14:textId="77777777" w:rsidR="00154F11" w:rsidRPr="00154F11" w:rsidRDefault="00154F11" w:rsidP="00154F11">
      <w:pPr>
        <w:pStyle w:val="Code"/>
        <w:rPr>
          <w:ins w:id="2166" w:author="Jeb Pavleas" w:date="2021-04-14T18:47:00Z"/>
          <w:rStyle w:val="CodeBold"/>
          <w:rFonts w:ascii="TheSansMonoConNormal" w:hAnsi="TheSansMonoConNormal"/>
        </w:rPr>
      </w:pPr>
      <w:ins w:id="2167" w:author="Jeb Pavleas" w:date="2021-04-14T18:47:00Z">
        <w:r w:rsidRPr="00154F11">
          <w:rPr>
            <w:rStyle w:val="CodeBold"/>
            <w:rFonts w:ascii="TheSansMonoConNormal" w:hAnsi="TheSansMonoConNormal"/>
          </w:rPr>
          <w:t xml:space="preserve">    vertexBuffer.cleanUp();</w:t>
        </w:r>
      </w:ins>
    </w:p>
    <w:p w14:paraId="4C6A146F" w14:textId="77777777" w:rsidR="00154F11" w:rsidRPr="00154F11" w:rsidRDefault="00154F11" w:rsidP="00154F11">
      <w:pPr>
        <w:pStyle w:val="Code"/>
        <w:rPr>
          <w:ins w:id="2168" w:author="Jeb Pavleas" w:date="2021-04-14T18:47:00Z"/>
          <w:rStyle w:val="CodeBold"/>
          <w:rFonts w:ascii="TheSansMonoConNormal" w:hAnsi="TheSansMonoConNormal"/>
        </w:rPr>
      </w:pPr>
      <w:ins w:id="2169" w:author="Jeb Pavleas" w:date="2021-04-14T18:47:00Z">
        <w:r w:rsidRPr="00154F11">
          <w:rPr>
            <w:rStyle w:val="CodeBold"/>
            <w:rFonts w:ascii="TheSansMonoConNormal" w:hAnsi="TheSansMonoConNormal"/>
          </w:rPr>
          <w:t xml:space="preserve">    glSys.cleanUp();</w:t>
        </w:r>
      </w:ins>
    </w:p>
    <w:p w14:paraId="1C9ED273" w14:textId="77777777" w:rsidR="00154F11" w:rsidRPr="00154F11" w:rsidRDefault="00154F11" w:rsidP="00154F11">
      <w:pPr>
        <w:pStyle w:val="Code"/>
        <w:rPr>
          <w:ins w:id="2170" w:author="Jeb Pavleas" w:date="2021-04-14T18:47:00Z"/>
        </w:rPr>
      </w:pPr>
      <w:ins w:id="2171" w:author="Jeb Pavleas" w:date="2021-04-14T18:47:00Z">
        <w:r w:rsidRPr="00154F11">
          <w:rPr>
            <w:rStyle w:val="CodeBold"/>
            <w:rFonts w:ascii="TheSansMonoConNormal" w:hAnsi="TheSansMonoConNormal"/>
          </w:rPr>
          <w:t>}</w:t>
        </w:r>
      </w:ins>
    </w:p>
    <w:p w14:paraId="13FC3D61" w14:textId="77777777" w:rsidR="00154F11" w:rsidRPr="00154F11" w:rsidRDefault="00154F11" w:rsidP="00154F11">
      <w:pPr>
        <w:pStyle w:val="Code"/>
        <w:rPr>
          <w:ins w:id="2172" w:author="Jeb Pavleas" w:date="2021-04-14T18:47:00Z"/>
        </w:rPr>
      </w:pPr>
      <w:ins w:id="2173" w:author="Jeb Pavleas" w:date="2021-04-14T18:47:00Z">
        <w:r w:rsidRPr="00154F11">
          <w:t>// … identical to previous code</w:t>
        </w:r>
      </w:ins>
    </w:p>
    <w:p w14:paraId="4ECB5D2C" w14:textId="77777777" w:rsidR="00154F11" w:rsidRPr="00154F11" w:rsidRDefault="00154F11" w:rsidP="00154F11">
      <w:pPr>
        <w:pStyle w:val="Code"/>
        <w:rPr>
          <w:ins w:id="2174" w:author="Jeb Pavleas" w:date="2021-04-14T18:47:00Z"/>
        </w:rPr>
      </w:pPr>
      <w:ins w:id="2175" w:author="Jeb Pavleas" w:date="2021-04-14T18:47:00Z">
        <w:r w:rsidRPr="00154F11">
          <w:t>export default {</w:t>
        </w:r>
      </w:ins>
    </w:p>
    <w:p w14:paraId="6AC23DE5" w14:textId="77777777" w:rsidR="00154F11" w:rsidRPr="00154F11" w:rsidRDefault="00154F11" w:rsidP="00154F11">
      <w:pPr>
        <w:pStyle w:val="Code"/>
        <w:rPr>
          <w:ins w:id="2176" w:author="Jeb Pavleas" w:date="2021-04-14T18:47:00Z"/>
        </w:rPr>
      </w:pPr>
      <w:ins w:id="2177" w:author="Jeb Pavleas" w:date="2021-04-14T18:47:00Z">
        <w:r w:rsidRPr="00154F11">
          <w:t xml:space="preserve">    // … identical to previous code</w:t>
        </w:r>
      </w:ins>
    </w:p>
    <w:p w14:paraId="38CD5D06" w14:textId="77777777" w:rsidR="00154F11" w:rsidRDefault="00154F11" w:rsidP="00154F11">
      <w:pPr>
        <w:pStyle w:val="Code"/>
        <w:rPr>
          <w:ins w:id="2178" w:author="Jeb Pavleas" w:date="2021-04-14T18:47:00Z"/>
        </w:rPr>
      </w:pPr>
      <w:ins w:id="2179" w:author="Jeb Pavleas" w:date="2021-04-14T18:47:00Z">
        <w:r>
          <w:t xml:space="preserve">    </w:t>
        </w:r>
        <w:r w:rsidRPr="008018A6">
          <w:t xml:space="preserve">init, </w:t>
        </w:r>
        <w:r w:rsidRPr="00E30269">
          <w:rPr>
            <w:rStyle w:val="CodeBold"/>
          </w:rPr>
          <w:t>cleanUp</w:t>
        </w:r>
        <w:r w:rsidRPr="008018A6">
          <w:t>, clearCanvas</w:t>
        </w:r>
      </w:ins>
    </w:p>
    <w:p w14:paraId="3976790F" w14:textId="77777777" w:rsidR="00154F11" w:rsidRDefault="00154F11" w:rsidP="00154F11">
      <w:pPr>
        <w:pStyle w:val="Code"/>
        <w:rPr>
          <w:ins w:id="2180" w:author="Jeb Pavleas" w:date="2021-04-14T18:47:00Z"/>
        </w:rPr>
      </w:pPr>
      <w:ins w:id="2181" w:author="Jeb Pavleas" w:date="2021-04-14T18:47:00Z">
        <w:r>
          <w:t xml:space="preserve">    // … identical to previous code</w:t>
        </w:r>
      </w:ins>
    </w:p>
    <w:p w14:paraId="110F120A" w14:textId="77777777" w:rsidR="00154F11" w:rsidRDefault="00154F11" w:rsidP="00154F11">
      <w:pPr>
        <w:pStyle w:val="Code"/>
        <w:rPr>
          <w:ins w:id="2182" w:author="Jeb Pavleas" w:date="2021-04-14T18:47:00Z"/>
        </w:rPr>
      </w:pPr>
      <w:ins w:id="2183" w:author="Jeb Pavleas" w:date="2021-04-14T18:47:00Z">
        <w:r>
          <w:t>}</w:t>
        </w:r>
      </w:ins>
    </w:p>
    <w:p w14:paraId="7940968E" w14:textId="77777777" w:rsidR="00154F11" w:rsidRDefault="00154F11" w:rsidP="00154F11">
      <w:pPr>
        <w:pStyle w:val="NoteTipCaution"/>
        <w:rPr>
          <w:ins w:id="2184" w:author="Jeb Pavleas" w:date="2021-04-14T18:49:00Z"/>
        </w:rPr>
      </w:pPr>
      <w:ins w:id="2185" w:author="Jeb Pavleas" w:date="2021-04-14T18:49:00Z">
        <w:r w:rsidRPr="00827CC4">
          <w:rPr>
            <w:rStyle w:val="Strong"/>
          </w:rPr>
          <w:t xml:space="preserve">Note </w:t>
        </w:r>
        <w:r>
          <w:t xml:space="preserve">Similar to other core engine internal components, such as </w:t>
        </w:r>
        <w:r w:rsidRPr="00E30269">
          <w:rPr>
            <w:rStyle w:val="CodeInline"/>
          </w:rPr>
          <w:t>gl</w:t>
        </w:r>
        <w:r>
          <w:t xml:space="preserve">, or </w:t>
        </w:r>
        <w:r w:rsidRPr="00E30269">
          <w:rPr>
            <w:rStyle w:val="CodeInline"/>
          </w:rPr>
          <w:t>vertex_buffer</w:t>
        </w:r>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 such that the client can be shield off from the unnecessary complexities of the engine.</w:t>
        </w:r>
      </w:ins>
    </w:p>
    <w:p w14:paraId="0E538FBA" w14:textId="7E80523B" w:rsidR="00154F11" w:rsidRDefault="00154F11" w:rsidP="00154F11">
      <w:pPr>
        <w:pStyle w:val="BodyTextFirst"/>
        <w:rPr>
          <w:ins w:id="2186" w:author="Jeb Pavleas" w:date="2021-04-14T18:49:00Z"/>
        </w:rPr>
      </w:pPr>
      <w:ins w:id="2187" w:author="Jeb Pavleas" w:date="2021-04-14T18:49:00Z">
        <w:r>
          <w:t>Notice that none of the components have defined the corresponding cleanup functions. You will now remedy this.</w:t>
        </w:r>
      </w:ins>
    </w:p>
    <w:p w14:paraId="3143F82B" w14:textId="527C1108" w:rsidR="00154F11" w:rsidRDefault="00154F11" w:rsidP="00154F11">
      <w:pPr>
        <w:pStyle w:val="NumList"/>
        <w:numPr>
          <w:ilvl w:val="0"/>
          <w:numId w:val="29"/>
        </w:numPr>
        <w:rPr>
          <w:ins w:id="2188" w:author="Jeb Pavleas" w:date="2021-04-14T18:50:00Z"/>
        </w:rPr>
      </w:pPr>
      <w:ins w:id="2189" w:author="Jeb Pavleas" w:date="2021-04-14T18:49:00Z">
        <w:r>
          <w:t xml:space="preserve">Edit </w:t>
        </w:r>
        <w:r w:rsidRPr="00E30269">
          <w:rPr>
            <w:rStyle w:val="CodeInline"/>
          </w:rPr>
          <w:t>loop.js</w:t>
        </w:r>
        <w:r>
          <w:t xml:space="preserve"> to define, and export a </w:t>
        </w:r>
        <w:r w:rsidRPr="00196FBB">
          <w:rPr>
            <w:rStyle w:val="CodeInline"/>
          </w:rPr>
          <w:t>cleanUp()</w:t>
        </w:r>
        <w:r>
          <w:rPr>
            <w:rStyle w:val="CodeInline"/>
          </w:rPr>
          <w:t>,</w:t>
        </w:r>
        <w:r w:rsidRPr="00196FBB">
          <w:t xml:space="preserve"> function</w:t>
        </w:r>
        <w:r>
          <w:t xml:space="preserve"> to stop the game loop and unload the currently active scene.</w:t>
        </w:r>
      </w:ins>
    </w:p>
    <w:p w14:paraId="2881557B" w14:textId="77777777" w:rsidR="00154F11" w:rsidRDefault="00154F11" w:rsidP="00154F11">
      <w:pPr>
        <w:pStyle w:val="Code"/>
        <w:rPr>
          <w:ins w:id="2190" w:author="Jeb Pavleas" w:date="2021-04-14T18:50:00Z"/>
        </w:rPr>
      </w:pPr>
      <w:ins w:id="2191" w:author="Jeb Pavleas" w:date="2021-04-14T18:50:00Z">
        <w:r>
          <w:t>// … identical to previous code</w:t>
        </w:r>
      </w:ins>
    </w:p>
    <w:p w14:paraId="04B90590" w14:textId="77777777" w:rsidR="00154F11" w:rsidRPr="00196FBB" w:rsidRDefault="00154F11" w:rsidP="00154F11">
      <w:pPr>
        <w:pStyle w:val="Code"/>
        <w:rPr>
          <w:ins w:id="2192" w:author="Jeb Pavleas" w:date="2021-04-14T18:50:00Z"/>
        </w:rPr>
      </w:pPr>
      <w:ins w:id="2193" w:author="Jeb Pavleas" w:date="2021-04-14T18:50:00Z">
        <w:r w:rsidRPr="00196FBB">
          <w:t>function cleanUp() {</w:t>
        </w:r>
      </w:ins>
    </w:p>
    <w:p w14:paraId="4917096D" w14:textId="77777777" w:rsidR="00154F11" w:rsidRPr="00196FBB" w:rsidRDefault="00154F11" w:rsidP="00154F11">
      <w:pPr>
        <w:pStyle w:val="Code"/>
        <w:rPr>
          <w:ins w:id="2194" w:author="Jeb Pavleas" w:date="2021-04-14T18:50:00Z"/>
        </w:rPr>
      </w:pPr>
      <w:ins w:id="2195" w:author="Jeb Pavleas" w:date="2021-04-14T18:50:00Z">
        <w:r>
          <w:t xml:space="preserve">    </w:t>
        </w:r>
        <w:r w:rsidRPr="00196FBB">
          <w:t>if (mLoopRunning) {</w:t>
        </w:r>
      </w:ins>
    </w:p>
    <w:p w14:paraId="13D18992" w14:textId="77777777" w:rsidR="00154F11" w:rsidRPr="00196FBB" w:rsidRDefault="00154F11" w:rsidP="00154F11">
      <w:pPr>
        <w:pStyle w:val="Code"/>
        <w:rPr>
          <w:ins w:id="2196" w:author="Jeb Pavleas" w:date="2021-04-14T18:50:00Z"/>
        </w:rPr>
      </w:pPr>
      <w:ins w:id="2197" w:author="Jeb Pavleas" w:date="2021-04-14T18:50:00Z">
        <w:r w:rsidRPr="00196FBB">
          <w:t xml:space="preserve">        stop();</w:t>
        </w:r>
      </w:ins>
    </w:p>
    <w:p w14:paraId="689759E3" w14:textId="77777777" w:rsidR="00154F11" w:rsidRPr="00196FBB" w:rsidRDefault="00154F11" w:rsidP="00154F11">
      <w:pPr>
        <w:pStyle w:val="Code"/>
        <w:rPr>
          <w:ins w:id="2198" w:author="Jeb Pavleas" w:date="2021-04-14T18:50:00Z"/>
        </w:rPr>
      </w:pPr>
      <w:ins w:id="2199" w:author="Jeb Pavleas" w:date="2021-04-14T18:50:00Z">
        <w:r w:rsidRPr="00196FBB">
          <w:t xml:space="preserve">        // unload all resources</w:t>
        </w:r>
      </w:ins>
    </w:p>
    <w:p w14:paraId="11604DFB" w14:textId="77777777" w:rsidR="00154F11" w:rsidRPr="00196FBB" w:rsidRDefault="00154F11" w:rsidP="00154F11">
      <w:pPr>
        <w:pStyle w:val="Code"/>
        <w:rPr>
          <w:ins w:id="2200" w:author="Jeb Pavleas" w:date="2021-04-14T18:50:00Z"/>
        </w:rPr>
      </w:pPr>
      <w:ins w:id="2201" w:author="Jeb Pavleas" w:date="2021-04-14T18:50:00Z">
        <w:r w:rsidRPr="00196FBB">
          <w:t xml:space="preserve">        mCurrentScene.unload();</w:t>
        </w:r>
      </w:ins>
    </w:p>
    <w:p w14:paraId="369C5AF8" w14:textId="77777777" w:rsidR="00154F11" w:rsidRPr="00196FBB" w:rsidRDefault="00154F11" w:rsidP="00154F11">
      <w:pPr>
        <w:pStyle w:val="Code"/>
        <w:rPr>
          <w:ins w:id="2202" w:author="Jeb Pavleas" w:date="2021-04-14T18:50:00Z"/>
        </w:rPr>
      </w:pPr>
      <w:ins w:id="2203" w:author="Jeb Pavleas" w:date="2021-04-14T18:50:00Z">
        <w:r w:rsidRPr="00196FBB">
          <w:t xml:space="preserve">        mCurrentScene = null;</w:t>
        </w:r>
      </w:ins>
    </w:p>
    <w:p w14:paraId="275AAC32" w14:textId="77777777" w:rsidR="00154F11" w:rsidRPr="00196FBB" w:rsidRDefault="00154F11" w:rsidP="00154F11">
      <w:pPr>
        <w:pStyle w:val="Code"/>
        <w:rPr>
          <w:ins w:id="2204" w:author="Jeb Pavleas" w:date="2021-04-14T18:50:00Z"/>
        </w:rPr>
      </w:pPr>
      <w:ins w:id="2205" w:author="Jeb Pavleas" w:date="2021-04-14T18:50:00Z">
        <w:r w:rsidRPr="00196FBB">
          <w:lastRenderedPageBreak/>
          <w:t xml:space="preserve">    }</w:t>
        </w:r>
      </w:ins>
    </w:p>
    <w:p w14:paraId="5C8CB44F" w14:textId="77777777" w:rsidR="00154F11" w:rsidRPr="00196FBB" w:rsidRDefault="00154F11" w:rsidP="00154F11">
      <w:pPr>
        <w:pStyle w:val="Code"/>
        <w:rPr>
          <w:ins w:id="2206" w:author="Jeb Pavleas" w:date="2021-04-14T18:50:00Z"/>
        </w:rPr>
      </w:pPr>
      <w:ins w:id="2207" w:author="Jeb Pavleas" w:date="2021-04-14T18:50:00Z">
        <w:r w:rsidRPr="00196FBB">
          <w:t>}</w:t>
        </w:r>
      </w:ins>
    </w:p>
    <w:p w14:paraId="1CEE12BE" w14:textId="77777777" w:rsidR="00154F11" w:rsidRDefault="00154F11" w:rsidP="00154F11">
      <w:pPr>
        <w:pStyle w:val="Code"/>
        <w:rPr>
          <w:ins w:id="2208" w:author="Jeb Pavleas" w:date="2021-04-14T18:50:00Z"/>
        </w:rPr>
      </w:pPr>
      <w:ins w:id="2209" w:author="Jeb Pavleas" w:date="2021-04-14T18:50:00Z">
        <w:r w:rsidRPr="00196FBB">
          <w:t xml:space="preserve">export {start, stop, </w:t>
        </w:r>
        <w:r w:rsidRPr="00E30269">
          <w:rPr>
            <w:rStyle w:val="CodeBold"/>
          </w:rPr>
          <w:t>cleanUp</w:t>
        </w:r>
        <w:r w:rsidRPr="00196FBB">
          <w:t>}</w:t>
        </w:r>
      </w:ins>
    </w:p>
    <w:p w14:paraId="7451C6E8" w14:textId="77777777" w:rsidR="00154F11" w:rsidRDefault="00154F11" w:rsidP="00154F11">
      <w:pPr>
        <w:pStyle w:val="NumList"/>
        <w:rPr>
          <w:ins w:id="2210" w:author="Jeb Pavleas" w:date="2021-04-14T18:50:00Z"/>
        </w:rPr>
      </w:pPr>
      <w:bookmarkStart w:id="2211" w:name="_Hlk69105322"/>
      <w:ins w:id="2212" w:author="Jeb Pavleas" w:date="2021-04-14T18:50:00Z">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r w:rsidRPr="00196FBB">
          <w:rPr>
            <w:rStyle w:val="CodeInline"/>
          </w:rPr>
          <w:t>cleanUp()</w:t>
        </w:r>
        <w:r w:rsidRPr="00196FBB">
          <w:t xml:space="preserve"> function</w:t>
        </w:r>
        <w:r>
          <w:t>. For now, no specific resources needs to be released.</w:t>
        </w:r>
      </w:ins>
    </w:p>
    <w:bookmarkEnd w:id="2211"/>
    <w:p w14:paraId="0048A1DB" w14:textId="77777777" w:rsidR="00154F11" w:rsidRDefault="00154F11" w:rsidP="00154F11">
      <w:pPr>
        <w:pStyle w:val="Code"/>
        <w:rPr>
          <w:ins w:id="2213" w:author="Jeb Pavleas" w:date="2021-04-14T18:50:00Z"/>
        </w:rPr>
      </w:pPr>
      <w:ins w:id="2214" w:author="Jeb Pavleas" w:date="2021-04-14T18:50:00Z">
        <w:r>
          <w:t>// … identical to previous code</w:t>
        </w:r>
      </w:ins>
    </w:p>
    <w:p w14:paraId="7D75ED80" w14:textId="77777777" w:rsidR="00154F11" w:rsidRDefault="00154F11" w:rsidP="00154F11">
      <w:pPr>
        <w:pStyle w:val="Code"/>
        <w:rPr>
          <w:ins w:id="2215" w:author="Jeb Pavleas" w:date="2021-04-14T18:50:00Z"/>
        </w:rPr>
      </w:pPr>
      <w:ins w:id="2216" w:author="Jeb Pavleas" w:date="2021-04-14T18:50:00Z">
        <w:r w:rsidRPr="00196FBB">
          <w:t>function cleanUp() {}  // nothing to do for now</w:t>
        </w:r>
      </w:ins>
    </w:p>
    <w:p w14:paraId="30254861" w14:textId="77777777" w:rsidR="00154F11" w:rsidRDefault="00154F11" w:rsidP="00154F11">
      <w:pPr>
        <w:pStyle w:val="Code"/>
        <w:rPr>
          <w:ins w:id="2217" w:author="Jeb Pavleas" w:date="2021-04-14T18:50:00Z"/>
        </w:rPr>
      </w:pPr>
      <w:ins w:id="2218" w:author="Jeb Pavleas" w:date="2021-04-14T18:50:00Z">
        <w:r>
          <w:t xml:space="preserve">export {keys, init, </w:t>
        </w:r>
        <w:r w:rsidRPr="00E30269">
          <w:rPr>
            <w:rStyle w:val="CodeBold"/>
          </w:rPr>
          <w:t>cleanUp</w:t>
        </w:r>
        <w:r>
          <w:t>,</w:t>
        </w:r>
      </w:ins>
    </w:p>
    <w:p w14:paraId="21568349" w14:textId="77777777" w:rsidR="00154F11" w:rsidRPr="00196FBB" w:rsidRDefault="00154F11" w:rsidP="00154F11">
      <w:pPr>
        <w:pStyle w:val="Code"/>
        <w:rPr>
          <w:ins w:id="2219" w:author="Jeb Pavleas" w:date="2021-04-14T18:50:00Z"/>
        </w:rPr>
      </w:pPr>
      <w:ins w:id="2220" w:author="Jeb Pavleas" w:date="2021-04-14T18:50:00Z">
        <w:r>
          <w:t>// … identical to previous code</w:t>
        </w:r>
      </w:ins>
    </w:p>
    <w:p w14:paraId="0EF75D64" w14:textId="77777777" w:rsidR="00154F11" w:rsidRDefault="00154F11" w:rsidP="00154F11">
      <w:pPr>
        <w:pStyle w:val="NumList"/>
        <w:rPr>
          <w:ins w:id="2221" w:author="Jeb Pavleas" w:date="2021-04-14T18:50:00Z"/>
        </w:rPr>
      </w:pPr>
      <w:ins w:id="2222" w:author="Jeb Pavleas" w:date="2021-04-14T18:50:00Z">
        <w:r>
          <w:t xml:space="preserve">Edit </w:t>
        </w:r>
        <w:r>
          <w:rPr>
            <w:rStyle w:val="CodeInline"/>
          </w:rPr>
          <w:t>shader_resources</w:t>
        </w:r>
        <w:r w:rsidRPr="00196FBB">
          <w:rPr>
            <w:rStyle w:val="CodeInline"/>
          </w:rPr>
          <w:t>.js</w:t>
        </w:r>
        <w:r w:rsidRPr="00196FBB">
          <w:t xml:space="preserve"> </w:t>
        </w:r>
        <w:r>
          <w:t xml:space="preserve">to define, and export </w:t>
        </w:r>
        <w:r w:rsidRPr="00196FBB">
          <w:t xml:space="preserve">a </w:t>
        </w:r>
        <w:r w:rsidRPr="00196FBB">
          <w:rPr>
            <w:rStyle w:val="CodeInline"/>
          </w:rPr>
          <w:t>cleanUp()</w:t>
        </w:r>
        <w:r>
          <w:t xml:space="preserve">, </w:t>
        </w:r>
        <w:r w:rsidRPr="00196FBB">
          <w:t>function</w:t>
        </w:r>
        <w:r>
          <w:t xml:space="preserve"> to clean up the created shader and unload the shader source code.</w:t>
        </w:r>
      </w:ins>
    </w:p>
    <w:p w14:paraId="42C67EF3" w14:textId="77777777" w:rsidR="00154F11" w:rsidRPr="00196FBB" w:rsidRDefault="00154F11" w:rsidP="00154F11">
      <w:pPr>
        <w:pStyle w:val="Code"/>
        <w:rPr>
          <w:ins w:id="2223" w:author="Jeb Pavleas" w:date="2021-04-14T18:50:00Z"/>
        </w:rPr>
      </w:pPr>
      <w:ins w:id="2224" w:author="Jeb Pavleas" w:date="2021-04-14T18:50:00Z">
        <w:r>
          <w:t>// … identical to previous code</w:t>
        </w:r>
      </w:ins>
    </w:p>
    <w:p w14:paraId="5400FDE7" w14:textId="77777777" w:rsidR="00154F11" w:rsidRDefault="00154F11" w:rsidP="00154F11">
      <w:pPr>
        <w:pStyle w:val="Code"/>
        <w:rPr>
          <w:ins w:id="2225" w:author="Jeb Pavleas" w:date="2021-04-14T18:50:00Z"/>
        </w:rPr>
      </w:pPr>
      <w:ins w:id="2226" w:author="Jeb Pavleas" w:date="2021-04-14T18:50:00Z">
        <w:r>
          <w:t>function cleanUp() {</w:t>
        </w:r>
      </w:ins>
    </w:p>
    <w:p w14:paraId="451967A7" w14:textId="77777777" w:rsidR="00154F11" w:rsidRDefault="00154F11" w:rsidP="00154F11">
      <w:pPr>
        <w:pStyle w:val="Code"/>
        <w:rPr>
          <w:ins w:id="2227" w:author="Jeb Pavleas" w:date="2021-04-14T18:50:00Z"/>
        </w:rPr>
      </w:pPr>
      <w:ins w:id="2228" w:author="Jeb Pavleas" w:date="2021-04-14T18:50:00Z">
        <w:r>
          <w:t xml:space="preserve">    mConstColorShader.cleanUp();</w:t>
        </w:r>
      </w:ins>
    </w:p>
    <w:p w14:paraId="7AAA383F" w14:textId="77777777" w:rsidR="00154F11" w:rsidRDefault="00154F11" w:rsidP="00154F11">
      <w:pPr>
        <w:pStyle w:val="Code"/>
        <w:rPr>
          <w:ins w:id="2229" w:author="Jeb Pavleas" w:date="2021-04-14T18:50:00Z"/>
        </w:rPr>
      </w:pPr>
      <w:ins w:id="2230" w:author="Jeb Pavleas" w:date="2021-04-14T18:50:00Z">
        <w:r>
          <w:t xml:space="preserve">    text.unload(kSimpleVS);</w:t>
        </w:r>
      </w:ins>
    </w:p>
    <w:p w14:paraId="6F3CCD22" w14:textId="77777777" w:rsidR="00154F11" w:rsidRDefault="00154F11" w:rsidP="00154F11">
      <w:pPr>
        <w:pStyle w:val="Code"/>
        <w:rPr>
          <w:ins w:id="2231" w:author="Jeb Pavleas" w:date="2021-04-14T18:50:00Z"/>
        </w:rPr>
      </w:pPr>
      <w:ins w:id="2232" w:author="Jeb Pavleas" w:date="2021-04-14T18:50:00Z">
        <w:r>
          <w:t xml:space="preserve">    text.unload(kSimpleFS);</w:t>
        </w:r>
      </w:ins>
    </w:p>
    <w:p w14:paraId="0A96821F" w14:textId="77777777" w:rsidR="00154F11" w:rsidRDefault="00154F11" w:rsidP="00154F11">
      <w:pPr>
        <w:pStyle w:val="Code"/>
        <w:rPr>
          <w:ins w:id="2233" w:author="Jeb Pavleas" w:date="2021-04-14T18:50:00Z"/>
        </w:rPr>
      </w:pPr>
      <w:ins w:id="2234" w:author="Jeb Pavleas" w:date="2021-04-14T18:50:00Z">
        <w:r>
          <w:t>}</w:t>
        </w:r>
      </w:ins>
    </w:p>
    <w:p w14:paraId="4B0AA0F9" w14:textId="77777777" w:rsidR="00154F11" w:rsidRDefault="00154F11" w:rsidP="00154F11">
      <w:pPr>
        <w:pStyle w:val="Code"/>
        <w:rPr>
          <w:ins w:id="2235" w:author="Jeb Pavleas" w:date="2021-04-14T18:50:00Z"/>
        </w:rPr>
      </w:pPr>
      <w:ins w:id="2236" w:author="Jeb Pavleas" w:date="2021-04-14T18:50:00Z">
        <w:r w:rsidRPr="00196FBB">
          <w:t xml:space="preserve">export {init, </w:t>
        </w:r>
        <w:r w:rsidRPr="00E30269">
          <w:rPr>
            <w:rStyle w:val="CodeBold"/>
          </w:rPr>
          <w:t>cleanUp</w:t>
        </w:r>
        <w:r w:rsidRPr="00196FBB">
          <w:t>, getConstColorShader}</w:t>
        </w:r>
      </w:ins>
    </w:p>
    <w:p w14:paraId="71CE55C2" w14:textId="77777777" w:rsidR="00154F11" w:rsidRDefault="00154F11" w:rsidP="00154F11">
      <w:pPr>
        <w:pStyle w:val="NumList"/>
        <w:rPr>
          <w:ins w:id="2237" w:author="Jeb Pavleas" w:date="2021-04-14T18:50:00Z"/>
        </w:rPr>
      </w:pPr>
      <w:ins w:id="2238" w:author="Jeb Pavleas" w:date="2021-04-14T18:50:00Z">
        <w:r>
          <w:t xml:space="preserve">Edit </w:t>
        </w:r>
        <w:r w:rsidRPr="00E30269">
          <w:rPr>
            <w:rStyle w:val="CodeInline"/>
          </w:rPr>
          <w:t>simple_shader.js</w:t>
        </w:r>
        <w:r>
          <w:t xml:space="preserve"> to define the</w:t>
        </w:r>
        <w:r w:rsidRPr="004E67A2">
          <w:t xml:space="preserve"> </w:t>
        </w:r>
        <w:r w:rsidRPr="004E67A2">
          <w:rPr>
            <w:rStyle w:val="CodeInline"/>
          </w:rPr>
          <w:t>cleanUp()</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ins>
    </w:p>
    <w:p w14:paraId="13BCE37F" w14:textId="77777777" w:rsidR="00154F11" w:rsidRDefault="00154F11" w:rsidP="00154F11">
      <w:pPr>
        <w:pStyle w:val="Code"/>
        <w:rPr>
          <w:ins w:id="2239" w:author="Jeb Pavleas" w:date="2021-04-14T18:50:00Z"/>
        </w:rPr>
      </w:pPr>
      <w:ins w:id="2240" w:author="Jeb Pavleas" w:date="2021-04-14T18:50:00Z">
        <w:r>
          <w:t>cleanUp() {</w:t>
        </w:r>
      </w:ins>
    </w:p>
    <w:p w14:paraId="507047E4" w14:textId="77777777" w:rsidR="00154F11" w:rsidRDefault="00154F11" w:rsidP="00154F11">
      <w:pPr>
        <w:pStyle w:val="Code"/>
        <w:rPr>
          <w:ins w:id="2241" w:author="Jeb Pavleas" w:date="2021-04-14T18:50:00Z"/>
        </w:rPr>
      </w:pPr>
      <w:ins w:id="2242" w:author="Jeb Pavleas" w:date="2021-04-14T18:50:00Z">
        <w:r>
          <w:t xml:space="preserve">    let gl = glSys.get();</w:t>
        </w:r>
      </w:ins>
    </w:p>
    <w:p w14:paraId="7E82DDFA" w14:textId="77777777" w:rsidR="00154F11" w:rsidRDefault="00154F11" w:rsidP="00154F11">
      <w:pPr>
        <w:pStyle w:val="Code"/>
        <w:rPr>
          <w:ins w:id="2243" w:author="Jeb Pavleas" w:date="2021-04-14T18:50:00Z"/>
        </w:rPr>
      </w:pPr>
      <w:ins w:id="2244" w:author="Jeb Pavleas" w:date="2021-04-14T18:50:00Z">
        <w:r>
          <w:t xml:space="preserve">    gl.detachShader(this.mCompiledShader, this.mVertexShader);</w:t>
        </w:r>
      </w:ins>
    </w:p>
    <w:p w14:paraId="7D8AAC17" w14:textId="77777777" w:rsidR="00154F11" w:rsidRDefault="00154F11" w:rsidP="00154F11">
      <w:pPr>
        <w:pStyle w:val="Code"/>
        <w:rPr>
          <w:ins w:id="2245" w:author="Jeb Pavleas" w:date="2021-04-14T18:50:00Z"/>
        </w:rPr>
      </w:pPr>
      <w:ins w:id="2246" w:author="Jeb Pavleas" w:date="2021-04-14T18:50:00Z">
        <w:r>
          <w:t xml:space="preserve">    gl.detachShader(this.mCompiledShader, this.mFragmentShader);</w:t>
        </w:r>
      </w:ins>
    </w:p>
    <w:p w14:paraId="4BF8DA54" w14:textId="77777777" w:rsidR="00154F11" w:rsidRDefault="00154F11" w:rsidP="00154F11">
      <w:pPr>
        <w:pStyle w:val="Code"/>
        <w:rPr>
          <w:ins w:id="2247" w:author="Jeb Pavleas" w:date="2021-04-14T18:50:00Z"/>
        </w:rPr>
      </w:pPr>
      <w:ins w:id="2248" w:author="Jeb Pavleas" w:date="2021-04-14T18:50:00Z">
        <w:r>
          <w:t xml:space="preserve">    gl.deleteShader(this.mVertexShader);</w:t>
        </w:r>
      </w:ins>
    </w:p>
    <w:p w14:paraId="24DC989E" w14:textId="77777777" w:rsidR="00154F11" w:rsidRDefault="00154F11" w:rsidP="00154F11">
      <w:pPr>
        <w:pStyle w:val="Code"/>
        <w:rPr>
          <w:ins w:id="2249" w:author="Jeb Pavleas" w:date="2021-04-14T18:50:00Z"/>
        </w:rPr>
      </w:pPr>
      <w:ins w:id="2250" w:author="Jeb Pavleas" w:date="2021-04-14T18:50:00Z">
        <w:r>
          <w:t xml:space="preserve">    gl.deleteShader(this.mFragmentShader);</w:t>
        </w:r>
      </w:ins>
    </w:p>
    <w:p w14:paraId="3DD79F8B" w14:textId="77777777" w:rsidR="00154F11" w:rsidRDefault="00154F11" w:rsidP="00154F11">
      <w:pPr>
        <w:pStyle w:val="Code"/>
        <w:rPr>
          <w:ins w:id="2251" w:author="Jeb Pavleas" w:date="2021-04-14T18:50:00Z"/>
        </w:rPr>
      </w:pPr>
      <w:ins w:id="2252" w:author="Jeb Pavleas" w:date="2021-04-14T18:50:00Z">
        <w:r>
          <w:t xml:space="preserve">    gl.deleteProgram(this.mCompiledShader);</w:t>
        </w:r>
      </w:ins>
    </w:p>
    <w:p w14:paraId="14106F8A" w14:textId="77777777" w:rsidR="00154F11" w:rsidRPr="00196FBB" w:rsidRDefault="00154F11" w:rsidP="00154F11">
      <w:pPr>
        <w:pStyle w:val="Code"/>
        <w:rPr>
          <w:ins w:id="2253" w:author="Jeb Pavleas" w:date="2021-04-14T18:50:00Z"/>
        </w:rPr>
      </w:pPr>
      <w:ins w:id="2254" w:author="Jeb Pavleas" w:date="2021-04-14T18:50:00Z">
        <w:r>
          <w:t>}</w:t>
        </w:r>
      </w:ins>
    </w:p>
    <w:p w14:paraId="5593C504" w14:textId="77777777" w:rsidR="00154F11" w:rsidRDefault="00154F11" w:rsidP="00154F11">
      <w:pPr>
        <w:pStyle w:val="NumList"/>
        <w:rPr>
          <w:ins w:id="2255" w:author="Jeb Pavleas" w:date="2021-04-14T18:50:00Z"/>
        </w:rPr>
      </w:pPr>
      <w:ins w:id="2256" w:author="Jeb Pavleas" w:date="2021-04-14T18:50:00Z">
        <w:r>
          <w:t xml:space="preserve">Edit </w:t>
        </w:r>
        <w:r w:rsidRPr="004E67A2">
          <w:rPr>
            <w:rStyle w:val="CodeInline"/>
          </w:rPr>
          <w:t>vertex_buffer.js</w:t>
        </w:r>
        <w:r w:rsidRPr="004E67A2">
          <w:t xml:space="preserve"> </w:t>
        </w:r>
        <w:r>
          <w:t xml:space="preserve">to define, and export, a </w:t>
        </w:r>
        <w:r w:rsidRPr="004E67A2">
          <w:rPr>
            <w:rStyle w:val="CodeInline"/>
          </w:rPr>
          <w:t>cleanUp()</w:t>
        </w:r>
        <w:r w:rsidRPr="004E67A2">
          <w:t xml:space="preserve"> function to</w:t>
        </w:r>
        <w:r>
          <w:t xml:space="preserve"> delete the allocated buffer memory.</w:t>
        </w:r>
      </w:ins>
    </w:p>
    <w:p w14:paraId="20FA1A06" w14:textId="77777777" w:rsidR="00154F11" w:rsidRPr="00196FBB" w:rsidRDefault="00154F11" w:rsidP="00154F11">
      <w:pPr>
        <w:pStyle w:val="Code"/>
        <w:rPr>
          <w:ins w:id="2257" w:author="Jeb Pavleas" w:date="2021-04-14T18:50:00Z"/>
        </w:rPr>
      </w:pPr>
      <w:ins w:id="2258" w:author="Jeb Pavleas" w:date="2021-04-14T18:50:00Z">
        <w:r>
          <w:t>// … identical to previous code</w:t>
        </w:r>
      </w:ins>
    </w:p>
    <w:p w14:paraId="35C51D6A" w14:textId="77777777" w:rsidR="00154F11" w:rsidRDefault="00154F11" w:rsidP="00154F11">
      <w:pPr>
        <w:pStyle w:val="Code"/>
        <w:rPr>
          <w:ins w:id="2259" w:author="Jeb Pavleas" w:date="2021-04-14T18:50:00Z"/>
        </w:rPr>
      </w:pPr>
      <w:ins w:id="2260" w:author="Jeb Pavleas" w:date="2021-04-14T18:50:00Z">
        <w:r>
          <w:t xml:space="preserve">function cleanUp() { </w:t>
        </w:r>
      </w:ins>
    </w:p>
    <w:p w14:paraId="66063F0D" w14:textId="77777777" w:rsidR="00154F11" w:rsidRDefault="00154F11" w:rsidP="00154F11">
      <w:pPr>
        <w:pStyle w:val="Code"/>
        <w:rPr>
          <w:ins w:id="2261" w:author="Jeb Pavleas" w:date="2021-04-14T18:50:00Z"/>
        </w:rPr>
      </w:pPr>
      <w:ins w:id="2262" w:author="Jeb Pavleas" w:date="2021-04-14T18:50:00Z">
        <w:r>
          <w:t xml:space="preserve">    if (mGLVertexBuffer !== null) {</w:t>
        </w:r>
      </w:ins>
    </w:p>
    <w:p w14:paraId="18ADC3DF" w14:textId="77777777" w:rsidR="00154F11" w:rsidRDefault="00154F11" w:rsidP="00154F11">
      <w:pPr>
        <w:pStyle w:val="Code"/>
        <w:rPr>
          <w:ins w:id="2263" w:author="Jeb Pavleas" w:date="2021-04-14T18:50:00Z"/>
        </w:rPr>
      </w:pPr>
      <w:ins w:id="2264" w:author="Jeb Pavleas" w:date="2021-04-14T18:50:00Z">
        <w:r>
          <w:t xml:space="preserve">        glSys.get().deleteBuffer(mGLVertexBuffer);</w:t>
        </w:r>
      </w:ins>
    </w:p>
    <w:p w14:paraId="5D3FF5F0" w14:textId="77777777" w:rsidR="00154F11" w:rsidRDefault="00154F11" w:rsidP="00154F11">
      <w:pPr>
        <w:pStyle w:val="Code"/>
        <w:rPr>
          <w:ins w:id="2265" w:author="Jeb Pavleas" w:date="2021-04-14T18:50:00Z"/>
        </w:rPr>
      </w:pPr>
      <w:ins w:id="2266" w:author="Jeb Pavleas" w:date="2021-04-14T18:50:00Z">
        <w:r>
          <w:t xml:space="preserve">        mGLVertexBuffer = null;   </w:t>
        </w:r>
      </w:ins>
    </w:p>
    <w:p w14:paraId="79CACD4E" w14:textId="77777777" w:rsidR="00154F11" w:rsidRDefault="00154F11" w:rsidP="00154F11">
      <w:pPr>
        <w:pStyle w:val="Code"/>
        <w:rPr>
          <w:ins w:id="2267" w:author="Jeb Pavleas" w:date="2021-04-14T18:50:00Z"/>
        </w:rPr>
      </w:pPr>
      <w:ins w:id="2268" w:author="Jeb Pavleas" w:date="2021-04-14T18:50:00Z">
        <w:r>
          <w:t xml:space="preserve">    }</w:t>
        </w:r>
      </w:ins>
    </w:p>
    <w:p w14:paraId="7433105C" w14:textId="77777777" w:rsidR="00154F11" w:rsidRDefault="00154F11" w:rsidP="00154F11">
      <w:pPr>
        <w:pStyle w:val="Code"/>
        <w:rPr>
          <w:ins w:id="2269" w:author="Jeb Pavleas" w:date="2021-04-14T18:50:00Z"/>
        </w:rPr>
      </w:pPr>
      <w:ins w:id="2270" w:author="Jeb Pavleas" w:date="2021-04-14T18:50:00Z">
        <w:r>
          <w:t>}</w:t>
        </w:r>
      </w:ins>
    </w:p>
    <w:p w14:paraId="66079055" w14:textId="77777777" w:rsidR="00154F11" w:rsidRPr="004E67A2" w:rsidRDefault="00154F11" w:rsidP="00154F11">
      <w:pPr>
        <w:pStyle w:val="Code"/>
        <w:rPr>
          <w:ins w:id="2271" w:author="Jeb Pavleas" w:date="2021-04-14T18:50:00Z"/>
        </w:rPr>
      </w:pPr>
      <w:ins w:id="2272" w:author="Jeb Pavleas" w:date="2021-04-14T18:50:00Z">
        <w:r w:rsidRPr="004E67A2">
          <w:lastRenderedPageBreak/>
          <w:t xml:space="preserve">export {init, get, </w:t>
        </w:r>
        <w:r w:rsidRPr="00E30269">
          <w:rPr>
            <w:rStyle w:val="CodeBold"/>
          </w:rPr>
          <w:t>cleanUp</w:t>
        </w:r>
        <w:r w:rsidRPr="004E67A2">
          <w:t>}</w:t>
        </w:r>
      </w:ins>
    </w:p>
    <w:p w14:paraId="4B38F0E8" w14:textId="77777777" w:rsidR="00154F11" w:rsidRDefault="00154F11" w:rsidP="00154F11">
      <w:pPr>
        <w:pStyle w:val="NumList"/>
        <w:rPr>
          <w:ins w:id="2273" w:author="Jeb Pavleas" w:date="2021-04-14T18:50:00Z"/>
        </w:rPr>
      </w:pPr>
      <w:bookmarkStart w:id="2274" w:name="_Hlk69105561"/>
      <w:ins w:id="2275" w:author="Jeb Pavleas" w:date="2021-04-14T18:50:00Z">
        <w:r>
          <w:t xml:space="preserve">Lastly, edit </w:t>
        </w:r>
        <w:r w:rsidRPr="00E30269">
          <w:rPr>
            <w:rStyle w:val="CodeInline"/>
          </w:rPr>
          <w:t>gl.js</w:t>
        </w:r>
        <w:r>
          <w:t xml:space="preserve"> to define, and export, </w:t>
        </w:r>
        <w:r w:rsidRPr="004E67A2">
          <w:t xml:space="preserve">a </w:t>
        </w:r>
        <w:r w:rsidRPr="004E67A2">
          <w:rPr>
            <w:rStyle w:val="CodeInline"/>
          </w:rPr>
          <w:t>cleanUp()</w:t>
        </w:r>
        <w:r w:rsidRPr="004E67A2">
          <w:t xml:space="preserve"> function to</w:t>
        </w:r>
        <w:r>
          <w:t xml:space="preserve"> inform the player that the engine is now shut down.</w:t>
        </w:r>
        <w:r w:rsidRPr="004E67A2">
          <w:t xml:space="preserve"> </w:t>
        </w:r>
        <w:bookmarkEnd w:id="2274"/>
      </w:ins>
    </w:p>
    <w:p w14:paraId="627EE0ED" w14:textId="77777777" w:rsidR="00154F11" w:rsidRPr="00196FBB" w:rsidRDefault="00154F11" w:rsidP="00154F11">
      <w:pPr>
        <w:pStyle w:val="Code"/>
        <w:rPr>
          <w:ins w:id="2276" w:author="Jeb Pavleas" w:date="2021-04-14T18:50:00Z"/>
        </w:rPr>
      </w:pPr>
      <w:ins w:id="2277" w:author="Jeb Pavleas" w:date="2021-04-14T18:50:00Z">
        <w:r>
          <w:t>// … identical to previous code</w:t>
        </w:r>
      </w:ins>
    </w:p>
    <w:p w14:paraId="3887CC79" w14:textId="77777777" w:rsidR="00154F11" w:rsidRDefault="00154F11" w:rsidP="00154F11">
      <w:pPr>
        <w:pStyle w:val="Code"/>
        <w:rPr>
          <w:ins w:id="2278" w:author="Jeb Pavleas" w:date="2021-04-14T18:50:00Z"/>
        </w:rPr>
      </w:pPr>
      <w:ins w:id="2279" w:author="Jeb Pavleas" w:date="2021-04-14T18:50:00Z">
        <w:r>
          <w:t>function cleanUp() {</w:t>
        </w:r>
      </w:ins>
    </w:p>
    <w:p w14:paraId="4CBC18C5" w14:textId="77777777" w:rsidR="00154F11" w:rsidRDefault="00154F11" w:rsidP="00154F11">
      <w:pPr>
        <w:pStyle w:val="Code"/>
        <w:rPr>
          <w:ins w:id="2280" w:author="Jeb Pavleas" w:date="2021-04-14T18:50:00Z"/>
        </w:rPr>
      </w:pPr>
      <w:ins w:id="2281" w:author="Jeb Pavleas" w:date="2021-04-14T18:50:00Z">
        <w:r>
          <w:t xml:space="preserve">    if ((mGL == null) || (mCanvas == null))</w:t>
        </w:r>
      </w:ins>
    </w:p>
    <w:p w14:paraId="670F1D19" w14:textId="77777777" w:rsidR="00154F11" w:rsidRDefault="00154F11" w:rsidP="00154F11">
      <w:pPr>
        <w:pStyle w:val="Code"/>
        <w:rPr>
          <w:ins w:id="2282" w:author="Jeb Pavleas" w:date="2021-04-14T18:50:00Z"/>
        </w:rPr>
      </w:pPr>
      <w:ins w:id="2283" w:author="Jeb Pavleas" w:date="2021-04-14T18:50:00Z">
        <w:r>
          <w:t xml:space="preserve">        throw new Error("Engine cleanup: system is not initialized.");</w:t>
        </w:r>
      </w:ins>
    </w:p>
    <w:p w14:paraId="49DC38A0" w14:textId="77777777" w:rsidR="00154F11" w:rsidRDefault="00154F11" w:rsidP="00154F11">
      <w:pPr>
        <w:pStyle w:val="Code"/>
        <w:rPr>
          <w:ins w:id="2284" w:author="Jeb Pavleas" w:date="2021-04-14T18:50:00Z"/>
        </w:rPr>
      </w:pPr>
      <w:ins w:id="2285" w:author="Jeb Pavleas" w:date="2021-04-14T18:50:00Z">
        <w:r>
          <w:t xml:space="preserve">    mGL = null;</w:t>
        </w:r>
      </w:ins>
    </w:p>
    <w:p w14:paraId="20752539" w14:textId="77777777" w:rsidR="00154F11" w:rsidRDefault="00154F11" w:rsidP="00154F11">
      <w:pPr>
        <w:pStyle w:val="Code"/>
        <w:rPr>
          <w:ins w:id="2286" w:author="Jeb Pavleas" w:date="2021-04-14T18:50:00Z"/>
        </w:rPr>
      </w:pPr>
      <w:ins w:id="2287" w:author="Jeb Pavleas" w:date="2021-04-14T18:50:00Z">
        <w:r>
          <w:t xml:space="preserve">    // let the user know</w:t>
        </w:r>
      </w:ins>
    </w:p>
    <w:p w14:paraId="4921C00B" w14:textId="77777777" w:rsidR="00154F11" w:rsidRDefault="00154F11" w:rsidP="00154F11">
      <w:pPr>
        <w:pStyle w:val="Code"/>
        <w:rPr>
          <w:ins w:id="2288" w:author="Jeb Pavleas" w:date="2021-04-14T18:50:00Z"/>
        </w:rPr>
      </w:pPr>
      <w:ins w:id="2289" w:author="Jeb Pavleas" w:date="2021-04-14T18:50:00Z">
        <w:r>
          <w:t xml:space="preserve">    mCanvas.style.position = "fixed";</w:t>
        </w:r>
      </w:ins>
    </w:p>
    <w:p w14:paraId="2ED132A6" w14:textId="77777777" w:rsidR="00154F11" w:rsidRDefault="00154F11" w:rsidP="00154F11">
      <w:pPr>
        <w:pStyle w:val="Code"/>
        <w:rPr>
          <w:ins w:id="2290" w:author="Jeb Pavleas" w:date="2021-04-14T18:50:00Z"/>
        </w:rPr>
      </w:pPr>
      <w:ins w:id="2291" w:author="Jeb Pavleas" w:date="2021-04-14T18:50:00Z">
        <w:r>
          <w:t xml:space="preserve">    mCanvas.style.backgroundColor = "rgba(200, 200, 200, 0.5)";</w:t>
        </w:r>
      </w:ins>
    </w:p>
    <w:p w14:paraId="2A90DD2D" w14:textId="77777777" w:rsidR="00154F11" w:rsidRDefault="00154F11" w:rsidP="00154F11">
      <w:pPr>
        <w:pStyle w:val="Code"/>
        <w:rPr>
          <w:ins w:id="2292" w:author="Jeb Pavleas" w:date="2021-04-14T18:50:00Z"/>
        </w:rPr>
      </w:pPr>
      <w:ins w:id="2293" w:author="Jeb Pavleas" w:date="2021-04-14T18:50:00Z">
        <w:r>
          <w:t xml:space="preserve">    mCanvas = null;  </w:t>
        </w:r>
      </w:ins>
    </w:p>
    <w:p w14:paraId="1281DD25" w14:textId="77777777" w:rsidR="00154F11" w:rsidRDefault="00154F11" w:rsidP="00154F11">
      <w:pPr>
        <w:pStyle w:val="Code"/>
        <w:rPr>
          <w:ins w:id="2294" w:author="Jeb Pavleas" w:date="2021-04-14T18:50:00Z"/>
        </w:rPr>
      </w:pPr>
      <w:ins w:id="2295" w:author="Jeb Pavleas" w:date="2021-04-14T18:50:00Z">
        <w:r>
          <w:t xml:space="preserve">    document.body.innerHTML += "&lt;br&gt;&lt;br&gt;&lt;h1&gt;End of Game&lt;/h1&gt;&lt;h1&gt;GL System Shut Down&lt;/h1&gt;";</w:t>
        </w:r>
      </w:ins>
    </w:p>
    <w:p w14:paraId="1B0D8718" w14:textId="77777777" w:rsidR="00154F11" w:rsidRDefault="00154F11" w:rsidP="00154F11">
      <w:pPr>
        <w:pStyle w:val="Code"/>
        <w:rPr>
          <w:ins w:id="2296" w:author="Jeb Pavleas" w:date="2021-04-14T18:50:00Z"/>
        </w:rPr>
      </w:pPr>
      <w:ins w:id="2297" w:author="Jeb Pavleas" w:date="2021-04-14T18:50:00Z">
        <w:r>
          <w:t>}</w:t>
        </w:r>
      </w:ins>
    </w:p>
    <w:p w14:paraId="71047576" w14:textId="77777777" w:rsidR="00154F11" w:rsidRDefault="00154F11" w:rsidP="00154F11">
      <w:pPr>
        <w:pStyle w:val="Code"/>
        <w:rPr>
          <w:ins w:id="2298" w:author="Jeb Pavleas" w:date="2021-04-14T18:50:00Z"/>
        </w:rPr>
      </w:pPr>
      <w:ins w:id="2299" w:author="Jeb Pavleas" w:date="2021-04-14T18:50:00Z">
        <w:r w:rsidRPr="004E67A2">
          <w:t xml:space="preserve">export {init, get, </w:t>
        </w:r>
        <w:r w:rsidRPr="00E30269">
          <w:rPr>
            <w:rStyle w:val="CodeBold"/>
          </w:rPr>
          <w:t>cleanUp</w:t>
        </w:r>
        <w:r w:rsidRPr="004E67A2">
          <w:t>}</w:t>
        </w:r>
      </w:ins>
    </w:p>
    <w:p w14:paraId="6684CF5A" w14:textId="77777777" w:rsidR="008F48E6" w:rsidRPr="008F48E6" w:rsidRDefault="008F48E6" w:rsidP="008F48E6">
      <w:pPr>
        <w:pStyle w:val="Heading3"/>
        <w:rPr>
          <w:ins w:id="2300" w:author="Jeb Pavleas" w:date="2021-04-14T18:52:00Z"/>
        </w:rPr>
        <w:pPrChange w:id="2301" w:author="Jeb Pavleas" w:date="2021-04-14T18:52:00Z">
          <w:pPr>
            <w:keepNext/>
            <w:keepLines/>
            <w:spacing w:before="40" w:after="0"/>
            <w:outlineLvl w:val="2"/>
          </w:pPr>
        </w:pPrChange>
      </w:pPr>
      <w:ins w:id="2302" w:author="Jeb Pavleas" w:date="2021-04-14T18:52:00Z">
        <w:r w:rsidRPr="008F48E6">
          <w:t>Test the Scene Object Interface to the Game Engine</w:t>
        </w:r>
      </w:ins>
    </w:p>
    <w:p w14:paraId="064D1F66" w14:textId="77777777" w:rsidR="008F48E6" w:rsidRDefault="008F48E6" w:rsidP="008F48E6">
      <w:pPr>
        <w:pStyle w:val="BodyTextFirst"/>
        <w:rPr>
          <w:ins w:id="2303" w:author="Jeb Pavleas" w:date="2021-04-14T18:52:00Z"/>
        </w:rPr>
      </w:pPr>
      <w:ins w:id="2304" w:author="Jeb Pavleas" w:date="2021-04-14T18:52:00Z">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r w:rsidRPr="00B6047D">
          <w:rPr>
            <w:rStyle w:val="CodeInline"/>
          </w:rPr>
          <w:t>MyGame</w:t>
        </w:r>
        <w:r>
          <w:t xml:space="preserve"> and </w:t>
        </w:r>
        <w:r w:rsidRPr="00E30269">
          <w:rPr>
            <w:rStyle w:val="CodeInline"/>
          </w:rPr>
          <w:t>BlueLevel</w:t>
        </w:r>
        <w:r w:rsidRPr="00B6047D">
          <w:t xml:space="preserve"> to illustrate the loading and unloading of scenes.</w:t>
        </w:r>
      </w:ins>
    </w:p>
    <w:p w14:paraId="57BA4F57" w14:textId="18B34815" w:rsidR="008F48E6" w:rsidRDefault="008F48E6" w:rsidP="008F48E6">
      <w:pPr>
        <w:pStyle w:val="BodyTextCont"/>
        <w:rPr>
          <w:ins w:id="2305" w:author="Jeb Pavleas" w:date="2021-04-14T18:53:00Z"/>
        </w:rPr>
      </w:pPr>
      <w:ins w:id="2306" w:author="Jeb Pavleas" w:date="2021-04-14T18:52:00Z">
        <w:r>
          <w:t xml:space="preserve">For simplicity, the two test scenes are almost identical to the </w:t>
        </w:r>
        <w:r w:rsidRPr="00827CC4">
          <w:rPr>
            <w:rStyle w:val="CodeInline"/>
          </w:rPr>
          <w:t>MyGame</w:t>
        </w:r>
        <w:r>
          <w:t xml:space="preserve"> scene from the previous project. In this project, </w:t>
        </w:r>
        <w:r w:rsidRPr="00827CC4">
          <w:rPr>
            <w:rStyle w:val="CodeInline"/>
          </w:rPr>
          <w:t>MyGame</w:t>
        </w:r>
        <w:r>
          <w:t xml:space="preserve"> explicitly defines the scene in the </w:t>
        </w:r>
        <w:r w:rsidRPr="00827CC4">
          <w:rPr>
            <w:rStyle w:val="CodeInline"/>
          </w:rPr>
          <w:t>init()</w:t>
        </w:r>
        <w:r>
          <w:t xml:space="preserve"> function, while the </w:t>
        </w:r>
        <w:r w:rsidRPr="00827CC4">
          <w:rPr>
            <w:rStyle w:val="CodeInline"/>
          </w:rPr>
          <w:t>BlueScene</w:t>
        </w:r>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ins>
    </w:p>
    <w:p w14:paraId="22A39859" w14:textId="77777777" w:rsidR="008F48E6" w:rsidRPr="008F48E6" w:rsidRDefault="008F48E6" w:rsidP="008F48E6">
      <w:pPr>
        <w:pStyle w:val="Heading4"/>
        <w:rPr>
          <w:ins w:id="2307" w:author="Jeb Pavleas" w:date="2021-04-14T18:53:00Z"/>
        </w:rPr>
        <w:pPrChange w:id="2308" w:author="Jeb Pavleas" w:date="2021-04-14T18:53:00Z">
          <w:pPr>
            <w:keepNext/>
            <w:keepLines/>
            <w:spacing w:before="40" w:after="0"/>
            <w:outlineLvl w:val="3"/>
          </w:pPr>
        </w:pPrChange>
      </w:pPr>
      <w:ins w:id="2309" w:author="Jeb Pavleas" w:date="2021-04-14T18:53:00Z">
        <w:r w:rsidRPr="008F48E6">
          <w:t>The MyGame Scene</w:t>
        </w:r>
      </w:ins>
    </w:p>
    <w:p w14:paraId="1397F1AC" w14:textId="77777777" w:rsidR="008F48E6" w:rsidRPr="00E30269" w:rsidRDefault="008F48E6" w:rsidP="008F48E6">
      <w:pPr>
        <w:pStyle w:val="BodyTextFirst"/>
        <w:rPr>
          <w:ins w:id="2310" w:author="Jeb Pavleas" w:date="2021-04-14T18:54:00Z"/>
        </w:rPr>
      </w:pPr>
      <w:ins w:id="2311" w:author="Jeb Pavleas" w:date="2021-04-14T18:54:00Z">
        <w:r>
          <w:t xml:space="preserve">As mentioned, this scene defines in the </w:t>
        </w:r>
        <w:r w:rsidRPr="00E30269">
          <w:rPr>
            <w:rStyle w:val="CodeInline"/>
          </w:rPr>
          <w:t>init()</w:t>
        </w:r>
        <w:r>
          <w:t xml:space="preserve"> function the identical content found in the scene file from the previous project. In the following, take note of the definition and calls to </w:t>
        </w:r>
        <w:r w:rsidRPr="00E30269">
          <w:rPr>
            <w:rStyle w:val="CodeInline"/>
          </w:rPr>
          <w:t>next()</w:t>
        </w:r>
        <w:r>
          <w:t xml:space="preserve"> and </w:t>
        </w:r>
        <w:r w:rsidRPr="00E30269">
          <w:rPr>
            <w:rStyle w:val="CodeInline"/>
          </w:rPr>
          <w:t>stop()</w:t>
        </w:r>
        <w:r>
          <w:t xml:space="preserve"> functions.</w:t>
        </w:r>
      </w:ins>
    </w:p>
    <w:p w14:paraId="471F107A" w14:textId="77777777" w:rsidR="008F48E6" w:rsidRDefault="008F48E6" w:rsidP="008F48E6">
      <w:pPr>
        <w:pStyle w:val="NumList"/>
        <w:numPr>
          <w:ilvl w:val="0"/>
          <w:numId w:val="30"/>
        </w:numPr>
        <w:rPr>
          <w:ins w:id="2312" w:author="Jeb Pavleas" w:date="2021-04-14T18:54:00Z"/>
        </w:rPr>
        <w:pPrChange w:id="2313" w:author="Jeb Pavleas" w:date="2021-04-14T18:54:00Z">
          <w:pPr>
            <w:pStyle w:val="NumList"/>
            <w:numPr>
              <w:numId w:val="13"/>
            </w:numPr>
          </w:pPr>
        </w:pPrChange>
      </w:pPr>
      <w:ins w:id="2314" w:author="Jeb Pavleas" w:date="2021-04-14T18:54:00Z">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Scene class support, you no-longer need to import from the </w:t>
        </w:r>
        <w:r w:rsidRPr="00E30269">
          <w:rPr>
            <w:rStyle w:val="CodeInline"/>
          </w:rPr>
          <w:t>loop</w:t>
        </w:r>
        <w:r>
          <w:t xml:space="preserve"> module. </w:t>
        </w:r>
      </w:ins>
    </w:p>
    <w:p w14:paraId="0DC7EC9E" w14:textId="77777777" w:rsidR="008F48E6" w:rsidRDefault="008F48E6" w:rsidP="008F48E6">
      <w:pPr>
        <w:pStyle w:val="Code"/>
        <w:rPr>
          <w:ins w:id="2315" w:author="Jeb Pavleas" w:date="2021-04-14T18:54:00Z"/>
        </w:rPr>
      </w:pPr>
      <w:ins w:id="2316" w:author="Jeb Pavleas" w:date="2021-04-14T18:54:00Z">
        <w:r>
          <w:t>import engine from "../engine/index.js";</w:t>
        </w:r>
      </w:ins>
    </w:p>
    <w:p w14:paraId="49CD2A23" w14:textId="77777777" w:rsidR="008F48E6" w:rsidRDefault="008F48E6" w:rsidP="008F48E6">
      <w:pPr>
        <w:pStyle w:val="Code"/>
        <w:rPr>
          <w:ins w:id="2317" w:author="Jeb Pavleas" w:date="2021-04-14T18:54:00Z"/>
        </w:rPr>
      </w:pPr>
      <w:ins w:id="2318" w:author="Jeb Pavleas" w:date="2021-04-14T18:54:00Z">
        <w:r>
          <w:t>import BlueLevel from "./blue_level.js";</w:t>
        </w:r>
      </w:ins>
    </w:p>
    <w:p w14:paraId="5ED65828" w14:textId="77777777" w:rsidR="008F48E6" w:rsidRDefault="008F48E6" w:rsidP="008F48E6">
      <w:pPr>
        <w:pStyle w:val="NumList"/>
        <w:numPr>
          <w:ilvl w:val="0"/>
          <w:numId w:val="13"/>
        </w:numPr>
        <w:rPr>
          <w:ins w:id="2319" w:author="Jeb Pavleas" w:date="2021-04-14T18:54:00Z"/>
        </w:rPr>
      </w:pPr>
      <w:ins w:id="2320" w:author="Jeb Pavleas" w:date="2021-04-14T18:54:00Z">
        <w:r>
          <w:lastRenderedPageBreak/>
          <w:t xml:space="preserve">Define </w:t>
        </w:r>
        <w:r w:rsidRPr="00E30269">
          <w:rPr>
            <w:rStyle w:val="CodeInline"/>
          </w:rPr>
          <w:t>MyGame</w:t>
        </w:r>
        <w:r>
          <w:t xml:space="preserve"> to be a subclass of the engine </w:t>
        </w:r>
        <w:r w:rsidRPr="00E30269">
          <w:rPr>
            <w:rStyle w:val="CodeInline"/>
          </w:rPr>
          <w:t>Scene</w:t>
        </w:r>
        <w:r>
          <w:t xml:space="preserve"> class, and remember to export </w:t>
        </w:r>
        <w:r w:rsidRPr="00E30269">
          <w:rPr>
            <w:rStyle w:val="CodeInline"/>
          </w:rPr>
          <w:t>MyGame</w:t>
        </w:r>
        <w:r>
          <w:t>.</w:t>
        </w:r>
      </w:ins>
    </w:p>
    <w:p w14:paraId="6000CF65" w14:textId="77777777" w:rsidR="008F48E6" w:rsidRDefault="008F48E6" w:rsidP="008F48E6">
      <w:pPr>
        <w:pStyle w:val="Code"/>
        <w:rPr>
          <w:ins w:id="2321" w:author="Jeb Pavleas" w:date="2021-04-14T18:54:00Z"/>
        </w:rPr>
      </w:pPr>
      <w:ins w:id="2322" w:author="Jeb Pavleas" w:date="2021-04-14T18:54:00Z">
        <w:r w:rsidRPr="000F2A33">
          <w:t>class MyGame extends engine.Scene {</w:t>
        </w:r>
      </w:ins>
    </w:p>
    <w:p w14:paraId="1A213FDE" w14:textId="77777777" w:rsidR="008F48E6" w:rsidRDefault="008F48E6" w:rsidP="008F48E6">
      <w:pPr>
        <w:pStyle w:val="Code"/>
        <w:rPr>
          <w:ins w:id="2323" w:author="Jeb Pavleas" w:date="2021-04-14T18:54:00Z"/>
        </w:rPr>
      </w:pPr>
      <w:ins w:id="2324" w:author="Jeb Pavleas" w:date="2021-04-14T18:54:00Z">
        <w:r>
          <w:t xml:space="preserve"> …</w:t>
        </w:r>
      </w:ins>
    </w:p>
    <w:p w14:paraId="089BE9E4" w14:textId="77777777" w:rsidR="008F48E6" w:rsidRDefault="008F48E6" w:rsidP="008F48E6">
      <w:pPr>
        <w:pStyle w:val="Code"/>
        <w:rPr>
          <w:ins w:id="2325" w:author="Jeb Pavleas" w:date="2021-04-14T18:54:00Z"/>
        </w:rPr>
      </w:pPr>
      <w:ins w:id="2326" w:author="Jeb Pavleas" w:date="2021-04-14T18:54:00Z">
        <w:r>
          <w:t>}</w:t>
        </w:r>
      </w:ins>
    </w:p>
    <w:p w14:paraId="606872D1" w14:textId="77777777" w:rsidR="008F48E6" w:rsidRDefault="008F48E6" w:rsidP="008F48E6">
      <w:pPr>
        <w:pStyle w:val="Code"/>
        <w:rPr>
          <w:ins w:id="2327" w:author="Jeb Pavleas" w:date="2021-04-14T18:54:00Z"/>
        </w:rPr>
      </w:pPr>
      <w:ins w:id="2328" w:author="Jeb Pavleas" w:date="2021-04-14T18:54:00Z">
        <w:r>
          <w:t>export default MyGame;</w:t>
        </w:r>
      </w:ins>
    </w:p>
    <w:p w14:paraId="29178040" w14:textId="77777777" w:rsidR="008F48E6" w:rsidRDefault="008F48E6" w:rsidP="008F48E6">
      <w:pPr>
        <w:pStyle w:val="NoteTipCaution"/>
        <w:rPr>
          <w:ins w:id="2329" w:author="Jeb Pavleas" w:date="2021-04-14T18:55:00Z"/>
        </w:rPr>
      </w:pPr>
      <w:ins w:id="2330" w:author="Jeb Pavleas" w:date="2021-04-14T18:55:00Z">
        <w:r w:rsidRPr="00E30269">
          <w:rPr>
            <w:rStyle w:val="Strong"/>
          </w:rPr>
          <w:t>Note</w:t>
        </w:r>
        <w:r>
          <w:t xml:space="preserve"> The JavaScript </w:t>
        </w:r>
        <w:r w:rsidRPr="00E30269">
          <w:rPr>
            <w:rStyle w:val="CodeInline"/>
          </w:rPr>
          <w:t>extends</w:t>
        </w:r>
        <w:r>
          <w:t xml:space="preserve"> keyword defines the parent/child relationship.</w:t>
        </w:r>
      </w:ins>
    </w:p>
    <w:p w14:paraId="059FD332" w14:textId="77777777" w:rsidR="008F48E6" w:rsidRDefault="008F48E6" w:rsidP="008F48E6">
      <w:pPr>
        <w:pStyle w:val="NumList"/>
        <w:numPr>
          <w:ilvl w:val="0"/>
          <w:numId w:val="13"/>
        </w:numPr>
        <w:rPr>
          <w:ins w:id="2331" w:author="Jeb Pavleas" w:date="2021-04-14T18:55:00Z"/>
        </w:rPr>
      </w:pPr>
      <w:ins w:id="2332" w:author="Jeb Pavleas" w:date="2021-04-14T18:55:00Z">
        <w:r>
          <w:t xml:space="preserve">Define the </w:t>
        </w:r>
        <w:r w:rsidRPr="00E30269">
          <w:rPr>
            <w:rStyle w:val="CodeInline"/>
          </w:rPr>
          <w:t>constructor()</w:t>
        </w:r>
        <w:r>
          <w:t xml:space="preserve">, </w:t>
        </w:r>
        <w:r w:rsidRPr="00E30269">
          <w:rPr>
            <w:rStyle w:val="CodeInline"/>
          </w:rPr>
          <w:t>init()</w:t>
        </w:r>
        <w:r>
          <w:t xml:space="preserve">, and </w:t>
        </w:r>
        <w:r w:rsidRPr="00E30269">
          <w:rPr>
            <w:rStyle w:val="CodeInline"/>
          </w:rPr>
          <w:t>draw()</w:t>
        </w:r>
        <w:r>
          <w:rPr>
            <w:rStyle w:val="CodeInline"/>
          </w:rPr>
          <w:t xml:space="preserve"> </w:t>
        </w:r>
        <w:r>
          <w:t xml:space="preserve">functions. Note that scene content defined in the </w:t>
        </w:r>
        <w:r w:rsidRPr="00E30269">
          <w:rPr>
            <w:rStyle w:val="CodeInline"/>
          </w:rPr>
          <w:t>init()</w:t>
        </w:r>
        <w:r>
          <w:t xml:space="preserve"> function, with the exception of the camera background color, is identical to that of the previous project.</w:t>
        </w:r>
      </w:ins>
    </w:p>
    <w:p w14:paraId="5F75E4A0" w14:textId="77777777" w:rsidR="008F48E6" w:rsidRDefault="008F48E6" w:rsidP="008F48E6">
      <w:pPr>
        <w:pStyle w:val="Code"/>
        <w:rPr>
          <w:ins w:id="2333" w:author="Jeb Pavleas" w:date="2021-04-14T18:55:00Z"/>
        </w:rPr>
      </w:pPr>
      <w:ins w:id="2334" w:author="Jeb Pavleas" w:date="2021-04-14T18:55:00Z">
        <w:r>
          <w:t>constructor() {</w:t>
        </w:r>
      </w:ins>
    </w:p>
    <w:p w14:paraId="48D0C88F" w14:textId="77777777" w:rsidR="008F48E6" w:rsidRDefault="008F48E6" w:rsidP="008F48E6">
      <w:pPr>
        <w:pStyle w:val="Code"/>
        <w:rPr>
          <w:ins w:id="2335" w:author="Jeb Pavleas" w:date="2021-04-14T18:55:00Z"/>
        </w:rPr>
      </w:pPr>
      <w:ins w:id="2336" w:author="Jeb Pavleas" w:date="2021-04-14T18:55:00Z">
        <w:r>
          <w:t xml:space="preserve">    super();</w:t>
        </w:r>
      </w:ins>
    </w:p>
    <w:p w14:paraId="0CAAE826" w14:textId="77777777" w:rsidR="008F48E6" w:rsidRDefault="008F48E6" w:rsidP="008F48E6">
      <w:pPr>
        <w:pStyle w:val="Code"/>
        <w:rPr>
          <w:ins w:id="2337" w:author="Jeb Pavleas" w:date="2021-04-14T18:55:00Z"/>
        </w:rPr>
      </w:pPr>
      <w:ins w:id="2338" w:author="Jeb Pavleas" w:date="2021-04-14T18:55:00Z">
        <w:r>
          <w:t xml:space="preserve">    // The camera to view the scene</w:t>
        </w:r>
      </w:ins>
    </w:p>
    <w:p w14:paraId="1398B740" w14:textId="77777777" w:rsidR="008F48E6" w:rsidRDefault="008F48E6" w:rsidP="008F48E6">
      <w:pPr>
        <w:pStyle w:val="Code"/>
        <w:rPr>
          <w:ins w:id="2339" w:author="Jeb Pavleas" w:date="2021-04-14T18:55:00Z"/>
        </w:rPr>
      </w:pPr>
      <w:ins w:id="2340" w:author="Jeb Pavleas" w:date="2021-04-14T18:55:00Z">
        <w:r>
          <w:t xml:space="preserve">    this.mCamera = null;</w:t>
        </w:r>
      </w:ins>
    </w:p>
    <w:p w14:paraId="64BAC3A0" w14:textId="77777777" w:rsidR="008F48E6" w:rsidRDefault="008F48E6" w:rsidP="008F48E6">
      <w:pPr>
        <w:pStyle w:val="Code"/>
        <w:rPr>
          <w:ins w:id="2341" w:author="Jeb Pavleas" w:date="2021-04-14T18:55:00Z"/>
        </w:rPr>
      </w:pPr>
    </w:p>
    <w:p w14:paraId="6BEFC5DC" w14:textId="77777777" w:rsidR="008F48E6" w:rsidRDefault="008F48E6" w:rsidP="008F48E6">
      <w:pPr>
        <w:pStyle w:val="Code"/>
        <w:rPr>
          <w:ins w:id="2342" w:author="Jeb Pavleas" w:date="2021-04-14T18:55:00Z"/>
        </w:rPr>
      </w:pPr>
      <w:ins w:id="2343" w:author="Jeb Pavleas" w:date="2021-04-14T18:55:00Z">
        <w:r>
          <w:t xml:space="preserve">    // the hero and the support objects</w:t>
        </w:r>
      </w:ins>
    </w:p>
    <w:p w14:paraId="688688F9" w14:textId="77777777" w:rsidR="008F48E6" w:rsidRDefault="008F48E6" w:rsidP="008F48E6">
      <w:pPr>
        <w:pStyle w:val="Code"/>
        <w:rPr>
          <w:ins w:id="2344" w:author="Jeb Pavleas" w:date="2021-04-14T18:55:00Z"/>
        </w:rPr>
      </w:pPr>
      <w:ins w:id="2345" w:author="Jeb Pavleas" w:date="2021-04-14T18:55:00Z">
        <w:r>
          <w:t xml:space="preserve">    this.mHero = null;</w:t>
        </w:r>
      </w:ins>
    </w:p>
    <w:p w14:paraId="0C41A2A2" w14:textId="77777777" w:rsidR="008F48E6" w:rsidRDefault="008F48E6" w:rsidP="008F48E6">
      <w:pPr>
        <w:pStyle w:val="Code"/>
        <w:rPr>
          <w:ins w:id="2346" w:author="Jeb Pavleas" w:date="2021-04-14T18:55:00Z"/>
        </w:rPr>
      </w:pPr>
      <w:ins w:id="2347" w:author="Jeb Pavleas" w:date="2021-04-14T18:55:00Z">
        <w:r>
          <w:t xml:space="preserve">    this.mSupport = null;</w:t>
        </w:r>
      </w:ins>
    </w:p>
    <w:p w14:paraId="4D08E316" w14:textId="77777777" w:rsidR="008F48E6" w:rsidRDefault="008F48E6" w:rsidP="008F48E6">
      <w:pPr>
        <w:pStyle w:val="Code"/>
        <w:rPr>
          <w:ins w:id="2348" w:author="Jeb Pavleas" w:date="2021-04-14T18:55:00Z"/>
        </w:rPr>
      </w:pPr>
      <w:ins w:id="2349" w:author="Jeb Pavleas" w:date="2021-04-14T18:55:00Z">
        <w:r>
          <w:t>}</w:t>
        </w:r>
      </w:ins>
    </w:p>
    <w:p w14:paraId="68FCB2B5" w14:textId="77777777" w:rsidR="008F48E6" w:rsidRDefault="008F48E6" w:rsidP="008F48E6">
      <w:pPr>
        <w:pStyle w:val="Code"/>
        <w:rPr>
          <w:ins w:id="2350" w:author="Jeb Pavleas" w:date="2021-04-14T18:55:00Z"/>
        </w:rPr>
      </w:pPr>
    </w:p>
    <w:p w14:paraId="4160C34A" w14:textId="77777777" w:rsidR="008F48E6" w:rsidRDefault="008F48E6" w:rsidP="008F48E6">
      <w:pPr>
        <w:pStyle w:val="Code"/>
        <w:rPr>
          <w:ins w:id="2351" w:author="Jeb Pavleas" w:date="2021-04-14T18:55:00Z"/>
        </w:rPr>
      </w:pPr>
      <w:ins w:id="2352" w:author="Jeb Pavleas" w:date="2021-04-14T18:55:00Z">
        <w:r>
          <w:t xml:space="preserve">init() {    </w:t>
        </w:r>
      </w:ins>
    </w:p>
    <w:p w14:paraId="3830B930" w14:textId="77777777" w:rsidR="008F48E6" w:rsidRDefault="008F48E6" w:rsidP="008F48E6">
      <w:pPr>
        <w:pStyle w:val="Code"/>
        <w:rPr>
          <w:ins w:id="2353" w:author="Jeb Pavleas" w:date="2021-04-14T18:55:00Z"/>
        </w:rPr>
      </w:pPr>
      <w:ins w:id="2354" w:author="Jeb Pavleas" w:date="2021-04-14T18:55:00Z">
        <w:r>
          <w:t xml:space="preserve">    // Step A: set up the cameras</w:t>
        </w:r>
      </w:ins>
    </w:p>
    <w:p w14:paraId="403D2EF8" w14:textId="77777777" w:rsidR="008F48E6" w:rsidRDefault="008F48E6" w:rsidP="008F48E6">
      <w:pPr>
        <w:pStyle w:val="Code"/>
        <w:rPr>
          <w:ins w:id="2355" w:author="Jeb Pavleas" w:date="2021-04-14T18:55:00Z"/>
        </w:rPr>
      </w:pPr>
      <w:ins w:id="2356" w:author="Jeb Pavleas" w:date="2021-04-14T18:55:00Z">
        <w:r>
          <w:t xml:space="preserve">    this.mCamera = new engine.Camera(</w:t>
        </w:r>
      </w:ins>
    </w:p>
    <w:p w14:paraId="063FB358" w14:textId="77777777" w:rsidR="008F48E6" w:rsidRDefault="008F48E6" w:rsidP="008F48E6">
      <w:pPr>
        <w:pStyle w:val="Code"/>
        <w:rPr>
          <w:ins w:id="2357" w:author="Jeb Pavleas" w:date="2021-04-14T18:55:00Z"/>
        </w:rPr>
      </w:pPr>
      <w:ins w:id="2358" w:author="Jeb Pavleas" w:date="2021-04-14T18:55:00Z">
        <w:r>
          <w:t xml:space="preserve">        vec2.fromValues(20, 60),   // position of the camera</w:t>
        </w:r>
      </w:ins>
    </w:p>
    <w:p w14:paraId="54CFE2E0" w14:textId="77777777" w:rsidR="008F48E6" w:rsidRDefault="008F48E6" w:rsidP="008F48E6">
      <w:pPr>
        <w:pStyle w:val="Code"/>
        <w:rPr>
          <w:ins w:id="2359" w:author="Jeb Pavleas" w:date="2021-04-14T18:55:00Z"/>
        </w:rPr>
      </w:pPr>
      <w:ins w:id="2360" w:author="Jeb Pavleas" w:date="2021-04-14T18:55:00Z">
        <w:r>
          <w:t xml:space="preserve">        20,                        // width of camera</w:t>
        </w:r>
      </w:ins>
    </w:p>
    <w:p w14:paraId="463F9626" w14:textId="77777777" w:rsidR="008F48E6" w:rsidRDefault="008F48E6" w:rsidP="008F48E6">
      <w:pPr>
        <w:pStyle w:val="Code"/>
        <w:rPr>
          <w:ins w:id="2361" w:author="Jeb Pavleas" w:date="2021-04-14T18:55:00Z"/>
        </w:rPr>
      </w:pPr>
      <w:ins w:id="2362" w:author="Jeb Pavleas" w:date="2021-04-14T18:55:00Z">
        <w:r>
          <w:t xml:space="preserve">        [20, 40, 600, 300]         // viewport (orgX, orgY, width, height)</w:t>
        </w:r>
      </w:ins>
    </w:p>
    <w:p w14:paraId="1070036E" w14:textId="77777777" w:rsidR="008F48E6" w:rsidRDefault="008F48E6" w:rsidP="008F48E6">
      <w:pPr>
        <w:pStyle w:val="Code"/>
        <w:rPr>
          <w:ins w:id="2363" w:author="Jeb Pavleas" w:date="2021-04-14T18:55:00Z"/>
        </w:rPr>
      </w:pPr>
      <w:ins w:id="2364" w:author="Jeb Pavleas" w:date="2021-04-14T18:55:00Z">
        <w:r>
          <w:t xml:space="preserve">    );</w:t>
        </w:r>
      </w:ins>
    </w:p>
    <w:p w14:paraId="34403B59" w14:textId="77777777" w:rsidR="008F48E6" w:rsidRDefault="008F48E6" w:rsidP="008F48E6">
      <w:pPr>
        <w:pStyle w:val="Code"/>
        <w:rPr>
          <w:ins w:id="2365" w:author="Jeb Pavleas" w:date="2021-04-14T18:55:00Z"/>
        </w:rPr>
      </w:pPr>
      <w:ins w:id="2366" w:author="Jeb Pavleas" w:date="2021-04-14T18:55:00Z">
        <w:r>
          <w:t xml:space="preserve">    this.mCamera.setBackgroundColor([0.8, 0.8, 0.8, 1]);</w:t>
        </w:r>
      </w:ins>
    </w:p>
    <w:p w14:paraId="1F319B80" w14:textId="77777777" w:rsidR="008F48E6" w:rsidRDefault="008F48E6" w:rsidP="008F48E6">
      <w:pPr>
        <w:pStyle w:val="Code"/>
        <w:rPr>
          <w:ins w:id="2367" w:author="Jeb Pavleas" w:date="2021-04-14T18:55:00Z"/>
        </w:rPr>
      </w:pPr>
    </w:p>
    <w:p w14:paraId="4D2752FE" w14:textId="77777777" w:rsidR="008F48E6" w:rsidRDefault="008F48E6" w:rsidP="008F48E6">
      <w:pPr>
        <w:pStyle w:val="Code"/>
        <w:rPr>
          <w:ins w:id="2368" w:author="Jeb Pavleas" w:date="2021-04-14T18:55:00Z"/>
        </w:rPr>
      </w:pPr>
      <w:ins w:id="2369" w:author="Jeb Pavleas" w:date="2021-04-14T18:55:00Z">
        <w:r>
          <w:t xml:space="preserve">    // Step B: Create the support object in red</w:t>
        </w:r>
      </w:ins>
    </w:p>
    <w:p w14:paraId="78A7BDC6" w14:textId="77777777" w:rsidR="008F48E6" w:rsidRDefault="008F48E6" w:rsidP="008F48E6">
      <w:pPr>
        <w:pStyle w:val="Code"/>
        <w:rPr>
          <w:ins w:id="2370" w:author="Jeb Pavleas" w:date="2021-04-14T18:55:00Z"/>
        </w:rPr>
      </w:pPr>
      <w:ins w:id="2371" w:author="Jeb Pavleas" w:date="2021-04-14T18:55:00Z">
        <w:r>
          <w:t xml:space="preserve">    this.mSupport = new engine.Renderable();</w:t>
        </w:r>
      </w:ins>
    </w:p>
    <w:p w14:paraId="56285D86" w14:textId="77777777" w:rsidR="008F48E6" w:rsidRDefault="008F48E6" w:rsidP="008F48E6">
      <w:pPr>
        <w:pStyle w:val="Code"/>
        <w:rPr>
          <w:ins w:id="2372" w:author="Jeb Pavleas" w:date="2021-04-14T18:55:00Z"/>
        </w:rPr>
      </w:pPr>
      <w:ins w:id="2373" w:author="Jeb Pavleas" w:date="2021-04-14T18:55:00Z">
        <w:r>
          <w:t xml:space="preserve">    this.mSupport.setColor([0.8, 0.2, 0.2, 1]);</w:t>
        </w:r>
      </w:ins>
    </w:p>
    <w:p w14:paraId="6598BC9D" w14:textId="77777777" w:rsidR="008F48E6" w:rsidRDefault="008F48E6" w:rsidP="008F48E6">
      <w:pPr>
        <w:pStyle w:val="Code"/>
        <w:rPr>
          <w:ins w:id="2374" w:author="Jeb Pavleas" w:date="2021-04-14T18:55:00Z"/>
        </w:rPr>
      </w:pPr>
      <w:ins w:id="2375" w:author="Jeb Pavleas" w:date="2021-04-14T18:55:00Z">
        <w:r>
          <w:t xml:space="preserve">    this.mSupport.getXform().setPosition(20, 60);</w:t>
        </w:r>
      </w:ins>
    </w:p>
    <w:p w14:paraId="2F88B232" w14:textId="77777777" w:rsidR="008F48E6" w:rsidRDefault="008F48E6" w:rsidP="008F48E6">
      <w:pPr>
        <w:pStyle w:val="Code"/>
        <w:rPr>
          <w:ins w:id="2376" w:author="Jeb Pavleas" w:date="2021-04-14T18:55:00Z"/>
        </w:rPr>
      </w:pPr>
      <w:ins w:id="2377" w:author="Jeb Pavleas" w:date="2021-04-14T18:55:00Z">
        <w:r>
          <w:t xml:space="preserve">    this.mSupport.getXform().setSize(5, 5);</w:t>
        </w:r>
      </w:ins>
    </w:p>
    <w:p w14:paraId="2A28F5DE" w14:textId="77777777" w:rsidR="008F48E6" w:rsidRDefault="008F48E6" w:rsidP="008F48E6">
      <w:pPr>
        <w:pStyle w:val="Code"/>
        <w:rPr>
          <w:ins w:id="2378" w:author="Jeb Pavleas" w:date="2021-04-14T18:55:00Z"/>
        </w:rPr>
      </w:pPr>
    </w:p>
    <w:p w14:paraId="006D06FD" w14:textId="77777777" w:rsidR="008F48E6" w:rsidRDefault="008F48E6" w:rsidP="008F48E6">
      <w:pPr>
        <w:pStyle w:val="Code"/>
        <w:rPr>
          <w:ins w:id="2379" w:author="Jeb Pavleas" w:date="2021-04-14T18:55:00Z"/>
        </w:rPr>
      </w:pPr>
      <w:ins w:id="2380" w:author="Jeb Pavleas" w:date="2021-04-14T18:55:00Z">
        <w:r>
          <w:t xml:space="preserve">    // Setp C: Create the hero object in blue</w:t>
        </w:r>
      </w:ins>
    </w:p>
    <w:p w14:paraId="71B1DA5E" w14:textId="77777777" w:rsidR="008F48E6" w:rsidRDefault="008F48E6" w:rsidP="008F48E6">
      <w:pPr>
        <w:pStyle w:val="Code"/>
        <w:rPr>
          <w:ins w:id="2381" w:author="Jeb Pavleas" w:date="2021-04-14T18:55:00Z"/>
        </w:rPr>
      </w:pPr>
      <w:ins w:id="2382" w:author="Jeb Pavleas" w:date="2021-04-14T18:55:00Z">
        <w:r>
          <w:t xml:space="preserve">    this.mHero = new engine.Renderable();</w:t>
        </w:r>
      </w:ins>
    </w:p>
    <w:p w14:paraId="4F134CC6" w14:textId="77777777" w:rsidR="008F48E6" w:rsidRDefault="008F48E6" w:rsidP="008F48E6">
      <w:pPr>
        <w:pStyle w:val="Code"/>
        <w:rPr>
          <w:ins w:id="2383" w:author="Jeb Pavleas" w:date="2021-04-14T18:55:00Z"/>
        </w:rPr>
      </w:pPr>
      <w:ins w:id="2384" w:author="Jeb Pavleas" w:date="2021-04-14T18:55:00Z">
        <w:r>
          <w:t xml:space="preserve">    this.mHero.setColor([0, 0, 1, 1]);</w:t>
        </w:r>
      </w:ins>
    </w:p>
    <w:p w14:paraId="32751A47" w14:textId="77777777" w:rsidR="008F48E6" w:rsidRDefault="008F48E6" w:rsidP="008F48E6">
      <w:pPr>
        <w:pStyle w:val="Code"/>
        <w:rPr>
          <w:ins w:id="2385" w:author="Jeb Pavleas" w:date="2021-04-14T18:55:00Z"/>
        </w:rPr>
      </w:pPr>
      <w:ins w:id="2386" w:author="Jeb Pavleas" w:date="2021-04-14T18:55:00Z">
        <w:r>
          <w:t xml:space="preserve">    this.mHero.getXform().setPosition(20, 60);</w:t>
        </w:r>
      </w:ins>
    </w:p>
    <w:p w14:paraId="517DE12C" w14:textId="77777777" w:rsidR="008F48E6" w:rsidRDefault="008F48E6" w:rsidP="008F48E6">
      <w:pPr>
        <w:pStyle w:val="Code"/>
        <w:rPr>
          <w:ins w:id="2387" w:author="Jeb Pavleas" w:date="2021-04-14T18:55:00Z"/>
        </w:rPr>
      </w:pPr>
      <w:ins w:id="2388" w:author="Jeb Pavleas" w:date="2021-04-14T18:55:00Z">
        <w:r>
          <w:t xml:space="preserve">    this.mHero.getXform().setSize(2, 3);</w:t>
        </w:r>
      </w:ins>
    </w:p>
    <w:p w14:paraId="6534247B" w14:textId="77777777" w:rsidR="008F48E6" w:rsidRDefault="008F48E6" w:rsidP="008F48E6">
      <w:pPr>
        <w:pStyle w:val="Code"/>
        <w:rPr>
          <w:ins w:id="2389" w:author="Jeb Pavleas" w:date="2021-04-14T18:55:00Z"/>
        </w:rPr>
      </w:pPr>
      <w:ins w:id="2390" w:author="Jeb Pavleas" w:date="2021-04-14T18:55:00Z">
        <w:r>
          <w:t>}</w:t>
        </w:r>
      </w:ins>
    </w:p>
    <w:p w14:paraId="1C68782C" w14:textId="77777777" w:rsidR="008F48E6" w:rsidRDefault="008F48E6" w:rsidP="008F48E6">
      <w:pPr>
        <w:pStyle w:val="Code"/>
        <w:rPr>
          <w:ins w:id="2391" w:author="Jeb Pavleas" w:date="2021-04-14T18:55:00Z"/>
        </w:rPr>
      </w:pPr>
    </w:p>
    <w:p w14:paraId="6ED702A1" w14:textId="77777777" w:rsidR="008F48E6" w:rsidRDefault="008F48E6" w:rsidP="008F48E6">
      <w:pPr>
        <w:pStyle w:val="Code"/>
        <w:rPr>
          <w:ins w:id="2392" w:author="Jeb Pavleas" w:date="2021-04-14T18:55:00Z"/>
        </w:rPr>
      </w:pPr>
      <w:ins w:id="2393" w:author="Jeb Pavleas" w:date="2021-04-14T18:55:00Z">
        <w:r>
          <w:t>draw() {</w:t>
        </w:r>
      </w:ins>
    </w:p>
    <w:p w14:paraId="498CC1BD" w14:textId="77777777" w:rsidR="008F48E6" w:rsidRDefault="008F48E6" w:rsidP="008F48E6">
      <w:pPr>
        <w:pStyle w:val="Code"/>
        <w:rPr>
          <w:ins w:id="2394" w:author="Jeb Pavleas" w:date="2021-04-14T18:55:00Z"/>
        </w:rPr>
      </w:pPr>
      <w:ins w:id="2395" w:author="Jeb Pavleas" w:date="2021-04-14T18:55:00Z">
        <w:r>
          <w:t xml:space="preserve">    // Step A: clear the canvas</w:t>
        </w:r>
      </w:ins>
    </w:p>
    <w:p w14:paraId="37F15530" w14:textId="77777777" w:rsidR="008F48E6" w:rsidRDefault="008F48E6" w:rsidP="008F48E6">
      <w:pPr>
        <w:pStyle w:val="Code"/>
        <w:rPr>
          <w:ins w:id="2396" w:author="Jeb Pavleas" w:date="2021-04-14T18:55:00Z"/>
        </w:rPr>
      </w:pPr>
      <w:ins w:id="2397" w:author="Jeb Pavleas" w:date="2021-04-14T18:55:00Z">
        <w:r>
          <w:t xml:space="preserve">    engine.clearCanvas([0.9, 0.9, 0.9, 1.0]);</w:t>
        </w:r>
      </w:ins>
    </w:p>
    <w:p w14:paraId="405DF0FF" w14:textId="77777777" w:rsidR="008F48E6" w:rsidRDefault="008F48E6" w:rsidP="008F48E6">
      <w:pPr>
        <w:pStyle w:val="Code"/>
        <w:rPr>
          <w:ins w:id="2398" w:author="Jeb Pavleas" w:date="2021-04-14T18:55:00Z"/>
        </w:rPr>
      </w:pPr>
      <w:ins w:id="2399" w:author="Jeb Pavleas" w:date="2021-04-14T18:55:00Z">
        <w:r>
          <w:t xml:space="preserve">    // Step  B: Activate the drawing Camera</w:t>
        </w:r>
      </w:ins>
    </w:p>
    <w:p w14:paraId="6EF34951" w14:textId="77777777" w:rsidR="008F48E6" w:rsidRDefault="008F48E6" w:rsidP="008F48E6">
      <w:pPr>
        <w:pStyle w:val="Code"/>
        <w:rPr>
          <w:ins w:id="2400" w:author="Jeb Pavleas" w:date="2021-04-14T18:55:00Z"/>
        </w:rPr>
      </w:pPr>
      <w:ins w:id="2401" w:author="Jeb Pavleas" w:date="2021-04-14T18:55:00Z">
        <w:r>
          <w:t xml:space="preserve">    this.mCamera.setViewAndCameraMatrix();</w:t>
        </w:r>
      </w:ins>
    </w:p>
    <w:p w14:paraId="06508ABC" w14:textId="77777777" w:rsidR="008F48E6" w:rsidRDefault="008F48E6" w:rsidP="008F48E6">
      <w:pPr>
        <w:pStyle w:val="Code"/>
        <w:rPr>
          <w:ins w:id="2402" w:author="Jeb Pavleas" w:date="2021-04-14T18:55:00Z"/>
        </w:rPr>
      </w:pPr>
    </w:p>
    <w:p w14:paraId="5AE70DC3" w14:textId="77777777" w:rsidR="008F48E6" w:rsidRDefault="008F48E6" w:rsidP="008F48E6">
      <w:pPr>
        <w:pStyle w:val="Code"/>
        <w:rPr>
          <w:ins w:id="2403" w:author="Jeb Pavleas" w:date="2021-04-14T18:55:00Z"/>
        </w:rPr>
      </w:pPr>
      <w:ins w:id="2404" w:author="Jeb Pavleas" w:date="2021-04-14T18:55:00Z">
        <w:r>
          <w:t xml:space="preserve">    // Step  C: draw everything</w:t>
        </w:r>
      </w:ins>
    </w:p>
    <w:p w14:paraId="6D07C5E8" w14:textId="77777777" w:rsidR="008F48E6" w:rsidRDefault="008F48E6" w:rsidP="008F48E6">
      <w:pPr>
        <w:pStyle w:val="Code"/>
        <w:rPr>
          <w:ins w:id="2405" w:author="Jeb Pavleas" w:date="2021-04-14T18:55:00Z"/>
        </w:rPr>
      </w:pPr>
      <w:ins w:id="2406" w:author="Jeb Pavleas" w:date="2021-04-14T18:55:00Z">
        <w:r>
          <w:t xml:space="preserve">    this.mSupport.draw(this.mCamera);</w:t>
        </w:r>
      </w:ins>
    </w:p>
    <w:p w14:paraId="5E404DD7" w14:textId="77777777" w:rsidR="008F48E6" w:rsidRDefault="008F48E6" w:rsidP="008F48E6">
      <w:pPr>
        <w:pStyle w:val="Code"/>
        <w:rPr>
          <w:ins w:id="2407" w:author="Jeb Pavleas" w:date="2021-04-14T18:55:00Z"/>
        </w:rPr>
      </w:pPr>
      <w:ins w:id="2408" w:author="Jeb Pavleas" w:date="2021-04-14T18:55:00Z">
        <w:r>
          <w:t xml:space="preserve">    this.mHero.draw(this.mCamera);</w:t>
        </w:r>
      </w:ins>
    </w:p>
    <w:p w14:paraId="63F714FC" w14:textId="77777777" w:rsidR="008F48E6" w:rsidRDefault="008F48E6" w:rsidP="008F48E6">
      <w:pPr>
        <w:pStyle w:val="Code"/>
        <w:rPr>
          <w:ins w:id="2409" w:author="Jeb Pavleas" w:date="2021-04-14T18:55:00Z"/>
        </w:rPr>
      </w:pPr>
      <w:ins w:id="2410" w:author="Jeb Pavleas" w:date="2021-04-14T18:55:00Z">
        <w:r>
          <w:t>}</w:t>
        </w:r>
      </w:ins>
    </w:p>
    <w:p w14:paraId="18ECE642" w14:textId="77777777" w:rsidR="008F48E6" w:rsidRDefault="008F48E6" w:rsidP="008F48E6">
      <w:pPr>
        <w:pStyle w:val="Code"/>
        <w:rPr>
          <w:ins w:id="2411" w:author="Jeb Pavleas" w:date="2021-04-14T18:55:00Z"/>
        </w:rPr>
      </w:pPr>
    </w:p>
    <w:p w14:paraId="534A3C3B" w14:textId="77777777" w:rsidR="008F48E6" w:rsidRDefault="008F48E6" w:rsidP="008F48E6">
      <w:pPr>
        <w:pStyle w:val="NumList"/>
        <w:rPr>
          <w:ins w:id="2412" w:author="Jeb Pavleas" w:date="2021-04-14T18:55:00Z"/>
        </w:rPr>
      </w:pPr>
      <w:ins w:id="2413" w:author="Jeb Pavleas" w:date="2021-04-14T18:55:00Z">
        <w:r w:rsidRPr="00A628E9">
          <w:t xml:space="preserve">Define </w:t>
        </w:r>
        <w:r>
          <w:t xml:space="preserve">the </w:t>
        </w:r>
        <w:r w:rsidRPr="00E30269">
          <w:rPr>
            <w:rStyle w:val="CodeInline"/>
          </w:rPr>
          <w:t>update()</w:t>
        </w:r>
        <w:r>
          <w:t xml:space="preserve"> </w:t>
        </w:r>
        <w:r w:rsidRPr="00886015">
          <w:t>function</w:t>
        </w:r>
        <w:r>
          <w:t xml:space="preserve">, take note of the </w:t>
        </w:r>
        <w:r w:rsidRPr="00E30269">
          <w:rPr>
            <w:rStyle w:val="CodeInline"/>
          </w:rPr>
          <w:t>this.next()</w:t>
        </w:r>
        <w:r>
          <w:t xml:space="preserve"> call when the </w:t>
        </w:r>
        <w:r w:rsidRPr="00E30269">
          <w:rPr>
            <w:rStyle w:val="CodeInline"/>
          </w:rPr>
          <w:t>mHero</w:t>
        </w:r>
        <w:r>
          <w:t xml:space="preserve"> object crosses the </w:t>
        </w:r>
        <w:r w:rsidRPr="00E30269">
          <w:rPr>
            <w:rStyle w:val="CodeInline"/>
          </w:rPr>
          <w:t>x=11</w:t>
        </w:r>
        <w:r>
          <w:t xml:space="preserve"> boundary from the right, and the </w:t>
        </w:r>
        <w:r w:rsidRPr="00E30269">
          <w:rPr>
            <w:rStyle w:val="CodeInline"/>
          </w:rPr>
          <w:t>this.stop()</w:t>
        </w:r>
        <w:r>
          <w:t xml:space="preserve"> call when the Q key is pressed. </w:t>
        </w:r>
      </w:ins>
    </w:p>
    <w:p w14:paraId="61F57D7F" w14:textId="77777777" w:rsidR="008F48E6" w:rsidRDefault="008F48E6" w:rsidP="008F48E6">
      <w:pPr>
        <w:pStyle w:val="Code"/>
        <w:rPr>
          <w:ins w:id="2414" w:author="Jeb Pavleas" w:date="2021-04-14T18:55:00Z"/>
        </w:rPr>
      </w:pPr>
      <w:ins w:id="2415" w:author="Jeb Pavleas" w:date="2021-04-14T18:55:00Z">
        <w:r>
          <w:t>update() {</w:t>
        </w:r>
      </w:ins>
    </w:p>
    <w:p w14:paraId="21DC57B7" w14:textId="77777777" w:rsidR="008F48E6" w:rsidRDefault="008F48E6" w:rsidP="008F48E6">
      <w:pPr>
        <w:pStyle w:val="Code"/>
        <w:rPr>
          <w:ins w:id="2416" w:author="Jeb Pavleas" w:date="2021-04-14T18:55:00Z"/>
        </w:rPr>
      </w:pPr>
      <w:ins w:id="2417" w:author="Jeb Pavleas" w:date="2021-04-14T18:55:00Z">
        <w:r>
          <w:t xml:space="preserve">    // let's only allow the movement of hero, </w:t>
        </w:r>
      </w:ins>
    </w:p>
    <w:p w14:paraId="1D1DD482" w14:textId="77777777" w:rsidR="008F48E6" w:rsidRDefault="008F48E6" w:rsidP="008F48E6">
      <w:pPr>
        <w:pStyle w:val="Code"/>
        <w:rPr>
          <w:ins w:id="2418" w:author="Jeb Pavleas" w:date="2021-04-14T18:55:00Z"/>
        </w:rPr>
      </w:pPr>
      <w:ins w:id="2419" w:author="Jeb Pavleas" w:date="2021-04-14T18:55:00Z">
        <w:r>
          <w:t xml:space="preserve">    // and if hero moves too far off, this level ends, we will</w:t>
        </w:r>
      </w:ins>
    </w:p>
    <w:p w14:paraId="1C6E4E94" w14:textId="77777777" w:rsidR="008F48E6" w:rsidRDefault="008F48E6" w:rsidP="008F48E6">
      <w:pPr>
        <w:pStyle w:val="Code"/>
        <w:rPr>
          <w:ins w:id="2420" w:author="Jeb Pavleas" w:date="2021-04-14T18:55:00Z"/>
        </w:rPr>
      </w:pPr>
      <w:ins w:id="2421" w:author="Jeb Pavleas" w:date="2021-04-14T18:55:00Z">
        <w:r>
          <w:t xml:space="preserve">    // load the next level</w:t>
        </w:r>
      </w:ins>
    </w:p>
    <w:p w14:paraId="4EC944F4" w14:textId="77777777" w:rsidR="008F48E6" w:rsidRDefault="008F48E6" w:rsidP="008F48E6">
      <w:pPr>
        <w:pStyle w:val="Code"/>
        <w:rPr>
          <w:ins w:id="2422" w:author="Jeb Pavleas" w:date="2021-04-14T18:55:00Z"/>
        </w:rPr>
      </w:pPr>
      <w:ins w:id="2423" w:author="Jeb Pavleas" w:date="2021-04-14T18:55:00Z">
        <w:r>
          <w:t xml:space="preserve">    let deltaX = 0.05;</w:t>
        </w:r>
      </w:ins>
    </w:p>
    <w:p w14:paraId="1A671F88" w14:textId="77777777" w:rsidR="008F48E6" w:rsidRDefault="008F48E6" w:rsidP="008F48E6">
      <w:pPr>
        <w:pStyle w:val="Code"/>
        <w:rPr>
          <w:ins w:id="2424" w:author="Jeb Pavleas" w:date="2021-04-14T18:55:00Z"/>
        </w:rPr>
      </w:pPr>
      <w:ins w:id="2425" w:author="Jeb Pavleas" w:date="2021-04-14T18:55:00Z">
        <w:r>
          <w:t xml:space="preserve">    let xform = this.mHero.getXform(); </w:t>
        </w:r>
      </w:ins>
    </w:p>
    <w:p w14:paraId="0131648D" w14:textId="77777777" w:rsidR="008F48E6" w:rsidRDefault="008F48E6" w:rsidP="008F48E6">
      <w:pPr>
        <w:pStyle w:val="Code"/>
        <w:rPr>
          <w:ins w:id="2426" w:author="Jeb Pavleas" w:date="2021-04-14T18:55:00Z"/>
        </w:rPr>
      </w:pPr>
    </w:p>
    <w:p w14:paraId="5EEB14EA" w14:textId="77777777" w:rsidR="008F48E6" w:rsidRDefault="008F48E6" w:rsidP="008F48E6">
      <w:pPr>
        <w:pStyle w:val="Code"/>
        <w:rPr>
          <w:ins w:id="2427" w:author="Jeb Pavleas" w:date="2021-04-14T18:55:00Z"/>
        </w:rPr>
      </w:pPr>
      <w:ins w:id="2428" w:author="Jeb Pavleas" w:date="2021-04-14T18:55:00Z">
        <w:r>
          <w:t xml:space="preserve">    // Support hero movements</w:t>
        </w:r>
      </w:ins>
    </w:p>
    <w:p w14:paraId="7B8E4ED7" w14:textId="77777777" w:rsidR="008F48E6" w:rsidRDefault="008F48E6" w:rsidP="008F48E6">
      <w:pPr>
        <w:pStyle w:val="Code"/>
        <w:rPr>
          <w:ins w:id="2429" w:author="Jeb Pavleas" w:date="2021-04-14T18:55:00Z"/>
        </w:rPr>
      </w:pPr>
      <w:ins w:id="2430" w:author="Jeb Pavleas" w:date="2021-04-14T18:55:00Z">
        <w:r>
          <w:t xml:space="preserve">    if (engine.input.isKeyPressed(engine.input.keys.Right)) {</w:t>
        </w:r>
      </w:ins>
    </w:p>
    <w:p w14:paraId="1D7380C0" w14:textId="77777777" w:rsidR="008F48E6" w:rsidRDefault="008F48E6" w:rsidP="008F48E6">
      <w:pPr>
        <w:pStyle w:val="Code"/>
        <w:rPr>
          <w:ins w:id="2431" w:author="Jeb Pavleas" w:date="2021-04-14T18:55:00Z"/>
        </w:rPr>
      </w:pPr>
      <w:ins w:id="2432" w:author="Jeb Pavleas" w:date="2021-04-14T18:55:00Z">
        <w:r>
          <w:t xml:space="preserve">        xform.incXPosBy(deltaX);</w:t>
        </w:r>
      </w:ins>
    </w:p>
    <w:p w14:paraId="731EF5ED" w14:textId="77777777" w:rsidR="008F48E6" w:rsidRDefault="008F48E6" w:rsidP="008F48E6">
      <w:pPr>
        <w:pStyle w:val="Code"/>
        <w:rPr>
          <w:ins w:id="2433" w:author="Jeb Pavleas" w:date="2021-04-14T18:55:00Z"/>
        </w:rPr>
      </w:pPr>
      <w:ins w:id="2434" w:author="Jeb Pavleas" w:date="2021-04-14T18:55:00Z">
        <w:r>
          <w:t xml:space="preserve">        if (xform.getXPos() &gt; 30) { // this is the right-bound of the window</w:t>
        </w:r>
      </w:ins>
    </w:p>
    <w:p w14:paraId="05CD7D70" w14:textId="77777777" w:rsidR="008F48E6" w:rsidRDefault="008F48E6" w:rsidP="008F48E6">
      <w:pPr>
        <w:pStyle w:val="Code"/>
        <w:rPr>
          <w:ins w:id="2435" w:author="Jeb Pavleas" w:date="2021-04-14T18:55:00Z"/>
        </w:rPr>
      </w:pPr>
      <w:ins w:id="2436" w:author="Jeb Pavleas" w:date="2021-04-14T18:55:00Z">
        <w:r>
          <w:t xml:space="preserve">            xform.setPosition(12, 60);</w:t>
        </w:r>
      </w:ins>
    </w:p>
    <w:p w14:paraId="3751DA60" w14:textId="77777777" w:rsidR="008F48E6" w:rsidRDefault="008F48E6" w:rsidP="008F48E6">
      <w:pPr>
        <w:pStyle w:val="Code"/>
        <w:rPr>
          <w:ins w:id="2437" w:author="Jeb Pavleas" w:date="2021-04-14T18:55:00Z"/>
        </w:rPr>
      </w:pPr>
      <w:ins w:id="2438" w:author="Jeb Pavleas" w:date="2021-04-14T18:55:00Z">
        <w:r>
          <w:t xml:space="preserve">        }</w:t>
        </w:r>
      </w:ins>
    </w:p>
    <w:p w14:paraId="5A33608D" w14:textId="77777777" w:rsidR="008F48E6" w:rsidRDefault="008F48E6" w:rsidP="008F48E6">
      <w:pPr>
        <w:pStyle w:val="Code"/>
        <w:rPr>
          <w:ins w:id="2439" w:author="Jeb Pavleas" w:date="2021-04-14T18:55:00Z"/>
        </w:rPr>
      </w:pPr>
      <w:ins w:id="2440" w:author="Jeb Pavleas" w:date="2021-04-14T18:55:00Z">
        <w:r>
          <w:t xml:space="preserve">    }</w:t>
        </w:r>
      </w:ins>
    </w:p>
    <w:p w14:paraId="000BEC99" w14:textId="77777777" w:rsidR="008F48E6" w:rsidRDefault="008F48E6" w:rsidP="008F48E6">
      <w:pPr>
        <w:pStyle w:val="Code"/>
        <w:rPr>
          <w:ins w:id="2441" w:author="Jeb Pavleas" w:date="2021-04-14T18:55:00Z"/>
        </w:rPr>
      </w:pPr>
    </w:p>
    <w:p w14:paraId="64806838" w14:textId="77777777" w:rsidR="008F48E6" w:rsidRDefault="008F48E6" w:rsidP="008F48E6">
      <w:pPr>
        <w:pStyle w:val="Code"/>
        <w:rPr>
          <w:ins w:id="2442" w:author="Jeb Pavleas" w:date="2021-04-14T18:55:00Z"/>
        </w:rPr>
      </w:pPr>
      <w:ins w:id="2443" w:author="Jeb Pavleas" w:date="2021-04-14T18:55:00Z">
        <w:r>
          <w:t xml:space="preserve">    if (engine.input.isKeyPressed(engine.input.keys.Left)) {</w:t>
        </w:r>
      </w:ins>
    </w:p>
    <w:p w14:paraId="2D2B26DB" w14:textId="77777777" w:rsidR="008F48E6" w:rsidRDefault="008F48E6" w:rsidP="008F48E6">
      <w:pPr>
        <w:pStyle w:val="Code"/>
        <w:rPr>
          <w:ins w:id="2444" w:author="Jeb Pavleas" w:date="2021-04-14T18:55:00Z"/>
        </w:rPr>
      </w:pPr>
      <w:ins w:id="2445" w:author="Jeb Pavleas" w:date="2021-04-14T18:55:00Z">
        <w:r>
          <w:t xml:space="preserve">        xform.incXPosBy(-deltaX);</w:t>
        </w:r>
      </w:ins>
    </w:p>
    <w:p w14:paraId="6B7E5FFF" w14:textId="77777777" w:rsidR="008F48E6" w:rsidRDefault="008F48E6" w:rsidP="008F48E6">
      <w:pPr>
        <w:pStyle w:val="Code"/>
        <w:rPr>
          <w:ins w:id="2446" w:author="Jeb Pavleas" w:date="2021-04-14T18:55:00Z"/>
        </w:rPr>
      </w:pPr>
      <w:ins w:id="2447" w:author="Jeb Pavleas" w:date="2021-04-14T18:55:00Z">
        <w:r>
          <w:t xml:space="preserve">        if (xform.getXPos() &lt; 11) {  // this is the left-bound of the window</w:t>
        </w:r>
      </w:ins>
    </w:p>
    <w:p w14:paraId="6A359B91" w14:textId="77777777" w:rsidR="008F48E6" w:rsidRDefault="008F48E6" w:rsidP="008F48E6">
      <w:pPr>
        <w:pStyle w:val="Code"/>
        <w:rPr>
          <w:ins w:id="2448" w:author="Jeb Pavleas" w:date="2021-04-14T18:55:00Z"/>
        </w:rPr>
      </w:pPr>
      <w:ins w:id="2449" w:author="Jeb Pavleas" w:date="2021-04-14T18:55:00Z">
        <w:r>
          <w:t xml:space="preserve">            this.next(); </w:t>
        </w:r>
      </w:ins>
    </w:p>
    <w:p w14:paraId="259DF31A" w14:textId="77777777" w:rsidR="008F48E6" w:rsidRDefault="008F48E6" w:rsidP="008F48E6">
      <w:pPr>
        <w:pStyle w:val="Code"/>
        <w:rPr>
          <w:ins w:id="2450" w:author="Jeb Pavleas" w:date="2021-04-14T18:55:00Z"/>
        </w:rPr>
      </w:pPr>
      <w:ins w:id="2451" w:author="Jeb Pavleas" w:date="2021-04-14T18:55:00Z">
        <w:r>
          <w:t xml:space="preserve">        }</w:t>
        </w:r>
      </w:ins>
    </w:p>
    <w:p w14:paraId="3783F5BA" w14:textId="77777777" w:rsidR="008F48E6" w:rsidRDefault="008F48E6" w:rsidP="008F48E6">
      <w:pPr>
        <w:pStyle w:val="Code"/>
        <w:rPr>
          <w:ins w:id="2452" w:author="Jeb Pavleas" w:date="2021-04-14T18:55:00Z"/>
        </w:rPr>
      </w:pPr>
      <w:ins w:id="2453" w:author="Jeb Pavleas" w:date="2021-04-14T18:55:00Z">
        <w:r>
          <w:lastRenderedPageBreak/>
          <w:t xml:space="preserve">    }</w:t>
        </w:r>
      </w:ins>
    </w:p>
    <w:p w14:paraId="5C76ACC5" w14:textId="77777777" w:rsidR="008F48E6" w:rsidRDefault="008F48E6" w:rsidP="008F48E6">
      <w:pPr>
        <w:pStyle w:val="Code"/>
        <w:rPr>
          <w:ins w:id="2454" w:author="Jeb Pavleas" w:date="2021-04-14T18:55:00Z"/>
        </w:rPr>
      </w:pPr>
    </w:p>
    <w:p w14:paraId="4FCEF75A" w14:textId="77777777" w:rsidR="008F48E6" w:rsidRDefault="008F48E6" w:rsidP="008F48E6">
      <w:pPr>
        <w:pStyle w:val="Code"/>
        <w:rPr>
          <w:ins w:id="2455" w:author="Jeb Pavleas" w:date="2021-04-14T18:55:00Z"/>
        </w:rPr>
      </w:pPr>
      <w:ins w:id="2456" w:author="Jeb Pavleas" w:date="2021-04-14T18:55:00Z">
        <w:r>
          <w:t xml:space="preserve">    if (engine.input.isKeyPressed(engine.input.keys.Q))</w:t>
        </w:r>
      </w:ins>
    </w:p>
    <w:p w14:paraId="51F42637" w14:textId="77777777" w:rsidR="008F48E6" w:rsidRDefault="008F48E6" w:rsidP="008F48E6">
      <w:pPr>
        <w:pStyle w:val="Code"/>
        <w:rPr>
          <w:ins w:id="2457" w:author="Jeb Pavleas" w:date="2021-04-14T18:55:00Z"/>
        </w:rPr>
      </w:pPr>
      <w:ins w:id="2458" w:author="Jeb Pavleas" w:date="2021-04-14T18:55:00Z">
        <w:r>
          <w:t xml:space="preserve">        this.stop();  // Quit the game</w:t>
        </w:r>
      </w:ins>
    </w:p>
    <w:p w14:paraId="1E6AE2C0" w14:textId="77777777" w:rsidR="008F48E6" w:rsidRDefault="008F48E6" w:rsidP="008F48E6">
      <w:pPr>
        <w:pStyle w:val="Code"/>
        <w:rPr>
          <w:ins w:id="2459" w:author="Jeb Pavleas" w:date="2021-04-14T18:55:00Z"/>
        </w:rPr>
      </w:pPr>
      <w:ins w:id="2460" w:author="Jeb Pavleas" w:date="2021-04-14T18:55:00Z">
        <w:r>
          <w:t>}</w:t>
        </w:r>
      </w:ins>
    </w:p>
    <w:p w14:paraId="0589A044" w14:textId="77777777" w:rsidR="008F48E6" w:rsidRDefault="008F48E6" w:rsidP="008F48E6">
      <w:pPr>
        <w:pStyle w:val="NumList"/>
        <w:rPr>
          <w:ins w:id="2461" w:author="Jeb Pavleas" w:date="2021-04-14T18:55:00Z"/>
        </w:rPr>
      </w:pPr>
      <w:ins w:id="2462" w:author="Jeb Pavleas" w:date="2021-04-14T18:55:00Z">
        <w:r>
          <w:t xml:space="preserve">Define the </w:t>
        </w:r>
        <w:r w:rsidRPr="00E30269">
          <w:rPr>
            <w:rStyle w:val="CodeInline"/>
          </w:rPr>
          <w:t>next()</w:t>
        </w:r>
        <w:r>
          <w:t xml:space="preserve"> function to transition to the </w:t>
        </w:r>
        <w:r w:rsidRPr="00E30269">
          <w:rPr>
            <w:rStyle w:val="CodeInline"/>
          </w:rPr>
          <w:t>BlueLevel</w:t>
        </w:r>
        <w:r>
          <w:t xml:space="preserve"> scene.</w:t>
        </w:r>
      </w:ins>
    </w:p>
    <w:p w14:paraId="0BD6133E" w14:textId="77777777" w:rsidR="008F48E6" w:rsidRDefault="008F48E6" w:rsidP="008F48E6">
      <w:pPr>
        <w:pStyle w:val="Code"/>
        <w:rPr>
          <w:ins w:id="2463" w:author="Jeb Pavleas" w:date="2021-04-14T18:55:00Z"/>
        </w:rPr>
      </w:pPr>
      <w:ins w:id="2464" w:author="Jeb Pavleas" w:date="2021-04-14T18:55:00Z">
        <w:r>
          <w:t xml:space="preserve">next() {      </w:t>
        </w:r>
      </w:ins>
    </w:p>
    <w:p w14:paraId="2EACF064" w14:textId="77777777" w:rsidR="008F48E6" w:rsidRDefault="008F48E6" w:rsidP="008F48E6">
      <w:pPr>
        <w:pStyle w:val="Code"/>
        <w:rPr>
          <w:ins w:id="2465" w:author="Jeb Pavleas" w:date="2021-04-14T18:55:00Z"/>
        </w:rPr>
      </w:pPr>
      <w:ins w:id="2466" w:author="Jeb Pavleas" w:date="2021-04-14T18:55:00Z">
        <w:r>
          <w:t xml:space="preserve">    super.next();  // this must be called!</w:t>
        </w:r>
      </w:ins>
    </w:p>
    <w:p w14:paraId="3B8EEF04" w14:textId="77777777" w:rsidR="008F48E6" w:rsidRDefault="008F48E6" w:rsidP="008F48E6">
      <w:pPr>
        <w:pStyle w:val="Code"/>
        <w:rPr>
          <w:ins w:id="2467" w:author="Jeb Pavleas" w:date="2021-04-14T18:55:00Z"/>
        </w:rPr>
      </w:pPr>
    </w:p>
    <w:p w14:paraId="75743940" w14:textId="77777777" w:rsidR="008F48E6" w:rsidRDefault="008F48E6" w:rsidP="008F48E6">
      <w:pPr>
        <w:pStyle w:val="Code"/>
        <w:rPr>
          <w:ins w:id="2468" w:author="Jeb Pavleas" w:date="2021-04-14T18:55:00Z"/>
        </w:rPr>
      </w:pPr>
      <w:ins w:id="2469" w:author="Jeb Pavleas" w:date="2021-04-14T18:55:00Z">
        <w:r>
          <w:t xml:space="preserve">    // next scene to run</w:t>
        </w:r>
      </w:ins>
    </w:p>
    <w:p w14:paraId="06C5536D" w14:textId="77777777" w:rsidR="008F48E6" w:rsidRDefault="008F48E6" w:rsidP="008F48E6">
      <w:pPr>
        <w:pStyle w:val="Code"/>
        <w:rPr>
          <w:ins w:id="2470" w:author="Jeb Pavleas" w:date="2021-04-14T18:55:00Z"/>
        </w:rPr>
      </w:pPr>
      <w:ins w:id="2471" w:author="Jeb Pavleas" w:date="2021-04-14T18:55:00Z">
        <w:r>
          <w:t xml:space="preserve">    let nextLevel = new BlueLevel();  // next level to be loaded</w:t>
        </w:r>
      </w:ins>
    </w:p>
    <w:p w14:paraId="5B1E23C9" w14:textId="77777777" w:rsidR="008F48E6" w:rsidRDefault="008F48E6" w:rsidP="008F48E6">
      <w:pPr>
        <w:pStyle w:val="Code"/>
        <w:rPr>
          <w:ins w:id="2472" w:author="Jeb Pavleas" w:date="2021-04-14T18:55:00Z"/>
        </w:rPr>
      </w:pPr>
      <w:ins w:id="2473" w:author="Jeb Pavleas" w:date="2021-04-14T18:55:00Z">
        <w:r>
          <w:t xml:space="preserve">    nextLevel.start();</w:t>
        </w:r>
      </w:ins>
    </w:p>
    <w:p w14:paraId="2E4FAFC9" w14:textId="77777777" w:rsidR="008F48E6" w:rsidRDefault="008F48E6" w:rsidP="008F48E6">
      <w:pPr>
        <w:pStyle w:val="Code"/>
        <w:rPr>
          <w:ins w:id="2474" w:author="Jeb Pavleas" w:date="2021-04-14T18:55:00Z"/>
        </w:rPr>
      </w:pPr>
      <w:ins w:id="2475" w:author="Jeb Pavleas" w:date="2021-04-14T18:55:00Z">
        <w:r>
          <w:t>}</w:t>
        </w:r>
      </w:ins>
    </w:p>
    <w:p w14:paraId="42177CB9" w14:textId="77777777" w:rsidR="008F48E6" w:rsidRDefault="008F48E6" w:rsidP="008F48E6">
      <w:pPr>
        <w:pStyle w:val="NoteTipCaution"/>
        <w:rPr>
          <w:ins w:id="2476" w:author="Jeb Pavleas" w:date="2021-04-14T18:55:00Z"/>
        </w:rPr>
      </w:pPr>
      <w:ins w:id="2477" w:author="Jeb Pavleas" w:date="2021-04-14T18:55:00Z">
        <w:r w:rsidRPr="00E30269">
          <w:rPr>
            <w:rStyle w:val="Strong"/>
          </w:rPr>
          <w:t>Note</w:t>
        </w:r>
        <w:r>
          <w:t xml:space="preserve"> The </w:t>
        </w:r>
        <w:r w:rsidRPr="00E30269">
          <w:rPr>
            <w:rStyle w:val="CodeInline"/>
          </w:rPr>
          <w:t>super.next()</w:t>
        </w:r>
        <w:r>
          <w:t xml:space="preserve"> call, where the super class can stop the game loop and cause the unloading of this scene, is necessary and absolutely critical in causing the scene transition.</w:t>
        </w:r>
      </w:ins>
    </w:p>
    <w:p w14:paraId="1A18A2B8" w14:textId="77777777" w:rsidR="008F48E6" w:rsidRDefault="008F48E6" w:rsidP="008F48E6">
      <w:pPr>
        <w:pStyle w:val="NumList"/>
        <w:rPr>
          <w:ins w:id="2478" w:author="Jeb Pavleas" w:date="2021-04-14T18:55:00Z"/>
        </w:rPr>
      </w:pPr>
      <w:ins w:id="2479" w:author="Jeb Pavleas" w:date="2021-04-14T18:55:00Z">
        <w:r>
          <w:t xml:space="preserve">Lastly, modify the </w:t>
        </w:r>
        <w:r w:rsidRPr="00E30269">
          <w:rPr>
            <w:rStyle w:val="CodeInline"/>
          </w:rPr>
          <w:t>window.onloa</w:t>
        </w:r>
        <w:r>
          <w:rPr>
            <w:rStyle w:val="CodeInline"/>
          </w:rPr>
          <w:t>d()</w:t>
        </w:r>
        <w:r>
          <w:t xml:space="preserve"> function to replace access to the </w:t>
        </w:r>
        <w:r w:rsidRPr="00E30269">
          <w:rPr>
            <w:rStyle w:val="CodeInline"/>
          </w:rPr>
          <w:t>loop</w:t>
        </w:r>
        <w:r>
          <w:t xml:space="preserve"> module with a client-friendly </w:t>
        </w:r>
        <w:r>
          <w:rPr>
            <w:rStyle w:val="CodeInline"/>
          </w:rPr>
          <w:t>m</w:t>
        </w:r>
        <w:r w:rsidRPr="00E30269">
          <w:rPr>
            <w:rStyle w:val="CodeInline"/>
          </w:rPr>
          <w:t>yGame.start()</w:t>
        </w:r>
        <w:r>
          <w:t xml:space="preserve"> function.</w:t>
        </w:r>
      </w:ins>
    </w:p>
    <w:p w14:paraId="3E273AB2" w14:textId="77777777" w:rsidR="008F48E6" w:rsidRDefault="008F48E6" w:rsidP="008F48E6">
      <w:pPr>
        <w:pStyle w:val="Code"/>
        <w:rPr>
          <w:ins w:id="2480" w:author="Jeb Pavleas" w:date="2021-04-14T18:55:00Z"/>
        </w:rPr>
      </w:pPr>
      <w:ins w:id="2481" w:author="Jeb Pavleas" w:date="2021-04-14T18:55:00Z">
        <w:r>
          <w:t>window.onload = function () {</w:t>
        </w:r>
      </w:ins>
    </w:p>
    <w:p w14:paraId="02038DF1" w14:textId="77777777" w:rsidR="008F48E6" w:rsidRDefault="008F48E6" w:rsidP="008F48E6">
      <w:pPr>
        <w:pStyle w:val="Code"/>
        <w:rPr>
          <w:ins w:id="2482" w:author="Jeb Pavleas" w:date="2021-04-14T18:55:00Z"/>
        </w:rPr>
      </w:pPr>
      <w:ins w:id="2483" w:author="Jeb Pavleas" w:date="2021-04-14T18:55:00Z">
        <w:r>
          <w:t xml:space="preserve">    engine.init("GLCanvas");</w:t>
        </w:r>
      </w:ins>
    </w:p>
    <w:p w14:paraId="5D6910C5" w14:textId="77777777" w:rsidR="008F48E6" w:rsidRDefault="008F48E6" w:rsidP="008F48E6">
      <w:pPr>
        <w:pStyle w:val="Code"/>
        <w:rPr>
          <w:ins w:id="2484" w:author="Jeb Pavleas" w:date="2021-04-14T18:55:00Z"/>
        </w:rPr>
      </w:pPr>
    </w:p>
    <w:p w14:paraId="22B53494" w14:textId="77777777" w:rsidR="008F48E6" w:rsidRDefault="008F48E6" w:rsidP="008F48E6">
      <w:pPr>
        <w:pStyle w:val="Code"/>
        <w:rPr>
          <w:ins w:id="2485" w:author="Jeb Pavleas" w:date="2021-04-14T18:55:00Z"/>
        </w:rPr>
      </w:pPr>
      <w:ins w:id="2486" w:author="Jeb Pavleas" w:date="2021-04-14T18:55:00Z">
        <w:r>
          <w:t xml:space="preserve">    let myGame = new MyGame();</w:t>
        </w:r>
      </w:ins>
    </w:p>
    <w:p w14:paraId="1CAEE889" w14:textId="77777777" w:rsidR="008F48E6" w:rsidRPr="00E30269" w:rsidRDefault="008F48E6" w:rsidP="008F48E6">
      <w:pPr>
        <w:pStyle w:val="Code"/>
        <w:rPr>
          <w:ins w:id="2487" w:author="Jeb Pavleas" w:date="2021-04-14T18:55:00Z"/>
          <w:rStyle w:val="CodeBold"/>
        </w:rPr>
      </w:pPr>
      <w:ins w:id="2488" w:author="Jeb Pavleas" w:date="2021-04-14T18:55:00Z">
        <w:r>
          <w:t xml:space="preserve">    </w:t>
        </w:r>
        <w:r w:rsidRPr="00E30269">
          <w:rPr>
            <w:rStyle w:val="CodeBold"/>
          </w:rPr>
          <w:t>myGame.start();</w:t>
        </w:r>
      </w:ins>
    </w:p>
    <w:p w14:paraId="30E1145D" w14:textId="7D1B9048" w:rsidR="008F48E6" w:rsidRPr="008F48E6" w:rsidRDefault="008F48E6" w:rsidP="008F48E6">
      <w:pPr>
        <w:pStyle w:val="Code"/>
        <w:rPr>
          <w:ins w:id="2489" w:author="Jeb Pavleas" w:date="2021-04-14T18:52:00Z"/>
        </w:rPr>
        <w:pPrChange w:id="2490" w:author="Jeb Pavleas" w:date="2021-04-14T18:57:00Z">
          <w:pPr>
            <w:pStyle w:val="BodyTextCont"/>
          </w:pPr>
        </w:pPrChange>
      </w:pPr>
      <w:ins w:id="2491" w:author="Jeb Pavleas" w:date="2021-04-14T18:55:00Z">
        <w:r>
          <w:t>}</w:t>
        </w:r>
      </w:ins>
    </w:p>
    <w:p w14:paraId="00C79780" w14:textId="387C78C7" w:rsidR="008F48E6" w:rsidRDefault="008F48E6" w:rsidP="008F48E6">
      <w:pPr>
        <w:pStyle w:val="Heading4"/>
        <w:rPr>
          <w:ins w:id="2492" w:author="Jeb Pavleas" w:date="2021-04-14T18:57:00Z"/>
        </w:rPr>
      </w:pPr>
      <w:ins w:id="2493" w:author="Jeb Pavleas" w:date="2021-04-14T18:57:00Z">
        <w:r w:rsidRPr="008F48E6">
          <w:t>The BlueLevel Scene</w:t>
        </w:r>
      </w:ins>
    </w:p>
    <w:p w14:paraId="123D657D" w14:textId="77777777" w:rsidR="008F48E6" w:rsidRDefault="008F48E6" w:rsidP="008F48E6">
      <w:pPr>
        <w:pStyle w:val="BodyTextFirst"/>
        <w:rPr>
          <w:ins w:id="2494" w:author="Jeb Pavleas" w:date="2021-04-14T18:58:00Z"/>
        </w:rPr>
      </w:pPr>
      <w:ins w:id="2495" w:author="Jeb Pavleas" w:date="2021-04-14T18:58:00Z">
        <w:r>
          <w:t xml:space="preserve">The </w:t>
        </w:r>
        <w:r w:rsidRPr="00A628E9">
          <w:rPr>
            <w:rStyle w:val="CodeInline"/>
          </w:rPr>
          <w:t>BlueLevel</w:t>
        </w:r>
        <w:r>
          <w:t xml:space="preserve"> scene is almost identical to the </w:t>
        </w:r>
        <w:r w:rsidRPr="00504EF5">
          <w:rPr>
            <w:rStyle w:val="CodeInline"/>
          </w:rPr>
          <w:t>MyGame</w:t>
        </w:r>
        <w:r>
          <w:t xml:space="preserve"> object from the previous project with the exception of supporting the new Scene class and scene transition.</w:t>
        </w:r>
        <w:r w:rsidDel="006D71F1">
          <w:t xml:space="preserve"> </w:t>
        </w:r>
      </w:ins>
    </w:p>
    <w:p w14:paraId="586B1ACA" w14:textId="77777777" w:rsidR="008F48E6" w:rsidRDefault="008F48E6" w:rsidP="007122F7">
      <w:pPr>
        <w:pStyle w:val="NumList"/>
        <w:numPr>
          <w:ilvl w:val="0"/>
          <w:numId w:val="31"/>
        </w:numPr>
        <w:rPr>
          <w:ins w:id="2496" w:author="Jeb Pavleas" w:date="2021-04-14T18:58:00Z"/>
        </w:rPr>
        <w:pPrChange w:id="2497" w:author="Jeb Pavleas" w:date="2021-04-14T19:03:00Z">
          <w:pPr>
            <w:pStyle w:val="NumList"/>
            <w:numPr>
              <w:numId w:val="13"/>
            </w:numPr>
          </w:pPr>
        </w:pPrChange>
      </w:pPr>
      <w:ins w:id="2498" w:author="Jeb Pavleas" w:date="2021-04-14T18:58:00Z">
        <w:r>
          <w:t xml:space="preserve">Create and edit </w:t>
        </w:r>
        <w:r w:rsidRPr="00E30269">
          <w:rPr>
            <w:rStyle w:val="CodeInline"/>
          </w:rPr>
          <w:t>blue_level.js</w:t>
        </w:r>
        <w:r>
          <w:t xml:space="preserve"> file in the </w:t>
        </w:r>
        <w:r w:rsidRPr="00E30269">
          <w:rPr>
            <w:rStyle w:val="CodeInline"/>
          </w:rPr>
          <w:t>my_game</w:t>
        </w:r>
        <w:r>
          <w:t xml:space="preserve"> folder to import from the engine </w:t>
        </w:r>
        <w:r w:rsidRPr="00E30269">
          <w:rPr>
            <w:rStyle w:val="CodeInline"/>
          </w:rPr>
          <w:t>index.js</w:t>
        </w:r>
        <w:r>
          <w:t xml:space="preserve">, </w:t>
        </w:r>
        <w:r w:rsidRPr="00E30269">
          <w:rPr>
            <w:rStyle w:val="CodeInline"/>
          </w:rPr>
          <w:t>MyGame</w:t>
        </w:r>
        <w:r>
          <w:t xml:space="preserve">, and </w:t>
        </w:r>
        <w:r w:rsidRPr="00E30269">
          <w:rPr>
            <w:rStyle w:val="CodeInline"/>
          </w:rPr>
          <w:t>SceneFileParser</w:t>
        </w:r>
        <w:r>
          <w:t xml:space="preserve">. Define and export </w:t>
        </w:r>
        <w:r w:rsidRPr="00E30269">
          <w:rPr>
            <w:rStyle w:val="CodeInline"/>
          </w:rPr>
          <w:t>BlueLevel</w:t>
        </w:r>
        <w:r>
          <w:t xml:space="preserve"> to be a subclass of the </w:t>
        </w:r>
        <w:r w:rsidRPr="00E30269">
          <w:rPr>
            <w:rStyle w:val="CodeInline"/>
          </w:rPr>
          <w:t>engine.Scene</w:t>
        </w:r>
        <w:r>
          <w:t xml:space="preserve"> class.</w:t>
        </w:r>
      </w:ins>
    </w:p>
    <w:p w14:paraId="1FEFA1EF" w14:textId="77777777" w:rsidR="008F48E6" w:rsidRDefault="008F48E6" w:rsidP="008F48E6">
      <w:pPr>
        <w:pStyle w:val="Code"/>
        <w:rPr>
          <w:ins w:id="2499" w:author="Jeb Pavleas" w:date="2021-04-14T18:58:00Z"/>
        </w:rPr>
      </w:pPr>
      <w:ins w:id="2500" w:author="Jeb Pavleas" w:date="2021-04-14T18:58:00Z">
        <w:r>
          <w:lastRenderedPageBreak/>
          <w:t>// Engine Core stuff</w:t>
        </w:r>
      </w:ins>
    </w:p>
    <w:p w14:paraId="47240C8A" w14:textId="77777777" w:rsidR="008F48E6" w:rsidRDefault="008F48E6" w:rsidP="008F48E6">
      <w:pPr>
        <w:pStyle w:val="Code"/>
        <w:rPr>
          <w:ins w:id="2501" w:author="Jeb Pavleas" w:date="2021-04-14T18:58:00Z"/>
        </w:rPr>
      </w:pPr>
      <w:ins w:id="2502" w:author="Jeb Pavleas" w:date="2021-04-14T18:58:00Z">
        <w:r>
          <w:t>import engine from "../engine/index.js";</w:t>
        </w:r>
      </w:ins>
    </w:p>
    <w:p w14:paraId="4D01E53F" w14:textId="77777777" w:rsidR="008F48E6" w:rsidRDefault="008F48E6" w:rsidP="008F48E6">
      <w:pPr>
        <w:pStyle w:val="Code"/>
        <w:rPr>
          <w:ins w:id="2503" w:author="Jeb Pavleas" w:date="2021-04-14T18:58:00Z"/>
        </w:rPr>
      </w:pPr>
    </w:p>
    <w:p w14:paraId="5CC476EE" w14:textId="77777777" w:rsidR="008F48E6" w:rsidRDefault="008F48E6" w:rsidP="008F48E6">
      <w:pPr>
        <w:pStyle w:val="Code"/>
        <w:rPr>
          <w:ins w:id="2504" w:author="Jeb Pavleas" w:date="2021-04-14T18:58:00Z"/>
        </w:rPr>
      </w:pPr>
      <w:ins w:id="2505" w:author="Jeb Pavleas" w:date="2021-04-14T18:58:00Z">
        <w:r>
          <w:t>// Local stuff</w:t>
        </w:r>
      </w:ins>
    </w:p>
    <w:p w14:paraId="78136884" w14:textId="77777777" w:rsidR="008F48E6" w:rsidRDefault="008F48E6" w:rsidP="008F48E6">
      <w:pPr>
        <w:pStyle w:val="Code"/>
        <w:rPr>
          <w:ins w:id="2506" w:author="Jeb Pavleas" w:date="2021-04-14T18:58:00Z"/>
        </w:rPr>
      </w:pPr>
      <w:ins w:id="2507" w:author="Jeb Pavleas" w:date="2021-04-14T18:58:00Z">
        <w:r>
          <w:t>import MyGame from "./my_game.js";</w:t>
        </w:r>
      </w:ins>
    </w:p>
    <w:p w14:paraId="1B9D8AEA" w14:textId="77777777" w:rsidR="008F48E6" w:rsidRDefault="008F48E6" w:rsidP="008F48E6">
      <w:pPr>
        <w:pStyle w:val="Code"/>
        <w:rPr>
          <w:ins w:id="2508" w:author="Jeb Pavleas" w:date="2021-04-14T18:58:00Z"/>
        </w:rPr>
      </w:pPr>
      <w:ins w:id="2509" w:author="Jeb Pavleas" w:date="2021-04-14T18:58:00Z">
        <w:r>
          <w:t>import SceneFileParser from "./util/scene_file_parser.js";</w:t>
        </w:r>
      </w:ins>
    </w:p>
    <w:p w14:paraId="05E6E956" w14:textId="77777777" w:rsidR="008F48E6" w:rsidRDefault="008F48E6" w:rsidP="008F48E6">
      <w:pPr>
        <w:pStyle w:val="Code"/>
        <w:rPr>
          <w:ins w:id="2510" w:author="Jeb Pavleas" w:date="2021-04-14T18:58:00Z"/>
        </w:rPr>
      </w:pPr>
    </w:p>
    <w:p w14:paraId="06922FCF" w14:textId="77777777" w:rsidR="008F48E6" w:rsidRDefault="008F48E6" w:rsidP="008F48E6">
      <w:pPr>
        <w:pStyle w:val="Code"/>
        <w:rPr>
          <w:ins w:id="2511" w:author="Jeb Pavleas" w:date="2021-04-14T18:58:00Z"/>
        </w:rPr>
      </w:pPr>
      <w:ins w:id="2512" w:author="Jeb Pavleas" w:date="2021-04-14T18:58:00Z">
        <w:r>
          <w:t>class BlueLevel extends engine.Scene {</w:t>
        </w:r>
      </w:ins>
    </w:p>
    <w:p w14:paraId="3140C814" w14:textId="77777777" w:rsidR="008F48E6" w:rsidRDefault="008F48E6" w:rsidP="008F48E6">
      <w:pPr>
        <w:pStyle w:val="Code"/>
        <w:rPr>
          <w:ins w:id="2513" w:author="Jeb Pavleas" w:date="2021-04-14T18:58:00Z"/>
        </w:rPr>
      </w:pPr>
      <w:ins w:id="2514" w:author="Jeb Pavleas" w:date="2021-04-14T18:58:00Z">
        <w:r>
          <w:t xml:space="preserve">… </w:t>
        </w:r>
      </w:ins>
    </w:p>
    <w:p w14:paraId="1D4883BB" w14:textId="77777777" w:rsidR="008F48E6" w:rsidRDefault="008F48E6" w:rsidP="008F48E6">
      <w:pPr>
        <w:pStyle w:val="Code"/>
        <w:rPr>
          <w:ins w:id="2515" w:author="Jeb Pavleas" w:date="2021-04-14T18:58:00Z"/>
        </w:rPr>
      </w:pPr>
      <w:ins w:id="2516" w:author="Jeb Pavleas" w:date="2021-04-14T18:58:00Z">
        <w:r>
          <w:t>}</w:t>
        </w:r>
      </w:ins>
    </w:p>
    <w:p w14:paraId="01F255F5" w14:textId="77777777" w:rsidR="008F48E6" w:rsidRDefault="008F48E6" w:rsidP="008F48E6">
      <w:pPr>
        <w:pStyle w:val="Code"/>
        <w:rPr>
          <w:ins w:id="2517" w:author="Jeb Pavleas" w:date="2021-04-14T18:58:00Z"/>
        </w:rPr>
      </w:pPr>
      <w:ins w:id="2518" w:author="Jeb Pavleas" w:date="2021-04-14T18:58:00Z">
        <w:r>
          <w:t>export default BlueLevel</w:t>
        </w:r>
      </w:ins>
    </w:p>
    <w:p w14:paraId="48D8543F" w14:textId="77777777" w:rsidR="008F48E6" w:rsidRDefault="008F48E6" w:rsidP="008F48E6">
      <w:pPr>
        <w:pStyle w:val="NumList"/>
        <w:rPr>
          <w:ins w:id="2519" w:author="Jeb Pavleas" w:date="2021-04-14T18:58:00Z"/>
        </w:rPr>
      </w:pPr>
      <w:ins w:id="2520" w:author="Jeb Pavleas" w:date="2021-04-14T18:58:00Z">
        <w:r>
          <w:t xml:space="preserve">Define the </w:t>
        </w:r>
        <w:r w:rsidRPr="00E30269">
          <w:rPr>
            <w:rStyle w:val="CodeInline"/>
          </w:rPr>
          <w:t>init()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r w:rsidRPr="00E30269">
          <w:rPr>
            <w:rStyle w:val="CodeInline"/>
          </w:rPr>
          <w:t>MyGame</w:t>
        </w:r>
        <w:r>
          <w:t xml:space="preserve"> class from the previous project.</w:t>
        </w:r>
      </w:ins>
    </w:p>
    <w:p w14:paraId="2E24D03A" w14:textId="77777777" w:rsidR="008F48E6" w:rsidRDefault="008F48E6" w:rsidP="008F48E6">
      <w:pPr>
        <w:pStyle w:val="NumList"/>
        <w:rPr>
          <w:ins w:id="2521" w:author="Jeb Pavleas" w:date="2021-04-14T18:58:00Z"/>
        </w:rPr>
      </w:pPr>
      <w:ins w:id="2522" w:author="Jeb Pavleas" w:date="2021-04-14T18:58:00Z">
        <w:r>
          <w:t xml:space="preserve">Define the </w:t>
        </w:r>
        <w:r w:rsidRPr="00E30269">
          <w:rPr>
            <w:rStyle w:val="CodeInline"/>
          </w:rPr>
          <w:t>update()</w:t>
        </w:r>
        <w:r>
          <w:t xml:space="preserve"> function similar to that of the </w:t>
        </w:r>
        <w:r w:rsidRPr="00E30269">
          <w:rPr>
            <w:rStyle w:val="CodeInline"/>
          </w:rPr>
          <w:t>MyGame</w:t>
        </w:r>
        <w:r>
          <w:t xml:space="preserve"> scene. Once again, note the </w:t>
        </w:r>
        <w:r w:rsidRPr="00827CC4">
          <w:rPr>
            <w:rStyle w:val="CodeInline"/>
          </w:rPr>
          <w:t>this.next()</w:t>
        </w:r>
        <w:r>
          <w:t xml:space="preserve"> call when the object crosses the </w:t>
        </w:r>
        <w:r w:rsidRPr="00827CC4">
          <w:rPr>
            <w:rStyle w:val="CodeInline"/>
          </w:rPr>
          <w:t>x=11</w:t>
        </w:r>
        <w:r>
          <w:t xml:space="preserve"> boundary from the right, and the </w:t>
        </w:r>
        <w:r w:rsidRPr="00827CC4">
          <w:rPr>
            <w:rStyle w:val="CodeInline"/>
          </w:rPr>
          <w:t>this.stop()</w:t>
        </w:r>
        <w:r>
          <w:t xml:space="preserve"> call when the Q key is pressed</w:t>
        </w:r>
      </w:ins>
    </w:p>
    <w:p w14:paraId="55551BA8" w14:textId="77777777" w:rsidR="008F48E6" w:rsidRDefault="008F48E6" w:rsidP="008F48E6">
      <w:pPr>
        <w:pStyle w:val="Code"/>
        <w:rPr>
          <w:ins w:id="2523" w:author="Jeb Pavleas" w:date="2021-04-14T18:58:00Z"/>
        </w:rPr>
      </w:pPr>
      <w:ins w:id="2524" w:author="Jeb Pavleas" w:date="2021-04-14T18:58:00Z">
        <w:r>
          <w:t>update() {</w:t>
        </w:r>
      </w:ins>
    </w:p>
    <w:p w14:paraId="3D12ED06" w14:textId="77777777" w:rsidR="008F48E6" w:rsidRDefault="008F48E6" w:rsidP="008F48E6">
      <w:pPr>
        <w:pStyle w:val="Code"/>
        <w:rPr>
          <w:ins w:id="2525" w:author="Jeb Pavleas" w:date="2021-04-14T18:58:00Z"/>
        </w:rPr>
      </w:pPr>
      <w:ins w:id="2526" w:author="Jeb Pavleas" w:date="2021-04-14T18:58:00Z">
        <w:r>
          <w:t xml:space="preserve">    // For this very simple game, let's move the first square</w:t>
        </w:r>
      </w:ins>
    </w:p>
    <w:p w14:paraId="1A1BD5B9" w14:textId="77777777" w:rsidR="008F48E6" w:rsidRDefault="008F48E6" w:rsidP="008F48E6">
      <w:pPr>
        <w:pStyle w:val="Code"/>
        <w:rPr>
          <w:ins w:id="2527" w:author="Jeb Pavleas" w:date="2021-04-14T18:58:00Z"/>
        </w:rPr>
      </w:pPr>
      <w:ins w:id="2528" w:author="Jeb Pavleas" w:date="2021-04-14T18:58:00Z">
        <w:r>
          <w:t xml:space="preserve">    let xform = this.mSQSet[1].getXform();</w:t>
        </w:r>
      </w:ins>
    </w:p>
    <w:p w14:paraId="38E2EC2E" w14:textId="77777777" w:rsidR="008F48E6" w:rsidRDefault="008F48E6" w:rsidP="008F48E6">
      <w:pPr>
        <w:pStyle w:val="Code"/>
        <w:rPr>
          <w:ins w:id="2529" w:author="Jeb Pavleas" w:date="2021-04-14T18:58:00Z"/>
        </w:rPr>
      </w:pPr>
      <w:ins w:id="2530" w:author="Jeb Pavleas" w:date="2021-04-14T18:58:00Z">
        <w:r>
          <w:t xml:space="preserve">    let deltaX = 0.05;</w:t>
        </w:r>
      </w:ins>
    </w:p>
    <w:p w14:paraId="748B6F9C" w14:textId="77777777" w:rsidR="008F48E6" w:rsidRDefault="008F48E6" w:rsidP="008F48E6">
      <w:pPr>
        <w:pStyle w:val="Code"/>
        <w:rPr>
          <w:ins w:id="2531" w:author="Jeb Pavleas" w:date="2021-04-14T18:58:00Z"/>
        </w:rPr>
      </w:pPr>
    </w:p>
    <w:p w14:paraId="244597C7" w14:textId="77777777" w:rsidR="008F48E6" w:rsidRDefault="008F48E6" w:rsidP="008F48E6">
      <w:pPr>
        <w:pStyle w:val="Code"/>
        <w:rPr>
          <w:ins w:id="2532" w:author="Jeb Pavleas" w:date="2021-04-14T18:58:00Z"/>
        </w:rPr>
      </w:pPr>
      <w:ins w:id="2533" w:author="Jeb Pavleas" w:date="2021-04-14T18:58:00Z">
        <w:r>
          <w:t xml:space="preserve">    /// Move right and swap ovre</w:t>
        </w:r>
      </w:ins>
    </w:p>
    <w:p w14:paraId="1CDC7A8C" w14:textId="77777777" w:rsidR="008F48E6" w:rsidRDefault="008F48E6" w:rsidP="008F48E6">
      <w:pPr>
        <w:pStyle w:val="Code"/>
        <w:rPr>
          <w:ins w:id="2534" w:author="Jeb Pavleas" w:date="2021-04-14T18:58:00Z"/>
        </w:rPr>
      </w:pPr>
      <w:ins w:id="2535" w:author="Jeb Pavleas" w:date="2021-04-14T18:58:00Z">
        <w:r>
          <w:t xml:space="preserve">    if (engine.input.isKeyPressed(engine.input.keys.Right)) {</w:t>
        </w:r>
      </w:ins>
    </w:p>
    <w:p w14:paraId="51560AC0" w14:textId="77777777" w:rsidR="008F48E6" w:rsidRDefault="008F48E6" w:rsidP="008F48E6">
      <w:pPr>
        <w:pStyle w:val="Code"/>
        <w:rPr>
          <w:ins w:id="2536" w:author="Jeb Pavleas" w:date="2021-04-14T18:58:00Z"/>
        </w:rPr>
      </w:pPr>
      <w:ins w:id="2537" w:author="Jeb Pavleas" w:date="2021-04-14T18:58:00Z">
        <w:r>
          <w:t xml:space="preserve">        xform.incXPosBy(deltaX);</w:t>
        </w:r>
      </w:ins>
    </w:p>
    <w:p w14:paraId="6CE742EF" w14:textId="77777777" w:rsidR="008F48E6" w:rsidRDefault="008F48E6" w:rsidP="008F48E6">
      <w:pPr>
        <w:pStyle w:val="Code"/>
        <w:rPr>
          <w:ins w:id="2538" w:author="Jeb Pavleas" w:date="2021-04-14T18:58:00Z"/>
        </w:rPr>
      </w:pPr>
      <w:ins w:id="2539" w:author="Jeb Pavleas" w:date="2021-04-14T18:58:00Z">
        <w:r>
          <w:t xml:space="preserve">        if (xform.getXPos() &gt; 30) { // this is the right-bound of the window</w:t>
        </w:r>
      </w:ins>
    </w:p>
    <w:p w14:paraId="7EFFCD32" w14:textId="77777777" w:rsidR="008F48E6" w:rsidRDefault="008F48E6" w:rsidP="008F48E6">
      <w:pPr>
        <w:pStyle w:val="Code"/>
        <w:rPr>
          <w:ins w:id="2540" w:author="Jeb Pavleas" w:date="2021-04-14T18:58:00Z"/>
        </w:rPr>
      </w:pPr>
      <w:ins w:id="2541" w:author="Jeb Pavleas" w:date="2021-04-14T18:58:00Z">
        <w:r>
          <w:t xml:space="preserve">            xform.setPosition(12, 60);</w:t>
        </w:r>
      </w:ins>
    </w:p>
    <w:p w14:paraId="366FF977" w14:textId="77777777" w:rsidR="008F48E6" w:rsidRDefault="008F48E6" w:rsidP="008F48E6">
      <w:pPr>
        <w:pStyle w:val="Code"/>
        <w:rPr>
          <w:ins w:id="2542" w:author="Jeb Pavleas" w:date="2021-04-14T18:58:00Z"/>
        </w:rPr>
      </w:pPr>
      <w:ins w:id="2543" w:author="Jeb Pavleas" w:date="2021-04-14T18:58:00Z">
        <w:r>
          <w:t xml:space="preserve">        }</w:t>
        </w:r>
      </w:ins>
    </w:p>
    <w:p w14:paraId="00C21F47" w14:textId="77777777" w:rsidR="008F48E6" w:rsidRDefault="008F48E6" w:rsidP="008F48E6">
      <w:pPr>
        <w:pStyle w:val="Code"/>
        <w:rPr>
          <w:ins w:id="2544" w:author="Jeb Pavleas" w:date="2021-04-14T18:58:00Z"/>
        </w:rPr>
      </w:pPr>
      <w:ins w:id="2545" w:author="Jeb Pavleas" w:date="2021-04-14T18:58:00Z">
        <w:r>
          <w:t xml:space="preserve">    }</w:t>
        </w:r>
      </w:ins>
    </w:p>
    <w:p w14:paraId="3236A07D" w14:textId="77777777" w:rsidR="008F48E6" w:rsidRDefault="008F48E6" w:rsidP="008F48E6">
      <w:pPr>
        <w:pStyle w:val="Code"/>
        <w:rPr>
          <w:ins w:id="2546" w:author="Jeb Pavleas" w:date="2021-04-14T18:58:00Z"/>
        </w:rPr>
      </w:pPr>
    </w:p>
    <w:p w14:paraId="74B7B001" w14:textId="77777777" w:rsidR="008F48E6" w:rsidRDefault="008F48E6" w:rsidP="008F48E6">
      <w:pPr>
        <w:pStyle w:val="Code"/>
        <w:rPr>
          <w:ins w:id="2547" w:author="Jeb Pavleas" w:date="2021-04-14T18:58:00Z"/>
        </w:rPr>
      </w:pPr>
      <w:ins w:id="2548" w:author="Jeb Pavleas" w:date="2021-04-14T18:58:00Z">
        <w:r>
          <w:t xml:space="preserve">    // test for white square movement</w:t>
        </w:r>
      </w:ins>
    </w:p>
    <w:p w14:paraId="45E7FE7A" w14:textId="77777777" w:rsidR="008F48E6" w:rsidRDefault="008F48E6" w:rsidP="008F48E6">
      <w:pPr>
        <w:pStyle w:val="Code"/>
        <w:rPr>
          <w:ins w:id="2549" w:author="Jeb Pavleas" w:date="2021-04-14T18:58:00Z"/>
        </w:rPr>
      </w:pPr>
      <w:ins w:id="2550" w:author="Jeb Pavleas" w:date="2021-04-14T18:58:00Z">
        <w:r>
          <w:t xml:space="preserve">    if (engine.input.isKeyPressed(engine.input.keys.Left)) {</w:t>
        </w:r>
      </w:ins>
    </w:p>
    <w:p w14:paraId="701A63F6" w14:textId="77777777" w:rsidR="008F48E6" w:rsidRDefault="008F48E6" w:rsidP="008F48E6">
      <w:pPr>
        <w:pStyle w:val="Code"/>
        <w:rPr>
          <w:ins w:id="2551" w:author="Jeb Pavleas" w:date="2021-04-14T18:58:00Z"/>
        </w:rPr>
      </w:pPr>
      <w:ins w:id="2552" w:author="Jeb Pavleas" w:date="2021-04-14T18:58:00Z">
        <w:r>
          <w:t xml:space="preserve">        xform.incXPosBy(-deltaX);</w:t>
        </w:r>
      </w:ins>
    </w:p>
    <w:p w14:paraId="3F79C5CF" w14:textId="77777777" w:rsidR="008F48E6" w:rsidRDefault="008F48E6" w:rsidP="008F48E6">
      <w:pPr>
        <w:pStyle w:val="Code"/>
        <w:rPr>
          <w:ins w:id="2553" w:author="Jeb Pavleas" w:date="2021-04-14T18:58:00Z"/>
        </w:rPr>
      </w:pPr>
      <w:ins w:id="2554" w:author="Jeb Pavleas" w:date="2021-04-14T18:58:00Z">
        <w:r>
          <w:t xml:space="preserve">        if (xform.getXPos() &lt; 11) { // this is the left-boundary</w:t>
        </w:r>
      </w:ins>
    </w:p>
    <w:p w14:paraId="3DA67057" w14:textId="77777777" w:rsidR="008F48E6" w:rsidRDefault="008F48E6" w:rsidP="008F48E6">
      <w:pPr>
        <w:pStyle w:val="Code"/>
        <w:rPr>
          <w:ins w:id="2555" w:author="Jeb Pavleas" w:date="2021-04-14T18:58:00Z"/>
        </w:rPr>
      </w:pPr>
      <w:ins w:id="2556" w:author="Jeb Pavleas" w:date="2021-04-14T18:58:00Z">
        <w:r>
          <w:t xml:space="preserve">            this.next(); // go back to my game</w:t>
        </w:r>
      </w:ins>
    </w:p>
    <w:p w14:paraId="353080CA" w14:textId="77777777" w:rsidR="008F48E6" w:rsidRDefault="008F48E6" w:rsidP="008F48E6">
      <w:pPr>
        <w:pStyle w:val="Code"/>
        <w:rPr>
          <w:ins w:id="2557" w:author="Jeb Pavleas" w:date="2021-04-14T18:58:00Z"/>
        </w:rPr>
      </w:pPr>
      <w:ins w:id="2558" w:author="Jeb Pavleas" w:date="2021-04-14T18:58:00Z">
        <w:r>
          <w:t xml:space="preserve">        }</w:t>
        </w:r>
      </w:ins>
    </w:p>
    <w:p w14:paraId="20C98E4A" w14:textId="77777777" w:rsidR="008F48E6" w:rsidRDefault="008F48E6" w:rsidP="008F48E6">
      <w:pPr>
        <w:pStyle w:val="Code"/>
        <w:rPr>
          <w:ins w:id="2559" w:author="Jeb Pavleas" w:date="2021-04-14T18:58:00Z"/>
        </w:rPr>
      </w:pPr>
      <w:ins w:id="2560" w:author="Jeb Pavleas" w:date="2021-04-14T18:58:00Z">
        <w:r>
          <w:t xml:space="preserve">    }</w:t>
        </w:r>
      </w:ins>
    </w:p>
    <w:p w14:paraId="6F647C9B" w14:textId="77777777" w:rsidR="008F48E6" w:rsidRDefault="008F48E6" w:rsidP="008F48E6">
      <w:pPr>
        <w:pStyle w:val="Code"/>
        <w:rPr>
          <w:ins w:id="2561" w:author="Jeb Pavleas" w:date="2021-04-14T18:58:00Z"/>
        </w:rPr>
      </w:pPr>
    </w:p>
    <w:p w14:paraId="7D0D2A56" w14:textId="77777777" w:rsidR="008F48E6" w:rsidRDefault="008F48E6" w:rsidP="008F48E6">
      <w:pPr>
        <w:pStyle w:val="Code"/>
        <w:rPr>
          <w:ins w:id="2562" w:author="Jeb Pavleas" w:date="2021-04-14T18:58:00Z"/>
        </w:rPr>
      </w:pPr>
      <w:ins w:id="2563" w:author="Jeb Pavleas" w:date="2021-04-14T18:58:00Z">
        <w:r>
          <w:t xml:space="preserve">    if (engine.input.isKeyPressed(engine.input.keys.Q))</w:t>
        </w:r>
      </w:ins>
    </w:p>
    <w:p w14:paraId="7D1E11F6" w14:textId="77777777" w:rsidR="008F48E6" w:rsidRDefault="008F48E6" w:rsidP="008F48E6">
      <w:pPr>
        <w:pStyle w:val="Code"/>
        <w:rPr>
          <w:ins w:id="2564" w:author="Jeb Pavleas" w:date="2021-04-14T18:58:00Z"/>
        </w:rPr>
      </w:pPr>
      <w:ins w:id="2565" w:author="Jeb Pavleas" w:date="2021-04-14T18:58:00Z">
        <w:r>
          <w:t xml:space="preserve">        this.stop();  // Quit the game</w:t>
        </w:r>
      </w:ins>
    </w:p>
    <w:p w14:paraId="05A3F9CA" w14:textId="77777777" w:rsidR="008F48E6" w:rsidRDefault="008F48E6" w:rsidP="008F48E6">
      <w:pPr>
        <w:pStyle w:val="Code"/>
        <w:rPr>
          <w:ins w:id="2566" w:author="Jeb Pavleas" w:date="2021-04-14T18:58:00Z"/>
        </w:rPr>
      </w:pPr>
      <w:ins w:id="2567" w:author="Jeb Pavleas" w:date="2021-04-14T18:58:00Z">
        <w:r>
          <w:lastRenderedPageBreak/>
          <w:t>}</w:t>
        </w:r>
      </w:ins>
    </w:p>
    <w:p w14:paraId="7EB271C0" w14:textId="77777777" w:rsidR="008F48E6" w:rsidRDefault="008F48E6" w:rsidP="008F48E6">
      <w:pPr>
        <w:pStyle w:val="NumList"/>
        <w:rPr>
          <w:ins w:id="2568" w:author="Jeb Pavleas" w:date="2021-04-14T18:58:00Z"/>
        </w:rPr>
      </w:pPr>
      <w:ins w:id="2569" w:author="Jeb Pavleas" w:date="2021-04-14T18:58:00Z">
        <w:r>
          <w:t xml:space="preserve">Lastly, define the </w:t>
        </w:r>
        <w:r w:rsidRPr="00827CC4">
          <w:rPr>
            <w:rStyle w:val="CodeInline"/>
          </w:rPr>
          <w:t>next()</w:t>
        </w:r>
        <w:r>
          <w:t xml:space="preserve"> function to transition to the </w:t>
        </w:r>
        <w:r>
          <w:rPr>
            <w:rStyle w:val="CodeInline"/>
          </w:rPr>
          <w:t>MyGame</w:t>
        </w:r>
        <w:r>
          <w:t xml:space="preserve"> scene. </w:t>
        </w:r>
        <w:bookmarkStart w:id="2570" w:name="_Hlk69205394"/>
        <w:r>
          <w:t xml:space="preserve">It is worth reiterate the critical call to the </w:t>
        </w:r>
        <w:r w:rsidRPr="00E30269">
          <w:rPr>
            <w:rStyle w:val="CodeInline"/>
          </w:rPr>
          <w:t>super.next()</w:t>
        </w:r>
        <w:r>
          <w:t xml:space="preserve"> to stop the game loop and unload the scene.</w:t>
        </w:r>
      </w:ins>
    </w:p>
    <w:bookmarkEnd w:id="2570"/>
    <w:p w14:paraId="1EC2DBDF" w14:textId="77777777" w:rsidR="008F48E6" w:rsidRPr="00441C6A" w:rsidRDefault="008F48E6" w:rsidP="008F48E6">
      <w:pPr>
        <w:pStyle w:val="Code"/>
        <w:rPr>
          <w:ins w:id="2571" w:author="Jeb Pavleas" w:date="2021-04-14T18:58:00Z"/>
        </w:rPr>
      </w:pPr>
      <w:ins w:id="2572" w:author="Jeb Pavleas" w:date="2021-04-14T18:58:00Z">
        <w:r w:rsidRPr="00441C6A">
          <w:t>next() {</w:t>
        </w:r>
      </w:ins>
    </w:p>
    <w:p w14:paraId="3479BD13" w14:textId="77777777" w:rsidR="008F48E6" w:rsidRPr="00441C6A" w:rsidRDefault="008F48E6" w:rsidP="008F48E6">
      <w:pPr>
        <w:pStyle w:val="Code"/>
        <w:rPr>
          <w:ins w:id="2573" w:author="Jeb Pavleas" w:date="2021-04-14T18:58:00Z"/>
        </w:rPr>
      </w:pPr>
      <w:ins w:id="2574" w:author="Jeb Pavleas" w:date="2021-04-14T18:58:00Z">
        <w:r w:rsidRPr="00441C6A">
          <w:t xml:space="preserve">   </w:t>
        </w:r>
        <w:r>
          <w:t xml:space="preserve"> </w:t>
        </w:r>
        <w:r w:rsidRPr="00441C6A">
          <w:t>super.next();</w:t>
        </w:r>
      </w:ins>
    </w:p>
    <w:p w14:paraId="3D574B2F" w14:textId="77777777" w:rsidR="008F48E6" w:rsidRPr="00441C6A" w:rsidRDefault="008F48E6" w:rsidP="008F48E6">
      <w:pPr>
        <w:pStyle w:val="Code"/>
        <w:rPr>
          <w:ins w:id="2575" w:author="Jeb Pavleas" w:date="2021-04-14T18:58:00Z"/>
        </w:rPr>
      </w:pPr>
      <w:ins w:id="2576" w:author="Jeb Pavleas" w:date="2021-04-14T18:58:00Z">
        <w:r w:rsidRPr="00441C6A">
          <w:t xml:space="preserve">    let nextLevel = new MyGame();  // load the next level</w:t>
        </w:r>
      </w:ins>
    </w:p>
    <w:p w14:paraId="58EC1646" w14:textId="77777777" w:rsidR="008F48E6" w:rsidRPr="00441C6A" w:rsidRDefault="008F48E6" w:rsidP="008F48E6">
      <w:pPr>
        <w:pStyle w:val="Code"/>
        <w:rPr>
          <w:ins w:id="2577" w:author="Jeb Pavleas" w:date="2021-04-14T18:58:00Z"/>
        </w:rPr>
      </w:pPr>
      <w:ins w:id="2578" w:author="Jeb Pavleas" w:date="2021-04-14T18:58:00Z">
        <w:r w:rsidRPr="00441C6A">
          <w:t xml:space="preserve">    nextLevel.start();</w:t>
        </w:r>
      </w:ins>
    </w:p>
    <w:p w14:paraId="741F7137" w14:textId="77777777" w:rsidR="008F48E6" w:rsidRDefault="008F48E6" w:rsidP="008F48E6">
      <w:pPr>
        <w:pStyle w:val="Code"/>
        <w:rPr>
          <w:ins w:id="2579" w:author="Jeb Pavleas" w:date="2021-04-14T18:58:00Z"/>
        </w:rPr>
      </w:pPr>
      <w:ins w:id="2580" w:author="Jeb Pavleas" w:date="2021-04-14T18:58:00Z">
        <w:r w:rsidRPr="00441C6A">
          <w:t>}</w:t>
        </w:r>
      </w:ins>
    </w:p>
    <w:p w14:paraId="7547397F" w14:textId="77777777" w:rsidR="008F48E6" w:rsidRDefault="008F48E6" w:rsidP="008F48E6">
      <w:pPr>
        <w:pStyle w:val="BodyTextFirst"/>
        <w:rPr>
          <w:ins w:id="2581" w:author="Jeb Pavleas" w:date="2021-04-14T18:58:00Z"/>
        </w:rPr>
      </w:pPr>
      <w:ins w:id="2582" w:author="Jeb Pavleas" w:date="2021-04-14T18:58:00Z">
        <w:r>
          <w:t>You can now run the project and experience the loading and unloading of the two scenes and try quitting the game at any point during the interaction. Your game engine now has a well-defined interface for working with its client. This interface follows the well-defined protocol of the Scene object.</w:t>
        </w:r>
      </w:ins>
    </w:p>
    <w:p w14:paraId="4875BA57" w14:textId="77777777" w:rsidR="008F48E6" w:rsidRDefault="008F48E6" w:rsidP="008F48E6">
      <w:pPr>
        <w:pStyle w:val="Bullet"/>
        <w:rPr>
          <w:ins w:id="2583" w:author="Jeb Pavleas" w:date="2021-04-14T18:58:00Z"/>
        </w:rPr>
      </w:pPr>
      <w:ins w:id="2584" w:author="Jeb Pavleas" w:date="2021-04-14T18:58:00Z">
        <w:r>
          <w:rPr>
            <w:rStyle w:val="CodeInline"/>
          </w:rPr>
          <w:t>c</w:t>
        </w:r>
        <w:r w:rsidRPr="00E30269">
          <w:rPr>
            <w:rStyle w:val="CodeInline"/>
          </w:rPr>
          <w:t>onstructo</w:t>
        </w:r>
        <w:r>
          <w:rPr>
            <w:rStyle w:val="CodeInline"/>
          </w:rPr>
          <w:t>r()</w:t>
        </w:r>
        <w:r>
          <w:t>: For declaring variables and defining constants.</w:t>
        </w:r>
      </w:ins>
    </w:p>
    <w:p w14:paraId="677A8986" w14:textId="77777777" w:rsidR="008F48E6" w:rsidRDefault="008F48E6" w:rsidP="008F48E6">
      <w:pPr>
        <w:pStyle w:val="Bullet"/>
        <w:rPr>
          <w:ins w:id="2585" w:author="Jeb Pavleas" w:date="2021-04-14T18:58:00Z"/>
        </w:rPr>
      </w:pPr>
      <w:ins w:id="2586" w:author="Jeb Pavleas" w:date="2021-04-14T18:58:00Z">
        <w:r w:rsidRPr="00E30269">
          <w:rPr>
            <w:rStyle w:val="CodeInline"/>
          </w:rPr>
          <w:t>start()</w:t>
        </w:r>
        <w:r>
          <w:t>/</w:t>
        </w:r>
        <w:r w:rsidRPr="00E30269">
          <w:rPr>
            <w:rStyle w:val="CodeInline"/>
          </w:rPr>
          <w:t>stop()</w:t>
        </w:r>
        <w:r>
          <w:t>: For starting a scene, and stopping the game. These two methods are not meant to be over-written by a subclass.</w:t>
        </w:r>
      </w:ins>
    </w:p>
    <w:p w14:paraId="62FAC56D" w14:textId="77777777" w:rsidR="008F48E6" w:rsidRDefault="008F48E6" w:rsidP="008F48E6">
      <w:pPr>
        <w:pStyle w:val="BodyTextFirst"/>
        <w:rPr>
          <w:ins w:id="2587" w:author="Jeb Pavleas" w:date="2021-04-14T18:58:00Z"/>
        </w:rPr>
      </w:pPr>
      <w:ins w:id="2588" w:author="Jeb Pavleas" w:date="2021-04-14T18:58:00Z">
        <w:r>
          <w:t>The following interface methods are meant to be over-written by subclasses.</w:t>
        </w:r>
      </w:ins>
    </w:p>
    <w:p w14:paraId="4974C814" w14:textId="77777777" w:rsidR="008F48E6" w:rsidRDefault="008F48E6" w:rsidP="008F48E6">
      <w:pPr>
        <w:pStyle w:val="Bullet"/>
        <w:rPr>
          <w:ins w:id="2589" w:author="Jeb Pavleas" w:date="2021-04-14T18:58:00Z"/>
        </w:rPr>
      </w:pPr>
      <w:ins w:id="2590" w:author="Jeb Pavleas" w:date="2021-04-14T18:58:00Z">
        <w:r w:rsidRPr="00827CC4">
          <w:rPr>
            <w:rStyle w:val="CodeInline"/>
          </w:rPr>
          <w:t>init()</w:t>
        </w:r>
        <w:r>
          <w:t>: For instantiating the variables and setting up the game scene.</w:t>
        </w:r>
      </w:ins>
    </w:p>
    <w:p w14:paraId="202C8D2C" w14:textId="77777777" w:rsidR="008F48E6" w:rsidRDefault="008F48E6" w:rsidP="008F48E6">
      <w:pPr>
        <w:pStyle w:val="Bullet"/>
        <w:rPr>
          <w:ins w:id="2591" w:author="Jeb Pavleas" w:date="2021-04-14T18:58:00Z"/>
        </w:rPr>
      </w:pPr>
      <w:ins w:id="2592" w:author="Jeb Pavleas" w:date="2021-04-14T18:58:00Z">
        <w:r w:rsidRPr="00E30269">
          <w:rPr>
            <w:rStyle w:val="CodeInline"/>
          </w:rPr>
          <w:t>load()</w:t>
        </w:r>
        <w:r>
          <w:t>/</w:t>
        </w:r>
        <w:r w:rsidRPr="00E30269">
          <w:rPr>
            <w:rStyle w:val="CodeInline"/>
          </w:rPr>
          <w:t>unload()</w:t>
        </w:r>
        <w:r>
          <w:t>: For initiating the asynchronous loading of external resources, and unloading of the scene.</w:t>
        </w:r>
      </w:ins>
    </w:p>
    <w:p w14:paraId="683085A8" w14:textId="77777777" w:rsidR="008F48E6" w:rsidRDefault="008F48E6" w:rsidP="008F48E6">
      <w:pPr>
        <w:pStyle w:val="Bullet"/>
        <w:rPr>
          <w:ins w:id="2593" w:author="Jeb Pavleas" w:date="2021-04-14T18:58:00Z"/>
        </w:rPr>
      </w:pPr>
      <w:ins w:id="2594" w:author="Jeb Pavleas" w:date="2021-04-14T18:58:00Z">
        <w:r w:rsidRPr="00E30269">
          <w:rPr>
            <w:rStyle w:val="CodeInline"/>
          </w:rPr>
          <w:t>draw()</w:t>
        </w:r>
        <w:r>
          <w:t>/</w:t>
        </w:r>
        <w:r w:rsidRPr="00E30269">
          <w:rPr>
            <w:rStyle w:val="CodeInline"/>
          </w:rPr>
          <w:t>update()</w:t>
        </w:r>
        <w:r>
          <w:t>: For continuously displaying the game state and receiving player input, implementing the game logic.</w:t>
        </w:r>
      </w:ins>
    </w:p>
    <w:p w14:paraId="28847279" w14:textId="77777777" w:rsidR="008F48E6" w:rsidRDefault="008F48E6" w:rsidP="008F48E6">
      <w:pPr>
        <w:pStyle w:val="Bullet"/>
        <w:rPr>
          <w:ins w:id="2595" w:author="Jeb Pavleas" w:date="2021-04-14T18:58:00Z"/>
        </w:rPr>
      </w:pPr>
      <w:ins w:id="2596" w:author="Jeb Pavleas" w:date="2021-04-14T18:58:00Z">
        <w:r>
          <w:rPr>
            <w:rStyle w:val="CodeInline"/>
          </w:rPr>
          <w:t>next</w:t>
        </w:r>
        <w:r w:rsidRPr="00827CC4">
          <w:rPr>
            <w:rStyle w:val="CodeInline"/>
          </w:rPr>
          <w:t>()</w:t>
        </w:r>
        <w:r>
          <w:t xml:space="preserve">: For instantiating and transitioning to the next scene. </w:t>
        </w:r>
        <w:bookmarkStart w:id="2597" w:name="_Hlk69319253"/>
        <w:commentRangeStart w:id="2598"/>
        <w:commentRangeStart w:id="2599"/>
        <w:r>
          <w:t>For the very last time, 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r w:rsidRPr="00827CC4">
          <w:rPr>
            <w:rStyle w:val="CodeInline"/>
          </w:rPr>
          <w:t>super.next()</w:t>
        </w:r>
        <w:r w:rsidRPr="00FF4932">
          <w:t xml:space="preserve"> to stop the game loop and unload the scene.</w:t>
        </w:r>
        <w:commentRangeEnd w:id="2598"/>
        <w:r>
          <w:rPr>
            <w:rStyle w:val="CommentReference"/>
            <w:rFonts w:asciiTheme="minorHAnsi" w:hAnsiTheme="minorHAnsi"/>
          </w:rPr>
          <w:commentReference w:id="2598"/>
        </w:r>
        <w:commentRangeEnd w:id="2599"/>
        <w:r>
          <w:rPr>
            <w:rStyle w:val="CommentReference"/>
            <w:rFonts w:asciiTheme="minorHAnsi" w:hAnsiTheme="minorHAnsi"/>
          </w:rPr>
          <w:commentReference w:id="2599"/>
        </w:r>
      </w:ins>
    </w:p>
    <w:bookmarkEnd w:id="2597"/>
    <w:p w14:paraId="7C2849C5" w14:textId="77777777" w:rsidR="008F48E6" w:rsidRDefault="008F48E6" w:rsidP="008F48E6">
      <w:pPr>
        <w:pStyle w:val="BodyTextFirst"/>
        <w:rPr>
          <w:ins w:id="2600" w:author="Jeb Pavleas" w:date="2021-04-14T18:58:00Z"/>
        </w:rPr>
      </w:pPr>
      <w:ins w:id="2601" w:author="Jeb Pavleas" w:date="2021-04-14T18:58:00Z">
        <w:r>
          <w:t>Any objects that define these methods can be loaded and interacted with by your game engine. You can experiment with creating other levels.</w:t>
        </w:r>
      </w:ins>
    </w:p>
    <w:p w14:paraId="7CA651B8" w14:textId="77777777" w:rsidR="00154F11" w:rsidRPr="008F48E6" w:rsidRDefault="00154F11" w:rsidP="008F48E6">
      <w:pPr>
        <w:pStyle w:val="BodyTextFirst"/>
        <w:rPr>
          <w:ins w:id="2602" w:author="Jeb Pavleas" w:date="2021-04-14T18:47:00Z"/>
        </w:rPr>
        <w:pPrChange w:id="2603" w:author="Jeb Pavleas" w:date="2021-04-14T18:57:00Z">
          <w:pPr>
            <w:pStyle w:val="NumList"/>
            <w:numPr>
              <w:numId w:val="13"/>
            </w:numPr>
          </w:pPr>
        </w:pPrChange>
      </w:pPr>
    </w:p>
    <w:p w14:paraId="63EF1A66" w14:textId="77777777" w:rsidR="005D12A6" w:rsidRDefault="005D12A6" w:rsidP="005D12A6">
      <w:pPr>
        <w:pStyle w:val="Heading1"/>
        <w:rPr>
          <w:ins w:id="2604" w:author="Jeb Pavleas" w:date="2021-04-14T19:05:00Z"/>
        </w:rPr>
      </w:pPr>
      <w:ins w:id="2605" w:author="Jeb Pavleas" w:date="2021-04-14T19:05:00Z">
        <w:r>
          <w:t>Audio</w:t>
        </w:r>
      </w:ins>
    </w:p>
    <w:p w14:paraId="66D4B21D" w14:textId="77777777" w:rsidR="005D12A6" w:rsidRDefault="005D12A6" w:rsidP="005D12A6">
      <w:pPr>
        <w:pStyle w:val="BodyTextFirst"/>
        <w:rPr>
          <w:ins w:id="2606" w:author="Jeb Pavleas" w:date="2021-04-14T19:05:00Z"/>
        </w:rPr>
      </w:pPr>
      <w:ins w:id="2607" w:author="Jeb Pavleas" w:date="2021-04-14T19:05:00Z">
        <w:r>
          <w:t xml:space="preserve">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w:t>
        </w:r>
        <w:r>
          <w:lastRenderedPageBreak/>
          <w:t>by the user or by the game itself. Such sound effects are often thought of as an audio cue.</w:t>
        </w:r>
      </w:ins>
    </w:p>
    <w:p w14:paraId="08C1F46E" w14:textId="77777777" w:rsidR="005D12A6" w:rsidRDefault="005D12A6" w:rsidP="005D12A6">
      <w:pPr>
        <w:pStyle w:val="BodyTextCont"/>
        <w:rPr>
          <w:ins w:id="2608" w:author="Jeb Pavleas" w:date="2021-04-14T19:05:00Z"/>
        </w:rPr>
      </w:pPr>
      <w:ins w:id="2609" w:author="Jeb Pavleas" w:date="2021-04-14T19:05:00Z">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ins>
    </w:p>
    <w:p w14:paraId="13CAD709" w14:textId="77777777" w:rsidR="005D12A6" w:rsidRDefault="005D12A6" w:rsidP="005D12A6">
      <w:pPr>
        <w:pStyle w:val="Heading2"/>
        <w:rPr>
          <w:ins w:id="2610" w:author="Jeb Pavleas" w:date="2021-04-14T19:05:00Z"/>
        </w:rPr>
      </w:pPr>
      <w:ins w:id="2611" w:author="Jeb Pavleas" w:date="2021-04-14T19:05:00Z">
        <w:r>
          <w:t>The Audio Support Project</w:t>
        </w:r>
      </w:ins>
    </w:p>
    <w:p w14:paraId="67A83B26" w14:textId="47BA35D8" w:rsidR="005D12A6" w:rsidRDefault="005D12A6" w:rsidP="005D12A6">
      <w:pPr>
        <w:pStyle w:val="BodyTextFirst"/>
        <w:rPr>
          <w:ins w:id="2612" w:author="Jeb Pavleas" w:date="2021-04-14T19:05:00Z"/>
        </w:rPr>
      </w:pPr>
      <w:ins w:id="2613" w:author="Jeb Pavleas" w:date="2021-04-14T19:05:00Z">
        <w:r>
          <w:t xml:space="preserve">This project is identical to the previous one with the </w:t>
        </w:r>
        <w:r w:rsidRPr="006D18E7">
          <w:rPr>
            <w:rStyle w:val="CodeInline"/>
          </w:rPr>
          <w:t>MyGame</w:t>
        </w:r>
        <w:r>
          <w:t xml:space="preserve"> and the </w:t>
        </w:r>
        <w:r w:rsidRPr="006D18E7">
          <w:rPr>
            <w:rStyle w:val="CodeInline"/>
          </w:rPr>
          <w:t>BlueLevel</w:t>
        </w:r>
        <w:r>
          <w:t xml:space="preserve"> scenes, you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ins>
      <w:ins w:id="2614" w:author="Jeb Pavleas" w:date="2021-04-14T19:25:00Z">
        <w:r w:rsidR="007B1486">
          <w:t>-</w:t>
        </w:r>
      </w:ins>
      <w:ins w:id="2615" w:author="Jeb Pavleas" w:date="2021-04-14T19:05:00Z">
        <w:r>
          <w:t xml:space="preserve">arrow key is pressed. You can also notice the volume variations for each type of the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ins>
    </w:p>
    <w:p w14:paraId="6B74FB23" w14:textId="42B47B0C" w:rsidR="00253D95" w:rsidRDefault="005D12A6" w:rsidP="005D12A6">
      <w:pPr>
        <w:pStyle w:val="Figure"/>
        <w:rPr>
          <w:ins w:id="2616" w:author="Jeb Pavleas" w:date="2021-04-14T19:06:00Z"/>
        </w:rPr>
      </w:pPr>
      <w:ins w:id="2617" w:author="Jeb Pavleas" w:date="2021-04-14T19:06:00Z">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ins>
    </w:p>
    <w:p w14:paraId="586F0CAC" w14:textId="77777777" w:rsidR="005D12A6" w:rsidRDefault="005D12A6" w:rsidP="005D12A6">
      <w:pPr>
        <w:pStyle w:val="FigureCaption"/>
        <w:rPr>
          <w:ins w:id="2618" w:author="Jeb Pavleas" w:date="2021-04-14T19:06:00Z"/>
        </w:rPr>
      </w:pPr>
      <w:ins w:id="2619" w:author="Jeb Pavleas" w:date="2021-04-14T19:06:00Z">
        <w:r w:rsidRPr="001B27C7">
          <w:t>Figure 4-6. Running the Audio Support project with both scenes</w:t>
        </w:r>
      </w:ins>
    </w:p>
    <w:p w14:paraId="37460B3C" w14:textId="77777777" w:rsidR="005D12A6" w:rsidRDefault="005D12A6" w:rsidP="005D12A6">
      <w:pPr>
        <w:pStyle w:val="BodyTextFirst"/>
        <w:rPr>
          <w:ins w:id="2620" w:author="Jeb Pavleas" w:date="2021-04-14T19:06:00Z"/>
        </w:rPr>
      </w:pPr>
      <w:ins w:id="2621" w:author="Jeb Pavleas" w:date="2021-04-14T19:06:00Z">
        <w:r>
          <w:t>The controls of the project are as follows:</w:t>
        </w:r>
      </w:ins>
    </w:p>
    <w:p w14:paraId="1529D417" w14:textId="2794B646" w:rsidR="005D12A6" w:rsidRDefault="005D12A6" w:rsidP="005D12A6">
      <w:pPr>
        <w:pStyle w:val="Bullet"/>
        <w:rPr>
          <w:ins w:id="2622" w:author="Jeb Pavleas" w:date="2021-04-14T19:06:00Z"/>
        </w:rPr>
      </w:pPr>
      <w:ins w:id="2623" w:author="Jeb Pavleas" w:date="2021-04-14T19:06:00Z">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ins>
    </w:p>
    <w:p w14:paraId="00BA414A" w14:textId="77777777" w:rsidR="005D12A6" w:rsidRDefault="005D12A6" w:rsidP="005D12A6">
      <w:pPr>
        <w:pStyle w:val="Bullet"/>
        <w:rPr>
          <w:ins w:id="2624" w:author="Jeb Pavleas" w:date="2021-04-14T19:06:00Z"/>
        </w:rPr>
      </w:pPr>
      <w:ins w:id="2625" w:author="Jeb Pavleas" w:date="2021-04-14T19:06:00Z">
        <w:r>
          <w:rPr>
            <w:rStyle w:val="Emphasis"/>
          </w:rPr>
          <w:t xml:space="preserve">Q key: </w:t>
        </w:r>
        <w:r w:rsidRPr="003847D3">
          <w:t>Quits the game</w:t>
        </w:r>
      </w:ins>
    </w:p>
    <w:p w14:paraId="04675993" w14:textId="77777777" w:rsidR="005D12A6" w:rsidRDefault="005D12A6" w:rsidP="005D12A6">
      <w:pPr>
        <w:pStyle w:val="BodyTextFirst"/>
        <w:rPr>
          <w:ins w:id="2626" w:author="Jeb Pavleas" w:date="2021-04-14T19:06:00Z"/>
        </w:rPr>
      </w:pPr>
      <w:ins w:id="2627" w:author="Jeb Pavleas" w:date="2021-04-14T19:06:00Z">
        <w:r>
          <w:t>The goals of the project are as follows:</w:t>
        </w:r>
      </w:ins>
    </w:p>
    <w:p w14:paraId="0BE41DE5" w14:textId="77777777" w:rsidR="005D12A6" w:rsidRDefault="005D12A6" w:rsidP="005D12A6">
      <w:pPr>
        <w:pStyle w:val="Bullet"/>
        <w:rPr>
          <w:ins w:id="2628" w:author="Jeb Pavleas" w:date="2021-04-14T19:06:00Z"/>
        </w:rPr>
      </w:pPr>
      <w:ins w:id="2629" w:author="Jeb Pavleas" w:date="2021-04-14T19:06:00Z">
        <w:r>
          <w:t>To add audio support to the resource management system</w:t>
        </w:r>
      </w:ins>
    </w:p>
    <w:p w14:paraId="495B8FB9" w14:textId="77777777" w:rsidR="005D12A6" w:rsidRDefault="005D12A6" w:rsidP="005D12A6">
      <w:pPr>
        <w:pStyle w:val="Bullet"/>
        <w:rPr>
          <w:ins w:id="2630" w:author="Jeb Pavleas" w:date="2021-04-14T19:06:00Z"/>
        </w:rPr>
      </w:pPr>
      <w:ins w:id="2631" w:author="Jeb Pavleas" w:date="2021-04-14T19:06:00Z">
        <w:r>
          <w:lastRenderedPageBreak/>
          <w:t>To provide an interface to play audio for games</w:t>
        </w:r>
      </w:ins>
    </w:p>
    <w:p w14:paraId="58A58940" w14:textId="77777777" w:rsidR="005D12A6" w:rsidRDefault="005D12A6" w:rsidP="005D12A6">
      <w:pPr>
        <w:pStyle w:val="Bullet"/>
        <w:rPr>
          <w:ins w:id="2632" w:author="Jeb Pavleas" w:date="2021-04-14T19:06:00Z"/>
        </w:rPr>
      </w:pPr>
      <w:ins w:id="2633" w:author="Jeb Pavleas" w:date="2021-04-14T19:06:00Z">
        <w:r>
          <w:t>To optimize and facilitate resource sharing with reference counts of individual resources</w:t>
        </w:r>
      </w:ins>
    </w:p>
    <w:p w14:paraId="618F2E85" w14:textId="77777777" w:rsidR="005D12A6" w:rsidRDefault="005D12A6" w:rsidP="005D12A6">
      <w:pPr>
        <w:pStyle w:val="BodyTextFirst"/>
        <w:rPr>
          <w:ins w:id="2634" w:author="Jeb Pavleas" w:date="2021-04-14T19:06:00Z"/>
        </w:rPr>
      </w:pPr>
      <w:ins w:id="2635" w:author="Jeb Pavleas" w:date="2021-04-14T19:06:00Z">
        <w:r w:rsidRPr="00D63658">
          <w:rPr>
            <w:rStyle w:val="BodyTextFirstChar"/>
          </w:rPr>
          <w:t>You can find the following audio files in the</w:t>
        </w:r>
        <w:r>
          <w:t xml:space="preserve"> </w:t>
        </w:r>
        <w:r w:rsidRPr="00D63658">
          <w:rPr>
            <w:rStyle w:val="CodeInline"/>
          </w:rPr>
          <w:t>chapter4\4.6.audio_support\assets\sounds</w:t>
        </w:r>
        <w:r>
          <w:t xml:space="preserve"> folder:</w:t>
        </w:r>
      </w:ins>
    </w:p>
    <w:p w14:paraId="4CF88F17" w14:textId="77777777" w:rsidR="005D12A6" w:rsidRPr="00D63658" w:rsidRDefault="005D12A6" w:rsidP="005D12A6">
      <w:pPr>
        <w:pStyle w:val="Bullet"/>
        <w:rPr>
          <w:ins w:id="2636" w:author="Jeb Pavleas" w:date="2021-04-14T19:06:00Z"/>
          <w:rStyle w:val="CodeInline"/>
        </w:rPr>
      </w:pPr>
      <w:ins w:id="2637" w:author="Jeb Pavleas" w:date="2021-04-14T19:06:00Z">
        <w:r w:rsidRPr="00D63658">
          <w:rPr>
            <w:rStyle w:val="CodeInline"/>
          </w:rPr>
          <w:t>bg_clip.mp3</w:t>
        </w:r>
      </w:ins>
    </w:p>
    <w:p w14:paraId="769638F9" w14:textId="77777777" w:rsidR="005D12A6" w:rsidRPr="00D63658" w:rsidRDefault="005D12A6" w:rsidP="005D12A6">
      <w:pPr>
        <w:pStyle w:val="Bullet"/>
        <w:rPr>
          <w:ins w:id="2638" w:author="Jeb Pavleas" w:date="2021-04-14T19:06:00Z"/>
          <w:rStyle w:val="CodeInline"/>
        </w:rPr>
      </w:pPr>
      <w:ins w:id="2639" w:author="Jeb Pavleas" w:date="2021-04-14T19:06:00Z">
        <w:r w:rsidRPr="00D63658">
          <w:rPr>
            <w:rStyle w:val="CodeInline"/>
          </w:rPr>
          <w:t>blue_level_cue.wav</w:t>
        </w:r>
      </w:ins>
    </w:p>
    <w:p w14:paraId="7C149D91" w14:textId="77777777" w:rsidR="005D12A6" w:rsidRPr="00D63658" w:rsidRDefault="005D12A6" w:rsidP="005D12A6">
      <w:pPr>
        <w:pStyle w:val="Bullet"/>
        <w:rPr>
          <w:ins w:id="2640" w:author="Jeb Pavleas" w:date="2021-04-14T19:06:00Z"/>
          <w:rStyle w:val="CodeInline"/>
        </w:rPr>
      </w:pPr>
      <w:ins w:id="2641" w:author="Jeb Pavleas" w:date="2021-04-14T19:06:00Z">
        <w:r w:rsidRPr="00D63658">
          <w:rPr>
            <w:rStyle w:val="CodeInline"/>
          </w:rPr>
          <w:t>my_game_cue.wav</w:t>
        </w:r>
      </w:ins>
    </w:p>
    <w:p w14:paraId="3DEDC048" w14:textId="64ADD234" w:rsidR="005D12A6" w:rsidRDefault="005D12A6" w:rsidP="005D12A6">
      <w:pPr>
        <w:pStyle w:val="BodyTextFirst"/>
        <w:rPr>
          <w:ins w:id="2642" w:author="Jeb Pavleas" w:date="2021-04-14T19:07:00Z"/>
        </w:rPr>
      </w:pPr>
      <w:ins w:id="2643" w:author="Jeb Pavleas" w:date="2021-04-14T19:06:00Z">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ins>
    </w:p>
    <w:p w14:paraId="098A4576" w14:textId="562ED020" w:rsidR="005D12A6" w:rsidRDefault="005D12A6" w:rsidP="005D12A6">
      <w:pPr>
        <w:pStyle w:val="Heading3"/>
        <w:rPr>
          <w:ins w:id="2644" w:author="Jeb Pavleas" w:date="2021-04-14T19:07:00Z"/>
        </w:rPr>
      </w:pPr>
      <w:ins w:id="2645" w:author="Jeb Pavleas" w:date="2021-04-14T19:07:00Z">
        <w:r w:rsidRPr="005D12A6">
          <w:t>Define an Audio Resource Module</w:t>
        </w:r>
      </w:ins>
    </w:p>
    <w:p w14:paraId="7A3E7536" w14:textId="77777777" w:rsidR="005D12A6" w:rsidRDefault="005D12A6" w:rsidP="005D12A6">
      <w:pPr>
        <w:pStyle w:val="BodyTextFirst"/>
        <w:rPr>
          <w:ins w:id="2646" w:author="Jeb Pavleas" w:date="2021-04-14T19:08:00Z"/>
        </w:rPr>
      </w:pPr>
      <w:ins w:id="2647" w:author="Jeb Pavleas" w:date="2021-04-14T19:08:00Z">
        <w:r>
          <w:t xml:space="preserve">While audio and text files are completely different, from the perspective of your game engine implementation, there are two important similarities. First, both are external resources and thus will be implemented similarly as engine components in the </w:t>
        </w:r>
        <w:r w:rsidRPr="00D63658">
          <w:rPr>
            <w:rStyle w:val="CodeInline"/>
          </w:rPr>
          <w:t>src/engine/resources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ins>
    </w:p>
    <w:p w14:paraId="4923A149" w14:textId="77777777" w:rsidR="005D12A6" w:rsidRDefault="005D12A6" w:rsidP="005D12A6">
      <w:pPr>
        <w:pStyle w:val="NoteTipCaution"/>
        <w:rPr>
          <w:ins w:id="2648" w:author="Jeb Pavleas" w:date="2021-04-14T19:08:00Z"/>
        </w:rPr>
      </w:pPr>
      <w:commentRangeStart w:id="2649"/>
      <w:ins w:id="2650" w:author="Jeb Pavleas" w:date="2021-04-14T19:08:00Z">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ins>
    </w:p>
    <w:p w14:paraId="76EF5358" w14:textId="77777777" w:rsidR="005D12A6" w:rsidRDefault="005D12A6" w:rsidP="005D12A6">
      <w:pPr>
        <w:pStyle w:val="NoteTipCaution"/>
        <w:rPr>
          <w:ins w:id="2651" w:author="Jeb Pavleas" w:date="2021-04-14T19:08:00Z"/>
        </w:rPr>
      </w:pPr>
      <w:ins w:id="2652" w:author="Jeb Pavleas" w:date="2021-04-14T19:08:00Z">
        <w:r w:rsidRPr="000901EA">
          <w:rPr>
            <w:rStyle w:val="Strong"/>
          </w:rPr>
          <w:t>Note</w:t>
        </w:r>
        <w:r>
          <w: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commentRangeEnd w:id="2649"/>
        <w:r>
          <w:rPr>
            <w:rStyle w:val="CommentReference"/>
            <w:rFonts w:asciiTheme="minorHAnsi" w:hAnsiTheme="minorHAnsi"/>
          </w:rPr>
          <w:commentReference w:id="2649"/>
        </w:r>
      </w:ins>
    </w:p>
    <w:p w14:paraId="565D5167" w14:textId="77777777" w:rsidR="005D12A6" w:rsidRDefault="005D12A6" w:rsidP="005D12A6">
      <w:pPr>
        <w:pStyle w:val="NumList"/>
        <w:numPr>
          <w:ilvl w:val="0"/>
          <w:numId w:val="32"/>
        </w:numPr>
        <w:rPr>
          <w:ins w:id="2653" w:author="Jeb Pavleas" w:date="2021-04-14T19:08:00Z"/>
        </w:rPr>
        <w:pPrChange w:id="2654" w:author="Jeb Pavleas" w:date="2021-04-14T19:09:00Z">
          <w:pPr>
            <w:pStyle w:val="NumList"/>
          </w:pPr>
        </w:pPrChange>
      </w:pPr>
      <w:ins w:id="2655" w:author="Jeb Pavleas" w:date="2021-04-14T19:08:00Z">
        <w:r w:rsidRPr="007436BE">
          <w:t xml:space="preserve">In the </w:t>
        </w:r>
        <w:r w:rsidRPr="007436BE">
          <w:rPr>
            <w:rStyle w:val="CodeInline"/>
          </w:rPr>
          <w:t>src/engine/resources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ins>
    </w:p>
    <w:p w14:paraId="5508AEC3" w14:textId="77777777" w:rsidR="005D12A6" w:rsidRDefault="005D12A6" w:rsidP="005D12A6">
      <w:pPr>
        <w:pStyle w:val="NumList"/>
        <w:rPr>
          <w:ins w:id="2656" w:author="Jeb Pavleas" w:date="2021-04-14T19:08:00Z"/>
        </w:rPr>
      </w:pPr>
      <w:ins w:id="2657" w:author="Jeb Pavleas" w:date="2021-04-14T19:08:00Z">
        <w:r>
          <w:lastRenderedPageBreak/>
          <w:t xml:space="preserve">Similar to the implementations of </w:t>
        </w:r>
        <w:r w:rsidRPr="00E30269">
          <w:rPr>
            <w:rStyle w:val="CodeInline"/>
          </w:rPr>
          <w:t>text</w:t>
        </w:r>
        <w:r>
          <w:t xml:space="preserve"> and </w:t>
        </w:r>
        <w:r w:rsidRPr="00E30269">
          <w:rPr>
            <w:rStyle w:val="CodeInline"/>
          </w:rPr>
          <w:t>xml</w:t>
        </w:r>
        <w:r>
          <w:t xml:space="preserve"> modules, import the core resource management functionality from </w:t>
        </w:r>
        <w:r w:rsidRPr="00E30269">
          <w:rPr>
            <w:rStyle w:val="CodeInline"/>
          </w:rPr>
          <w:t>resource_map</w:t>
        </w:r>
        <w:r>
          <w:t>.</w:t>
        </w:r>
      </w:ins>
    </w:p>
    <w:p w14:paraId="49256095" w14:textId="77777777" w:rsidR="005D12A6" w:rsidRDefault="005D12A6" w:rsidP="005D12A6">
      <w:pPr>
        <w:pStyle w:val="Code"/>
        <w:rPr>
          <w:ins w:id="2658" w:author="Jeb Pavleas" w:date="2021-04-14T19:08:00Z"/>
        </w:rPr>
      </w:pPr>
      <w:ins w:id="2659" w:author="Jeb Pavleas" w:date="2021-04-14T19:08:00Z">
        <w:r>
          <w:t>"use strict";</w:t>
        </w:r>
      </w:ins>
    </w:p>
    <w:p w14:paraId="39F703A1" w14:textId="77777777" w:rsidR="005D12A6" w:rsidRDefault="005D12A6" w:rsidP="005D12A6">
      <w:pPr>
        <w:pStyle w:val="Code"/>
        <w:rPr>
          <w:ins w:id="2660" w:author="Jeb Pavleas" w:date="2021-04-14T19:08:00Z"/>
        </w:rPr>
      </w:pPr>
    </w:p>
    <w:p w14:paraId="5453069D" w14:textId="77777777" w:rsidR="005D12A6" w:rsidRDefault="005D12A6" w:rsidP="005D12A6">
      <w:pPr>
        <w:pStyle w:val="Code"/>
        <w:rPr>
          <w:ins w:id="2661" w:author="Jeb Pavleas" w:date="2021-04-14T19:08:00Z"/>
        </w:rPr>
      </w:pPr>
      <w:ins w:id="2662" w:author="Jeb Pavleas" w:date="2021-04-14T19:08:00Z">
        <w:r>
          <w:t>import * as map from "../core/resource_map.js";</w:t>
        </w:r>
      </w:ins>
    </w:p>
    <w:p w14:paraId="103187AF" w14:textId="77777777" w:rsidR="005D12A6" w:rsidRDefault="005D12A6" w:rsidP="005D12A6">
      <w:pPr>
        <w:pStyle w:val="Code"/>
        <w:rPr>
          <w:ins w:id="2663" w:author="Jeb Pavleas" w:date="2021-04-14T19:08:00Z"/>
        </w:rPr>
      </w:pPr>
      <w:ins w:id="2664" w:author="Jeb Pavleas" w:date="2021-04-14T19:08:00Z">
        <w:r>
          <w:t>// functions from resource_map</w:t>
        </w:r>
      </w:ins>
    </w:p>
    <w:p w14:paraId="572F0576" w14:textId="77777777" w:rsidR="005D12A6" w:rsidRDefault="005D12A6" w:rsidP="005D12A6">
      <w:pPr>
        <w:pStyle w:val="Code"/>
        <w:rPr>
          <w:ins w:id="2665" w:author="Jeb Pavleas" w:date="2021-04-14T19:08:00Z"/>
        </w:rPr>
      </w:pPr>
      <w:ins w:id="2666" w:author="Jeb Pavleas" w:date="2021-04-14T19:08:00Z">
        <w:r>
          <w:t>let unload = map.unload;</w:t>
        </w:r>
      </w:ins>
    </w:p>
    <w:p w14:paraId="41F1653F" w14:textId="77777777" w:rsidR="005D12A6" w:rsidRDefault="005D12A6" w:rsidP="005D12A6">
      <w:pPr>
        <w:pStyle w:val="Code"/>
        <w:rPr>
          <w:ins w:id="2667" w:author="Jeb Pavleas" w:date="2021-04-14T19:08:00Z"/>
        </w:rPr>
      </w:pPr>
      <w:ins w:id="2668" w:author="Jeb Pavleas" w:date="2021-04-14T19:08:00Z">
        <w:r>
          <w:t>let has = map.has;</w:t>
        </w:r>
      </w:ins>
    </w:p>
    <w:p w14:paraId="64C5F282" w14:textId="77777777" w:rsidR="005D12A6" w:rsidRDefault="005D12A6" w:rsidP="005D12A6">
      <w:pPr>
        <w:pStyle w:val="NumList"/>
        <w:rPr>
          <w:ins w:id="2669" w:author="Jeb Pavleas" w:date="2021-04-14T19:08:00Z"/>
        </w:rPr>
      </w:pPr>
      <w:ins w:id="2670" w:author="Jeb Pavleas" w:date="2021-04-14T19:08:00Z">
        <w:r>
          <w:t xml:space="preserve">Declare </w:t>
        </w:r>
        <w:r w:rsidRPr="00DC10EF">
          <w:t>variables to maintain references to the Web Audio context</w:t>
        </w:r>
        <w:r>
          <w:t xml:space="preserve">, </w:t>
        </w:r>
        <w:r w:rsidRPr="00DC10EF">
          <w:t>background music</w:t>
        </w:r>
        <w:r>
          <w:t>, and to control volumes</w:t>
        </w:r>
        <w:r w:rsidRPr="00DC10EF">
          <w:t>.</w:t>
        </w:r>
      </w:ins>
    </w:p>
    <w:p w14:paraId="18F55027" w14:textId="77777777" w:rsidR="005D12A6" w:rsidRDefault="005D12A6" w:rsidP="005D12A6">
      <w:pPr>
        <w:pStyle w:val="Code"/>
        <w:rPr>
          <w:ins w:id="2671" w:author="Jeb Pavleas" w:date="2021-04-14T19:08:00Z"/>
        </w:rPr>
      </w:pPr>
      <w:ins w:id="2672" w:author="Jeb Pavleas" w:date="2021-04-14T19:08:00Z">
        <w:r>
          <w:t>let mAudioContext = null;</w:t>
        </w:r>
      </w:ins>
    </w:p>
    <w:p w14:paraId="1610A35D" w14:textId="77777777" w:rsidR="005D12A6" w:rsidRDefault="005D12A6" w:rsidP="005D12A6">
      <w:pPr>
        <w:pStyle w:val="Code"/>
        <w:rPr>
          <w:ins w:id="2673" w:author="Jeb Pavleas" w:date="2021-04-14T19:08:00Z"/>
        </w:rPr>
      </w:pPr>
      <w:ins w:id="2674" w:author="Jeb Pavleas" w:date="2021-04-14T19:08:00Z">
        <w:r>
          <w:t>let mBackgroundAudio = null;</w:t>
        </w:r>
      </w:ins>
    </w:p>
    <w:p w14:paraId="1757ED4C" w14:textId="77777777" w:rsidR="005D12A6" w:rsidRDefault="005D12A6" w:rsidP="005D12A6">
      <w:pPr>
        <w:pStyle w:val="Code"/>
        <w:rPr>
          <w:ins w:id="2675" w:author="Jeb Pavleas" w:date="2021-04-14T19:08:00Z"/>
        </w:rPr>
      </w:pPr>
      <w:ins w:id="2676" w:author="Jeb Pavleas" w:date="2021-04-14T19:08:00Z">
        <w:r>
          <w:br/>
          <w:t>// volume control support</w:t>
        </w:r>
      </w:ins>
    </w:p>
    <w:p w14:paraId="23372D2A" w14:textId="77777777" w:rsidR="005D12A6" w:rsidRDefault="005D12A6" w:rsidP="005D12A6">
      <w:pPr>
        <w:pStyle w:val="Code"/>
        <w:rPr>
          <w:ins w:id="2677" w:author="Jeb Pavleas" w:date="2021-04-14T19:08:00Z"/>
        </w:rPr>
      </w:pPr>
      <w:ins w:id="2678" w:author="Jeb Pavleas" w:date="2021-04-14T19:08:00Z">
        <w:r>
          <w:t>let mBackgroundGain = null; // background volume</w:t>
        </w:r>
      </w:ins>
    </w:p>
    <w:p w14:paraId="16CC72B6" w14:textId="77777777" w:rsidR="005D12A6" w:rsidRDefault="005D12A6" w:rsidP="005D12A6">
      <w:pPr>
        <w:pStyle w:val="Code"/>
        <w:rPr>
          <w:ins w:id="2679" w:author="Jeb Pavleas" w:date="2021-04-14T19:08:00Z"/>
        </w:rPr>
      </w:pPr>
      <w:ins w:id="2680" w:author="Jeb Pavleas" w:date="2021-04-14T19:08:00Z">
        <w:r>
          <w:t>let mCueGain = null;        // cue/special effects volume</w:t>
        </w:r>
      </w:ins>
    </w:p>
    <w:p w14:paraId="3C596A69" w14:textId="77777777" w:rsidR="005D12A6" w:rsidRDefault="005D12A6" w:rsidP="005D12A6">
      <w:pPr>
        <w:pStyle w:val="Code"/>
        <w:rPr>
          <w:ins w:id="2681" w:author="Jeb Pavleas" w:date="2021-04-14T19:08:00Z"/>
        </w:rPr>
      </w:pPr>
      <w:ins w:id="2682" w:author="Jeb Pavleas" w:date="2021-04-14T19:08:00Z">
        <w:r>
          <w:t>let mMasterGain = null;     // overall/master volume</w:t>
        </w:r>
      </w:ins>
    </w:p>
    <w:p w14:paraId="4D54241F" w14:textId="77777777" w:rsidR="005D12A6" w:rsidRDefault="005D12A6" w:rsidP="005D12A6">
      <w:pPr>
        <w:pStyle w:val="Code"/>
        <w:rPr>
          <w:ins w:id="2683" w:author="Jeb Pavleas" w:date="2021-04-14T19:08:00Z"/>
        </w:rPr>
      </w:pPr>
    </w:p>
    <w:p w14:paraId="2FFA9B45" w14:textId="77777777" w:rsidR="005D12A6" w:rsidRDefault="005D12A6" w:rsidP="005D12A6">
      <w:pPr>
        <w:pStyle w:val="Code"/>
        <w:rPr>
          <w:ins w:id="2684" w:author="Jeb Pavleas" w:date="2021-04-14T19:08:00Z"/>
        </w:rPr>
      </w:pPr>
      <w:ins w:id="2685" w:author="Jeb Pavleas" w:date="2021-04-14T19:08:00Z">
        <w:r>
          <w:t>let kDefaultInitGain = 0.1;</w:t>
        </w:r>
      </w:ins>
    </w:p>
    <w:p w14:paraId="3C237005" w14:textId="77777777" w:rsidR="005D12A6" w:rsidRDefault="005D12A6" w:rsidP="005D12A6">
      <w:pPr>
        <w:pStyle w:val="NumList"/>
        <w:rPr>
          <w:ins w:id="2686" w:author="Jeb Pavleas" w:date="2021-04-14T19:08:00Z"/>
        </w:rPr>
      </w:pPr>
      <w:ins w:id="2687" w:author="Jeb Pavleas" w:date="2021-04-14T19:08:00Z">
        <w:r>
          <w:t xml:space="preserve">Define the </w:t>
        </w:r>
        <w:r w:rsidRPr="00E30269">
          <w:rPr>
            <w:rStyle w:val="CodeInline"/>
          </w:rPr>
          <w:t>init()</w:t>
        </w:r>
        <w:r>
          <w:t xml:space="preserve"> function to create and store a reference to the Web Audio context in </w:t>
        </w:r>
        <w:r>
          <w:rPr>
            <w:rStyle w:val="CodeInline"/>
          </w:rPr>
          <w:t>mAudioContext</w:t>
        </w:r>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and initialize the audio volume gain controls for the background, cue, and a master that affects both. In all cases, volume gain of a 0 corresponds to no audio and 1 means maximum strength.</w:t>
        </w:r>
      </w:ins>
    </w:p>
    <w:p w14:paraId="368D545F" w14:textId="77777777" w:rsidR="005D12A6" w:rsidRDefault="005D12A6" w:rsidP="005D12A6">
      <w:pPr>
        <w:pStyle w:val="Code"/>
        <w:rPr>
          <w:ins w:id="2688" w:author="Jeb Pavleas" w:date="2021-04-14T19:08:00Z"/>
        </w:rPr>
      </w:pPr>
      <w:ins w:id="2689" w:author="Jeb Pavleas" w:date="2021-04-14T19:08:00Z">
        <w:r>
          <w:t>function init() {</w:t>
        </w:r>
      </w:ins>
    </w:p>
    <w:p w14:paraId="66EA9135" w14:textId="77777777" w:rsidR="005D12A6" w:rsidRDefault="005D12A6" w:rsidP="005D12A6">
      <w:pPr>
        <w:pStyle w:val="Code"/>
        <w:rPr>
          <w:ins w:id="2690" w:author="Jeb Pavleas" w:date="2021-04-14T19:08:00Z"/>
        </w:rPr>
      </w:pPr>
      <w:ins w:id="2691" w:author="Jeb Pavleas" w:date="2021-04-14T19:08:00Z">
        <w:r>
          <w:t xml:space="preserve">    try {</w:t>
        </w:r>
      </w:ins>
    </w:p>
    <w:p w14:paraId="4FD19025" w14:textId="77777777" w:rsidR="005D12A6" w:rsidRDefault="005D12A6" w:rsidP="005D12A6">
      <w:pPr>
        <w:pStyle w:val="Code"/>
        <w:rPr>
          <w:ins w:id="2692" w:author="Jeb Pavleas" w:date="2021-04-14T19:08:00Z"/>
        </w:rPr>
      </w:pPr>
      <w:ins w:id="2693" w:author="Jeb Pavleas" w:date="2021-04-14T19:08:00Z">
        <w:r>
          <w:t xml:space="preserve">        let AudioContext = window.AudioContext || window.webkitAudioContext;</w:t>
        </w:r>
      </w:ins>
    </w:p>
    <w:p w14:paraId="3593B8E1" w14:textId="77777777" w:rsidR="005D12A6" w:rsidRDefault="005D12A6" w:rsidP="005D12A6">
      <w:pPr>
        <w:pStyle w:val="Code"/>
        <w:rPr>
          <w:ins w:id="2694" w:author="Jeb Pavleas" w:date="2021-04-14T19:08:00Z"/>
        </w:rPr>
      </w:pPr>
      <w:ins w:id="2695" w:author="Jeb Pavleas" w:date="2021-04-14T19:08:00Z">
        <w:r>
          <w:t xml:space="preserve">        mAudioContext = new AudioContext();</w:t>
        </w:r>
      </w:ins>
    </w:p>
    <w:p w14:paraId="7F28569E" w14:textId="77777777" w:rsidR="005D12A6" w:rsidRDefault="005D12A6" w:rsidP="005D12A6">
      <w:pPr>
        <w:pStyle w:val="Code"/>
        <w:rPr>
          <w:ins w:id="2696" w:author="Jeb Pavleas" w:date="2021-04-14T19:08:00Z"/>
        </w:rPr>
      </w:pPr>
    </w:p>
    <w:p w14:paraId="498FE528" w14:textId="77777777" w:rsidR="005D12A6" w:rsidRDefault="005D12A6" w:rsidP="005D12A6">
      <w:pPr>
        <w:pStyle w:val="Code"/>
        <w:rPr>
          <w:ins w:id="2697" w:author="Jeb Pavleas" w:date="2021-04-14T19:08:00Z"/>
        </w:rPr>
      </w:pPr>
      <w:ins w:id="2698" w:author="Jeb Pavleas" w:date="2021-04-14T19:08:00Z">
        <w:r>
          <w:t xml:space="preserve">        // connect Master volume control</w:t>
        </w:r>
      </w:ins>
    </w:p>
    <w:p w14:paraId="30570FD1" w14:textId="77777777" w:rsidR="005D12A6" w:rsidRDefault="005D12A6" w:rsidP="005D12A6">
      <w:pPr>
        <w:pStyle w:val="Code"/>
        <w:rPr>
          <w:ins w:id="2699" w:author="Jeb Pavleas" w:date="2021-04-14T19:08:00Z"/>
        </w:rPr>
      </w:pPr>
      <w:ins w:id="2700" w:author="Jeb Pavleas" w:date="2021-04-14T19:08:00Z">
        <w:r>
          <w:t xml:space="preserve">        mMasterGain = mAudioContext.createGain();</w:t>
        </w:r>
      </w:ins>
    </w:p>
    <w:p w14:paraId="17068810" w14:textId="77777777" w:rsidR="005D12A6" w:rsidRDefault="005D12A6" w:rsidP="005D12A6">
      <w:pPr>
        <w:pStyle w:val="Code"/>
        <w:rPr>
          <w:ins w:id="2701" w:author="Jeb Pavleas" w:date="2021-04-14T19:08:00Z"/>
        </w:rPr>
      </w:pPr>
      <w:ins w:id="2702" w:author="Jeb Pavleas" w:date="2021-04-14T19:08:00Z">
        <w:r>
          <w:t xml:space="preserve">        mMasterGain.connect(mAudioContext.destination);</w:t>
        </w:r>
      </w:ins>
    </w:p>
    <w:p w14:paraId="709E9E0F" w14:textId="77777777" w:rsidR="005D12A6" w:rsidRDefault="005D12A6" w:rsidP="005D12A6">
      <w:pPr>
        <w:pStyle w:val="Code"/>
        <w:rPr>
          <w:ins w:id="2703" w:author="Jeb Pavleas" w:date="2021-04-14T19:08:00Z"/>
        </w:rPr>
      </w:pPr>
      <w:ins w:id="2704" w:author="Jeb Pavleas" w:date="2021-04-14T19:08:00Z">
        <w:r>
          <w:t xml:space="preserve">        // set default Master volume</w:t>
        </w:r>
      </w:ins>
    </w:p>
    <w:p w14:paraId="102293E6" w14:textId="77777777" w:rsidR="005D12A6" w:rsidRDefault="005D12A6" w:rsidP="005D12A6">
      <w:pPr>
        <w:pStyle w:val="Code"/>
        <w:rPr>
          <w:ins w:id="2705" w:author="Jeb Pavleas" w:date="2021-04-14T19:08:00Z"/>
        </w:rPr>
      </w:pPr>
      <w:ins w:id="2706" w:author="Jeb Pavleas" w:date="2021-04-14T19:08:00Z">
        <w:r>
          <w:t xml:space="preserve">        mMasterGain.gain.value = kDefaultInitGain;</w:t>
        </w:r>
      </w:ins>
    </w:p>
    <w:p w14:paraId="19908824" w14:textId="77777777" w:rsidR="005D12A6" w:rsidRDefault="005D12A6" w:rsidP="005D12A6">
      <w:pPr>
        <w:pStyle w:val="Code"/>
        <w:rPr>
          <w:ins w:id="2707" w:author="Jeb Pavleas" w:date="2021-04-14T19:08:00Z"/>
        </w:rPr>
      </w:pPr>
      <w:ins w:id="2708" w:author="Jeb Pavleas" w:date="2021-04-14T19:08:00Z">
        <w:r>
          <w:t xml:space="preserve">         </w:t>
        </w:r>
      </w:ins>
    </w:p>
    <w:p w14:paraId="58C39FA6" w14:textId="77777777" w:rsidR="005D12A6" w:rsidRDefault="005D12A6" w:rsidP="005D12A6">
      <w:pPr>
        <w:pStyle w:val="Code"/>
        <w:rPr>
          <w:ins w:id="2709" w:author="Jeb Pavleas" w:date="2021-04-14T19:08:00Z"/>
        </w:rPr>
      </w:pPr>
      <w:ins w:id="2710" w:author="Jeb Pavleas" w:date="2021-04-14T19:08:00Z">
        <w:r>
          <w:t xml:space="preserve">        // connect Background volume control</w:t>
        </w:r>
      </w:ins>
    </w:p>
    <w:p w14:paraId="63D08396" w14:textId="77777777" w:rsidR="005D12A6" w:rsidRDefault="005D12A6" w:rsidP="005D12A6">
      <w:pPr>
        <w:pStyle w:val="Code"/>
        <w:rPr>
          <w:ins w:id="2711" w:author="Jeb Pavleas" w:date="2021-04-14T19:08:00Z"/>
        </w:rPr>
      </w:pPr>
      <w:ins w:id="2712" w:author="Jeb Pavleas" w:date="2021-04-14T19:08:00Z">
        <w:r>
          <w:t xml:space="preserve">        mBackgroundGain = mAudioContext.createGain();</w:t>
        </w:r>
      </w:ins>
    </w:p>
    <w:p w14:paraId="5154FAFE" w14:textId="77777777" w:rsidR="005D12A6" w:rsidRDefault="005D12A6" w:rsidP="005D12A6">
      <w:pPr>
        <w:pStyle w:val="Code"/>
        <w:rPr>
          <w:ins w:id="2713" w:author="Jeb Pavleas" w:date="2021-04-14T19:08:00Z"/>
        </w:rPr>
      </w:pPr>
      <w:ins w:id="2714" w:author="Jeb Pavleas" w:date="2021-04-14T19:08:00Z">
        <w:r>
          <w:t xml:space="preserve">        mBackgroundGain.connect(mMasterGain);</w:t>
        </w:r>
      </w:ins>
    </w:p>
    <w:p w14:paraId="442DB286" w14:textId="77777777" w:rsidR="005D12A6" w:rsidRDefault="005D12A6" w:rsidP="005D12A6">
      <w:pPr>
        <w:pStyle w:val="Code"/>
        <w:rPr>
          <w:ins w:id="2715" w:author="Jeb Pavleas" w:date="2021-04-14T19:08:00Z"/>
        </w:rPr>
      </w:pPr>
      <w:ins w:id="2716" w:author="Jeb Pavleas" w:date="2021-04-14T19:08:00Z">
        <w:r>
          <w:t xml:space="preserve">        // set default Background volume</w:t>
        </w:r>
      </w:ins>
    </w:p>
    <w:p w14:paraId="282686C3" w14:textId="77777777" w:rsidR="005D12A6" w:rsidRDefault="005D12A6" w:rsidP="005D12A6">
      <w:pPr>
        <w:pStyle w:val="Code"/>
        <w:rPr>
          <w:ins w:id="2717" w:author="Jeb Pavleas" w:date="2021-04-14T19:08:00Z"/>
        </w:rPr>
      </w:pPr>
      <w:ins w:id="2718" w:author="Jeb Pavleas" w:date="2021-04-14T19:08:00Z">
        <w:r>
          <w:t xml:space="preserve">        mBackgroundGain.gain.value = 1.0;</w:t>
        </w:r>
      </w:ins>
    </w:p>
    <w:p w14:paraId="690CB6A3" w14:textId="77777777" w:rsidR="005D12A6" w:rsidRDefault="005D12A6" w:rsidP="005D12A6">
      <w:pPr>
        <w:pStyle w:val="Code"/>
        <w:rPr>
          <w:ins w:id="2719" w:author="Jeb Pavleas" w:date="2021-04-14T19:08:00Z"/>
        </w:rPr>
      </w:pPr>
      <w:ins w:id="2720" w:author="Jeb Pavleas" w:date="2021-04-14T19:08:00Z">
        <w:r>
          <w:lastRenderedPageBreak/>
          <w:t xml:space="preserve">         </w:t>
        </w:r>
      </w:ins>
    </w:p>
    <w:p w14:paraId="27C77637" w14:textId="77777777" w:rsidR="005D12A6" w:rsidRDefault="005D12A6" w:rsidP="005D12A6">
      <w:pPr>
        <w:pStyle w:val="Code"/>
        <w:rPr>
          <w:ins w:id="2721" w:author="Jeb Pavleas" w:date="2021-04-14T19:08:00Z"/>
        </w:rPr>
      </w:pPr>
      <w:ins w:id="2722" w:author="Jeb Pavleas" w:date="2021-04-14T19:08:00Z">
        <w:r>
          <w:t xml:space="preserve">        // connect Cuevolume control</w:t>
        </w:r>
      </w:ins>
    </w:p>
    <w:p w14:paraId="2A0EDE25" w14:textId="77777777" w:rsidR="005D12A6" w:rsidRDefault="005D12A6" w:rsidP="005D12A6">
      <w:pPr>
        <w:pStyle w:val="Code"/>
        <w:rPr>
          <w:ins w:id="2723" w:author="Jeb Pavleas" w:date="2021-04-14T19:08:00Z"/>
        </w:rPr>
      </w:pPr>
      <w:ins w:id="2724" w:author="Jeb Pavleas" w:date="2021-04-14T19:08:00Z">
        <w:r>
          <w:t xml:space="preserve">        mCueGain = mAudioContext.createGain();</w:t>
        </w:r>
      </w:ins>
    </w:p>
    <w:p w14:paraId="176CF3D5" w14:textId="77777777" w:rsidR="005D12A6" w:rsidRDefault="005D12A6" w:rsidP="005D12A6">
      <w:pPr>
        <w:pStyle w:val="Code"/>
        <w:rPr>
          <w:ins w:id="2725" w:author="Jeb Pavleas" w:date="2021-04-14T19:08:00Z"/>
        </w:rPr>
      </w:pPr>
      <w:ins w:id="2726" w:author="Jeb Pavleas" w:date="2021-04-14T19:08:00Z">
        <w:r>
          <w:t xml:space="preserve">        mCueGain.connect(mMasterGain);</w:t>
        </w:r>
      </w:ins>
    </w:p>
    <w:p w14:paraId="49D2E34F" w14:textId="77777777" w:rsidR="005D12A6" w:rsidRDefault="005D12A6" w:rsidP="005D12A6">
      <w:pPr>
        <w:pStyle w:val="Code"/>
        <w:rPr>
          <w:ins w:id="2727" w:author="Jeb Pavleas" w:date="2021-04-14T19:08:00Z"/>
        </w:rPr>
      </w:pPr>
      <w:ins w:id="2728" w:author="Jeb Pavleas" w:date="2021-04-14T19:08:00Z">
        <w:r>
          <w:t xml:space="preserve">        // set default Cue volume</w:t>
        </w:r>
      </w:ins>
    </w:p>
    <w:p w14:paraId="3A6718A1" w14:textId="77777777" w:rsidR="005D12A6" w:rsidRDefault="005D12A6" w:rsidP="005D12A6">
      <w:pPr>
        <w:pStyle w:val="Code"/>
        <w:rPr>
          <w:ins w:id="2729" w:author="Jeb Pavleas" w:date="2021-04-14T19:08:00Z"/>
        </w:rPr>
      </w:pPr>
      <w:ins w:id="2730" w:author="Jeb Pavleas" w:date="2021-04-14T19:08:00Z">
        <w:r>
          <w:t xml:space="preserve">        mCueGain.gain.value = 1.0;</w:t>
        </w:r>
      </w:ins>
    </w:p>
    <w:p w14:paraId="2028A48B" w14:textId="77777777" w:rsidR="005D12A6" w:rsidRDefault="005D12A6" w:rsidP="005D12A6">
      <w:pPr>
        <w:pStyle w:val="Code"/>
        <w:rPr>
          <w:ins w:id="2731" w:author="Jeb Pavleas" w:date="2021-04-14T19:08:00Z"/>
        </w:rPr>
      </w:pPr>
      <w:ins w:id="2732" w:author="Jeb Pavleas" w:date="2021-04-14T19:08:00Z">
        <w:r>
          <w:t xml:space="preserve">    } catch (e) {</w:t>
        </w:r>
      </w:ins>
    </w:p>
    <w:p w14:paraId="523D29FC" w14:textId="77777777" w:rsidR="005D12A6" w:rsidRDefault="005D12A6" w:rsidP="005D12A6">
      <w:pPr>
        <w:pStyle w:val="Code"/>
        <w:rPr>
          <w:ins w:id="2733" w:author="Jeb Pavleas" w:date="2021-04-14T19:08:00Z"/>
        </w:rPr>
      </w:pPr>
      <w:ins w:id="2734" w:author="Jeb Pavleas" w:date="2021-04-14T19:08:00Z">
        <w:r>
          <w:t xml:space="preserve">        throw new Error("Web Audio is not supported. Engine initialization failed.");</w:t>
        </w:r>
      </w:ins>
    </w:p>
    <w:p w14:paraId="0F8078F3" w14:textId="77777777" w:rsidR="005D12A6" w:rsidRDefault="005D12A6" w:rsidP="005D12A6">
      <w:pPr>
        <w:pStyle w:val="Code"/>
        <w:rPr>
          <w:ins w:id="2735" w:author="Jeb Pavleas" w:date="2021-04-14T19:08:00Z"/>
        </w:rPr>
      </w:pPr>
      <w:ins w:id="2736" w:author="Jeb Pavleas" w:date="2021-04-14T19:08:00Z">
        <w:r>
          <w:t xml:space="preserve">    }</w:t>
        </w:r>
      </w:ins>
    </w:p>
    <w:p w14:paraId="4EACB1EE" w14:textId="77777777" w:rsidR="005D12A6" w:rsidRDefault="005D12A6" w:rsidP="005D12A6">
      <w:pPr>
        <w:pStyle w:val="Code"/>
        <w:rPr>
          <w:ins w:id="2737" w:author="Jeb Pavleas" w:date="2021-04-14T19:08:00Z"/>
        </w:rPr>
      </w:pPr>
      <w:ins w:id="2738" w:author="Jeb Pavleas" w:date="2021-04-14T19:08:00Z">
        <w:r>
          <w:t>}</w:t>
        </w:r>
      </w:ins>
    </w:p>
    <w:p w14:paraId="5232E561" w14:textId="77777777" w:rsidR="005D12A6" w:rsidRDefault="005D12A6" w:rsidP="005D12A6">
      <w:pPr>
        <w:pStyle w:val="NumList"/>
        <w:rPr>
          <w:ins w:id="2739" w:author="Jeb Pavleas" w:date="2021-04-14T19:08:00Z"/>
        </w:rPr>
      </w:pPr>
      <w:ins w:id="2740" w:author="Jeb Pavleas" w:date="2021-04-14T19:08:00Z">
        <w:r>
          <w:t xml:space="preserve">Define the decode and parsing functions, and call the </w:t>
        </w:r>
        <w:r w:rsidRPr="00E30269">
          <w:rPr>
            <w:rStyle w:val="CodeInline"/>
          </w:rPr>
          <w:t>resource_map</w:t>
        </w:r>
        <w:r>
          <w:t xml:space="preserve"> </w:t>
        </w:r>
        <w:r w:rsidRPr="00E30269">
          <w:rPr>
            <w:rStyle w:val="CodeInline"/>
          </w:rPr>
          <w:t>loadDecodeParse()</w:t>
        </w:r>
        <w:r>
          <w:t xml:space="preserve"> function to load an audio file.</w:t>
        </w:r>
      </w:ins>
    </w:p>
    <w:p w14:paraId="0596A5FD" w14:textId="77777777" w:rsidR="005D12A6" w:rsidRDefault="005D12A6" w:rsidP="005D12A6">
      <w:pPr>
        <w:pStyle w:val="Code"/>
        <w:rPr>
          <w:ins w:id="2741" w:author="Jeb Pavleas" w:date="2021-04-14T19:08:00Z"/>
        </w:rPr>
      </w:pPr>
      <w:ins w:id="2742" w:author="Jeb Pavleas" w:date="2021-04-14T19:08:00Z">
        <w:r>
          <w:t>function decodeResource(data) { return data.arrayBuffer(); }</w:t>
        </w:r>
      </w:ins>
    </w:p>
    <w:p w14:paraId="7F6A9606" w14:textId="77777777" w:rsidR="005D12A6" w:rsidRDefault="005D12A6" w:rsidP="005D12A6">
      <w:pPr>
        <w:pStyle w:val="Code"/>
        <w:rPr>
          <w:ins w:id="2743" w:author="Jeb Pavleas" w:date="2021-04-14T19:08:00Z"/>
        </w:rPr>
      </w:pPr>
      <w:ins w:id="2744" w:author="Jeb Pavleas" w:date="2021-04-14T19:08:00Z">
        <w:r>
          <w:t>function parseResource(data) { return mAudioContext.decodeAudioData(data); }</w:t>
        </w:r>
      </w:ins>
    </w:p>
    <w:p w14:paraId="370A7072" w14:textId="77777777" w:rsidR="005D12A6" w:rsidRDefault="005D12A6" w:rsidP="005D12A6">
      <w:pPr>
        <w:pStyle w:val="Code"/>
        <w:rPr>
          <w:ins w:id="2745" w:author="Jeb Pavleas" w:date="2021-04-14T19:08:00Z"/>
        </w:rPr>
      </w:pPr>
      <w:ins w:id="2746" w:author="Jeb Pavleas" w:date="2021-04-14T19:08:00Z">
        <w:r>
          <w:t>function load(path) {</w:t>
        </w:r>
      </w:ins>
    </w:p>
    <w:p w14:paraId="2688A074" w14:textId="77777777" w:rsidR="005D12A6" w:rsidRDefault="005D12A6" w:rsidP="005D12A6">
      <w:pPr>
        <w:pStyle w:val="Code"/>
        <w:rPr>
          <w:ins w:id="2747" w:author="Jeb Pavleas" w:date="2021-04-14T19:08:00Z"/>
        </w:rPr>
      </w:pPr>
      <w:ins w:id="2748" w:author="Jeb Pavleas" w:date="2021-04-14T19:08:00Z">
        <w:r>
          <w:t xml:space="preserve">    return map.loadDecodeParse(path, decodeResource, parseResource);</w:t>
        </w:r>
      </w:ins>
    </w:p>
    <w:p w14:paraId="62805037" w14:textId="77777777" w:rsidR="005D12A6" w:rsidRDefault="005D12A6" w:rsidP="005D12A6">
      <w:pPr>
        <w:pStyle w:val="Code"/>
        <w:rPr>
          <w:ins w:id="2749" w:author="Jeb Pavleas" w:date="2021-04-14T19:08:00Z"/>
        </w:rPr>
      </w:pPr>
      <w:ins w:id="2750" w:author="Jeb Pavleas" w:date="2021-04-14T19:08:00Z">
        <w:r>
          <w:t>}</w:t>
        </w:r>
      </w:ins>
    </w:p>
    <w:p w14:paraId="6F923228" w14:textId="77777777" w:rsidR="005D12A6" w:rsidRDefault="005D12A6" w:rsidP="005D12A6">
      <w:pPr>
        <w:pStyle w:val="NumList"/>
        <w:rPr>
          <w:ins w:id="2751" w:author="Jeb Pavleas" w:date="2021-04-14T19:08:00Z"/>
        </w:rPr>
      </w:pPr>
      <w:ins w:id="2752" w:author="Jeb Pavleas" w:date="2021-04-14T19:08:00Z">
        <w:r>
          <w:t xml:space="preserve">Define the </w:t>
        </w:r>
        <w:r w:rsidRPr="00E30269">
          <w:rPr>
            <w:rStyle w:val="CodeInline"/>
          </w:rPr>
          <w:t>playCue()</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r w:rsidRPr="00E30269">
          <w:rPr>
            <w:rStyle w:val="CodeInline"/>
          </w:rPr>
          <w:t>resource_map</w:t>
        </w:r>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ins>
    </w:p>
    <w:p w14:paraId="569B231D" w14:textId="77777777" w:rsidR="005D12A6" w:rsidRDefault="005D12A6" w:rsidP="005D12A6">
      <w:pPr>
        <w:pStyle w:val="Code"/>
        <w:rPr>
          <w:ins w:id="2753" w:author="Jeb Pavleas" w:date="2021-04-14T19:08:00Z"/>
        </w:rPr>
      </w:pPr>
      <w:ins w:id="2754" w:author="Jeb Pavleas" w:date="2021-04-14T19:08:00Z">
        <w:r>
          <w:t>function playCue(path, volume) {</w:t>
        </w:r>
      </w:ins>
    </w:p>
    <w:p w14:paraId="189EEFAC" w14:textId="77777777" w:rsidR="005D12A6" w:rsidRDefault="005D12A6" w:rsidP="005D12A6">
      <w:pPr>
        <w:pStyle w:val="Code"/>
        <w:rPr>
          <w:ins w:id="2755" w:author="Jeb Pavleas" w:date="2021-04-14T19:08:00Z"/>
        </w:rPr>
      </w:pPr>
      <w:ins w:id="2756" w:author="Jeb Pavleas" w:date="2021-04-14T19:08:00Z">
        <w:r>
          <w:t xml:space="preserve">    let source = mAudioContext.createBufferSource();</w:t>
        </w:r>
      </w:ins>
    </w:p>
    <w:p w14:paraId="245D4EAF" w14:textId="77777777" w:rsidR="005D12A6" w:rsidRDefault="005D12A6" w:rsidP="005D12A6">
      <w:pPr>
        <w:pStyle w:val="Code"/>
        <w:rPr>
          <w:ins w:id="2757" w:author="Jeb Pavleas" w:date="2021-04-14T19:08:00Z"/>
        </w:rPr>
      </w:pPr>
      <w:ins w:id="2758" w:author="Jeb Pavleas" w:date="2021-04-14T19:08:00Z">
        <w:r>
          <w:t xml:space="preserve">    source.buffer = map.get(path);</w:t>
        </w:r>
      </w:ins>
    </w:p>
    <w:p w14:paraId="2AA06811" w14:textId="77777777" w:rsidR="005D12A6" w:rsidRDefault="005D12A6" w:rsidP="005D12A6">
      <w:pPr>
        <w:pStyle w:val="Code"/>
        <w:rPr>
          <w:ins w:id="2759" w:author="Jeb Pavleas" w:date="2021-04-14T19:08:00Z"/>
        </w:rPr>
      </w:pPr>
      <w:ins w:id="2760" w:author="Jeb Pavleas" w:date="2021-04-14T19:08:00Z">
        <w:r>
          <w:t xml:space="preserve">    source.start(0);</w:t>
        </w:r>
      </w:ins>
    </w:p>
    <w:p w14:paraId="66C51B81" w14:textId="77777777" w:rsidR="005D12A6" w:rsidRDefault="005D12A6" w:rsidP="005D12A6">
      <w:pPr>
        <w:pStyle w:val="Code"/>
        <w:rPr>
          <w:ins w:id="2761" w:author="Jeb Pavleas" w:date="2021-04-14T19:08:00Z"/>
        </w:rPr>
      </w:pPr>
    </w:p>
    <w:p w14:paraId="32BD2112" w14:textId="77777777" w:rsidR="005D12A6" w:rsidRDefault="005D12A6" w:rsidP="005D12A6">
      <w:pPr>
        <w:pStyle w:val="Code"/>
        <w:rPr>
          <w:ins w:id="2762" w:author="Jeb Pavleas" w:date="2021-04-14T19:08:00Z"/>
        </w:rPr>
      </w:pPr>
      <w:ins w:id="2763" w:author="Jeb Pavleas" w:date="2021-04-14T19:08:00Z">
        <w:r>
          <w:t xml:space="preserve">    // volume support for cue</w:t>
        </w:r>
      </w:ins>
    </w:p>
    <w:p w14:paraId="1CAA7706" w14:textId="77777777" w:rsidR="005D12A6" w:rsidRDefault="005D12A6" w:rsidP="005D12A6">
      <w:pPr>
        <w:pStyle w:val="Code"/>
        <w:rPr>
          <w:ins w:id="2764" w:author="Jeb Pavleas" w:date="2021-04-14T19:08:00Z"/>
        </w:rPr>
      </w:pPr>
      <w:ins w:id="2765" w:author="Jeb Pavleas" w:date="2021-04-14T19:08:00Z">
        <w:r>
          <w:t xml:space="preserve">    source.connect(mCueGain);</w:t>
        </w:r>
      </w:ins>
    </w:p>
    <w:p w14:paraId="52A4DF98" w14:textId="77777777" w:rsidR="005D12A6" w:rsidRDefault="005D12A6" w:rsidP="005D12A6">
      <w:pPr>
        <w:pStyle w:val="Code"/>
        <w:rPr>
          <w:ins w:id="2766" w:author="Jeb Pavleas" w:date="2021-04-14T19:08:00Z"/>
        </w:rPr>
      </w:pPr>
      <w:ins w:id="2767" w:author="Jeb Pavleas" w:date="2021-04-14T19:08:00Z">
        <w:r>
          <w:t xml:space="preserve">    mCueGain.gain.value = volume;</w:t>
        </w:r>
      </w:ins>
    </w:p>
    <w:p w14:paraId="1A22AFD3" w14:textId="77777777" w:rsidR="005D12A6" w:rsidRDefault="005D12A6" w:rsidP="005D12A6">
      <w:pPr>
        <w:pStyle w:val="Code"/>
        <w:rPr>
          <w:ins w:id="2768" w:author="Jeb Pavleas" w:date="2021-04-14T19:08:00Z"/>
        </w:rPr>
      </w:pPr>
      <w:ins w:id="2769" w:author="Jeb Pavleas" w:date="2021-04-14T19:08:00Z">
        <w:r>
          <w:t>}</w:t>
        </w:r>
      </w:ins>
    </w:p>
    <w:p w14:paraId="3FBFF0D1" w14:textId="77777777" w:rsidR="005D12A6" w:rsidRDefault="005D12A6" w:rsidP="005D12A6">
      <w:pPr>
        <w:pStyle w:val="NumList"/>
        <w:rPr>
          <w:ins w:id="2770" w:author="Jeb Pavleas" w:date="2021-04-14T19:08:00Z"/>
        </w:rPr>
      </w:pPr>
      <w:ins w:id="2771" w:author="Jeb Pavleas" w:date="2021-04-14T19:08:00Z">
        <w:r>
          <w:t xml:space="preserve">Define the functionality to play, stop, query, and control the volume of the background music. </w:t>
        </w:r>
        <w:r w:rsidRPr="000F6B7C">
          <w:t xml:space="preserve">In this case, the </w:t>
        </w:r>
        <w:r w:rsidRPr="00E30269">
          <w:rPr>
            <w:rStyle w:val="CodeInline"/>
          </w:rPr>
          <w:t>mBackgroundAudio</w:t>
        </w:r>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and controls the volume of</w:t>
        </w:r>
        <w:r w:rsidRPr="000F6B7C">
          <w:t xml:space="preserve"> the clip.</w:t>
        </w:r>
      </w:ins>
    </w:p>
    <w:p w14:paraId="4186607C" w14:textId="77777777" w:rsidR="005D12A6" w:rsidRDefault="005D12A6" w:rsidP="005D12A6">
      <w:pPr>
        <w:pStyle w:val="Code"/>
        <w:rPr>
          <w:ins w:id="2772" w:author="Jeb Pavleas" w:date="2021-04-14T19:08:00Z"/>
        </w:rPr>
      </w:pPr>
      <w:ins w:id="2773" w:author="Jeb Pavleas" w:date="2021-04-14T19:08:00Z">
        <w:r>
          <w:lastRenderedPageBreak/>
          <w:t>function playBackground(path, volume) {</w:t>
        </w:r>
      </w:ins>
    </w:p>
    <w:p w14:paraId="5B3057BA" w14:textId="77777777" w:rsidR="005D12A6" w:rsidRDefault="005D12A6" w:rsidP="005D12A6">
      <w:pPr>
        <w:pStyle w:val="Code"/>
        <w:rPr>
          <w:ins w:id="2774" w:author="Jeb Pavleas" w:date="2021-04-14T19:08:00Z"/>
        </w:rPr>
      </w:pPr>
      <w:ins w:id="2775" w:author="Jeb Pavleas" w:date="2021-04-14T19:08:00Z">
        <w:r>
          <w:t xml:space="preserve">    if (has(path)) {</w:t>
        </w:r>
      </w:ins>
    </w:p>
    <w:p w14:paraId="68A25CE0" w14:textId="77777777" w:rsidR="005D12A6" w:rsidRDefault="005D12A6" w:rsidP="005D12A6">
      <w:pPr>
        <w:pStyle w:val="Code"/>
        <w:rPr>
          <w:ins w:id="2776" w:author="Jeb Pavleas" w:date="2021-04-14T19:08:00Z"/>
        </w:rPr>
      </w:pPr>
      <w:ins w:id="2777" w:author="Jeb Pavleas" w:date="2021-04-14T19:08:00Z">
        <w:r>
          <w:t xml:space="preserve">        stopBackground();</w:t>
        </w:r>
      </w:ins>
    </w:p>
    <w:p w14:paraId="37D1E334" w14:textId="77777777" w:rsidR="005D12A6" w:rsidRDefault="005D12A6" w:rsidP="005D12A6">
      <w:pPr>
        <w:pStyle w:val="Code"/>
        <w:rPr>
          <w:ins w:id="2778" w:author="Jeb Pavleas" w:date="2021-04-14T19:08:00Z"/>
        </w:rPr>
      </w:pPr>
      <w:ins w:id="2779" w:author="Jeb Pavleas" w:date="2021-04-14T19:08:00Z">
        <w:r>
          <w:t xml:space="preserve">        mBackgroundAudio = mAudioContext.createBufferSource();</w:t>
        </w:r>
      </w:ins>
    </w:p>
    <w:p w14:paraId="0A0615F7" w14:textId="77777777" w:rsidR="005D12A6" w:rsidRDefault="005D12A6" w:rsidP="005D12A6">
      <w:pPr>
        <w:pStyle w:val="Code"/>
        <w:rPr>
          <w:ins w:id="2780" w:author="Jeb Pavleas" w:date="2021-04-14T19:08:00Z"/>
        </w:rPr>
      </w:pPr>
      <w:ins w:id="2781" w:author="Jeb Pavleas" w:date="2021-04-14T19:08:00Z">
        <w:r>
          <w:t xml:space="preserve">        mBackgroundAudio.buffer = map.get(path);</w:t>
        </w:r>
      </w:ins>
    </w:p>
    <w:p w14:paraId="26855091" w14:textId="77777777" w:rsidR="005D12A6" w:rsidRDefault="005D12A6" w:rsidP="005D12A6">
      <w:pPr>
        <w:pStyle w:val="Code"/>
        <w:rPr>
          <w:ins w:id="2782" w:author="Jeb Pavleas" w:date="2021-04-14T19:08:00Z"/>
        </w:rPr>
      </w:pPr>
      <w:ins w:id="2783" w:author="Jeb Pavleas" w:date="2021-04-14T19:08:00Z">
        <w:r>
          <w:t xml:space="preserve">        mBackgroundAudio.loop = true;</w:t>
        </w:r>
      </w:ins>
    </w:p>
    <w:p w14:paraId="6370881D" w14:textId="77777777" w:rsidR="005D12A6" w:rsidRDefault="005D12A6" w:rsidP="005D12A6">
      <w:pPr>
        <w:pStyle w:val="Code"/>
        <w:rPr>
          <w:ins w:id="2784" w:author="Jeb Pavleas" w:date="2021-04-14T19:08:00Z"/>
        </w:rPr>
      </w:pPr>
      <w:ins w:id="2785" w:author="Jeb Pavleas" w:date="2021-04-14T19:08:00Z">
        <w:r>
          <w:t xml:space="preserve">        mBackgroundAudio.start(0);</w:t>
        </w:r>
      </w:ins>
    </w:p>
    <w:p w14:paraId="6F22BEA3" w14:textId="77777777" w:rsidR="005D12A6" w:rsidRDefault="005D12A6" w:rsidP="005D12A6">
      <w:pPr>
        <w:pStyle w:val="Code"/>
        <w:rPr>
          <w:ins w:id="2786" w:author="Jeb Pavleas" w:date="2021-04-14T19:08:00Z"/>
        </w:rPr>
      </w:pPr>
    </w:p>
    <w:p w14:paraId="22F867F5" w14:textId="77777777" w:rsidR="005D12A6" w:rsidRDefault="005D12A6" w:rsidP="005D12A6">
      <w:pPr>
        <w:pStyle w:val="Code"/>
        <w:rPr>
          <w:ins w:id="2787" w:author="Jeb Pavleas" w:date="2021-04-14T19:08:00Z"/>
        </w:rPr>
      </w:pPr>
      <w:ins w:id="2788" w:author="Jeb Pavleas" w:date="2021-04-14T19:08:00Z">
        <w:r>
          <w:t xml:space="preserve">         // connect volume accordingly</w:t>
        </w:r>
      </w:ins>
    </w:p>
    <w:p w14:paraId="2EB8D57B" w14:textId="77777777" w:rsidR="005D12A6" w:rsidRDefault="005D12A6" w:rsidP="005D12A6">
      <w:pPr>
        <w:pStyle w:val="Code"/>
        <w:rPr>
          <w:ins w:id="2789" w:author="Jeb Pavleas" w:date="2021-04-14T19:08:00Z"/>
        </w:rPr>
      </w:pPr>
      <w:ins w:id="2790" w:author="Jeb Pavleas" w:date="2021-04-14T19:08:00Z">
        <w:r>
          <w:t xml:space="preserve">         mBackgroundAudio.connect(mBackgroundGain);</w:t>
        </w:r>
      </w:ins>
    </w:p>
    <w:p w14:paraId="03E2A15C" w14:textId="77777777" w:rsidR="005D12A6" w:rsidRDefault="005D12A6" w:rsidP="005D12A6">
      <w:pPr>
        <w:pStyle w:val="Code"/>
        <w:rPr>
          <w:ins w:id="2791" w:author="Jeb Pavleas" w:date="2021-04-14T19:08:00Z"/>
        </w:rPr>
      </w:pPr>
      <w:ins w:id="2792" w:author="Jeb Pavleas" w:date="2021-04-14T19:08:00Z">
        <w:r>
          <w:t xml:space="preserve">         setBackgroundVolume(volume);</w:t>
        </w:r>
      </w:ins>
    </w:p>
    <w:p w14:paraId="2854F973" w14:textId="77777777" w:rsidR="005D12A6" w:rsidRDefault="005D12A6" w:rsidP="005D12A6">
      <w:pPr>
        <w:pStyle w:val="Code"/>
        <w:rPr>
          <w:ins w:id="2793" w:author="Jeb Pavleas" w:date="2021-04-14T19:08:00Z"/>
        </w:rPr>
      </w:pPr>
      <w:ins w:id="2794" w:author="Jeb Pavleas" w:date="2021-04-14T19:08:00Z">
        <w:r>
          <w:t xml:space="preserve">    }</w:t>
        </w:r>
      </w:ins>
    </w:p>
    <w:p w14:paraId="5EF27F00" w14:textId="77777777" w:rsidR="005D12A6" w:rsidRDefault="005D12A6" w:rsidP="005D12A6">
      <w:pPr>
        <w:pStyle w:val="Code"/>
        <w:rPr>
          <w:ins w:id="2795" w:author="Jeb Pavleas" w:date="2021-04-14T19:08:00Z"/>
        </w:rPr>
      </w:pPr>
      <w:ins w:id="2796" w:author="Jeb Pavleas" w:date="2021-04-14T19:08:00Z">
        <w:r>
          <w:t>}</w:t>
        </w:r>
      </w:ins>
    </w:p>
    <w:p w14:paraId="17FF151E" w14:textId="77777777" w:rsidR="005D12A6" w:rsidRDefault="005D12A6" w:rsidP="005D12A6">
      <w:pPr>
        <w:pStyle w:val="Code"/>
        <w:rPr>
          <w:ins w:id="2797" w:author="Jeb Pavleas" w:date="2021-04-14T19:08:00Z"/>
        </w:rPr>
      </w:pPr>
    </w:p>
    <w:p w14:paraId="2FD9EBE1" w14:textId="77777777" w:rsidR="005D12A6" w:rsidRDefault="005D12A6" w:rsidP="005D12A6">
      <w:pPr>
        <w:pStyle w:val="Code"/>
        <w:rPr>
          <w:ins w:id="2798" w:author="Jeb Pavleas" w:date="2021-04-14T19:08:00Z"/>
        </w:rPr>
      </w:pPr>
      <w:ins w:id="2799" w:author="Jeb Pavleas" w:date="2021-04-14T19:08:00Z">
        <w:r>
          <w:t>function stopBackground() {</w:t>
        </w:r>
      </w:ins>
    </w:p>
    <w:p w14:paraId="563AD142" w14:textId="77777777" w:rsidR="005D12A6" w:rsidRDefault="005D12A6" w:rsidP="005D12A6">
      <w:pPr>
        <w:pStyle w:val="Code"/>
        <w:rPr>
          <w:ins w:id="2800" w:author="Jeb Pavleas" w:date="2021-04-14T19:08:00Z"/>
        </w:rPr>
      </w:pPr>
      <w:ins w:id="2801" w:author="Jeb Pavleas" w:date="2021-04-14T19:08:00Z">
        <w:r>
          <w:t xml:space="preserve">    if (mBackgroundAudio !== null) {</w:t>
        </w:r>
      </w:ins>
    </w:p>
    <w:p w14:paraId="297AA57F" w14:textId="77777777" w:rsidR="005D12A6" w:rsidRDefault="005D12A6" w:rsidP="005D12A6">
      <w:pPr>
        <w:pStyle w:val="Code"/>
        <w:rPr>
          <w:ins w:id="2802" w:author="Jeb Pavleas" w:date="2021-04-14T19:08:00Z"/>
        </w:rPr>
      </w:pPr>
      <w:ins w:id="2803" w:author="Jeb Pavleas" w:date="2021-04-14T19:08:00Z">
        <w:r>
          <w:t xml:space="preserve">        mBackgroundAudio.stop(0);</w:t>
        </w:r>
      </w:ins>
    </w:p>
    <w:p w14:paraId="612BCEC7" w14:textId="77777777" w:rsidR="005D12A6" w:rsidRDefault="005D12A6" w:rsidP="005D12A6">
      <w:pPr>
        <w:pStyle w:val="Code"/>
        <w:rPr>
          <w:ins w:id="2804" w:author="Jeb Pavleas" w:date="2021-04-14T19:08:00Z"/>
        </w:rPr>
      </w:pPr>
      <w:ins w:id="2805" w:author="Jeb Pavleas" w:date="2021-04-14T19:08:00Z">
        <w:r>
          <w:t xml:space="preserve">        mBackgroundAudio = null;</w:t>
        </w:r>
      </w:ins>
    </w:p>
    <w:p w14:paraId="68A899BB" w14:textId="77777777" w:rsidR="005D12A6" w:rsidRDefault="005D12A6" w:rsidP="005D12A6">
      <w:pPr>
        <w:pStyle w:val="Code"/>
        <w:rPr>
          <w:ins w:id="2806" w:author="Jeb Pavleas" w:date="2021-04-14T19:08:00Z"/>
        </w:rPr>
      </w:pPr>
      <w:ins w:id="2807" w:author="Jeb Pavleas" w:date="2021-04-14T19:08:00Z">
        <w:r>
          <w:t xml:space="preserve">    }</w:t>
        </w:r>
      </w:ins>
    </w:p>
    <w:p w14:paraId="271E9B4A" w14:textId="77777777" w:rsidR="005D12A6" w:rsidRDefault="005D12A6" w:rsidP="005D12A6">
      <w:pPr>
        <w:pStyle w:val="Code"/>
        <w:rPr>
          <w:ins w:id="2808" w:author="Jeb Pavleas" w:date="2021-04-14T19:08:00Z"/>
        </w:rPr>
      </w:pPr>
      <w:ins w:id="2809" w:author="Jeb Pavleas" w:date="2021-04-14T19:08:00Z">
        <w:r>
          <w:t>}</w:t>
        </w:r>
      </w:ins>
    </w:p>
    <w:p w14:paraId="5C381F20" w14:textId="77777777" w:rsidR="005D12A6" w:rsidRDefault="005D12A6" w:rsidP="005D12A6">
      <w:pPr>
        <w:pStyle w:val="Code"/>
        <w:rPr>
          <w:ins w:id="2810" w:author="Jeb Pavleas" w:date="2021-04-14T19:08:00Z"/>
        </w:rPr>
      </w:pPr>
    </w:p>
    <w:p w14:paraId="700F0622" w14:textId="77777777" w:rsidR="005D12A6" w:rsidRDefault="005D12A6" w:rsidP="005D12A6">
      <w:pPr>
        <w:pStyle w:val="Code"/>
        <w:rPr>
          <w:ins w:id="2811" w:author="Jeb Pavleas" w:date="2021-04-14T19:08:00Z"/>
        </w:rPr>
      </w:pPr>
      <w:ins w:id="2812" w:author="Jeb Pavleas" w:date="2021-04-14T19:08:00Z">
        <w:r>
          <w:t>function isBackgroundPlaying() {</w:t>
        </w:r>
      </w:ins>
    </w:p>
    <w:p w14:paraId="0B6B3BB1" w14:textId="77777777" w:rsidR="005D12A6" w:rsidRDefault="005D12A6" w:rsidP="005D12A6">
      <w:pPr>
        <w:pStyle w:val="Code"/>
        <w:rPr>
          <w:ins w:id="2813" w:author="Jeb Pavleas" w:date="2021-04-14T19:08:00Z"/>
        </w:rPr>
      </w:pPr>
      <w:ins w:id="2814" w:author="Jeb Pavleas" w:date="2021-04-14T19:08:00Z">
        <w:r>
          <w:t xml:space="preserve">    return (mBackgroundAudio !== null);</w:t>
        </w:r>
      </w:ins>
    </w:p>
    <w:p w14:paraId="2BDDBA29" w14:textId="77777777" w:rsidR="005D12A6" w:rsidRDefault="005D12A6" w:rsidP="005D12A6">
      <w:pPr>
        <w:pStyle w:val="Code"/>
        <w:rPr>
          <w:ins w:id="2815" w:author="Jeb Pavleas" w:date="2021-04-14T19:08:00Z"/>
        </w:rPr>
      </w:pPr>
      <w:ins w:id="2816" w:author="Jeb Pavleas" w:date="2021-04-14T19:08:00Z">
        <w:r>
          <w:t>}</w:t>
        </w:r>
      </w:ins>
    </w:p>
    <w:p w14:paraId="743B8DF5" w14:textId="77777777" w:rsidR="005D12A6" w:rsidRDefault="005D12A6" w:rsidP="005D12A6">
      <w:pPr>
        <w:pStyle w:val="Code"/>
        <w:rPr>
          <w:ins w:id="2817" w:author="Jeb Pavleas" w:date="2021-04-14T19:08:00Z"/>
        </w:rPr>
      </w:pPr>
    </w:p>
    <w:p w14:paraId="2BC1F2C1" w14:textId="77777777" w:rsidR="005D12A6" w:rsidRDefault="005D12A6" w:rsidP="005D12A6">
      <w:pPr>
        <w:pStyle w:val="Code"/>
        <w:rPr>
          <w:ins w:id="2818" w:author="Jeb Pavleas" w:date="2021-04-14T19:08:00Z"/>
        </w:rPr>
      </w:pPr>
      <w:ins w:id="2819" w:author="Jeb Pavleas" w:date="2021-04-14T19:08:00Z">
        <w:r>
          <w:t>function setBackgroundVolume(volume) {</w:t>
        </w:r>
      </w:ins>
    </w:p>
    <w:p w14:paraId="4A8AAE9A" w14:textId="77777777" w:rsidR="005D12A6" w:rsidRDefault="005D12A6" w:rsidP="005D12A6">
      <w:pPr>
        <w:pStyle w:val="Code"/>
        <w:rPr>
          <w:ins w:id="2820" w:author="Jeb Pavleas" w:date="2021-04-14T19:08:00Z"/>
        </w:rPr>
      </w:pPr>
      <w:ins w:id="2821" w:author="Jeb Pavleas" w:date="2021-04-14T19:08:00Z">
        <w:r>
          <w:t xml:space="preserve">    if (mBackgroundGain !== null) {</w:t>
        </w:r>
      </w:ins>
    </w:p>
    <w:p w14:paraId="455937A4" w14:textId="77777777" w:rsidR="005D12A6" w:rsidRDefault="005D12A6" w:rsidP="005D12A6">
      <w:pPr>
        <w:pStyle w:val="Code"/>
        <w:rPr>
          <w:ins w:id="2822" w:author="Jeb Pavleas" w:date="2021-04-14T19:08:00Z"/>
        </w:rPr>
      </w:pPr>
      <w:ins w:id="2823" w:author="Jeb Pavleas" w:date="2021-04-14T19:08:00Z">
        <w:r>
          <w:t xml:space="preserve">        mBackgroundGain.gain.value = volume;</w:t>
        </w:r>
      </w:ins>
    </w:p>
    <w:p w14:paraId="0AB8656C" w14:textId="77777777" w:rsidR="005D12A6" w:rsidRDefault="005D12A6" w:rsidP="005D12A6">
      <w:pPr>
        <w:pStyle w:val="Code"/>
        <w:rPr>
          <w:ins w:id="2824" w:author="Jeb Pavleas" w:date="2021-04-14T19:08:00Z"/>
        </w:rPr>
      </w:pPr>
      <w:ins w:id="2825" w:author="Jeb Pavleas" w:date="2021-04-14T19:08:00Z">
        <w:r>
          <w:t xml:space="preserve">    }</w:t>
        </w:r>
      </w:ins>
    </w:p>
    <w:p w14:paraId="5F17A7B7" w14:textId="77777777" w:rsidR="005D12A6" w:rsidRDefault="005D12A6" w:rsidP="005D12A6">
      <w:pPr>
        <w:pStyle w:val="Code"/>
        <w:rPr>
          <w:ins w:id="2826" w:author="Jeb Pavleas" w:date="2021-04-14T19:08:00Z"/>
        </w:rPr>
      </w:pPr>
      <w:ins w:id="2827" w:author="Jeb Pavleas" w:date="2021-04-14T19:08:00Z">
        <w:r>
          <w:t>}</w:t>
        </w:r>
      </w:ins>
    </w:p>
    <w:p w14:paraId="2989FC43" w14:textId="77777777" w:rsidR="005D12A6" w:rsidRDefault="005D12A6" w:rsidP="005D12A6">
      <w:pPr>
        <w:pStyle w:val="Code"/>
        <w:rPr>
          <w:ins w:id="2828" w:author="Jeb Pavleas" w:date="2021-04-14T19:08:00Z"/>
        </w:rPr>
      </w:pPr>
    </w:p>
    <w:p w14:paraId="2D9F5595" w14:textId="77777777" w:rsidR="005D12A6" w:rsidRDefault="005D12A6" w:rsidP="005D12A6">
      <w:pPr>
        <w:pStyle w:val="Code"/>
        <w:rPr>
          <w:ins w:id="2829" w:author="Jeb Pavleas" w:date="2021-04-14T19:08:00Z"/>
        </w:rPr>
      </w:pPr>
      <w:ins w:id="2830" w:author="Jeb Pavleas" w:date="2021-04-14T19:08:00Z">
        <w:r>
          <w:t>function  incBackgroundVolume(increment) {</w:t>
        </w:r>
      </w:ins>
    </w:p>
    <w:p w14:paraId="54A2F44B" w14:textId="77777777" w:rsidR="005D12A6" w:rsidRDefault="005D12A6" w:rsidP="005D12A6">
      <w:pPr>
        <w:pStyle w:val="Code"/>
        <w:rPr>
          <w:ins w:id="2831" w:author="Jeb Pavleas" w:date="2021-04-14T19:08:00Z"/>
        </w:rPr>
      </w:pPr>
      <w:ins w:id="2832" w:author="Jeb Pavleas" w:date="2021-04-14T19:08:00Z">
        <w:r>
          <w:t xml:space="preserve">    if (mBackgroundGain !== null) {</w:t>
        </w:r>
      </w:ins>
    </w:p>
    <w:p w14:paraId="0A82BFCF" w14:textId="77777777" w:rsidR="005D12A6" w:rsidRDefault="005D12A6" w:rsidP="005D12A6">
      <w:pPr>
        <w:pStyle w:val="Code"/>
        <w:rPr>
          <w:ins w:id="2833" w:author="Jeb Pavleas" w:date="2021-04-14T19:08:00Z"/>
        </w:rPr>
      </w:pPr>
      <w:ins w:id="2834" w:author="Jeb Pavleas" w:date="2021-04-14T19:08:00Z">
        <w:r>
          <w:t xml:space="preserve">        mBackgroundGain.gain.value += increment;</w:t>
        </w:r>
      </w:ins>
    </w:p>
    <w:p w14:paraId="55052484" w14:textId="77777777" w:rsidR="005D12A6" w:rsidRDefault="005D12A6" w:rsidP="005D12A6">
      <w:pPr>
        <w:pStyle w:val="Code"/>
        <w:rPr>
          <w:ins w:id="2835" w:author="Jeb Pavleas" w:date="2021-04-14T19:08:00Z"/>
        </w:rPr>
      </w:pPr>
    </w:p>
    <w:p w14:paraId="4156BE42" w14:textId="77777777" w:rsidR="005D12A6" w:rsidRDefault="005D12A6" w:rsidP="005D12A6">
      <w:pPr>
        <w:pStyle w:val="Code"/>
        <w:rPr>
          <w:ins w:id="2836" w:author="Jeb Pavleas" w:date="2021-04-14T19:08:00Z"/>
        </w:rPr>
      </w:pPr>
      <w:ins w:id="2837" w:author="Jeb Pavleas" w:date="2021-04-14T19:08:00Z">
        <w:r>
          <w:t xml:space="preserve">        // need this since volume increases when negative</w:t>
        </w:r>
      </w:ins>
    </w:p>
    <w:p w14:paraId="37CDCFCE" w14:textId="77777777" w:rsidR="005D12A6" w:rsidRDefault="005D12A6" w:rsidP="005D12A6">
      <w:pPr>
        <w:pStyle w:val="Code"/>
        <w:rPr>
          <w:ins w:id="2838" w:author="Jeb Pavleas" w:date="2021-04-14T19:08:00Z"/>
        </w:rPr>
      </w:pPr>
      <w:ins w:id="2839" w:author="Jeb Pavleas" w:date="2021-04-14T19:08:00Z">
        <w:r>
          <w:t xml:space="preserve">        if (mBackgroundGain.gain.value &lt; 0) {</w:t>
        </w:r>
      </w:ins>
    </w:p>
    <w:p w14:paraId="6DA9E5E7" w14:textId="77777777" w:rsidR="005D12A6" w:rsidRDefault="005D12A6" w:rsidP="005D12A6">
      <w:pPr>
        <w:pStyle w:val="Code"/>
        <w:rPr>
          <w:ins w:id="2840" w:author="Jeb Pavleas" w:date="2021-04-14T19:08:00Z"/>
        </w:rPr>
      </w:pPr>
      <w:ins w:id="2841" w:author="Jeb Pavleas" w:date="2021-04-14T19:08:00Z">
        <w:r>
          <w:t xml:space="preserve">            setBackgroundVolume(0);</w:t>
        </w:r>
      </w:ins>
    </w:p>
    <w:p w14:paraId="29E5C77B" w14:textId="77777777" w:rsidR="005D12A6" w:rsidRDefault="005D12A6" w:rsidP="005D12A6">
      <w:pPr>
        <w:pStyle w:val="Code"/>
        <w:rPr>
          <w:ins w:id="2842" w:author="Jeb Pavleas" w:date="2021-04-14T19:08:00Z"/>
        </w:rPr>
      </w:pPr>
      <w:ins w:id="2843" w:author="Jeb Pavleas" w:date="2021-04-14T19:08:00Z">
        <w:r>
          <w:t xml:space="preserve">        }</w:t>
        </w:r>
      </w:ins>
    </w:p>
    <w:p w14:paraId="6F227732" w14:textId="77777777" w:rsidR="005D12A6" w:rsidRDefault="005D12A6" w:rsidP="005D12A6">
      <w:pPr>
        <w:pStyle w:val="Code"/>
        <w:rPr>
          <w:ins w:id="2844" w:author="Jeb Pavleas" w:date="2021-04-14T19:08:00Z"/>
        </w:rPr>
      </w:pPr>
      <w:ins w:id="2845" w:author="Jeb Pavleas" w:date="2021-04-14T19:08:00Z">
        <w:r>
          <w:t xml:space="preserve">    }</w:t>
        </w:r>
      </w:ins>
    </w:p>
    <w:p w14:paraId="1843BE3D" w14:textId="77777777" w:rsidR="005D12A6" w:rsidRDefault="005D12A6" w:rsidP="005D12A6">
      <w:pPr>
        <w:pStyle w:val="Code"/>
        <w:rPr>
          <w:ins w:id="2846" w:author="Jeb Pavleas" w:date="2021-04-14T19:08:00Z"/>
        </w:rPr>
      </w:pPr>
      <w:ins w:id="2847" w:author="Jeb Pavleas" w:date="2021-04-14T19:08:00Z">
        <w:r>
          <w:t>}</w:t>
        </w:r>
      </w:ins>
    </w:p>
    <w:p w14:paraId="79E5F469" w14:textId="77777777" w:rsidR="005D12A6" w:rsidRDefault="005D12A6" w:rsidP="005D12A6">
      <w:pPr>
        <w:pStyle w:val="NumList"/>
        <w:rPr>
          <w:ins w:id="2848" w:author="Jeb Pavleas" w:date="2021-04-14T19:08:00Z"/>
        </w:rPr>
      </w:pPr>
      <w:ins w:id="2849" w:author="Jeb Pavleas" w:date="2021-04-14T19:08:00Z">
        <w:r>
          <w:lastRenderedPageBreak/>
          <w:t>Define functions for controlling the master volume, which in turn, adjusts the volumes of both the cue and the background music.</w:t>
        </w:r>
      </w:ins>
    </w:p>
    <w:p w14:paraId="05DE6093" w14:textId="77777777" w:rsidR="005D12A6" w:rsidRDefault="005D12A6" w:rsidP="005D12A6">
      <w:pPr>
        <w:pStyle w:val="Code"/>
        <w:rPr>
          <w:ins w:id="2850" w:author="Jeb Pavleas" w:date="2021-04-14T19:08:00Z"/>
        </w:rPr>
      </w:pPr>
      <w:ins w:id="2851" w:author="Jeb Pavleas" w:date="2021-04-14T19:08:00Z">
        <w:r>
          <w:t>function  setMasterVolume(volume) {</w:t>
        </w:r>
      </w:ins>
    </w:p>
    <w:p w14:paraId="3F2BA7C4" w14:textId="77777777" w:rsidR="005D12A6" w:rsidRDefault="005D12A6" w:rsidP="005D12A6">
      <w:pPr>
        <w:pStyle w:val="Code"/>
        <w:rPr>
          <w:ins w:id="2852" w:author="Jeb Pavleas" w:date="2021-04-14T19:08:00Z"/>
        </w:rPr>
      </w:pPr>
      <w:ins w:id="2853" w:author="Jeb Pavleas" w:date="2021-04-14T19:08:00Z">
        <w:r>
          <w:t xml:space="preserve">    if (mMasterGain !== null) {</w:t>
        </w:r>
      </w:ins>
    </w:p>
    <w:p w14:paraId="08CFE52B" w14:textId="77777777" w:rsidR="005D12A6" w:rsidRDefault="005D12A6" w:rsidP="005D12A6">
      <w:pPr>
        <w:pStyle w:val="Code"/>
        <w:rPr>
          <w:ins w:id="2854" w:author="Jeb Pavleas" w:date="2021-04-14T19:08:00Z"/>
        </w:rPr>
      </w:pPr>
      <w:ins w:id="2855" w:author="Jeb Pavleas" w:date="2021-04-14T19:08:00Z">
        <w:r>
          <w:t xml:space="preserve">        mMasterGain.gain.value = volume;</w:t>
        </w:r>
      </w:ins>
    </w:p>
    <w:p w14:paraId="2A9769BB" w14:textId="77777777" w:rsidR="005D12A6" w:rsidRDefault="005D12A6" w:rsidP="005D12A6">
      <w:pPr>
        <w:pStyle w:val="Code"/>
        <w:rPr>
          <w:ins w:id="2856" w:author="Jeb Pavleas" w:date="2021-04-14T19:08:00Z"/>
        </w:rPr>
      </w:pPr>
      <w:ins w:id="2857" w:author="Jeb Pavleas" w:date="2021-04-14T19:08:00Z">
        <w:r>
          <w:t xml:space="preserve">    }</w:t>
        </w:r>
      </w:ins>
    </w:p>
    <w:p w14:paraId="0DBFECE0" w14:textId="77777777" w:rsidR="005D12A6" w:rsidRDefault="005D12A6" w:rsidP="005D12A6">
      <w:pPr>
        <w:pStyle w:val="Code"/>
        <w:rPr>
          <w:ins w:id="2858" w:author="Jeb Pavleas" w:date="2021-04-14T19:08:00Z"/>
        </w:rPr>
      </w:pPr>
      <w:ins w:id="2859" w:author="Jeb Pavleas" w:date="2021-04-14T19:08:00Z">
        <w:r>
          <w:t>}</w:t>
        </w:r>
      </w:ins>
    </w:p>
    <w:p w14:paraId="16EEFADC" w14:textId="77777777" w:rsidR="005D12A6" w:rsidRDefault="005D12A6" w:rsidP="005D12A6">
      <w:pPr>
        <w:pStyle w:val="Code"/>
        <w:rPr>
          <w:ins w:id="2860" w:author="Jeb Pavleas" w:date="2021-04-14T19:08:00Z"/>
        </w:rPr>
      </w:pPr>
    </w:p>
    <w:p w14:paraId="691A8736" w14:textId="77777777" w:rsidR="005D12A6" w:rsidRDefault="005D12A6" w:rsidP="005D12A6">
      <w:pPr>
        <w:pStyle w:val="Code"/>
        <w:rPr>
          <w:ins w:id="2861" w:author="Jeb Pavleas" w:date="2021-04-14T19:08:00Z"/>
        </w:rPr>
      </w:pPr>
      <w:ins w:id="2862" w:author="Jeb Pavleas" w:date="2021-04-14T19:08:00Z">
        <w:r>
          <w:t>function  incMasterVolume(increment) {</w:t>
        </w:r>
      </w:ins>
    </w:p>
    <w:p w14:paraId="39C212C9" w14:textId="77777777" w:rsidR="005D12A6" w:rsidRDefault="005D12A6" w:rsidP="005D12A6">
      <w:pPr>
        <w:pStyle w:val="Code"/>
        <w:rPr>
          <w:ins w:id="2863" w:author="Jeb Pavleas" w:date="2021-04-14T19:08:00Z"/>
        </w:rPr>
      </w:pPr>
      <w:ins w:id="2864" w:author="Jeb Pavleas" w:date="2021-04-14T19:08:00Z">
        <w:r>
          <w:t xml:space="preserve">    if (mMasterGain !== null) {</w:t>
        </w:r>
      </w:ins>
    </w:p>
    <w:p w14:paraId="65577FA2" w14:textId="77777777" w:rsidR="005D12A6" w:rsidRDefault="005D12A6" w:rsidP="005D12A6">
      <w:pPr>
        <w:pStyle w:val="Code"/>
        <w:rPr>
          <w:ins w:id="2865" w:author="Jeb Pavleas" w:date="2021-04-14T19:08:00Z"/>
        </w:rPr>
      </w:pPr>
      <w:ins w:id="2866" w:author="Jeb Pavleas" w:date="2021-04-14T19:08:00Z">
        <w:r>
          <w:t xml:space="preserve">        mMasterGain.gain.value += increment;</w:t>
        </w:r>
      </w:ins>
    </w:p>
    <w:p w14:paraId="68C86927" w14:textId="77777777" w:rsidR="005D12A6" w:rsidRDefault="005D12A6" w:rsidP="005D12A6">
      <w:pPr>
        <w:pStyle w:val="Code"/>
        <w:rPr>
          <w:ins w:id="2867" w:author="Jeb Pavleas" w:date="2021-04-14T19:08:00Z"/>
        </w:rPr>
      </w:pPr>
    </w:p>
    <w:p w14:paraId="6B76EE4F" w14:textId="77777777" w:rsidR="005D12A6" w:rsidRDefault="005D12A6" w:rsidP="005D12A6">
      <w:pPr>
        <w:pStyle w:val="Code"/>
        <w:rPr>
          <w:ins w:id="2868" w:author="Jeb Pavleas" w:date="2021-04-14T19:08:00Z"/>
        </w:rPr>
      </w:pPr>
      <w:ins w:id="2869" w:author="Jeb Pavleas" w:date="2021-04-14T19:08:00Z">
        <w:r>
          <w:t xml:space="preserve">        // need this since volume increases when negative</w:t>
        </w:r>
      </w:ins>
    </w:p>
    <w:p w14:paraId="4CA1312D" w14:textId="77777777" w:rsidR="005D12A6" w:rsidRDefault="005D12A6" w:rsidP="005D12A6">
      <w:pPr>
        <w:pStyle w:val="Code"/>
        <w:rPr>
          <w:ins w:id="2870" w:author="Jeb Pavleas" w:date="2021-04-14T19:08:00Z"/>
        </w:rPr>
      </w:pPr>
      <w:ins w:id="2871" w:author="Jeb Pavleas" w:date="2021-04-14T19:08:00Z">
        <w:r>
          <w:t xml:space="preserve">        if (mMasterGain.gain.value &lt; 0) {</w:t>
        </w:r>
      </w:ins>
    </w:p>
    <w:p w14:paraId="5EE87B84" w14:textId="77777777" w:rsidR="005D12A6" w:rsidRDefault="005D12A6" w:rsidP="005D12A6">
      <w:pPr>
        <w:pStyle w:val="Code"/>
        <w:rPr>
          <w:ins w:id="2872" w:author="Jeb Pavleas" w:date="2021-04-14T19:08:00Z"/>
        </w:rPr>
      </w:pPr>
      <w:ins w:id="2873" w:author="Jeb Pavleas" w:date="2021-04-14T19:08:00Z">
        <w:r>
          <w:t xml:space="preserve">            mMasterGain.gain.value = 0;</w:t>
        </w:r>
      </w:ins>
    </w:p>
    <w:p w14:paraId="17D74D93" w14:textId="77777777" w:rsidR="005D12A6" w:rsidRDefault="005D12A6" w:rsidP="005D12A6">
      <w:pPr>
        <w:pStyle w:val="Code"/>
        <w:rPr>
          <w:ins w:id="2874" w:author="Jeb Pavleas" w:date="2021-04-14T19:08:00Z"/>
        </w:rPr>
      </w:pPr>
      <w:ins w:id="2875" w:author="Jeb Pavleas" w:date="2021-04-14T19:08:00Z">
        <w:r>
          <w:t xml:space="preserve">        }</w:t>
        </w:r>
      </w:ins>
    </w:p>
    <w:p w14:paraId="39C7B2FB" w14:textId="77777777" w:rsidR="005D12A6" w:rsidRDefault="005D12A6" w:rsidP="005D12A6">
      <w:pPr>
        <w:pStyle w:val="Code"/>
        <w:rPr>
          <w:ins w:id="2876" w:author="Jeb Pavleas" w:date="2021-04-14T19:08:00Z"/>
        </w:rPr>
      </w:pPr>
      <w:ins w:id="2877" w:author="Jeb Pavleas" w:date="2021-04-14T19:08:00Z">
        <w:r>
          <w:t xml:space="preserve">    }</w:t>
        </w:r>
      </w:ins>
    </w:p>
    <w:p w14:paraId="3D2A11F6" w14:textId="77777777" w:rsidR="005D12A6" w:rsidRDefault="005D12A6" w:rsidP="005D12A6">
      <w:pPr>
        <w:pStyle w:val="Code"/>
        <w:rPr>
          <w:ins w:id="2878" w:author="Jeb Pavleas" w:date="2021-04-14T19:08:00Z"/>
        </w:rPr>
      </w:pPr>
      <w:ins w:id="2879" w:author="Jeb Pavleas" w:date="2021-04-14T19:08:00Z">
        <w:r>
          <w:t>}</w:t>
        </w:r>
      </w:ins>
    </w:p>
    <w:p w14:paraId="11FFEED9" w14:textId="77777777" w:rsidR="005D12A6" w:rsidRDefault="005D12A6" w:rsidP="005D12A6">
      <w:pPr>
        <w:pStyle w:val="NumList"/>
        <w:rPr>
          <w:ins w:id="2880" w:author="Jeb Pavleas" w:date="2021-04-14T19:08:00Z"/>
        </w:rPr>
      </w:pPr>
      <w:ins w:id="2881" w:author="Jeb Pavleas" w:date="2021-04-14T19:08:00Z">
        <w:r>
          <w:t xml:space="preserve">Define a </w:t>
        </w:r>
        <w:r w:rsidRPr="00E30269">
          <w:rPr>
            <w:rStyle w:val="CodeInline"/>
          </w:rPr>
          <w:t>clearnUp()</w:t>
        </w:r>
        <w:r>
          <w:t xml:space="preserve"> function to release the allocated HTML5 resources.</w:t>
        </w:r>
      </w:ins>
    </w:p>
    <w:p w14:paraId="227AC490" w14:textId="77777777" w:rsidR="005D12A6" w:rsidRDefault="005D12A6" w:rsidP="005D12A6">
      <w:pPr>
        <w:pStyle w:val="Code"/>
        <w:rPr>
          <w:ins w:id="2882" w:author="Jeb Pavleas" w:date="2021-04-14T19:08:00Z"/>
        </w:rPr>
      </w:pPr>
      <w:ins w:id="2883" w:author="Jeb Pavleas" w:date="2021-04-14T19:08:00Z">
        <w:r>
          <w:t>function cleanUp() {</w:t>
        </w:r>
      </w:ins>
    </w:p>
    <w:p w14:paraId="5AD397F6" w14:textId="77777777" w:rsidR="005D12A6" w:rsidRDefault="005D12A6" w:rsidP="005D12A6">
      <w:pPr>
        <w:pStyle w:val="Code"/>
        <w:rPr>
          <w:ins w:id="2884" w:author="Jeb Pavleas" w:date="2021-04-14T19:08:00Z"/>
        </w:rPr>
      </w:pPr>
      <w:ins w:id="2885" w:author="Jeb Pavleas" w:date="2021-04-14T19:08:00Z">
        <w:r>
          <w:t xml:space="preserve">    mAudioContext.close();</w:t>
        </w:r>
      </w:ins>
    </w:p>
    <w:p w14:paraId="0279956F" w14:textId="77777777" w:rsidR="005D12A6" w:rsidRDefault="005D12A6" w:rsidP="005D12A6">
      <w:pPr>
        <w:pStyle w:val="Code"/>
        <w:rPr>
          <w:ins w:id="2886" w:author="Jeb Pavleas" w:date="2021-04-14T19:08:00Z"/>
        </w:rPr>
      </w:pPr>
      <w:ins w:id="2887" w:author="Jeb Pavleas" w:date="2021-04-14T19:08:00Z">
        <w:r>
          <w:t xml:space="preserve">    mAudioContext = null;</w:t>
        </w:r>
      </w:ins>
    </w:p>
    <w:p w14:paraId="0D66675E" w14:textId="77777777" w:rsidR="005D12A6" w:rsidRDefault="005D12A6" w:rsidP="005D12A6">
      <w:pPr>
        <w:pStyle w:val="Code"/>
        <w:rPr>
          <w:ins w:id="2888" w:author="Jeb Pavleas" w:date="2021-04-14T19:08:00Z"/>
        </w:rPr>
      </w:pPr>
      <w:ins w:id="2889" w:author="Jeb Pavleas" w:date="2021-04-14T19:08:00Z">
        <w:r>
          <w:t>}</w:t>
        </w:r>
      </w:ins>
    </w:p>
    <w:p w14:paraId="2C9842CA" w14:textId="77777777" w:rsidR="005D12A6" w:rsidRDefault="005D12A6" w:rsidP="005D12A6">
      <w:pPr>
        <w:pStyle w:val="NumList"/>
        <w:rPr>
          <w:ins w:id="2890" w:author="Jeb Pavleas" w:date="2021-04-14T19:08:00Z"/>
        </w:rPr>
      </w:pPr>
      <w:ins w:id="2891" w:author="Jeb Pavleas" w:date="2021-04-14T19:08:00Z">
        <w:r>
          <w:t xml:space="preserve">Remember to </w:t>
        </w:r>
        <w:r w:rsidRPr="005E5F6F">
          <w:rPr>
            <w:rStyle w:val="CodeInline"/>
          </w:rPr>
          <w:t>export</w:t>
        </w:r>
        <w:r>
          <w:t xml:space="preserve"> the functions from this module.</w:t>
        </w:r>
      </w:ins>
    </w:p>
    <w:p w14:paraId="68470E5B" w14:textId="77777777" w:rsidR="005D12A6" w:rsidRDefault="005D12A6" w:rsidP="005D12A6">
      <w:pPr>
        <w:pStyle w:val="Code"/>
        <w:rPr>
          <w:ins w:id="2892" w:author="Jeb Pavleas" w:date="2021-04-14T19:08:00Z"/>
        </w:rPr>
      </w:pPr>
      <w:ins w:id="2893" w:author="Jeb Pavleas" w:date="2021-04-14T19:08:00Z">
        <w:r>
          <w:t>export {init, cleanUp,</w:t>
        </w:r>
      </w:ins>
    </w:p>
    <w:p w14:paraId="08FEA423" w14:textId="77777777" w:rsidR="005D12A6" w:rsidRDefault="005D12A6" w:rsidP="005D12A6">
      <w:pPr>
        <w:pStyle w:val="Code"/>
        <w:rPr>
          <w:ins w:id="2894" w:author="Jeb Pavleas" w:date="2021-04-14T19:08:00Z"/>
        </w:rPr>
      </w:pPr>
      <w:ins w:id="2895" w:author="Jeb Pavleas" w:date="2021-04-14T19:08:00Z">
        <w:r>
          <w:t xml:space="preserve">        has, load, unload,</w:t>
        </w:r>
      </w:ins>
    </w:p>
    <w:p w14:paraId="2BEB757C" w14:textId="77777777" w:rsidR="005D12A6" w:rsidRDefault="005D12A6" w:rsidP="005D12A6">
      <w:pPr>
        <w:pStyle w:val="Code"/>
        <w:rPr>
          <w:ins w:id="2896" w:author="Jeb Pavleas" w:date="2021-04-14T19:08:00Z"/>
        </w:rPr>
      </w:pPr>
    </w:p>
    <w:p w14:paraId="0306D451" w14:textId="77777777" w:rsidR="005D12A6" w:rsidRDefault="005D12A6" w:rsidP="005D12A6">
      <w:pPr>
        <w:pStyle w:val="Code"/>
        <w:rPr>
          <w:ins w:id="2897" w:author="Jeb Pavleas" w:date="2021-04-14T19:08:00Z"/>
        </w:rPr>
      </w:pPr>
      <w:ins w:id="2898" w:author="Jeb Pavleas" w:date="2021-04-14T19:08:00Z">
        <w:r>
          <w:t xml:space="preserve">        playCue,  </w:t>
        </w:r>
      </w:ins>
    </w:p>
    <w:p w14:paraId="380BD8BB" w14:textId="77777777" w:rsidR="005D12A6" w:rsidRDefault="005D12A6" w:rsidP="005D12A6">
      <w:pPr>
        <w:pStyle w:val="Code"/>
        <w:rPr>
          <w:ins w:id="2899" w:author="Jeb Pavleas" w:date="2021-04-14T19:08:00Z"/>
        </w:rPr>
      </w:pPr>
    </w:p>
    <w:p w14:paraId="39864558" w14:textId="77777777" w:rsidR="005D12A6" w:rsidRDefault="005D12A6" w:rsidP="005D12A6">
      <w:pPr>
        <w:pStyle w:val="Code"/>
        <w:rPr>
          <w:ins w:id="2900" w:author="Jeb Pavleas" w:date="2021-04-14T19:08:00Z"/>
        </w:rPr>
      </w:pPr>
      <w:ins w:id="2901" w:author="Jeb Pavleas" w:date="2021-04-14T19:08:00Z">
        <w:r>
          <w:t xml:space="preserve">        playBackground, stopBackground, isBackgroundPlaying,</w:t>
        </w:r>
      </w:ins>
    </w:p>
    <w:p w14:paraId="6F1F0F6B" w14:textId="77777777" w:rsidR="005D12A6" w:rsidRDefault="005D12A6" w:rsidP="005D12A6">
      <w:pPr>
        <w:pStyle w:val="Code"/>
        <w:rPr>
          <w:ins w:id="2902" w:author="Jeb Pavleas" w:date="2021-04-14T19:08:00Z"/>
        </w:rPr>
      </w:pPr>
      <w:ins w:id="2903" w:author="Jeb Pavleas" w:date="2021-04-14T19:08:00Z">
        <w:r>
          <w:t xml:space="preserve">        setBackgroundVolume, incBackgroundVolume,</w:t>
        </w:r>
      </w:ins>
    </w:p>
    <w:p w14:paraId="159F5C88" w14:textId="77777777" w:rsidR="005D12A6" w:rsidRDefault="005D12A6" w:rsidP="005D12A6">
      <w:pPr>
        <w:pStyle w:val="Code"/>
        <w:rPr>
          <w:ins w:id="2904" w:author="Jeb Pavleas" w:date="2021-04-14T19:08:00Z"/>
        </w:rPr>
      </w:pPr>
    </w:p>
    <w:p w14:paraId="1DAD8D2C" w14:textId="77777777" w:rsidR="005D12A6" w:rsidRDefault="005D12A6" w:rsidP="005D12A6">
      <w:pPr>
        <w:pStyle w:val="Code"/>
        <w:rPr>
          <w:ins w:id="2905" w:author="Jeb Pavleas" w:date="2021-04-14T19:08:00Z"/>
        </w:rPr>
      </w:pPr>
      <w:ins w:id="2906" w:author="Jeb Pavleas" w:date="2021-04-14T19:08:00Z">
        <w:r>
          <w:t xml:space="preserve">        setMasterVolume, incMasterVolume</w:t>
        </w:r>
      </w:ins>
    </w:p>
    <w:p w14:paraId="260D9A91" w14:textId="77777777" w:rsidR="005D12A6" w:rsidRDefault="005D12A6" w:rsidP="005D12A6">
      <w:pPr>
        <w:pStyle w:val="Code"/>
        <w:rPr>
          <w:ins w:id="2907" w:author="Jeb Pavleas" w:date="2021-04-14T19:08:00Z"/>
        </w:rPr>
      </w:pPr>
      <w:ins w:id="2908" w:author="Jeb Pavleas" w:date="2021-04-14T19:08:00Z">
        <w:r>
          <w:t xml:space="preserve">    }</w:t>
        </w:r>
      </w:ins>
    </w:p>
    <w:p w14:paraId="081A3F07" w14:textId="77777777" w:rsidR="005D12A6" w:rsidRPr="005D12A6" w:rsidRDefault="005D12A6" w:rsidP="005D12A6">
      <w:pPr>
        <w:pStyle w:val="Heading3"/>
        <w:rPr>
          <w:ins w:id="2909" w:author="Jeb Pavleas" w:date="2021-04-14T19:11:00Z"/>
        </w:rPr>
        <w:pPrChange w:id="2910" w:author="Jeb Pavleas" w:date="2021-04-14T19:11:00Z">
          <w:pPr>
            <w:keepNext/>
            <w:keepLines/>
            <w:spacing w:before="40" w:after="0"/>
            <w:outlineLvl w:val="2"/>
          </w:pPr>
        </w:pPrChange>
      </w:pPr>
      <w:ins w:id="2911" w:author="Jeb Pavleas" w:date="2021-04-14T19:11:00Z">
        <w:r w:rsidRPr="005D12A6">
          <w:t>Export the Audio Module to the Client</w:t>
        </w:r>
      </w:ins>
    </w:p>
    <w:p w14:paraId="344B1B70" w14:textId="77777777" w:rsidR="005D12A6" w:rsidRDefault="005D12A6" w:rsidP="005D12A6">
      <w:pPr>
        <w:pStyle w:val="BodyTextFirst"/>
        <w:rPr>
          <w:ins w:id="2912" w:author="Jeb Pavleas" w:date="2021-04-14T19:12:00Z"/>
        </w:rPr>
      </w:pPr>
      <w:ins w:id="2913" w:author="Jeb Pavleas" w:date="2021-04-14T19:12:00Z">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ins>
    </w:p>
    <w:p w14:paraId="406864F0" w14:textId="77777777" w:rsidR="005D12A6" w:rsidRDefault="005D12A6" w:rsidP="005D12A6">
      <w:pPr>
        <w:pStyle w:val="Code"/>
        <w:rPr>
          <w:ins w:id="2914" w:author="Jeb Pavleas" w:date="2021-04-14T19:12:00Z"/>
        </w:rPr>
      </w:pPr>
      <w:ins w:id="2915" w:author="Jeb Pavleas" w:date="2021-04-14T19:12:00Z">
        <w:r>
          <w:lastRenderedPageBreak/>
          <w:t>// … identical to previous code</w:t>
        </w:r>
      </w:ins>
    </w:p>
    <w:p w14:paraId="7FF52F70" w14:textId="77777777" w:rsidR="005D12A6" w:rsidRPr="003847D3" w:rsidRDefault="005D12A6" w:rsidP="005D12A6">
      <w:pPr>
        <w:pStyle w:val="Code"/>
        <w:rPr>
          <w:ins w:id="2916" w:author="Jeb Pavleas" w:date="2021-04-14T19:12:00Z"/>
          <w:rStyle w:val="CodeBold"/>
        </w:rPr>
      </w:pPr>
      <w:ins w:id="2917" w:author="Jeb Pavleas" w:date="2021-04-14T19:12:00Z">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ins>
    </w:p>
    <w:p w14:paraId="7C29DD3C" w14:textId="77777777" w:rsidR="005D12A6" w:rsidRDefault="005D12A6" w:rsidP="005D12A6">
      <w:pPr>
        <w:pStyle w:val="Code"/>
        <w:rPr>
          <w:ins w:id="2918" w:author="Jeb Pavleas" w:date="2021-04-14T19:12:00Z"/>
        </w:rPr>
      </w:pPr>
      <w:ins w:id="2919" w:author="Jeb Pavleas" w:date="2021-04-14T19:12:00Z">
        <w:r>
          <w:t>// … identical to previous code</w:t>
        </w:r>
      </w:ins>
    </w:p>
    <w:p w14:paraId="6D19493F" w14:textId="77777777" w:rsidR="005D12A6" w:rsidRDefault="005D12A6" w:rsidP="005D12A6">
      <w:pPr>
        <w:pStyle w:val="Code"/>
        <w:rPr>
          <w:ins w:id="2920" w:author="Jeb Pavleas" w:date="2021-04-14T19:12:00Z"/>
        </w:rPr>
      </w:pPr>
      <w:ins w:id="2921" w:author="Jeb Pavleas" w:date="2021-04-14T19:12:00Z">
        <w:r>
          <w:t>function init(htmlCanvasID) {</w:t>
        </w:r>
      </w:ins>
    </w:p>
    <w:p w14:paraId="7E1BD8DD" w14:textId="77777777" w:rsidR="005D12A6" w:rsidRDefault="005D12A6" w:rsidP="005D12A6">
      <w:pPr>
        <w:pStyle w:val="Code"/>
        <w:rPr>
          <w:ins w:id="2922" w:author="Jeb Pavleas" w:date="2021-04-14T19:12:00Z"/>
        </w:rPr>
      </w:pPr>
      <w:ins w:id="2923" w:author="Jeb Pavleas" w:date="2021-04-14T19:12:00Z">
        <w:r>
          <w:t xml:space="preserve">    glSys.init(htmlCanvasID);</w:t>
        </w:r>
      </w:ins>
    </w:p>
    <w:p w14:paraId="0D5B948B" w14:textId="77777777" w:rsidR="005D12A6" w:rsidRDefault="005D12A6" w:rsidP="005D12A6">
      <w:pPr>
        <w:pStyle w:val="Code"/>
        <w:rPr>
          <w:ins w:id="2924" w:author="Jeb Pavleas" w:date="2021-04-14T19:12:00Z"/>
        </w:rPr>
      </w:pPr>
      <w:ins w:id="2925" w:author="Jeb Pavleas" w:date="2021-04-14T19:12:00Z">
        <w:r>
          <w:t xml:space="preserve">    vertexBuffer.init();</w:t>
        </w:r>
      </w:ins>
    </w:p>
    <w:p w14:paraId="0D5E4E86" w14:textId="77777777" w:rsidR="005D12A6" w:rsidRDefault="005D12A6" w:rsidP="005D12A6">
      <w:pPr>
        <w:pStyle w:val="Code"/>
        <w:rPr>
          <w:ins w:id="2926" w:author="Jeb Pavleas" w:date="2021-04-14T19:12:00Z"/>
        </w:rPr>
      </w:pPr>
      <w:ins w:id="2927" w:author="Jeb Pavleas" w:date="2021-04-14T19:12:00Z">
        <w:r>
          <w:t xml:space="preserve">    shaderResources.init();</w:t>
        </w:r>
      </w:ins>
    </w:p>
    <w:p w14:paraId="75F71CBB" w14:textId="77777777" w:rsidR="005D12A6" w:rsidRDefault="005D12A6" w:rsidP="005D12A6">
      <w:pPr>
        <w:pStyle w:val="Code"/>
        <w:rPr>
          <w:ins w:id="2928" w:author="Jeb Pavleas" w:date="2021-04-14T19:12:00Z"/>
        </w:rPr>
      </w:pPr>
      <w:ins w:id="2929" w:author="Jeb Pavleas" w:date="2021-04-14T19:12:00Z">
        <w:r>
          <w:t xml:space="preserve">    input.init();</w:t>
        </w:r>
      </w:ins>
    </w:p>
    <w:p w14:paraId="241618AA" w14:textId="77777777" w:rsidR="005D12A6" w:rsidRPr="00E30269" w:rsidRDefault="005D12A6" w:rsidP="005D12A6">
      <w:pPr>
        <w:pStyle w:val="Code"/>
        <w:rPr>
          <w:ins w:id="2930" w:author="Jeb Pavleas" w:date="2021-04-14T19:12:00Z"/>
          <w:rStyle w:val="CodeBold"/>
        </w:rPr>
      </w:pPr>
      <w:ins w:id="2931" w:author="Jeb Pavleas" w:date="2021-04-14T19:12:00Z">
        <w:r>
          <w:t xml:space="preserve">    </w:t>
        </w:r>
        <w:r w:rsidRPr="00E30269">
          <w:rPr>
            <w:rStyle w:val="CodeBold"/>
          </w:rPr>
          <w:t>audio.init();</w:t>
        </w:r>
      </w:ins>
    </w:p>
    <w:p w14:paraId="7EBCE66E" w14:textId="77777777" w:rsidR="005D12A6" w:rsidRDefault="005D12A6" w:rsidP="005D12A6">
      <w:pPr>
        <w:pStyle w:val="Code"/>
        <w:rPr>
          <w:ins w:id="2932" w:author="Jeb Pavleas" w:date="2021-04-14T19:12:00Z"/>
        </w:rPr>
      </w:pPr>
      <w:ins w:id="2933" w:author="Jeb Pavleas" w:date="2021-04-14T19:12:00Z">
        <w:r>
          <w:t>}</w:t>
        </w:r>
      </w:ins>
    </w:p>
    <w:p w14:paraId="2FE0FE67" w14:textId="77777777" w:rsidR="005D12A6" w:rsidRDefault="005D12A6" w:rsidP="005D12A6">
      <w:pPr>
        <w:pStyle w:val="Code"/>
        <w:rPr>
          <w:ins w:id="2934" w:author="Jeb Pavleas" w:date="2021-04-14T19:12:00Z"/>
        </w:rPr>
      </w:pPr>
    </w:p>
    <w:p w14:paraId="658C7362" w14:textId="77777777" w:rsidR="005D12A6" w:rsidRDefault="005D12A6" w:rsidP="005D12A6">
      <w:pPr>
        <w:pStyle w:val="Code"/>
        <w:rPr>
          <w:ins w:id="2935" w:author="Jeb Pavleas" w:date="2021-04-14T19:12:00Z"/>
        </w:rPr>
      </w:pPr>
      <w:ins w:id="2936" w:author="Jeb Pavleas" w:date="2021-04-14T19:12:00Z">
        <w:r>
          <w:t>function cleanUp() {</w:t>
        </w:r>
      </w:ins>
    </w:p>
    <w:p w14:paraId="583358C2" w14:textId="77777777" w:rsidR="005D12A6" w:rsidRDefault="005D12A6" w:rsidP="005D12A6">
      <w:pPr>
        <w:pStyle w:val="Code"/>
        <w:rPr>
          <w:ins w:id="2937" w:author="Jeb Pavleas" w:date="2021-04-14T19:12:00Z"/>
        </w:rPr>
      </w:pPr>
      <w:ins w:id="2938" w:author="Jeb Pavleas" w:date="2021-04-14T19:12:00Z">
        <w:r>
          <w:t xml:space="preserve">    loop.cleanUp();</w:t>
        </w:r>
      </w:ins>
    </w:p>
    <w:p w14:paraId="44E0E25E" w14:textId="77777777" w:rsidR="005D12A6" w:rsidRPr="00E30269" w:rsidRDefault="005D12A6" w:rsidP="005D12A6">
      <w:pPr>
        <w:pStyle w:val="Code"/>
        <w:rPr>
          <w:ins w:id="2939" w:author="Jeb Pavleas" w:date="2021-04-14T19:12:00Z"/>
          <w:rStyle w:val="CodeBold"/>
        </w:rPr>
      </w:pPr>
      <w:ins w:id="2940" w:author="Jeb Pavleas" w:date="2021-04-14T19:12:00Z">
        <w:r>
          <w:t xml:space="preserve">    </w:t>
        </w:r>
        <w:r w:rsidRPr="00E30269">
          <w:rPr>
            <w:rStyle w:val="CodeBold"/>
          </w:rPr>
          <w:t>audio.cleanUp();</w:t>
        </w:r>
      </w:ins>
    </w:p>
    <w:p w14:paraId="02590C77" w14:textId="77777777" w:rsidR="005D12A6" w:rsidRDefault="005D12A6" w:rsidP="005D12A6">
      <w:pPr>
        <w:pStyle w:val="Code"/>
        <w:rPr>
          <w:ins w:id="2941" w:author="Jeb Pavleas" w:date="2021-04-14T19:12:00Z"/>
        </w:rPr>
      </w:pPr>
      <w:ins w:id="2942" w:author="Jeb Pavleas" w:date="2021-04-14T19:12:00Z">
        <w:r>
          <w:t xml:space="preserve">    input.cleanUp();</w:t>
        </w:r>
      </w:ins>
    </w:p>
    <w:p w14:paraId="2D3FDC51" w14:textId="77777777" w:rsidR="005D12A6" w:rsidRDefault="005D12A6" w:rsidP="005D12A6">
      <w:pPr>
        <w:pStyle w:val="Code"/>
        <w:rPr>
          <w:ins w:id="2943" w:author="Jeb Pavleas" w:date="2021-04-14T19:12:00Z"/>
        </w:rPr>
      </w:pPr>
      <w:ins w:id="2944" w:author="Jeb Pavleas" w:date="2021-04-14T19:12:00Z">
        <w:r>
          <w:t xml:space="preserve">    shaderResources.cleanUp();</w:t>
        </w:r>
      </w:ins>
    </w:p>
    <w:p w14:paraId="05F3D3EB" w14:textId="77777777" w:rsidR="005D12A6" w:rsidRDefault="005D12A6" w:rsidP="005D12A6">
      <w:pPr>
        <w:pStyle w:val="Code"/>
        <w:rPr>
          <w:ins w:id="2945" w:author="Jeb Pavleas" w:date="2021-04-14T19:12:00Z"/>
        </w:rPr>
      </w:pPr>
      <w:ins w:id="2946" w:author="Jeb Pavleas" w:date="2021-04-14T19:12:00Z">
        <w:r>
          <w:t xml:space="preserve">    vertexBuffer.cleanUp();</w:t>
        </w:r>
      </w:ins>
    </w:p>
    <w:p w14:paraId="7615833C" w14:textId="77777777" w:rsidR="005D12A6" w:rsidRDefault="005D12A6" w:rsidP="005D12A6">
      <w:pPr>
        <w:pStyle w:val="Code"/>
        <w:rPr>
          <w:ins w:id="2947" w:author="Jeb Pavleas" w:date="2021-04-14T19:12:00Z"/>
        </w:rPr>
      </w:pPr>
      <w:ins w:id="2948" w:author="Jeb Pavleas" w:date="2021-04-14T19:12:00Z">
        <w:r>
          <w:t xml:space="preserve">    glSys.cleanUp();</w:t>
        </w:r>
      </w:ins>
    </w:p>
    <w:p w14:paraId="32587CB9" w14:textId="77777777" w:rsidR="005D12A6" w:rsidRDefault="005D12A6" w:rsidP="005D12A6">
      <w:pPr>
        <w:pStyle w:val="Code"/>
        <w:rPr>
          <w:ins w:id="2949" w:author="Jeb Pavleas" w:date="2021-04-14T19:12:00Z"/>
        </w:rPr>
      </w:pPr>
      <w:ins w:id="2950" w:author="Jeb Pavleas" w:date="2021-04-14T19:12:00Z">
        <w:r>
          <w:t>}</w:t>
        </w:r>
      </w:ins>
    </w:p>
    <w:p w14:paraId="07B59CA7" w14:textId="77777777" w:rsidR="005D12A6" w:rsidRDefault="005D12A6" w:rsidP="005D12A6">
      <w:pPr>
        <w:pStyle w:val="Code"/>
        <w:rPr>
          <w:ins w:id="2951" w:author="Jeb Pavleas" w:date="2021-04-14T19:12:00Z"/>
        </w:rPr>
      </w:pPr>
      <w:ins w:id="2952" w:author="Jeb Pavleas" w:date="2021-04-14T19:12:00Z">
        <w:r>
          <w:t>// … identical to previous code</w:t>
        </w:r>
      </w:ins>
    </w:p>
    <w:p w14:paraId="5D47652B" w14:textId="77777777" w:rsidR="005D12A6" w:rsidRDefault="005D12A6" w:rsidP="005D12A6">
      <w:pPr>
        <w:pStyle w:val="Code"/>
        <w:rPr>
          <w:ins w:id="2953" w:author="Jeb Pavleas" w:date="2021-04-14T19:12:00Z"/>
        </w:rPr>
      </w:pPr>
      <w:ins w:id="2954" w:author="Jeb Pavleas" w:date="2021-04-14T19:12:00Z">
        <w:r>
          <w:t>export default {</w:t>
        </w:r>
      </w:ins>
    </w:p>
    <w:p w14:paraId="17010CCC" w14:textId="77777777" w:rsidR="005D12A6" w:rsidRDefault="005D12A6" w:rsidP="005D12A6">
      <w:pPr>
        <w:pStyle w:val="Code"/>
        <w:rPr>
          <w:ins w:id="2955" w:author="Jeb Pavleas" w:date="2021-04-14T19:12:00Z"/>
        </w:rPr>
      </w:pPr>
      <w:ins w:id="2956" w:author="Jeb Pavleas" w:date="2021-04-14T19:12:00Z">
        <w:r>
          <w:t xml:space="preserve">    // resource support</w:t>
        </w:r>
      </w:ins>
    </w:p>
    <w:p w14:paraId="1E54B059" w14:textId="77777777" w:rsidR="005D12A6" w:rsidRDefault="005D12A6" w:rsidP="005D12A6">
      <w:pPr>
        <w:pStyle w:val="Code"/>
        <w:rPr>
          <w:ins w:id="2957" w:author="Jeb Pavleas" w:date="2021-04-14T19:12:00Z"/>
        </w:rPr>
      </w:pPr>
      <w:ins w:id="2958" w:author="Jeb Pavleas" w:date="2021-04-14T19:12:00Z">
        <w:r>
          <w:t xml:space="preserve">    </w:t>
        </w:r>
        <w:r w:rsidRPr="00E30269">
          <w:rPr>
            <w:rStyle w:val="CodeBold"/>
          </w:rPr>
          <w:t>audio</w:t>
        </w:r>
        <w:r>
          <w:t>, text, xml</w:t>
        </w:r>
      </w:ins>
    </w:p>
    <w:p w14:paraId="31FE0FB0" w14:textId="77777777" w:rsidR="005D12A6" w:rsidRDefault="005D12A6" w:rsidP="005D12A6">
      <w:pPr>
        <w:pStyle w:val="Code"/>
        <w:rPr>
          <w:ins w:id="2959" w:author="Jeb Pavleas" w:date="2021-04-14T19:12:00Z"/>
        </w:rPr>
      </w:pPr>
      <w:ins w:id="2960" w:author="Jeb Pavleas" w:date="2021-04-14T19:12:00Z">
        <w:r>
          <w:t xml:space="preserve">    // … identical to previous code</w:t>
        </w:r>
      </w:ins>
    </w:p>
    <w:p w14:paraId="7AACA61B" w14:textId="37E2B197" w:rsidR="005D12A6" w:rsidRDefault="005D12A6" w:rsidP="005D12A6">
      <w:pPr>
        <w:pStyle w:val="Code"/>
        <w:rPr>
          <w:ins w:id="2961" w:author="Jeb Pavleas" w:date="2021-04-14T19:12:00Z"/>
        </w:rPr>
      </w:pPr>
      <w:ins w:id="2962" w:author="Jeb Pavleas" w:date="2021-04-14T19:12:00Z">
        <w:r>
          <w:t>}</w:t>
        </w:r>
      </w:ins>
    </w:p>
    <w:p w14:paraId="51536D36" w14:textId="77777777" w:rsidR="00487FF2" w:rsidRPr="00487FF2" w:rsidRDefault="00487FF2" w:rsidP="00487FF2">
      <w:pPr>
        <w:pStyle w:val="Heading3"/>
        <w:rPr>
          <w:ins w:id="2963" w:author="Jeb Pavleas" w:date="2021-04-14T19:13:00Z"/>
        </w:rPr>
        <w:pPrChange w:id="2964" w:author="Jeb Pavleas" w:date="2021-04-14T19:13:00Z">
          <w:pPr>
            <w:keepNext/>
            <w:keepLines/>
            <w:spacing w:before="40" w:after="0"/>
            <w:outlineLvl w:val="2"/>
          </w:pPr>
        </w:pPrChange>
      </w:pPr>
      <w:ins w:id="2965" w:author="Jeb Pavleas" w:date="2021-04-14T19:13:00Z">
        <w:r w:rsidRPr="00487FF2">
          <w:t>Testing the Audio Component</w:t>
        </w:r>
      </w:ins>
    </w:p>
    <w:p w14:paraId="69640D2E" w14:textId="77777777" w:rsidR="00487FF2" w:rsidRDefault="00487FF2" w:rsidP="00487FF2">
      <w:pPr>
        <w:pStyle w:val="BodyTextFirst"/>
        <w:rPr>
          <w:ins w:id="2966" w:author="Jeb Pavleas" w:date="2021-04-14T19:14:00Z"/>
        </w:rPr>
      </w:pPr>
      <w:ins w:id="2967" w:author="Jeb Pavleas" w:date="2021-04-14T19:14:00Z">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r w:rsidRPr="000F69BC">
          <w:rPr>
            <w:rStyle w:val="CodeInline"/>
          </w:rPr>
          <w:t>MyGame</w:t>
        </w:r>
        <w:r w:rsidRPr="005E5F6F">
          <w:t xml:space="preserve"> and </w:t>
        </w:r>
        <w:r w:rsidRPr="000F69BC">
          <w:rPr>
            <w:rStyle w:val="CodeInline"/>
          </w:rPr>
          <w:t>BlueLevel</w:t>
        </w:r>
        <w:r w:rsidRPr="005E5F6F">
          <w:t xml:space="preserve"> implementations to load and use these audio resources.</w:t>
        </w:r>
      </w:ins>
    </w:p>
    <w:p w14:paraId="186FEA8B" w14:textId="77777777" w:rsidR="00487FF2" w:rsidRPr="00487FF2" w:rsidRDefault="00487FF2" w:rsidP="00487FF2">
      <w:pPr>
        <w:pStyle w:val="Heading4"/>
        <w:rPr>
          <w:ins w:id="2968" w:author="Jeb Pavleas" w:date="2021-04-14T19:14:00Z"/>
        </w:rPr>
        <w:pPrChange w:id="2969" w:author="Jeb Pavleas" w:date="2021-04-14T19:14:00Z">
          <w:pPr>
            <w:keepNext/>
            <w:keepLines/>
            <w:spacing w:before="40" w:after="0"/>
            <w:outlineLvl w:val="3"/>
          </w:pPr>
        </w:pPrChange>
      </w:pPr>
      <w:ins w:id="2970" w:author="Jeb Pavleas" w:date="2021-04-14T19:14:00Z">
        <w:r w:rsidRPr="00487FF2">
          <w:t>Change MyGame.js</w:t>
        </w:r>
      </w:ins>
    </w:p>
    <w:p w14:paraId="1F5AEB6F" w14:textId="77777777" w:rsidR="00487FF2" w:rsidRDefault="00487FF2" w:rsidP="00487FF2">
      <w:pPr>
        <w:pStyle w:val="BodyTextFirst"/>
        <w:rPr>
          <w:ins w:id="2971" w:author="Jeb Pavleas" w:date="2021-04-14T19:14:00Z"/>
        </w:rPr>
      </w:pPr>
      <w:ins w:id="2972" w:author="Jeb Pavleas" w:date="2021-04-14T19:14:00Z">
        <w:r w:rsidRPr="007658FE">
          <w:t xml:space="preserve">Update </w:t>
        </w:r>
        <w:r w:rsidRPr="007658FE">
          <w:rPr>
            <w:rStyle w:val="CodeInline"/>
          </w:rPr>
          <w:t>MyGame</w:t>
        </w:r>
        <w:r w:rsidRPr="007658FE">
          <w:t xml:space="preserve"> scene to load the audio clips, play background audio, and cue the player when the arrow keys are pressed.</w:t>
        </w:r>
      </w:ins>
    </w:p>
    <w:p w14:paraId="7E06C74E" w14:textId="77777777" w:rsidR="00487FF2" w:rsidRPr="007658FE" w:rsidRDefault="00487FF2" w:rsidP="00487FF2">
      <w:pPr>
        <w:pStyle w:val="NumList"/>
        <w:numPr>
          <w:ilvl w:val="0"/>
          <w:numId w:val="33"/>
        </w:numPr>
        <w:rPr>
          <w:ins w:id="2973" w:author="Jeb Pavleas" w:date="2021-04-14T19:14:00Z"/>
        </w:rPr>
        <w:pPrChange w:id="2974" w:author="Jeb Pavleas" w:date="2021-04-14T19:15:00Z">
          <w:pPr>
            <w:pStyle w:val="NumList"/>
            <w:numPr>
              <w:numId w:val="13"/>
            </w:numPr>
          </w:pPr>
        </w:pPrChange>
      </w:pPr>
      <w:ins w:id="2975" w:author="Jeb Pavleas" w:date="2021-04-14T19:14:00Z">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ins>
    </w:p>
    <w:p w14:paraId="6518EE33" w14:textId="77777777" w:rsidR="00487FF2" w:rsidRDefault="00487FF2" w:rsidP="00487FF2">
      <w:pPr>
        <w:pStyle w:val="Code"/>
        <w:rPr>
          <w:ins w:id="2976" w:author="Jeb Pavleas" w:date="2021-04-14T19:14:00Z"/>
        </w:rPr>
      </w:pPr>
      <w:ins w:id="2977" w:author="Jeb Pavleas" w:date="2021-04-14T19:14:00Z">
        <w:r>
          <w:t>constructor() {</w:t>
        </w:r>
      </w:ins>
    </w:p>
    <w:p w14:paraId="087705E7" w14:textId="77777777" w:rsidR="00487FF2" w:rsidRDefault="00487FF2" w:rsidP="00487FF2">
      <w:pPr>
        <w:pStyle w:val="Code"/>
        <w:rPr>
          <w:ins w:id="2978" w:author="Jeb Pavleas" w:date="2021-04-14T19:14:00Z"/>
        </w:rPr>
      </w:pPr>
      <w:ins w:id="2979" w:author="Jeb Pavleas" w:date="2021-04-14T19:14:00Z">
        <w:r>
          <w:t xml:space="preserve">    super();</w:t>
        </w:r>
      </w:ins>
    </w:p>
    <w:p w14:paraId="592A2D8F" w14:textId="77777777" w:rsidR="00487FF2" w:rsidRDefault="00487FF2" w:rsidP="00487FF2">
      <w:pPr>
        <w:pStyle w:val="Code"/>
        <w:rPr>
          <w:ins w:id="2980" w:author="Jeb Pavleas" w:date="2021-04-14T19:14:00Z"/>
        </w:rPr>
      </w:pPr>
    </w:p>
    <w:p w14:paraId="42229B18" w14:textId="77777777" w:rsidR="00487FF2" w:rsidRDefault="00487FF2" w:rsidP="00487FF2">
      <w:pPr>
        <w:pStyle w:val="Code"/>
        <w:rPr>
          <w:ins w:id="2981" w:author="Jeb Pavleas" w:date="2021-04-14T19:14:00Z"/>
        </w:rPr>
      </w:pPr>
      <w:ins w:id="2982" w:author="Jeb Pavleas" w:date="2021-04-14T19:14:00Z">
        <w:r>
          <w:t xml:space="preserve">    // audio clips: supports both mp3 and wav formats</w:t>
        </w:r>
      </w:ins>
    </w:p>
    <w:p w14:paraId="44A4C0E2" w14:textId="77777777" w:rsidR="00487FF2" w:rsidRPr="007658FE" w:rsidRDefault="00487FF2" w:rsidP="00487FF2">
      <w:pPr>
        <w:pStyle w:val="Code"/>
        <w:rPr>
          <w:ins w:id="2983" w:author="Jeb Pavleas" w:date="2021-04-14T19:14:00Z"/>
          <w:rStyle w:val="CodeBold"/>
        </w:rPr>
      </w:pPr>
      <w:ins w:id="2984" w:author="Jeb Pavleas" w:date="2021-04-14T19:14:00Z">
        <w:r w:rsidRPr="00E30269">
          <w:t xml:space="preserve">    </w:t>
        </w:r>
        <w:r w:rsidRPr="007658FE">
          <w:rPr>
            <w:rStyle w:val="CodeBold"/>
          </w:rPr>
          <w:t>this.mBackgroundAudio = "assets/sounds/bg_clip.mp3";</w:t>
        </w:r>
      </w:ins>
    </w:p>
    <w:p w14:paraId="7F887DC8" w14:textId="77777777" w:rsidR="00487FF2" w:rsidRDefault="00487FF2" w:rsidP="00487FF2">
      <w:pPr>
        <w:pStyle w:val="Code"/>
        <w:ind w:firstLine="390"/>
        <w:rPr>
          <w:ins w:id="2985" w:author="Jeb Pavleas" w:date="2021-04-14T19:14:00Z"/>
          <w:rStyle w:val="CodeBold"/>
        </w:rPr>
      </w:pPr>
      <w:ins w:id="2986" w:author="Jeb Pavleas" w:date="2021-04-14T19:14:00Z">
        <w:r w:rsidRPr="007658FE">
          <w:rPr>
            <w:rStyle w:val="CodeBold"/>
          </w:rPr>
          <w:t>this.mCue = "assets/sounds/my_game_cue.wav";</w:t>
        </w:r>
      </w:ins>
    </w:p>
    <w:p w14:paraId="324E6023" w14:textId="77777777" w:rsidR="00487FF2" w:rsidRPr="007658FE" w:rsidRDefault="00487FF2" w:rsidP="00487FF2">
      <w:pPr>
        <w:pStyle w:val="Code"/>
        <w:ind w:firstLine="390"/>
        <w:rPr>
          <w:ins w:id="2987" w:author="Jeb Pavleas" w:date="2021-04-14T19:14:00Z"/>
          <w:rStyle w:val="CodeBold"/>
        </w:rPr>
      </w:pPr>
      <w:ins w:id="2988" w:author="Jeb Pavleas" w:date="2021-04-14T19:14:00Z">
        <w:r>
          <w:t>// … identical to previous code</w:t>
        </w:r>
      </w:ins>
    </w:p>
    <w:p w14:paraId="03CAE992" w14:textId="77777777" w:rsidR="00487FF2" w:rsidRDefault="00487FF2" w:rsidP="00487FF2">
      <w:pPr>
        <w:pStyle w:val="Code"/>
        <w:rPr>
          <w:ins w:id="2989" w:author="Jeb Pavleas" w:date="2021-04-14T19:14:00Z"/>
        </w:rPr>
      </w:pPr>
      <w:ins w:id="2990" w:author="Jeb Pavleas" w:date="2021-04-14T19:14:00Z">
        <w:r>
          <w:t>}</w:t>
        </w:r>
      </w:ins>
    </w:p>
    <w:p w14:paraId="1A6F4B20" w14:textId="77777777" w:rsidR="00487FF2" w:rsidRDefault="00487FF2" w:rsidP="00487FF2">
      <w:pPr>
        <w:pStyle w:val="NumList"/>
        <w:rPr>
          <w:ins w:id="2991" w:author="Jeb Pavleas" w:date="2021-04-14T19:14:00Z"/>
        </w:rPr>
      </w:pPr>
      <w:ins w:id="2992" w:author="Jeb Pavleas" w:date="2021-04-14T19:14:00Z">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the unloading of background music is preceded by stopping the music. This is true in general that unloading must be preceded by halting all operations based on a resource. </w:t>
        </w:r>
      </w:ins>
    </w:p>
    <w:p w14:paraId="3AA1D03C" w14:textId="77777777" w:rsidR="00487FF2" w:rsidRDefault="00487FF2" w:rsidP="00487FF2">
      <w:pPr>
        <w:pStyle w:val="Code"/>
        <w:rPr>
          <w:ins w:id="2993" w:author="Jeb Pavleas" w:date="2021-04-14T19:14:00Z"/>
        </w:rPr>
      </w:pPr>
      <w:ins w:id="2994" w:author="Jeb Pavleas" w:date="2021-04-14T19:14:00Z">
        <w:r>
          <w:t>load() {</w:t>
        </w:r>
      </w:ins>
    </w:p>
    <w:p w14:paraId="6CBE5DD1" w14:textId="77777777" w:rsidR="00487FF2" w:rsidRDefault="00487FF2" w:rsidP="00487FF2">
      <w:pPr>
        <w:pStyle w:val="Code"/>
        <w:rPr>
          <w:ins w:id="2995" w:author="Jeb Pavleas" w:date="2021-04-14T19:14:00Z"/>
        </w:rPr>
      </w:pPr>
      <w:ins w:id="2996" w:author="Jeb Pavleas" w:date="2021-04-14T19:14:00Z">
        <w:r>
          <w:t xml:space="preserve">    // loads the audios</w:t>
        </w:r>
      </w:ins>
    </w:p>
    <w:p w14:paraId="5E221AD4" w14:textId="77777777" w:rsidR="00487FF2" w:rsidRDefault="00487FF2" w:rsidP="00487FF2">
      <w:pPr>
        <w:pStyle w:val="Code"/>
        <w:rPr>
          <w:ins w:id="2997" w:author="Jeb Pavleas" w:date="2021-04-14T19:14:00Z"/>
        </w:rPr>
      </w:pPr>
      <w:ins w:id="2998" w:author="Jeb Pavleas" w:date="2021-04-14T19:14:00Z">
        <w:r>
          <w:t xml:space="preserve">    engine.audio.load(this.mBackgroundAudio);</w:t>
        </w:r>
      </w:ins>
    </w:p>
    <w:p w14:paraId="5D6C1340" w14:textId="77777777" w:rsidR="00487FF2" w:rsidRDefault="00487FF2" w:rsidP="00487FF2">
      <w:pPr>
        <w:pStyle w:val="Code"/>
        <w:rPr>
          <w:ins w:id="2999" w:author="Jeb Pavleas" w:date="2021-04-14T19:14:00Z"/>
        </w:rPr>
      </w:pPr>
      <w:ins w:id="3000" w:author="Jeb Pavleas" w:date="2021-04-14T19:14:00Z">
        <w:r>
          <w:t xml:space="preserve">    engine.audio.load(this.mCue);</w:t>
        </w:r>
      </w:ins>
    </w:p>
    <w:p w14:paraId="162B6F18" w14:textId="77777777" w:rsidR="00487FF2" w:rsidRDefault="00487FF2" w:rsidP="00487FF2">
      <w:pPr>
        <w:pStyle w:val="Code"/>
        <w:rPr>
          <w:ins w:id="3001" w:author="Jeb Pavleas" w:date="2021-04-14T19:14:00Z"/>
        </w:rPr>
      </w:pPr>
      <w:ins w:id="3002" w:author="Jeb Pavleas" w:date="2021-04-14T19:14:00Z">
        <w:r>
          <w:t>}</w:t>
        </w:r>
      </w:ins>
    </w:p>
    <w:p w14:paraId="1B51B454" w14:textId="77777777" w:rsidR="00487FF2" w:rsidRPr="007658FE" w:rsidRDefault="00487FF2" w:rsidP="00487FF2">
      <w:pPr>
        <w:pStyle w:val="Code"/>
        <w:ind w:firstLine="405"/>
        <w:rPr>
          <w:ins w:id="3003" w:author="Jeb Pavleas" w:date="2021-04-14T19:14:00Z"/>
        </w:rPr>
      </w:pPr>
    </w:p>
    <w:p w14:paraId="287FAE5E" w14:textId="77777777" w:rsidR="00487FF2" w:rsidRDefault="00487FF2" w:rsidP="00487FF2">
      <w:pPr>
        <w:pStyle w:val="Code"/>
        <w:rPr>
          <w:ins w:id="3004" w:author="Jeb Pavleas" w:date="2021-04-14T19:14:00Z"/>
        </w:rPr>
      </w:pPr>
      <w:ins w:id="3005" w:author="Jeb Pavleas" w:date="2021-04-14T19:14:00Z">
        <w:r>
          <w:t>unload() {</w:t>
        </w:r>
      </w:ins>
    </w:p>
    <w:p w14:paraId="45511A4C" w14:textId="77777777" w:rsidR="00487FF2" w:rsidRDefault="00487FF2" w:rsidP="00487FF2">
      <w:pPr>
        <w:pStyle w:val="Code"/>
        <w:rPr>
          <w:ins w:id="3006" w:author="Jeb Pavleas" w:date="2021-04-14T19:14:00Z"/>
        </w:rPr>
      </w:pPr>
      <w:ins w:id="3007" w:author="Jeb Pavleas" w:date="2021-04-14T19:14:00Z">
        <w:r>
          <w:t xml:space="preserve">    // Step A: Game loop not running, unload all assets</w:t>
        </w:r>
      </w:ins>
    </w:p>
    <w:p w14:paraId="536AC0C2" w14:textId="77777777" w:rsidR="00487FF2" w:rsidRDefault="00487FF2" w:rsidP="00487FF2">
      <w:pPr>
        <w:pStyle w:val="Code"/>
        <w:rPr>
          <w:ins w:id="3008" w:author="Jeb Pavleas" w:date="2021-04-14T19:14:00Z"/>
        </w:rPr>
      </w:pPr>
      <w:ins w:id="3009" w:author="Jeb Pavleas" w:date="2021-04-14T19:14:00Z">
        <w:r>
          <w:t xml:space="preserve">    // stop the background audio</w:t>
        </w:r>
      </w:ins>
    </w:p>
    <w:p w14:paraId="4171A293" w14:textId="77777777" w:rsidR="00487FF2" w:rsidRDefault="00487FF2" w:rsidP="00487FF2">
      <w:pPr>
        <w:pStyle w:val="Code"/>
        <w:rPr>
          <w:ins w:id="3010" w:author="Jeb Pavleas" w:date="2021-04-14T19:14:00Z"/>
        </w:rPr>
      </w:pPr>
      <w:ins w:id="3011" w:author="Jeb Pavleas" w:date="2021-04-14T19:14:00Z">
        <w:r>
          <w:t xml:space="preserve">    engine.audio.stopBackground();</w:t>
        </w:r>
      </w:ins>
    </w:p>
    <w:p w14:paraId="3F76C1E9" w14:textId="77777777" w:rsidR="00487FF2" w:rsidRDefault="00487FF2" w:rsidP="00487FF2">
      <w:pPr>
        <w:pStyle w:val="Code"/>
        <w:rPr>
          <w:ins w:id="3012" w:author="Jeb Pavleas" w:date="2021-04-14T19:14:00Z"/>
        </w:rPr>
      </w:pPr>
    </w:p>
    <w:p w14:paraId="49F9DFAF" w14:textId="77777777" w:rsidR="00487FF2" w:rsidRDefault="00487FF2" w:rsidP="00487FF2">
      <w:pPr>
        <w:pStyle w:val="Code"/>
        <w:rPr>
          <w:ins w:id="3013" w:author="Jeb Pavleas" w:date="2021-04-14T19:14:00Z"/>
        </w:rPr>
      </w:pPr>
      <w:ins w:id="3014" w:author="Jeb Pavleas" w:date="2021-04-14T19:14:00Z">
        <w:r>
          <w:t xml:space="preserve">    // unload the scene resources</w:t>
        </w:r>
      </w:ins>
    </w:p>
    <w:p w14:paraId="120726D3" w14:textId="77777777" w:rsidR="00487FF2" w:rsidRDefault="00487FF2" w:rsidP="00487FF2">
      <w:pPr>
        <w:pStyle w:val="Code"/>
        <w:rPr>
          <w:ins w:id="3015" w:author="Jeb Pavleas" w:date="2021-04-14T19:14:00Z"/>
        </w:rPr>
      </w:pPr>
      <w:ins w:id="3016" w:author="Jeb Pavleas" w:date="2021-04-14T19:14:00Z">
        <w:r>
          <w:t xml:space="preserve">    engine.audio.unload(this.mBackgroundAudio);        </w:t>
        </w:r>
      </w:ins>
    </w:p>
    <w:p w14:paraId="376935DC" w14:textId="77777777" w:rsidR="00487FF2" w:rsidRDefault="00487FF2" w:rsidP="00487FF2">
      <w:pPr>
        <w:pStyle w:val="Code"/>
        <w:rPr>
          <w:ins w:id="3017" w:author="Jeb Pavleas" w:date="2021-04-14T19:14:00Z"/>
        </w:rPr>
      </w:pPr>
      <w:ins w:id="3018" w:author="Jeb Pavleas" w:date="2021-04-14T19:14:00Z">
        <w:r>
          <w:t xml:space="preserve">    engine.audio.unload(this.mCue);</w:t>
        </w:r>
      </w:ins>
    </w:p>
    <w:p w14:paraId="5A43FE28" w14:textId="77777777" w:rsidR="00487FF2" w:rsidRDefault="00487FF2" w:rsidP="00487FF2">
      <w:pPr>
        <w:pStyle w:val="Code"/>
        <w:rPr>
          <w:ins w:id="3019" w:author="Jeb Pavleas" w:date="2021-04-14T19:14:00Z"/>
        </w:rPr>
      </w:pPr>
      <w:ins w:id="3020" w:author="Jeb Pavleas" w:date="2021-04-14T19:14:00Z">
        <w:r>
          <w:t>}</w:t>
        </w:r>
      </w:ins>
    </w:p>
    <w:p w14:paraId="7D7A1813" w14:textId="77777777" w:rsidR="00487FF2" w:rsidRDefault="00487FF2" w:rsidP="00487FF2">
      <w:pPr>
        <w:pStyle w:val="NumList"/>
        <w:rPr>
          <w:ins w:id="3021" w:author="Jeb Pavleas" w:date="2021-04-14T19:14:00Z"/>
        </w:rPr>
      </w:pPr>
      <w:ins w:id="3022" w:author="Jeb Pavleas" w:date="2021-04-14T19:14:00Z">
        <w:r w:rsidRPr="0025275F">
          <w:t xml:space="preserve">Start the background audio at the end of the </w:t>
        </w:r>
        <w:r w:rsidRPr="0025275F">
          <w:rPr>
            <w:rStyle w:val="CodeInline"/>
          </w:rPr>
          <w:t>init()</w:t>
        </w:r>
        <w:r w:rsidRPr="0025275F">
          <w:t xml:space="preserve"> function.</w:t>
        </w:r>
      </w:ins>
    </w:p>
    <w:p w14:paraId="4FFA7F0C" w14:textId="77777777" w:rsidR="00487FF2" w:rsidRDefault="00487FF2" w:rsidP="00487FF2">
      <w:pPr>
        <w:pStyle w:val="Code"/>
        <w:rPr>
          <w:ins w:id="3023" w:author="Jeb Pavleas" w:date="2021-04-14T19:14:00Z"/>
        </w:rPr>
      </w:pPr>
      <w:ins w:id="3024" w:author="Jeb Pavleas" w:date="2021-04-14T19:14:00Z">
        <w:r>
          <w:t xml:space="preserve">init() {    </w:t>
        </w:r>
      </w:ins>
    </w:p>
    <w:p w14:paraId="57E8C9CC" w14:textId="77777777" w:rsidR="00487FF2" w:rsidRDefault="00487FF2" w:rsidP="00487FF2">
      <w:pPr>
        <w:pStyle w:val="Code"/>
        <w:rPr>
          <w:ins w:id="3025" w:author="Jeb Pavleas" w:date="2021-04-14T19:14:00Z"/>
        </w:rPr>
      </w:pPr>
      <w:ins w:id="3026" w:author="Jeb Pavleas" w:date="2021-04-14T19:14:00Z">
        <w:r>
          <w:t xml:space="preserve">    </w:t>
        </w:r>
        <w:r w:rsidRPr="0025275F">
          <w:t>// … identical to previous code …</w:t>
        </w:r>
      </w:ins>
    </w:p>
    <w:p w14:paraId="18927A2B" w14:textId="77777777" w:rsidR="00487FF2" w:rsidRDefault="00487FF2" w:rsidP="00487FF2">
      <w:pPr>
        <w:pStyle w:val="Code"/>
        <w:rPr>
          <w:ins w:id="3027" w:author="Jeb Pavleas" w:date="2021-04-14T19:14:00Z"/>
        </w:rPr>
      </w:pPr>
    </w:p>
    <w:p w14:paraId="46657C0B" w14:textId="77777777" w:rsidR="00487FF2" w:rsidRDefault="00487FF2" w:rsidP="00487FF2">
      <w:pPr>
        <w:pStyle w:val="Code"/>
        <w:rPr>
          <w:ins w:id="3028" w:author="Jeb Pavleas" w:date="2021-04-14T19:14:00Z"/>
        </w:rPr>
      </w:pPr>
      <w:ins w:id="3029" w:author="Jeb Pavleas" w:date="2021-04-14T19:14:00Z">
        <w:r>
          <w:t xml:space="preserve">    // now start the Background music ...</w:t>
        </w:r>
      </w:ins>
    </w:p>
    <w:p w14:paraId="3E548338" w14:textId="77777777" w:rsidR="00487FF2" w:rsidRPr="0025275F" w:rsidRDefault="00487FF2" w:rsidP="00487FF2">
      <w:pPr>
        <w:pStyle w:val="Code"/>
        <w:rPr>
          <w:ins w:id="3030" w:author="Jeb Pavleas" w:date="2021-04-14T19:14:00Z"/>
          <w:rStyle w:val="CodeBold"/>
        </w:rPr>
      </w:pPr>
      <w:ins w:id="3031" w:author="Jeb Pavleas" w:date="2021-04-14T19:14:00Z">
        <w:r>
          <w:t xml:space="preserve">    </w:t>
        </w:r>
        <w:r w:rsidRPr="0025275F">
          <w:rPr>
            <w:rStyle w:val="CodeBold"/>
          </w:rPr>
          <w:t>engine.audio.playBackground(this.mBackgroundAudio, 1.0);</w:t>
        </w:r>
      </w:ins>
    </w:p>
    <w:p w14:paraId="4B3AD149" w14:textId="77777777" w:rsidR="00487FF2" w:rsidRPr="0025275F" w:rsidRDefault="00487FF2" w:rsidP="00487FF2">
      <w:pPr>
        <w:pStyle w:val="Code"/>
        <w:rPr>
          <w:ins w:id="3032" w:author="Jeb Pavleas" w:date="2021-04-14T19:14:00Z"/>
        </w:rPr>
      </w:pPr>
      <w:ins w:id="3033" w:author="Jeb Pavleas" w:date="2021-04-14T19:14:00Z">
        <w:r>
          <w:t>}</w:t>
        </w:r>
      </w:ins>
    </w:p>
    <w:p w14:paraId="2A7BC479" w14:textId="308DBCD3" w:rsidR="00487FF2" w:rsidRPr="0025275F" w:rsidRDefault="00487FF2" w:rsidP="00487FF2">
      <w:pPr>
        <w:pStyle w:val="NumList"/>
        <w:rPr>
          <w:ins w:id="3034" w:author="Jeb Pavleas" w:date="2021-04-14T19:14:00Z"/>
        </w:rPr>
      </w:pPr>
      <w:ins w:id="3035" w:author="Jeb Pavleas" w:date="2021-04-14T19:14:00Z">
        <w:r w:rsidRPr="0025275F">
          <w:t xml:space="preserve">In the </w:t>
        </w:r>
        <w:r w:rsidRPr="0025275F">
          <w:rPr>
            <w:rStyle w:val="CodeInline"/>
          </w:rPr>
          <w:t>update()</w:t>
        </w:r>
        <w:r w:rsidRPr="0025275F">
          <w:t xml:space="preserve"> function, cue the players when the right </w:t>
        </w:r>
        <w:r>
          <w:t>and left</w:t>
        </w:r>
      </w:ins>
      <w:ins w:id="3036" w:author="Jeb Pavleas" w:date="2021-04-14T19:25:00Z">
        <w:r w:rsidR="007B1486">
          <w:t>-</w:t>
        </w:r>
      </w:ins>
      <w:ins w:id="3037" w:author="Jeb Pavleas" w:date="2021-04-14T19:14:00Z">
        <w:r w:rsidRPr="0025275F">
          <w:t>arrow keys are pressed</w:t>
        </w:r>
        <w:r>
          <w:t>, and increases and decreases the background music.</w:t>
        </w:r>
      </w:ins>
    </w:p>
    <w:p w14:paraId="692D1F76" w14:textId="77777777" w:rsidR="00487FF2" w:rsidRDefault="00487FF2" w:rsidP="00487FF2">
      <w:pPr>
        <w:pStyle w:val="Code"/>
        <w:rPr>
          <w:ins w:id="3038" w:author="Jeb Pavleas" w:date="2021-04-14T19:14:00Z"/>
        </w:rPr>
      </w:pPr>
      <w:ins w:id="3039" w:author="Jeb Pavleas" w:date="2021-04-14T19:14:00Z">
        <w:r>
          <w:t>update() {</w:t>
        </w:r>
      </w:ins>
    </w:p>
    <w:p w14:paraId="031CD2FA" w14:textId="77777777" w:rsidR="00487FF2" w:rsidRDefault="00487FF2" w:rsidP="00487FF2">
      <w:pPr>
        <w:pStyle w:val="Code"/>
        <w:rPr>
          <w:ins w:id="3040" w:author="Jeb Pavleas" w:date="2021-04-14T19:14:00Z"/>
        </w:rPr>
      </w:pPr>
      <w:ins w:id="3041" w:author="Jeb Pavleas" w:date="2021-04-14T19:14:00Z">
        <w:r>
          <w:t xml:space="preserve">    </w:t>
        </w:r>
        <w:r w:rsidRPr="0025275F">
          <w:t>// … identical to previous code …</w:t>
        </w:r>
      </w:ins>
    </w:p>
    <w:p w14:paraId="03D683E3" w14:textId="77777777" w:rsidR="00487FF2" w:rsidRDefault="00487FF2" w:rsidP="00487FF2">
      <w:pPr>
        <w:pStyle w:val="Code"/>
        <w:rPr>
          <w:ins w:id="3042" w:author="Jeb Pavleas" w:date="2021-04-14T19:14:00Z"/>
        </w:rPr>
      </w:pPr>
      <w:ins w:id="3043" w:author="Jeb Pavleas" w:date="2021-04-14T19:14:00Z">
        <w:r>
          <w:t xml:space="preserve">    // Support hero movements</w:t>
        </w:r>
      </w:ins>
    </w:p>
    <w:p w14:paraId="578E3E62" w14:textId="77777777" w:rsidR="00487FF2" w:rsidRDefault="00487FF2" w:rsidP="00487FF2">
      <w:pPr>
        <w:pStyle w:val="Code"/>
        <w:rPr>
          <w:ins w:id="3044" w:author="Jeb Pavleas" w:date="2021-04-14T19:14:00Z"/>
        </w:rPr>
      </w:pPr>
      <w:ins w:id="3045" w:author="Jeb Pavleas" w:date="2021-04-14T19:14:00Z">
        <w:r>
          <w:lastRenderedPageBreak/>
          <w:t xml:space="preserve">    if (engine.input.isKeyPressed(engine.input.keys.Right)) {</w:t>
        </w:r>
      </w:ins>
    </w:p>
    <w:p w14:paraId="06FC18CD" w14:textId="77777777" w:rsidR="00487FF2" w:rsidRPr="0025275F" w:rsidRDefault="00487FF2" w:rsidP="00487FF2">
      <w:pPr>
        <w:pStyle w:val="Code"/>
        <w:rPr>
          <w:ins w:id="3046" w:author="Jeb Pavleas" w:date="2021-04-14T19:14:00Z"/>
          <w:rStyle w:val="CodeBold"/>
        </w:rPr>
      </w:pPr>
      <w:ins w:id="3047" w:author="Jeb Pavleas" w:date="2021-04-14T19:14:00Z">
        <w:r w:rsidRPr="00E30269">
          <w:t xml:space="preserve">        </w:t>
        </w:r>
        <w:r w:rsidRPr="0025275F">
          <w:rPr>
            <w:rStyle w:val="CodeBold"/>
          </w:rPr>
          <w:t>engine.audio.playCue(this.mCue, 0.5);</w:t>
        </w:r>
      </w:ins>
    </w:p>
    <w:p w14:paraId="1050278C" w14:textId="77777777" w:rsidR="00487FF2" w:rsidRPr="0025275F" w:rsidRDefault="00487FF2" w:rsidP="00487FF2">
      <w:pPr>
        <w:pStyle w:val="Code"/>
        <w:rPr>
          <w:ins w:id="3048" w:author="Jeb Pavleas" w:date="2021-04-14T19:14:00Z"/>
          <w:rStyle w:val="CodeBold"/>
        </w:rPr>
      </w:pPr>
      <w:ins w:id="3049" w:author="Jeb Pavleas" w:date="2021-04-14T19:14:00Z">
        <w:r w:rsidRPr="00E30269">
          <w:t xml:space="preserve">        </w:t>
        </w:r>
        <w:r w:rsidRPr="0025275F">
          <w:rPr>
            <w:rStyle w:val="CodeBold"/>
          </w:rPr>
          <w:t>engine.audio.incBackgroundVolume(0.05);</w:t>
        </w:r>
      </w:ins>
    </w:p>
    <w:p w14:paraId="6E09ECBD" w14:textId="77777777" w:rsidR="00487FF2" w:rsidRDefault="00487FF2" w:rsidP="00487FF2">
      <w:pPr>
        <w:pStyle w:val="Code"/>
        <w:rPr>
          <w:ins w:id="3050" w:author="Jeb Pavleas" w:date="2021-04-14T19:14:00Z"/>
        </w:rPr>
      </w:pPr>
      <w:ins w:id="3051" w:author="Jeb Pavleas" w:date="2021-04-14T19:14:00Z">
        <w:r>
          <w:t xml:space="preserve">        xform.incXPosBy(deltaX);</w:t>
        </w:r>
      </w:ins>
    </w:p>
    <w:p w14:paraId="0DCC086C" w14:textId="77777777" w:rsidR="00487FF2" w:rsidRDefault="00487FF2" w:rsidP="00487FF2">
      <w:pPr>
        <w:pStyle w:val="Code"/>
        <w:rPr>
          <w:ins w:id="3052" w:author="Jeb Pavleas" w:date="2021-04-14T19:14:00Z"/>
        </w:rPr>
      </w:pPr>
      <w:ins w:id="3053" w:author="Jeb Pavleas" w:date="2021-04-14T19:14:00Z">
        <w:r>
          <w:t xml:space="preserve">        if (xform.getXPos() &gt; 30) { // this is the right-bound of the window</w:t>
        </w:r>
      </w:ins>
    </w:p>
    <w:p w14:paraId="676BD127" w14:textId="77777777" w:rsidR="00487FF2" w:rsidRDefault="00487FF2" w:rsidP="00487FF2">
      <w:pPr>
        <w:pStyle w:val="Code"/>
        <w:rPr>
          <w:ins w:id="3054" w:author="Jeb Pavleas" w:date="2021-04-14T19:14:00Z"/>
        </w:rPr>
      </w:pPr>
      <w:ins w:id="3055" w:author="Jeb Pavleas" w:date="2021-04-14T19:14:00Z">
        <w:r>
          <w:t xml:space="preserve">            xform.setPosition(12, 60);</w:t>
        </w:r>
      </w:ins>
    </w:p>
    <w:p w14:paraId="2E43AEAB" w14:textId="77777777" w:rsidR="00487FF2" w:rsidRDefault="00487FF2" w:rsidP="00487FF2">
      <w:pPr>
        <w:pStyle w:val="Code"/>
        <w:rPr>
          <w:ins w:id="3056" w:author="Jeb Pavleas" w:date="2021-04-14T19:14:00Z"/>
        </w:rPr>
      </w:pPr>
      <w:ins w:id="3057" w:author="Jeb Pavleas" w:date="2021-04-14T19:14:00Z">
        <w:r>
          <w:t xml:space="preserve">        }</w:t>
        </w:r>
      </w:ins>
    </w:p>
    <w:p w14:paraId="7590A65E" w14:textId="77777777" w:rsidR="00487FF2" w:rsidRDefault="00487FF2" w:rsidP="00487FF2">
      <w:pPr>
        <w:pStyle w:val="Code"/>
        <w:rPr>
          <w:ins w:id="3058" w:author="Jeb Pavleas" w:date="2021-04-14T19:14:00Z"/>
        </w:rPr>
      </w:pPr>
      <w:ins w:id="3059" w:author="Jeb Pavleas" w:date="2021-04-14T19:14:00Z">
        <w:r>
          <w:t xml:space="preserve">    }</w:t>
        </w:r>
      </w:ins>
    </w:p>
    <w:p w14:paraId="494B5298" w14:textId="77777777" w:rsidR="00487FF2" w:rsidRDefault="00487FF2" w:rsidP="00487FF2">
      <w:pPr>
        <w:pStyle w:val="Code"/>
        <w:rPr>
          <w:ins w:id="3060" w:author="Jeb Pavleas" w:date="2021-04-14T19:14:00Z"/>
        </w:rPr>
      </w:pPr>
    </w:p>
    <w:p w14:paraId="69AC612A" w14:textId="77777777" w:rsidR="00487FF2" w:rsidRDefault="00487FF2" w:rsidP="00487FF2">
      <w:pPr>
        <w:pStyle w:val="Code"/>
        <w:rPr>
          <w:ins w:id="3061" w:author="Jeb Pavleas" w:date="2021-04-14T19:14:00Z"/>
        </w:rPr>
      </w:pPr>
      <w:ins w:id="3062" w:author="Jeb Pavleas" w:date="2021-04-14T19:14:00Z">
        <w:r>
          <w:t xml:space="preserve">    if (engine.input.isKeyPressed(engine.input.keys.Left)) {</w:t>
        </w:r>
      </w:ins>
    </w:p>
    <w:p w14:paraId="15188132" w14:textId="77777777" w:rsidR="00487FF2" w:rsidRPr="0025275F" w:rsidRDefault="00487FF2" w:rsidP="00487FF2">
      <w:pPr>
        <w:pStyle w:val="Code"/>
        <w:rPr>
          <w:ins w:id="3063" w:author="Jeb Pavleas" w:date="2021-04-14T19:14:00Z"/>
          <w:rStyle w:val="CodeBold"/>
        </w:rPr>
      </w:pPr>
      <w:ins w:id="3064" w:author="Jeb Pavleas" w:date="2021-04-14T19:14:00Z">
        <w:r w:rsidRPr="00E30269">
          <w:t xml:space="preserve">        </w:t>
        </w:r>
        <w:r w:rsidRPr="0025275F">
          <w:rPr>
            <w:rStyle w:val="CodeBold"/>
          </w:rPr>
          <w:t>engine.audio.playCue(this.mCue, 1.5);</w:t>
        </w:r>
      </w:ins>
    </w:p>
    <w:p w14:paraId="68211515" w14:textId="77777777" w:rsidR="00487FF2" w:rsidRPr="0025275F" w:rsidRDefault="00487FF2" w:rsidP="00487FF2">
      <w:pPr>
        <w:pStyle w:val="Code"/>
        <w:rPr>
          <w:ins w:id="3065" w:author="Jeb Pavleas" w:date="2021-04-14T19:14:00Z"/>
          <w:rStyle w:val="CodeBold"/>
        </w:rPr>
      </w:pPr>
      <w:ins w:id="3066" w:author="Jeb Pavleas" w:date="2021-04-14T19:14:00Z">
        <w:r w:rsidRPr="00E30269">
          <w:t xml:space="preserve">        </w:t>
        </w:r>
        <w:r w:rsidRPr="0025275F">
          <w:rPr>
            <w:rStyle w:val="CodeBold"/>
          </w:rPr>
          <w:t>engine.audio.incBackgroundVolume(-0.05);</w:t>
        </w:r>
      </w:ins>
    </w:p>
    <w:p w14:paraId="5832B020" w14:textId="77777777" w:rsidR="00487FF2" w:rsidRDefault="00487FF2" w:rsidP="00487FF2">
      <w:pPr>
        <w:pStyle w:val="Code"/>
        <w:rPr>
          <w:ins w:id="3067" w:author="Jeb Pavleas" w:date="2021-04-14T19:14:00Z"/>
        </w:rPr>
      </w:pPr>
      <w:ins w:id="3068" w:author="Jeb Pavleas" w:date="2021-04-14T19:14:00Z">
        <w:r>
          <w:t xml:space="preserve">        xform.incXPosBy(-deltaX);</w:t>
        </w:r>
      </w:ins>
    </w:p>
    <w:p w14:paraId="2B9BB23D" w14:textId="77777777" w:rsidR="00487FF2" w:rsidRDefault="00487FF2" w:rsidP="00487FF2">
      <w:pPr>
        <w:pStyle w:val="Code"/>
        <w:rPr>
          <w:ins w:id="3069" w:author="Jeb Pavleas" w:date="2021-04-14T19:14:00Z"/>
        </w:rPr>
      </w:pPr>
      <w:ins w:id="3070" w:author="Jeb Pavleas" w:date="2021-04-14T19:14:00Z">
        <w:r>
          <w:t xml:space="preserve">        if (xform.getXPos() &lt; 11) {  // this is the left-bound of the window</w:t>
        </w:r>
      </w:ins>
    </w:p>
    <w:p w14:paraId="0F11963F" w14:textId="77777777" w:rsidR="00487FF2" w:rsidRDefault="00487FF2" w:rsidP="00487FF2">
      <w:pPr>
        <w:pStyle w:val="Code"/>
        <w:rPr>
          <w:ins w:id="3071" w:author="Jeb Pavleas" w:date="2021-04-14T19:14:00Z"/>
        </w:rPr>
      </w:pPr>
      <w:ins w:id="3072" w:author="Jeb Pavleas" w:date="2021-04-14T19:14:00Z">
        <w:r>
          <w:t xml:space="preserve">            this.next();</w:t>
        </w:r>
      </w:ins>
    </w:p>
    <w:p w14:paraId="30BD9853" w14:textId="77777777" w:rsidR="00487FF2" w:rsidRDefault="00487FF2" w:rsidP="00487FF2">
      <w:pPr>
        <w:pStyle w:val="Code"/>
        <w:rPr>
          <w:ins w:id="3073" w:author="Jeb Pavleas" w:date="2021-04-14T19:14:00Z"/>
        </w:rPr>
      </w:pPr>
      <w:ins w:id="3074" w:author="Jeb Pavleas" w:date="2021-04-14T19:14:00Z">
        <w:r>
          <w:t xml:space="preserve">        }</w:t>
        </w:r>
      </w:ins>
    </w:p>
    <w:p w14:paraId="74896CC9" w14:textId="77777777" w:rsidR="00487FF2" w:rsidRDefault="00487FF2" w:rsidP="00487FF2">
      <w:pPr>
        <w:pStyle w:val="Code"/>
        <w:rPr>
          <w:ins w:id="3075" w:author="Jeb Pavleas" w:date="2021-04-14T19:14:00Z"/>
        </w:rPr>
      </w:pPr>
      <w:ins w:id="3076" w:author="Jeb Pavleas" w:date="2021-04-14T19:14:00Z">
        <w:r>
          <w:t xml:space="preserve">    }</w:t>
        </w:r>
      </w:ins>
    </w:p>
    <w:p w14:paraId="571F438B" w14:textId="77777777" w:rsidR="00487FF2" w:rsidRDefault="00487FF2" w:rsidP="00487FF2">
      <w:pPr>
        <w:pStyle w:val="Code"/>
        <w:rPr>
          <w:ins w:id="3077" w:author="Jeb Pavleas" w:date="2021-04-14T19:14:00Z"/>
        </w:rPr>
      </w:pPr>
      <w:ins w:id="3078" w:author="Jeb Pavleas" w:date="2021-04-14T19:14:00Z">
        <w:r>
          <w:t xml:space="preserve">    </w:t>
        </w:r>
        <w:r w:rsidRPr="0025275F">
          <w:t>// … identical to previous code …</w:t>
        </w:r>
        <w:r>
          <w:t xml:space="preserve">    </w:t>
        </w:r>
      </w:ins>
    </w:p>
    <w:p w14:paraId="656F1452" w14:textId="77777777" w:rsidR="00487FF2" w:rsidRPr="007658FE" w:rsidRDefault="00487FF2" w:rsidP="00487FF2">
      <w:pPr>
        <w:pStyle w:val="Code"/>
        <w:rPr>
          <w:ins w:id="3079" w:author="Jeb Pavleas" w:date="2021-04-14T19:14:00Z"/>
        </w:rPr>
      </w:pPr>
      <w:ins w:id="3080" w:author="Jeb Pavleas" w:date="2021-04-14T19:14:00Z">
        <w:r>
          <w:t>}</w:t>
        </w:r>
      </w:ins>
    </w:p>
    <w:p w14:paraId="5AE769A4" w14:textId="77777777" w:rsidR="00487FF2" w:rsidRPr="00487FF2" w:rsidRDefault="00487FF2" w:rsidP="00487FF2">
      <w:pPr>
        <w:pStyle w:val="Heading4"/>
        <w:rPr>
          <w:ins w:id="3081" w:author="Jeb Pavleas" w:date="2021-04-14T19:15:00Z"/>
        </w:rPr>
        <w:pPrChange w:id="3082" w:author="Jeb Pavleas" w:date="2021-04-14T19:16:00Z">
          <w:pPr>
            <w:keepNext/>
            <w:keepLines/>
            <w:spacing w:before="40" w:after="0"/>
            <w:outlineLvl w:val="3"/>
          </w:pPr>
        </w:pPrChange>
      </w:pPr>
      <w:ins w:id="3083" w:author="Jeb Pavleas" w:date="2021-04-14T19:15:00Z">
        <w:r w:rsidRPr="00487FF2">
          <w:t>Change BlueLevel.js</w:t>
        </w:r>
      </w:ins>
    </w:p>
    <w:p w14:paraId="2FAD9A2D" w14:textId="77777777" w:rsidR="00487FF2" w:rsidRDefault="00487FF2" w:rsidP="00487FF2">
      <w:pPr>
        <w:pStyle w:val="BodyTextFirst"/>
        <w:rPr>
          <w:ins w:id="3084" w:author="Jeb Pavleas" w:date="2021-04-14T19:16:00Z"/>
        </w:rPr>
      </w:pPr>
      <w:ins w:id="3085" w:author="Jeb Pavleas" w:date="2021-04-14T19:16:00Z">
        <w:r w:rsidRPr="0025275F">
          <w:t xml:space="preserve">The changes to the </w:t>
        </w:r>
        <w:r w:rsidRPr="0025275F">
          <w:rPr>
            <w:rStyle w:val="CodeInline"/>
          </w:rPr>
          <w:t>BlueLevel</w:t>
        </w:r>
        <w:r w:rsidRPr="0025275F">
          <w:t xml:space="preserve"> scene are similar to those of the </w:t>
        </w:r>
        <w:r w:rsidRPr="0025275F">
          <w:rPr>
            <w:rStyle w:val="CodeInline"/>
          </w:rPr>
          <w:t>MyGame</w:t>
        </w:r>
        <w:r w:rsidRPr="0025275F">
          <w:t xml:space="preserve"> scene but with a different audio cue.</w:t>
        </w:r>
      </w:ins>
    </w:p>
    <w:p w14:paraId="32006F70" w14:textId="77777777" w:rsidR="00487FF2" w:rsidRDefault="00487FF2" w:rsidP="00487FF2">
      <w:pPr>
        <w:pStyle w:val="NumList"/>
        <w:numPr>
          <w:ilvl w:val="0"/>
          <w:numId w:val="34"/>
        </w:numPr>
        <w:rPr>
          <w:ins w:id="3086" w:author="Jeb Pavleas" w:date="2021-04-14T19:16:00Z"/>
        </w:rPr>
        <w:pPrChange w:id="3087" w:author="Jeb Pavleas" w:date="2021-04-14T19:16:00Z">
          <w:pPr>
            <w:pStyle w:val="NumList"/>
            <w:numPr>
              <w:numId w:val="13"/>
            </w:numPr>
          </w:pPr>
        </w:pPrChange>
      </w:pPr>
      <w:ins w:id="3088" w:author="Jeb Pavleas" w:date="2021-04-14T19:16:00Z">
        <w:r w:rsidRPr="0025275F">
          <w:t xml:space="preserve">In the </w:t>
        </w:r>
        <w:r w:rsidRPr="0025275F">
          <w:rPr>
            <w:rStyle w:val="CodeInline"/>
          </w:rPr>
          <w:t>BlueLevel</w:t>
        </w:r>
        <w:r w:rsidRPr="0025275F">
          <w:t xml:space="preserve"> constructor, add the following</w:t>
        </w:r>
        <w:r>
          <w:t xml:space="preserve"> path names to the audio resources.</w:t>
        </w:r>
      </w:ins>
    </w:p>
    <w:p w14:paraId="55BFF347" w14:textId="77777777" w:rsidR="00487FF2" w:rsidRDefault="00487FF2" w:rsidP="00487FF2">
      <w:pPr>
        <w:pStyle w:val="Code"/>
        <w:rPr>
          <w:ins w:id="3089" w:author="Jeb Pavleas" w:date="2021-04-14T19:16:00Z"/>
        </w:rPr>
      </w:pPr>
      <w:ins w:id="3090" w:author="Jeb Pavleas" w:date="2021-04-14T19:16:00Z">
        <w:r>
          <w:t>constructor() {</w:t>
        </w:r>
      </w:ins>
    </w:p>
    <w:p w14:paraId="3FE4D198" w14:textId="77777777" w:rsidR="00487FF2" w:rsidRDefault="00487FF2" w:rsidP="00487FF2">
      <w:pPr>
        <w:pStyle w:val="Code"/>
        <w:rPr>
          <w:ins w:id="3091" w:author="Jeb Pavleas" w:date="2021-04-14T19:16:00Z"/>
        </w:rPr>
      </w:pPr>
      <w:ins w:id="3092" w:author="Jeb Pavleas" w:date="2021-04-14T19:16:00Z">
        <w:r>
          <w:t xml:space="preserve">    super();</w:t>
        </w:r>
      </w:ins>
    </w:p>
    <w:p w14:paraId="48499626" w14:textId="77777777" w:rsidR="00487FF2" w:rsidRDefault="00487FF2" w:rsidP="00487FF2">
      <w:pPr>
        <w:pStyle w:val="Code"/>
        <w:rPr>
          <w:ins w:id="3093" w:author="Jeb Pavleas" w:date="2021-04-14T19:16:00Z"/>
        </w:rPr>
      </w:pPr>
    </w:p>
    <w:p w14:paraId="4A121927" w14:textId="77777777" w:rsidR="00487FF2" w:rsidRDefault="00487FF2" w:rsidP="00487FF2">
      <w:pPr>
        <w:pStyle w:val="Code"/>
        <w:rPr>
          <w:ins w:id="3094" w:author="Jeb Pavleas" w:date="2021-04-14T19:16:00Z"/>
        </w:rPr>
      </w:pPr>
      <w:ins w:id="3095" w:author="Jeb Pavleas" w:date="2021-04-14T19:16:00Z">
        <w:r>
          <w:t xml:space="preserve">    // audio clips: supports both mp3 and wav formats</w:t>
        </w:r>
      </w:ins>
    </w:p>
    <w:p w14:paraId="335BD5D8" w14:textId="77777777" w:rsidR="00487FF2" w:rsidRPr="000901EA" w:rsidRDefault="00487FF2" w:rsidP="00487FF2">
      <w:pPr>
        <w:pStyle w:val="Code"/>
        <w:rPr>
          <w:ins w:id="3096" w:author="Jeb Pavleas" w:date="2021-04-14T19:16:00Z"/>
          <w:rStyle w:val="CodeBold"/>
        </w:rPr>
      </w:pPr>
      <w:ins w:id="3097" w:author="Jeb Pavleas" w:date="2021-04-14T19:16:00Z">
        <w:r w:rsidRPr="00E30269">
          <w:t xml:space="preserve">    </w:t>
        </w:r>
        <w:r w:rsidRPr="000901EA">
          <w:rPr>
            <w:rStyle w:val="CodeBold"/>
          </w:rPr>
          <w:t>this.mBackgroundAudio = "assets/sounds/bg_clip.mp3";</w:t>
        </w:r>
      </w:ins>
    </w:p>
    <w:p w14:paraId="65278FCA" w14:textId="77777777" w:rsidR="00487FF2" w:rsidRPr="000901EA" w:rsidRDefault="00487FF2" w:rsidP="00487FF2">
      <w:pPr>
        <w:pStyle w:val="Code"/>
        <w:rPr>
          <w:ins w:id="3098" w:author="Jeb Pavleas" w:date="2021-04-14T19:16:00Z"/>
          <w:rStyle w:val="CodeBold"/>
        </w:rPr>
      </w:pPr>
      <w:ins w:id="3099" w:author="Jeb Pavleas" w:date="2021-04-14T19:16:00Z">
        <w:r w:rsidRPr="00E30269">
          <w:t xml:space="preserve">    </w:t>
        </w:r>
        <w:r w:rsidRPr="000901EA">
          <w:rPr>
            <w:rStyle w:val="CodeBold"/>
          </w:rPr>
          <w:t>this.mCue = "assets/sounds/blue_level_cue.wav";</w:t>
        </w:r>
      </w:ins>
    </w:p>
    <w:p w14:paraId="39C42DCC" w14:textId="77777777" w:rsidR="00487FF2" w:rsidRDefault="00487FF2" w:rsidP="00487FF2">
      <w:pPr>
        <w:pStyle w:val="Code"/>
        <w:rPr>
          <w:ins w:id="3100" w:author="Jeb Pavleas" w:date="2021-04-14T19:16:00Z"/>
        </w:rPr>
      </w:pPr>
      <w:ins w:id="3101" w:author="Jeb Pavleas" w:date="2021-04-14T19:16:00Z">
        <w:r>
          <w:t xml:space="preserve">    </w:t>
        </w:r>
        <w:r w:rsidRPr="0025275F">
          <w:t>// … identical to previous code …</w:t>
        </w:r>
        <w:r>
          <w:t xml:space="preserve">    </w:t>
        </w:r>
      </w:ins>
    </w:p>
    <w:p w14:paraId="361DB6CA" w14:textId="77777777" w:rsidR="00487FF2" w:rsidRPr="0025275F" w:rsidRDefault="00487FF2" w:rsidP="00487FF2">
      <w:pPr>
        <w:pStyle w:val="Code"/>
        <w:rPr>
          <w:ins w:id="3102" w:author="Jeb Pavleas" w:date="2021-04-14T19:16:00Z"/>
        </w:rPr>
      </w:pPr>
      <w:ins w:id="3103" w:author="Jeb Pavleas" w:date="2021-04-14T19:16:00Z">
        <w:r>
          <w:t>}</w:t>
        </w:r>
      </w:ins>
    </w:p>
    <w:p w14:paraId="2CFA2865" w14:textId="77777777" w:rsidR="00487FF2" w:rsidRDefault="00487FF2" w:rsidP="00487FF2">
      <w:pPr>
        <w:pStyle w:val="NumList"/>
        <w:rPr>
          <w:ins w:id="3104" w:author="Jeb Pavleas" w:date="2021-04-14T19:16:00Z"/>
        </w:rPr>
      </w:pPr>
      <w:ins w:id="3105" w:author="Jeb Pavleas" w:date="2021-04-14T19:16:00Z">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ins>
    </w:p>
    <w:p w14:paraId="13EC6956" w14:textId="77777777" w:rsidR="00487FF2" w:rsidRDefault="00487FF2" w:rsidP="00487FF2">
      <w:pPr>
        <w:pStyle w:val="Code"/>
        <w:rPr>
          <w:ins w:id="3106" w:author="Jeb Pavleas" w:date="2021-04-14T19:16:00Z"/>
        </w:rPr>
      </w:pPr>
      <w:ins w:id="3107" w:author="Jeb Pavleas" w:date="2021-04-14T19:16:00Z">
        <w:r>
          <w:t>load() {</w:t>
        </w:r>
      </w:ins>
    </w:p>
    <w:p w14:paraId="6F91B605" w14:textId="77777777" w:rsidR="00487FF2" w:rsidRDefault="00487FF2" w:rsidP="00487FF2">
      <w:pPr>
        <w:pStyle w:val="Code"/>
        <w:rPr>
          <w:ins w:id="3108" w:author="Jeb Pavleas" w:date="2021-04-14T19:16:00Z"/>
        </w:rPr>
      </w:pPr>
      <w:ins w:id="3109" w:author="Jeb Pavleas" w:date="2021-04-14T19:16:00Z">
        <w:r>
          <w:t xml:space="preserve">    engine.xml.load(this.mSceneFile);</w:t>
        </w:r>
      </w:ins>
    </w:p>
    <w:p w14:paraId="4400DD58" w14:textId="77777777" w:rsidR="00487FF2" w:rsidRPr="00E30269" w:rsidRDefault="00487FF2" w:rsidP="00487FF2">
      <w:pPr>
        <w:pStyle w:val="Code"/>
        <w:rPr>
          <w:ins w:id="3110" w:author="Jeb Pavleas" w:date="2021-04-14T19:16:00Z"/>
          <w:rStyle w:val="CodeBold"/>
        </w:rPr>
      </w:pPr>
      <w:ins w:id="3111" w:author="Jeb Pavleas" w:date="2021-04-14T19:16:00Z">
        <w:r>
          <w:t xml:space="preserve">    </w:t>
        </w:r>
        <w:r w:rsidRPr="00E30269">
          <w:rPr>
            <w:rStyle w:val="CodeBold"/>
          </w:rPr>
          <w:t>engine.audio.load(this.mBackgroundAudio);</w:t>
        </w:r>
      </w:ins>
    </w:p>
    <w:p w14:paraId="703858CD" w14:textId="77777777" w:rsidR="00487FF2" w:rsidRPr="00E30269" w:rsidRDefault="00487FF2" w:rsidP="00487FF2">
      <w:pPr>
        <w:pStyle w:val="Code"/>
        <w:rPr>
          <w:ins w:id="3112" w:author="Jeb Pavleas" w:date="2021-04-14T19:16:00Z"/>
          <w:rStyle w:val="CodeBold"/>
        </w:rPr>
      </w:pPr>
      <w:ins w:id="3113" w:author="Jeb Pavleas" w:date="2021-04-14T19:16:00Z">
        <w:r>
          <w:t xml:space="preserve">    </w:t>
        </w:r>
        <w:r w:rsidRPr="00E30269">
          <w:rPr>
            <w:rStyle w:val="CodeBold"/>
          </w:rPr>
          <w:t>engine.audio.load(this.mCue);</w:t>
        </w:r>
      </w:ins>
    </w:p>
    <w:p w14:paraId="3CB39687" w14:textId="77777777" w:rsidR="00487FF2" w:rsidRPr="0025275F" w:rsidRDefault="00487FF2" w:rsidP="00487FF2">
      <w:pPr>
        <w:pStyle w:val="Code"/>
        <w:rPr>
          <w:ins w:id="3114" w:author="Jeb Pavleas" w:date="2021-04-14T19:16:00Z"/>
        </w:rPr>
      </w:pPr>
      <w:ins w:id="3115" w:author="Jeb Pavleas" w:date="2021-04-14T19:16:00Z">
        <w:r>
          <w:t>}</w:t>
        </w:r>
        <w:r>
          <w:br/>
        </w:r>
      </w:ins>
    </w:p>
    <w:p w14:paraId="50A27BCE" w14:textId="77777777" w:rsidR="00487FF2" w:rsidRDefault="00487FF2" w:rsidP="00487FF2">
      <w:pPr>
        <w:pStyle w:val="Code"/>
        <w:rPr>
          <w:ins w:id="3116" w:author="Jeb Pavleas" w:date="2021-04-14T19:16:00Z"/>
        </w:rPr>
      </w:pPr>
      <w:ins w:id="3117" w:author="Jeb Pavleas" w:date="2021-04-14T19:16:00Z">
        <w:r>
          <w:t>unload() {</w:t>
        </w:r>
      </w:ins>
    </w:p>
    <w:p w14:paraId="0474619C" w14:textId="77777777" w:rsidR="00487FF2" w:rsidRDefault="00487FF2" w:rsidP="00487FF2">
      <w:pPr>
        <w:pStyle w:val="Code"/>
        <w:rPr>
          <w:ins w:id="3118" w:author="Jeb Pavleas" w:date="2021-04-14T19:16:00Z"/>
        </w:rPr>
      </w:pPr>
      <w:ins w:id="3119" w:author="Jeb Pavleas" w:date="2021-04-14T19:16:00Z">
        <w:r>
          <w:t xml:space="preserve">    // stop the background audio</w:t>
        </w:r>
      </w:ins>
    </w:p>
    <w:p w14:paraId="7FD153FE" w14:textId="77777777" w:rsidR="00487FF2" w:rsidRPr="00E30269" w:rsidRDefault="00487FF2" w:rsidP="00487FF2">
      <w:pPr>
        <w:pStyle w:val="Code"/>
        <w:rPr>
          <w:ins w:id="3120" w:author="Jeb Pavleas" w:date="2021-04-14T19:16:00Z"/>
          <w:rStyle w:val="CodeBold"/>
        </w:rPr>
      </w:pPr>
      <w:ins w:id="3121" w:author="Jeb Pavleas" w:date="2021-04-14T19:16:00Z">
        <w:r>
          <w:lastRenderedPageBreak/>
          <w:t xml:space="preserve">    </w:t>
        </w:r>
        <w:r w:rsidRPr="00E30269">
          <w:rPr>
            <w:rStyle w:val="CodeBold"/>
          </w:rPr>
          <w:t>engine.audio.stopBackground();</w:t>
        </w:r>
      </w:ins>
    </w:p>
    <w:p w14:paraId="1C902B91" w14:textId="77777777" w:rsidR="00487FF2" w:rsidRDefault="00487FF2" w:rsidP="00487FF2">
      <w:pPr>
        <w:pStyle w:val="Code"/>
        <w:rPr>
          <w:ins w:id="3122" w:author="Jeb Pavleas" w:date="2021-04-14T19:16:00Z"/>
        </w:rPr>
      </w:pPr>
    </w:p>
    <w:p w14:paraId="61E4098E" w14:textId="77777777" w:rsidR="00487FF2" w:rsidRDefault="00487FF2" w:rsidP="00487FF2">
      <w:pPr>
        <w:pStyle w:val="Code"/>
        <w:rPr>
          <w:ins w:id="3123" w:author="Jeb Pavleas" w:date="2021-04-14T19:16:00Z"/>
        </w:rPr>
      </w:pPr>
      <w:ins w:id="3124" w:author="Jeb Pavleas" w:date="2021-04-14T19:16:00Z">
        <w:r>
          <w:t xml:space="preserve">    // unload the scene flie and loaded resources</w:t>
        </w:r>
      </w:ins>
    </w:p>
    <w:p w14:paraId="044F690D" w14:textId="77777777" w:rsidR="00487FF2" w:rsidRDefault="00487FF2" w:rsidP="00487FF2">
      <w:pPr>
        <w:pStyle w:val="Code"/>
        <w:rPr>
          <w:ins w:id="3125" w:author="Jeb Pavleas" w:date="2021-04-14T19:16:00Z"/>
        </w:rPr>
      </w:pPr>
      <w:ins w:id="3126" w:author="Jeb Pavleas" w:date="2021-04-14T19:16:00Z">
        <w:r>
          <w:t xml:space="preserve">    engine.xml.unload(this.mSceneFile);</w:t>
        </w:r>
      </w:ins>
    </w:p>
    <w:p w14:paraId="757DD0BD" w14:textId="77777777" w:rsidR="00487FF2" w:rsidRPr="00E30269" w:rsidRDefault="00487FF2" w:rsidP="00487FF2">
      <w:pPr>
        <w:pStyle w:val="Code"/>
        <w:rPr>
          <w:ins w:id="3127" w:author="Jeb Pavleas" w:date="2021-04-14T19:16:00Z"/>
          <w:rStyle w:val="CodeBold"/>
        </w:rPr>
      </w:pPr>
      <w:ins w:id="3128" w:author="Jeb Pavleas" w:date="2021-04-14T19:16:00Z">
        <w:r>
          <w:t xml:space="preserve">    </w:t>
        </w:r>
        <w:r w:rsidRPr="00E30269">
          <w:rPr>
            <w:rStyle w:val="CodeBold"/>
          </w:rPr>
          <w:t>engine.audio.unload(this.mBackgroundAudio);</w:t>
        </w:r>
      </w:ins>
    </w:p>
    <w:p w14:paraId="76BDEBA0" w14:textId="77777777" w:rsidR="00487FF2" w:rsidRPr="00E30269" w:rsidRDefault="00487FF2" w:rsidP="00487FF2">
      <w:pPr>
        <w:pStyle w:val="Code"/>
        <w:rPr>
          <w:ins w:id="3129" w:author="Jeb Pavleas" w:date="2021-04-14T19:16:00Z"/>
          <w:rStyle w:val="CodeBold"/>
        </w:rPr>
      </w:pPr>
      <w:ins w:id="3130" w:author="Jeb Pavleas" w:date="2021-04-14T19:16:00Z">
        <w:r>
          <w:t xml:space="preserve">    </w:t>
        </w:r>
        <w:r w:rsidRPr="00E30269">
          <w:rPr>
            <w:rStyle w:val="CodeBold"/>
          </w:rPr>
          <w:t>engine.audio.unload(this.mCue);</w:t>
        </w:r>
      </w:ins>
    </w:p>
    <w:p w14:paraId="6F055AD3" w14:textId="77777777" w:rsidR="00487FF2" w:rsidRPr="0025275F" w:rsidRDefault="00487FF2" w:rsidP="00487FF2">
      <w:pPr>
        <w:pStyle w:val="Code"/>
        <w:rPr>
          <w:ins w:id="3131" w:author="Jeb Pavleas" w:date="2021-04-14T19:16:00Z"/>
        </w:rPr>
      </w:pPr>
      <w:ins w:id="3132" w:author="Jeb Pavleas" w:date="2021-04-14T19:16:00Z">
        <w:r>
          <w:t>}</w:t>
        </w:r>
      </w:ins>
    </w:p>
    <w:p w14:paraId="3B7A3AAD" w14:textId="77777777" w:rsidR="00487FF2" w:rsidRDefault="00487FF2" w:rsidP="00487FF2">
      <w:pPr>
        <w:pStyle w:val="NumList"/>
        <w:rPr>
          <w:ins w:id="3133" w:author="Jeb Pavleas" w:date="2021-04-14T19:16:00Z"/>
        </w:rPr>
      </w:pPr>
      <w:ins w:id="3134" w:author="Jeb Pavleas" w:date="2021-04-14T19:16:00Z">
        <w:r w:rsidRPr="0025275F">
          <w:t xml:space="preserve">In the same manner as </w:t>
        </w:r>
        <w:r w:rsidRPr="0025275F">
          <w:rPr>
            <w:rStyle w:val="CodeInline"/>
          </w:rPr>
          <w:t>MyGame</w:t>
        </w:r>
        <w:r w:rsidRPr="0025275F">
          <w:t xml:space="preserve">, start the background audio in the </w:t>
        </w:r>
        <w:r w:rsidRPr="0025275F">
          <w:rPr>
            <w:rStyle w:val="CodeInline"/>
          </w:rPr>
          <w:t>init()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ins>
    </w:p>
    <w:p w14:paraId="5B29D996" w14:textId="77777777" w:rsidR="00487FF2" w:rsidRDefault="00487FF2" w:rsidP="00487FF2">
      <w:pPr>
        <w:pStyle w:val="Code"/>
        <w:rPr>
          <w:ins w:id="3135" w:author="Jeb Pavleas" w:date="2021-04-14T19:16:00Z"/>
        </w:rPr>
      </w:pPr>
      <w:ins w:id="3136" w:author="Jeb Pavleas" w:date="2021-04-14T19:16:00Z">
        <w:r>
          <w:t>init() {</w:t>
        </w:r>
      </w:ins>
    </w:p>
    <w:p w14:paraId="6F8D280E" w14:textId="77777777" w:rsidR="00487FF2" w:rsidRDefault="00487FF2" w:rsidP="00487FF2">
      <w:pPr>
        <w:pStyle w:val="Code"/>
        <w:rPr>
          <w:ins w:id="3137" w:author="Jeb Pavleas" w:date="2021-04-14T19:16:00Z"/>
        </w:rPr>
      </w:pPr>
      <w:ins w:id="3138" w:author="Jeb Pavleas" w:date="2021-04-14T19:16:00Z">
        <w:r>
          <w:t xml:space="preserve">    </w:t>
        </w:r>
        <w:r w:rsidRPr="0025275F">
          <w:t>// … identical to previous code …</w:t>
        </w:r>
        <w:r>
          <w:t xml:space="preserve">    </w:t>
        </w:r>
      </w:ins>
    </w:p>
    <w:p w14:paraId="154695C1" w14:textId="77777777" w:rsidR="00487FF2" w:rsidRDefault="00487FF2" w:rsidP="00487FF2">
      <w:pPr>
        <w:pStyle w:val="Code"/>
        <w:rPr>
          <w:ins w:id="3139" w:author="Jeb Pavleas" w:date="2021-04-14T19:16:00Z"/>
        </w:rPr>
      </w:pPr>
    </w:p>
    <w:p w14:paraId="4FEBB98C" w14:textId="77777777" w:rsidR="00487FF2" w:rsidRDefault="00487FF2" w:rsidP="00487FF2">
      <w:pPr>
        <w:pStyle w:val="Code"/>
        <w:rPr>
          <w:ins w:id="3140" w:author="Jeb Pavleas" w:date="2021-04-14T19:16:00Z"/>
        </w:rPr>
      </w:pPr>
      <w:ins w:id="3141" w:author="Jeb Pavleas" w:date="2021-04-14T19:16:00Z">
        <w:r>
          <w:t xml:space="preserve">    // now start the Background music ...</w:t>
        </w:r>
      </w:ins>
    </w:p>
    <w:p w14:paraId="2139FEB0" w14:textId="77777777" w:rsidR="00487FF2" w:rsidRPr="000901EA" w:rsidRDefault="00487FF2" w:rsidP="00487FF2">
      <w:pPr>
        <w:pStyle w:val="Code"/>
        <w:rPr>
          <w:ins w:id="3142" w:author="Jeb Pavleas" w:date="2021-04-14T19:16:00Z"/>
          <w:rFonts w:ascii="TheSansMonoConBlack" w:hAnsi="TheSansMonoConBlack"/>
        </w:rPr>
      </w:pPr>
      <w:ins w:id="3143" w:author="Jeb Pavleas" w:date="2021-04-14T19:16:00Z">
        <w:r w:rsidRPr="00E30269">
          <w:t xml:space="preserve">    </w:t>
        </w:r>
        <w:r w:rsidRPr="000901EA">
          <w:rPr>
            <w:rStyle w:val="CodeBold"/>
          </w:rPr>
          <w:t>engine.audio.playBackground(this.mBackgroundAudio, 0.5);</w:t>
        </w:r>
      </w:ins>
    </w:p>
    <w:p w14:paraId="48EC5CB6" w14:textId="77777777" w:rsidR="00487FF2" w:rsidRDefault="00487FF2" w:rsidP="00487FF2">
      <w:pPr>
        <w:pStyle w:val="Code"/>
        <w:rPr>
          <w:ins w:id="3144" w:author="Jeb Pavleas" w:date="2021-04-14T19:16:00Z"/>
        </w:rPr>
      </w:pPr>
      <w:ins w:id="3145" w:author="Jeb Pavleas" w:date="2021-04-14T19:16:00Z">
        <w:r>
          <w:t>}</w:t>
        </w:r>
      </w:ins>
    </w:p>
    <w:p w14:paraId="2EAD837E" w14:textId="77777777" w:rsidR="00487FF2" w:rsidRDefault="00487FF2" w:rsidP="00487FF2">
      <w:pPr>
        <w:pStyle w:val="Code"/>
        <w:rPr>
          <w:ins w:id="3146" w:author="Jeb Pavleas" w:date="2021-04-14T19:16:00Z"/>
        </w:rPr>
      </w:pPr>
    </w:p>
    <w:p w14:paraId="519A364A" w14:textId="77777777" w:rsidR="00487FF2" w:rsidRDefault="00487FF2" w:rsidP="00487FF2">
      <w:pPr>
        <w:pStyle w:val="Code"/>
        <w:rPr>
          <w:ins w:id="3147" w:author="Jeb Pavleas" w:date="2021-04-14T19:16:00Z"/>
        </w:rPr>
      </w:pPr>
      <w:ins w:id="3148" w:author="Jeb Pavleas" w:date="2021-04-14T19:16:00Z">
        <w:r>
          <w:t>update() {</w:t>
        </w:r>
      </w:ins>
    </w:p>
    <w:p w14:paraId="24219398" w14:textId="77777777" w:rsidR="00487FF2" w:rsidRDefault="00487FF2" w:rsidP="00487FF2">
      <w:pPr>
        <w:pStyle w:val="Code"/>
        <w:rPr>
          <w:ins w:id="3149" w:author="Jeb Pavleas" w:date="2021-04-14T19:16:00Z"/>
        </w:rPr>
      </w:pPr>
      <w:ins w:id="3150" w:author="Jeb Pavleas" w:date="2021-04-14T19:16:00Z">
        <w:r>
          <w:t xml:space="preserve">    </w:t>
        </w:r>
        <w:r w:rsidRPr="0025275F">
          <w:t>// … identical to previous code</w:t>
        </w:r>
      </w:ins>
    </w:p>
    <w:p w14:paraId="3727F879" w14:textId="77777777" w:rsidR="00487FF2" w:rsidRDefault="00487FF2" w:rsidP="00487FF2">
      <w:pPr>
        <w:pStyle w:val="Code"/>
        <w:rPr>
          <w:ins w:id="3151" w:author="Jeb Pavleas" w:date="2021-04-14T19:16:00Z"/>
        </w:rPr>
      </w:pPr>
    </w:p>
    <w:p w14:paraId="13741406" w14:textId="77777777" w:rsidR="00487FF2" w:rsidRDefault="00487FF2" w:rsidP="00487FF2">
      <w:pPr>
        <w:pStyle w:val="Code"/>
        <w:rPr>
          <w:ins w:id="3152" w:author="Jeb Pavleas" w:date="2021-04-14T19:16:00Z"/>
        </w:rPr>
      </w:pPr>
      <w:ins w:id="3153" w:author="Jeb Pavleas" w:date="2021-04-14T19:16:00Z">
        <w:r>
          <w:t xml:space="preserve">    /// Move right and swap ovre</w:t>
        </w:r>
      </w:ins>
    </w:p>
    <w:p w14:paraId="6730EA64" w14:textId="77777777" w:rsidR="00487FF2" w:rsidRDefault="00487FF2" w:rsidP="00487FF2">
      <w:pPr>
        <w:pStyle w:val="Code"/>
        <w:rPr>
          <w:ins w:id="3154" w:author="Jeb Pavleas" w:date="2021-04-14T19:16:00Z"/>
        </w:rPr>
      </w:pPr>
      <w:ins w:id="3155" w:author="Jeb Pavleas" w:date="2021-04-14T19:16:00Z">
        <w:r>
          <w:t xml:space="preserve">    if (engine.input.isKeyPressed(engine.input.keys.Right)) {</w:t>
        </w:r>
      </w:ins>
    </w:p>
    <w:p w14:paraId="5A9CF1B7" w14:textId="77777777" w:rsidR="00487FF2" w:rsidRPr="000901EA" w:rsidRDefault="00487FF2" w:rsidP="00487FF2">
      <w:pPr>
        <w:pStyle w:val="Code"/>
        <w:rPr>
          <w:ins w:id="3156" w:author="Jeb Pavleas" w:date="2021-04-14T19:16:00Z"/>
          <w:rStyle w:val="CodeBold"/>
        </w:rPr>
      </w:pPr>
      <w:ins w:id="3157" w:author="Jeb Pavleas" w:date="2021-04-14T19:16:00Z">
        <w:r w:rsidRPr="00E30269">
          <w:t xml:space="preserve">        </w:t>
        </w:r>
        <w:r w:rsidRPr="000901EA">
          <w:rPr>
            <w:rStyle w:val="CodeBold"/>
          </w:rPr>
          <w:t>engine.audio.playCue(this.mCue, 0.5);</w:t>
        </w:r>
      </w:ins>
    </w:p>
    <w:p w14:paraId="51F1EF31" w14:textId="77777777" w:rsidR="00487FF2" w:rsidRDefault="00487FF2" w:rsidP="00487FF2">
      <w:pPr>
        <w:pStyle w:val="Code"/>
        <w:rPr>
          <w:ins w:id="3158" w:author="Jeb Pavleas" w:date="2021-04-14T19:16:00Z"/>
        </w:rPr>
      </w:pPr>
      <w:ins w:id="3159" w:author="Jeb Pavleas" w:date="2021-04-14T19:16:00Z">
        <w:r>
          <w:t xml:space="preserve">        xform.incXPosBy(deltaX);</w:t>
        </w:r>
      </w:ins>
    </w:p>
    <w:p w14:paraId="4972125A" w14:textId="77777777" w:rsidR="00487FF2" w:rsidRDefault="00487FF2" w:rsidP="00487FF2">
      <w:pPr>
        <w:pStyle w:val="Code"/>
        <w:rPr>
          <w:ins w:id="3160" w:author="Jeb Pavleas" w:date="2021-04-14T19:16:00Z"/>
        </w:rPr>
      </w:pPr>
      <w:ins w:id="3161" w:author="Jeb Pavleas" w:date="2021-04-14T19:16:00Z">
        <w:r>
          <w:t xml:space="preserve">        if (xform.getXPos() &gt; 30) { // this is the right-bound of the window</w:t>
        </w:r>
      </w:ins>
    </w:p>
    <w:p w14:paraId="3836E196" w14:textId="77777777" w:rsidR="00487FF2" w:rsidRDefault="00487FF2" w:rsidP="00487FF2">
      <w:pPr>
        <w:pStyle w:val="Code"/>
        <w:rPr>
          <w:ins w:id="3162" w:author="Jeb Pavleas" w:date="2021-04-14T19:16:00Z"/>
        </w:rPr>
      </w:pPr>
      <w:ins w:id="3163" w:author="Jeb Pavleas" w:date="2021-04-14T19:16:00Z">
        <w:r>
          <w:t xml:space="preserve">            xform.setPosition(12, 60);</w:t>
        </w:r>
      </w:ins>
    </w:p>
    <w:p w14:paraId="2C78F7A2" w14:textId="77777777" w:rsidR="00487FF2" w:rsidRDefault="00487FF2" w:rsidP="00487FF2">
      <w:pPr>
        <w:pStyle w:val="Code"/>
        <w:rPr>
          <w:ins w:id="3164" w:author="Jeb Pavleas" w:date="2021-04-14T19:16:00Z"/>
        </w:rPr>
      </w:pPr>
      <w:ins w:id="3165" w:author="Jeb Pavleas" w:date="2021-04-14T19:16:00Z">
        <w:r>
          <w:t xml:space="preserve">        }</w:t>
        </w:r>
      </w:ins>
    </w:p>
    <w:p w14:paraId="37C0C7E9" w14:textId="77777777" w:rsidR="00487FF2" w:rsidRDefault="00487FF2" w:rsidP="00487FF2">
      <w:pPr>
        <w:pStyle w:val="Code"/>
        <w:rPr>
          <w:ins w:id="3166" w:author="Jeb Pavleas" w:date="2021-04-14T19:16:00Z"/>
        </w:rPr>
      </w:pPr>
      <w:ins w:id="3167" w:author="Jeb Pavleas" w:date="2021-04-14T19:16:00Z">
        <w:r>
          <w:t xml:space="preserve">    }</w:t>
        </w:r>
      </w:ins>
    </w:p>
    <w:p w14:paraId="79C2091D" w14:textId="77777777" w:rsidR="00487FF2" w:rsidRDefault="00487FF2" w:rsidP="00487FF2">
      <w:pPr>
        <w:pStyle w:val="Code"/>
        <w:rPr>
          <w:ins w:id="3168" w:author="Jeb Pavleas" w:date="2021-04-14T19:16:00Z"/>
        </w:rPr>
      </w:pPr>
    </w:p>
    <w:p w14:paraId="23E484B7" w14:textId="77777777" w:rsidR="00487FF2" w:rsidRDefault="00487FF2" w:rsidP="00487FF2">
      <w:pPr>
        <w:pStyle w:val="Code"/>
        <w:rPr>
          <w:ins w:id="3169" w:author="Jeb Pavleas" w:date="2021-04-14T19:16:00Z"/>
        </w:rPr>
      </w:pPr>
      <w:ins w:id="3170" w:author="Jeb Pavleas" w:date="2021-04-14T19:16:00Z">
        <w:r>
          <w:t xml:space="preserve">    // Step A: test for white square movement</w:t>
        </w:r>
      </w:ins>
    </w:p>
    <w:p w14:paraId="10C4189B" w14:textId="77777777" w:rsidR="00487FF2" w:rsidRDefault="00487FF2" w:rsidP="00487FF2">
      <w:pPr>
        <w:pStyle w:val="Code"/>
        <w:rPr>
          <w:ins w:id="3171" w:author="Jeb Pavleas" w:date="2021-04-14T19:16:00Z"/>
        </w:rPr>
      </w:pPr>
      <w:ins w:id="3172" w:author="Jeb Pavleas" w:date="2021-04-14T19:16:00Z">
        <w:r>
          <w:t xml:space="preserve">    if (engine.input.isKeyPressed(engine.input.keys.Left)) {</w:t>
        </w:r>
      </w:ins>
    </w:p>
    <w:p w14:paraId="4DF0A7A8" w14:textId="77777777" w:rsidR="00487FF2" w:rsidRPr="000901EA" w:rsidRDefault="00487FF2" w:rsidP="00487FF2">
      <w:pPr>
        <w:pStyle w:val="Code"/>
        <w:rPr>
          <w:ins w:id="3173" w:author="Jeb Pavleas" w:date="2021-04-14T19:16:00Z"/>
          <w:rStyle w:val="CodeBold"/>
        </w:rPr>
      </w:pPr>
      <w:ins w:id="3174" w:author="Jeb Pavleas" w:date="2021-04-14T19:16:00Z">
        <w:r w:rsidRPr="00E30269">
          <w:t xml:space="preserve">        </w:t>
        </w:r>
        <w:r w:rsidRPr="000901EA">
          <w:rPr>
            <w:rStyle w:val="CodeBold"/>
          </w:rPr>
          <w:t>engine.audio.playCue(this.mCue, 1.0);</w:t>
        </w:r>
      </w:ins>
    </w:p>
    <w:p w14:paraId="245CBE76" w14:textId="77777777" w:rsidR="00487FF2" w:rsidRDefault="00487FF2" w:rsidP="00487FF2">
      <w:pPr>
        <w:pStyle w:val="Code"/>
        <w:rPr>
          <w:ins w:id="3175" w:author="Jeb Pavleas" w:date="2021-04-14T19:16:00Z"/>
        </w:rPr>
      </w:pPr>
      <w:ins w:id="3176" w:author="Jeb Pavleas" w:date="2021-04-14T19:16:00Z">
        <w:r>
          <w:t xml:space="preserve">        xform.incXPosBy(-deltaX);</w:t>
        </w:r>
      </w:ins>
    </w:p>
    <w:p w14:paraId="150373F6" w14:textId="77777777" w:rsidR="00487FF2" w:rsidRDefault="00487FF2" w:rsidP="00487FF2">
      <w:pPr>
        <w:pStyle w:val="Code"/>
        <w:rPr>
          <w:ins w:id="3177" w:author="Jeb Pavleas" w:date="2021-04-14T19:16:00Z"/>
        </w:rPr>
      </w:pPr>
      <w:ins w:id="3178" w:author="Jeb Pavleas" w:date="2021-04-14T19:16:00Z">
        <w:r>
          <w:t xml:space="preserve">        if (xform.getXPos() &lt; 11) { // this is the left-boundary</w:t>
        </w:r>
      </w:ins>
    </w:p>
    <w:p w14:paraId="40845598" w14:textId="77777777" w:rsidR="00487FF2" w:rsidRDefault="00487FF2" w:rsidP="00487FF2">
      <w:pPr>
        <w:pStyle w:val="Code"/>
        <w:rPr>
          <w:ins w:id="3179" w:author="Jeb Pavleas" w:date="2021-04-14T19:16:00Z"/>
        </w:rPr>
      </w:pPr>
      <w:ins w:id="3180" w:author="Jeb Pavleas" w:date="2021-04-14T19:16:00Z">
        <w:r>
          <w:t xml:space="preserve">            this.next(); // go back to my game</w:t>
        </w:r>
      </w:ins>
    </w:p>
    <w:p w14:paraId="2FD48F06" w14:textId="77777777" w:rsidR="00487FF2" w:rsidRDefault="00487FF2" w:rsidP="00487FF2">
      <w:pPr>
        <w:pStyle w:val="Code"/>
        <w:rPr>
          <w:ins w:id="3181" w:author="Jeb Pavleas" w:date="2021-04-14T19:16:00Z"/>
        </w:rPr>
      </w:pPr>
      <w:ins w:id="3182" w:author="Jeb Pavleas" w:date="2021-04-14T19:16:00Z">
        <w:r>
          <w:t xml:space="preserve">        }</w:t>
        </w:r>
      </w:ins>
    </w:p>
    <w:p w14:paraId="087F94C0" w14:textId="77777777" w:rsidR="00487FF2" w:rsidRDefault="00487FF2" w:rsidP="00487FF2">
      <w:pPr>
        <w:pStyle w:val="Code"/>
        <w:rPr>
          <w:ins w:id="3183" w:author="Jeb Pavleas" w:date="2021-04-14T19:16:00Z"/>
        </w:rPr>
      </w:pPr>
      <w:ins w:id="3184" w:author="Jeb Pavleas" w:date="2021-04-14T19:16:00Z">
        <w:r>
          <w:t xml:space="preserve">    }</w:t>
        </w:r>
      </w:ins>
    </w:p>
    <w:p w14:paraId="217A4CBD" w14:textId="77777777" w:rsidR="00487FF2" w:rsidRDefault="00487FF2" w:rsidP="00487FF2">
      <w:pPr>
        <w:pStyle w:val="Code"/>
        <w:rPr>
          <w:ins w:id="3185" w:author="Jeb Pavleas" w:date="2021-04-14T19:16:00Z"/>
        </w:rPr>
      </w:pPr>
      <w:ins w:id="3186" w:author="Jeb Pavleas" w:date="2021-04-14T19:16:00Z">
        <w:r>
          <w:t xml:space="preserve">    </w:t>
        </w:r>
        <w:r w:rsidRPr="0025275F">
          <w:t>// … identical to previous code</w:t>
        </w:r>
      </w:ins>
    </w:p>
    <w:p w14:paraId="6BDEB0F8" w14:textId="77777777" w:rsidR="00487FF2" w:rsidRPr="0025275F" w:rsidRDefault="00487FF2" w:rsidP="00487FF2">
      <w:pPr>
        <w:pStyle w:val="Code"/>
        <w:rPr>
          <w:ins w:id="3187" w:author="Jeb Pavleas" w:date="2021-04-14T19:16:00Z"/>
        </w:rPr>
      </w:pPr>
      <w:ins w:id="3188" w:author="Jeb Pavleas" w:date="2021-04-14T19:16:00Z">
        <w:r>
          <w:t>}</w:t>
        </w:r>
      </w:ins>
    </w:p>
    <w:p w14:paraId="593810C7" w14:textId="77777777" w:rsidR="00487FF2" w:rsidRPr="0025275F" w:rsidRDefault="00487FF2" w:rsidP="00487FF2">
      <w:pPr>
        <w:pStyle w:val="BodyTextFirst"/>
        <w:rPr>
          <w:ins w:id="3189" w:author="Jeb Pavleas" w:date="2021-04-14T19:16:00Z"/>
        </w:rPr>
      </w:pPr>
      <w:ins w:id="3190" w:author="Jeb Pavleas" w:date="2021-04-14T19:16:00Z">
        <w:r w:rsidRPr="0025275F">
          <w:t xml:space="preserve">You can now run the project and listen to the wonderful audio feedback. If you press and hold the arrow keys, there will be many cues repeatedly played. In </w:t>
        </w:r>
        <w:r w:rsidRPr="0025275F">
          <w:lastRenderedPageBreak/>
          <w:t xml:space="preserve">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 sounding cues, or you can simply replace the </w:t>
        </w:r>
        <w:r w:rsidRPr="000901EA">
          <w:rPr>
            <w:rStyle w:val="CodeInline"/>
          </w:rPr>
          <w:t>isKeyPressed()</w:t>
        </w:r>
        <w:r w:rsidRPr="0025275F">
          <w:t xml:space="preserve"> function with the </w:t>
        </w:r>
        <w:r w:rsidRPr="000901EA">
          <w:rPr>
            <w:rStyle w:val="CodeInline"/>
          </w:rPr>
          <w:t>isKeyClicked()</w:t>
        </w:r>
        <w:r w:rsidRPr="0025275F">
          <w:t xml:space="preserve"> function and listen to each individual cue.</w:t>
        </w:r>
      </w:ins>
    </w:p>
    <w:p w14:paraId="1FA03FE7" w14:textId="77777777" w:rsidR="00487FF2" w:rsidRPr="00663E7F" w:rsidRDefault="00487FF2" w:rsidP="00487FF2">
      <w:pPr>
        <w:pStyle w:val="Heading2"/>
        <w:rPr>
          <w:ins w:id="3191" w:author="Jeb Pavleas" w:date="2021-04-14T19:17:00Z"/>
          <w:lang w:eastAsia="zh-CN"/>
        </w:rPr>
      </w:pPr>
      <w:ins w:id="3192" w:author="Jeb Pavleas" w:date="2021-04-14T19:17:00Z">
        <w:r w:rsidRPr="00663E7F">
          <w:rPr>
            <w:lang w:eastAsia="zh-CN"/>
          </w:rPr>
          <w:t>Game Design Considerations</w:t>
        </w:r>
      </w:ins>
    </w:p>
    <w:p w14:paraId="61C05091" w14:textId="77777777" w:rsidR="00487FF2" w:rsidRPr="00663E7F" w:rsidRDefault="00487FF2" w:rsidP="00487FF2">
      <w:pPr>
        <w:pStyle w:val="BodyTextFirst"/>
        <w:rPr>
          <w:ins w:id="3193" w:author="Jeb Pavleas" w:date="2021-04-14T19:17:00Z"/>
          <w:lang w:eastAsia="zh-CN"/>
        </w:rPr>
      </w:pPr>
      <w:ins w:id="3194" w:author="Jeb Pavleas" w:date="2021-04-14T19:17:00Z">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ins>
    </w:p>
    <w:p w14:paraId="29DFA7BD" w14:textId="77777777" w:rsidR="00487FF2" w:rsidRPr="00663E7F" w:rsidRDefault="00487FF2" w:rsidP="00487FF2">
      <w:pPr>
        <w:pStyle w:val="BodyTextCont"/>
        <w:rPr>
          <w:ins w:id="3195" w:author="Jeb Pavleas" w:date="2021-04-14T19:17:00Z"/>
          <w:lang w:eastAsia="zh-CN"/>
        </w:rPr>
      </w:pPr>
      <w:ins w:id="3196" w:author="Jeb Pavleas" w:date="2021-04-14T19:17:00Z">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ins>
    </w:p>
    <w:p w14:paraId="0432C811" w14:textId="026D47BA" w:rsidR="00487FF2" w:rsidRPr="00663E7F" w:rsidRDefault="00487FF2" w:rsidP="00487FF2">
      <w:pPr>
        <w:pStyle w:val="BodyTextCont"/>
        <w:rPr>
          <w:ins w:id="3197" w:author="Jeb Pavleas" w:date="2021-04-14T19:17:00Z"/>
          <w:lang w:eastAsia="zh-CN"/>
        </w:rPr>
      </w:pPr>
      <w:ins w:id="3198" w:author="Jeb Pavleas" w:date="2021-04-14T19:17:00Z">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ins>
      <w:ins w:id="3199" w:author="Jeb Pavleas" w:date="2021-04-14T19:19:00Z">
        <w:r>
          <w:rPr>
            <w:i/>
            <w:iCs/>
            <w:lang w:eastAsia="zh-CN"/>
          </w:rPr>
          <w:t>er</w:t>
        </w:r>
      </w:ins>
      <w:ins w:id="3200" w:author="Jeb Pavleas" w:date="2021-04-14T19:17:00Z">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w:t>
        </w:r>
        <w:r w:rsidRPr="00663E7F">
          <w:rPr>
            <w:lang w:eastAsia="zh-CN"/>
          </w:rPr>
          <w:lastRenderedPageBreak/>
          <w:t>Understanding the limits of available memory and how to smartly load and unload assets can mean the difference between a great experience and a frustrating experience.</w:t>
        </w:r>
      </w:ins>
    </w:p>
    <w:p w14:paraId="2B31F5D1" w14:textId="77777777" w:rsidR="00487FF2" w:rsidRPr="00663E7F" w:rsidRDefault="00487FF2" w:rsidP="00487FF2">
      <w:pPr>
        <w:pStyle w:val="BodyTextCont"/>
        <w:rPr>
          <w:ins w:id="3201" w:author="Jeb Pavleas" w:date="2021-04-14T19:17:00Z"/>
          <w:lang w:eastAsia="zh-CN"/>
        </w:rPr>
      </w:pPr>
      <w:ins w:id="3202" w:author="Jeb Pavleas" w:date="2021-04-14T19:17:00Z">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ins>
    </w:p>
    <w:p w14:paraId="36B00AE6" w14:textId="77777777" w:rsidR="00487FF2" w:rsidRDefault="00487FF2" w:rsidP="00487FF2">
      <w:pPr>
        <w:pStyle w:val="Heading1"/>
        <w:rPr>
          <w:ins w:id="3203" w:author="Jeb Pavleas" w:date="2021-04-14T19:17:00Z"/>
        </w:rPr>
      </w:pPr>
      <w:ins w:id="3204" w:author="Jeb Pavleas" w:date="2021-04-14T19:17:00Z">
        <w:r>
          <w:t>Summary</w:t>
        </w:r>
      </w:ins>
    </w:p>
    <w:p w14:paraId="1A9EE755" w14:textId="77777777" w:rsidR="00487FF2" w:rsidRDefault="00487FF2" w:rsidP="00487FF2">
      <w:pPr>
        <w:pStyle w:val="BodyTextFirst"/>
        <w:rPr>
          <w:ins w:id="3205" w:author="Jeb Pavleas" w:date="2021-04-14T19:17:00Z"/>
        </w:rPr>
      </w:pPr>
      <w:ins w:id="3206" w:author="Jeb Pavleas" w:date="2021-04-14T19:17:00Z">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ins>
    </w:p>
    <w:p w14:paraId="5D1D702F" w14:textId="77777777" w:rsidR="00487FF2" w:rsidRPr="000F69BC" w:rsidRDefault="00487FF2" w:rsidP="00487FF2">
      <w:pPr>
        <w:pStyle w:val="BodyTextCont"/>
        <w:rPr>
          <w:ins w:id="3207" w:author="Jeb Pavleas" w:date="2021-04-14T19:17:00Z"/>
        </w:rPr>
      </w:pPr>
      <w:ins w:id="3208" w:author="Jeb Pavleas" w:date="2021-04-14T19:17:00Z">
        <w:r>
          <w:t>These components separately have little in common but together make up the core fundamentals of nearly every game. As you implement these common core 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ins>
    </w:p>
    <w:p w14:paraId="0EC3C0A8" w14:textId="77777777" w:rsidR="00487FF2" w:rsidRPr="004A731D" w:rsidRDefault="00487FF2" w:rsidP="005D12A6">
      <w:pPr>
        <w:pStyle w:val="Code"/>
        <w:rPr>
          <w:ins w:id="3209" w:author="Jeb Pavleas" w:date="2021-04-14T19:12:00Z"/>
        </w:rPr>
      </w:pPr>
    </w:p>
    <w:p w14:paraId="5CF34E1D" w14:textId="77777777" w:rsidR="005D12A6" w:rsidRPr="005D12A6" w:rsidRDefault="005D12A6" w:rsidP="005D12A6">
      <w:pPr>
        <w:rPr>
          <w:ins w:id="3210" w:author="Jeb Pavleas" w:date="2021-04-14T19:07:00Z"/>
        </w:rPr>
        <w:pPrChange w:id="3211" w:author="Jeb Pavleas" w:date="2021-04-14T19:07:00Z">
          <w:pPr>
            <w:keepNext/>
            <w:keepLines/>
            <w:spacing w:before="40" w:after="0"/>
            <w:outlineLvl w:val="2"/>
          </w:pPr>
        </w:pPrChange>
      </w:pPr>
    </w:p>
    <w:p w14:paraId="7B660880" w14:textId="77777777" w:rsidR="005D12A6" w:rsidRDefault="005D12A6" w:rsidP="005D12A6">
      <w:pPr>
        <w:pStyle w:val="BodyTextFirst"/>
        <w:rPr>
          <w:ins w:id="3212" w:author="Jeb Pavleas" w:date="2021-04-14T19:06:00Z"/>
        </w:rPr>
      </w:pPr>
    </w:p>
    <w:p w14:paraId="20E158CC" w14:textId="77777777" w:rsidR="005D12A6" w:rsidRPr="005D12A6" w:rsidRDefault="005D12A6" w:rsidP="005D12A6">
      <w:pPr>
        <w:rPr>
          <w:ins w:id="3213" w:author="Jeb Pavleas" w:date="2021-04-14T18:42:00Z"/>
        </w:rPr>
        <w:pPrChange w:id="3214" w:author="Jeb Pavleas" w:date="2021-04-14T19:06:00Z">
          <w:pPr>
            <w:numPr>
              <w:numId w:val="1"/>
            </w:numPr>
            <w:autoSpaceDE w:val="0"/>
            <w:autoSpaceDN w:val="0"/>
            <w:spacing w:before="120" w:after="0" w:line="240" w:lineRule="auto"/>
            <w:jc w:val="both"/>
          </w:pPr>
        </w:pPrChange>
      </w:pPr>
    </w:p>
    <w:p w14:paraId="299F0F71" w14:textId="77777777" w:rsidR="00253D95" w:rsidRPr="00253D95" w:rsidRDefault="00253D95" w:rsidP="00253D95">
      <w:pPr>
        <w:rPr>
          <w:ins w:id="3215" w:author="Jeb Pavleas" w:date="2021-04-14T18:35:00Z"/>
        </w:rPr>
        <w:pPrChange w:id="3216" w:author="Jeb Pavleas" w:date="2021-04-14T18:42:00Z">
          <w:pPr>
            <w:pStyle w:val="NumList"/>
          </w:pPr>
        </w:pPrChange>
      </w:pPr>
    </w:p>
    <w:p w14:paraId="27C21765" w14:textId="77777777" w:rsidR="006A4676" w:rsidRDefault="006A4676" w:rsidP="006A4676">
      <w:pPr>
        <w:pStyle w:val="BodyTextFirst"/>
        <w:rPr>
          <w:ins w:id="3217" w:author="Jeb Pavleas" w:date="2021-04-14T18:35:00Z"/>
        </w:rPr>
      </w:pPr>
    </w:p>
    <w:p w14:paraId="6D7FFC52" w14:textId="77777777" w:rsidR="006A4676" w:rsidRPr="006A4676" w:rsidRDefault="006A4676" w:rsidP="006A4676">
      <w:pPr>
        <w:pPrChange w:id="3218" w:author="Jeb Pavleas" w:date="2021-04-14T18:32:00Z">
          <w:pPr>
            <w:pStyle w:val="BodyTextCont"/>
          </w:pPr>
        </w:pPrChange>
      </w:pPr>
    </w:p>
    <w:sectPr w:rsidR="006A4676" w:rsidRPr="006A4676" w:rsidSect="00B9323D">
      <w:headerReference w:type="even" r:id="rId18"/>
      <w:headerReference w:type="default" r:id="rId19"/>
      <w:footerReference w:type="even" r:id="rId20"/>
      <w:footerReference w:type="default" r:id="rId21"/>
      <w:headerReference w:type="first" r:id="rId22"/>
      <w:footerReference w:type="first" r:id="rId23"/>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7" w:author="Jeb Pavleas" w:date="2021-04-05T06:16:00Z" w:initials="JP">
    <w:p w14:paraId="21BC48CF" w14:textId="65BB2363" w:rsidR="005D12A6" w:rsidRDefault="005D12A6">
      <w:pPr>
        <w:pStyle w:val="CommentText"/>
      </w:pPr>
      <w:r>
        <w:rPr>
          <w:rStyle w:val="CommentReference"/>
        </w:rPr>
        <w:annotationRef/>
      </w:r>
      <w:r>
        <w:t>Draw first?</w:t>
      </w:r>
    </w:p>
  </w:comment>
  <w:comment w:id="128" w:author="Jeb Pavleas" w:date="2021-04-14T16:35:00Z" w:initials="JP">
    <w:p w14:paraId="5447C8D7" w14:textId="20C27AB3" w:rsidR="005D12A6" w:rsidRDefault="005D12A6">
      <w:pPr>
        <w:pStyle w:val="CommentText"/>
      </w:pPr>
      <w:r>
        <w:rPr>
          <w:rStyle w:val="CommentReference"/>
        </w:rPr>
        <w:annotationRef/>
      </w:r>
      <w:r>
        <w:t>Reworded</w:t>
      </w:r>
    </w:p>
  </w:comment>
  <w:comment w:id="152" w:author="Jeb Pavleas" w:date="2021-04-05T06:16:00Z" w:initials="JP">
    <w:p w14:paraId="15E53C94" w14:textId="1AAC89E9" w:rsidR="005D12A6" w:rsidRDefault="005D12A6">
      <w:pPr>
        <w:pStyle w:val="CommentText"/>
      </w:pPr>
      <w:r>
        <w:rPr>
          <w:rStyle w:val="CommentReference"/>
        </w:rPr>
        <w:annotationRef/>
      </w:r>
      <w:r>
        <w:t>Draw first?</w:t>
      </w:r>
    </w:p>
  </w:comment>
  <w:comment w:id="274" w:author="Jeb Pavleas" w:date="2021-04-14T16:44:00Z" w:initials="JP">
    <w:p w14:paraId="0A4B040D" w14:textId="014349BD" w:rsidR="005D12A6" w:rsidRDefault="005D12A6">
      <w:pPr>
        <w:pStyle w:val="CommentText"/>
      </w:pPr>
      <w:r>
        <w:rPr>
          <w:rStyle w:val="CommentReference"/>
        </w:rPr>
        <w:annotationRef/>
      </w:r>
      <w:r>
        <w:t>This feels slighty worded incorrectly.</w:t>
      </w:r>
    </w:p>
  </w:comment>
  <w:comment w:id="276" w:author="Jeb Pavleas" w:date="2021-04-14T16:46:00Z" w:initials="JP">
    <w:p w14:paraId="5EBEDA57" w14:textId="0F5ED572" w:rsidR="005D12A6" w:rsidRDefault="005D12A6">
      <w:pPr>
        <w:pStyle w:val="CommentText"/>
      </w:pPr>
      <w:r>
        <w:rPr>
          <w:rStyle w:val="CommentReference"/>
        </w:rPr>
        <w:annotationRef/>
      </w:r>
      <w:r>
        <w:t>Are back to back notes okay?</w:t>
      </w:r>
    </w:p>
  </w:comment>
  <w:comment w:id="296" w:author="Jeb Pavleas" w:date="2021-04-05T06:44:00Z" w:initials="JP">
    <w:p w14:paraId="739A84C0" w14:textId="77777777" w:rsidR="005D12A6" w:rsidRDefault="005D12A6" w:rsidP="00111EFA">
      <w:pPr>
        <w:pStyle w:val="CommentText"/>
      </w:pPr>
      <w:r>
        <w:rPr>
          <w:rStyle w:val="CommentReference"/>
        </w:rPr>
        <w:annotationRef/>
      </w:r>
      <w:r>
        <w:t>Is this ok referring to function in a function.</w:t>
      </w:r>
    </w:p>
  </w:comment>
  <w:comment w:id="594" w:author="Jeb Pavleas" w:date="2021-04-14T17:07:00Z" w:initials="JP">
    <w:p w14:paraId="2FD0E521" w14:textId="05652F79" w:rsidR="005D12A6" w:rsidRDefault="005D12A6">
      <w:pPr>
        <w:pStyle w:val="CommentText"/>
      </w:pPr>
      <w:r>
        <w:rPr>
          <w:rStyle w:val="CommentReference"/>
        </w:rPr>
        <w:annotationRef/>
      </w:r>
      <w:r>
        <w:t>I have been adding – to these to make it more readable if we want to remove ctrl f arrow</w:t>
      </w:r>
      <w:r w:rsidR="007B1486">
        <w:t xml:space="preserve">  in the navigation pane</w:t>
      </w:r>
    </w:p>
    <w:p w14:paraId="2FF34B9A" w14:textId="77777777" w:rsidR="007B1486" w:rsidRDefault="007B1486">
      <w:pPr>
        <w:pStyle w:val="CommentText"/>
      </w:pPr>
    </w:p>
    <w:p w14:paraId="76E402E5" w14:textId="43BA2252" w:rsidR="007B1486" w:rsidRDefault="007B1486">
      <w:pPr>
        <w:pStyle w:val="CommentText"/>
      </w:pPr>
      <w:r>
        <w:t>If we keep need reminder for future chapters</w:t>
      </w:r>
    </w:p>
  </w:comment>
  <w:comment w:id="602" w:author="Jeb Pavleas" w:date="2021-04-14T17:15:00Z" w:initials="JP">
    <w:p w14:paraId="2D51F0E6" w14:textId="455EE1A8" w:rsidR="005D12A6" w:rsidRDefault="005D12A6">
      <w:pPr>
        <w:pStyle w:val="CommentText"/>
      </w:pPr>
      <w:r>
        <w:rPr>
          <w:rStyle w:val="CommentReference"/>
        </w:rPr>
        <w:annotationRef/>
      </w:r>
      <w:r>
        <w:t>I think we need a presection  before here on asynchronous loading and the idea of locks/blocking before we dive into implementation like 1 or 2 small paragraphs from the engine perspective perhaps… more technical then the intro to this section above though. This might be there first time with async stuff</w:t>
      </w:r>
    </w:p>
    <w:p w14:paraId="22C9C908" w14:textId="77777777" w:rsidR="005D12A6" w:rsidRDefault="005D12A6">
      <w:pPr>
        <w:pStyle w:val="CommentText"/>
      </w:pPr>
    </w:p>
    <w:p w14:paraId="7982DD39" w14:textId="0534604B" w:rsidR="005D12A6" w:rsidRDefault="005D12A6">
      <w:pPr>
        <w:pStyle w:val="CommentText"/>
      </w:pPr>
      <w:r w:rsidRPr="00861F88">
        <w:t>https://developer.mozilla.org/en-US/docs/Learn/JavaScript/Asynchronous</w:t>
      </w:r>
    </w:p>
  </w:comment>
  <w:comment w:id="624" w:author="Jeb Pavleas" w:date="2021-04-10T07:04:00Z" w:initials="JP">
    <w:p w14:paraId="7961DBDC" w14:textId="40775898" w:rsidR="005D12A6" w:rsidRDefault="005D12A6">
      <w:pPr>
        <w:pStyle w:val="CommentText"/>
      </w:pPr>
      <w:r>
        <w:rPr>
          <w:rStyle w:val="CommentReference"/>
        </w:rPr>
        <w:annotationRef/>
      </w:r>
      <w:r>
        <w:t>Step description needed</w:t>
      </w:r>
    </w:p>
  </w:comment>
  <w:comment w:id="650" w:author="Jeb Pavleas" w:date="2021-04-10T07:04:00Z" w:initials="JP">
    <w:p w14:paraId="58423FC4" w14:textId="74D1931C" w:rsidR="005D12A6" w:rsidRDefault="005D12A6">
      <w:pPr>
        <w:pStyle w:val="CommentText"/>
      </w:pPr>
      <w:r>
        <w:rPr>
          <w:rStyle w:val="CommentReference"/>
        </w:rPr>
        <w:annotationRef/>
      </w:r>
      <w:r>
        <w:t>Step description needed</w:t>
      </w:r>
    </w:p>
  </w:comment>
  <w:comment w:id="681" w:author="Jeb Pavleas" w:date="2021-04-10T07:04:00Z" w:initials="JP">
    <w:p w14:paraId="7AC5A39F" w14:textId="5A9F1518" w:rsidR="005D12A6" w:rsidRDefault="005D12A6">
      <w:pPr>
        <w:pStyle w:val="CommentText"/>
      </w:pPr>
      <w:r>
        <w:rPr>
          <w:rStyle w:val="CommentReference"/>
        </w:rPr>
        <w:annotationRef/>
      </w:r>
      <w:r>
        <w:t>Step description needed</w:t>
      </w:r>
    </w:p>
  </w:comment>
  <w:comment w:id="701" w:author="Jeb Pavleas" w:date="2021-04-10T07:04:00Z" w:initials="JP">
    <w:p w14:paraId="05D9C09A" w14:textId="62C27BDE" w:rsidR="005D12A6" w:rsidRDefault="005D12A6">
      <w:pPr>
        <w:pStyle w:val="CommentText"/>
      </w:pPr>
      <w:r>
        <w:rPr>
          <w:rStyle w:val="CommentReference"/>
        </w:rPr>
        <w:annotationRef/>
      </w:r>
      <w:r>
        <w:t>Step description needed</w:t>
      </w:r>
    </w:p>
  </w:comment>
  <w:comment w:id="717" w:author="Jeb Pavleas" w:date="2021-04-14T18:22:00Z" w:initials="JP">
    <w:p w14:paraId="5E6FEAFB" w14:textId="4D6F5CE0" w:rsidR="005D12A6" w:rsidRDefault="005D12A6">
      <w:pPr>
        <w:pStyle w:val="CommentText"/>
      </w:pPr>
      <w:r>
        <w:rPr>
          <w:rStyle w:val="CommentReference"/>
        </w:rPr>
        <w:annotationRef/>
      </w:r>
      <w:r>
        <w:t>This okay for naming? promisedResult?</w:t>
      </w:r>
    </w:p>
  </w:comment>
  <w:comment w:id="772" w:author="Jeb Pavleas" w:date="2021-04-10T07:04:00Z" w:initials="JP">
    <w:p w14:paraId="0A556673" w14:textId="77777777" w:rsidR="005D12A6" w:rsidRDefault="005D12A6" w:rsidP="00095BF1">
      <w:pPr>
        <w:pStyle w:val="CommentText"/>
      </w:pPr>
      <w:r>
        <w:rPr>
          <w:rStyle w:val="CommentReference"/>
        </w:rPr>
        <w:annotationRef/>
      </w:r>
      <w:r>
        <w:t>Step description needed</w:t>
      </w:r>
    </w:p>
  </w:comment>
  <w:comment w:id="782" w:author="Jeb Pavleas" w:date="2021-04-10T07:04:00Z" w:initials="JP">
    <w:p w14:paraId="6F062916" w14:textId="25F0D020" w:rsidR="005D12A6" w:rsidRDefault="005D12A6">
      <w:pPr>
        <w:pStyle w:val="CommentText"/>
      </w:pPr>
      <w:r>
        <w:rPr>
          <w:rStyle w:val="CommentReference"/>
        </w:rPr>
        <w:annotationRef/>
      </w:r>
      <w:r>
        <w:t>Step description needed</w:t>
      </w:r>
    </w:p>
  </w:comment>
  <w:comment w:id="788" w:author="Jeb Pavleas" w:date="2021-04-10T07:04:00Z" w:initials="JP">
    <w:p w14:paraId="668E1000" w14:textId="3416ED57" w:rsidR="005D12A6" w:rsidRDefault="005D12A6">
      <w:pPr>
        <w:pStyle w:val="CommentText"/>
      </w:pPr>
      <w:r>
        <w:rPr>
          <w:rStyle w:val="CommentReference"/>
        </w:rPr>
        <w:annotationRef/>
      </w:r>
      <w:r>
        <w:t>Step description needed</w:t>
      </w:r>
    </w:p>
  </w:comment>
  <w:comment w:id="795" w:author="Jeb Pavleas" w:date="2021-04-10T07:04:00Z" w:initials="JP">
    <w:p w14:paraId="77AF9BE3" w14:textId="399B5370" w:rsidR="005D12A6" w:rsidRDefault="005D12A6">
      <w:pPr>
        <w:pStyle w:val="CommentText"/>
      </w:pPr>
      <w:r>
        <w:rPr>
          <w:rStyle w:val="CommentReference"/>
        </w:rPr>
        <w:annotationRef/>
      </w:r>
      <w:r>
        <w:t>Step description needed</w:t>
      </w:r>
    </w:p>
  </w:comment>
  <w:comment w:id="800" w:author="Jeb Pavleas" w:date="2021-04-10T07:03:00Z" w:initials="JP">
    <w:p w14:paraId="3622A6F8" w14:textId="55DB4EAA" w:rsidR="005D12A6" w:rsidRDefault="005D12A6">
      <w:pPr>
        <w:pStyle w:val="CommentText"/>
      </w:pPr>
      <w:r>
        <w:rPr>
          <w:rStyle w:val="CommentReference"/>
        </w:rPr>
        <w:annotationRef/>
      </w:r>
      <w:r>
        <w:t>Step description needed</w:t>
      </w:r>
    </w:p>
  </w:comment>
  <w:comment w:id="847" w:author="Jeb Pavleas" w:date="2021-04-10T07:03:00Z" w:initials="JP">
    <w:p w14:paraId="70F596D8" w14:textId="2200FA68" w:rsidR="005D12A6" w:rsidRDefault="005D12A6">
      <w:pPr>
        <w:pStyle w:val="CommentText"/>
      </w:pPr>
      <w:r>
        <w:rPr>
          <w:rStyle w:val="CommentReference"/>
        </w:rPr>
        <w:annotationRef/>
      </w:r>
      <w:r>
        <w:t>Step description needed</w:t>
      </w:r>
    </w:p>
  </w:comment>
  <w:comment w:id="901" w:author="Jeb Pavleas" w:date="2021-04-10T07:03:00Z" w:initials="JP">
    <w:p w14:paraId="6B6EC92F" w14:textId="04DE36EE" w:rsidR="005D12A6" w:rsidRDefault="005D12A6">
      <w:pPr>
        <w:pStyle w:val="CommentText"/>
      </w:pPr>
      <w:r>
        <w:rPr>
          <w:rStyle w:val="CommentReference"/>
        </w:rPr>
        <w:annotationRef/>
      </w:r>
      <w:r>
        <w:t>Step description needed</w:t>
      </w:r>
    </w:p>
  </w:comment>
  <w:comment w:id="917" w:author="Jeb Pavleas" w:date="2021-04-10T07:03:00Z" w:initials="JP">
    <w:p w14:paraId="565A477C" w14:textId="0AE47A88" w:rsidR="005D12A6" w:rsidRDefault="005D12A6">
      <w:pPr>
        <w:pStyle w:val="CommentText"/>
      </w:pPr>
      <w:r>
        <w:rPr>
          <w:rStyle w:val="CommentReference"/>
        </w:rPr>
        <w:annotationRef/>
      </w:r>
      <w:r>
        <w:t>Step description needed</w:t>
      </w:r>
    </w:p>
  </w:comment>
  <w:comment w:id="922" w:author="Jeb Pavleas" w:date="2021-04-10T07:16:00Z" w:initials="JP">
    <w:p w14:paraId="02E281CB" w14:textId="37C754DB" w:rsidR="005D12A6" w:rsidRDefault="005D12A6">
      <w:pPr>
        <w:pStyle w:val="CommentText"/>
      </w:pPr>
      <w:r>
        <w:rPr>
          <w:rStyle w:val="CommentReference"/>
        </w:rPr>
        <w:annotationRef/>
      </w:r>
      <w:r>
        <w:t>Extended functionality from map for text resources. Let reader know why and potential future use for other resources.</w:t>
      </w:r>
    </w:p>
  </w:comment>
  <w:comment w:id="928" w:author="Jeb Pavleas" w:date="2021-04-10T07:03:00Z" w:initials="JP">
    <w:p w14:paraId="4F616B27" w14:textId="4EBC68FF" w:rsidR="005D12A6" w:rsidRDefault="005D12A6">
      <w:pPr>
        <w:pStyle w:val="CommentText"/>
      </w:pPr>
      <w:r>
        <w:rPr>
          <w:rStyle w:val="CommentReference"/>
        </w:rPr>
        <w:annotationRef/>
      </w:r>
      <w:r>
        <w:t>Step description needed</w:t>
      </w:r>
    </w:p>
  </w:comment>
  <w:comment w:id="943" w:author="Jeb Pavleas" w:date="2021-04-10T07:03:00Z" w:initials="JP">
    <w:p w14:paraId="2E553E4B" w14:textId="164D596B" w:rsidR="005D12A6" w:rsidRDefault="005D12A6">
      <w:pPr>
        <w:pStyle w:val="CommentText"/>
      </w:pPr>
      <w:r>
        <w:rPr>
          <w:rStyle w:val="CommentReference"/>
        </w:rPr>
        <w:annotationRef/>
      </w:r>
      <w:r>
        <w:t>Step description needed</w:t>
      </w:r>
    </w:p>
  </w:comment>
  <w:comment w:id="945" w:author="Jeb Pavleas" w:date="2021-04-10T07:03:00Z" w:initials="JP">
    <w:p w14:paraId="399F4D24" w14:textId="670E6568" w:rsidR="005D12A6" w:rsidRDefault="005D12A6">
      <w:pPr>
        <w:pStyle w:val="CommentText"/>
      </w:pPr>
      <w:r>
        <w:rPr>
          <w:rStyle w:val="CommentReference"/>
        </w:rPr>
        <w:annotationRef/>
      </w:r>
      <w:r w:rsidRPr="006A0F2B">
        <w:t>Step description needed</w:t>
      </w:r>
    </w:p>
  </w:comment>
  <w:comment w:id="954" w:author="Jeb Pavleas" w:date="2021-04-10T07:03:00Z" w:initials="JP">
    <w:p w14:paraId="353251E7" w14:textId="77DB7834" w:rsidR="005D12A6" w:rsidRDefault="005D12A6">
      <w:pPr>
        <w:pStyle w:val="CommentText"/>
      </w:pPr>
      <w:r>
        <w:rPr>
          <w:rStyle w:val="CommentReference"/>
        </w:rPr>
        <w:annotationRef/>
      </w:r>
      <w:r w:rsidRPr="006A0F2B">
        <w:t>Step description needed</w:t>
      </w:r>
    </w:p>
  </w:comment>
  <w:comment w:id="1049" w:author="Jeb Pavleas" w:date="2021-04-10T07:02:00Z" w:initials="JP">
    <w:p w14:paraId="40294B24" w14:textId="246312BD" w:rsidR="005D12A6" w:rsidRDefault="005D12A6">
      <w:pPr>
        <w:pStyle w:val="CommentText"/>
      </w:pPr>
      <w:r>
        <w:rPr>
          <w:rStyle w:val="CommentReference"/>
        </w:rPr>
        <w:annotationRef/>
      </w:r>
      <w:r>
        <w:t>Step description needed</w:t>
      </w:r>
    </w:p>
  </w:comment>
  <w:comment w:id="1095" w:author="Jeb Pavleas" w:date="2021-04-10T04:50:00Z" w:initials="JP">
    <w:p w14:paraId="4A6C3B03" w14:textId="65F5E544" w:rsidR="005D12A6" w:rsidRDefault="005D12A6">
      <w:pPr>
        <w:pStyle w:val="CommentText"/>
      </w:pPr>
      <w:r>
        <w:rPr>
          <w:rStyle w:val="CommentReference"/>
        </w:rPr>
        <w:annotationRef/>
      </w:r>
      <w:r w:rsidRPr="00FF686B">
        <w:t>Are these purposely different from 4.2?</w:t>
      </w:r>
    </w:p>
  </w:comment>
  <w:comment w:id="1251" w:author="Jeb Pavleas" w:date="2021-04-14T18:16:00Z" w:initials="JP">
    <w:p w14:paraId="464DE37E" w14:textId="38D720F6" w:rsidR="005D12A6" w:rsidRDefault="005D12A6">
      <w:pPr>
        <w:pStyle w:val="CommentText"/>
      </w:pPr>
      <w:r>
        <w:rPr>
          <w:rStyle w:val="CommentReference"/>
        </w:rPr>
        <w:annotationRef/>
      </w:r>
      <w:r>
        <w:t>Maybe a note here</w:t>
      </w:r>
    </w:p>
  </w:comment>
  <w:comment w:id="1482" w:author="Jeb Pavleas" w:date="2021-04-11T04:43:00Z" w:initials="JP">
    <w:p w14:paraId="7B3589AE" w14:textId="77777777" w:rsidR="005D12A6" w:rsidRDefault="005D12A6" w:rsidP="00614686">
      <w:pPr>
        <w:pStyle w:val="CommentText"/>
      </w:pPr>
      <w:r>
        <w:rPr>
          <w:rStyle w:val="CommentReference"/>
        </w:rPr>
        <w:annotationRef/>
      </w:r>
      <w:r>
        <w:t xml:space="preserve">Match check for trailing / folder </w:t>
      </w:r>
      <w:r w:rsidRPr="004E5FFA">
        <w:rPr>
          <w:rStyle w:val="Strong"/>
        </w:rPr>
        <w:t xml:space="preserve">folder/folder/ </w:t>
      </w:r>
      <w:r w:rsidRPr="004E5FFA">
        <w:t xml:space="preserve">or </w:t>
      </w:r>
      <w:r w:rsidRPr="004E5FFA">
        <w:rPr>
          <w:rStyle w:val="Strong"/>
        </w:rPr>
        <w:t>folder/folder</w:t>
      </w:r>
    </w:p>
  </w:comment>
  <w:comment w:id="1483" w:author="Kelvin Sung" w:date="2021-04-11T20:20:00Z" w:initials="KS">
    <w:p w14:paraId="4FEFDB69" w14:textId="77777777" w:rsidR="005D12A6" w:rsidRDefault="005D12A6" w:rsidP="00614686">
      <w:pPr>
        <w:pStyle w:val="CommentText"/>
      </w:pPr>
      <w:r>
        <w:rPr>
          <w:rStyle w:val="CommentReference"/>
        </w:rPr>
        <w:annotationRef/>
      </w:r>
      <w:r>
        <w:t>So far, without the trailing “/”</w:t>
      </w:r>
    </w:p>
  </w:comment>
  <w:comment w:id="1588" w:author="Jeb Pavleas" w:date="2021-04-11T05:07:00Z" w:initials="JP">
    <w:p w14:paraId="70052598" w14:textId="77777777" w:rsidR="005D12A6" w:rsidRDefault="005D12A6" w:rsidP="00614686">
      <w:pPr>
        <w:pStyle w:val="CommentText"/>
      </w:pPr>
      <w:r>
        <w:rPr>
          <w:rStyle w:val="CommentReference"/>
        </w:rPr>
        <w:annotationRef/>
      </w:r>
      <w:r>
        <w:t>Match check</w:t>
      </w:r>
    </w:p>
    <w:p w14:paraId="108037AD" w14:textId="77777777" w:rsidR="005D12A6" w:rsidRDefault="005D12A6" w:rsidP="00614686">
      <w:pPr>
        <w:pStyle w:val="CommentText"/>
      </w:pPr>
      <w:r>
        <w:t>Need a phrase for these</w:t>
      </w:r>
    </w:p>
  </w:comment>
  <w:comment w:id="2598" w:author="Kelvin Sung" w:date="2021-04-13T11:23:00Z" w:initials="KS">
    <w:p w14:paraId="30A30526" w14:textId="77777777" w:rsidR="005D12A6" w:rsidRDefault="005D12A6" w:rsidP="008F48E6">
      <w:pPr>
        <w:pStyle w:val="CommentText"/>
      </w:pPr>
      <w:r>
        <w:rPr>
          <w:rStyle w:val="CommentReference"/>
        </w:rPr>
        <w:annotationRef/>
      </w:r>
      <w:r>
        <w:t>Is this too much repeat? But, without the super.next(), transition will not work!</w:t>
      </w:r>
    </w:p>
  </w:comment>
  <w:comment w:id="2599" w:author="Jeb Pavleas" w:date="2021-04-14T18:58:00Z" w:initials="JP">
    <w:p w14:paraId="4A3CDF30" w14:textId="012AF207" w:rsidR="005D12A6" w:rsidRDefault="005D12A6">
      <w:pPr>
        <w:pStyle w:val="CommentText"/>
      </w:pPr>
      <w:r>
        <w:rPr>
          <w:rStyle w:val="CommentReference"/>
        </w:rPr>
        <w:annotationRef/>
      </w:r>
      <w:r>
        <w:t>Seems ok for a crucial detail but maybe</w:t>
      </w:r>
    </w:p>
    <w:p w14:paraId="67939796" w14:textId="77777777" w:rsidR="005D12A6" w:rsidRDefault="005D12A6">
      <w:pPr>
        <w:pStyle w:val="CommentText"/>
      </w:pPr>
    </w:p>
    <w:p w14:paraId="3B87741C" w14:textId="17967DEF" w:rsidR="005D12A6" w:rsidRPr="008F48E6" w:rsidRDefault="005D12A6" w:rsidP="008F48E6">
      <w:pPr>
        <w:rPr>
          <w:sz w:val="20"/>
          <w:szCs w:val="20"/>
        </w:rPr>
      </w:pPr>
      <w:r>
        <w:rPr>
          <w:sz w:val="20"/>
          <w:szCs w:val="20"/>
        </w:rPr>
        <w:t>Importantly, as a final reminder</w:t>
      </w:r>
      <w:r w:rsidRPr="008F48E6">
        <w:rPr>
          <w:sz w:val="20"/>
          <w:szCs w:val="20"/>
        </w:rPr>
        <w:t xml:space="preserve">, it is absolutely critical for the subclass to call the super.next() to stop the game loop and unload the </w:t>
      </w:r>
      <w:r>
        <w:rPr>
          <w:sz w:val="20"/>
          <w:szCs w:val="20"/>
        </w:rPr>
        <w:t xml:space="preserve">current </w:t>
      </w:r>
      <w:r w:rsidRPr="008F48E6">
        <w:rPr>
          <w:sz w:val="20"/>
          <w:szCs w:val="20"/>
        </w:rPr>
        <w:t>scene</w:t>
      </w:r>
      <w:r>
        <w:rPr>
          <w:sz w:val="20"/>
          <w:szCs w:val="20"/>
        </w:rPr>
        <w:t xml:space="preserve"> </w:t>
      </w:r>
      <w:r w:rsidRPr="008F48E6">
        <w:rPr>
          <w:sz w:val="20"/>
          <w:szCs w:val="20"/>
        </w:rPr>
        <w:t xml:space="preserve">.  </w:t>
      </w:r>
    </w:p>
    <w:p w14:paraId="03B5F833" w14:textId="1C3F7A20" w:rsidR="005D12A6" w:rsidRDefault="005D12A6">
      <w:pPr>
        <w:pStyle w:val="CommentText"/>
      </w:pPr>
    </w:p>
  </w:comment>
  <w:comment w:id="2649" w:author="Jeb Pavleas" w:date="2021-04-14T19:08:00Z" w:initials="JP">
    <w:p w14:paraId="2CC26A89" w14:textId="552F0ED3" w:rsidR="005D12A6" w:rsidRDefault="005D12A6">
      <w:pPr>
        <w:pStyle w:val="CommentText"/>
      </w:pPr>
      <w:r>
        <w:rPr>
          <w:rStyle w:val="CommentReference"/>
        </w:rPr>
        <w:annotationRef/>
      </w:r>
      <w:r>
        <w:t>Back to back comments again need feedback on if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C48CF" w15:done="0"/>
  <w15:commentEx w15:paraId="5447C8D7" w15:done="0"/>
  <w15:commentEx w15:paraId="15E53C94" w15:done="0"/>
  <w15:commentEx w15:paraId="0A4B040D" w15:done="0"/>
  <w15:commentEx w15:paraId="5EBEDA57" w15:done="0"/>
  <w15:commentEx w15:paraId="739A84C0" w15:done="0"/>
  <w15:commentEx w15:paraId="76E402E5" w15:done="0"/>
  <w15:commentEx w15:paraId="7982DD39" w15:done="0"/>
  <w15:commentEx w15:paraId="7961DBDC" w15:done="0"/>
  <w15:commentEx w15:paraId="58423FC4" w15:done="0"/>
  <w15:commentEx w15:paraId="7AC5A39F" w15:done="0"/>
  <w15:commentEx w15:paraId="05D9C09A" w15:done="0"/>
  <w15:commentEx w15:paraId="5E6FEAFB" w15:done="0"/>
  <w15:commentEx w15:paraId="0A556673" w15:done="0"/>
  <w15:commentEx w15:paraId="6F062916" w15:done="0"/>
  <w15:commentEx w15:paraId="668E1000" w15:done="0"/>
  <w15:commentEx w15:paraId="77AF9BE3" w15:done="0"/>
  <w15:commentEx w15:paraId="3622A6F8" w15:done="0"/>
  <w15:commentEx w15:paraId="70F596D8" w15:done="0"/>
  <w15:commentEx w15:paraId="6B6EC92F" w15:done="0"/>
  <w15:commentEx w15:paraId="565A477C" w15:done="0"/>
  <w15:commentEx w15:paraId="02E281CB" w15:done="0"/>
  <w15:commentEx w15:paraId="4F616B27" w15:done="0"/>
  <w15:commentEx w15:paraId="2E553E4B" w15:done="0"/>
  <w15:commentEx w15:paraId="399F4D24" w15:done="0"/>
  <w15:commentEx w15:paraId="353251E7" w15:done="0"/>
  <w15:commentEx w15:paraId="40294B24" w15:done="0"/>
  <w15:commentEx w15:paraId="4A6C3B03" w15:done="0"/>
  <w15:commentEx w15:paraId="464DE37E" w15:done="0"/>
  <w15:commentEx w15:paraId="7B3589AE" w15:done="0"/>
  <w15:commentEx w15:paraId="4FEFDB69" w15:paraIdParent="7B3589AE" w15:done="0"/>
  <w15:commentEx w15:paraId="108037AD" w15:done="0"/>
  <w15:commentEx w15:paraId="30A30526" w15:done="0"/>
  <w15:commentEx w15:paraId="03B5F833" w15:paraIdParent="30A30526" w15:done="0"/>
  <w15:commentEx w15:paraId="2CC26A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529BA" w16cex:dateUtc="2021-04-05T13:16:00Z"/>
  <w16cex:commentExtensible w16cex:durableId="24219853" w16cex:dateUtc="2021-04-14T23:35:00Z"/>
  <w16cex:commentExtensible w16cex:durableId="241529CE" w16cex:dateUtc="2021-04-05T13:16:00Z"/>
  <w16cex:commentExtensible w16cex:durableId="24219A79" w16cex:dateUtc="2021-04-14T23:44:00Z"/>
  <w16cex:commentExtensible w16cex:durableId="24219AE0" w16cex:dateUtc="2021-04-14T23:46:00Z"/>
  <w16cex:commentExtensible w16cex:durableId="24153049" w16cex:dateUtc="2021-04-05T13:44:00Z"/>
  <w16cex:commentExtensible w16cex:durableId="24219FB5" w16cex:dateUtc="2021-04-15T00:07:00Z"/>
  <w16cex:commentExtensible w16cex:durableId="2421A1C1" w16cex:dateUtc="2021-04-15T00:15:00Z"/>
  <w16cex:commentExtensible w16cex:durableId="241BCC84" w16cex:dateUtc="2021-04-10T14:04:00Z"/>
  <w16cex:commentExtensible w16cex:durableId="241BCC7E" w16cex:dateUtc="2021-04-10T14:04:00Z"/>
  <w16cex:commentExtensible w16cex:durableId="241BCC7A" w16cex:dateUtc="2021-04-10T14:04:00Z"/>
  <w16cex:commentExtensible w16cex:durableId="241BCC76" w16cex:dateUtc="2021-04-10T14:04:00Z"/>
  <w16cex:commentExtensible w16cex:durableId="2421B183" w16cex:dateUtc="2021-04-15T01:22:00Z"/>
  <w16cex:commentExtensible w16cex:durableId="241BCC6E" w16cex:dateUtc="2021-04-10T14:04:00Z"/>
  <w16cex:commentExtensible w16cex:durableId="241BCC66" w16cex:dateUtc="2021-04-10T14:04:00Z"/>
  <w16cex:commentExtensible w16cex:durableId="241BCC63" w16cex:dateUtc="2021-04-10T14:04:00Z"/>
  <w16cex:commentExtensible w16cex:durableId="241BCC5F" w16cex:dateUtc="2021-04-10T14:03:00Z"/>
  <w16cex:commentExtensible w16cex:durableId="241BCC56" w16cex:dateUtc="2021-04-10T14:03:00Z"/>
  <w16cex:commentExtensible w16cex:durableId="241BCC4D" w16cex:dateUtc="2021-04-10T14:03:00Z"/>
  <w16cex:commentExtensible w16cex:durableId="241BCC49" w16cex:dateUtc="2021-04-10T14:03:00Z"/>
  <w16cex:commentExtensible w16cex:durableId="241BCF30" w16cex:dateUtc="2021-04-10T14:16:00Z"/>
  <w16cex:commentExtensible w16cex:durableId="241BCC45" w16cex:dateUtc="2021-04-10T14:03:00Z"/>
  <w16cex:commentExtensible w16cex:durableId="241BCC3F" w16cex:dateUtc="2021-04-10T14:03:00Z"/>
  <w16cex:commentExtensible w16cex:durableId="241BCC36" w16cex:dateUtc="2021-04-10T14:03:00Z"/>
  <w16cex:commentExtensible w16cex:durableId="241BCC2E" w16cex:dateUtc="2021-04-10T14:03:00Z"/>
  <w16cex:commentExtensible w16cex:durableId="241BCC0F" w16cex:dateUtc="2021-04-10T14:02:00Z"/>
  <w16cex:commentExtensible w16cex:durableId="241BAD1F" w16cex:dateUtc="2021-04-10T11:50:00Z"/>
  <w16cex:commentExtensible w16cex:durableId="2421B01A" w16cex:dateUtc="2021-04-15T01:16:00Z"/>
  <w16cex:commentExtensible w16cex:durableId="241CFD0F" w16cex:dateUtc="2021-04-11T11:43:00Z"/>
  <w16cex:commentExtensible w16cex:durableId="241D02AD" w16cex:dateUtc="2021-04-11T12:07:00Z"/>
  <w16cex:commentExtensible w16cex:durableId="2421B9D6" w16cex:dateUtc="2021-04-15T01:58:00Z"/>
  <w16cex:commentExtensible w16cex:durableId="2421BC42" w16cex:dateUtc="2021-04-15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C48CF" w16cid:durableId="241529BA"/>
  <w16cid:commentId w16cid:paraId="5447C8D7" w16cid:durableId="24219853"/>
  <w16cid:commentId w16cid:paraId="15E53C94" w16cid:durableId="241529CE"/>
  <w16cid:commentId w16cid:paraId="0A4B040D" w16cid:durableId="24219A79"/>
  <w16cid:commentId w16cid:paraId="5EBEDA57" w16cid:durableId="24219AE0"/>
  <w16cid:commentId w16cid:paraId="739A84C0" w16cid:durableId="24153049"/>
  <w16cid:commentId w16cid:paraId="76E402E5" w16cid:durableId="24219FB5"/>
  <w16cid:commentId w16cid:paraId="7982DD39" w16cid:durableId="2421A1C1"/>
  <w16cid:commentId w16cid:paraId="7961DBDC" w16cid:durableId="241BCC84"/>
  <w16cid:commentId w16cid:paraId="58423FC4" w16cid:durableId="241BCC7E"/>
  <w16cid:commentId w16cid:paraId="7AC5A39F" w16cid:durableId="241BCC7A"/>
  <w16cid:commentId w16cid:paraId="05D9C09A" w16cid:durableId="241BCC76"/>
  <w16cid:commentId w16cid:paraId="5E6FEAFB" w16cid:durableId="2421B183"/>
  <w16cid:commentId w16cid:paraId="0A556673" w16cid:durableId="241DA1D6"/>
  <w16cid:commentId w16cid:paraId="6F062916" w16cid:durableId="241BCC6E"/>
  <w16cid:commentId w16cid:paraId="668E1000" w16cid:durableId="241BCC66"/>
  <w16cid:commentId w16cid:paraId="77AF9BE3" w16cid:durableId="241BCC63"/>
  <w16cid:commentId w16cid:paraId="3622A6F8" w16cid:durableId="241BCC5F"/>
  <w16cid:commentId w16cid:paraId="70F596D8" w16cid:durableId="241BCC56"/>
  <w16cid:commentId w16cid:paraId="6B6EC92F" w16cid:durableId="241BCC4D"/>
  <w16cid:commentId w16cid:paraId="565A477C" w16cid:durableId="241BCC49"/>
  <w16cid:commentId w16cid:paraId="02E281CB" w16cid:durableId="241BCF30"/>
  <w16cid:commentId w16cid:paraId="4F616B27" w16cid:durableId="241BCC45"/>
  <w16cid:commentId w16cid:paraId="2E553E4B" w16cid:durableId="241BCC3F"/>
  <w16cid:commentId w16cid:paraId="399F4D24" w16cid:durableId="241BCC36"/>
  <w16cid:commentId w16cid:paraId="353251E7" w16cid:durableId="241BCC2E"/>
  <w16cid:commentId w16cid:paraId="40294B24" w16cid:durableId="241BCC0F"/>
  <w16cid:commentId w16cid:paraId="4A6C3B03" w16cid:durableId="241BAD1F"/>
  <w16cid:commentId w16cid:paraId="464DE37E" w16cid:durableId="2421B01A"/>
  <w16cid:commentId w16cid:paraId="7B3589AE" w16cid:durableId="241CFD0F"/>
  <w16cid:commentId w16cid:paraId="4FEFDB69" w16cid:durableId="241DD894"/>
  <w16cid:commentId w16cid:paraId="108037AD" w16cid:durableId="241D02AD"/>
  <w16cid:commentId w16cid:paraId="30A30526" w16cid:durableId="241FFDBD"/>
  <w16cid:commentId w16cid:paraId="03B5F833" w16cid:durableId="2421B9D6"/>
  <w16cid:commentId w16cid:paraId="2CC26A89" w16cid:durableId="2421BC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521B" w14:textId="77777777" w:rsidR="001E1A35" w:rsidRDefault="001E1A35" w:rsidP="000C758C">
      <w:pPr>
        <w:spacing w:after="0" w:line="240" w:lineRule="auto"/>
      </w:pPr>
      <w:r>
        <w:separator/>
      </w:r>
    </w:p>
  </w:endnote>
  <w:endnote w:type="continuationSeparator" w:id="0">
    <w:p w14:paraId="27734612" w14:textId="77777777" w:rsidR="001E1A35" w:rsidRDefault="001E1A3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AF6A" w14:textId="77777777" w:rsidR="005D12A6" w:rsidRPr="00222F70" w:rsidRDefault="005D12A6">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FA0A" w14:textId="77777777" w:rsidR="005D12A6" w:rsidRPr="00222F70" w:rsidRDefault="005D12A6"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5D12A6" w:rsidRDefault="005D12A6"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51256" w14:textId="77777777" w:rsidR="001E1A35" w:rsidRDefault="001E1A35" w:rsidP="000C758C">
      <w:pPr>
        <w:spacing w:after="0" w:line="240" w:lineRule="auto"/>
      </w:pPr>
      <w:r>
        <w:separator/>
      </w:r>
    </w:p>
  </w:footnote>
  <w:footnote w:type="continuationSeparator" w:id="0">
    <w:p w14:paraId="6FD163EC" w14:textId="77777777" w:rsidR="001E1A35" w:rsidRDefault="001E1A3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8ECE" w14:textId="77777777" w:rsidR="005D12A6" w:rsidRPr="003C7D0E" w:rsidRDefault="005D12A6"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92F8" w14:textId="2655805D" w:rsidR="005D12A6" w:rsidRPr="002A45BE" w:rsidRDefault="005D12A6" w:rsidP="00B9323D">
    <w:pPr>
      <w:pStyle w:val="Header"/>
      <w:ind w:left="-450"/>
      <w:jc w:val="right"/>
      <w:rPr>
        <w:sz w:val="16"/>
        <w:szCs w:val="16"/>
      </w:rPr>
    </w:pPr>
    <w:r>
      <w:t xml:space="preserve">CHAPTER </w:t>
    </w:r>
    <w:del w:id="3219" w:author="Kelvin Sung" w:date="2021-04-11T10:18:00Z">
      <w:r w:rsidRPr="00225E9A" w:rsidDel="002C1F7C">
        <w:delText>1</w:delText>
      </w:r>
      <w:r w:rsidDel="002C1F7C">
        <w:rPr>
          <w:color w:val="BFBFBF"/>
          <w:szCs w:val="16"/>
        </w:rPr>
        <w:delText xml:space="preserve"> </w:delText>
      </w:r>
    </w:del>
    <w:ins w:id="3220" w:author="Kelvin Sung" w:date="2021-04-11T10:18:00Z">
      <w:r>
        <w:t>4</w:t>
      </w:r>
      <w:r>
        <w:rPr>
          <w:color w:val="BFBFBF"/>
          <w:szCs w:val="16"/>
        </w:rPr>
        <w:t xml:space="preserve"> </w:t>
      </w:r>
    </w:ins>
    <w:r w:rsidRPr="00EB773D">
      <w:rPr>
        <w:rStyle w:val="GrayDingbat"/>
      </w:rPr>
      <w:t></w:t>
    </w:r>
    <w:r>
      <w:rPr>
        <w:color w:val="BFBFBF"/>
        <w:sz w:val="16"/>
        <w:szCs w:val="16"/>
      </w:rPr>
      <w:t xml:space="preserve"> </w:t>
    </w:r>
    <w:del w:id="3221" w:author="Kelvin Sung" w:date="2021-04-11T10:18:00Z">
      <w:r w:rsidDel="002C1F7C">
        <w:delText>AUTHOR GUIDE FOR</w:delText>
      </w:r>
      <w:r w:rsidRPr="00225E9A" w:rsidDel="002C1F7C">
        <w:delText xml:space="preserve"> 7.5 x 9.25 S</w:delText>
      </w:r>
      <w:r w:rsidDel="002C1F7C">
        <w:delText>TANDARD</w:delText>
      </w:r>
    </w:del>
    <w:ins w:id="3222" w:author="Kelvin Sung" w:date="2021-04-11T10:18:00Z">
      <w:r>
        <w:t>Implementing Common Components of Video Games</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1FAD" w14:textId="064176D1" w:rsidR="005D12A6" w:rsidRDefault="005D12A6"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51FD01"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4</w:t>
    </w:r>
  </w:p>
  <w:p w14:paraId="4314FCCD" w14:textId="77777777" w:rsidR="005D12A6" w:rsidRPr="00B44665" w:rsidRDefault="005D12A6"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2523D"/>
    <w:rsid w:val="00062E30"/>
    <w:rsid w:val="00063080"/>
    <w:rsid w:val="00066060"/>
    <w:rsid w:val="0007378F"/>
    <w:rsid w:val="00077D22"/>
    <w:rsid w:val="000830F4"/>
    <w:rsid w:val="00095BF1"/>
    <w:rsid w:val="000C0041"/>
    <w:rsid w:val="000C6ADF"/>
    <w:rsid w:val="000C758C"/>
    <w:rsid w:val="000E4065"/>
    <w:rsid w:val="00104EC4"/>
    <w:rsid w:val="00111EFA"/>
    <w:rsid w:val="00112349"/>
    <w:rsid w:val="00112625"/>
    <w:rsid w:val="00121257"/>
    <w:rsid w:val="00131AC9"/>
    <w:rsid w:val="0014067B"/>
    <w:rsid w:val="00142E59"/>
    <w:rsid w:val="00154F11"/>
    <w:rsid w:val="00170356"/>
    <w:rsid w:val="00172DBF"/>
    <w:rsid w:val="001824F2"/>
    <w:rsid w:val="0018775A"/>
    <w:rsid w:val="0019227E"/>
    <w:rsid w:val="0019230F"/>
    <w:rsid w:val="00196AB0"/>
    <w:rsid w:val="0019743C"/>
    <w:rsid w:val="001A7A0C"/>
    <w:rsid w:val="001C2344"/>
    <w:rsid w:val="001C6ACF"/>
    <w:rsid w:val="001E1A35"/>
    <w:rsid w:val="002005FC"/>
    <w:rsid w:val="00211172"/>
    <w:rsid w:val="00215545"/>
    <w:rsid w:val="00227B3C"/>
    <w:rsid w:val="00234A93"/>
    <w:rsid w:val="00244BC7"/>
    <w:rsid w:val="00245F3F"/>
    <w:rsid w:val="0024759B"/>
    <w:rsid w:val="00253D95"/>
    <w:rsid w:val="00267D15"/>
    <w:rsid w:val="00270B07"/>
    <w:rsid w:val="002711B4"/>
    <w:rsid w:val="00271933"/>
    <w:rsid w:val="00273EAA"/>
    <w:rsid w:val="00291664"/>
    <w:rsid w:val="002B4FBD"/>
    <w:rsid w:val="002B58A1"/>
    <w:rsid w:val="002C006F"/>
    <w:rsid w:val="002C1F7C"/>
    <w:rsid w:val="002C2CAB"/>
    <w:rsid w:val="002E076D"/>
    <w:rsid w:val="002E1BDD"/>
    <w:rsid w:val="002F599E"/>
    <w:rsid w:val="00302E67"/>
    <w:rsid w:val="00334A41"/>
    <w:rsid w:val="00337FC8"/>
    <w:rsid w:val="00365D05"/>
    <w:rsid w:val="003679BD"/>
    <w:rsid w:val="00371547"/>
    <w:rsid w:val="003866FD"/>
    <w:rsid w:val="003A3B2D"/>
    <w:rsid w:val="003A5B87"/>
    <w:rsid w:val="003C0432"/>
    <w:rsid w:val="003C3528"/>
    <w:rsid w:val="003C47A8"/>
    <w:rsid w:val="003D515C"/>
    <w:rsid w:val="003E0AB1"/>
    <w:rsid w:val="003F2ADF"/>
    <w:rsid w:val="003F7837"/>
    <w:rsid w:val="004046D2"/>
    <w:rsid w:val="004107D9"/>
    <w:rsid w:val="004204B4"/>
    <w:rsid w:val="004231C2"/>
    <w:rsid w:val="0042523B"/>
    <w:rsid w:val="004329B4"/>
    <w:rsid w:val="004447E9"/>
    <w:rsid w:val="00444DAA"/>
    <w:rsid w:val="00456CE9"/>
    <w:rsid w:val="004617F9"/>
    <w:rsid w:val="00462CCE"/>
    <w:rsid w:val="004667A9"/>
    <w:rsid w:val="00467232"/>
    <w:rsid w:val="00487FF2"/>
    <w:rsid w:val="004A612A"/>
    <w:rsid w:val="004B17C4"/>
    <w:rsid w:val="004B444D"/>
    <w:rsid w:val="004C3E4E"/>
    <w:rsid w:val="004C46A6"/>
    <w:rsid w:val="004E4AB4"/>
    <w:rsid w:val="005320CD"/>
    <w:rsid w:val="00533223"/>
    <w:rsid w:val="0055466F"/>
    <w:rsid w:val="00560D34"/>
    <w:rsid w:val="005616A4"/>
    <w:rsid w:val="005743AB"/>
    <w:rsid w:val="00592D9B"/>
    <w:rsid w:val="005A62D7"/>
    <w:rsid w:val="005C1C1E"/>
    <w:rsid w:val="005D0417"/>
    <w:rsid w:val="005D0D3D"/>
    <w:rsid w:val="005D12A6"/>
    <w:rsid w:val="005D426E"/>
    <w:rsid w:val="005E19DF"/>
    <w:rsid w:val="005E4C5D"/>
    <w:rsid w:val="006042CD"/>
    <w:rsid w:val="00605130"/>
    <w:rsid w:val="00606268"/>
    <w:rsid w:val="00614686"/>
    <w:rsid w:val="00621024"/>
    <w:rsid w:val="006258BB"/>
    <w:rsid w:val="006529A2"/>
    <w:rsid w:val="006869C7"/>
    <w:rsid w:val="006A0F2B"/>
    <w:rsid w:val="006A4676"/>
    <w:rsid w:val="006B1942"/>
    <w:rsid w:val="006C25FC"/>
    <w:rsid w:val="006C73AE"/>
    <w:rsid w:val="006D172A"/>
    <w:rsid w:val="006D7CE6"/>
    <w:rsid w:val="007109E7"/>
    <w:rsid w:val="007122F7"/>
    <w:rsid w:val="007254A9"/>
    <w:rsid w:val="00746E60"/>
    <w:rsid w:val="0076062D"/>
    <w:rsid w:val="00765DEC"/>
    <w:rsid w:val="00777EB1"/>
    <w:rsid w:val="007826B9"/>
    <w:rsid w:val="00782A6A"/>
    <w:rsid w:val="007B1486"/>
    <w:rsid w:val="007B7B4C"/>
    <w:rsid w:val="007D7AB8"/>
    <w:rsid w:val="007F3D20"/>
    <w:rsid w:val="007F4787"/>
    <w:rsid w:val="0082587C"/>
    <w:rsid w:val="00826AE3"/>
    <w:rsid w:val="008469F9"/>
    <w:rsid w:val="00861F88"/>
    <w:rsid w:val="00867580"/>
    <w:rsid w:val="00870193"/>
    <w:rsid w:val="008863EF"/>
    <w:rsid w:val="008904F8"/>
    <w:rsid w:val="008A3F7E"/>
    <w:rsid w:val="008C05A5"/>
    <w:rsid w:val="008C06D2"/>
    <w:rsid w:val="008C45C1"/>
    <w:rsid w:val="008D73C8"/>
    <w:rsid w:val="008E0027"/>
    <w:rsid w:val="008E0DEF"/>
    <w:rsid w:val="008E401F"/>
    <w:rsid w:val="008E45AF"/>
    <w:rsid w:val="008E7FCF"/>
    <w:rsid w:val="008F2599"/>
    <w:rsid w:val="008F48E6"/>
    <w:rsid w:val="00910551"/>
    <w:rsid w:val="009139C2"/>
    <w:rsid w:val="00920D12"/>
    <w:rsid w:val="00924A6F"/>
    <w:rsid w:val="00933B1F"/>
    <w:rsid w:val="00981BC0"/>
    <w:rsid w:val="0098354D"/>
    <w:rsid w:val="009C1A4E"/>
    <w:rsid w:val="009D6400"/>
    <w:rsid w:val="009E51CF"/>
    <w:rsid w:val="00A1090C"/>
    <w:rsid w:val="00A221B9"/>
    <w:rsid w:val="00A30533"/>
    <w:rsid w:val="00A32738"/>
    <w:rsid w:val="00A34BE2"/>
    <w:rsid w:val="00A5189F"/>
    <w:rsid w:val="00A53252"/>
    <w:rsid w:val="00A6316D"/>
    <w:rsid w:val="00A7560E"/>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90175"/>
    <w:rsid w:val="00CD350D"/>
    <w:rsid w:val="00CD4FF6"/>
    <w:rsid w:val="00D04E31"/>
    <w:rsid w:val="00D41A64"/>
    <w:rsid w:val="00D50947"/>
    <w:rsid w:val="00D526D9"/>
    <w:rsid w:val="00D54D65"/>
    <w:rsid w:val="00D66A00"/>
    <w:rsid w:val="00D71D7D"/>
    <w:rsid w:val="00D811A9"/>
    <w:rsid w:val="00D8445E"/>
    <w:rsid w:val="00D86541"/>
    <w:rsid w:val="00DA0F0B"/>
    <w:rsid w:val="00DA78C6"/>
    <w:rsid w:val="00DB3A4E"/>
    <w:rsid w:val="00DC1896"/>
    <w:rsid w:val="00DE0AB7"/>
    <w:rsid w:val="00E06F76"/>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71AB"/>
    <w:rsid w:val="00F91610"/>
    <w:rsid w:val="00F9207A"/>
    <w:rsid w:val="00FB38A7"/>
    <w:rsid w:val="00FC6246"/>
    <w:rsid w:val="00FD1461"/>
    <w:rsid w:val="00FD163F"/>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39923-4FAA-46BE-A863-A810BACC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63</Pages>
  <Words>15848</Words>
  <Characters>90335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7</cp:revision>
  <dcterms:created xsi:type="dcterms:W3CDTF">2021-04-15T00:30:00Z</dcterms:created>
  <dcterms:modified xsi:type="dcterms:W3CDTF">2021-04-15T02:28:00Z</dcterms:modified>
</cp:coreProperties>
</file>