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8A36A" w14:textId="484BC397" w:rsidR="000C758C" w:rsidDel="001C6ACF" w:rsidRDefault="000C758C" w:rsidP="000C758C">
      <w:pPr>
        <w:pStyle w:val="ChapterTitle"/>
        <w:tabs>
          <w:tab w:val="left" w:pos="1170"/>
        </w:tabs>
        <w:rPr>
          <w:del w:id="0" w:author="Jeb Pavleas" w:date="2021-04-05T04:26:00Z"/>
        </w:rPr>
      </w:pPr>
      <w:del w:id="1" w:author="Jeb Pavleas" w:date="2021-04-05T04:26:00Z">
        <w:r w:rsidDel="001C6ACF">
          <w:delText>Chapter Title</w:delText>
        </w:r>
      </w:del>
    </w:p>
    <w:p w14:paraId="0072094E" w14:textId="55810E66" w:rsidR="000C758C" w:rsidRPr="001C0E07" w:rsidDel="001C6ACF" w:rsidRDefault="000C758C" w:rsidP="000C758C">
      <w:pPr>
        <w:pStyle w:val="BodyTextFirst"/>
        <w:rPr>
          <w:del w:id="2" w:author="Jeb Pavleas" w:date="2021-04-05T04:26:00Z"/>
        </w:rPr>
      </w:pPr>
      <w:del w:id="3" w:author="Jeb Pavleas" w:date="2021-04-05T04:26:00Z">
        <w:r w:rsidRPr="002E0BA2" w:rsidDel="001C6ACF">
          <w:delText>Paste your chapter text here!</w:delText>
        </w:r>
        <w:r w:rsidRPr="001C0E07" w:rsidDel="001C6ACF">
          <w:delText xml:space="preserve"> </w:delText>
        </w:r>
        <w:r w:rsidDel="001C6ACF">
          <w:delText xml:space="preserve">The first paragraph of each section should be in the </w:delText>
        </w:r>
        <w:r w:rsidRPr="001C0E07" w:rsidDel="001C6ACF">
          <w:rPr>
            <w:rStyle w:val="CodeInline"/>
          </w:rPr>
          <w:delText>Body Text First</w:delText>
        </w:r>
        <w:r w:rsidDel="001C6ACF">
          <w:delText xml:space="preserve"> </w:delText>
        </w:r>
        <w:r w:rsidRPr="001C0E07" w:rsidDel="001C6ACF">
          <w:delText>style, just like this paragraph. This is sample text. This is sample text. This is sample text. This is sample text. This is sample text. This is sample text. This is sample text. This is sample text. This is sample text.</w:delText>
        </w:r>
      </w:del>
    </w:p>
    <w:p w14:paraId="31DBA91D" w14:textId="236E6272" w:rsidR="000C758C" w:rsidDel="001C6ACF" w:rsidRDefault="000C758C" w:rsidP="000C758C">
      <w:pPr>
        <w:pStyle w:val="BodyTextCont"/>
        <w:rPr>
          <w:del w:id="4" w:author="Jeb Pavleas" w:date="2021-04-05T04:26:00Z"/>
        </w:rPr>
      </w:pPr>
      <w:del w:id="5" w:author="Jeb Pavleas" w:date="2021-04-05T04:26:00Z">
        <w:r w:rsidDel="001C6ACF">
          <w:delText xml:space="preserve">The following paragraphs should use the </w:delText>
        </w:r>
        <w:r w:rsidRPr="001C0E07" w:rsidDel="001C6ACF">
          <w:rPr>
            <w:rStyle w:val="CodeInline"/>
          </w:rPr>
          <w:delText>Body Text Cont</w:delText>
        </w:r>
        <w:r w:rsidDel="001C6ACF">
          <w:delText xml:space="preserve"> style. </w:delText>
        </w:r>
        <w:r w:rsidRPr="002E0BA2" w:rsidDel="001C6ACF">
          <w:delText xml:space="preserve">If you need to make something </w:delText>
        </w:r>
        <w:r w:rsidRPr="001C0E07" w:rsidDel="001C6ACF">
          <w:rPr>
            <w:rStyle w:val="Emphasis"/>
          </w:rPr>
          <w:delText>italic</w:delText>
        </w:r>
        <w:r w:rsidRPr="001C0E07" w:rsidDel="001C6ACF">
          <w:delText xml:space="preserve">, highlight the text and apply the </w:delText>
        </w:r>
        <w:r w:rsidRPr="001C0E07" w:rsidDel="001C6ACF">
          <w:rPr>
            <w:rStyle w:val="Emphasis"/>
          </w:rPr>
          <w:delText>Emphasis style.</w:delText>
        </w:r>
        <w:r w:rsidRPr="001C0E07" w:rsidDel="001C6ACF">
          <w:delText xml:space="preserve"> If you need to use </w:delText>
        </w:r>
        <w:r w:rsidRPr="001C0E07" w:rsidDel="001C6ACF">
          <w:rPr>
            <w:rStyle w:val="Strong"/>
          </w:rPr>
          <w:delText>bold</w:delText>
        </w:r>
        <w:r w:rsidRPr="001C0E07" w:rsidDel="001C6ACF">
          <w:delText xml:space="preserve">, apply the </w:delText>
        </w:r>
        <w:r w:rsidRPr="001C0E07" w:rsidDel="001C6ACF">
          <w:rPr>
            <w:rStyle w:val="CodeInline"/>
          </w:rPr>
          <w:delText>Strong style</w:delText>
        </w:r>
        <w:r w:rsidRPr="001C0E07" w:rsidDel="001C6ACF">
          <w:delText>.</w:delText>
        </w:r>
        <w:r w:rsidDel="001C6ACF">
          <w:delText xml:space="preserve"> </w:delText>
        </w:r>
      </w:del>
    </w:p>
    <w:p w14:paraId="52F384B8" w14:textId="2468B3C2" w:rsidR="000C758C" w:rsidRPr="001C0E07" w:rsidDel="001C6ACF" w:rsidRDefault="000C758C" w:rsidP="000C758C">
      <w:pPr>
        <w:pStyle w:val="NoteTipCaution"/>
        <w:rPr>
          <w:del w:id="6" w:author="Jeb Pavleas" w:date="2021-04-05T04:26:00Z"/>
        </w:rPr>
      </w:pPr>
      <w:del w:id="7" w:author="Jeb Pavleas" w:date="2021-04-05T04:26:00Z">
        <w:r w:rsidDel="001C6ACF">
          <w:rPr>
            <w:rStyle w:val="GrayDingbat"/>
          </w:rPr>
          <w:delText></w:delText>
        </w:r>
        <w:r w:rsidRPr="001C0E07" w:rsidDel="001C6ACF">
          <w:rPr>
            <w:rStyle w:val="Strong"/>
          </w:rPr>
          <w:delText xml:space="preserve"> Note</w:delText>
        </w:r>
        <w:r w:rsidDel="001C6ACF">
          <w:rPr>
            <w:rStyle w:val="Strong"/>
          </w:rPr>
          <w:tab/>
          <w:delText xml:space="preserve"> </w:delText>
        </w:r>
        <w:r w:rsidRPr="001C0E07" w:rsidDel="001C6ACF">
          <w:delText xml:space="preserve">This is a note section and it uses the </w:delText>
        </w:r>
        <w:r w:rsidRPr="001C0E07" w:rsidDel="001C6ACF">
          <w:rPr>
            <w:rStyle w:val="CodeInline"/>
          </w:rPr>
          <w:delText>Note/Tip/Caution</w:delText>
        </w:r>
        <w:r w:rsidRPr="001C0E07" w:rsidDel="001C6ACF">
          <w:delText xml:space="preserve"> style. It can also be called Caution or Tip. Use it to stress an important point to your readers.</w:delText>
        </w:r>
      </w:del>
    </w:p>
    <w:p w14:paraId="63375B40" w14:textId="1C10C3FD" w:rsidR="000C758C" w:rsidRPr="001C0E07" w:rsidDel="001C6ACF" w:rsidRDefault="000C758C" w:rsidP="000C758C">
      <w:pPr>
        <w:pStyle w:val="Heading1"/>
        <w:rPr>
          <w:del w:id="8" w:author="Jeb Pavleas" w:date="2021-04-05T04:26:00Z"/>
        </w:rPr>
      </w:pPr>
      <w:del w:id="9" w:author="Jeb Pavleas" w:date="2021-04-05T04:26:00Z">
        <w:r w:rsidRPr="002E0BA2" w:rsidDel="001C6ACF">
          <w:delText>This I</w:delText>
        </w:r>
        <w:r w:rsidRPr="001C0E07" w:rsidDel="001C6ACF">
          <w:delText>s a Heading 1</w:delText>
        </w:r>
      </w:del>
    </w:p>
    <w:p w14:paraId="5DB484A8" w14:textId="5BEFDED4" w:rsidR="000C758C" w:rsidRPr="001C0E07" w:rsidDel="001C6ACF" w:rsidRDefault="000C758C" w:rsidP="000C758C">
      <w:pPr>
        <w:pStyle w:val="BodyTextFirst"/>
        <w:rPr>
          <w:del w:id="10" w:author="Jeb Pavleas" w:date="2021-04-05T04:26:00Z"/>
        </w:rPr>
      </w:pPr>
      <w:del w:id="11" w:author="Jeb Pavleas" w:date="2021-04-05T04:26:00Z">
        <w:r w:rsidRPr="002E0BA2" w:rsidDel="001C6ACF">
          <w:delText xml:space="preserve">Use the </w:delText>
        </w:r>
        <w:r w:rsidRPr="001C0E07" w:rsidDel="001C6ACF">
          <w:rPr>
            <w:rStyle w:val="CodeInline"/>
          </w:rPr>
          <w:delText>Heading 1</w:delText>
        </w:r>
        <w:r w:rsidRPr="002E0BA2" w:rsidDel="001C6ACF">
          <w:delText xml:space="preserve"> style to break your chapter into </w:delText>
        </w:r>
        <w:r w:rsidRPr="001C0E07" w:rsidDel="001C6ACF">
          <w:delText>sections. You can also use Heading 2 and 3 if you need to make subsections.</w:delText>
        </w:r>
      </w:del>
    </w:p>
    <w:p w14:paraId="71521C23" w14:textId="27EC6EAD" w:rsidR="000C758C" w:rsidRPr="001C0E07" w:rsidDel="001C6ACF" w:rsidRDefault="000C758C" w:rsidP="000C758C">
      <w:pPr>
        <w:pStyle w:val="Heading2"/>
        <w:rPr>
          <w:del w:id="12" w:author="Jeb Pavleas" w:date="2021-04-05T04:26:00Z"/>
        </w:rPr>
      </w:pPr>
      <w:del w:id="13" w:author="Jeb Pavleas" w:date="2021-04-05T04:26:00Z">
        <w:r w:rsidRPr="002E0BA2" w:rsidDel="001C6ACF">
          <w:delText>This Is a H</w:delText>
        </w:r>
        <w:r w:rsidRPr="001C0E07" w:rsidDel="001C6ACF">
          <w:delText xml:space="preserve">eading 2 </w:delText>
        </w:r>
      </w:del>
    </w:p>
    <w:p w14:paraId="760E5543" w14:textId="2D5EC4B0" w:rsidR="000C758C" w:rsidRPr="001C0E07" w:rsidDel="001C6ACF" w:rsidRDefault="000C758C" w:rsidP="000C758C">
      <w:pPr>
        <w:pStyle w:val="BodyTextFirst"/>
        <w:rPr>
          <w:del w:id="14" w:author="Jeb Pavleas" w:date="2021-04-05T04:26:00Z"/>
        </w:rPr>
      </w:pPr>
      <w:del w:id="15" w:author="Jeb Pavleas" w:date="2021-04-05T04:26:00Z">
        <w:r w:rsidRPr="002E0BA2" w:rsidDel="001C6ACF">
          <w:delText xml:space="preserve">Apply the </w:delText>
        </w:r>
        <w:r w:rsidRPr="001C0E07" w:rsidDel="001C6ACF">
          <w:rPr>
            <w:rStyle w:val="CodeInline"/>
          </w:rPr>
          <w:delText>Bullet</w:delText>
        </w:r>
        <w:r w:rsidRPr="002E0BA2" w:rsidDel="001C6ACF">
          <w:delText xml:space="preserve"> style to</w:delText>
        </w:r>
        <w:r w:rsidRPr="001C0E07" w:rsidDel="001C6ACF">
          <w:delText xml:space="preserve"> make a bulleted list. For example, the following is list of fruits:</w:delText>
        </w:r>
      </w:del>
    </w:p>
    <w:p w14:paraId="1EE9D092" w14:textId="1878B0F5" w:rsidR="000C758C" w:rsidDel="001C6ACF" w:rsidRDefault="000C758C" w:rsidP="000C758C">
      <w:pPr>
        <w:pStyle w:val="Bullet"/>
        <w:numPr>
          <w:ilvl w:val="0"/>
          <w:numId w:val="9"/>
        </w:numPr>
        <w:rPr>
          <w:del w:id="16" w:author="Jeb Pavleas" w:date="2021-04-05T04:26:00Z"/>
        </w:rPr>
      </w:pPr>
      <w:del w:id="17" w:author="Jeb Pavleas" w:date="2021-04-05T04:26:00Z">
        <w:r w:rsidRPr="002E0BA2" w:rsidDel="001C6ACF">
          <w:delText>Apples</w:delText>
        </w:r>
      </w:del>
    </w:p>
    <w:p w14:paraId="0AF333CE" w14:textId="2C48A9EC" w:rsidR="000C758C" w:rsidDel="001C6ACF" w:rsidRDefault="000C758C" w:rsidP="000C758C">
      <w:pPr>
        <w:pStyle w:val="BulletSubList"/>
        <w:numPr>
          <w:ilvl w:val="0"/>
          <w:numId w:val="9"/>
        </w:numPr>
        <w:ind w:left="1368"/>
        <w:rPr>
          <w:del w:id="18" w:author="Jeb Pavleas" w:date="2021-04-05T04:26:00Z"/>
        </w:rPr>
      </w:pPr>
      <w:del w:id="19" w:author="Jeb Pavleas" w:date="2021-04-05T04:26:00Z">
        <w:r w:rsidDel="001C6ACF">
          <w:delText>Macintosh (</w:delText>
        </w:r>
        <w:r w:rsidRPr="001C0E07" w:rsidDel="001C6ACF">
          <w:rPr>
            <w:rStyle w:val="CodeInline"/>
          </w:rPr>
          <w:delText>Bullet Sub List</w:delText>
        </w:r>
        <w:r w:rsidDel="001C6ACF">
          <w:delText xml:space="preserve"> style)</w:delText>
        </w:r>
      </w:del>
    </w:p>
    <w:p w14:paraId="2F17133E" w14:textId="231E7689" w:rsidR="000C758C" w:rsidRPr="001C0E07" w:rsidDel="001C6ACF" w:rsidRDefault="000C758C" w:rsidP="000C758C">
      <w:pPr>
        <w:pStyle w:val="BulletSubList"/>
        <w:numPr>
          <w:ilvl w:val="0"/>
          <w:numId w:val="9"/>
        </w:numPr>
        <w:ind w:left="1368"/>
        <w:rPr>
          <w:del w:id="20" w:author="Jeb Pavleas" w:date="2021-04-05T04:26:00Z"/>
        </w:rPr>
      </w:pPr>
      <w:del w:id="21" w:author="Jeb Pavleas" w:date="2021-04-05T04:26:00Z">
        <w:r w:rsidDel="001C6ACF">
          <w:delText>Granny Smith</w:delText>
        </w:r>
      </w:del>
    </w:p>
    <w:p w14:paraId="234A0E36" w14:textId="01C7B6F9" w:rsidR="000C758C" w:rsidRPr="001C0E07" w:rsidDel="001C6ACF" w:rsidRDefault="000C758C" w:rsidP="000C758C">
      <w:pPr>
        <w:pStyle w:val="Bullet"/>
        <w:numPr>
          <w:ilvl w:val="0"/>
          <w:numId w:val="9"/>
        </w:numPr>
        <w:rPr>
          <w:del w:id="22" w:author="Jeb Pavleas" w:date="2021-04-05T04:26:00Z"/>
        </w:rPr>
      </w:pPr>
      <w:del w:id="23" w:author="Jeb Pavleas" w:date="2021-04-05T04:26:00Z">
        <w:r w:rsidRPr="002E0BA2" w:rsidDel="001C6ACF">
          <w:delText>Pears</w:delText>
        </w:r>
      </w:del>
    </w:p>
    <w:p w14:paraId="6B0FFB8A" w14:textId="30DB5C1F" w:rsidR="000C758C" w:rsidRPr="001C0E07" w:rsidDel="001C6ACF" w:rsidRDefault="000C758C" w:rsidP="000C758C">
      <w:pPr>
        <w:pStyle w:val="Bullet"/>
        <w:numPr>
          <w:ilvl w:val="0"/>
          <w:numId w:val="9"/>
        </w:numPr>
        <w:rPr>
          <w:del w:id="24" w:author="Jeb Pavleas" w:date="2021-04-05T04:26:00Z"/>
        </w:rPr>
      </w:pPr>
      <w:del w:id="25" w:author="Jeb Pavleas" w:date="2021-04-05T04:26:00Z">
        <w:r w:rsidRPr="002E0BA2" w:rsidDel="001C6ACF">
          <w:delText>Oranges</w:delText>
        </w:r>
      </w:del>
    </w:p>
    <w:p w14:paraId="5F31D9BD" w14:textId="7E194874" w:rsidR="000C758C" w:rsidRPr="001C0E07" w:rsidDel="001C6ACF" w:rsidRDefault="000C758C" w:rsidP="000C758C">
      <w:pPr>
        <w:pStyle w:val="BodyTextFirst"/>
        <w:rPr>
          <w:del w:id="26" w:author="Jeb Pavleas" w:date="2021-04-05T04:26:00Z"/>
        </w:rPr>
      </w:pPr>
      <w:del w:id="27" w:author="Jeb Pavleas" w:date="2021-04-05T04:26:00Z">
        <w:r w:rsidRPr="002E0BA2" w:rsidDel="001C6ACF">
          <w:delText xml:space="preserve">Apply the </w:delText>
        </w:r>
        <w:r w:rsidRPr="001C0E07" w:rsidDel="001C6ACF">
          <w:rPr>
            <w:rStyle w:val="CodeInline"/>
          </w:rPr>
          <w:delText>NumList</w:delText>
        </w:r>
        <w:r w:rsidRPr="002E0BA2" w:rsidDel="001C6ACF">
          <w:delText xml:space="preserve"> style to make a numbered list. For example, the following is a list of colors:</w:delText>
        </w:r>
      </w:del>
    </w:p>
    <w:p w14:paraId="167B0433" w14:textId="5866E9AF" w:rsidR="000C758C" w:rsidDel="001C6ACF" w:rsidRDefault="000C758C" w:rsidP="000C758C">
      <w:pPr>
        <w:pStyle w:val="NumList"/>
        <w:numPr>
          <w:ilvl w:val="0"/>
          <w:numId w:val="11"/>
        </w:numPr>
        <w:rPr>
          <w:del w:id="28" w:author="Jeb Pavleas" w:date="2021-04-05T04:26:00Z"/>
        </w:rPr>
      </w:pPr>
      <w:del w:id="29" w:author="Jeb Pavleas" w:date="2021-04-05T04:26:00Z">
        <w:r w:rsidRPr="002E0BA2" w:rsidDel="001C6ACF">
          <w:delText>Red</w:delText>
        </w:r>
      </w:del>
    </w:p>
    <w:p w14:paraId="085CD885" w14:textId="6BB7A391" w:rsidR="000C758C" w:rsidDel="001C6ACF" w:rsidRDefault="000C758C" w:rsidP="000C758C">
      <w:pPr>
        <w:pStyle w:val="NumSubList"/>
        <w:numPr>
          <w:ilvl w:val="0"/>
          <w:numId w:val="12"/>
        </w:numPr>
        <w:rPr>
          <w:del w:id="30" w:author="Jeb Pavleas" w:date="2021-04-05T04:26:00Z"/>
        </w:rPr>
      </w:pPr>
      <w:del w:id="31" w:author="Jeb Pavleas" w:date="2021-04-05T04:26:00Z">
        <w:r w:rsidDel="001C6ACF">
          <w:delText>Maroon (</w:delText>
        </w:r>
        <w:r w:rsidRPr="006C2747" w:rsidDel="001C6ACF">
          <w:rPr>
            <w:rStyle w:val="CodeInline"/>
          </w:rPr>
          <w:delText>Num Sub List</w:delText>
        </w:r>
        <w:r w:rsidDel="001C6ACF">
          <w:delText xml:space="preserve"> style)</w:delText>
        </w:r>
      </w:del>
    </w:p>
    <w:p w14:paraId="6CEB1E6F" w14:textId="6138FE8E" w:rsidR="000C758C" w:rsidRPr="001C0E07" w:rsidDel="001C6ACF" w:rsidRDefault="000C758C" w:rsidP="000C758C">
      <w:pPr>
        <w:pStyle w:val="NumSubList"/>
        <w:numPr>
          <w:ilvl w:val="0"/>
          <w:numId w:val="12"/>
        </w:numPr>
        <w:rPr>
          <w:del w:id="32" w:author="Jeb Pavleas" w:date="2021-04-05T04:26:00Z"/>
        </w:rPr>
      </w:pPr>
      <w:del w:id="33" w:author="Jeb Pavleas" w:date="2021-04-05T04:26:00Z">
        <w:r w:rsidDel="001C6ACF">
          <w:delText>Burgundy</w:delText>
        </w:r>
      </w:del>
    </w:p>
    <w:p w14:paraId="12FB8A67" w14:textId="7709E017" w:rsidR="000C758C" w:rsidRPr="001C0E07" w:rsidDel="001C6ACF" w:rsidRDefault="000C758C" w:rsidP="000C758C">
      <w:pPr>
        <w:pStyle w:val="NumList"/>
        <w:numPr>
          <w:ilvl w:val="0"/>
          <w:numId w:val="11"/>
        </w:numPr>
        <w:rPr>
          <w:del w:id="34" w:author="Jeb Pavleas" w:date="2021-04-05T04:26:00Z"/>
        </w:rPr>
      </w:pPr>
      <w:del w:id="35" w:author="Jeb Pavleas" w:date="2021-04-05T04:26:00Z">
        <w:r w:rsidRPr="002E0BA2" w:rsidDel="001C6ACF">
          <w:delText>Yellow</w:delText>
        </w:r>
      </w:del>
    </w:p>
    <w:p w14:paraId="56F9517B" w14:textId="3E2EF77A" w:rsidR="000C758C" w:rsidRPr="001C0E07" w:rsidDel="001C6ACF" w:rsidRDefault="000C758C" w:rsidP="000C758C">
      <w:pPr>
        <w:pStyle w:val="NumList"/>
        <w:numPr>
          <w:ilvl w:val="0"/>
          <w:numId w:val="11"/>
        </w:numPr>
        <w:rPr>
          <w:del w:id="36" w:author="Jeb Pavleas" w:date="2021-04-05T04:26:00Z"/>
        </w:rPr>
      </w:pPr>
      <w:del w:id="37" w:author="Jeb Pavleas" w:date="2021-04-05T04:26:00Z">
        <w:r w:rsidRPr="002E0BA2" w:rsidDel="001C6ACF">
          <w:delText>Blue</w:delText>
        </w:r>
      </w:del>
    </w:p>
    <w:p w14:paraId="35B7C123" w14:textId="1B1839E2" w:rsidR="000C758C" w:rsidRPr="001C0E07" w:rsidDel="001C6ACF" w:rsidRDefault="000C758C" w:rsidP="000C758C">
      <w:pPr>
        <w:pStyle w:val="BodyTextFirst"/>
        <w:rPr>
          <w:del w:id="38" w:author="Jeb Pavleas" w:date="2021-04-05T04:26:00Z"/>
        </w:rPr>
      </w:pPr>
      <w:del w:id="39" w:author="Jeb Pavleas" w:date="2021-04-05T04:26:00Z">
        <w:r w:rsidRPr="002E0BA2" w:rsidDel="001C6ACF">
          <w:delText xml:space="preserve">Figure 1-1 shows you how a figure should look with its related caption. Remember to reference </w:delText>
        </w:r>
        <w:r w:rsidRPr="001C0E07" w:rsidDel="001C6ACF">
          <w:delText>the figure in the text before you insert it. Figures can be things like pictures, screenshots, and Excel graphs, for example. Please use distinct line types instead of relying on color.</w:delText>
        </w:r>
      </w:del>
    </w:p>
    <w:p w14:paraId="6579334E" w14:textId="038D55B7" w:rsidR="000C758C" w:rsidRPr="001C0E07" w:rsidDel="001C6ACF" w:rsidRDefault="000C758C" w:rsidP="000C758C">
      <w:pPr>
        <w:pStyle w:val="Figure"/>
        <w:rPr>
          <w:del w:id="40" w:author="Jeb Pavleas" w:date="2021-04-05T04:26:00Z"/>
        </w:rPr>
      </w:pPr>
      <w:del w:id="41" w:author="Jeb Pavleas" w:date="2021-04-05T04:26:00Z">
        <w:r w:rsidRPr="001C0E07" w:rsidDel="001C6ACF">
          <w:rPr>
            <w:noProof/>
          </w:rPr>
          <w:drawing>
            <wp:inline distT="0" distB="0" distL="0" distR="0" wp14:anchorId="68061E35" wp14:editId="4DC1C7B9">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del>
    </w:p>
    <w:p w14:paraId="75B21E22" w14:textId="446B181A" w:rsidR="000C758C" w:rsidRPr="001C0E07" w:rsidDel="001C6ACF" w:rsidRDefault="000C758C" w:rsidP="000C758C">
      <w:pPr>
        <w:pStyle w:val="FigureCaption"/>
        <w:rPr>
          <w:del w:id="42" w:author="Jeb Pavleas" w:date="2021-04-05T04:26:00Z"/>
        </w:rPr>
      </w:pPr>
      <w:del w:id="43" w:author="Jeb Pavleas" w:date="2021-04-05T04:26:00Z">
        <w:r w:rsidRPr="003964B6" w:rsidDel="001C6ACF">
          <w:rPr>
            <w:rStyle w:val="Strong"/>
          </w:rPr>
          <w:delText>Figure 1-1.</w:delText>
        </w:r>
        <w:r w:rsidRPr="001C0E07" w:rsidDel="001C6ACF">
          <w:delText xml:space="preserve"> This is a figure caption. Apply the Figure Caption style.</w:delText>
        </w:r>
      </w:del>
    </w:p>
    <w:p w14:paraId="4D3B06A5" w14:textId="08D08152" w:rsidR="000C758C" w:rsidRPr="001C0E07" w:rsidDel="001C6ACF" w:rsidRDefault="000C758C" w:rsidP="000C758C">
      <w:pPr>
        <w:pStyle w:val="BodyTextCont"/>
        <w:rPr>
          <w:del w:id="44" w:author="Jeb Pavleas" w:date="2021-04-05T04:26:00Z"/>
        </w:rPr>
      </w:pPr>
      <w:del w:id="45" w:author="Jeb Pavleas" w:date="2021-04-05T04:26:00Z">
        <w:r w:rsidRPr="002E0BA2" w:rsidDel="001C6ACF">
          <w:delText xml:space="preserve">Tables are </w:delText>
        </w:r>
        <w:r w:rsidRPr="001C0E07" w:rsidDel="001C6ACF">
          <w:delText>a little different than figures. The caption goes on the top as a title rather than a descriptive caption. Remember to reference the table in the text before you insert it. Table 1-1 is an example of how to handle a table.</w:delText>
        </w:r>
      </w:del>
    </w:p>
    <w:p w14:paraId="6C7AD15D" w14:textId="422CBA11" w:rsidR="000C758C" w:rsidRPr="001C0E07" w:rsidDel="001C6ACF" w:rsidRDefault="000C758C" w:rsidP="000C758C">
      <w:pPr>
        <w:pStyle w:val="TableCaption"/>
        <w:rPr>
          <w:del w:id="46" w:author="Jeb Pavleas" w:date="2021-04-05T04:26:00Z"/>
        </w:rPr>
      </w:pPr>
      <w:del w:id="47" w:author="Jeb Pavleas" w:date="2021-04-05T04:26:00Z">
        <w:r w:rsidRPr="001C0E07" w:rsidDel="001C6ACF">
          <w:delText>Table 1-1. Sample Table (Apply the Table Caption Style)</w:delText>
        </w:r>
      </w:del>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2E0BA2" w:rsidDel="001C6ACF" w14:paraId="1C4843A5" w14:textId="5C95BA81" w:rsidTr="001C6ACF">
        <w:trPr>
          <w:del w:id="48" w:author="Jeb Pavleas" w:date="2021-04-05T04:26:00Z"/>
        </w:trPr>
        <w:tc>
          <w:tcPr>
            <w:tcW w:w="1358" w:type="dxa"/>
            <w:tcBorders>
              <w:top w:val="single" w:sz="4" w:space="0" w:color="auto"/>
              <w:bottom w:val="single" w:sz="4" w:space="0" w:color="auto"/>
            </w:tcBorders>
          </w:tcPr>
          <w:p w14:paraId="3EBECC6E" w14:textId="7795D601" w:rsidR="000C758C" w:rsidRPr="001C0E07" w:rsidDel="001C6ACF" w:rsidRDefault="000C758C" w:rsidP="00B9323D">
            <w:pPr>
              <w:pStyle w:val="TableHead"/>
              <w:rPr>
                <w:del w:id="49" w:author="Jeb Pavleas" w:date="2021-04-05T04:26:00Z"/>
              </w:rPr>
            </w:pPr>
            <w:del w:id="50" w:author="Jeb Pavleas" w:date="2021-04-05T04:26:00Z">
              <w:r w:rsidRPr="002E0BA2" w:rsidDel="001C6ACF">
                <w:delText>Table Head</w:delText>
              </w:r>
            </w:del>
          </w:p>
        </w:tc>
        <w:tc>
          <w:tcPr>
            <w:tcW w:w="1359" w:type="dxa"/>
            <w:tcBorders>
              <w:top w:val="single" w:sz="4" w:space="0" w:color="auto"/>
              <w:bottom w:val="single" w:sz="4" w:space="0" w:color="auto"/>
            </w:tcBorders>
          </w:tcPr>
          <w:p w14:paraId="38B56450" w14:textId="0E4D7627" w:rsidR="000C758C" w:rsidRPr="001C0E07" w:rsidDel="001C6ACF" w:rsidRDefault="000C758C" w:rsidP="00B9323D">
            <w:pPr>
              <w:pStyle w:val="TableHead"/>
              <w:rPr>
                <w:del w:id="51" w:author="Jeb Pavleas" w:date="2021-04-05T04:26:00Z"/>
              </w:rPr>
            </w:pPr>
            <w:del w:id="52" w:author="Jeb Pavleas" w:date="2021-04-05T04:26:00Z">
              <w:r w:rsidRPr="002E0BA2" w:rsidDel="001C6ACF">
                <w:delText>Table Head</w:delText>
              </w:r>
            </w:del>
          </w:p>
        </w:tc>
        <w:tc>
          <w:tcPr>
            <w:tcW w:w="1359" w:type="dxa"/>
            <w:tcBorders>
              <w:top w:val="single" w:sz="4" w:space="0" w:color="auto"/>
              <w:bottom w:val="single" w:sz="4" w:space="0" w:color="auto"/>
            </w:tcBorders>
          </w:tcPr>
          <w:p w14:paraId="21D62E6D" w14:textId="27B2C243" w:rsidR="000C758C" w:rsidRPr="001C0E07" w:rsidDel="001C6ACF" w:rsidRDefault="000C758C" w:rsidP="00B9323D">
            <w:pPr>
              <w:pStyle w:val="TableHead"/>
              <w:rPr>
                <w:del w:id="53" w:author="Jeb Pavleas" w:date="2021-04-05T04:26:00Z"/>
              </w:rPr>
            </w:pPr>
            <w:del w:id="54" w:author="Jeb Pavleas" w:date="2021-04-05T04:26:00Z">
              <w:r w:rsidRPr="002E0BA2" w:rsidDel="001C6ACF">
                <w:delText>Table Head</w:delText>
              </w:r>
            </w:del>
          </w:p>
        </w:tc>
        <w:tc>
          <w:tcPr>
            <w:tcW w:w="1359" w:type="dxa"/>
            <w:tcBorders>
              <w:top w:val="single" w:sz="4" w:space="0" w:color="auto"/>
              <w:bottom w:val="single" w:sz="4" w:space="0" w:color="auto"/>
            </w:tcBorders>
          </w:tcPr>
          <w:p w14:paraId="30BFCB83" w14:textId="356FFA55" w:rsidR="000C758C" w:rsidRPr="001C0E07" w:rsidDel="001C6ACF" w:rsidRDefault="000C758C" w:rsidP="00B9323D">
            <w:pPr>
              <w:pStyle w:val="TableHead"/>
              <w:rPr>
                <w:del w:id="55" w:author="Jeb Pavleas" w:date="2021-04-05T04:26:00Z"/>
              </w:rPr>
            </w:pPr>
            <w:del w:id="56" w:author="Jeb Pavleas" w:date="2021-04-05T04:26:00Z">
              <w:r w:rsidRPr="002E0BA2" w:rsidDel="001C6ACF">
                <w:delText>Table Head</w:delText>
              </w:r>
            </w:del>
          </w:p>
        </w:tc>
        <w:tc>
          <w:tcPr>
            <w:tcW w:w="1359" w:type="dxa"/>
            <w:tcBorders>
              <w:top w:val="single" w:sz="4" w:space="0" w:color="auto"/>
              <w:bottom w:val="single" w:sz="4" w:space="0" w:color="auto"/>
            </w:tcBorders>
          </w:tcPr>
          <w:p w14:paraId="48EF381B" w14:textId="6301F15F" w:rsidR="000C758C" w:rsidRPr="001C0E07" w:rsidDel="001C6ACF" w:rsidRDefault="000C758C" w:rsidP="00B9323D">
            <w:pPr>
              <w:pStyle w:val="TableHead"/>
              <w:rPr>
                <w:del w:id="57" w:author="Jeb Pavleas" w:date="2021-04-05T04:26:00Z"/>
              </w:rPr>
            </w:pPr>
            <w:del w:id="58" w:author="Jeb Pavleas" w:date="2021-04-05T04:26:00Z">
              <w:r w:rsidRPr="002E0BA2" w:rsidDel="001C6ACF">
                <w:delText>Table Head</w:delText>
              </w:r>
            </w:del>
          </w:p>
        </w:tc>
      </w:tr>
      <w:tr w:rsidR="000C758C" w:rsidRPr="002E0BA2" w:rsidDel="001C6ACF" w14:paraId="66B4D9C2" w14:textId="2329FE66" w:rsidTr="001C6ACF">
        <w:trPr>
          <w:del w:id="59" w:author="Jeb Pavleas" w:date="2021-04-05T04:26:00Z"/>
        </w:trPr>
        <w:tc>
          <w:tcPr>
            <w:tcW w:w="1358" w:type="dxa"/>
          </w:tcPr>
          <w:p w14:paraId="1B57D0A2" w14:textId="3E0F10C1" w:rsidR="000C758C" w:rsidRPr="001C0E07" w:rsidDel="001C6ACF" w:rsidRDefault="000C758C" w:rsidP="00B9323D">
            <w:pPr>
              <w:pStyle w:val="TableText"/>
              <w:rPr>
                <w:del w:id="60" w:author="Jeb Pavleas" w:date="2021-04-05T04:26:00Z"/>
              </w:rPr>
            </w:pPr>
            <w:del w:id="61" w:author="Jeb Pavleas" w:date="2021-04-05T04:26:00Z">
              <w:r w:rsidRPr="002E0BA2" w:rsidDel="001C6ACF">
                <w:delText>Table Text</w:delText>
              </w:r>
            </w:del>
          </w:p>
        </w:tc>
        <w:tc>
          <w:tcPr>
            <w:tcW w:w="1359" w:type="dxa"/>
          </w:tcPr>
          <w:p w14:paraId="12EB9977" w14:textId="73A195EF" w:rsidR="000C758C" w:rsidRPr="001C0E07" w:rsidDel="001C6ACF" w:rsidRDefault="000C758C" w:rsidP="00B9323D">
            <w:pPr>
              <w:pStyle w:val="TableText"/>
              <w:rPr>
                <w:del w:id="62" w:author="Jeb Pavleas" w:date="2021-04-05T04:26:00Z"/>
              </w:rPr>
            </w:pPr>
            <w:del w:id="63" w:author="Jeb Pavleas" w:date="2021-04-05T04:26:00Z">
              <w:r w:rsidRPr="002E0BA2" w:rsidDel="001C6ACF">
                <w:delText>--</w:delText>
              </w:r>
            </w:del>
          </w:p>
        </w:tc>
        <w:tc>
          <w:tcPr>
            <w:tcW w:w="1359" w:type="dxa"/>
          </w:tcPr>
          <w:p w14:paraId="736B3010" w14:textId="778FAC3D" w:rsidR="000C758C" w:rsidRPr="001C0E07" w:rsidDel="001C6ACF" w:rsidRDefault="000C758C" w:rsidP="00B9323D">
            <w:pPr>
              <w:pStyle w:val="TableText"/>
              <w:rPr>
                <w:del w:id="64" w:author="Jeb Pavleas" w:date="2021-04-05T04:26:00Z"/>
              </w:rPr>
            </w:pPr>
            <w:del w:id="65" w:author="Jeb Pavleas" w:date="2021-04-05T04:26:00Z">
              <w:r w:rsidRPr="002E0BA2" w:rsidDel="001C6ACF">
                <w:delText>--</w:delText>
              </w:r>
            </w:del>
          </w:p>
        </w:tc>
        <w:tc>
          <w:tcPr>
            <w:tcW w:w="1359" w:type="dxa"/>
          </w:tcPr>
          <w:p w14:paraId="721FBABD" w14:textId="0178BF43" w:rsidR="000C758C" w:rsidRPr="001C0E07" w:rsidDel="001C6ACF" w:rsidRDefault="000C758C" w:rsidP="00B9323D">
            <w:pPr>
              <w:pStyle w:val="TableText"/>
              <w:rPr>
                <w:del w:id="66" w:author="Jeb Pavleas" w:date="2021-04-05T04:26:00Z"/>
              </w:rPr>
            </w:pPr>
            <w:del w:id="67" w:author="Jeb Pavleas" w:date="2021-04-05T04:26:00Z">
              <w:r w:rsidRPr="002E0BA2" w:rsidDel="001C6ACF">
                <w:delText>Table Text</w:delText>
              </w:r>
            </w:del>
          </w:p>
        </w:tc>
        <w:tc>
          <w:tcPr>
            <w:tcW w:w="1359" w:type="dxa"/>
          </w:tcPr>
          <w:p w14:paraId="464BD846" w14:textId="213C58DE" w:rsidR="000C758C" w:rsidRPr="001C0E07" w:rsidDel="001C6ACF" w:rsidRDefault="000C758C" w:rsidP="00B9323D">
            <w:pPr>
              <w:pStyle w:val="TableText"/>
              <w:rPr>
                <w:del w:id="68" w:author="Jeb Pavleas" w:date="2021-04-05T04:26:00Z"/>
              </w:rPr>
            </w:pPr>
            <w:del w:id="69" w:author="Jeb Pavleas" w:date="2021-04-05T04:26:00Z">
              <w:r w:rsidRPr="002E0BA2" w:rsidDel="001C6ACF">
                <w:delText>Table Text</w:delText>
              </w:r>
            </w:del>
          </w:p>
        </w:tc>
      </w:tr>
      <w:tr w:rsidR="000C758C" w:rsidRPr="002E0BA2" w:rsidDel="001C6ACF" w14:paraId="16184B7B" w14:textId="09064140" w:rsidTr="001C6ACF">
        <w:trPr>
          <w:del w:id="70" w:author="Jeb Pavleas" w:date="2021-04-05T04:26:00Z"/>
        </w:trPr>
        <w:tc>
          <w:tcPr>
            <w:tcW w:w="1358" w:type="dxa"/>
          </w:tcPr>
          <w:p w14:paraId="4312C9A2" w14:textId="3F4F822C" w:rsidR="000C758C" w:rsidRPr="001C0E07" w:rsidDel="001C6ACF" w:rsidRDefault="000C758C" w:rsidP="00B9323D">
            <w:pPr>
              <w:pStyle w:val="TableText"/>
              <w:rPr>
                <w:del w:id="71" w:author="Jeb Pavleas" w:date="2021-04-05T04:26:00Z"/>
              </w:rPr>
            </w:pPr>
            <w:del w:id="72" w:author="Jeb Pavleas" w:date="2021-04-05T04:26:00Z">
              <w:r w:rsidRPr="002E0BA2" w:rsidDel="001C6ACF">
                <w:delText>--</w:delText>
              </w:r>
            </w:del>
          </w:p>
        </w:tc>
        <w:tc>
          <w:tcPr>
            <w:tcW w:w="1359" w:type="dxa"/>
          </w:tcPr>
          <w:p w14:paraId="42CE23BE" w14:textId="37DE7CA8" w:rsidR="000C758C" w:rsidRPr="001C0E07" w:rsidDel="001C6ACF" w:rsidRDefault="000C758C" w:rsidP="00B9323D">
            <w:pPr>
              <w:pStyle w:val="TableText"/>
              <w:rPr>
                <w:del w:id="73" w:author="Jeb Pavleas" w:date="2021-04-05T04:26:00Z"/>
              </w:rPr>
            </w:pPr>
            <w:del w:id="74" w:author="Jeb Pavleas" w:date="2021-04-05T04:26:00Z">
              <w:r w:rsidRPr="002E0BA2" w:rsidDel="001C6ACF">
                <w:delText>Table Text</w:delText>
              </w:r>
            </w:del>
          </w:p>
        </w:tc>
        <w:tc>
          <w:tcPr>
            <w:tcW w:w="1359" w:type="dxa"/>
          </w:tcPr>
          <w:p w14:paraId="793E0C55" w14:textId="3CB9ADBE" w:rsidR="000C758C" w:rsidRPr="001C0E07" w:rsidDel="001C6ACF" w:rsidRDefault="000C758C" w:rsidP="00B9323D">
            <w:pPr>
              <w:pStyle w:val="TableText"/>
              <w:rPr>
                <w:del w:id="75" w:author="Jeb Pavleas" w:date="2021-04-05T04:26:00Z"/>
              </w:rPr>
            </w:pPr>
            <w:del w:id="76" w:author="Jeb Pavleas" w:date="2021-04-05T04:26:00Z">
              <w:r w:rsidRPr="002E0BA2" w:rsidDel="001C6ACF">
                <w:delText>--</w:delText>
              </w:r>
            </w:del>
          </w:p>
        </w:tc>
        <w:tc>
          <w:tcPr>
            <w:tcW w:w="1359" w:type="dxa"/>
          </w:tcPr>
          <w:p w14:paraId="5C6C10B0" w14:textId="6D9734B8" w:rsidR="000C758C" w:rsidRPr="001C0E07" w:rsidDel="001C6ACF" w:rsidRDefault="000C758C" w:rsidP="00B9323D">
            <w:pPr>
              <w:pStyle w:val="TableText"/>
              <w:rPr>
                <w:del w:id="77" w:author="Jeb Pavleas" w:date="2021-04-05T04:26:00Z"/>
              </w:rPr>
            </w:pPr>
            <w:del w:id="78" w:author="Jeb Pavleas" w:date="2021-04-05T04:26:00Z">
              <w:r w:rsidRPr="002E0BA2" w:rsidDel="001C6ACF">
                <w:delText>Table Text</w:delText>
              </w:r>
            </w:del>
          </w:p>
        </w:tc>
        <w:tc>
          <w:tcPr>
            <w:tcW w:w="1359" w:type="dxa"/>
          </w:tcPr>
          <w:p w14:paraId="38C91ADC" w14:textId="740543C8" w:rsidR="000C758C" w:rsidRPr="001C0E07" w:rsidDel="001C6ACF" w:rsidRDefault="000C758C" w:rsidP="00B9323D">
            <w:pPr>
              <w:pStyle w:val="TableText"/>
              <w:rPr>
                <w:del w:id="79" w:author="Jeb Pavleas" w:date="2021-04-05T04:26:00Z"/>
              </w:rPr>
            </w:pPr>
            <w:del w:id="80" w:author="Jeb Pavleas" w:date="2021-04-05T04:26:00Z">
              <w:r w:rsidRPr="002E0BA2" w:rsidDel="001C6ACF">
                <w:delText>Table Text</w:delText>
              </w:r>
            </w:del>
          </w:p>
        </w:tc>
      </w:tr>
      <w:tr w:rsidR="000C758C" w:rsidRPr="002E0BA2" w:rsidDel="001C6ACF" w14:paraId="28E86633" w14:textId="1BE01CAE" w:rsidTr="001C6ACF">
        <w:trPr>
          <w:del w:id="81" w:author="Jeb Pavleas" w:date="2021-04-05T04:26:00Z"/>
        </w:trPr>
        <w:tc>
          <w:tcPr>
            <w:tcW w:w="1358" w:type="dxa"/>
          </w:tcPr>
          <w:p w14:paraId="3D147431" w14:textId="764003ED" w:rsidR="000C758C" w:rsidRPr="001C0E07" w:rsidDel="001C6ACF" w:rsidRDefault="000C758C" w:rsidP="00B9323D">
            <w:pPr>
              <w:pStyle w:val="TableText"/>
              <w:rPr>
                <w:del w:id="82" w:author="Jeb Pavleas" w:date="2021-04-05T04:26:00Z"/>
              </w:rPr>
            </w:pPr>
            <w:del w:id="83" w:author="Jeb Pavleas" w:date="2021-04-05T04:26:00Z">
              <w:r w:rsidRPr="002E0BA2" w:rsidDel="001C6ACF">
                <w:delText>Table Text</w:delText>
              </w:r>
            </w:del>
          </w:p>
        </w:tc>
        <w:tc>
          <w:tcPr>
            <w:tcW w:w="1359" w:type="dxa"/>
          </w:tcPr>
          <w:p w14:paraId="54BA52B7" w14:textId="0598F86F" w:rsidR="000C758C" w:rsidRPr="001C0E07" w:rsidDel="001C6ACF" w:rsidRDefault="000C758C" w:rsidP="00B9323D">
            <w:pPr>
              <w:pStyle w:val="TableText"/>
              <w:rPr>
                <w:del w:id="84" w:author="Jeb Pavleas" w:date="2021-04-05T04:26:00Z"/>
              </w:rPr>
            </w:pPr>
            <w:del w:id="85" w:author="Jeb Pavleas" w:date="2021-04-05T04:26:00Z">
              <w:r w:rsidRPr="002E0BA2" w:rsidDel="001C6ACF">
                <w:delText>Table Text</w:delText>
              </w:r>
            </w:del>
          </w:p>
        </w:tc>
        <w:tc>
          <w:tcPr>
            <w:tcW w:w="1359" w:type="dxa"/>
          </w:tcPr>
          <w:p w14:paraId="0B042B4C" w14:textId="0A7536A7" w:rsidR="000C758C" w:rsidRPr="001C0E07" w:rsidDel="001C6ACF" w:rsidRDefault="000C758C" w:rsidP="00B9323D">
            <w:pPr>
              <w:pStyle w:val="TableText"/>
              <w:rPr>
                <w:del w:id="86" w:author="Jeb Pavleas" w:date="2021-04-05T04:26:00Z"/>
              </w:rPr>
            </w:pPr>
            <w:del w:id="87" w:author="Jeb Pavleas" w:date="2021-04-05T04:26:00Z">
              <w:r w:rsidRPr="002E0BA2" w:rsidDel="001C6ACF">
                <w:delText>Table</w:delText>
              </w:r>
              <w:r w:rsidRPr="001C0E07" w:rsidDel="001C6ACF">
                <w:delText xml:space="preserve"> Text</w:delText>
              </w:r>
            </w:del>
          </w:p>
        </w:tc>
        <w:tc>
          <w:tcPr>
            <w:tcW w:w="1359" w:type="dxa"/>
          </w:tcPr>
          <w:p w14:paraId="39FDBCE7" w14:textId="1D0B754D" w:rsidR="000C758C" w:rsidRPr="001C0E07" w:rsidDel="001C6ACF" w:rsidRDefault="000C758C" w:rsidP="00B9323D">
            <w:pPr>
              <w:pStyle w:val="TableText"/>
              <w:rPr>
                <w:del w:id="88" w:author="Jeb Pavleas" w:date="2021-04-05T04:26:00Z"/>
              </w:rPr>
            </w:pPr>
            <w:del w:id="89" w:author="Jeb Pavleas" w:date="2021-04-05T04:26:00Z">
              <w:r w:rsidRPr="002E0BA2" w:rsidDel="001C6ACF">
                <w:delText>Table Text</w:delText>
              </w:r>
            </w:del>
          </w:p>
        </w:tc>
        <w:tc>
          <w:tcPr>
            <w:tcW w:w="1359" w:type="dxa"/>
          </w:tcPr>
          <w:p w14:paraId="5644CFE5" w14:textId="1D95EE35" w:rsidR="000C758C" w:rsidRPr="001C0E07" w:rsidDel="001C6ACF" w:rsidRDefault="000C758C" w:rsidP="00B9323D">
            <w:pPr>
              <w:pStyle w:val="TableText"/>
              <w:rPr>
                <w:del w:id="90" w:author="Jeb Pavleas" w:date="2021-04-05T04:26:00Z"/>
              </w:rPr>
            </w:pPr>
            <w:del w:id="91" w:author="Jeb Pavleas" w:date="2021-04-05T04:26:00Z">
              <w:r w:rsidRPr="002E0BA2" w:rsidDel="001C6ACF">
                <w:delText>--</w:delText>
              </w:r>
            </w:del>
          </w:p>
        </w:tc>
      </w:tr>
      <w:tr w:rsidR="000C758C" w:rsidRPr="002E0BA2" w:rsidDel="001C6ACF" w14:paraId="1F86E803" w14:textId="21EEBC2A" w:rsidTr="001C6ACF">
        <w:trPr>
          <w:del w:id="92" w:author="Jeb Pavleas" w:date="2021-04-05T04:26:00Z"/>
        </w:trPr>
        <w:tc>
          <w:tcPr>
            <w:tcW w:w="1358" w:type="dxa"/>
            <w:tcBorders>
              <w:bottom w:val="single" w:sz="4" w:space="0" w:color="auto"/>
            </w:tcBorders>
          </w:tcPr>
          <w:p w14:paraId="76A57C7B" w14:textId="783159DA" w:rsidR="000C758C" w:rsidRPr="001C0E07" w:rsidDel="001C6ACF" w:rsidRDefault="000C758C" w:rsidP="00B9323D">
            <w:pPr>
              <w:pStyle w:val="TableText"/>
              <w:rPr>
                <w:del w:id="93" w:author="Jeb Pavleas" w:date="2021-04-05T04:26:00Z"/>
              </w:rPr>
            </w:pPr>
            <w:del w:id="94" w:author="Jeb Pavleas" w:date="2021-04-05T04:26:00Z">
              <w:r w:rsidRPr="002E0BA2" w:rsidDel="001C6ACF">
                <w:delText>Table Text</w:delText>
              </w:r>
            </w:del>
          </w:p>
        </w:tc>
        <w:tc>
          <w:tcPr>
            <w:tcW w:w="1359" w:type="dxa"/>
            <w:tcBorders>
              <w:bottom w:val="single" w:sz="4" w:space="0" w:color="auto"/>
            </w:tcBorders>
          </w:tcPr>
          <w:p w14:paraId="45A55F3D" w14:textId="76441DE7" w:rsidR="000C758C" w:rsidRPr="001C0E07" w:rsidDel="001C6ACF" w:rsidRDefault="000C758C" w:rsidP="00B9323D">
            <w:pPr>
              <w:pStyle w:val="TableText"/>
              <w:rPr>
                <w:del w:id="95" w:author="Jeb Pavleas" w:date="2021-04-05T04:26:00Z"/>
              </w:rPr>
            </w:pPr>
            <w:del w:id="96" w:author="Jeb Pavleas" w:date="2021-04-05T04:26:00Z">
              <w:r w:rsidRPr="002E0BA2" w:rsidDel="001C6ACF">
                <w:delText>Table Text</w:delText>
              </w:r>
            </w:del>
          </w:p>
        </w:tc>
        <w:tc>
          <w:tcPr>
            <w:tcW w:w="1359" w:type="dxa"/>
            <w:tcBorders>
              <w:bottom w:val="single" w:sz="4" w:space="0" w:color="auto"/>
            </w:tcBorders>
          </w:tcPr>
          <w:p w14:paraId="74437801" w14:textId="5342D2C4" w:rsidR="000C758C" w:rsidRPr="001C0E07" w:rsidDel="001C6ACF" w:rsidRDefault="000C758C" w:rsidP="00B9323D">
            <w:pPr>
              <w:pStyle w:val="TableText"/>
              <w:rPr>
                <w:del w:id="97" w:author="Jeb Pavleas" w:date="2021-04-05T04:26:00Z"/>
              </w:rPr>
            </w:pPr>
            <w:del w:id="98" w:author="Jeb Pavleas" w:date="2021-04-05T04:26:00Z">
              <w:r w:rsidRPr="002E0BA2" w:rsidDel="001C6ACF">
                <w:delText>Table Text</w:delText>
              </w:r>
            </w:del>
          </w:p>
        </w:tc>
        <w:tc>
          <w:tcPr>
            <w:tcW w:w="1359" w:type="dxa"/>
            <w:tcBorders>
              <w:bottom w:val="single" w:sz="4" w:space="0" w:color="auto"/>
            </w:tcBorders>
          </w:tcPr>
          <w:p w14:paraId="5B5FBE31" w14:textId="218FA0D5" w:rsidR="000C758C" w:rsidRPr="001C0E07" w:rsidDel="001C6ACF" w:rsidRDefault="000C758C" w:rsidP="00B9323D">
            <w:pPr>
              <w:pStyle w:val="TableText"/>
              <w:rPr>
                <w:del w:id="99" w:author="Jeb Pavleas" w:date="2021-04-05T04:26:00Z"/>
              </w:rPr>
            </w:pPr>
            <w:del w:id="100" w:author="Jeb Pavleas" w:date="2021-04-05T04:26:00Z">
              <w:r w:rsidRPr="002E0BA2" w:rsidDel="001C6ACF">
                <w:delText>--</w:delText>
              </w:r>
            </w:del>
          </w:p>
        </w:tc>
        <w:tc>
          <w:tcPr>
            <w:tcW w:w="1359" w:type="dxa"/>
            <w:tcBorders>
              <w:bottom w:val="single" w:sz="4" w:space="0" w:color="auto"/>
            </w:tcBorders>
          </w:tcPr>
          <w:p w14:paraId="03103326" w14:textId="5F92E882" w:rsidR="000C758C" w:rsidRPr="001C0E07" w:rsidDel="001C6ACF" w:rsidRDefault="000C758C" w:rsidP="00B9323D">
            <w:pPr>
              <w:pStyle w:val="TableText"/>
              <w:rPr>
                <w:del w:id="101" w:author="Jeb Pavleas" w:date="2021-04-05T04:26:00Z"/>
              </w:rPr>
            </w:pPr>
            <w:del w:id="102" w:author="Jeb Pavleas" w:date="2021-04-05T04:26:00Z">
              <w:r w:rsidRPr="002E0BA2" w:rsidDel="001C6ACF">
                <w:delText>Table Text</w:delText>
              </w:r>
            </w:del>
          </w:p>
        </w:tc>
      </w:tr>
    </w:tbl>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386DCFAF" w:rsidR="001C6ACF" w:rsidRDefault="001C6ACF" w:rsidP="001C6ACF">
      <w:pPr>
        <w:pStyle w:val="Bullet"/>
      </w:pPr>
      <w:r>
        <w:t xml:space="preserve">Control the </w:t>
      </w:r>
      <w:del w:id="103" w:author="Kelvin Sung" w:date="2021-04-11T10:13:00Z">
        <w:r w:rsidRPr="001C6ACF" w:rsidDel="00FD163F">
          <w:rPr>
            <w:rStyle w:val="CodeInline"/>
          </w:rPr>
          <w:delText>Renderable</w:delText>
        </w:r>
        <w:r w:rsidDel="00FD163F">
          <w:delText xml:space="preserve"> object’s </w:delText>
        </w:r>
      </w:del>
      <w:r>
        <w:t xml:space="preserve">position, size, and rotation </w:t>
      </w:r>
      <w:ins w:id="104" w:author="Kelvin Sung" w:date="2021-04-11T10:13:00Z">
        <w:r w:rsidR="00FD163F">
          <w:t xml:space="preserve">of </w:t>
        </w:r>
        <w:r w:rsidR="00FD163F" w:rsidRPr="001C6ACF">
          <w:rPr>
            <w:rStyle w:val="CodeInline"/>
          </w:rPr>
          <w:t>Renderable</w:t>
        </w:r>
        <w:r w:rsidR="00FD163F">
          <w:t xml:space="preserve"> object</w:t>
        </w:r>
      </w:ins>
      <w:ins w:id="105" w:author="Kelvin Sung" w:date="2021-04-11T10:14:00Z">
        <w:r w:rsidR="00FD163F">
          <w:t>s</w:t>
        </w:r>
      </w:ins>
      <w:ins w:id="106" w:author="Kelvin Sung" w:date="2021-04-11T10:13:00Z">
        <w:r w:rsidR="00FD163F">
          <w:t xml:space="preserve"> </w:t>
        </w:r>
      </w:ins>
      <w:r>
        <w:t>to construct complex movements and animations</w:t>
      </w:r>
    </w:p>
    <w:p w14:paraId="2A7B6C49" w14:textId="6920ECA9" w:rsidR="001C6ACF" w:rsidRDefault="001C6ACF" w:rsidP="001C6ACF">
      <w:pPr>
        <w:pStyle w:val="Bullet"/>
      </w:pPr>
      <w:r>
        <w:t xml:space="preserve">Receive keyboard input from the player </w:t>
      </w:r>
      <w:del w:id="107" w:author="Kelvin Sung" w:date="2021-04-11T10:14:00Z">
        <w:r w:rsidDel="006042CD">
          <w:delText xml:space="preserve">and </w:delText>
        </w:r>
      </w:del>
      <w:ins w:id="108" w:author="Kelvin Sung" w:date="2021-04-11T10:14:00Z">
        <w:r w:rsidR="006042CD">
          <w:t xml:space="preserve">to control and </w:t>
        </w:r>
      </w:ins>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03FC3E0F"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w:t>
      </w:r>
      <w:del w:id="109" w:author="Kelvin Sung" w:date="2021-04-11T10:16:00Z">
        <w:r w:rsidDel="002C1F7C">
          <w:delText xml:space="preserve">input </w:delText>
        </w:r>
      </w:del>
      <w:r>
        <w:t>functionality</w:t>
      </w:r>
      <w:del w:id="110" w:author="Kelvin Sung" w:date="2021-04-11T10:16:00Z">
        <w:r w:rsidDel="002C1F7C">
          <w:delText xml:space="preserve"> into the game engine</w:delText>
        </w:r>
      </w:del>
      <w:r>
        <w:t xml:space="preserve">.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w:t>
      </w:r>
      <w:r>
        <w:lastRenderedPageBreak/>
        <w:t xml:space="preserve">corresponding example projects. Additionally, game scene architecture will be 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1DD2B575" w:rsidR="001C6ACF" w:rsidRDefault="001C6ACF" w:rsidP="001C6ACF">
      <w:pPr>
        <w:pStyle w:val="BodyTextCont"/>
      </w:pPr>
      <w:r>
        <w:t>To convey the proper sense of instantaneity, each cycle of the game loop must be completed within a normal human’s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ins w:id="111" w:author="Kelvin Sung" w:date="2021-04-11T10:21:00Z">
        <w:r w:rsidR="003C47A8">
          <w:t xml:space="preserve"> rate of this </w:t>
        </w:r>
      </w:ins>
      <w:del w:id="112" w:author="Kelvin Sung" w:date="2021-04-11T10:21:00Z">
        <w:r w:rsidDel="003C47A8">
          <w:delText xml:space="preserve"> game loop </w:delText>
        </w:r>
      </w:del>
      <w:r>
        <w:t>cycle</w:t>
      </w:r>
      <w:del w:id="113" w:author="Kelvin Sung" w:date="2021-04-11T10:21:00Z">
        <w:r w:rsidDel="003C47A8">
          <w:delText>’s</w:delText>
        </w:r>
        <w:r w:rsidDel="002711B4">
          <w:delText xml:space="preserve"> </w:delText>
        </w:r>
        <w:r w:rsidDel="003C47A8">
          <w:delText xml:space="preserve">rate </w:delText>
        </w:r>
        <w:r w:rsidDel="002711B4">
          <w:delText xml:space="preserve">can also be expressed </w:delText>
        </w:r>
      </w:del>
      <w:ins w:id="114" w:author="Kelvin Sung" w:date="2021-04-11T10:21:00Z">
        <w:r w:rsidR="002711B4">
          <w:t xml:space="preserve"> is also referred to </w:t>
        </w:r>
      </w:ins>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070BEE09" w:rsidR="00870193" w:rsidRDefault="00870193" w:rsidP="00870193">
      <w:pPr>
        <w:pStyle w:val="BodyTextFirst"/>
      </w:pPr>
      <w:r w:rsidRPr="00870193">
        <w:t xml:space="preserve">A game loop is the mechanism through which logic and drawing are continuously executed. A simple game loop consists of </w:t>
      </w:r>
      <w:ins w:id="115" w:author="Kelvin Sung" w:date="2021-04-11T10:24:00Z">
        <w:r w:rsidR="00BE366C">
          <w:t xml:space="preserve">drawing all objects, </w:t>
        </w:r>
      </w:ins>
      <w:r w:rsidRPr="00870193">
        <w:t xml:space="preserve">processing the </w:t>
      </w:r>
      <w:ins w:id="116" w:author="Kelvin Sung" w:date="2021-04-11T10:24:00Z">
        <w:r w:rsidR="00BE366C">
          <w:t xml:space="preserve">player </w:t>
        </w:r>
      </w:ins>
      <w:r w:rsidRPr="00870193">
        <w:t xml:space="preserve">input, </w:t>
      </w:r>
      <w:ins w:id="117" w:author="Kelvin Sung" w:date="2021-04-11T10:24:00Z">
        <w:r w:rsidR="00BE366C">
          <w:t xml:space="preserve">and </w:t>
        </w:r>
      </w:ins>
      <w:r w:rsidRPr="00870193">
        <w:t xml:space="preserve">updating the state of </w:t>
      </w:r>
      <w:del w:id="118" w:author="Kelvin Sung" w:date="2021-04-11T10:25:00Z">
        <w:r w:rsidRPr="00870193" w:rsidDel="00BE366C">
          <w:delText xml:space="preserve">objects, and drawing </w:delText>
        </w:r>
      </w:del>
      <w:r w:rsidRPr="00870193">
        <w:t>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rPr>
          <w:ins w:id="119" w:author="Kelvin Sung" w:date="2021-04-11T10:24:00Z"/>
        </w:rPr>
      </w:pPr>
      <w:r>
        <w:t>while(game running) {</w:t>
      </w:r>
    </w:p>
    <w:p w14:paraId="46A1DA7B" w14:textId="77777777" w:rsidR="00142E59" w:rsidDel="00142E59" w:rsidRDefault="00142E59" w:rsidP="00142E59">
      <w:pPr>
        <w:pStyle w:val="Code"/>
        <w:rPr>
          <w:del w:id="120" w:author="Kelvin Sung" w:date="2021-04-11T10:24:00Z"/>
          <w:moveTo w:id="121" w:author="Kelvin Sung" w:date="2021-04-11T10:24:00Z"/>
        </w:rPr>
      </w:pPr>
      <w:moveToRangeStart w:id="122" w:author="Kelvin Sung" w:date="2021-04-11T10:24:00Z" w:name="move69029060"/>
      <w:moveTo w:id="123" w:author="Kelvin Sung" w:date="2021-04-11T10:24:00Z">
        <w:r>
          <w:t xml:space="preserve">    </w:t>
        </w:r>
        <w:commentRangeStart w:id="124"/>
        <w:r>
          <w:t>draw();</w:t>
        </w:r>
        <w:commentRangeEnd w:id="124"/>
        <w:r>
          <w:rPr>
            <w:rStyle w:val="CommentReference"/>
            <w:rFonts w:asciiTheme="minorHAnsi" w:hAnsiTheme="minorHAnsi"/>
            <w:noProof w:val="0"/>
          </w:rPr>
          <w:commentReference w:id="124"/>
        </w:r>
      </w:moveTo>
    </w:p>
    <w:moveToRangeEnd w:id="122"/>
    <w:p w14:paraId="351A2247" w14:textId="77777777" w:rsidR="00142E59" w:rsidRDefault="00142E59" w:rsidP="00870193">
      <w:pPr>
        <w:pStyle w:val="Code"/>
      </w:pP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761ACEBE" w14:textId="35BEAA5C" w:rsidR="00870193" w:rsidDel="00142E59" w:rsidRDefault="00870193" w:rsidP="00870193">
      <w:pPr>
        <w:pStyle w:val="Code"/>
        <w:rPr>
          <w:moveFrom w:id="125" w:author="Kelvin Sung" w:date="2021-04-11T10:24:00Z"/>
        </w:rPr>
      </w:pPr>
      <w:moveFromRangeStart w:id="126" w:author="Kelvin Sung" w:date="2021-04-11T10:24:00Z" w:name="move69029060"/>
      <w:moveFrom w:id="127" w:author="Kelvin Sung" w:date="2021-04-11T10:24:00Z">
        <w:r w:rsidDel="00142E59">
          <w:t xml:space="preserve">    </w:t>
        </w:r>
        <w:commentRangeStart w:id="128"/>
        <w:r w:rsidDel="00142E59">
          <w:t>draw();</w:t>
        </w:r>
        <w:commentRangeEnd w:id="128"/>
        <w:r w:rsidR="006D172A" w:rsidDel="00142E59">
          <w:rPr>
            <w:rStyle w:val="CommentReference"/>
            <w:rFonts w:asciiTheme="minorHAnsi" w:hAnsiTheme="minorHAnsi"/>
            <w:noProof w:val="0"/>
          </w:rPr>
          <w:commentReference w:id="128"/>
        </w:r>
      </w:moveFrom>
    </w:p>
    <w:moveFromRangeEnd w:id="126"/>
    <w:p w14:paraId="643DD576" w14:textId="348D1AEE" w:rsidR="00870193" w:rsidRDefault="00870193" w:rsidP="00870193">
      <w:pPr>
        <w:pStyle w:val="Code"/>
      </w:pPr>
      <w:r>
        <w:t>}</w:t>
      </w:r>
    </w:p>
    <w:p w14:paraId="244EEE96" w14:textId="1CE25455"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w:t>
      </w:r>
      <w:commentRangeStart w:id="129"/>
      <w:r w:rsidRPr="00870193">
        <w:t>prioritize which operations to emphasis</w:t>
      </w:r>
      <w:commentRangeEnd w:id="129"/>
      <w:r>
        <w:rPr>
          <w:rStyle w:val="CommentReference"/>
          <w:rFonts w:asciiTheme="minorHAnsi" w:hAnsiTheme="minorHAnsi"/>
        </w:rPr>
        <w:commentReference w:id="129"/>
      </w:r>
      <w:r w:rsidRPr="00870193">
        <w:t xml:space="preserve"> and which to skip.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38D03275" w:rsidR="00BA3298" w:rsidRDefault="00870193" w:rsidP="00BA3298">
      <w:pPr>
        <w:pStyle w:val="Code"/>
        <w:rPr>
          <w:ins w:id="130" w:author="Kelvin Sung" w:date="2021-04-11T10:26:00Z"/>
        </w:rPr>
      </w:pPr>
      <w:del w:id="131" w:author="Kelvin Sung" w:date="2021-04-11T10:26:00Z">
        <w:r w:rsidDel="00BA3298">
          <w:delText xml:space="preserve">    </w:delText>
        </w:r>
      </w:del>
      <w:commentRangeStart w:id="132"/>
      <w:ins w:id="133" w:author="Kelvin Sung" w:date="2021-04-11T10:26:00Z">
        <w:r w:rsidR="00BA3298">
          <w:t xml:space="preserve">    draw();</w:t>
        </w:r>
        <w:commentRangeEnd w:id="132"/>
        <w:r w:rsidR="00BA3298">
          <w:rPr>
            <w:rStyle w:val="CommentReference"/>
            <w:rFonts w:asciiTheme="minorHAnsi" w:hAnsiTheme="minorHAnsi"/>
            <w:noProof w:val="0"/>
          </w:rPr>
          <w:commentReference w:id="132"/>
        </w:r>
      </w:ins>
    </w:p>
    <w:p w14:paraId="17DB48BF" w14:textId="041FF8A1" w:rsidR="00870193" w:rsidRDefault="00BA3298" w:rsidP="00870193">
      <w:pPr>
        <w:pStyle w:val="Code"/>
      </w:pPr>
      <w:ins w:id="134" w:author="Kelvin Sung" w:date="2021-04-11T10:26:00Z">
        <w:r>
          <w:t xml:space="preserve">    </w:t>
        </w:r>
      </w:ins>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7D3B1AEF" w14:textId="46F7E330" w:rsidR="00870193" w:rsidDel="00BA3298" w:rsidRDefault="00870193" w:rsidP="00870193">
      <w:pPr>
        <w:pStyle w:val="Code"/>
        <w:rPr>
          <w:del w:id="135" w:author="Kelvin Sung" w:date="2021-04-11T10:26:00Z"/>
        </w:rPr>
      </w:pPr>
      <w:commentRangeStart w:id="136"/>
      <w:del w:id="137" w:author="Kelvin Sung" w:date="2021-04-11T10:26:00Z">
        <w:r w:rsidDel="00BA3298">
          <w:delText xml:space="preserve">    draw();</w:delText>
        </w:r>
        <w:commentRangeEnd w:id="136"/>
        <w:r w:rsidR="006D172A" w:rsidDel="00BA3298">
          <w:rPr>
            <w:rStyle w:val="CommentReference"/>
            <w:rFonts w:asciiTheme="minorHAnsi" w:hAnsiTheme="minorHAnsi"/>
            <w:noProof w:val="0"/>
          </w:rPr>
          <w:commentReference w:id="136"/>
        </w:r>
      </w:del>
    </w:p>
    <w:p w14:paraId="31CA0EA8" w14:textId="3391F332" w:rsidR="00870193" w:rsidRDefault="00870193" w:rsidP="00870193">
      <w:pPr>
        <w:pStyle w:val="Code"/>
      </w:pPr>
      <w:r>
        <w:t>}</w:t>
      </w:r>
    </w:p>
    <w:p w14:paraId="514B3DFF" w14:textId="3A76D07A"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is caught up. This means that the </w:t>
      </w:r>
      <w:proofErr w:type="gramStart"/>
      <w:r w:rsidRPr="00870193">
        <w:rPr>
          <w:rStyle w:val="CodeInline"/>
        </w:rPr>
        <w:t>draw(</w:t>
      </w:r>
      <w:proofErr w:type="gramEnd"/>
      <w:r w:rsidRPr="00870193">
        <w:rPr>
          <w:rStyle w:val="CodeInline"/>
        </w:rPr>
        <w:t>)</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w:t>
      </w:r>
      <w:del w:id="138" w:author="Kelvin Sung" w:date="2021-04-11T10:28:00Z">
        <w:r w:rsidDel="00981BC0">
          <w:delText xml:space="preserve">be </w:delText>
        </w:r>
      </w:del>
      <w:r>
        <w:t xml:space="preserve">function correctly. </w:t>
      </w:r>
    </w:p>
    <w:p w14:paraId="4E963EF2" w14:textId="68A0C503" w:rsidR="00870193" w:rsidRDefault="00870193" w:rsidP="00870193">
      <w:pPr>
        <w:pStyle w:val="BodyTextCont"/>
      </w:pPr>
      <w:r>
        <w:t xml:space="preserve">Notice that the while loop that encompasses the </w:t>
      </w:r>
      <w:proofErr w:type="gramStart"/>
      <w:r w:rsidRPr="00870193">
        <w:rPr>
          <w:rStyle w:val="CodeInline"/>
        </w:rPr>
        <w:t>update(</w:t>
      </w:r>
      <w:proofErr w:type="gramEnd"/>
      <w:r w:rsidRPr="00870193">
        <w:rPr>
          <w:rStyle w:val="CodeInline"/>
        </w:rPr>
        <w:t>)</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366A0599"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del w:id="139" w:author="Kelvin Sung" w:date="2021-04-11T10:31:00Z">
        <w:r w:rsidR="00D8445E" w:rsidDel="00981BC0">
          <w:delText xml:space="preserve">update and </w:delText>
        </w:r>
      </w:del>
      <w:r w:rsidR="00D8445E">
        <w:t xml:space="preserve">draw </w:t>
      </w:r>
      <w:ins w:id="140" w:author="Kelvin Sung" w:date="2021-04-11T10:31:00Z">
        <w:r w:rsidR="00981BC0">
          <w:t xml:space="preserve">and update </w:t>
        </w:r>
      </w:ins>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4984B983" w:rsidR="00D8445E" w:rsidRDefault="00D8445E" w:rsidP="00D8445E">
      <w:pPr>
        <w:pStyle w:val="BodyTextFirst"/>
      </w:pPr>
      <w:r w:rsidRPr="00D8445E">
        <w:t xml:space="preserve">This project demonstrates how to incorporate a game loop into your game engine and to support real-time animation by </w:t>
      </w:r>
      <w:del w:id="141" w:author="Kelvin Sung" w:date="2021-04-11T10:32:00Z">
        <w:r w:rsidRPr="00D8445E" w:rsidDel="00A32738">
          <w:delText xml:space="preserve">updating and </w:delText>
        </w:r>
      </w:del>
      <w:r w:rsidRPr="00D8445E">
        <w:t xml:space="preserve">drawing </w:t>
      </w:r>
      <w:ins w:id="142" w:author="Kelvin Sung" w:date="2021-04-11T10:32:00Z">
        <w:r w:rsidR="00A32738">
          <w:t xml:space="preserve">and updating </w:t>
        </w:r>
        <w:proofErr w:type="spellStart"/>
        <w:r w:rsidR="0024759B" w:rsidRPr="0024759B">
          <w:rPr>
            <w:rStyle w:val="CodeInline"/>
            <w:rPrChange w:id="143" w:author="Kelvin Sung" w:date="2021-04-11T10:32:00Z">
              <w:rPr/>
            </w:rPrChange>
          </w:rPr>
          <w:t>Renderable</w:t>
        </w:r>
        <w:r w:rsidR="0024759B">
          <w:t>s</w:t>
        </w:r>
      </w:ins>
      <w:proofErr w:type="spellEnd"/>
      <w:del w:id="144" w:author="Kelvin Sung" w:date="2021-04-11T10:32:00Z">
        <w:r w:rsidRPr="00D8445E" w:rsidDel="0024759B">
          <w:delText>the squares accordingly</w:delText>
        </w:r>
      </w:del>
      <w:r w:rsidRPr="00D8445E">
        <w:t xml:space="preserve">. 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lastRenderedPageBreak/>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752336C" w:rsidR="00D8445E" w:rsidRPr="00D8445E" w:rsidRDefault="00D8445E" w:rsidP="00D8445E">
      <w:pPr>
        <w:pStyle w:val="Bullet"/>
      </w:pPr>
      <w:r w:rsidRPr="00D8445E">
        <w:t xml:space="preserve">To gain experience with continuous </w:t>
      </w:r>
      <w:del w:id="145" w:author="Kelvin Sung" w:date="2021-04-11T10:33:00Z">
        <w:r w:rsidRPr="00D8445E" w:rsidDel="002B4FBD">
          <w:delText xml:space="preserve">update and </w:delText>
        </w:r>
      </w:del>
      <w:r w:rsidRPr="00D8445E">
        <w:t xml:space="preserve">draw </w:t>
      </w:r>
      <w:ins w:id="146" w:author="Kelvin Sung" w:date="2021-04-11T10:33:00Z">
        <w:r w:rsidR="002B4FBD">
          <w:t xml:space="preserve">and update </w:t>
        </w:r>
      </w:ins>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217A122"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del w:id="147" w:author="Kelvin Sung" w:date="2021-04-11T10:34:00Z">
        <w:r w:rsidRPr="00D8445E" w:rsidDel="002B4FBD">
          <w:delText xml:space="preserve">implemented </w:delText>
        </w:r>
      </w:del>
      <w:ins w:id="148" w:author="Kelvin Sung" w:date="2021-04-11T10:34:00Z">
        <w:r w:rsidR="002B4FBD">
          <w:t>located</w:t>
        </w:r>
        <w:r w:rsidR="002B4FBD" w:rsidRPr="00D8445E">
          <w:t xml:space="preserve"> </w:t>
        </w:r>
      </w:ins>
      <w:r w:rsidRPr="00D8445E">
        <w:t>similar</w:t>
      </w:r>
      <w:r w:rsidR="007B7B4C">
        <w:t>ly</w:t>
      </w:r>
      <w:r w:rsidRPr="00D8445E">
        <w:t xml:space="preserve"> to</w:t>
      </w:r>
      <w:ins w:id="149" w:author="Kelvin Sung" w:date="2021-04-11T10:34:00Z">
        <w:r w:rsidR="002B4FBD">
          <w:t xml:space="preserve"> that of</w:t>
        </w:r>
      </w:ins>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66A8A629" w:rsidR="007B7B4C" w:rsidRDefault="00A6316D" w:rsidP="00B9323D">
      <w:pPr>
        <w:pStyle w:val="NumList"/>
      </w:pPr>
      <w:r w:rsidRPr="00A6316D">
        <w:lastRenderedPageBreak/>
        <w:t>Add the following instance variables to keep track of frame rate, processing time</w:t>
      </w:r>
      <w:r>
        <w:t xml:space="preserve"> or milliseconds per frame</w:t>
      </w:r>
      <w:r w:rsidRPr="00A6316D">
        <w:t xml:space="preserve">, </w:t>
      </w:r>
      <w:r>
        <w:t xml:space="preserve">the </w:t>
      </w:r>
      <w:proofErr w:type="spellStart"/>
      <w:r w:rsidR="00462CCE">
        <w:t>gameloop’s</w:t>
      </w:r>
      <w:proofErr w:type="spellEnd"/>
      <w:r w:rsidR="00462CCE">
        <w:t xml:space="preserve">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4D56446C" w:rsidR="008E7FCF" w:rsidRPr="008E7FCF" w:rsidRDefault="008E7FCF" w:rsidP="008E7FCF">
      <w:pPr>
        <w:pStyle w:val="Code"/>
      </w:pPr>
      <w:r w:rsidRPr="008E7FCF">
        <w:t xml:space="preserve">const </w:t>
      </w:r>
      <w:del w:id="150" w:author="Kelvin Sung" w:date="2021-04-11T10:40:00Z">
        <w:r w:rsidRPr="008E7FCF" w:rsidDel="00F70D3B">
          <w:delText>UPS</w:delText>
        </w:r>
      </w:del>
      <w:ins w:id="151" w:author="Kelvin Sung" w:date="2021-04-11T10:40:00Z">
        <w:r w:rsidR="00F70D3B">
          <w:t>kUPS</w:t>
        </w:r>
      </w:ins>
      <w:r w:rsidRPr="008E7FCF">
        <w:t xml:space="preserve"> = 60; // Updates per second</w:t>
      </w:r>
    </w:p>
    <w:p w14:paraId="1B6D975D" w14:textId="2AB1A906" w:rsidR="008E7FCF" w:rsidRPr="008E7FCF" w:rsidRDefault="008E7FCF" w:rsidP="008E7FCF">
      <w:pPr>
        <w:pStyle w:val="Code"/>
      </w:pPr>
      <w:r w:rsidRPr="008E7FCF">
        <w:t xml:space="preserve">const </w:t>
      </w:r>
      <w:del w:id="152" w:author="Kelvin Sung" w:date="2021-04-11T10:41:00Z">
        <w:r w:rsidRPr="008E7FCF" w:rsidDel="00F70D3B">
          <w:delText>MPF</w:delText>
        </w:r>
      </w:del>
      <w:ins w:id="153" w:author="Kelvin Sung" w:date="2021-04-11T10:41:00Z">
        <w:r w:rsidR="00F70D3B">
          <w:t>kMPF</w:t>
        </w:r>
      </w:ins>
      <w:r w:rsidRPr="008E7FCF">
        <w:t xml:space="preserve"> = 1000 / </w:t>
      </w:r>
      <w:del w:id="154" w:author="Kelvin Sung" w:date="2021-04-11T10:40:00Z">
        <w:r w:rsidRPr="008E7FCF" w:rsidDel="00F70D3B">
          <w:delText>UPS</w:delText>
        </w:r>
      </w:del>
      <w:ins w:id="155" w:author="Kelvin Sung" w:date="2021-04-11T10:40:00Z">
        <w:r w:rsidR="00F70D3B">
          <w:t>kUPS</w:t>
        </w:r>
      </w:ins>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71492A08" w:rsidR="00462CCE" w:rsidRDefault="00462CCE" w:rsidP="008E7FCF">
      <w:pPr>
        <w:pStyle w:val="BodyTextFirst"/>
      </w:pPr>
      <w:r w:rsidRPr="00462CCE">
        <w:t xml:space="preserve">Notice that </w:t>
      </w:r>
      <w:del w:id="156" w:author="Kelvin Sung" w:date="2021-04-11T10:40:00Z">
        <w:r w:rsidR="006B1942" w:rsidDel="00F70D3B">
          <w:rPr>
            <w:rStyle w:val="CodeInline"/>
          </w:rPr>
          <w:delText>U</w:delText>
        </w:r>
        <w:r w:rsidRPr="00462CCE" w:rsidDel="00F70D3B">
          <w:rPr>
            <w:rStyle w:val="CodeInline"/>
          </w:rPr>
          <w:delText>PS</w:delText>
        </w:r>
      </w:del>
      <w:proofErr w:type="spellStart"/>
      <w:ins w:id="157" w:author="Kelvin Sung" w:date="2021-04-11T10:40:00Z">
        <w:r w:rsidR="00F70D3B">
          <w:rPr>
            <w:rStyle w:val="CodeInline"/>
          </w:rPr>
          <w:t>kUPS</w:t>
        </w:r>
      </w:ins>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ins w:id="158" w:author="Kelvin Sung" w:date="2021-04-11T10:45:00Z">
        <w:r w:rsidR="009139C2">
          <w:t xml:space="preserve">it is set to 60, or 60 updates per second. </w:t>
        </w:r>
      </w:ins>
      <w:ins w:id="159" w:author="Kelvin Sung" w:date="2021-04-11T10:47:00Z">
        <w:r w:rsidR="009E51CF">
          <w:t>The</w:t>
        </w:r>
      </w:ins>
      <w:ins w:id="160" w:author="Kelvin Sung" w:date="2021-04-11T10:48:00Z">
        <w:r w:rsidR="009E51CF">
          <w:t xml:space="preserve"> time available for each update is simply 1/60 seconds. </w:t>
        </w:r>
      </w:ins>
      <w:ins w:id="161" w:author="Kelvin Sung" w:date="2021-04-11T10:49:00Z">
        <w:r w:rsidR="00B73A09">
          <w:t xml:space="preserve">Since there are 1000 </w:t>
        </w:r>
      </w:ins>
      <w:ins w:id="162" w:author="Kelvin Sung" w:date="2021-04-11T10:46:00Z">
        <w:r w:rsidR="009139C2">
          <w:t>milliseconds</w:t>
        </w:r>
      </w:ins>
      <w:ins w:id="163" w:author="Kelvin Sung" w:date="2021-04-11T10:49:00Z">
        <w:r w:rsidR="00B73A09">
          <w:t xml:space="preserve"> in a second</w:t>
        </w:r>
      </w:ins>
      <w:ins w:id="164" w:author="Kelvin Sung" w:date="2021-04-11T10:46:00Z">
        <w:r w:rsidR="009139C2">
          <w:t>,</w:t>
        </w:r>
      </w:ins>
      <w:ins w:id="165" w:author="Kelvin Sung" w:date="2021-04-11T10:49:00Z">
        <w:r w:rsidR="00B73A09">
          <w:t xml:space="preserve"> </w:t>
        </w:r>
      </w:ins>
      <w:del w:id="166" w:author="Kelvin Sung" w:date="2021-04-11T10:45:00Z">
        <w:r w:rsidRPr="00462CCE" w:rsidDel="009139C2">
          <w:delText xml:space="preserve">that </w:delText>
        </w:r>
      </w:del>
      <w:ins w:id="167" w:author="Kelvin Sung" w:date="2021-04-11T10:46:00Z">
        <w:r w:rsidR="009139C2">
          <w:t>t</w:t>
        </w:r>
      </w:ins>
      <w:ins w:id="168" w:author="Kelvin Sung" w:date="2021-04-11T10:45:00Z">
        <w:r w:rsidR="009139C2">
          <w:t>he</w:t>
        </w:r>
      </w:ins>
      <w:ins w:id="169" w:author="Kelvin Sung" w:date="2021-04-11T10:46:00Z">
        <w:r w:rsidR="009139C2">
          <w:t xml:space="preserve"> </w:t>
        </w:r>
      </w:ins>
      <w:ins w:id="170" w:author="Kelvin Sung" w:date="2021-04-11T10:48:00Z">
        <w:r w:rsidR="009E51CF">
          <w:t xml:space="preserve">available </w:t>
        </w:r>
      </w:ins>
      <w:ins w:id="171" w:author="Kelvin Sung" w:date="2021-04-11T10:47:00Z">
        <w:r w:rsidR="009139C2">
          <w:t xml:space="preserve">time for each </w:t>
        </w:r>
      </w:ins>
      <w:ins w:id="172" w:author="Kelvin Sung" w:date="2021-04-11T10:46:00Z">
        <w:r w:rsidR="009139C2">
          <w:t xml:space="preserve">update </w:t>
        </w:r>
      </w:ins>
      <w:ins w:id="173" w:author="Kelvin Sung" w:date="2021-04-11T10:49:00Z">
        <w:r w:rsidR="00B73A09">
          <w:t xml:space="preserve">in milliseconds </w:t>
        </w:r>
      </w:ins>
      <w:ins w:id="174" w:author="Kelvin Sung" w:date="2021-04-11T10:46:00Z">
        <w:r w:rsidR="009139C2">
          <w:t>is</w:t>
        </w:r>
      </w:ins>
      <w:ins w:id="175" w:author="Kelvin Sung" w:date="2021-04-11T10:45:00Z">
        <w:r w:rsidR="009139C2">
          <w:t xml:space="preserve"> </w:t>
        </w:r>
      </w:ins>
      <w:del w:id="176" w:author="Kelvin Sung" w:date="2021-04-11T10:42:00Z">
        <w:r w:rsidRPr="00462CCE" w:rsidDel="00F70D3B">
          <w:rPr>
            <w:rStyle w:val="CodeInline"/>
          </w:rPr>
          <w:delText>MPF</w:delText>
        </w:r>
      </w:del>
      <w:del w:id="177" w:author="Kelvin Sung" w:date="2021-04-11T10:46:00Z">
        <w:r w:rsidRPr="00462CCE" w:rsidDel="009139C2">
          <w:delText xml:space="preserve"> </w:delText>
        </w:r>
      </w:del>
      <w:del w:id="178" w:author="Kelvin Sung" w:date="2021-04-11T10:47:00Z">
        <w:r w:rsidRPr="00462CCE" w:rsidDel="009139C2">
          <w:delText>is milliseconds per frame</w:delText>
        </w:r>
      </w:del>
      <w:del w:id="179" w:author="Kelvin Sung" w:date="2021-04-11T10:45:00Z">
        <w:r w:rsidRPr="00462CCE" w:rsidDel="009139C2">
          <w:delText xml:space="preserve">. </w:delText>
        </w:r>
      </w:del>
      <w:del w:id="180" w:author="Kelvin Sung" w:date="2021-04-11T10:43:00Z">
        <w:r w:rsidRPr="00462CCE" w:rsidDel="009139C2">
          <w:delText>It is important to</w:delText>
        </w:r>
        <w:r w:rsidDel="009139C2">
          <w:delText xml:space="preserve"> try and</w:delText>
        </w:r>
        <w:r w:rsidRPr="00462CCE" w:rsidDel="009139C2">
          <w:delText xml:space="preserve"> maintain the game at an update </w:delText>
        </w:r>
      </w:del>
      <w:del w:id="181" w:author="Kelvin Sung" w:date="2021-04-11T10:37:00Z">
        <w:r w:rsidRPr="00462CCE" w:rsidDel="002B4FBD">
          <w:delText xml:space="preserve">interval </w:delText>
        </w:r>
      </w:del>
      <w:del w:id="182" w:author="Kelvin Sung" w:date="2021-04-11T10:43:00Z">
        <w:r w:rsidRPr="00E80754" w:rsidDel="009139C2">
          <w:delText xml:space="preserve">of </w:delText>
        </w:r>
        <w:r w:rsidR="00E80754" w:rsidRPr="00E80754" w:rsidDel="009139C2">
          <w:delText>60 updates per second</w:delText>
        </w:r>
      </w:del>
      <w:ins w:id="183" w:author="Kelvin Sung" w:date="2021-04-11T10:43:00Z">
        <w:r w:rsidR="009139C2">
          <w:t>1000</w:t>
        </w:r>
      </w:ins>
      <w:ins w:id="184" w:author="Kelvin Sung" w:date="2021-04-11T10:49:00Z">
        <w:r w:rsidR="009E51CF">
          <w:t xml:space="preserve"> * (1</w:t>
        </w:r>
      </w:ins>
      <w:ins w:id="185" w:author="Kelvin Sung" w:date="2021-04-11T10:43:00Z">
        <w:r w:rsidR="009139C2">
          <w:t>/60</w:t>
        </w:r>
      </w:ins>
      <w:ins w:id="186" w:author="Kelvin Sung" w:date="2021-04-11T10:49:00Z">
        <w:r w:rsidR="009E51CF">
          <w:t>)</w:t>
        </w:r>
      </w:ins>
      <w:ins w:id="187" w:author="Kelvin Sung" w:date="2021-04-11T10:56:00Z">
        <w:r w:rsidR="005E4C5D">
          <w:t xml:space="preserve">, or </w:t>
        </w:r>
        <w:proofErr w:type="spellStart"/>
        <w:r w:rsidR="005E4C5D">
          <w:rPr>
            <w:rStyle w:val="CodeInline"/>
          </w:rPr>
          <w:t>kMPF</w:t>
        </w:r>
      </w:ins>
      <w:proofErr w:type="spellEnd"/>
      <w:ins w:id="188" w:author="Kelvin Sung" w:date="2021-04-11T10:57:00Z">
        <w:r w:rsidR="005E4C5D">
          <w:t>.</w:t>
        </w:r>
      </w:ins>
      <w:ins w:id="189" w:author="Kelvin Sung" w:date="2021-04-11T10:56:00Z">
        <w:r w:rsidR="005E4C5D">
          <w:t xml:space="preserve"> </w:t>
        </w:r>
      </w:ins>
      <w:ins w:id="190" w:author="Kelvin Sung" w:date="2021-04-11T10:43:00Z">
        <w:r w:rsidR="009139C2">
          <w:t xml:space="preserve"> </w:t>
        </w:r>
      </w:ins>
      <w:del w:id="191" w:author="Kelvin Sung" w:date="2021-04-11T10:36:00Z">
        <w:r w:rsidR="00E80754" w:rsidRPr="00E80754" w:rsidDel="002B4FBD">
          <w:delText xml:space="preserve"> as stated in addition to 60 </w:delText>
        </w:r>
        <w:r w:rsidR="00E80754" w:rsidDel="002B4FBD">
          <w:rPr>
            <w:rStyle w:val="CodeInline"/>
          </w:rPr>
          <w:delText>FPS</w:delText>
        </w:r>
      </w:del>
      <w:del w:id="192" w:author="Kelvin Sung" w:date="2021-04-11T10:47:00Z">
        <w:r w:rsidRPr="00462CCE" w:rsidDel="009139C2">
          <w:delText>.</w:delText>
        </w:r>
      </w:del>
    </w:p>
    <w:p w14:paraId="3216E7BF" w14:textId="5B444381" w:rsidR="00E80754" w:rsidRDefault="00E80754" w:rsidP="00E80754">
      <w:pPr>
        <w:pStyle w:val="NoteTipCaution"/>
      </w:pPr>
      <w:r w:rsidRPr="00E80754">
        <w:rPr>
          <w:rStyle w:val="Strong"/>
        </w:rPr>
        <w:t>Note</w:t>
      </w:r>
      <w:r>
        <w:t xml:space="preserve"> When the game is running optimally</w:t>
      </w:r>
      <w:ins w:id="193" w:author="Kelvin Sung" w:date="2021-04-11T11:01:00Z">
        <w:r w:rsidR="00BF3C4D">
          <w:t>, frame drawing and updates are both maintained at the same rate,</w:t>
        </w:r>
        <w:r w:rsidR="00BF3C4D" w:rsidDel="004329B4">
          <w:t xml:space="preserve"> </w:t>
        </w:r>
      </w:ins>
      <w:del w:id="194" w:author="Kelvin Sung" w:date="2021-04-11T10:58:00Z">
        <w:r w:rsidDel="004329B4">
          <w:delText xml:space="preserve">, that is </w:delText>
        </w:r>
      </w:del>
      <w:del w:id="195" w:author="Kelvin Sung" w:date="2021-04-11T11:00:00Z">
        <w:r w:rsidDel="00BF3C4D">
          <w:delText xml:space="preserve">there is no lag </w:delText>
        </w:r>
      </w:del>
      <w:del w:id="196" w:author="Kelvin Sung" w:date="2021-04-11T10:40:00Z">
        <w:r w:rsidRPr="00E80754" w:rsidDel="00F70D3B">
          <w:rPr>
            <w:rStyle w:val="CodeInline"/>
          </w:rPr>
          <w:delText>UPS</w:delText>
        </w:r>
      </w:del>
      <w:del w:id="197" w:author="Kelvin Sung" w:date="2021-04-11T11:01:00Z">
        <w:r w:rsidDel="00BF3C4D">
          <w:delText xml:space="preserve"> and </w:delText>
        </w:r>
      </w:del>
      <w:r w:rsidRPr="00E80754">
        <w:rPr>
          <w:rStyle w:val="CodeInline"/>
        </w:rPr>
        <w:t>FPS</w:t>
      </w:r>
      <w:r>
        <w:t xml:space="preserve"> </w:t>
      </w:r>
      <w:ins w:id="198" w:author="Kelvin Sung" w:date="2021-04-11T11:01:00Z">
        <w:r w:rsidR="00BF3C4D">
          <w:t xml:space="preserve">and </w:t>
        </w:r>
        <w:proofErr w:type="spellStart"/>
        <w:r w:rsidR="00BF3C4D">
          <w:rPr>
            <w:rStyle w:val="CodeInline"/>
          </w:rPr>
          <w:t>kUPS</w:t>
        </w:r>
        <w:proofErr w:type="spellEnd"/>
        <w:r w:rsidR="00BF3C4D">
          <w:t xml:space="preserve"> </w:t>
        </w:r>
      </w:ins>
      <w:r>
        <w:t xml:space="preserve">can be thought of interchangeably. </w:t>
      </w:r>
      <w:del w:id="199" w:author="Kelvin Sung" w:date="2021-04-11T11:01:00Z">
        <w:r w:rsidDel="00BF3C4D">
          <w:delText>That is</w:delText>
        </w:r>
      </w:del>
      <w:del w:id="200" w:author="Kelvin Sung" w:date="2021-04-11T10:59:00Z">
        <w:r w:rsidDel="00131AC9">
          <w:delText>,</w:delText>
        </w:r>
      </w:del>
      <w:del w:id="201" w:author="Kelvin Sung" w:date="2021-04-11T10:58:00Z">
        <w:r w:rsidDel="00131AC9">
          <w:delText xml:space="preserve"> they both target</w:delText>
        </w:r>
      </w:del>
      <w:del w:id="202" w:author="Kelvin Sung" w:date="2021-04-11T11:01:00Z">
        <w:r w:rsidDel="00BF3C4D">
          <w:delText xml:space="preserve"> 60 iterations per second.</w:delText>
        </w:r>
      </w:del>
      <w:del w:id="203" w:author="Kelvin Sung" w:date="2021-04-11T10:59:00Z">
        <w:r w:rsidDel="00131AC9">
          <w:delText xml:space="preserve"> </w:delText>
        </w:r>
      </w:del>
      <w:del w:id="204" w:author="Kelvin Sung" w:date="2021-04-11T10:40:00Z">
        <w:r w:rsidRPr="00E80754" w:rsidDel="00F70D3B">
          <w:rPr>
            <w:rStyle w:val="CodeInline"/>
          </w:rPr>
          <w:delText>UPS</w:delText>
        </w:r>
      </w:del>
      <w:del w:id="205" w:author="Kelvin Sung" w:date="2021-04-11T10:59:00Z">
        <w:r w:rsidDel="00131AC9">
          <w:delText xml:space="preserve"> through the engine controlled loop and </w:delText>
        </w:r>
        <w:r w:rsidRPr="00E80754" w:rsidDel="00131AC9">
          <w:rPr>
            <w:rStyle w:val="CodeInline"/>
          </w:rPr>
          <w:delText>FPS</w:delText>
        </w:r>
        <w:r w:rsidDel="00131AC9">
          <w:delText xml:space="preserve"> through </w:delText>
        </w:r>
        <w:r w:rsidRPr="00E80754" w:rsidDel="00131AC9">
          <w:rPr>
            <w:rStyle w:val="CodeInline"/>
          </w:rPr>
          <w:delText>requestAnimationFrame()</w:delText>
        </w:r>
        <w:r w:rsidDel="00131AC9">
          <w:delText>.</w:delText>
        </w:r>
      </w:del>
      <w:del w:id="206" w:author="Kelvin Sung" w:date="2021-04-11T11:01:00Z">
        <w:r w:rsidDel="00BF3C4D">
          <w:delText xml:space="preserve"> </w:delText>
        </w:r>
      </w:del>
      <w:r>
        <w:t xml:space="preserve">However, when lag occurs the </w:t>
      </w:r>
      <w:r w:rsidRPr="00E80754">
        <w:rPr>
          <w:rStyle w:val="CodeInline"/>
        </w:rPr>
        <w:t>loop</w:t>
      </w:r>
      <w:r>
        <w:t xml:space="preserve"> </w:t>
      </w:r>
      <w:ins w:id="207" w:author="Kelvin Sung" w:date="2021-04-11T11:03:00Z">
        <w:r w:rsidR="00234A93">
          <w:t xml:space="preserve">skips </w:t>
        </w:r>
      </w:ins>
      <w:del w:id="208" w:author="Kelvin Sung" w:date="2021-04-11T11:03:00Z">
        <w:r w:rsidDel="00234A93">
          <w:delText xml:space="preserve">prioritizes updates over </w:delText>
        </w:r>
      </w:del>
      <w:r>
        <w:t>frame</w:t>
      </w:r>
      <w:ins w:id="209" w:author="Kelvin Sung" w:date="2021-04-11T10:59:00Z">
        <w:r w:rsidR="00131AC9">
          <w:t xml:space="preserve"> drawing</w:t>
        </w:r>
      </w:ins>
      <w:ins w:id="210" w:author="Kelvin Sung" w:date="2021-04-11T11:03:00Z">
        <w:r w:rsidR="00234A93">
          <w:t xml:space="preserve"> and prioritizes updates</w:t>
        </w:r>
      </w:ins>
      <w:del w:id="211" w:author="Kelvin Sung" w:date="2021-04-11T10:59:00Z">
        <w:r w:rsidDel="00131AC9">
          <w:delText>s</w:delText>
        </w:r>
      </w:del>
      <w:ins w:id="212" w:author="Kelvin Sung" w:date="2021-04-11T10:59:00Z">
        <w:r w:rsidR="008904F8">
          <w:t xml:space="preserve">. In this case, </w:t>
        </w:r>
      </w:ins>
      <w:ins w:id="213" w:author="Kelvin Sung" w:date="2021-04-11T11:02:00Z">
        <w:r w:rsidR="00BF3C4D" w:rsidRPr="00BF3C4D">
          <w:rPr>
            <w:rStyle w:val="CodeInline"/>
            <w:rPrChange w:id="214" w:author="Kelvin Sung" w:date="2021-04-11T11:02:00Z">
              <w:rPr/>
            </w:rPrChange>
          </w:rPr>
          <w:t>FPS</w:t>
        </w:r>
        <w:r w:rsidR="00BF3C4D">
          <w:t xml:space="preserve"> will </w:t>
        </w:r>
      </w:ins>
      <w:ins w:id="215" w:author="Kelvin Sung" w:date="2021-04-11T11:03:00Z">
        <w:r w:rsidR="00BF3C4D">
          <w:t xml:space="preserve">decrease while </w:t>
        </w:r>
      </w:ins>
      <w:proofErr w:type="spellStart"/>
      <w:ins w:id="216" w:author="Kelvin Sung" w:date="2021-04-11T11:00:00Z">
        <w:r w:rsidR="008904F8" w:rsidRPr="008904F8">
          <w:rPr>
            <w:rStyle w:val="CodeInline"/>
            <w:rPrChange w:id="217" w:author="Kelvin Sung" w:date="2021-04-11T11:00:00Z">
              <w:rPr/>
            </w:rPrChange>
          </w:rPr>
          <w:t>kUPS</w:t>
        </w:r>
        <w:proofErr w:type="spellEnd"/>
        <w:r w:rsidR="008904F8">
          <w:t xml:space="preserve"> </w:t>
        </w:r>
      </w:ins>
      <w:ins w:id="218" w:author="Kelvin Sung" w:date="2021-04-11T11:03:00Z">
        <w:r w:rsidR="00BF3C4D">
          <w:t>will be maintained</w:t>
        </w:r>
      </w:ins>
      <w:del w:id="219" w:author="Kelvin Sung" w:date="2021-04-11T10:59:00Z">
        <w:r w:rsidDel="008904F8">
          <w:delText>.</w:delText>
        </w:r>
      </w:del>
      <w:ins w:id="220" w:author="Kelvin Sung" w:date="2021-04-11T11:00:00Z">
        <w:r w:rsidR="008904F8">
          <w:t>.</w:t>
        </w:r>
      </w:ins>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77777777" w:rsidR="008E7FCF" w:rsidRPr="008E7FCF" w:rsidRDefault="008E7FCF" w:rsidP="008E7FCF">
      <w:pPr>
        <w:pStyle w:val="Code"/>
      </w:pPr>
      <w:r w:rsidRPr="008E7FCF">
        <w:t xml:space="preserve">        // Step A: set up for next call to LoopOnce and update input!</w:t>
      </w:r>
    </w:p>
    <w:p w14:paraId="182DF8BC" w14:textId="77777777" w:rsidR="008E7FCF" w:rsidRPr="008E7FCF" w:rsidRDefault="008E7FCF" w:rsidP="008E7FCF">
      <w:pPr>
        <w:pStyle w:val="Code"/>
      </w:pPr>
      <w:r w:rsidRPr="008E7FCF">
        <w:t xml:space="preserve">        mFrameID = </w:t>
      </w:r>
      <w:bookmarkStart w:id="221" w:name="_Hlk68928975"/>
      <w:r w:rsidRPr="008E7FCF">
        <w:t>requestAnimationFrame</w:t>
      </w:r>
      <w:bookmarkEnd w:id="221"/>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4EC12B55" w:rsidR="008E7FCF" w:rsidRPr="008E7FCF" w:rsidRDefault="008E7FCF" w:rsidP="008E7FCF">
      <w:pPr>
        <w:pStyle w:val="Code"/>
      </w:pPr>
      <w:r w:rsidRPr="008E7FCF">
        <w:t xml:space="preserve">        // Step C: compute how much time has elapsed since </w:t>
      </w:r>
      <w:del w:id="222" w:author="Kelvin Sung" w:date="2021-04-11T11:04:00Z">
        <w:r w:rsidRPr="008E7FCF" w:rsidDel="002005FC">
          <w:delText xml:space="preserve"> </w:delText>
        </w:r>
      </w:del>
      <w:r w:rsidRPr="008E7FCF">
        <w:t>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lastRenderedPageBreak/>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53C71B40" w:rsidR="008E7FCF" w:rsidRPr="008E7FCF" w:rsidRDefault="008E7FCF" w:rsidP="008E7FCF">
      <w:pPr>
        <w:pStyle w:val="Code"/>
      </w:pPr>
      <w:r w:rsidRPr="008E7FCF">
        <w:t xml:space="preserve">        while ((mLagTime &gt;= </w:t>
      </w:r>
      <w:del w:id="223" w:author="Kelvin Sung" w:date="2021-04-11T10:41:00Z">
        <w:r w:rsidRPr="008E7FCF" w:rsidDel="00F70D3B">
          <w:delText>MPF</w:delText>
        </w:r>
      </w:del>
      <w:ins w:id="224" w:author="Kelvin Sung" w:date="2021-04-11T10:41:00Z">
        <w:r w:rsidR="00F70D3B">
          <w:t>kMPF</w:t>
        </w:r>
      </w:ins>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30AB3643" w:rsidR="008E7FCF" w:rsidRPr="008E7FCF" w:rsidRDefault="008E7FCF" w:rsidP="008E7FCF">
      <w:pPr>
        <w:pStyle w:val="Code"/>
      </w:pPr>
      <w:r w:rsidRPr="008E7FCF">
        <w:t xml:space="preserve">            mLagTime -= </w:t>
      </w:r>
      <w:del w:id="225" w:author="Kelvin Sung" w:date="2021-04-11T10:41:00Z">
        <w:r w:rsidRPr="008E7FCF" w:rsidDel="00F70D3B">
          <w:delText>MPF</w:delText>
        </w:r>
      </w:del>
      <w:ins w:id="226" w:author="Kelvin Sung" w:date="2021-04-11T10:41:00Z">
        <w:r w:rsidR="00F70D3B">
          <w:t>kMPF</w:t>
        </w:r>
      </w:ins>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rPr>
          <w:ins w:id="227" w:author="Kelvin Sung" w:date="2021-04-11T11:31:00Z"/>
        </w:rPr>
      </w:pPr>
      <w:r w:rsidRPr="008E7FCF">
        <w:t>}</w:t>
      </w:r>
    </w:p>
    <w:p w14:paraId="369E7C9A" w14:textId="1BCD29B9" w:rsidR="0082587C" w:rsidRDefault="0082587C" w:rsidP="0082587C">
      <w:pPr>
        <w:pStyle w:val="NoteTipCaution"/>
        <w:rPr>
          <w:ins w:id="228" w:author="Kelvin Sung" w:date="2021-04-11T11:31:00Z"/>
        </w:rPr>
      </w:pPr>
      <w:ins w:id="229" w:author="Kelvin Sung" w:date="2021-04-11T11:31:00Z">
        <w:r w:rsidRPr="00CD350D">
          <w:rPr>
            <w:rStyle w:val="Strong"/>
          </w:rPr>
          <w:t>Note</w:t>
        </w:r>
        <w:r w:rsidRPr="00CD350D">
          <w:tab/>
          <w:t xml:space="preserve">The </w:t>
        </w:r>
        <w:proofErr w:type="spellStart"/>
        <w:proofErr w:type="gramStart"/>
        <w:r>
          <w:rPr>
            <w:rStyle w:val="CodeInline"/>
          </w:rPr>
          <w:t>performance</w:t>
        </w:r>
      </w:ins>
      <w:ins w:id="230" w:author="Kelvin Sung" w:date="2021-04-11T11:33:00Z">
        <w:r>
          <w:rPr>
            <w:rStyle w:val="CodeInline"/>
          </w:rPr>
          <w:t>.now</w:t>
        </w:r>
        <w:proofErr w:type="spellEnd"/>
        <w:r>
          <w:rPr>
            <w:rStyle w:val="CodeInline"/>
          </w:rPr>
          <w:t>(</w:t>
        </w:r>
        <w:proofErr w:type="gramEnd"/>
        <w:r>
          <w:rPr>
            <w:rStyle w:val="CodeInline"/>
          </w:rPr>
          <w:t>)</w:t>
        </w:r>
        <w:r>
          <w:t xml:space="preserve"> </w:t>
        </w:r>
      </w:ins>
      <w:ins w:id="231" w:author="Kelvin Sung" w:date="2021-04-11T11:31:00Z">
        <w:r w:rsidRPr="00CD350D">
          <w:t>f</w:t>
        </w:r>
      </w:ins>
      <w:ins w:id="232" w:author="Kelvin Sung" w:date="2021-04-11T11:33:00Z">
        <w:r>
          <w:t xml:space="preserve">unction returns </w:t>
        </w:r>
      </w:ins>
      <w:ins w:id="233" w:author="Kelvin Sung" w:date="2021-04-11T11:34:00Z">
        <w:r w:rsidR="00170356">
          <w:t xml:space="preserve">a timestamp in </w:t>
        </w:r>
      </w:ins>
      <w:ins w:id="234" w:author="Kelvin Sung" w:date="2021-04-11T11:33:00Z">
        <w:r>
          <w:t>millisecond</w:t>
        </w:r>
      </w:ins>
      <w:ins w:id="235" w:author="Kelvin Sung" w:date="2021-04-11T11:35:00Z">
        <w:r w:rsidR="00867580">
          <w:t>s</w:t>
        </w:r>
      </w:ins>
      <w:ins w:id="236" w:author="Kelvin Sung" w:date="2021-04-11T11:34:00Z">
        <w:r w:rsidR="00170356">
          <w:t>.</w:t>
        </w:r>
      </w:ins>
    </w:p>
    <w:p w14:paraId="589A6841" w14:textId="791EE480" w:rsidR="0082587C" w:rsidRPr="008E7FCF" w:rsidDel="0082587C" w:rsidRDefault="0082587C" w:rsidP="008E7FCF">
      <w:pPr>
        <w:pStyle w:val="Code"/>
        <w:rPr>
          <w:del w:id="237" w:author="Kelvin Sung" w:date="2021-04-11T11:31:00Z"/>
        </w:rPr>
      </w:pPr>
    </w:p>
    <w:p w14:paraId="7C843478" w14:textId="77777777" w:rsidR="000830F4" w:rsidRDefault="004B444D" w:rsidP="008E7FCF">
      <w:pPr>
        <w:pStyle w:val="BodyTextFirst"/>
        <w:rPr>
          <w:ins w:id="238" w:author="Kelvin Sung" w:date="2021-04-11T11:13:00Z"/>
        </w:rPr>
      </w:pPr>
      <w:r w:rsidRPr="004B444D">
        <w:t>Notice the similarity between the pseudocode examined</w:t>
      </w:r>
      <w:r>
        <w:t xml:space="preserve"> previously</w:t>
      </w:r>
      <w:r w:rsidRPr="004B444D">
        <w:t xml:space="preserve"> and the steps B, C, and D of 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rsidR="00215545">
        <w:rPr>
          <w:rStyle w:val="CodeInline"/>
        </w:rPr>
        <w:t xml:space="preserve"> </w:t>
      </w:r>
      <w:r w:rsidRPr="004B444D">
        <w:t>function</w:t>
      </w:r>
      <w:del w:id="239" w:author="Kelvin Sung" w:date="2021-04-11T11:05:00Z">
        <w:r w:rsidRPr="004B444D" w:rsidDel="002005FC">
          <w:delText xml:space="preserve"> shown previously</w:delText>
        </w:r>
      </w:del>
      <w:r w:rsidRPr="004B444D">
        <w:t xml:space="preserve">.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61507C3E" w14:textId="1C13F350" w:rsidR="00CD350D" w:rsidDel="000830F4" w:rsidRDefault="004B444D">
      <w:pPr>
        <w:pStyle w:val="BodyTextCont"/>
        <w:rPr>
          <w:del w:id="240" w:author="Kelvin Sung" w:date="2021-04-11T11:13:00Z"/>
        </w:rPr>
        <w:pPrChange w:id="241" w:author="Kelvin Sung" w:date="2021-04-11T11:13:00Z">
          <w:pPr>
            <w:pStyle w:val="BodyTextFirst"/>
          </w:pPr>
        </w:pPrChange>
      </w:pPr>
      <w:r w:rsidRPr="004B444D">
        <w:t xml:space="preserve">The main difference is that </w:t>
      </w:r>
      <w:del w:id="242" w:author="Kelvin Sung" w:date="2021-04-11T11:08:00Z">
        <w:r w:rsidRPr="004B444D" w:rsidDel="000830F4">
          <w:delText xml:space="preserve">the functionality of </w:delText>
        </w:r>
      </w:del>
      <w:r w:rsidRPr="004B444D">
        <w:t xml:space="preserve">the outermost while loop is implemented </w:t>
      </w:r>
      <w:del w:id="243" w:author="Kelvin Sung" w:date="2021-04-11T11:06:00Z">
        <w:r w:rsidRPr="004B444D" w:rsidDel="002005FC">
          <w:delText xml:space="preserve">with </w:delText>
        </w:r>
      </w:del>
      <w:ins w:id="244" w:author="Kelvin Sung" w:date="2021-04-11T11:06:00Z">
        <w:r w:rsidR="002005FC">
          <w:t xml:space="preserve">based on </w:t>
        </w:r>
      </w:ins>
      <w:r w:rsidRPr="004B444D">
        <w:t xml:space="preserve">the </w:t>
      </w:r>
      <w:ins w:id="245" w:author="Kelvin Sung" w:date="2021-04-11T11:08:00Z">
        <w:r w:rsidR="000830F4">
          <w:t xml:space="preserve">HTML5 </w:t>
        </w:r>
      </w:ins>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 call at step A</w:t>
      </w:r>
      <w:ins w:id="246" w:author="Kelvin Sung" w:date="2021-04-11T11:08:00Z">
        <w:r w:rsidR="000830F4">
          <w:t xml:space="preserve">. </w:t>
        </w:r>
      </w:ins>
      <w:del w:id="247" w:author="Kelvin Sung" w:date="2021-04-11T11:08:00Z">
        <w:r w:rsidRPr="004B444D" w:rsidDel="000830F4">
          <w:delText>,</w:delText>
        </w:r>
      </w:del>
      <w:r w:rsidRPr="004B444D">
        <w:t xml:space="preserve"> </w:t>
      </w:r>
      <w:ins w:id="248" w:author="Kelvin Sung" w:date="2021-04-11T11:09:00Z">
        <w:r w:rsidR="000830F4">
          <w:t xml:space="preserve">The </w:t>
        </w:r>
        <w:proofErr w:type="spellStart"/>
        <w:r w:rsidR="000830F4" w:rsidRPr="004B444D">
          <w:rPr>
            <w:rStyle w:val="CodeInline"/>
          </w:rPr>
          <w:t>requestAnimationFrame</w:t>
        </w:r>
        <w:proofErr w:type="spellEnd"/>
        <w:r w:rsidR="000830F4" w:rsidRPr="004B444D">
          <w:rPr>
            <w:rStyle w:val="CodeInline"/>
          </w:rPr>
          <w:t>()</w:t>
        </w:r>
        <w:r w:rsidR="000830F4" w:rsidRPr="004B444D">
          <w:t xml:space="preserve"> </w:t>
        </w:r>
      </w:ins>
      <w:ins w:id="249" w:author="Kelvin Sung" w:date="2021-04-11T11:14:00Z">
        <w:r w:rsidR="00172DBF">
          <w:t xml:space="preserve">function </w:t>
        </w:r>
      </w:ins>
      <w:ins w:id="250" w:author="Kelvin Sung" w:date="2021-04-11T11:11:00Z">
        <w:r w:rsidR="000830F4">
          <w:t xml:space="preserve">will, at an approximated rate of 60 times per second, invoke the function pointer that is passed in as its parameter. </w:t>
        </w:r>
      </w:ins>
      <w:ins w:id="251" w:author="Kelvin Sung" w:date="2021-04-11T11:12:00Z">
        <w:r w:rsidR="000830F4">
          <w:t xml:space="preserve">In this case, </w:t>
        </w:r>
      </w:ins>
      <w:del w:id="252" w:author="Kelvin Sung" w:date="2021-04-11T11:12:00Z">
        <w:r w:rsidRPr="004B444D" w:rsidDel="000830F4">
          <w:delText xml:space="preserve">where </w:delText>
        </w:r>
      </w:del>
      <w:r w:rsidRPr="004B444D">
        <w:t xml:space="preserve">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w:t>
      </w:r>
      <w:r w:rsidRPr="004B444D">
        <w:t xml:space="preserve">function </w:t>
      </w:r>
      <w:del w:id="253" w:author="Kelvin Sung" w:date="2021-04-11T11:12:00Z">
        <w:r w:rsidRPr="004B444D" w:rsidDel="000830F4">
          <w:delText xml:space="preserve">is set up to </w:delText>
        </w:r>
      </w:del>
      <w:ins w:id="254" w:author="Kelvin Sung" w:date="2021-04-11T11:12:00Z">
        <w:r w:rsidR="000830F4">
          <w:t xml:space="preserve">will </w:t>
        </w:r>
      </w:ins>
      <w:r w:rsidRPr="004B444D">
        <w:t>be called continuously</w:t>
      </w:r>
      <w:ins w:id="255" w:author="Kelvin Sung" w:date="2021-04-11T11:12:00Z">
        <w:r w:rsidR="000830F4">
          <w:t xml:space="preserve"> at approximately 60 times per second</w:t>
        </w:r>
      </w:ins>
      <w:r w:rsidRPr="004B444D">
        <w:t xml:space="preserve">. </w:t>
      </w:r>
      <w:del w:id="256" w:author="Kelvin Sung" w:date="2021-04-11T11:13:00Z">
        <w:r w:rsidRPr="004B444D" w:rsidDel="000830F4">
          <w:delText>More specifically</w:delText>
        </w:r>
        <w:r w:rsidR="006D172A" w:rsidDel="000830F4">
          <w:delText>, t</w:delText>
        </w:r>
        <w:r w:rsidDel="000830F4">
          <w:delText xml:space="preserve">he </w:delText>
        </w:r>
        <w:r w:rsidRPr="004B444D" w:rsidDel="000830F4">
          <w:rPr>
            <w:rStyle w:val="CodeInline"/>
          </w:rPr>
          <w:delText>requestAnimationFrame()</w:delText>
        </w:r>
        <w:r w:rsidDel="000830F4">
          <w:delText xml:space="preserve"> function registers the </w:delText>
        </w:r>
        <w:r w:rsidRPr="004B444D" w:rsidDel="000830F4">
          <w:rPr>
            <w:rStyle w:val="CodeInline"/>
          </w:rPr>
          <w:delText>loopOnce()</w:delText>
        </w:r>
        <w:r w:rsidDel="000830F4">
          <w:delText xml:space="preserve"> function with the browser </w:delText>
        </w:r>
        <w:r w:rsidR="006D172A" w:rsidDel="000830F4">
          <w:delText>which</w:delText>
        </w:r>
        <w:r w:rsidDel="000830F4">
          <w:delText xml:space="preserve"> the browser will call on the next available frame. </w:delText>
        </w:r>
      </w:del>
    </w:p>
    <w:p w14:paraId="5F8BDC75" w14:textId="48AFD35A" w:rsidR="004B444D" w:rsidRDefault="004B444D" w:rsidP="00CD350D">
      <w:pPr>
        <w:pStyle w:val="BodyTextCont"/>
        <w:rPr>
          <w:ins w:id="257" w:author="Kelvin Sung" w:date="2021-04-11T11:15:00Z"/>
        </w:rPr>
      </w:pPr>
      <w:r>
        <w:t xml:space="preserve">Notice that each call to the </w:t>
      </w:r>
      <w:commentRangeStart w:id="258"/>
      <w:commentRangeStart w:id="259"/>
      <w:proofErr w:type="spellStart"/>
      <w:r w:rsidRPr="004B444D">
        <w:rPr>
          <w:rStyle w:val="CodeInline"/>
        </w:rPr>
        <w:t>requestAnimationFrame</w:t>
      </w:r>
      <w:commentRangeEnd w:id="258"/>
      <w:proofErr w:type="spellEnd"/>
      <w:r w:rsidR="006D172A">
        <w:rPr>
          <w:rStyle w:val="CommentReference"/>
          <w:rFonts w:asciiTheme="minorHAnsi" w:hAnsiTheme="minorHAnsi"/>
        </w:rPr>
        <w:commentReference w:id="258"/>
      </w:r>
      <w:commentRangeEnd w:id="259"/>
      <w:r w:rsidR="000830F4">
        <w:rPr>
          <w:rStyle w:val="CommentReference"/>
          <w:rFonts w:asciiTheme="minorHAnsi" w:hAnsiTheme="minorHAnsi"/>
        </w:rPr>
        <w:commentReference w:id="259"/>
      </w:r>
      <w:r w:rsidRPr="004B444D">
        <w:rPr>
          <w:rStyle w:val="CodeInline"/>
        </w:rPr>
        <w:t>()</w:t>
      </w:r>
      <w:r>
        <w:t xml:space="preserve"> function will result in </w:t>
      </w:r>
      <w:r w:rsidR="00CD350D">
        <w:t xml:space="preserve">exactly </w:t>
      </w:r>
      <w:r>
        <w:t xml:space="preserve">one execution of the corresponding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function</w:t>
      </w:r>
      <w:r w:rsidR="00CD350D">
        <w:t xml:space="preserve"> and thus draw only once. However, multiple updates can occur during this single frame if the drawing is lagging behind</w:t>
      </w:r>
      <w:r>
        <w:t xml:space="preserve">. </w:t>
      </w:r>
    </w:p>
    <w:p w14:paraId="2958CD4E" w14:textId="0F0FEF3D" w:rsidR="00245F3F" w:rsidRDefault="00245F3F" w:rsidP="00245F3F">
      <w:pPr>
        <w:pStyle w:val="NoteTipCaution"/>
        <w:rPr>
          <w:ins w:id="260" w:author="Kelvin Sung" w:date="2021-04-11T11:15:00Z"/>
        </w:rPr>
      </w:pPr>
      <w:ins w:id="261" w:author="Kelvin Sung" w:date="2021-04-11T11:15:00Z">
        <w:r w:rsidRPr="00CD350D">
          <w:rPr>
            <w:rStyle w:val="Strong"/>
          </w:rPr>
          <w:t>Note</w:t>
        </w:r>
        <w:r w:rsidRPr="00CD350D">
          <w:tab/>
          <w:t>The</w:t>
        </w:r>
      </w:ins>
      <w:ins w:id="262" w:author="Kelvin Sung" w:date="2021-04-11T11:16:00Z">
        <w:r w:rsidRPr="00245F3F">
          <w:rPr>
            <w:rStyle w:val="CodeInline"/>
          </w:rPr>
          <w:t xml:space="preserv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w:t>
        </w:r>
        <w:r>
          <w:t xml:space="preserve"> is an HTML5 utility </w:t>
        </w:r>
      </w:ins>
      <w:ins w:id="263" w:author="Kelvin Sung" w:date="2021-04-11T11:17:00Z">
        <w:r>
          <w:t xml:space="preserve">provided </w:t>
        </w:r>
      </w:ins>
      <w:ins w:id="264" w:author="Kelvin Sung" w:date="2021-04-11T11:16:00Z">
        <w:r>
          <w:t xml:space="preserve">by the browser that hosts your game. </w:t>
        </w:r>
      </w:ins>
      <w:ins w:id="265" w:author="Kelvin Sung" w:date="2021-04-11T11:17:00Z">
        <w:r>
          <w:t xml:space="preserve">The precise behavior of this function is </w:t>
        </w:r>
      </w:ins>
      <w:ins w:id="266" w:author="Kelvin Sung" w:date="2021-04-11T11:25:00Z">
        <w:r w:rsidR="00077D22">
          <w:t xml:space="preserve">browser </w:t>
        </w:r>
      </w:ins>
      <w:ins w:id="267" w:author="Kelvin Sung" w:date="2021-04-11T11:17:00Z">
        <w:r>
          <w:t>implementation dependent.</w:t>
        </w:r>
      </w:ins>
    </w:p>
    <w:p w14:paraId="1C4BF73E" w14:textId="4EC903A0" w:rsidR="00245F3F" w:rsidDel="00245F3F" w:rsidRDefault="00245F3F" w:rsidP="00CD350D">
      <w:pPr>
        <w:pStyle w:val="BodyTextCont"/>
        <w:rPr>
          <w:del w:id="268" w:author="Kelvin Sung" w:date="2021-04-11T11:15:00Z"/>
        </w:rPr>
      </w:pPr>
    </w:p>
    <w:p w14:paraId="71FE2953" w14:textId="6AA0FEBC" w:rsidR="00CD350D" w:rsidRDefault="00CD350D" w:rsidP="00CD350D">
      <w:pPr>
        <w:pStyle w:val="NoteTipCaution"/>
      </w:pPr>
      <w:r w:rsidRPr="00CD350D">
        <w:rPr>
          <w:rStyle w:val="Strong"/>
        </w:rPr>
        <w:t>Note</w:t>
      </w:r>
      <w:r w:rsidRPr="00CD350D">
        <w:tab/>
        <w:t xml:space="preserve">The </w:t>
      </w:r>
      <w:proofErr w:type="spellStart"/>
      <w:r w:rsidRPr="00215545">
        <w:rPr>
          <w:rStyle w:val="CodeInline"/>
        </w:rPr>
        <w:t>mLoopRunning</w:t>
      </w:r>
      <w:proofErr w:type="spellEnd"/>
      <w:r w:rsidRPr="00CD350D">
        <w:t xml:space="preserve"> condition of the while loop in step </w:t>
      </w:r>
      <w:r w:rsidR="00215545">
        <w:t>D</w:t>
      </w:r>
      <w:r w:rsidRPr="00CD350D">
        <w:t xml:space="preserve"> is a redundant check for now. This condition will become important </w:t>
      </w:r>
      <w:r w:rsidRPr="00CD350D">
        <w:lastRenderedPageBreak/>
        <w:t xml:space="preserve">in later sections when </w:t>
      </w:r>
      <w:proofErr w:type="gramStart"/>
      <w:r w:rsidRPr="00215545">
        <w:rPr>
          <w:rStyle w:val="CodeInline"/>
        </w:rPr>
        <w:t>update(</w:t>
      </w:r>
      <w:proofErr w:type="gramEnd"/>
      <w:r w:rsidRPr="00215545">
        <w:rPr>
          <w:rStyle w:val="CodeInline"/>
        </w:rPr>
        <w:t>)</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41177F52" w:rsidR="00462CCE" w:rsidRDefault="00215545" w:rsidP="00111EFA">
      <w:pPr>
        <w:pStyle w:val="NumList"/>
      </w:pPr>
      <w:bookmarkStart w:id="269" w:name="_Hlk68496899"/>
      <w:r>
        <w:t>Declare</w:t>
      </w:r>
      <w:r w:rsidRPr="00215545">
        <w:t xml:space="preserve"> </w:t>
      </w:r>
      <w:r>
        <w:t>a</w:t>
      </w:r>
      <w:r w:rsidRPr="00215545">
        <w:t xml:space="preserve"> function to </w:t>
      </w:r>
      <w:r w:rsidRPr="00215545">
        <w:rPr>
          <w:rStyle w:val="CodeInline"/>
        </w:rPr>
        <w:t>start</w:t>
      </w:r>
      <w:r w:rsidRPr="00215545">
        <w:t xml:space="preserve"> the game loop</w:t>
      </w:r>
      <w:del w:id="270" w:author="Kelvin Sung" w:date="2021-04-11T11:28:00Z">
        <w:r w:rsidRPr="00215545" w:rsidDel="00211172">
          <w:delText xml:space="preserve"> as follows</w:delText>
        </w:r>
      </w:del>
      <w:r w:rsidR="00111EFA">
        <w:t>.</w:t>
      </w:r>
      <w:bookmarkStart w:id="271" w:name="_Hlk68497547"/>
      <w:r w:rsidR="00111EFA" w:rsidRPr="00111EFA">
        <w:t xml:space="preserve"> </w:t>
      </w:r>
      <w:r w:rsidR="00111EFA" w:rsidRPr="00215545">
        <w:t xml:space="preserve">This function </w:t>
      </w:r>
      <w:bookmarkEnd w:id="271"/>
      <w:r w:rsidR="00111EFA" w:rsidRPr="00215545">
        <w:t xml:space="preserve">initializes </w:t>
      </w:r>
      <w:del w:id="272" w:author="Kelvin Sung" w:date="2021-04-11T11:27:00Z">
        <w:r w:rsidR="00111EFA" w:rsidDel="00C32C50">
          <w:delText xml:space="preserve">or starts </w:delText>
        </w:r>
        <w:r w:rsidR="00111EFA" w:rsidRPr="00215545" w:rsidDel="00C32C50">
          <w:delText>the</w:delText>
        </w:r>
        <w:r w:rsidR="00111EFA" w:rsidDel="00C32C50">
          <w:delText xml:space="preserve"> </w:delText>
        </w:r>
      </w:del>
      <w:del w:id="273" w:author="Kelvin Sung" w:date="2021-04-11T11:26:00Z">
        <w:r w:rsidR="00111EFA" w:rsidDel="00C32C50">
          <w:delText>core</w:delText>
        </w:r>
        <w:r w:rsidR="00111EFA" w:rsidRPr="00215545" w:rsidDel="00C32C50">
          <w:delText xml:space="preserve"> </w:delText>
        </w:r>
      </w:del>
      <w:del w:id="274" w:author="Kelvin Sung" w:date="2021-04-11T11:27:00Z">
        <w:r w:rsidR="00111EFA" w:rsidRPr="00215545" w:rsidDel="00C32C50">
          <w:delText xml:space="preserve">game loop, initializing </w:delText>
        </w:r>
      </w:del>
      <w:r w:rsidR="00111EFA" w:rsidRPr="00215545">
        <w:t>the</w:t>
      </w:r>
      <w:r w:rsidR="00111EFA">
        <w:t xml:space="preserve"> game or scene, </w:t>
      </w:r>
      <w:del w:id="275" w:author="Kelvin Sung" w:date="2021-04-11T11:27:00Z">
        <w:r w:rsidR="00111EFA" w:rsidDel="00C32C50">
          <w:delText xml:space="preserve">setting up </w:delText>
        </w:r>
      </w:del>
      <w:r w:rsidR="00111EFA">
        <w:t>the</w:t>
      </w:r>
      <w:r w:rsidR="00111EFA" w:rsidRPr="00215545">
        <w:t xml:space="preserve"> frame time</w:t>
      </w:r>
      <w:ins w:id="276" w:author="Kelvin Sung" w:date="2021-04-11T11:28:00Z">
        <w:r w:rsidR="00211172">
          <w:t xml:space="preserve"> variables</w:t>
        </w:r>
      </w:ins>
      <w:r w:rsidR="00111EFA" w:rsidRPr="00215545">
        <w:t xml:space="preserve">, and </w:t>
      </w:r>
      <w:ins w:id="277" w:author="Kelvin Sung" w:date="2021-04-11T11:29:00Z">
        <w:r w:rsidR="00211172">
          <w:t xml:space="preserve">the </w:t>
        </w:r>
      </w:ins>
      <w:del w:id="278" w:author="Kelvin Sung" w:date="2021-04-11T11:27:00Z">
        <w:r w:rsidR="00111EFA" w:rsidRPr="00215545" w:rsidDel="00C32C50">
          <w:delText xml:space="preserve">setting the </w:delText>
        </w:r>
      </w:del>
      <w:r w:rsidR="00111EFA" w:rsidRPr="00215545">
        <w:t xml:space="preserve">loop running flag </w:t>
      </w:r>
      <w:del w:id="279" w:author="Kelvin Sung" w:date="2021-04-11T11:28:00Z">
        <w:r w:rsidR="00111EFA" w:rsidRPr="00215545" w:rsidDel="00C32C50">
          <w:delText>to true</w:delText>
        </w:r>
        <w:r w:rsidR="00111EFA" w:rsidDel="00C32C50">
          <w:delText xml:space="preserve"> </w:delText>
        </w:r>
      </w:del>
      <w:r w:rsidR="00111EFA">
        <w:t xml:space="preserve">before calling the first </w:t>
      </w:r>
      <w:commentRangeStart w:id="280"/>
      <w:proofErr w:type="spellStart"/>
      <w:r w:rsidR="00111EFA" w:rsidRPr="00111EFA">
        <w:rPr>
          <w:rStyle w:val="CodeInline"/>
        </w:rPr>
        <w:t>requestAnimationFrame</w:t>
      </w:r>
      <w:proofErr w:type="spellEnd"/>
      <w:r w:rsidR="00111EFA" w:rsidRPr="00111EFA">
        <w:rPr>
          <w:rStyle w:val="CodeInline"/>
        </w:rPr>
        <w:t>(</w:t>
      </w:r>
      <w:proofErr w:type="spellStart"/>
      <w:r w:rsidR="00111EFA" w:rsidRPr="00111EFA">
        <w:rPr>
          <w:rStyle w:val="CodeInline"/>
        </w:rPr>
        <w:t>loopOnce</w:t>
      </w:r>
      <w:proofErr w:type="spellEnd"/>
      <w:r w:rsidR="00111EFA" w:rsidRPr="00111EFA">
        <w:rPr>
          <w:rStyle w:val="CodeInline"/>
        </w:rPr>
        <w:t>)</w:t>
      </w:r>
      <w:commentRangeEnd w:id="280"/>
      <w:r w:rsidR="00111EFA">
        <w:rPr>
          <w:rStyle w:val="CommentReference"/>
          <w:rFonts w:asciiTheme="minorHAnsi" w:hAnsiTheme="minorHAnsi"/>
        </w:rPr>
        <w:commentReference w:id="280"/>
      </w:r>
      <w:ins w:id="281" w:author="Kelvin Sung" w:date="2021-04-11T11:28:00Z">
        <w:r w:rsidR="00C32C50">
          <w:t xml:space="preserve"> to begin the game loop.</w:t>
        </w:r>
      </w:ins>
      <w:del w:id="282" w:author="Kelvin Sung" w:date="2021-04-11T11:28:00Z">
        <w:r w:rsidR="00111EFA" w:rsidRPr="00215545" w:rsidDel="00C32C50">
          <w:delText>.</w:delText>
        </w:r>
      </w:del>
    </w:p>
    <w:bookmarkEnd w:id="269"/>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w:t>
      </w:r>
      <w:commentRangeStart w:id="283"/>
      <w:commentRangeStart w:id="284"/>
      <w:r w:rsidRPr="008E7FCF">
        <w:t>performance</w:t>
      </w:r>
      <w:commentRangeEnd w:id="283"/>
      <w:r w:rsidR="006B1942">
        <w:rPr>
          <w:rStyle w:val="CommentReference"/>
          <w:rFonts w:asciiTheme="minorHAnsi" w:hAnsiTheme="minorHAnsi"/>
          <w:noProof w:val="0"/>
        </w:rPr>
        <w:commentReference w:id="283"/>
      </w:r>
      <w:commentRangeEnd w:id="284"/>
      <w:r w:rsidR="00E9489A">
        <w:rPr>
          <w:rStyle w:val="CommentReference"/>
          <w:rFonts w:asciiTheme="minorHAnsi" w:hAnsiTheme="minorHAnsi"/>
          <w:noProof w:val="0"/>
        </w:rPr>
        <w:commentReference w:id="284"/>
      </w:r>
      <w:r w:rsidRPr="008E7FCF">
        <w:t>.now();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5B31227C" w:rsidR="00215545" w:rsidRDefault="00215545" w:rsidP="008E7FCF">
      <w:pPr>
        <w:pStyle w:val="NumList"/>
      </w:pPr>
      <w:r w:rsidRPr="00111EFA">
        <w:t xml:space="preserve">Declare a function to </w:t>
      </w:r>
      <w:r w:rsidRPr="00111EFA">
        <w:rPr>
          <w:rStyle w:val="CodeInline"/>
        </w:rPr>
        <w:t>stop</w:t>
      </w:r>
      <w:r w:rsidRPr="00111EFA">
        <w:t xml:space="preserve"> the game loop</w:t>
      </w:r>
      <w:del w:id="285" w:author="Kelvin Sung" w:date="2021-04-11T11:36:00Z">
        <w:r w:rsidRPr="00111EFA" w:rsidDel="004046D2">
          <w:delText xml:space="preserve"> as follows</w:delText>
        </w:r>
      </w:del>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ins w:id="286" w:author="Kelvin Sung" w:date="2021-04-11T11:37:00Z">
        <w:r w:rsidR="00EA496D">
          <w:t>s</w:t>
        </w:r>
      </w:ins>
      <w:del w:id="287" w:author="Kelvin Sung" w:date="2021-04-11T11:37:00Z">
        <w:r w:rsidR="00111EFA" w:rsidDel="004046D2">
          <w:delText>s</w:delText>
        </w:r>
      </w:del>
      <w:r w:rsidR="00111EFA">
        <w:t>t</w:t>
      </w:r>
      <w:ins w:id="288" w:author="Kelvin Sung" w:date="2021-04-11T11:37:00Z">
        <w:r w:rsidR="004046D2">
          <w:t xml:space="preserve"> requested animation</w:t>
        </w:r>
      </w:ins>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26715FFD" w:rsidR="00215545" w:rsidRDefault="00215545" w:rsidP="00215545">
      <w:pPr>
        <w:pStyle w:val="NumList"/>
      </w:pPr>
      <w:r>
        <w:t xml:space="preserve">Lastly, remember to </w:t>
      </w:r>
      <w:r w:rsidRPr="00215545">
        <w:rPr>
          <w:rStyle w:val="CodeInline"/>
        </w:rPr>
        <w:t>export</w:t>
      </w:r>
      <w:r>
        <w:t xml:space="preserve"> the </w:t>
      </w:r>
      <w:del w:id="289" w:author="Kelvin Sung" w:date="2021-04-11T11:37:00Z">
        <w:r w:rsidDel="00A34BE2">
          <w:delText xml:space="preserve">needed </w:delText>
        </w:r>
      </w:del>
      <w:ins w:id="290" w:author="Kelvin Sung" w:date="2021-04-11T11:37:00Z">
        <w:r w:rsidR="00A34BE2">
          <w:t xml:space="preserve">desired </w:t>
        </w:r>
      </w:ins>
      <w:r>
        <w:t>functionality</w:t>
      </w:r>
      <w:ins w:id="291" w:author="Kelvin Sung" w:date="2021-04-11T11:37:00Z">
        <w:r w:rsidR="00A34BE2">
          <w:t xml:space="preserve"> to the rest of the game en</w:t>
        </w:r>
      </w:ins>
      <w:ins w:id="292" w:author="Kelvin Sung" w:date="2021-04-11T11:38:00Z">
        <w:r w:rsidR="00A34BE2">
          <w:t>gine,</w:t>
        </w:r>
      </w:ins>
      <w:del w:id="293" w:author="Kelvin Sung" w:date="2021-04-11T11:38:00Z">
        <w:r w:rsidDel="00A34BE2">
          <w:delText>.</w:delText>
        </w:r>
      </w:del>
      <w:r>
        <w:t xml:space="preserve"> </w:t>
      </w:r>
      <w:ins w:id="294" w:author="Kelvin Sung" w:date="2021-04-11T11:38:00Z">
        <w:r w:rsidR="00A34BE2">
          <w:t>i</w:t>
        </w:r>
      </w:ins>
      <w:del w:id="295" w:author="Kelvin Sung" w:date="2021-04-11T11:38:00Z">
        <w:r w:rsidDel="00A34BE2">
          <w:delText>I</w:delText>
        </w:r>
      </w:del>
      <w:r>
        <w:t xml:space="preserve">n this case </w:t>
      </w:r>
      <w:del w:id="296" w:author="Kelvin Sung" w:date="2021-04-11T11:38:00Z">
        <w:r w:rsidDel="00A34BE2">
          <w:delText xml:space="preserve">both </w:delText>
        </w:r>
      </w:del>
      <w:ins w:id="297" w:author="Kelvin Sung" w:date="2021-04-11T11:38:00Z">
        <w:r w:rsidR="00A34BE2">
          <w:t xml:space="preserve">just the </w:t>
        </w:r>
      </w:ins>
      <w:r w:rsidRPr="00215545">
        <w:rPr>
          <w:rStyle w:val="CodeInline"/>
        </w:rPr>
        <w:t>start</w:t>
      </w:r>
      <w:r>
        <w:t xml:space="preserve"> and </w:t>
      </w:r>
      <w:r w:rsidRPr="00215545">
        <w:rPr>
          <w:rStyle w:val="CodeInline"/>
        </w:rPr>
        <w:t>stop</w:t>
      </w:r>
      <w:ins w:id="298" w:author="Kelvin Sung" w:date="2021-04-11T11:38:00Z">
        <w:r w:rsidR="004C3E4E">
          <w:t xml:space="preserve"> functions.</w:t>
        </w:r>
      </w:ins>
      <w:del w:id="299" w:author="Kelvin Sung" w:date="2021-04-11T11:38:00Z">
        <w:r w:rsidDel="004C3E4E">
          <w:delText>.</w:delText>
        </w:r>
      </w:del>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711832F" w:rsidR="00111EFA" w:rsidRDefault="00111EFA" w:rsidP="00111EFA">
      <w:pPr>
        <w:pStyle w:val="Heading3"/>
      </w:pPr>
      <w:r w:rsidRPr="00111EFA">
        <w:t>Using the Game Loop</w:t>
      </w:r>
    </w:p>
    <w:p w14:paraId="45E25746" w14:textId="3929557F" w:rsidR="00111EFA" w:rsidRDefault="00111EFA" w:rsidP="005E19DF">
      <w:pPr>
        <w:pStyle w:val="BodyTextFirst"/>
      </w:pPr>
      <w:r w:rsidRPr="00111EFA">
        <w:t xml:space="preserve">To test the game loop implementation, </w:t>
      </w:r>
      <w:r w:rsidR="005E19DF">
        <w:t>your</w:t>
      </w:r>
      <w:r w:rsidRPr="00111EFA">
        <w:t xml:space="preserve"> game class </w:t>
      </w:r>
      <w:del w:id="300" w:author="Kelvin Sung" w:date="2021-04-11T11:39:00Z">
        <w:r w:rsidR="005E19DF" w:rsidDel="0098354D">
          <w:delText>should</w:delText>
        </w:r>
        <w:r w:rsidRPr="00111EFA" w:rsidDel="0098354D">
          <w:delText xml:space="preserve"> </w:delText>
        </w:r>
      </w:del>
      <w:ins w:id="301" w:author="Kelvin Sung" w:date="2021-04-11T11:39:00Z">
        <w:r w:rsidR="0098354D">
          <w:t>must</w:t>
        </w:r>
        <w:r w:rsidR="0098354D" w:rsidRPr="00111EFA">
          <w:t xml:space="preserve"> </w:t>
        </w:r>
      </w:ins>
      <w:ins w:id="302" w:author="Kelvin Sung" w:date="2021-04-11T11:43:00Z">
        <w:r w:rsidR="00063080">
          <w:t xml:space="preserve">now </w:t>
        </w:r>
      </w:ins>
      <w:r w:rsidR="005E19DF">
        <w:t>implement</w:t>
      </w:r>
      <w:r w:rsidRPr="00111EFA">
        <w:t xml:space="preserve"> </w:t>
      </w:r>
      <w:del w:id="303" w:author="Kelvin Sung" w:date="2021-04-11T11:40:00Z">
        <w:r w:rsidRPr="00111EFA" w:rsidDel="0098354D">
          <w:delText xml:space="preserve">the </w:delText>
        </w:r>
      </w:del>
      <w:del w:id="304" w:author="Kelvin Sung" w:date="2021-04-11T11:42:00Z">
        <w:r w:rsidRPr="005E19DF" w:rsidDel="0098354D">
          <w:rPr>
            <w:rStyle w:val="CodeInline"/>
          </w:rPr>
          <w:delText>update()</w:delText>
        </w:r>
      </w:del>
      <w:del w:id="305" w:author="Kelvin Sung" w:date="2021-04-11T11:40:00Z">
        <w:r w:rsidRPr="00111EFA" w:rsidDel="0098354D">
          <w:delText xml:space="preserve"> and </w:delText>
        </w:r>
      </w:del>
      <w:proofErr w:type="gramStart"/>
      <w:r w:rsidRPr="005E19DF">
        <w:rPr>
          <w:rStyle w:val="CodeInline"/>
        </w:rPr>
        <w:t>draw(</w:t>
      </w:r>
      <w:proofErr w:type="gramEnd"/>
      <w:r w:rsidRPr="005E19DF">
        <w:rPr>
          <w:rStyle w:val="CodeInline"/>
        </w:rPr>
        <w:t>)</w:t>
      </w:r>
      <w:del w:id="306" w:author="Kelvin Sung" w:date="2021-04-11T11:40:00Z">
        <w:r w:rsidRPr="00111EFA" w:rsidDel="0098354D">
          <w:delText xml:space="preserve"> </w:delText>
        </w:r>
      </w:del>
      <w:ins w:id="307" w:author="Kelvin Sung" w:date="2021-04-11T11:40:00Z">
        <w:r w:rsidR="0098354D">
          <w:t xml:space="preserve">, </w:t>
        </w:r>
      </w:ins>
      <w:ins w:id="308" w:author="Kelvin Sung" w:date="2021-04-11T11:42:00Z">
        <w:r w:rsidR="0098354D" w:rsidRPr="005E19DF">
          <w:rPr>
            <w:rStyle w:val="CodeInline"/>
          </w:rPr>
          <w:t>update()</w:t>
        </w:r>
        <w:r w:rsidR="0098354D">
          <w:t xml:space="preserve">, </w:t>
        </w:r>
      </w:ins>
      <w:ins w:id="309" w:author="Kelvin Sung" w:date="2021-04-11T11:40:00Z">
        <w:r w:rsidR="0098354D">
          <w:t xml:space="preserve">and </w:t>
        </w:r>
        <w:proofErr w:type="spellStart"/>
        <w:r w:rsidR="0098354D" w:rsidRPr="0098354D">
          <w:rPr>
            <w:rStyle w:val="CodeInline"/>
            <w:rPrChange w:id="310" w:author="Kelvin Sung" w:date="2021-04-11T11:40:00Z">
              <w:rPr/>
            </w:rPrChange>
          </w:rPr>
          <w:t>init</w:t>
        </w:r>
        <w:proofErr w:type="spellEnd"/>
        <w:r w:rsidR="0098354D" w:rsidRPr="0098354D">
          <w:rPr>
            <w:rStyle w:val="CodeInline"/>
            <w:rPrChange w:id="311" w:author="Kelvin Sung" w:date="2021-04-11T11:40:00Z">
              <w:rPr/>
            </w:rPrChange>
          </w:rPr>
          <w:t>()</w:t>
        </w:r>
        <w:r w:rsidR="0098354D">
          <w:t xml:space="preserve"> </w:t>
        </w:r>
      </w:ins>
      <w:r w:rsidRPr="00111EFA">
        <w:t xml:space="preserve">functions. </w:t>
      </w:r>
      <w:del w:id="312" w:author="Kelvin Sung" w:date="2021-04-11T11:41:00Z">
        <w:r w:rsidRPr="00111EFA" w:rsidDel="0098354D">
          <w:delText xml:space="preserve">In this case, the </w:delText>
        </w:r>
        <w:r w:rsidR="005E19DF" w:rsidRPr="005E19DF" w:rsidDel="0098354D">
          <w:rPr>
            <w:rStyle w:val="CodeInline"/>
          </w:rPr>
          <w:delText>MyG</w:delText>
        </w:r>
        <w:r w:rsidRPr="005E19DF" w:rsidDel="0098354D">
          <w:rPr>
            <w:rStyle w:val="CodeInline"/>
          </w:rPr>
          <w:delText>ame</w:delText>
        </w:r>
        <w:r w:rsidRPr="00111EFA" w:rsidDel="0098354D">
          <w:delText xml:space="preserve"> object will also define an </w:delText>
        </w:r>
        <w:r w:rsidRPr="005E19DF" w:rsidDel="0098354D">
          <w:rPr>
            <w:rStyle w:val="CodeInline"/>
          </w:rPr>
          <w:delText>initialize()</w:delText>
        </w:r>
        <w:r w:rsidRPr="00111EFA" w:rsidDel="0098354D">
          <w:delText xml:space="preserve"> function.</w:delText>
        </w:r>
      </w:del>
      <w:ins w:id="313" w:author="Kelvin Sung" w:date="2021-04-11T11:41:00Z">
        <w:r w:rsidR="0098354D">
          <w:t xml:space="preserve">This is because </w:t>
        </w:r>
      </w:ins>
      <w:ins w:id="314" w:author="Kelvin Sung" w:date="2021-04-11T11:44:00Z">
        <w:r w:rsidR="007109E7">
          <w:t xml:space="preserve">to coordinate the beginning and the continual operation of your game, </w:t>
        </w:r>
      </w:ins>
      <w:ins w:id="315" w:author="Kelvin Sung" w:date="2021-04-11T11:41:00Z">
        <w:r w:rsidR="0098354D">
          <w:t>these functions are being called from the</w:t>
        </w:r>
      </w:ins>
      <w:ins w:id="316" w:author="Kelvin Sung" w:date="2021-04-11T11:43:00Z">
        <w:r w:rsidR="00063080">
          <w:t xml:space="preserve"> </w:t>
        </w:r>
        <w:r w:rsidR="00063080">
          <w:lastRenderedPageBreak/>
          <w:t>core of the</w:t>
        </w:r>
      </w:ins>
      <w:ins w:id="317" w:author="Kelvin Sung" w:date="2021-04-11T11:41:00Z">
        <w:r w:rsidR="0098354D">
          <w:t xml:space="preserve"> game loop</w:t>
        </w:r>
      </w:ins>
      <w:ins w:id="318" w:author="Kelvin Sung" w:date="2021-04-11T11:45:00Z">
        <w:r w:rsidR="007109E7">
          <w:t>—</w:t>
        </w:r>
      </w:ins>
      <w:proofErr w:type="spellStart"/>
      <w:proofErr w:type="gramStart"/>
      <w:ins w:id="319" w:author="Kelvin Sung" w:date="2021-04-11T11:41:00Z">
        <w:r w:rsidR="0098354D" w:rsidRPr="0098354D">
          <w:rPr>
            <w:rStyle w:val="CodeInline"/>
            <w:rPrChange w:id="320" w:author="Kelvin Sung" w:date="2021-04-11T11:42:00Z">
              <w:rPr/>
            </w:rPrChange>
          </w:rPr>
          <w:t>init</w:t>
        </w:r>
        <w:proofErr w:type="spellEnd"/>
        <w:r w:rsidR="0098354D" w:rsidRPr="0098354D">
          <w:rPr>
            <w:rStyle w:val="CodeInline"/>
            <w:rPrChange w:id="321" w:author="Kelvin Sung" w:date="2021-04-11T11:42:00Z">
              <w:rPr/>
            </w:rPrChange>
          </w:rPr>
          <w:t>(</w:t>
        </w:r>
        <w:proofErr w:type="gramEnd"/>
        <w:r w:rsidR="0098354D" w:rsidRPr="0098354D">
          <w:rPr>
            <w:rStyle w:val="CodeInline"/>
            <w:rPrChange w:id="322" w:author="Kelvin Sung" w:date="2021-04-11T11:42:00Z">
              <w:rPr/>
            </w:rPrChange>
          </w:rPr>
          <w:t>)</w:t>
        </w:r>
        <w:r w:rsidR="0098354D">
          <w:t xml:space="preserve"> </w:t>
        </w:r>
      </w:ins>
      <w:ins w:id="323" w:author="Kelvin Sung" w:date="2021-04-11T11:42:00Z">
        <w:r w:rsidR="0098354D">
          <w:t xml:space="preserve">from the </w:t>
        </w:r>
        <w:proofErr w:type="spellStart"/>
        <w:r w:rsidR="0098354D" w:rsidRPr="0098354D">
          <w:rPr>
            <w:rStyle w:val="CodeInline"/>
            <w:rPrChange w:id="324" w:author="Kelvin Sung" w:date="2021-04-11T11:43:00Z">
              <w:rPr/>
            </w:rPrChange>
          </w:rPr>
          <w:t>loop.start</w:t>
        </w:r>
        <w:proofErr w:type="spellEnd"/>
        <w:r w:rsidR="0098354D" w:rsidRPr="0098354D">
          <w:rPr>
            <w:rStyle w:val="CodeInline"/>
            <w:rPrChange w:id="325" w:author="Kelvin Sung" w:date="2021-04-11T11:43:00Z">
              <w:rPr/>
            </w:rPrChange>
          </w:rPr>
          <w:t>()</w:t>
        </w:r>
        <w:r w:rsidR="0098354D">
          <w:t xml:space="preserve"> function, </w:t>
        </w:r>
      </w:ins>
      <w:ins w:id="326" w:author="Kelvin Sung" w:date="2021-04-11T11:43:00Z">
        <w:r w:rsidR="0098354D">
          <w:t>while</w:t>
        </w:r>
      </w:ins>
      <w:ins w:id="327" w:author="Kelvin Sung" w:date="2021-04-11T11:42:00Z">
        <w:r w:rsidR="0098354D">
          <w:t xml:space="preserve"> </w:t>
        </w:r>
        <w:r w:rsidR="0098354D" w:rsidRPr="0098354D">
          <w:rPr>
            <w:rStyle w:val="CodeInline"/>
            <w:rPrChange w:id="328" w:author="Kelvin Sung" w:date="2021-04-11T11:43:00Z">
              <w:rPr/>
            </w:rPrChange>
          </w:rPr>
          <w:t>draw()</w:t>
        </w:r>
        <w:r w:rsidR="0098354D">
          <w:t xml:space="preserve"> and </w:t>
        </w:r>
        <w:r w:rsidR="0098354D" w:rsidRPr="0098354D">
          <w:rPr>
            <w:rStyle w:val="CodeInline"/>
            <w:rPrChange w:id="329" w:author="Kelvin Sung" w:date="2021-04-11T11:43:00Z">
              <w:rPr/>
            </w:rPrChange>
          </w:rPr>
          <w:t>update()</w:t>
        </w:r>
        <w:r w:rsidR="0098354D">
          <w:t xml:space="preserve"> from the </w:t>
        </w:r>
        <w:proofErr w:type="spellStart"/>
        <w:r w:rsidR="0098354D" w:rsidRPr="0098354D">
          <w:rPr>
            <w:rStyle w:val="CodeInline"/>
            <w:rPrChange w:id="330" w:author="Kelvin Sung" w:date="2021-04-11T11:43:00Z">
              <w:rPr/>
            </w:rPrChange>
          </w:rPr>
          <w:t>loop.loopOnce</w:t>
        </w:r>
        <w:proofErr w:type="spellEnd"/>
        <w:r w:rsidR="0098354D" w:rsidRPr="0098354D">
          <w:rPr>
            <w:rStyle w:val="CodeInline"/>
            <w:rPrChange w:id="331" w:author="Kelvin Sung" w:date="2021-04-11T11:43:00Z">
              <w:rPr/>
            </w:rPrChange>
          </w:rPr>
          <w:t>()</w:t>
        </w:r>
        <w:r w:rsidR="0098354D">
          <w:t xml:space="preserve"> function.</w:t>
        </w:r>
      </w:ins>
    </w:p>
    <w:p w14:paraId="2C6B1618" w14:textId="6AA00A47" w:rsidR="008E7FCF" w:rsidRDefault="00D86541" w:rsidP="005E19DF">
      <w:pPr>
        <w:pStyle w:val="NumList"/>
        <w:numPr>
          <w:ilvl w:val="0"/>
          <w:numId w:val="13"/>
        </w:numPr>
      </w:pPr>
      <w:ins w:id="332" w:author="Kelvin Sung" w:date="2021-04-11T11:47:00Z">
        <w:r>
          <w:t xml:space="preserve">Edit </w:t>
        </w:r>
        <w:r w:rsidR="00A1090C">
          <w:t xml:space="preserve">your </w:t>
        </w:r>
        <w:r w:rsidR="00A1090C" w:rsidRPr="00A1090C">
          <w:rPr>
            <w:rStyle w:val="CodeInline"/>
            <w:rPrChange w:id="333" w:author="Kelvin Sung" w:date="2021-04-11T11:48:00Z">
              <w:rPr/>
            </w:rPrChange>
          </w:rPr>
          <w:t>my_game.js</w:t>
        </w:r>
        <w:r w:rsidR="00A1090C">
          <w:t xml:space="preserve"> file </w:t>
        </w:r>
      </w:ins>
      <w:ins w:id="334" w:author="Kelvin Sung" w:date="2021-04-11T11:50:00Z">
        <w:r w:rsidR="00B91E34">
          <w:t>to</w:t>
        </w:r>
      </w:ins>
      <w:ins w:id="335" w:author="Kelvin Sung" w:date="2021-04-11T11:47:00Z">
        <w:r w:rsidR="00A1090C">
          <w:t xml:space="preserve"> </w:t>
        </w:r>
      </w:ins>
      <w:del w:id="336" w:author="Kelvin Sung" w:date="2021-04-11T11:48:00Z">
        <w:r w:rsidR="006B1942" w:rsidDel="00A1090C">
          <w:delText>P</w:delText>
        </w:r>
      </w:del>
      <w:ins w:id="337" w:author="Kelvin Sung" w:date="2021-04-11T11:48:00Z">
        <w:r w:rsidR="00A1090C">
          <w:t>p</w:t>
        </w:r>
      </w:ins>
      <w:r w:rsidR="006B1942">
        <w:t xml:space="preserve">rovide </w:t>
      </w:r>
      <w:del w:id="338" w:author="Kelvin Sung" w:date="2021-04-11T11:49:00Z">
        <w:r w:rsidR="006B1942" w:rsidDel="00A1090C">
          <w:delText xml:space="preserve">temporary </w:delText>
        </w:r>
      </w:del>
      <w:r w:rsidR="006B1942">
        <w:t xml:space="preserve">access to the loop by importing </w:t>
      </w:r>
      <w:ins w:id="339" w:author="Kelvin Sung" w:date="2021-04-11T11:50:00Z">
        <w:r w:rsidR="00F51BE9">
          <w:t xml:space="preserve">from </w:t>
        </w:r>
      </w:ins>
      <w:r w:rsidR="006B1942">
        <w:t xml:space="preserve">the </w:t>
      </w:r>
      <w:del w:id="340" w:author="Kelvin Sung" w:date="2021-04-11T11:50:00Z">
        <w:r w:rsidR="006B1942" w:rsidDel="00F51BE9">
          <w:delText xml:space="preserve">loop </w:delText>
        </w:r>
      </w:del>
      <w:r w:rsidR="006B1942">
        <w:t>module</w:t>
      </w:r>
      <w:del w:id="341" w:author="Kelvin Sung" w:date="2021-04-11T11:49:00Z">
        <w:r w:rsidR="006B1942" w:rsidDel="00A1090C">
          <w:delText xml:space="preserve"> as follows</w:delText>
        </w:r>
      </w:del>
      <w:r w:rsidR="006B1942">
        <w:t>.</w:t>
      </w:r>
      <w:ins w:id="342" w:author="Kelvin Sung" w:date="2021-04-11T11:48:00Z">
        <w:r w:rsidR="00A1090C">
          <w:t xml:space="preserve"> Allowing game developer access to the game loop module is </w:t>
        </w:r>
      </w:ins>
      <w:ins w:id="343" w:author="Kelvin Sung" w:date="2021-04-11T11:49:00Z">
        <w:r w:rsidR="00A1090C">
          <w:t>a temporary measure and will be corrected in later secti</w:t>
        </w:r>
      </w:ins>
      <w:ins w:id="344" w:author="Kelvin Sung" w:date="2021-04-11T11:50:00Z">
        <w:r w:rsidR="00A1090C">
          <w:t>ons.</w:t>
        </w:r>
      </w:ins>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57DCB956" w:rsidR="005E19DF" w:rsidRDefault="005E19DF" w:rsidP="005E19DF">
      <w:pPr>
        <w:pStyle w:val="NumList"/>
        <w:numPr>
          <w:ilvl w:val="0"/>
          <w:numId w:val="13"/>
        </w:numPr>
      </w:pPr>
      <w:del w:id="345" w:author="Kelvin Sung" w:date="2021-04-11T11:50:00Z">
        <w:r w:rsidRPr="005E19DF" w:rsidDel="00B91E34">
          <w:delText xml:space="preserve">In </w:delText>
        </w:r>
        <w:r w:rsidRPr="008E7FCF" w:rsidDel="00B91E34">
          <w:rPr>
            <w:rStyle w:val="CodeInline"/>
          </w:rPr>
          <w:delText>my_game.js</w:delText>
        </w:r>
        <w:r w:rsidRPr="005E19DF" w:rsidDel="00B91E34">
          <w:delText>, r</w:delText>
        </w:r>
      </w:del>
      <w:ins w:id="346" w:author="Kelvin Sung" w:date="2021-04-11T11:50:00Z">
        <w:r w:rsidR="00B91E34">
          <w:t>R</w:t>
        </w:r>
      </w:ins>
      <w:r w:rsidRPr="005E19DF">
        <w:t xml:space="preserve">eplace the </w:t>
      </w:r>
      <w:proofErr w:type="spellStart"/>
      <w:r w:rsidRPr="005E19DF">
        <w:rPr>
          <w:rStyle w:val="CodeInline"/>
        </w:rPr>
        <w:t>MyGame</w:t>
      </w:r>
      <w:proofErr w:type="spellEnd"/>
      <w:r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40CDD1E2" w:rsidR="005E19DF" w:rsidRDefault="005E19DF" w:rsidP="005E19DF">
      <w:pPr>
        <w:pStyle w:val="NumList"/>
        <w:numPr>
          <w:ilvl w:val="0"/>
          <w:numId w:val="13"/>
        </w:numPr>
      </w:pPr>
      <w:r w:rsidRPr="005E19DF">
        <w:t xml:space="preserve">Add an initialization function to </w:t>
      </w:r>
      <w:del w:id="347" w:author="Kelvin Sung" w:date="2021-04-11T11:51:00Z">
        <w:r w:rsidRPr="005E19DF" w:rsidDel="00F51BE9">
          <w:delText xml:space="preserve">the </w:delText>
        </w:r>
        <w:r w:rsidDel="00F51BE9">
          <w:delText>class</w:delText>
        </w:r>
        <w:r w:rsidRPr="005E19DF" w:rsidDel="00F51BE9">
          <w:delText xml:space="preserve"> as follows</w:delText>
        </w:r>
        <w:r w:rsidR="00777EB1" w:rsidDel="00F51BE9">
          <w:delText xml:space="preserve">. </w:delText>
        </w:r>
        <w:r w:rsidR="00777EB1" w:rsidRPr="005E19DF" w:rsidDel="00F51BE9">
          <w:delText xml:space="preserve">The initialization is rather similar to previous examples, where </w:delText>
        </w:r>
      </w:del>
      <w:ins w:id="348" w:author="Kelvin Sung" w:date="2021-04-11T11:51:00Z">
        <w:r w:rsidR="00F51BE9">
          <w:t xml:space="preserve">set up </w:t>
        </w:r>
      </w:ins>
      <w:r w:rsidR="00777EB1" w:rsidRPr="005E19DF">
        <w:t>a camera</w:t>
      </w:r>
      <w:ins w:id="349" w:author="Kelvin Sung" w:date="2021-04-11T11:52:00Z">
        <w:r w:rsidR="00F51BE9">
          <w:t xml:space="preserve"> and two </w:t>
        </w:r>
      </w:ins>
      <w:del w:id="350" w:author="Kelvin Sung" w:date="2021-04-11T11:52:00Z">
        <w:r w:rsidR="00777EB1" w:rsidRPr="00F51BE9" w:rsidDel="00F51BE9">
          <w:rPr>
            <w:rStyle w:val="CodeInline"/>
            <w:rPrChange w:id="351" w:author="Kelvin Sung" w:date="2021-04-11T11:52:00Z">
              <w:rPr/>
            </w:rPrChange>
          </w:rPr>
          <w:delText xml:space="preserve"> </w:delText>
        </w:r>
      </w:del>
      <w:proofErr w:type="spellStart"/>
      <w:ins w:id="352" w:author="Kelvin Sung" w:date="2021-04-11T11:52:00Z">
        <w:r w:rsidR="00F51BE9" w:rsidRPr="00F51BE9">
          <w:rPr>
            <w:rStyle w:val="CodeInline"/>
            <w:rPrChange w:id="353" w:author="Kelvin Sung" w:date="2021-04-11T11:52:00Z">
              <w:rPr/>
            </w:rPrChange>
          </w:rPr>
          <w:t>Renderable</w:t>
        </w:r>
        <w:r w:rsidR="00F51BE9">
          <w:t>s</w:t>
        </w:r>
        <w:proofErr w:type="spellEnd"/>
        <w:r w:rsidR="00F51BE9">
          <w:t>.</w:t>
        </w:r>
      </w:ins>
      <w:del w:id="354" w:author="Kelvin Sung" w:date="2021-04-11T11:52:00Z">
        <w:r w:rsidR="00777EB1" w:rsidRPr="005E19DF" w:rsidDel="00F51BE9">
          <w:delText>is defined and two squares are set up.</w:delText>
        </w:r>
      </w:del>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lastRenderedPageBreak/>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proofErr w:type="gramStart"/>
      <w:r w:rsidRPr="00777EB1">
        <w:rPr>
          <w:rStyle w:val="CodeInline"/>
        </w:rPr>
        <w:t>update(</w:t>
      </w:r>
      <w:proofErr w:type="gramEnd"/>
      <w:r w:rsidRPr="00777EB1">
        <w:rPr>
          <w:rStyle w:val="CodeInline"/>
        </w:rPr>
        <w:t>)</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lastRenderedPageBreak/>
        <w:t xml:space="preserve">    }</w:t>
      </w:r>
    </w:p>
    <w:p w14:paraId="21EA7EB9" w14:textId="77777777" w:rsidR="00777EB1" w:rsidRDefault="00777EB1" w:rsidP="00777EB1">
      <w:pPr>
        <w:pStyle w:val="BodyTextFirst"/>
      </w:pPr>
      <w:r>
        <w:t xml:space="preserve">Recall that the </w:t>
      </w:r>
      <w:proofErr w:type="gramStart"/>
      <w:r w:rsidRPr="00560D34">
        <w:rPr>
          <w:rStyle w:val="CodeInline"/>
        </w:rPr>
        <w:t>update(</w:t>
      </w:r>
      <w:proofErr w:type="gramEnd"/>
      <w:r w:rsidRPr="00560D34">
        <w:rPr>
          <w:rStyle w:val="CodeInline"/>
        </w:rPr>
        <w:t>)</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91760A4" w14:textId="3F5BD5B9" w:rsidR="00021D86" w:rsidDel="00A221B9" w:rsidRDefault="006529A2" w:rsidP="00021D86">
      <w:pPr>
        <w:pStyle w:val="NumList"/>
        <w:rPr>
          <w:del w:id="355" w:author="Kelvin Sung" w:date="2021-04-11T14:20:00Z"/>
        </w:rPr>
      </w:pPr>
      <w:del w:id="356" w:author="Kelvin Sung" w:date="2021-04-11T14:20:00Z">
        <w:r w:rsidDel="00A221B9">
          <w:delText xml:space="preserve">Export the </w:delText>
        </w:r>
        <w:r w:rsidRPr="00560D34" w:rsidDel="00A221B9">
          <w:rPr>
            <w:rStyle w:val="CodeInline"/>
          </w:rPr>
          <w:delText>MyGame</w:delText>
        </w:r>
        <w:r w:rsidDel="00A221B9">
          <w:delText xml:space="preserve"> client so that it can be used via the engine.</w:delText>
        </w:r>
      </w:del>
    </w:p>
    <w:p w14:paraId="7D0708B7" w14:textId="751040FE" w:rsidR="00021D86" w:rsidDel="00A221B9" w:rsidRDefault="00021D86" w:rsidP="00021D86">
      <w:pPr>
        <w:rPr>
          <w:del w:id="357" w:author="Kelvin Sung" w:date="2021-04-11T14:20:00Z"/>
          <w:rStyle w:val="CodeInline"/>
        </w:rPr>
      </w:pPr>
      <w:del w:id="358" w:author="Kelvin Sung" w:date="2021-04-11T14:20:00Z">
        <w:r w:rsidRPr="00021D86" w:rsidDel="00A221B9">
          <w:rPr>
            <w:rStyle w:val="CodeInline"/>
          </w:rPr>
          <w:delText>export default MyGame;</w:delText>
        </w:r>
      </w:del>
    </w:p>
    <w:p w14:paraId="11E63D29" w14:textId="7973A680"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del w:id="359" w:author="Kelvin Sung" w:date="2021-04-11T14:21:00Z">
        <w:r w:rsidDel="00D66A00">
          <w:delText xml:space="preserve">upon </w:delText>
        </w:r>
        <w:r w:rsidR="00560D34" w:rsidDel="00D66A00">
          <w:delText xml:space="preserve">the loading </w:delText>
        </w:r>
        <w:r w:rsidDel="00D66A00">
          <w:delText xml:space="preserve">completion of the </w:delText>
        </w:r>
      </w:del>
      <w:ins w:id="360" w:author="Kelvin Sung" w:date="2021-04-11T14:21:00Z">
        <w:r w:rsidR="00D66A00">
          <w:t xml:space="preserve">from the </w:t>
        </w:r>
      </w:ins>
      <w:proofErr w:type="spellStart"/>
      <w:proofErr w:type="gramStart"/>
      <w:r w:rsidR="00560D34" w:rsidRPr="00560D34">
        <w:rPr>
          <w:rStyle w:val="CodeInline"/>
        </w:rPr>
        <w:t>window.onload</w:t>
      </w:r>
      <w:proofErr w:type="spellEnd"/>
      <w:proofErr w:type="gram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4CB36F75" w:rsidR="00021D86" w:rsidRPr="00021D86" w:rsidRDefault="00021D86" w:rsidP="00560D34">
      <w:pPr>
        <w:pStyle w:val="BodyTextCont"/>
      </w:pPr>
      <w:r w:rsidRPr="00021D86">
        <w:t xml:space="preserve">Notice that </w:t>
      </w:r>
      <w:ins w:id="361" w:author="Kelvin Sung" w:date="2021-04-11T14:26:00Z">
        <w:r w:rsidR="00D66A00">
          <w:t xml:space="preserve">in the core of the </w:t>
        </w:r>
        <w:r w:rsidR="00D66A00" w:rsidRPr="00D66A00">
          <w:rPr>
            <w:rStyle w:val="CodeInline"/>
            <w:rPrChange w:id="362" w:author="Kelvin Sung" w:date="2021-04-11T14:26:00Z">
              <w:rPr/>
            </w:rPrChange>
          </w:rPr>
          <w:t>loop</w:t>
        </w:r>
        <w:r w:rsidR="00D66A00">
          <w:t xml:space="preserve"> module, </w:t>
        </w:r>
      </w:ins>
      <w:del w:id="363" w:author="Kelvin Sung" w:date="2021-04-11T14:25:00Z">
        <w:r w:rsidRPr="00021D86" w:rsidDel="00D66A00">
          <w:delText xml:space="preserve">when the loop is running quickly, </w:delText>
        </w:r>
      </w:del>
      <w:r w:rsidRPr="00021D86">
        <w:t xml:space="preserve">it is entirely possible for the </w:t>
      </w:r>
      <w:proofErr w:type="spellStart"/>
      <w:proofErr w:type="gramStart"/>
      <w:ins w:id="364" w:author="Kelvin Sung" w:date="2021-04-11T14:26:00Z">
        <w:r w:rsidR="00D66A00">
          <w:rPr>
            <w:rStyle w:val="CodeInline"/>
          </w:rPr>
          <w:t>requestAnimationFrame</w:t>
        </w:r>
      </w:ins>
      <w:proofErr w:type="spellEnd"/>
      <w:ins w:id="365" w:author="Kelvin Sung" w:date="2021-04-11T14:25:00Z">
        <w:r w:rsidR="00D66A00" w:rsidRPr="00560D34">
          <w:rPr>
            <w:rStyle w:val="CodeInline"/>
          </w:rPr>
          <w:t>(</w:t>
        </w:r>
        <w:proofErr w:type="gramEnd"/>
        <w:r w:rsidR="00D66A00" w:rsidRPr="00560D34">
          <w:rPr>
            <w:rStyle w:val="CodeInline"/>
          </w:rPr>
          <w:t>)</w:t>
        </w:r>
        <w:r w:rsidR="00D66A00">
          <w:rPr>
            <w:rStyle w:val="CodeInline"/>
          </w:rPr>
          <w:t xml:space="preserve"> </w:t>
        </w:r>
      </w:ins>
      <w:ins w:id="366" w:author="Kelvin Sung" w:date="2021-04-11T14:26:00Z">
        <w:r w:rsidR="00D66A00" w:rsidRPr="00021D86">
          <w:t>fu</w:t>
        </w:r>
        <w:r w:rsidR="00D66A00">
          <w:t>nction to invoke</w:t>
        </w:r>
      </w:ins>
      <w:ins w:id="367" w:author="Kelvin Sung" w:date="2021-04-11T14:27:00Z">
        <w:r w:rsidR="00D66A00">
          <w:t xml:space="preserve"> the</w:t>
        </w:r>
      </w:ins>
      <w:ins w:id="368" w:author="Kelvin Sung" w:date="2021-04-11T14:26:00Z">
        <w:r w:rsidR="00D66A00">
          <w:t xml:space="preserve"> </w:t>
        </w:r>
      </w:ins>
      <w:proofErr w:type="spellStart"/>
      <w:r w:rsidR="00560D34" w:rsidRPr="00560D34">
        <w:rPr>
          <w:rStyle w:val="CodeInline"/>
        </w:rPr>
        <w:t>loopOnce</w:t>
      </w:r>
      <w:proofErr w:type="spellEnd"/>
      <w:r w:rsidRPr="00560D34">
        <w:rPr>
          <w:rStyle w:val="CodeInline"/>
        </w:rPr>
        <w:t>()</w:t>
      </w:r>
      <w:r w:rsidRPr="00021D86">
        <w:t xml:space="preserve"> function </w:t>
      </w:r>
      <w:del w:id="369" w:author="Kelvin Sung" w:date="2021-04-11T14:27:00Z">
        <w:r w:rsidRPr="00021D86" w:rsidDel="00D66A00">
          <w:delText xml:space="preserve">to be called </w:delText>
        </w:r>
      </w:del>
      <w:r w:rsidRPr="00021D86">
        <w:t xml:space="preserve">multiple times within a single </w:t>
      </w:r>
      <w:del w:id="370" w:author="Kelvin Sung" w:date="2021-04-11T10:41:00Z">
        <w:r w:rsidRPr="00560D34" w:rsidDel="00F70D3B">
          <w:rPr>
            <w:rStyle w:val="CodeInline"/>
          </w:rPr>
          <w:delText>MPF</w:delText>
        </w:r>
      </w:del>
      <w:proofErr w:type="spellStart"/>
      <w:ins w:id="371" w:author="Kelvin Sung" w:date="2021-04-11T10:41:00Z">
        <w:r w:rsidR="00F70D3B">
          <w:rPr>
            <w:rStyle w:val="CodeInline"/>
          </w:rPr>
          <w:t>kMPF</w:t>
        </w:r>
      </w:ins>
      <w:proofErr w:type="spellEnd"/>
      <w:r w:rsidRPr="00021D86">
        <w:t xml:space="preserve"> interval. </w:t>
      </w:r>
      <w:del w:id="372" w:author="Kelvin Sung" w:date="2021-04-11T14:27:00Z">
        <w:r w:rsidRPr="00021D86" w:rsidDel="00D66A00">
          <w:delText>With the given</w:delText>
        </w:r>
        <w:r w:rsidR="00560D34" w:rsidRPr="00021D86" w:rsidDel="00D66A00">
          <w:delText xml:space="preserve"> </w:delText>
        </w:r>
        <w:r w:rsidR="00560D34" w:rsidRPr="00560D34" w:rsidDel="00D66A00">
          <w:rPr>
            <w:rStyle w:val="CodeInline"/>
          </w:rPr>
          <w:delText>loopOnce</w:delText>
        </w:r>
        <w:r w:rsidRPr="00560D34" w:rsidDel="00D66A00">
          <w:rPr>
            <w:rStyle w:val="CodeInline"/>
          </w:rPr>
          <w:delText>()</w:delText>
        </w:r>
        <w:r w:rsidRPr="00021D86" w:rsidDel="00D66A00">
          <w:delText xml:space="preserve"> implementation</w:delText>
        </w:r>
      </w:del>
      <w:ins w:id="373" w:author="Kelvin Sung" w:date="2021-04-11T14:28:00Z">
        <w:r w:rsidR="00D66A00">
          <w:t>When this happens</w:t>
        </w:r>
      </w:ins>
      <w:r w:rsidRPr="00021D86">
        <w:t xml:space="preserve">, the </w:t>
      </w:r>
      <w:proofErr w:type="gramStart"/>
      <w:r w:rsidRPr="00D66A00">
        <w:rPr>
          <w:rStyle w:val="CodeInline"/>
          <w:rPrChange w:id="374" w:author="Kelvin Sung" w:date="2021-04-11T14:28:00Z">
            <w:rPr/>
          </w:rPrChange>
        </w:rPr>
        <w:t>draw(</w:t>
      </w:r>
      <w:proofErr w:type="gramEnd"/>
      <w:r w:rsidRPr="00D66A00">
        <w:rPr>
          <w:rStyle w:val="CodeInline"/>
          <w:rPrChange w:id="375" w:author="Kelvin Sung" w:date="2021-04-11T14:28:00Z">
            <w:rPr/>
          </w:rPrChange>
        </w:rPr>
        <w:t>)</w:t>
      </w:r>
      <w:r w:rsidRPr="00021D86">
        <w:t xml:space="preserve"> function will be called multiples times without any </w:t>
      </w:r>
      <w:r w:rsidRPr="00D66A00">
        <w:rPr>
          <w:rStyle w:val="CodeInline"/>
          <w:rPrChange w:id="376" w:author="Kelvin Sung" w:date="2021-04-11T14:28:00Z">
            <w:rPr/>
          </w:rPrChange>
        </w:rPr>
        <w:t>update()</w:t>
      </w:r>
      <w:r w:rsidRPr="00021D86">
        <w:t xml:space="preserve"> function calls. </w:t>
      </w:r>
      <w:ins w:id="377" w:author="Kelvin Sung" w:date="2021-04-11T14:28:00Z">
        <w:r w:rsidR="006C73AE">
          <w:t xml:space="preserve">In </w:t>
        </w:r>
      </w:ins>
      <w:del w:id="378" w:author="Kelvin Sung" w:date="2021-04-11T14:28:00Z">
        <w:r w:rsidRPr="00021D86" w:rsidDel="006C73AE">
          <w:delText>T</w:delText>
        </w:r>
      </w:del>
      <w:ins w:id="379" w:author="Kelvin Sung" w:date="2021-04-11T14:28:00Z">
        <w:r w:rsidR="006C73AE">
          <w:t>t</w:t>
        </w:r>
      </w:ins>
      <w:r w:rsidRPr="00021D86">
        <w:t xml:space="preserve">his way, the game loop can end up drawing the same game state multiple times. Please refer to the following references for discussions of supporting extrapolations in the </w:t>
      </w:r>
      <w:proofErr w:type="gramStart"/>
      <w:r w:rsidRPr="00560D34">
        <w:rPr>
          <w:rStyle w:val="CodeInline"/>
        </w:rPr>
        <w:t>draw(</w:t>
      </w:r>
      <w:proofErr w:type="gramEnd"/>
      <w:r w:rsidRPr="00560D34">
        <w:rPr>
          <w:rStyle w:val="CodeInline"/>
        </w:rPr>
        <w:t>)</w:t>
      </w:r>
      <w:r w:rsidRPr="00021D86">
        <w:t xml:space="preserve"> function to take advantage of efficient game loops: </w:t>
      </w:r>
    </w:p>
    <w:p w14:paraId="37355F99" w14:textId="62C44F39" w:rsidR="00021D86" w:rsidRPr="008E45AF" w:rsidRDefault="00021D86" w:rsidP="00021D86">
      <w:pPr>
        <w:pStyle w:val="Bullet"/>
        <w:rPr>
          <w:rStyle w:val="Strong"/>
          <w:rPrChange w:id="380" w:author="Kelvin Sung" w:date="2021-04-11T14:40:00Z">
            <w:rPr/>
          </w:rPrChange>
        </w:rPr>
      </w:pPr>
      <w:r w:rsidRPr="008E45AF">
        <w:rPr>
          <w:rStyle w:val="Strong"/>
          <w:rPrChange w:id="381" w:author="Kelvin Sung" w:date="2021-04-11T14:40:00Z">
            <w:rPr/>
          </w:rPrChange>
        </w:rPr>
        <w:lastRenderedPageBreak/>
        <w:t>http://gameprogrammingpatterns.com/game-loop.html#play-catch-up</w:t>
      </w:r>
    </w:p>
    <w:p w14:paraId="15A14482" w14:textId="3009BE76" w:rsidR="00021D86" w:rsidRPr="008E45AF" w:rsidRDefault="00021D86" w:rsidP="00021D86">
      <w:pPr>
        <w:pStyle w:val="Bullet"/>
        <w:rPr>
          <w:rStyle w:val="Strong"/>
          <w:rPrChange w:id="382" w:author="Kelvin Sung" w:date="2021-04-11T14:40:00Z">
            <w:rPr/>
          </w:rPrChange>
        </w:rPr>
      </w:pPr>
      <w:r w:rsidRPr="008E45AF">
        <w:rPr>
          <w:rStyle w:val="Strong"/>
          <w:rPrChange w:id="383" w:author="Kelvin Sung" w:date="2021-04-11T14:40:00Z">
            <w:rPr/>
          </w:rPrChange>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proofErr w:type="gramStart"/>
      <w:r w:rsidRPr="00560D34">
        <w:rPr>
          <w:rStyle w:val="CodeInline"/>
        </w:rPr>
        <w:t>draw(</w:t>
      </w:r>
      <w:proofErr w:type="gramEnd"/>
      <w:r w:rsidRPr="00560D34">
        <w:rPr>
          <w:rStyle w:val="CodeInline"/>
        </w:rPr>
        <w:t>)</w:t>
      </w:r>
      <w:r w:rsidRPr="00021D86">
        <w:t xml:space="preserve"> function.</w:t>
      </w:r>
    </w:p>
    <w:p w14:paraId="41B32A6C" w14:textId="580E2440" w:rsidR="00021D86" w:rsidRDefault="00021D86" w:rsidP="00021D86">
      <w:pPr>
        <w:pStyle w:val="Heading1"/>
      </w:pPr>
      <w:r w:rsidRPr="00021D86">
        <w:t>Keyboard Input</w:t>
      </w:r>
    </w:p>
    <w:p w14:paraId="31919653" w14:textId="2DF00637" w:rsidR="00021D86" w:rsidRDefault="00AA4F58" w:rsidP="00AA4F58">
      <w:pPr>
        <w:pStyle w:val="BodyTextFirst"/>
      </w:pPr>
      <w:r w:rsidRPr="00AA4F58">
        <w:t xml:space="preserve">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w:t>
      </w:r>
      <w:del w:id="384" w:author="Kelvin Sung" w:date="2021-04-11T14:29:00Z">
        <w:r w:rsidRPr="00AA4F58" w:rsidDel="00E06F76">
          <w:delText xml:space="preserve">simpler </w:delText>
        </w:r>
      </w:del>
      <w:ins w:id="385" w:author="Kelvin Sung" w:date="2021-04-11T14:29:00Z">
        <w:r w:rsidR="00E06F76">
          <w:t xml:space="preserve">more straightforward </w:t>
        </w:r>
      </w:ins>
      <w:r w:rsidRPr="00AA4F58">
        <w:t>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268FC3F2" w:rsidR="00AA4F58" w:rsidRDefault="00AA4F58" w:rsidP="00AA4F58">
      <w:pPr>
        <w:pStyle w:val="BodyTextFirst"/>
      </w:pPr>
      <w:r w:rsidRPr="00AA4F58">
        <w:t xml:space="preserve">This project examines keyboard input support and </w:t>
      </w:r>
      <w:del w:id="386" w:author="Kelvin Sung" w:date="2021-04-11T14:30:00Z">
        <w:r w:rsidRPr="00AA4F58" w:rsidDel="005D0417">
          <w:delText xml:space="preserve">incorporates </w:delText>
        </w:r>
      </w:del>
      <w:ins w:id="387" w:author="Kelvin Sung" w:date="2021-04-11T14:30:00Z">
        <w:r w:rsidR="005D0417">
          <w:t>integrates</w:t>
        </w:r>
        <w:r w:rsidR="005D0417" w:rsidRPr="00AA4F58">
          <w:t xml:space="preserve"> </w:t>
        </w:r>
      </w:ins>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F1375FA" w:rsidR="00AA4F58" w:rsidRDefault="00AA4F58" w:rsidP="00AA4F58">
      <w:pPr>
        <w:pStyle w:val="Bullet"/>
      </w:pPr>
      <w:r>
        <w:t xml:space="preserve">Right arrow key: Moves the white square </w:t>
      </w:r>
      <w:ins w:id="388" w:author="Kelvin Sung" w:date="2021-04-11T14:31:00Z">
        <w:r w:rsidR="007D7AB8">
          <w:t xml:space="preserve">towards the </w:t>
        </w:r>
      </w:ins>
      <w:r>
        <w:t>right and wraps it to the left of the game window</w:t>
      </w:r>
    </w:p>
    <w:p w14:paraId="7CA72CF3" w14:textId="573FF1E8" w:rsidR="00AA4F58" w:rsidRDefault="00AA4F58" w:rsidP="00AA4F58">
      <w:pPr>
        <w:pStyle w:val="Bullet"/>
      </w:pPr>
      <w:r>
        <w:t>Up arrow key: Rotates the white square</w:t>
      </w:r>
    </w:p>
    <w:p w14:paraId="34746116" w14:textId="1254D18A" w:rsidR="00AA4F58" w:rsidRDefault="00AA4F58" w:rsidP="00AA4F58">
      <w:pPr>
        <w:pStyle w:val="Bullet"/>
      </w:pPr>
      <w:r>
        <w:t>Down 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6EE3A488" w:rsidR="00AA4F58" w:rsidRDefault="008E45AF" w:rsidP="00AA4F58">
      <w:pPr>
        <w:pStyle w:val="BodyTextFirst"/>
      </w:pPr>
      <w:ins w:id="389" w:author="Kelvin Sung" w:date="2021-04-11T14:37:00Z">
        <w:r>
          <w:t xml:space="preserve">Recall that </w:t>
        </w:r>
      </w:ins>
      <w:ins w:id="390" w:author="Kelvin Sung" w:date="2021-04-11T14:35:00Z">
        <w:r>
          <w:t xml:space="preserve">the loop component is </w:t>
        </w:r>
      </w:ins>
      <w:ins w:id="391" w:author="Kelvin Sung" w:date="2021-04-11T14:38:00Z">
        <w:r>
          <w:t xml:space="preserve">part of </w:t>
        </w:r>
      </w:ins>
      <w:ins w:id="392" w:author="Kelvin Sung" w:date="2021-04-11T14:35:00Z">
        <w:r>
          <w:t>the core of the game engine and should not be accessed by</w:t>
        </w:r>
      </w:ins>
      <w:ins w:id="393" w:author="Kelvin Sung" w:date="2021-04-11T14:36:00Z">
        <w:r>
          <w:t xml:space="preserve"> the client game developer</w:t>
        </w:r>
      </w:ins>
      <w:ins w:id="394" w:author="Kelvin Sung" w:date="2021-04-11T14:38:00Z">
        <w:r>
          <w:t>.</w:t>
        </w:r>
      </w:ins>
      <w:ins w:id="395" w:author="Kelvin Sung" w:date="2021-04-11T14:36:00Z">
        <w:r>
          <w:t xml:space="preserve"> </w:t>
        </w:r>
      </w:ins>
      <w:ins w:id="396" w:author="Kelvin Sung" w:date="2021-04-11T14:38:00Z">
        <w:r>
          <w:t xml:space="preserve">In contrast, </w:t>
        </w:r>
      </w:ins>
      <w:del w:id="397" w:author="Kelvin Sung" w:date="2021-04-11T14:36:00Z">
        <w:r w:rsidR="00AA4F58" w:rsidRPr="00AA4F58" w:rsidDel="008E45AF">
          <w:delText>T</w:delText>
        </w:r>
      </w:del>
      <w:ins w:id="398" w:author="Kelvin Sung" w:date="2021-04-11T14:37:00Z">
        <w:r>
          <w:t>a</w:t>
        </w:r>
      </w:ins>
      <w:del w:id="399" w:author="Kelvin Sung" w:date="2021-04-11T14:37:00Z">
        <w:r w:rsidR="00AA4F58" w:rsidRPr="00AA4F58" w:rsidDel="008E45AF">
          <w:delText xml:space="preserve">he input component </w:delText>
        </w:r>
      </w:del>
      <w:del w:id="400" w:author="Kelvin Sung" w:date="2021-04-11T14:33:00Z">
        <w:r w:rsidR="00AA4F58" w:rsidRPr="00AA4F58" w:rsidDel="007D7AB8">
          <w:delText xml:space="preserve">of the game </w:delText>
        </w:r>
      </w:del>
      <w:del w:id="401" w:author="Kelvin Sung" w:date="2021-04-11T14:37:00Z">
        <w:r w:rsidR="00AA4F58" w:rsidRPr="00AA4F58" w:rsidDel="008E45AF">
          <w:delText>follows the same pattern as the other core engine modules such as the vertex buffer or the game loop. A</w:delText>
        </w:r>
      </w:del>
      <w:r w:rsidR="00AA4F58" w:rsidRPr="00AA4F58">
        <w:t xml:space="preserve"> well-defined input module should </w:t>
      </w:r>
      <w:del w:id="402" w:author="Kelvin Sung" w:date="2021-04-11T14:38:00Z">
        <w:r w:rsidR="00AA4F58" w:rsidRPr="00AA4F58" w:rsidDel="008E45AF">
          <w:delText xml:space="preserve">allow </w:delText>
        </w:r>
      </w:del>
      <w:ins w:id="403" w:author="Kelvin Sung" w:date="2021-04-11T14:38:00Z">
        <w:r>
          <w:t xml:space="preserve">support </w:t>
        </w:r>
      </w:ins>
      <w:r w:rsidR="00AA4F58" w:rsidRPr="00AA4F58">
        <w:t xml:space="preserve">the </w:t>
      </w:r>
      <w:ins w:id="404" w:author="Kelvin Sung" w:date="2021-04-11T14:34:00Z">
        <w:r w:rsidR="007D7AB8">
          <w:t xml:space="preserve">client </w:t>
        </w:r>
      </w:ins>
      <w:del w:id="405" w:author="Kelvin Sung" w:date="2021-04-11T14:34:00Z">
        <w:r w:rsidR="00AA4F58" w:rsidRPr="00AA4F58" w:rsidDel="007D7AB8">
          <w:delText xml:space="preserve">rest of the </w:delText>
        </w:r>
      </w:del>
      <w:r w:rsidR="00AA4F58" w:rsidRPr="00AA4F58">
        <w:t xml:space="preserve">game </w:t>
      </w:r>
      <w:del w:id="406" w:author="Kelvin Sung" w:date="2021-04-11T14:34:00Z">
        <w:r w:rsidR="00AA4F58" w:rsidRPr="00AA4F58" w:rsidDel="007D7AB8">
          <w:delText xml:space="preserve">engine </w:delText>
        </w:r>
      </w:del>
      <w:ins w:id="407" w:author="Kelvin Sung" w:date="2021-04-11T14:34:00Z">
        <w:r w:rsidR="007D7AB8">
          <w:t xml:space="preserve">developer </w:t>
        </w:r>
      </w:ins>
      <w:r w:rsidR="00AA4F58" w:rsidRPr="00AA4F58">
        <w:t>to query keyboard state</w:t>
      </w:r>
      <w:ins w:id="408" w:author="Kelvin Sung" w:date="2021-04-11T14:39:00Z">
        <w:r>
          <w:t>s</w:t>
        </w:r>
      </w:ins>
      <w:r w:rsidR="00AA4F58" w:rsidRPr="00AA4F58">
        <w:t xml:space="preserve"> </w:t>
      </w:r>
      <w:del w:id="409" w:author="Kelvin Sung" w:date="2021-04-11T14:39:00Z">
        <w:r w:rsidR="00AA4F58" w:rsidRPr="00AA4F58" w:rsidDel="008E45AF">
          <w:delText xml:space="preserve">changes </w:delText>
        </w:r>
      </w:del>
      <w:r w:rsidR="00AA4F58" w:rsidRPr="00AA4F58">
        <w:t>without being distracted by any details.</w:t>
      </w:r>
      <w:ins w:id="410" w:author="Kelvin Sung" w:date="2021-04-11T14:42:00Z">
        <w:r w:rsidR="00F310FF">
          <w:t xml:space="preserve"> For this reason, the input module will be defined in the </w:t>
        </w:r>
        <w:proofErr w:type="spellStart"/>
        <w:r w:rsidR="00F310FF" w:rsidRPr="00F310FF">
          <w:rPr>
            <w:rStyle w:val="CodeInline"/>
            <w:rPrChange w:id="411" w:author="Kelvin Sung" w:date="2021-04-11T14:42:00Z">
              <w:rPr/>
            </w:rPrChange>
          </w:rPr>
          <w:t>src</w:t>
        </w:r>
        <w:proofErr w:type="spellEnd"/>
        <w:r w:rsidR="00F310FF" w:rsidRPr="00F310FF">
          <w:rPr>
            <w:rStyle w:val="CodeInline"/>
            <w:rPrChange w:id="412" w:author="Kelvin Sung" w:date="2021-04-11T14:42:00Z">
              <w:rPr/>
            </w:rPrChange>
          </w:rPr>
          <w:t>/engine</w:t>
        </w:r>
        <w:r w:rsidR="00F310FF">
          <w:t xml:space="preserve"> folder.</w:t>
        </w:r>
      </w:ins>
      <w:r w:rsidR="00AA4F58" w:rsidRPr="00AA4F58">
        <w:t xml:space="preserve"> </w:t>
      </w:r>
      <w:del w:id="413" w:author="Kelvin Sung" w:date="2021-04-11T14:41:00Z">
        <w:r w:rsidR="00AA4F58" w:rsidRPr="00AA4F58" w:rsidDel="00F9207A">
          <w:delText xml:space="preserve">To accurately capture keyboard state changes, the input component </w:delText>
        </w:r>
      </w:del>
      <w:del w:id="414" w:author="Kelvin Sung" w:date="2021-04-11T14:34:00Z">
        <w:r w:rsidR="00AA4F58" w:rsidRPr="00AA4F58" w:rsidDel="007D7AB8">
          <w:delText xml:space="preserve">will </w:delText>
        </w:r>
      </w:del>
      <w:del w:id="415" w:author="Kelvin Sung" w:date="2021-04-11T14:41:00Z">
        <w:r w:rsidR="00AA4F58" w:rsidRPr="00AA4F58" w:rsidDel="00F9207A">
          <w:delText>be integrated with the core of game loop.</w:delText>
        </w:r>
      </w:del>
    </w:p>
    <w:p w14:paraId="6B9A27D4" w14:textId="13EE8449" w:rsidR="00267D15" w:rsidRDefault="002B58A1" w:rsidP="003C47A8">
      <w:pPr>
        <w:pStyle w:val="NumList"/>
        <w:numPr>
          <w:ilvl w:val="0"/>
          <w:numId w:val="14"/>
        </w:numPr>
      </w:pPr>
      <w:r w:rsidRPr="002B58A1">
        <w:t xml:space="preserve">Create a new file in the </w:t>
      </w:r>
      <w:proofErr w:type="spellStart"/>
      <w:r w:rsidRPr="00F2631A">
        <w:rPr>
          <w:rStyle w:val="CodeInline"/>
          <w:rPrChange w:id="416" w:author="Kelvin Sung" w:date="2021-04-11T14:35:00Z">
            <w:rPr/>
          </w:rPrChange>
        </w:rPr>
        <w:t>src</w:t>
      </w:r>
      <w:proofErr w:type="spellEnd"/>
      <w:r w:rsidRPr="00F2631A">
        <w:rPr>
          <w:rStyle w:val="CodeInline"/>
          <w:rPrChange w:id="417" w:author="Kelvin Sung" w:date="2021-04-11T14:35:00Z">
            <w:rPr/>
          </w:rPrChange>
        </w:rPr>
        <w:t>/engine</w:t>
      </w:r>
      <w:del w:id="418" w:author="Kelvin Sung" w:date="2021-04-11T14:35:00Z">
        <w:r w:rsidRPr="002B58A1" w:rsidDel="00F2631A">
          <w:delText>/</w:delText>
        </w:r>
        <w:r w:rsidDel="00F2631A">
          <w:delText>c</w:delText>
        </w:r>
        <w:r w:rsidRPr="002B58A1" w:rsidDel="00F2631A">
          <w:delText>ore</w:delText>
        </w:r>
      </w:del>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3DCFE10F" w:rsidR="002B58A1" w:rsidRDefault="002B58A1" w:rsidP="003C47A8">
      <w:pPr>
        <w:pStyle w:val="NumList"/>
        <w:numPr>
          <w:ilvl w:val="0"/>
          <w:numId w:val="14"/>
        </w:numPr>
      </w:pPr>
      <w:r w:rsidRPr="002B58A1">
        <w:t xml:space="preserve">Define </w:t>
      </w:r>
      <w:ins w:id="419" w:author="Kelvin Sung" w:date="2021-04-11T14:44:00Z">
        <w:r w:rsidR="00B829BC">
          <w:t>a dictionary to capture the key code mapping.</w:t>
        </w:r>
      </w:ins>
      <w:del w:id="420" w:author="Kelvin Sung" w:date="2021-04-11T14:43:00Z">
        <w:r w:rsidRPr="002B58A1" w:rsidDel="00B829BC">
          <w:delText xml:space="preserve">a set of </w:delText>
        </w:r>
      </w:del>
      <w:del w:id="421" w:author="Kelvin Sung" w:date="2021-04-11T14:44:00Z">
        <w:r w:rsidRPr="002B58A1" w:rsidDel="00B829BC">
          <w:delText>keyboard keys to map key codes.</w:delText>
        </w:r>
      </w:del>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lastRenderedPageBreak/>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39F60493" w:rsidR="00062E30" w:rsidRDefault="00062E30" w:rsidP="00062E30">
      <w:pPr>
        <w:pStyle w:val="BodyTextFirst"/>
      </w:pPr>
      <w:r w:rsidRPr="00062E30">
        <w:t xml:space="preserve">Key codes are </w:t>
      </w:r>
      <w:ins w:id="422" w:author="Kelvin Sung" w:date="2021-04-11T14:46:00Z">
        <w:r w:rsidR="00B829BC" w:rsidRPr="00062E30">
          <w:t>unique number</w:t>
        </w:r>
        <w:r w:rsidR="00B829BC">
          <w:t>s</w:t>
        </w:r>
        <w:r w:rsidR="00B829BC" w:rsidRPr="00062E30">
          <w:t xml:space="preserve"> </w:t>
        </w:r>
        <w:r w:rsidR="00B829BC">
          <w:t xml:space="preserve">representing </w:t>
        </w:r>
      </w:ins>
      <w:del w:id="423" w:author="Kelvin Sung" w:date="2021-04-11T14:46:00Z">
        <w:r w:rsidRPr="00062E30" w:rsidDel="00B829BC">
          <w:delText xml:space="preserve">the codes used by the </w:delText>
        </w:r>
      </w:del>
      <w:ins w:id="424" w:author="Kelvin Sung" w:date="2021-04-11T14:46:00Z">
        <w:r w:rsidR="00B829BC">
          <w:t xml:space="preserve">each </w:t>
        </w:r>
      </w:ins>
      <w:r w:rsidRPr="00062E30">
        <w:t xml:space="preserve">keyboard </w:t>
      </w:r>
      <w:del w:id="425" w:author="Kelvin Sung" w:date="2021-04-11T14:46:00Z">
        <w:r w:rsidRPr="00062E30" w:rsidDel="00B829BC">
          <w:delText xml:space="preserve">handler where each keyboard </w:delText>
        </w:r>
      </w:del>
      <w:r w:rsidRPr="00062E30">
        <w:t>character</w:t>
      </w:r>
      <w:del w:id="426" w:author="Kelvin Sung" w:date="2021-04-11T14:46:00Z">
        <w:r w:rsidRPr="00062E30" w:rsidDel="00B829BC">
          <w:delText xml:space="preserve"> has its own unique number, the corresponding key code</w:delText>
        </w:r>
      </w:del>
      <w:r w:rsidRPr="00062E30">
        <w:t xml:space="preserve">. Note that there are up to 222 </w:t>
      </w:r>
      <w:ins w:id="427" w:author="Kelvin Sung" w:date="2021-04-11T14:47:00Z">
        <w:r w:rsidR="00B829BC">
          <w:t xml:space="preserve">unique </w:t>
        </w:r>
      </w:ins>
      <w:r w:rsidRPr="00062E30">
        <w:t>keys</w:t>
      </w:r>
      <w:del w:id="428" w:author="Kelvin Sung" w:date="2021-04-11T14:47:00Z">
        <w:r w:rsidRPr="00062E30" w:rsidDel="00B829BC">
          <w:delText xml:space="preserve"> tracked</w:delText>
        </w:r>
      </w:del>
      <w:r w:rsidRPr="00062E30">
        <w:t xml:space="preserve">. In the </w:t>
      </w:r>
      <w:del w:id="429" w:author="Kelvin Sung" w:date="2021-04-11T14:49:00Z">
        <w:r w:rsidRPr="00062E30" w:rsidDel="00AD0E06">
          <w:delText xml:space="preserve">previous </w:delText>
        </w:r>
      </w:del>
      <w:r w:rsidRPr="00062E30">
        <w:t xml:space="preserve">listing, only </w:t>
      </w:r>
      <w:ins w:id="430" w:author="Kelvin Sung" w:date="2021-04-11T14:47:00Z">
        <w:r w:rsidR="00B829BC">
          <w:t>a small s</w:t>
        </w:r>
      </w:ins>
      <w:ins w:id="431" w:author="Kelvin Sung" w:date="2021-04-11T14:48:00Z">
        <w:r w:rsidR="00B829BC">
          <w:t>u</w:t>
        </w:r>
      </w:ins>
      <w:ins w:id="432" w:author="Kelvin Sung" w:date="2021-04-11T14:47:00Z">
        <w:r w:rsidR="00B829BC">
          <w:t>bset of the keys</w:t>
        </w:r>
      </w:ins>
      <w:ins w:id="433" w:author="Kelvin Sung" w:date="2021-04-11T14:49:00Z">
        <w:r w:rsidR="003A5B87">
          <w:t>, those that are relevant to this project,</w:t>
        </w:r>
      </w:ins>
      <w:ins w:id="434" w:author="Kelvin Sung" w:date="2021-04-11T14:47:00Z">
        <w:r w:rsidR="00B829BC">
          <w:t xml:space="preserve"> are defined in the dictionary. </w:t>
        </w:r>
      </w:ins>
      <w:del w:id="435" w:author="Kelvin Sung" w:date="2021-04-11T14:47:00Z">
        <w:r w:rsidRPr="00062E30" w:rsidDel="00B829BC">
          <w:delText>the constants are shown in the public interface.</w:delText>
        </w:r>
      </w:del>
      <w:ins w:id="436" w:author="Kelvin Sung" w:date="2021-04-11T14:47:00Z">
        <w:r w:rsidR="00B829BC">
          <w:t xml:space="preserve"> </w:t>
        </w:r>
      </w:ins>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ins w:id="437" w:author="Kelvin Sung" w:date="2021-04-11T14:39:00Z">
        <w:r w:rsidR="008E45AF" w:rsidRPr="008E45AF">
          <w:rPr>
            <w:rStyle w:val="Strong"/>
            <w:rPrChange w:id="438" w:author="Kelvin Sung" w:date="2021-04-11T14:39:00Z">
              <w:rPr/>
            </w:rPrChange>
          </w:rPr>
          <w:t>http://</w:t>
        </w:r>
      </w:ins>
      <w:r w:rsidRPr="008E45AF">
        <w:rPr>
          <w:rStyle w:val="Strong"/>
        </w:rPr>
        <w:t>www.cambiaresearch.com/articles/15/javascript-char-codes-key-codes</w:t>
      </w:r>
      <w:r w:rsidRPr="002B58A1">
        <w:t>.</w:t>
      </w:r>
    </w:p>
    <w:p w14:paraId="0FEBEDA2" w14:textId="3A7789F8" w:rsidR="002B58A1" w:rsidRPr="002B58A1" w:rsidRDefault="002B58A1" w:rsidP="002B58A1">
      <w:pPr>
        <w:pStyle w:val="NumList"/>
      </w:pPr>
      <w:r w:rsidRPr="002B58A1">
        <w:t xml:space="preserve">Create </w:t>
      </w:r>
      <w:r w:rsidR="007826B9">
        <w:t>array instance variables</w:t>
      </w:r>
      <w:r w:rsidRPr="002B58A1">
        <w:t xml:space="preserve"> </w:t>
      </w:r>
      <w:ins w:id="439" w:author="Kelvin Sung" w:date="2021-04-11T14:50:00Z">
        <w:r w:rsidR="00D50947">
          <w:t>for</w:t>
        </w:r>
      </w:ins>
      <w:del w:id="440" w:author="Kelvin Sung" w:date="2021-04-11T14:50:00Z">
        <w:r w:rsidRPr="002B58A1" w:rsidDel="00D50947">
          <w:delText>to</w:delText>
        </w:r>
      </w:del>
      <w:r w:rsidRPr="002B58A1">
        <w:t xml:space="preserve"> track</w:t>
      </w:r>
      <w:ins w:id="441" w:author="Kelvin Sung" w:date="2021-04-11T14:50:00Z">
        <w:r w:rsidR="00D50947">
          <w:t>ing</w:t>
        </w:r>
      </w:ins>
      <w:r w:rsidRPr="002B58A1">
        <w:t xml:space="preserve"> </w:t>
      </w:r>
      <w:r>
        <w:t>the</w:t>
      </w:r>
      <w:r w:rsidR="007826B9">
        <w:t xml:space="preserve"> </w:t>
      </w:r>
      <w:del w:id="442" w:author="Kelvin Sung" w:date="2021-04-11T14:49:00Z">
        <w:r w:rsidR="007826B9" w:rsidDel="00DB3A4E">
          <w:delText>various</w:delText>
        </w:r>
        <w:r w:rsidDel="00DB3A4E">
          <w:delText xml:space="preserve"> </w:delText>
        </w:r>
      </w:del>
      <w:del w:id="443" w:author="Kelvin Sung" w:date="2021-04-11T14:50:00Z">
        <w:r w:rsidRPr="002B58A1" w:rsidDel="00DB3A4E">
          <w:delText xml:space="preserve">key </w:delText>
        </w:r>
      </w:del>
      <w:r w:rsidRPr="002B58A1">
        <w:t>states</w:t>
      </w:r>
      <w:ins w:id="444" w:author="Kelvin Sung" w:date="2021-04-11T14:50:00Z">
        <w:r w:rsidR="00DB3A4E">
          <w:t xml:space="preserve"> of every key</w:t>
        </w:r>
      </w:ins>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6325B5D8" w:rsidR="002B58A1" w:rsidRPr="002B58A1" w:rsidRDefault="002B58A1" w:rsidP="002B58A1">
      <w:pPr>
        <w:pStyle w:val="BodyTextFirst"/>
      </w:pPr>
      <w:del w:id="445" w:author="Kelvin Sung" w:date="2021-04-11T14:51:00Z">
        <w:r w:rsidRPr="002B58A1" w:rsidDel="00BF5CB9">
          <w:delText xml:space="preserve">Each of the </w:delText>
        </w:r>
      </w:del>
      <w:ins w:id="446" w:author="Kelvin Sung" w:date="2021-04-11T14:51:00Z">
        <w:r w:rsidR="00BF5CB9">
          <w:t xml:space="preserve">All </w:t>
        </w:r>
      </w:ins>
      <w:r w:rsidRPr="002B58A1">
        <w:t xml:space="preserve">three </w:t>
      </w:r>
      <w:r w:rsidR="007826B9">
        <w:t>arrays</w:t>
      </w:r>
      <w:r w:rsidRPr="002B58A1">
        <w:t xml:space="preserve"> </w:t>
      </w:r>
      <w:del w:id="447" w:author="Kelvin Sung" w:date="2021-04-11T14:51:00Z">
        <w:r w:rsidRPr="002B58A1" w:rsidDel="006C25FC">
          <w:delText xml:space="preserve">contain </w:delText>
        </w:r>
      </w:del>
      <w:ins w:id="448" w:author="Kelvin Sung" w:date="2021-04-11T14:51:00Z">
        <w:r w:rsidR="006C25FC">
          <w:t>define</w:t>
        </w:r>
        <w:r w:rsidR="00BF5CB9">
          <w:t xml:space="preserve"> the state of</w:t>
        </w:r>
        <w:r w:rsidR="006C25FC" w:rsidRPr="002B58A1">
          <w:t xml:space="preserve"> </w:t>
        </w:r>
      </w:ins>
      <w:del w:id="449" w:author="Kelvin Sung" w:date="2021-04-11T14:51:00Z">
        <w:r w:rsidRPr="002B58A1" w:rsidDel="00E46F5F">
          <w:delText xml:space="preserve">all the </w:delText>
        </w:r>
      </w:del>
      <w:ins w:id="450" w:author="Kelvin Sung" w:date="2021-04-11T14:51:00Z">
        <w:r w:rsidR="00E46F5F">
          <w:t xml:space="preserve">every </w:t>
        </w:r>
      </w:ins>
      <w:r w:rsidRPr="002B58A1">
        <w:t xml:space="preserve">key </w:t>
      </w:r>
      <w:del w:id="451" w:author="Kelvin Sung" w:date="2021-04-11T14:51:00Z">
        <w:r w:rsidRPr="002B58A1" w:rsidDel="00BF5CB9">
          <w:delText xml:space="preserve">states </w:delText>
        </w:r>
      </w:del>
      <w:r w:rsidRPr="002B58A1">
        <w:t xml:space="preserve">as </w:t>
      </w:r>
      <w:ins w:id="452" w:author="Kelvin Sung" w:date="2021-04-11T14:52:00Z">
        <w:r w:rsidR="00E46F5F">
          <w:t xml:space="preserve">a </w:t>
        </w:r>
      </w:ins>
      <w:r w:rsidRPr="002B58A1">
        <w:t>boolean</w:t>
      </w:r>
      <w:del w:id="453" w:author="Kelvin Sung" w:date="2021-04-11T14:52:00Z">
        <w:r w:rsidRPr="002B58A1" w:rsidDel="00E46F5F">
          <w:delText>s</w:delText>
        </w:r>
      </w:del>
      <w:r w:rsidRPr="002B58A1">
        <w:t xml:space="preserve">. The </w:t>
      </w:r>
      <w:proofErr w:type="spellStart"/>
      <w:r w:rsidRPr="002B58A1">
        <w:rPr>
          <w:rStyle w:val="CodeInline"/>
        </w:rPr>
        <w:t>mKeyPreviousState</w:t>
      </w:r>
      <w:proofErr w:type="spellEnd"/>
      <w:r w:rsidRPr="002B58A1">
        <w:t xml:space="preserve"> records the key states of the previous update cycle, and the </w:t>
      </w:r>
      <w:proofErr w:type="spellStart"/>
      <w:r w:rsidRPr="002B58A1">
        <w:rPr>
          <w:rStyle w:val="CodeInline"/>
        </w:rPr>
        <w:t>mIsKeyPressed</w:t>
      </w:r>
      <w:proofErr w:type="spellEnd"/>
      <w:r w:rsidRPr="002B58A1">
        <w:t xml:space="preserve"> </w:t>
      </w:r>
      <w:del w:id="454" w:author="Kelvin Sung" w:date="2021-04-11T14:52:00Z">
        <w:r w:rsidRPr="002B58A1" w:rsidDel="00E46F5F">
          <w:delText xml:space="preserve">object </w:delText>
        </w:r>
      </w:del>
      <w:r w:rsidRPr="002B58A1">
        <w:t xml:space="preserve">records the current state of the keys. The key code entries of these two </w:t>
      </w:r>
      <w:del w:id="455" w:author="Kelvin Sung" w:date="2021-04-11T14:52:00Z">
        <w:r w:rsidRPr="002B58A1" w:rsidDel="00E46F5F">
          <w:delText xml:space="preserve">objects </w:delText>
        </w:r>
      </w:del>
      <w:ins w:id="456" w:author="Kelvin Sung" w:date="2021-04-11T14:52:00Z">
        <w:r w:rsidR="00E46F5F">
          <w:t xml:space="preserve">arrays </w:t>
        </w:r>
      </w:ins>
      <w:r w:rsidRPr="002B58A1">
        <w:t xml:space="preserve">are true when the corresponding keyboard keys are pressed, and </w:t>
      </w:r>
      <w:del w:id="457" w:author="Kelvin Sung" w:date="2021-04-11T14:53:00Z">
        <w:r w:rsidRPr="002B58A1" w:rsidDel="00E46F5F">
          <w:delText xml:space="preserve">they are </w:delText>
        </w:r>
      </w:del>
      <w:r w:rsidRPr="002B58A1">
        <w:t xml:space="preserve">false otherwise. The </w:t>
      </w:r>
      <w:proofErr w:type="spellStart"/>
      <w:r w:rsidRPr="002B58A1">
        <w:rPr>
          <w:rStyle w:val="CodeInline"/>
        </w:rPr>
        <w:t>mIsKeyClicked</w:t>
      </w:r>
      <w:proofErr w:type="spellEnd"/>
      <w:r w:rsidRPr="002B58A1">
        <w:t xml:space="preserve"> </w:t>
      </w:r>
      <w:r w:rsidR="007826B9">
        <w:t>array</w:t>
      </w:r>
      <w:r w:rsidRPr="002B58A1">
        <w:t xml:space="preserve"> captures key click events. The key code entries of this </w:t>
      </w:r>
      <w:r w:rsidR="007826B9">
        <w:t>array</w:t>
      </w:r>
      <w:r w:rsidRPr="002B58A1">
        <w:t xml:space="preserve"> are true only when the corresponding keyboard key goes from being pressed to being released</w:t>
      </w:r>
      <w:ins w:id="458" w:author="Kelvin Sung" w:date="2021-04-11T14:53:00Z">
        <w:r w:rsidR="00D41A64">
          <w:t xml:space="preserve"> in two consecutive update</w:t>
        </w:r>
        <w:r w:rsidR="0019230F">
          <w:t xml:space="preserve"> cycles</w:t>
        </w:r>
      </w:ins>
      <w:r w:rsidRPr="002B58A1">
        <w:t xml:space="preserve">. </w:t>
      </w:r>
    </w:p>
    <w:p w14:paraId="3A487A27" w14:textId="37808BE6"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w:t>
      </w:r>
      <w:r w:rsidRPr="002B58A1">
        <w:lastRenderedPageBreak/>
        <w:t xml:space="preserve">she releases it, for the duration of that entire second, </w:t>
      </w:r>
      <w:proofErr w:type="spellStart"/>
      <w:r w:rsidRPr="002B58A1">
        <w:rPr>
          <w:rStyle w:val="CodeInline"/>
        </w:rPr>
        <w:t>KeyPress</w:t>
      </w:r>
      <w:proofErr w:type="spellEnd"/>
      <w:r w:rsidRPr="002B58A1">
        <w:t xml:space="preserve"> for A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05EF54E9" w:rsidR="00062E30" w:rsidRDefault="002B58A1" w:rsidP="002B58A1">
      <w:pPr>
        <w:pStyle w:val="BodyTextFirst"/>
      </w:pPr>
      <w:r w:rsidRPr="002B58A1">
        <w:t>When the</w:t>
      </w:r>
      <w:ins w:id="459" w:author="Kelvin Sung" w:date="2021-04-11T14:56:00Z">
        <w:r w:rsidR="00B95C97">
          <w:t xml:space="preserve">se </w:t>
        </w:r>
      </w:ins>
      <w:del w:id="460" w:author="Kelvin Sung" w:date="2021-04-11T14:56:00Z">
        <w:r w:rsidRPr="002B58A1" w:rsidDel="00B95C97">
          <w:delText xml:space="preserve"> previous </w:delText>
        </w:r>
      </w:del>
      <w:r w:rsidRPr="002B58A1">
        <w:t xml:space="preserve">functions are called, they use their corresponding key code to record </w:t>
      </w:r>
      <w:ins w:id="461" w:author="Kelvin Sung" w:date="2021-04-11T14:56:00Z">
        <w:r w:rsidR="00B95C97">
          <w:t xml:space="preserve">the corresponding </w:t>
        </w:r>
      </w:ins>
      <w:r w:rsidRPr="002B58A1">
        <w:t>keyboard state changes.</w:t>
      </w:r>
    </w:p>
    <w:p w14:paraId="3944B58A" w14:textId="553B5FA7" w:rsidR="00D54D65" w:rsidRPr="00D54D65" w:rsidRDefault="00D54D65" w:rsidP="00D54D65">
      <w:pPr>
        <w:pStyle w:val="NumList"/>
      </w:pPr>
      <w:r w:rsidRPr="00D54D65">
        <w:t xml:space="preserve">Add a function to initialize all the key states and register the key event handlers </w:t>
      </w:r>
      <w:del w:id="462" w:author="Kelvin Sung" w:date="2021-04-11T14:56:00Z">
        <w:r w:rsidRPr="00D54D65" w:rsidDel="00BC25D9">
          <w:delText xml:space="preserve">to </w:delText>
        </w:r>
      </w:del>
      <w:ins w:id="463" w:author="Kelvin Sung" w:date="2021-04-11T14:56:00Z">
        <w:r w:rsidR="00BC25D9">
          <w:t xml:space="preserve">with </w:t>
        </w:r>
      </w:ins>
      <w:r w:rsidRPr="00D54D65">
        <w:t>the browser.</w:t>
      </w:r>
      <w:r w:rsidR="00267D15" w:rsidRPr="00267D15">
        <w:t xml:space="preserve"> </w:t>
      </w:r>
      <w:del w:id="464" w:author="Kelvin Sung" w:date="2021-04-11T14:57:00Z">
        <w:r w:rsidR="00267D15" w:rsidRPr="00267D15" w:rsidDel="00BC25D9">
          <w:delText>Notice that t</w:delText>
        </w:r>
      </w:del>
      <w:ins w:id="465" w:author="Kelvin Sung" w:date="2021-04-11T14:57:00Z">
        <w:r w:rsidR="00BC25D9">
          <w:t>T</w:t>
        </w:r>
      </w:ins>
      <w:r w:rsidR="00267D15" w:rsidRPr="00267D15">
        <w:t xml:space="preserve">he </w:t>
      </w:r>
      <w:proofErr w:type="spellStart"/>
      <w:proofErr w:type="gramStart"/>
      <w:r w:rsidR="00267D15" w:rsidRPr="00267D15">
        <w:rPr>
          <w:rStyle w:val="CodeInline"/>
        </w:rPr>
        <w:t>window.addEventListener</w:t>
      </w:r>
      <w:proofErr w:type="spellEnd"/>
      <w:proofErr w:type="gram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ins w:id="466" w:author="Kelvin Sung" w:date="2021-04-11T14:57:00Z">
        <w:r w:rsidR="00BC25D9">
          <w:t>s</w:t>
        </w:r>
      </w:ins>
      <w:r w:rsidR="00267D15" w:rsidRPr="00267D15">
        <w:t xml:space="preserve"> </w:t>
      </w:r>
      <w:del w:id="467" w:author="Kelvin Sung" w:date="2021-04-11T14:57:00Z">
        <w:r w:rsidR="00267D15" w:rsidRPr="00267D15" w:rsidDel="00BC25D9">
          <w:delText xml:space="preserve">functions </w:delText>
        </w:r>
      </w:del>
      <w:r w:rsidR="00267D15" w:rsidRPr="00267D15">
        <w:t xml:space="preserve">with the browser such that </w:t>
      </w:r>
      <w:del w:id="468" w:author="Kelvin Sung" w:date="2021-04-11T14:58:00Z">
        <w:r w:rsidR="00267D15" w:rsidRPr="00267D15" w:rsidDel="00D811A9">
          <w:delText xml:space="preserve">these </w:delText>
        </w:r>
      </w:del>
      <w:ins w:id="469" w:author="Kelvin Sung" w:date="2021-04-11T14:58:00Z">
        <w:r w:rsidR="00D811A9">
          <w:t xml:space="preserve">the corresponding </w:t>
        </w:r>
      </w:ins>
      <w:r w:rsidR="00267D15" w:rsidRPr="00267D15">
        <w:t xml:space="preserve">functions will be called </w:t>
      </w:r>
      <w:del w:id="470" w:author="Kelvin Sung" w:date="2021-04-11T14:57:00Z">
        <w:r w:rsidR="00267D15" w:rsidRPr="00267D15" w:rsidDel="00BC25D9">
          <w:delText>to register the keyboard state changes</w:delText>
        </w:r>
      </w:del>
      <w:ins w:id="471" w:author="Kelvin Sung" w:date="2021-04-11T14:57:00Z">
        <w:r w:rsidR="00BC25D9">
          <w:t xml:space="preserve">when the </w:t>
        </w:r>
      </w:ins>
      <w:ins w:id="472" w:author="Kelvin Sung" w:date="2021-04-11T14:58:00Z">
        <w:r w:rsidR="00BC25D9">
          <w:t xml:space="preserve">presses or releases </w:t>
        </w:r>
        <w:r w:rsidR="00C31E50">
          <w:t xml:space="preserve">keys on the </w:t>
        </w:r>
        <w:r w:rsidR="00BC25D9">
          <w:t>keyboard</w:t>
        </w:r>
      </w:ins>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proofErr w:type="gramStart"/>
      <w:r w:rsidRPr="007826B9">
        <w:rPr>
          <w:rStyle w:val="CodeInline"/>
        </w:rPr>
        <w:t>update(</w:t>
      </w:r>
      <w:proofErr w:type="gramEnd"/>
      <w:r w:rsidRPr="007826B9">
        <w:rPr>
          <w:rStyle w:val="CodeInline"/>
        </w:rPr>
        <w:t>)</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proofErr w:type="gramStart"/>
      <w:r w:rsidR="007826B9" w:rsidRPr="007826B9">
        <w:rPr>
          <w:rStyle w:val="CodeInline"/>
        </w:rPr>
        <w:t>update(</w:t>
      </w:r>
      <w:proofErr w:type="gramEnd"/>
      <w:r w:rsidR="007826B9" w:rsidRPr="007826B9">
        <w:rPr>
          <w:rStyle w:val="CodeInline"/>
        </w:rPr>
        <w:t>)</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lastRenderedPageBreak/>
        <w:t xml:space="preserve">    }</w:t>
      </w:r>
    </w:p>
    <w:p w14:paraId="50283044" w14:textId="6D9FBFC6" w:rsidR="00062E30" w:rsidRDefault="00062E30" w:rsidP="00062E30">
      <w:pPr>
        <w:pStyle w:val="Code"/>
      </w:pPr>
      <w:r w:rsidRPr="00062E30">
        <w:t>}</w:t>
      </w:r>
    </w:p>
    <w:p w14:paraId="6F094666" w14:textId="3ECD70B4" w:rsidR="00D54D65" w:rsidRPr="00D54D65" w:rsidRDefault="00D54D65" w:rsidP="00D54D65">
      <w:pPr>
        <w:pStyle w:val="NumList"/>
      </w:pPr>
      <w:r w:rsidRPr="00D54D65">
        <w:t xml:space="preserve">Add public functions for </w:t>
      </w:r>
      <w:del w:id="473" w:author="Kelvin Sung" w:date="2021-04-11T14:59:00Z">
        <w:r w:rsidRPr="00D54D65" w:rsidDel="00D811A9">
          <w:delText xml:space="preserve">clean </w:delText>
        </w:r>
      </w:del>
      <w:r w:rsidRPr="00D54D65">
        <w:t>inquires to current keyboard states</w:t>
      </w:r>
      <w:r w:rsidR="00267D15">
        <w:t xml:space="preserve"> </w:t>
      </w:r>
      <w:del w:id="474" w:author="Kelvin Sung" w:date="2021-04-11T14:59:00Z">
        <w:r w:rsidR="00267D15" w:rsidDel="00D811A9">
          <w:delText xml:space="preserve">for use with </w:delText>
        </w:r>
      </w:del>
      <w:ins w:id="475" w:author="Kelvin Sung" w:date="2021-04-11T14:59:00Z">
        <w:r w:rsidR="00D811A9">
          <w:t xml:space="preserve">to support </w:t>
        </w:r>
      </w:ins>
      <w:r w:rsidR="00267D15">
        <w:t xml:space="preserve">the </w:t>
      </w:r>
      <w:del w:id="476" w:author="Kelvin Sung" w:date="2021-04-11T14:59:00Z">
        <w:r w:rsidR="00267D15" w:rsidDel="00D811A9">
          <w:delText xml:space="preserve">game </w:delText>
        </w:r>
      </w:del>
      <w:r w:rsidR="00267D15">
        <w:t>client</w:t>
      </w:r>
      <w:ins w:id="477" w:author="Kelvin Sung" w:date="2021-04-11T14:59:00Z">
        <w:r w:rsidR="00D811A9">
          <w:t xml:space="preserve"> game</w:t>
        </w:r>
      </w:ins>
      <w:ins w:id="478" w:author="Kelvin Sung" w:date="2021-04-11T15:00:00Z">
        <w:r w:rsidR="00D811A9">
          <w:t xml:space="preserve"> developer.</w:t>
        </w:r>
      </w:ins>
      <w:del w:id="479" w:author="Kelvin Sung" w:date="2021-04-11T14:59:00Z">
        <w:r w:rsidRPr="00D54D65" w:rsidDel="00D811A9">
          <w:delText>.</w:delText>
        </w:r>
      </w:del>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4D0AC0CD"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del w:id="480" w:author="Kelvin Sung" w:date="2021-04-11T15:00:00Z">
        <w:r w:rsidR="00267D15" w:rsidRPr="00D54D65" w:rsidDel="006869C7">
          <w:delText xml:space="preserve"> </w:delText>
        </w:r>
        <w:r w:rsidR="00267D15" w:rsidDel="006869C7">
          <w:delText>needed for the engine and client</w:delText>
        </w:r>
      </w:del>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422DEDA7" w:rsidR="00B85A86" w:rsidRDefault="00B85A86" w:rsidP="00A878D1">
      <w:pPr>
        <w:pStyle w:val="BodyTextFirst"/>
      </w:pPr>
      <w:r w:rsidRPr="00B85A86">
        <w:t xml:space="preserve">To properly support input, </w:t>
      </w:r>
      <w:ins w:id="481" w:author="Kelvin Sung" w:date="2021-04-11T15:04:00Z">
        <w:r w:rsidR="00A878D1">
          <w:t>before the game loop begins</w:t>
        </w:r>
      </w:ins>
      <w:ins w:id="482" w:author="Kelvin Sung" w:date="2021-04-11T15:05:00Z">
        <w:r w:rsidR="00A878D1">
          <w:t xml:space="preserve"> </w:t>
        </w:r>
      </w:ins>
      <w:r w:rsidRPr="00B85A86">
        <w:t xml:space="preserve">the engine must </w:t>
      </w:r>
      <w:del w:id="483" w:author="Kelvin Sung" w:date="2021-04-11T15:02:00Z">
        <w:r w:rsidRPr="00B85A86" w:rsidDel="00244BC7">
          <w:delText xml:space="preserve">first </w:delText>
        </w:r>
      </w:del>
      <w:r w:rsidRPr="00B85A86">
        <w:t xml:space="preserve">initialize the arrays that represent the keyboard state, in other words, </w:t>
      </w:r>
      <w:proofErr w:type="spellStart"/>
      <w:r w:rsidRPr="00B85A86">
        <w:rPr>
          <w:rStyle w:val="CodeInline"/>
        </w:rPr>
        <w:t>mIsKeyPressed</w:t>
      </w:r>
      <w:proofErr w:type="spellEnd"/>
      <w:r w:rsidRPr="00B85A86">
        <w:t xml:space="preserve">, </w:t>
      </w:r>
      <w:proofErr w:type="spellStart"/>
      <w:r w:rsidRPr="00B85A86">
        <w:rPr>
          <w:rStyle w:val="CodeInline"/>
        </w:rPr>
        <w:t>mIsKeyClicked</w:t>
      </w:r>
      <w:proofErr w:type="spellEnd"/>
      <w:r w:rsidRPr="00B85A86">
        <w:t xml:space="preserve">, and </w:t>
      </w:r>
      <w:proofErr w:type="spellStart"/>
      <w:r w:rsidRPr="00B85A86">
        <w:rPr>
          <w:rStyle w:val="CodeInline"/>
        </w:rPr>
        <w:t>mKeyPreviousState</w:t>
      </w:r>
      <w:proofErr w:type="spellEnd"/>
      <w:del w:id="484" w:author="Kelvin Sung" w:date="2021-04-11T15:02:00Z">
        <w:r w:rsidRPr="00B85A86" w:rsidDel="00A878D1">
          <w:delText>,</w:delText>
        </w:r>
      </w:del>
      <w:ins w:id="485" w:author="Kelvin Sung" w:date="2021-04-11T15:02:00Z">
        <w:r w:rsidR="00A878D1">
          <w:t>.</w:t>
        </w:r>
      </w:ins>
      <w:r w:rsidRPr="00B85A86">
        <w:t xml:space="preserve"> </w:t>
      </w:r>
      <w:ins w:id="486" w:author="Kelvin Sung" w:date="2021-04-11T15:02:00Z">
        <w:r w:rsidR="00A878D1">
          <w:t>To pr</w:t>
        </w:r>
      </w:ins>
      <w:ins w:id="487" w:author="Kelvin Sung" w:date="2021-04-11T15:03:00Z">
        <w:r w:rsidR="00A878D1">
          <w:t xml:space="preserve">operly capture the player </w:t>
        </w:r>
      </w:ins>
      <w:ins w:id="488" w:author="Kelvin Sung" w:date="2021-04-11T15:05:00Z">
        <w:r w:rsidR="00A878D1">
          <w:t xml:space="preserve">actions, during game play from within the core of the game </w:t>
        </w:r>
      </w:ins>
      <w:ins w:id="489" w:author="Kelvin Sung" w:date="2021-04-11T15:06:00Z">
        <w:r w:rsidR="00A878D1">
          <w:t>loop,</w:t>
        </w:r>
      </w:ins>
      <w:ins w:id="490" w:author="Kelvin Sung" w:date="2021-04-11T15:03:00Z">
        <w:r w:rsidR="00A878D1">
          <w:t xml:space="preserve"> the</w:t>
        </w:r>
      </w:ins>
      <w:ins w:id="491" w:author="Kelvin Sung" w:date="2021-04-11T15:04:00Z">
        <w:r w:rsidR="00A878D1">
          <w:t>se arrays must be updated</w:t>
        </w:r>
      </w:ins>
      <w:ins w:id="492" w:author="Kelvin Sung" w:date="2021-04-11T15:06:00Z">
        <w:r w:rsidR="00C63749">
          <w:t xml:space="preserve"> accordingly</w:t>
        </w:r>
      </w:ins>
      <w:ins w:id="493" w:author="Kelvin Sung" w:date="2021-04-11T15:04:00Z">
        <w:r w:rsidR="00A878D1">
          <w:t>.</w:t>
        </w:r>
      </w:ins>
      <w:del w:id="494" w:author="Kelvin Sung" w:date="2021-04-11T15:04:00Z">
        <w:r w:rsidRPr="00B85A86" w:rsidDel="00A878D1">
          <w:delText>and be followed by a continuous update of these arrays in the core of the game loop</w:delText>
        </w:r>
      </w:del>
      <w:ins w:id="495" w:author="Kelvin Sung" w:date="2021-04-11T15:06:00Z">
        <w:r w:rsidR="00C63749">
          <w:t xml:space="preserve"> </w:t>
        </w:r>
      </w:ins>
      <w:del w:id="496" w:author="Kelvin Sung" w:date="2021-04-11T15:04:00Z">
        <w:r w:rsidRPr="00B85A86" w:rsidDel="00A878D1">
          <w:delText>.</w:delText>
        </w:r>
      </w:del>
    </w:p>
    <w:p w14:paraId="18BA8414" w14:textId="0FC55630" w:rsidR="00DC1896" w:rsidRDefault="00A97273" w:rsidP="00DC1896">
      <w:pPr>
        <w:pStyle w:val="NumList"/>
        <w:numPr>
          <w:ilvl w:val="0"/>
          <w:numId w:val="15"/>
        </w:numPr>
      </w:pPr>
      <w:ins w:id="497" w:author="Kelvin Sung" w:date="2021-04-11T15:07:00Z">
        <w:r>
          <w:t xml:space="preserve">Input state initialization: </w:t>
        </w:r>
      </w:ins>
      <w:del w:id="498" w:author="Kelvin Sung" w:date="2021-04-11T15:07:00Z">
        <w:r w:rsidR="00267D15" w:rsidDel="00A97273">
          <w:delText>M</w:delText>
        </w:r>
      </w:del>
      <w:ins w:id="499" w:author="Kelvin Sung" w:date="2021-04-11T15:07:00Z">
        <w:r>
          <w:t>m</w:t>
        </w:r>
      </w:ins>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ins w:id="500" w:author="Kelvin Sung" w:date="2021-04-11T15:07:00Z">
        <w:r w:rsidR="0014067B">
          <w:t xml:space="preserve">engine </w:t>
        </w:r>
      </w:ins>
      <w:proofErr w:type="spellStart"/>
      <w:proofErr w:type="gramStart"/>
      <w:r w:rsidR="00FF6D7D" w:rsidRPr="00FF6D7D">
        <w:rPr>
          <w:rStyle w:val="CodeInline"/>
        </w:rPr>
        <w:t>init</w:t>
      </w:r>
      <w:proofErr w:type="spellEnd"/>
      <w:r w:rsidR="00FF6D7D" w:rsidRPr="00FF6D7D">
        <w:rPr>
          <w:rStyle w:val="CodeInline"/>
        </w:rPr>
        <w:t>(</w:t>
      </w:r>
      <w:proofErr w:type="gramEnd"/>
      <w:r w:rsidR="00FF6D7D" w:rsidRPr="00FF6D7D">
        <w:rPr>
          <w:rStyle w:val="CodeInline"/>
        </w:rPr>
        <w:t>)</w:t>
      </w:r>
      <w:r w:rsidR="00FF6D7D">
        <w:t xml:space="preserve"> </w:t>
      </w:r>
      <w:del w:id="501" w:author="Kelvin Sung" w:date="2021-04-11T15:07:00Z">
        <w:r w:rsidR="00FF6D7D" w:rsidDel="0014067B">
          <w:delText xml:space="preserve"> </w:delText>
        </w:r>
      </w:del>
      <w:r w:rsidR="00FF6D7D">
        <w:t xml:space="preserve">function, and adding the </w:t>
      </w:r>
      <w:r w:rsidR="00FF6D7D" w:rsidRPr="00FF6D7D">
        <w:rPr>
          <w:rStyle w:val="CodeInline"/>
        </w:rPr>
        <w:t>input</w:t>
      </w:r>
      <w:r w:rsidR="00FF6D7D">
        <w:t xml:space="preserve"> </w:t>
      </w:r>
      <w:del w:id="502" w:author="Kelvin Sung" w:date="2021-04-11T15:07:00Z">
        <w:r w:rsidR="00FF6D7D" w:rsidDel="0014067B">
          <w:delText xml:space="preserve"> </w:delText>
        </w:r>
      </w:del>
      <w:r w:rsidR="00FF6D7D">
        <w:t xml:space="preserve">module to the </w:t>
      </w:r>
      <w:r w:rsidR="00FF6D7D" w:rsidRPr="00FF6D7D">
        <w:rPr>
          <w:rStyle w:val="BodyTextFirstChar"/>
        </w:rPr>
        <w:t>exported</w:t>
      </w:r>
      <w:r w:rsidR="00FF6D7D">
        <w:t xml:space="preserve"> </w:t>
      </w:r>
      <w:del w:id="503" w:author="Kelvin Sung" w:date="2021-04-11T15:07:00Z">
        <w:r w:rsidR="00FF6D7D" w:rsidDel="0014067B">
          <w:delText xml:space="preserve">files </w:delText>
        </w:r>
      </w:del>
      <w:ins w:id="504" w:author="Kelvin Sung" w:date="2021-04-11T15:07:00Z">
        <w:r w:rsidR="0014067B">
          <w:t xml:space="preserve">list </w:t>
        </w:r>
      </w:ins>
      <w:r w:rsidR="00FF6D7D">
        <w:t xml:space="preserve">to </w:t>
      </w:r>
      <w:del w:id="505" w:author="Kelvin Sung" w:date="2021-04-11T15:07:00Z">
        <w:r w:rsidR="00FF6D7D" w:rsidDel="0014067B">
          <w:delText xml:space="preserve"> </w:delText>
        </w:r>
      </w:del>
      <w:r w:rsidR="00FF6D7D">
        <w:t>allow</w:t>
      </w:r>
      <w:del w:id="506" w:author="Kelvin Sung" w:date="2021-04-11T15:08:00Z">
        <w:r w:rsidR="00FF6D7D" w:rsidDel="0014067B">
          <w:delText>i</w:delText>
        </w:r>
      </w:del>
      <w:del w:id="507" w:author="Kelvin Sung" w:date="2021-04-11T15:07:00Z">
        <w:r w:rsidR="00FF6D7D" w:rsidDel="0014067B">
          <w:delText>ng</w:delText>
        </w:r>
      </w:del>
      <w:r w:rsidR="00FF6D7D">
        <w:t xml:space="preserve"> access </w:t>
      </w:r>
      <w:del w:id="508" w:author="Kelvin Sung" w:date="2021-04-11T15:08:00Z">
        <w:r w:rsidR="00FF6D7D" w:rsidDel="0014067B">
          <w:delText xml:space="preserve">to the engine component </w:delText>
        </w:r>
        <w:r w:rsidR="00267D15" w:rsidDel="0014067B">
          <w:delText xml:space="preserve"> as follows</w:delText>
        </w:r>
      </w:del>
      <w:ins w:id="509" w:author="Kelvin Sung" w:date="2021-04-11T15:08:00Z">
        <w:r w:rsidR="0014067B">
          <w:t>from the client game developer.</w:t>
        </w:r>
      </w:ins>
      <w:del w:id="510" w:author="Kelvin Sung" w:date="2021-04-11T15:08:00Z">
        <w:r w:rsidR="00267D15" w:rsidDel="0014067B">
          <w:delText>:</w:delText>
        </w:r>
      </w:del>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337FC8">
        <w:rPr>
          <w:rPrChange w:id="511" w:author="Kelvin Sung" w:date="2021-04-11T15:08:00Z">
            <w:rPr>
              <w:rStyle w:val="CodeBold"/>
            </w:rPr>
          </w:rPrChange>
        </w:rPr>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337FC8">
        <w:rPr>
          <w:rPrChange w:id="512" w:author="Kelvin Sung" w:date="2021-04-11T15:08:00Z">
            <w:rPr>
              <w:rStyle w:val="CodeBold"/>
            </w:rPr>
          </w:rPrChange>
        </w:rPr>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337FC8">
        <w:rPr>
          <w:rPrChange w:id="513" w:author="Kelvin Sung" w:date="2021-04-11T15:08:00Z">
            <w:rPr>
              <w:rStyle w:val="CodeBold"/>
            </w:rPr>
          </w:rPrChange>
        </w:rPr>
        <w:lastRenderedPageBreak/>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393A700D" w:rsidR="00DC1896" w:rsidRDefault="00F310FF" w:rsidP="00DC1896">
      <w:pPr>
        <w:pStyle w:val="NumList"/>
      </w:pPr>
      <w:ins w:id="514" w:author="Kelvin Sung" w:date="2021-04-11T14:41:00Z">
        <w:r w:rsidRPr="00F310FF">
          <w:t>To accurately capture keyboard state changes, the input component must be integrated with the core of the game loop.</w:t>
        </w:r>
        <w:r>
          <w:t xml:space="preserve"> </w:t>
        </w:r>
      </w:ins>
      <w:r w:rsidR="00FF6D7D">
        <w:t xml:space="preserve">Include the </w:t>
      </w:r>
      <w:r w:rsidR="00FF6D7D" w:rsidRPr="00FF6D7D">
        <w:rPr>
          <w:rStyle w:val="CodeInline"/>
        </w:rPr>
        <w:t>input</w:t>
      </w:r>
      <w:r w:rsidR="00FF6D7D">
        <w:t xml:space="preserve">’s </w:t>
      </w:r>
      <w:proofErr w:type="gramStart"/>
      <w:r w:rsidR="00FF6D7D" w:rsidRPr="00FF6D7D">
        <w:rPr>
          <w:rStyle w:val="CodeInline"/>
        </w:rPr>
        <w:t>update(</w:t>
      </w:r>
      <w:proofErr w:type="gramEnd"/>
      <w:r w:rsidR="00FF6D7D" w:rsidRPr="00FF6D7D">
        <w:rPr>
          <w:rStyle w:val="CodeInline"/>
        </w:rPr>
        <w:t xml:space="preserv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BE0547D" w:rsidR="00DC1896" w:rsidRDefault="00DC1896" w:rsidP="00DC1896">
      <w:pPr>
        <w:pStyle w:val="Code"/>
      </w:pPr>
      <w:r>
        <w:t xml:space="preserve">        while ((mLagTime &gt;= </w:t>
      </w:r>
      <w:del w:id="515" w:author="Kelvin Sung" w:date="2021-04-11T10:41:00Z">
        <w:r w:rsidDel="00F70D3B">
          <w:delText>MPF</w:delText>
        </w:r>
      </w:del>
      <w:ins w:id="516" w:author="Kelvin Sung" w:date="2021-04-11T10:41:00Z">
        <w:r w:rsidR="00F70D3B">
          <w:t>kMPF</w:t>
        </w:r>
      </w:ins>
      <w:r>
        <w:t>) &amp;&amp; mLoopRunning) {</w:t>
      </w:r>
    </w:p>
    <w:p w14:paraId="7C825FFB" w14:textId="77777777" w:rsidR="00DC1896" w:rsidRPr="00DC1896" w:rsidRDefault="00DC1896" w:rsidP="00DC1896">
      <w:pPr>
        <w:pStyle w:val="Code"/>
        <w:rPr>
          <w:rStyle w:val="CodeBold"/>
        </w:rPr>
      </w:pPr>
      <w:r w:rsidRPr="00DE0AB7">
        <w:rPr>
          <w:rPrChange w:id="517" w:author="Kelvin Sung" w:date="2021-04-11T15:12:00Z">
            <w:rPr>
              <w:rStyle w:val="CodeBold"/>
            </w:rPr>
          </w:rPrChange>
        </w:rPr>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748B4A22" w:rsidR="00DC1896" w:rsidRDefault="00DC1896" w:rsidP="00DC1896">
      <w:pPr>
        <w:pStyle w:val="Code"/>
      </w:pPr>
      <w:r>
        <w:t xml:space="preserve">            mLagTime -= </w:t>
      </w:r>
      <w:del w:id="518" w:author="Kelvin Sung" w:date="2021-04-11T10:41:00Z">
        <w:r w:rsidDel="00F70D3B">
          <w:delText>MPF</w:delText>
        </w:r>
      </w:del>
      <w:ins w:id="519" w:author="Kelvin Sung" w:date="2021-04-11T10:41:00Z">
        <w:r w:rsidR="00F70D3B">
          <w:t>kMPF</w:t>
        </w:r>
      </w:ins>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330E0629" w14:textId="7E7C4498" w:rsidR="003866FD" w:rsidDel="00B43676" w:rsidRDefault="003866FD" w:rsidP="003866FD">
      <w:pPr>
        <w:pStyle w:val="BodyTextFirst"/>
        <w:rPr>
          <w:del w:id="520" w:author="Kelvin Sung" w:date="2021-04-11T15:14:00Z"/>
        </w:rPr>
      </w:pPr>
      <w:r w:rsidRPr="003866FD">
        <w:t>You can test the input functionality by modifying</w:t>
      </w:r>
      <w:r w:rsidR="00FF6D7D">
        <w:t xml:space="preserve"> the</w:t>
      </w:r>
      <w:r w:rsidRPr="003866FD">
        <w:t xml:space="preserve"> </w:t>
      </w:r>
      <w:ins w:id="521" w:author="Kelvin Sung" w:date="2021-04-11T15:13:00Z">
        <w:r w:rsidR="00C90175">
          <w:rPr>
            <w:rStyle w:val="CodeInline"/>
          </w:rPr>
          <w:t>R</w:t>
        </w:r>
      </w:ins>
      <w:del w:id="522" w:author="Kelvin Sung" w:date="2021-04-11T15:13:00Z">
        <w:r w:rsidRPr="00FF6D7D" w:rsidDel="00C90175">
          <w:rPr>
            <w:rStyle w:val="CodeInline"/>
          </w:rPr>
          <w:delText>r</w:delText>
        </w:r>
      </w:del>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p>
    <w:p w14:paraId="1AE1ADD2" w14:textId="00607355" w:rsidR="003866FD" w:rsidRDefault="00B43676" w:rsidP="003866FD">
      <w:pPr>
        <w:pStyle w:val="BodyTextFirst"/>
      </w:pPr>
      <w:ins w:id="523" w:author="Kelvin Sung" w:date="2021-04-11T15:14:00Z">
        <w:r>
          <w:t xml:space="preserve"> </w:t>
        </w:r>
      </w:ins>
      <w:r w:rsidR="003866FD" w:rsidRPr="003866FD">
        <w:t xml:space="preserve">Replace the code in the </w:t>
      </w:r>
      <w:proofErr w:type="spellStart"/>
      <w:r w:rsidR="003866FD" w:rsidRPr="003866FD">
        <w:rPr>
          <w:rStyle w:val="CodeInline"/>
        </w:rPr>
        <w:t>MyGame</w:t>
      </w:r>
      <w:proofErr w:type="spellEnd"/>
      <w:r w:rsidR="003866FD">
        <w:t xml:space="preserve"> </w:t>
      </w:r>
      <w:proofErr w:type="gramStart"/>
      <w:r w:rsidR="003866FD" w:rsidRPr="003866FD">
        <w:rPr>
          <w:rStyle w:val="CodeInline"/>
        </w:rPr>
        <w:t>update(</w:t>
      </w:r>
      <w:proofErr w:type="gramEnd"/>
      <w:r w:rsidR="003866FD" w:rsidRPr="003866FD">
        <w:rPr>
          <w:rStyle w:val="CodeInline"/>
        </w:rPr>
        <w:t>)</w:t>
      </w:r>
      <w:r w:rsidR="003866FD"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lastRenderedPageBreak/>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7EC5AC49" w:rsidR="00AB7062" w:rsidRPr="00AB7062" w:rsidRDefault="00AB7062" w:rsidP="00AB7062">
      <w:pPr>
        <w:pStyle w:val="BodyTextFirst"/>
      </w:pPr>
      <w:r w:rsidRPr="00AB7062">
        <w:t xml:space="preserve">In the previous code, step A ensures that pressing and holding the right arrow key will move the white square toward the right. Step B checks for the pressing and then the releasing of the up arrow key event. The white square is rotated when such an event is detected. Notice that pressing and holding the </w:t>
      </w:r>
      <w:proofErr w:type="gramStart"/>
      <w:r w:rsidRPr="00AB7062">
        <w:t>up arrow</w:t>
      </w:r>
      <w:proofErr w:type="gramEnd"/>
      <w:r w:rsidRPr="00AB7062">
        <w:t xml:space="preserve"> key will not generate </w:t>
      </w:r>
      <w:ins w:id="524" w:author="Kelvin Sung" w:date="2021-04-11T15:15:00Z">
        <w:r w:rsidR="00B46231">
          <w:t>continuously</w:t>
        </w:r>
        <w:r w:rsidR="00B46231" w:rsidRPr="00AB7062">
          <w:t xml:space="preserve"> </w:t>
        </w:r>
      </w:ins>
      <w:del w:id="525" w:author="Kelvin Sung" w:date="2021-04-11T15:15:00Z">
        <w:r w:rsidRPr="00AB7062" w:rsidDel="00B43676">
          <w:delText xml:space="preserve">a </w:delText>
        </w:r>
      </w:del>
      <w:r w:rsidRPr="00AB7062">
        <w:t>key press event</w:t>
      </w:r>
      <w:ins w:id="526" w:author="Kelvin Sung" w:date="2021-04-11T15:15:00Z">
        <w:r w:rsidR="00B43676">
          <w:t xml:space="preserve">s </w:t>
        </w:r>
      </w:ins>
      <w:del w:id="527" w:author="Kelvin Sung" w:date="2021-04-11T15:15:00Z">
        <w:r w:rsidRPr="00AB7062" w:rsidDel="00B46231">
          <w:delText xml:space="preserve"> </w:delText>
        </w:r>
      </w:del>
      <w:r w:rsidRPr="00AB7062">
        <w:t xml:space="preserve">and thus will not cause the white square to </w:t>
      </w:r>
      <w:ins w:id="528" w:author="Kelvin Sung" w:date="2021-04-11T15:15:00Z">
        <w:r w:rsidR="00B43676">
          <w:t xml:space="preserve">continuously </w:t>
        </w:r>
      </w:ins>
      <w:r w:rsidRPr="00AB7062">
        <w:t>rotate. Step C tests for the pressing and holding of the down 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70A6F29B" w:rsidR="00AB7062" w:rsidRPr="00AB7062" w:rsidRDefault="00AB7062">
      <w:pPr>
        <w:pStyle w:val="BodyTextFirst"/>
      </w:pPr>
      <w:r w:rsidRPr="00AB7062">
        <w:t xml:space="preserve">Video games typically utilize a multitude of artistic assets, or resources, including audio clips and images. </w:t>
      </w:r>
      <w:ins w:id="529" w:author="Kelvin Sung" w:date="2021-04-11T15:35:00Z">
        <w:r w:rsidR="00B704BD">
          <w:t xml:space="preserve">The </w:t>
        </w:r>
        <w:r w:rsidR="00B704BD" w:rsidRPr="00B704BD">
          <w:t>required resources to support a game</w:t>
        </w:r>
        <w:r w:rsidR="00B704BD">
          <w:t xml:space="preserve"> </w:t>
        </w:r>
      </w:ins>
      <w:ins w:id="530" w:author="Kelvin Sung" w:date="2021-04-11T15:36:00Z">
        <w:r w:rsidR="00B704BD">
          <w:t xml:space="preserve">can </w:t>
        </w:r>
        <w:r w:rsidR="00B704BD">
          <w:lastRenderedPageBreak/>
          <w:t>be large</w:t>
        </w:r>
      </w:ins>
      <w:ins w:id="531" w:author="Kelvin Sung" w:date="2021-04-11T15:35:00Z">
        <w:r w:rsidR="00B704BD" w:rsidRPr="00B704BD">
          <w:t xml:space="preserve">. Additionally, it is important to </w:t>
        </w:r>
      </w:ins>
      <w:ins w:id="532" w:author="Kelvin Sung" w:date="2021-04-11T15:37:00Z">
        <w:r w:rsidR="00B704BD">
          <w:t xml:space="preserve">maintain the </w:t>
        </w:r>
      </w:ins>
      <w:ins w:id="533" w:author="Kelvin Sung" w:date="2021-04-11T15:35:00Z">
        <w:r w:rsidR="00B704BD" w:rsidRPr="00B704BD">
          <w:t>independe</w:t>
        </w:r>
      </w:ins>
      <w:ins w:id="534" w:author="Kelvin Sung" w:date="2021-04-11T15:37:00Z">
        <w:r w:rsidR="00B704BD">
          <w:t>nce between the</w:t>
        </w:r>
      </w:ins>
      <w:ins w:id="535" w:author="Kelvin Sung" w:date="2021-04-11T15:35:00Z">
        <w:r w:rsidR="00B704BD" w:rsidRPr="00B704BD">
          <w:t xml:space="preserve"> </w:t>
        </w:r>
      </w:ins>
      <w:ins w:id="536" w:author="Kelvin Sung" w:date="2021-04-11T15:37:00Z">
        <w:r w:rsidR="00B704BD">
          <w:t xml:space="preserve">resources </w:t>
        </w:r>
      </w:ins>
      <w:ins w:id="537" w:author="Kelvin Sung" w:date="2021-04-11T15:35:00Z">
        <w:r w:rsidR="00B704BD" w:rsidRPr="00B704BD">
          <w:t xml:space="preserve">and </w:t>
        </w:r>
      </w:ins>
      <w:ins w:id="538" w:author="Kelvin Sung" w:date="2021-04-11T15:37:00Z">
        <w:r w:rsidR="00B704BD">
          <w:t xml:space="preserve">the actual </w:t>
        </w:r>
      </w:ins>
      <w:ins w:id="539" w:author="Kelvin Sung" w:date="2021-04-11T15:38:00Z">
        <w:r w:rsidR="00B704BD">
          <w:t>game such that they can be updated independently</w:t>
        </w:r>
        <w:r w:rsidR="006258BB">
          <w:t>, e.g., changing the background audio without changing the game itself.</w:t>
        </w:r>
      </w:ins>
      <w:ins w:id="540" w:author="Kelvin Sung" w:date="2021-04-11T15:39:00Z">
        <w:r w:rsidR="006258BB">
          <w:t xml:space="preserve"> For these reasons, game </w:t>
        </w:r>
      </w:ins>
      <w:del w:id="541" w:author="Kelvin Sung" w:date="2021-04-11T15:22:00Z">
        <w:r w:rsidRPr="00AB7062" w:rsidDel="008C05A5">
          <w:delText>When a game first begins to execute, t</w:delText>
        </w:r>
      </w:del>
      <w:del w:id="542" w:author="Kelvin Sung" w:date="2021-04-11T15:39:00Z">
        <w:r w:rsidRPr="00AB7062" w:rsidDel="006258BB">
          <w:delText xml:space="preserve">hese </w:delText>
        </w:r>
      </w:del>
      <w:r w:rsidRPr="00AB7062">
        <w:t xml:space="preserve">resources are typically stored externally on a system hard drive or a server across the network. </w:t>
      </w:r>
      <w:del w:id="543" w:author="Kelvin Sung" w:date="2021-04-11T15:40:00Z">
        <w:r w:rsidRPr="00AB7062" w:rsidDel="006258BB">
          <w:delText>For this reason</w:delText>
        </w:r>
      </w:del>
      <w:ins w:id="544" w:author="Kelvin Sung" w:date="2021-04-11T15:40:00Z">
        <w:r w:rsidR="006258BB">
          <w:t>Being stored external to the game</w:t>
        </w:r>
      </w:ins>
      <w:r w:rsidRPr="00AB7062">
        <w:t>, the</w:t>
      </w:r>
      <w:del w:id="545" w:author="Kelvin Sung" w:date="2021-04-11T15:40:00Z">
        <w:r w:rsidRPr="00AB7062" w:rsidDel="006258BB">
          <w:delText>se</w:delText>
        </w:r>
      </w:del>
      <w:r w:rsidRPr="00AB7062">
        <w:t xml:space="preserv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del w:id="546" w:author="Kelvin Sung" w:date="2021-04-11T15:40:00Z">
        <w:r w:rsidRPr="00AB7062" w:rsidDel="006258BB">
          <w:delText xml:space="preserve"> </w:delText>
        </w:r>
      </w:del>
      <w:del w:id="547" w:author="Kelvin Sung" w:date="2021-04-11T15:24:00Z">
        <w:r w:rsidRPr="00AB7062" w:rsidDel="008F2599">
          <w:delText>E</w:delText>
        </w:r>
      </w:del>
      <w:del w:id="548" w:author="Kelvin Sung" w:date="2021-04-11T15:40:00Z">
        <w:r w:rsidRPr="00AB7062" w:rsidDel="006258BB">
          <w:delText>xternal resources must be explicitly loaded</w:delText>
        </w:r>
      </w:del>
      <w:del w:id="549" w:author="Kelvin Sung" w:date="2021-04-11T15:24:00Z">
        <w:r w:rsidRPr="00AB7062" w:rsidDel="008F2599">
          <w:delText xml:space="preserve"> </w:delText>
        </w:r>
      </w:del>
      <w:del w:id="550" w:author="Kelvin Sung" w:date="2021-04-11T15:23:00Z">
        <w:r w:rsidRPr="00AB7062" w:rsidDel="008C05A5">
          <w:delText xml:space="preserve">into </w:delText>
        </w:r>
        <w:r w:rsidRPr="00AB7062" w:rsidDel="008F2599">
          <w:delText xml:space="preserve">a </w:delText>
        </w:r>
      </w:del>
      <w:del w:id="551" w:author="Kelvin Sung" w:date="2021-04-11T15:24:00Z">
        <w:r w:rsidRPr="00AB7062" w:rsidDel="008F2599">
          <w:delText>game</w:delText>
        </w:r>
      </w:del>
      <w:del w:id="552" w:author="Kelvin Sung" w:date="2021-04-11T15:23:00Z">
        <w:r w:rsidRPr="00AB7062" w:rsidDel="008C05A5">
          <w:delText>.</w:delText>
        </w:r>
      </w:del>
    </w:p>
    <w:p w14:paraId="5364CA59" w14:textId="2F67E489" w:rsidR="00AB7062" w:rsidRPr="00AB7062" w:rsidRDefault="006258BB" w:rsidP="00592D9B">
      <w:pPr>
        <w:pStyle w:val="BodyTextCont"/>
      </w:pPr>
      <w:ins w:id="553" w:author="Kelvin Sung" w:date="2021-04-11T15:40:00Z">
        <w:r>
          <w:t>After a game begins, e</w:t>
        </w:r>
        <w:r w:rsidRPr="00AB7062">
          <w:t>xternal resources must be explicitly loaded</w:t>
        </w:r>
        <w:r>
          <w:t>.</w:t>
        </w:r>
      </w:ins>
      <w:del w:id="554" w:author="Kelvin Sung" w:date="2021-04-11T15:40:00Z">
        <w:r w:rsidR="00AB7062" w:rsidRPr="00AB7062" w:rsidDel="006258BB">
          <w:delText>Since there can be a large number of required resources to support an entire game, storing them with the running game can potentially be memory intensive.</w:delText>
        </w:r>
      </w:del>
      <w:ins w:id="555" w:author="Kelvin Sung" w:date="2021-04-11T15:41:00Z">
        <w:r>
          <w:t xml:space="preserve"> For efficient memory utilization, a </w:t>
        </w:r>
      </w:ins>
      <w:del w:id="556" w:author="Kelvin Sung" w:date="2021-04-11T15:41:00Z">
        <w:r w:rsidR="00AB7062" w:rsidRPr="00AB7062" w:rsidDel="006258BB">
          <w:delText xml:space="preserve"> A </w:delText>
        </w:r>
      </w:del>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ins w:id="557" w:author="Kelvin Sung" w:date="2021-04-11T15:43:00Z">
        <w:r w:rsidR="0076062D">
          <w:t xml:space="preserve">at any instance in a game </w:t>
        </w:r>
      </w:ins>
      <w:r w:rsidR="00AB7062" w:rsidRPr="00AB7062">
        <w:t xml:space="preserve">only a portion of resources are kept in memory, </w:t>
      </w:r>
      <w:del w:id="558" w:author="Kelvin Sung" w:date="2021-04-11T15:43:00Z">
        <w:r w:rsidR="00AB7062" w:rsidRPr="00AB7062" w:rsidDel="0076062D">
          <w:delText xml:space="preserve">with </w:delText>
        </w:r>
      </w:del>
      <w:ins w:id="559" w:author="Kelvin Sung" w:date="2021-04-11T15:43:00Z">
        <w:r w:rsidR="0076062D">
          <w:t xml:space="preserve">where the </w:t>
        </w:r>
      </w:ins>
      <w:r w:rsidR="00AB7062" w:rsidRPr="00AB7062">
        <w:t xml:space="preserve">loading operations </w:t>
      </w:r>
      <w:ins w:id="560" w:author="Kelvin Sung" w:date="2021-04-11T15:43:00Z">
        <w:r w:rsidR="0076062D">
          <w:t xml:space="preserve">are </w:t>
        </w:r>
      </w:ins>
      <w:r w:rsidR="00AB7062" w:rsidRPr="00AB7062">
        <w:t>strategically executed to avoid interrupting the game. In most cases, resources required in each level are kept in memory</w:t>
      </w:r>
      <w:del w:id="561" w:author="Kelvin Sung" w:date="2021-04-11T15:47:00Z">
        <w:r w:rsidR="00AB7062" w:rsidRPr="00AB7062" w:rsidDel="00F279D4">
          <w:delText xml:space="preserve"> to support real-time interaction</w:delText>
        </w:r>
      </w:del>
      <w:r w:rsidR="00AB7062" w:rsidRPr="00AB7062">
        <w:t xml:space="preserve"> during the game play of that level. With this approach, external resource loading can </w:t>
      </w:r>
      <w:del w:id="562" w:author="Kelvin Sung" w:date="2021-04-11T15:47:00Z">
        <w:r w:rsidR="00AB7062" w:rsidRPr="00AB7062" w:rsidDel="00F279D4">
          <w:delText xml:space="preserve">be implemented </w:delText>
        </w:r>
      </w:del>
      <w:ins w:id="563" w:author="Kelvin Sung" w:date="2021-04-11T15:47:00Z">
        <w:r w:rsidR="00F279D4">
          <w:t xml:space="preserve">occur </w:t>
        </w:r>
      </w:ins>
      <w:r w:rsidR="00AB7062" w:rsidRPr="00AB7062">
        <w:t>during level transitions where players are expecting a new game</w:t>
      </w:r>
      <w:del w:id="564" w:author="Kelvin Sung" w:date="2021-04-11T15:48:00Z">
        <w:r w:rsidR="00AB7062" w:rsidRPr="00AB7062" w:rsidDel="00BD6A3A">
          <w:delText xml:space="preserve"> </w:delText>
        </w:r>
      </w:del>
      <w:ins w:id="565" w:author="Kelvin Sung" w:date="2021-04-11T15:48:00Z">
        <w:r w:rsidR="00BD6A3A">
          <w:t xml:space="preserve"> </w:t>
        </w:r>
      </w:ins>
      <w:r w:rsidR="00AB7062" w:rsidRPr="00AB7062">
        <w:t xml:space="preserve">environment and </w:t>
      </w:r>
      <w:ins w:id="566" w:author="Kelvin Sung" w:date="2021-04-11T15:47:00Z">
        <w:r w:rsidR="00F279D4">
          <w:t xml:space="preserve">are more likely to tolerate </w:t>
        </w:r>
      </w:ins>
      <w:r w:rsidR="00AB7062" w:rsidRPr="00AB7062">
        <w:t>slight delays for loadings</w:t>
      </w:r>
      <w:del w:id="567" w:author="Kelvin Sung" w:date="2021-04-11T15:47:00Z">
        <w:r w:rsidR="00AB7062" w:rsidRPr="00AB7062" w:rsidDel="00F279D4">
          <w:delText xml:space="preserve"> can be tolerated</w:delText>
        </w:r>
      </w:del>
      <w:r w:rsidR="00AB7062" w:rsidRPr="00AB7062">
        <w:t>.</w:t>
      </w:r>
    </w:p>
    <w:p w14:paraId="5CB3A8DF" w14:textId="77777777" w:rsidR="00AB7062" w:rsidRPr="00AB7062" w:rsidRDefault="00AB7062" w:rsidP="00592D9B">
      <w:pPr>
        <w:pStyle w:val="BodyTextCont"/>
      </w:pPr>
      <w:r w:rsidRPr="00AB7062">
        <w:t>Once loaded, a resource must be readily accessible to support interactivity. The efficient and effective management of resources is essential to any game engine. Take note of the clear differentiation between resource managements, 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resources 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w:t>
      </w:r>
      <w:proofErr w:type="gramStart"/>
      <w:r w:rsidR="00592D9B" w:rsidRPr="00592D9B">
        <w:rPr>
          <w:rStyle w:val="CodeInline"/>
        </w:rPr>
        <w:t>vs</w:t>
      </w:r>
      <w:r w:rsidRPr="00592D9B">
        <w:rPr>
          <w:rStyle w:val="CodeInline"/>
        </w:rPr>
        <w:t>.glsl</w:t>
      </w:r>
      <w:proofErr w:type="spellEnd"/>
      <w:proofErr w:type="gram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w:t>
      </w:r>
      <w:r w:rsidRPr="00933B1F">
        <w:lastRenderedPageBreak/>
        <w:t xml:space="preserve">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66252BAD" w:rsidR="00933B1F" w:rsidRPr="00933B1F" w:rsidRDefault="00933B1F" w:rsidP="00933B1F">
      <w:pPr>
        <w:pStyle w:val="Bullet"/>
      </w:pPr>
      <w:r w:rsidRPr="00933B1F">
        <w:t xml:space="preserve">Right arrow key: Moves the white square </w:t>
      </w:r>
      <w:ins w:id="568" w:author="Kelvin Sung" w:date="2021-04-11T15:53:00Z">
        <w:r w:rsidR="00BD6A3A">
          <w:t xml:space="preserve">towards the </w:t>
        </w:r>
      </w:ins>
      <w:r w:rsidRPr="00933B1F">
        <w:t>right and wraps it to the left of the game window</w:t>
      </w:r>
    </w:p>
    <w:p w14:paraId="69BB8D1D" w14:textId="13DC583F" w:rsidR="00933B1F" w:rsidRPr="00933B1F" w:rsidRDefault="00933B1F" w:rsidP="00933B1F">
      <w:pPr>
        <w:pStyle w:val="Bullet"/>
      </w:pPr>
      <w:r w:rsidRPr="00933B1F">
        <w:t>Up arrow key: Rotates the white square</w:t>
      </w:r>
    </w:p>
    <w:p w14:paraId="5B217364" w14:textId="280112C3" w:rsidR="00933B1F" w:rsidRPr="00933B1F" w:rsidRDefault="00933B1F" w:rsidP="00933B1F">
      <w:pPr>
        <w:pStyle w:val="Bullet"/>
      </w:pPr>
      <w:r w:rsidRPr="00933B1F">
        <w:t>Down 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lastRenderedPageBreak/>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6F8A6BE" w:rsidR="00933B1F" w:rsidRDefault="00933B1F" w:rsidP="00933B1F">
      <w:pPr>
        <w:pStyle w:val="Bullet"/>
      </w:pPr>
      <w:r w:rsidRPr="00933B1F">
        <w:t>To experience asynchronous resource loading via loading of the GLSL shader files</w:t>
      </w:r>
    </w:p>
    <w:p w14:paraId="6C21B28B" w14:textId="5CE8DF94" w:rsidR="00933B1F" w:rsidRDefault="00933B1F" w:rsidP="00933B1F">
      <w:pPr>
        <w:pStyle w:val="Heading3"/>
      </w:pPr>
      <w:del w:id="569" w:author="Kelvin Sung" w:date="2021-04-11T16:59:00Z">
        <w:r w:rsidRPr="00933B1F" w:rsidDel="00782A6A">
          <w:delText>Add</w:delText>
        </w:r>
        <w:r w:rsidR="000C0041" w:rsidDel="00782A6A">
          <w:delText xml:space="preserve"> </w:delText>
        </w:r>
      </w:del>
      <w:ins w:id="570" w:author="Kelvin Sung" w:date="2021-04-11T17:05:00Z">
        <w:r w:rsidR="004447E9">
          <w:t xml:space="preserve">Add </w:t>
        </w:r>
      </w:ins>
      <w:r w:rsidR="000C0041">
        <w:t>a</w:t>
      </w:r>
      <w:r w:rsidRPr="00933B1F">
        <w:t xml:space="preserve"> Resource</w:t>
      </w:r>
      <w:r w:rsidR="000C0041">
        <w:t xml:space="preserve"> </w:t>
      </w:r>
      <w:r w:rsidRPr="00933B1F">
        <w:t>Map Component to the Engine</w:t>
      </w:r>
    </w:p>
    <w:p w14:paraId="181D4D16" w14:textId="7F74945A" w:rsidR="00933B1F" w:rsidRDefault="00933B1F">
      <w:pPr>
        <w:pStyle w:val="BodyTextFirst"/>
        <w:rPr>
          <w:ins w:id="571" w:author="Kelvin Sung" w:date="2021-04-11T17:00:00Z"/>
        </w:rPr>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ins w:id="572" w:author="Kelvin Sung" w:date="2021-04-11T15:54:00Z">
        <w:r w:rsidR="005616A4">
          <w:t xml:space="preserve">These operations are internal to the game engine and should not be access by the game engine client. </w:t>
        </w:r>
      </w:ins>
      <w:r w:rsidRPr="00933B1F">
        <w:t>As in the case of all core engine components</w:t>
      </w:r>
      <w:ins w:id="573" w:author="Kelvin Sung" w:date="2021-04-11T15:55:00Z">
        <w:r w:rsidR="005616A4">
          <w:t>,</w:t>
        </w:r>
      </w:ins>
      <w:r w:rsidRPr="00933B1F">
        <w:t xml:space="preserve"> </w:t>
      </w:r>
      <w:del w:id="574" w:author="Kelvin Sung" w:date="2021-04-11T15:55:00Z">
        <w:r w:rsidRPr="00933B1F" w:rsidDel="005616A4">
          <w:delText>(for example</w:delText>
        </w:r>
      </w:del>
      <w:ins w:id="575" w:author="Kelvin Sung" w:date="2021-04-11T15:55:00Z">
        <w:r w:rsidR="005616A4">
          <w:t>e.g.</w:t>
        </w:r>
      </w:ins>
      <w:r w:rsidRPr="00933B1F">
        <w:t xml:space="preserve">, </w:t>
      </w:r>
      <w:ins w:id="576" w:author="Kelvin Sung" w:date="2021-04-11T15:55:00Z">
        <w:r w:rsidR="005616A4">
          <w:t xml:space="preserve">the </w:t>
        </w:r>
      </w:ins>
      <w:del w:id="577" w:author="Kelvin Sung" w:date="2021-04-11T15:54:00Z">
        <w:r w:rsidRPr="00933B1F" w:rsidDel="005616A4">
          <w:delText xml:space="preserve">input or </w:delText>
        </w:r>
      </w:del>
      <w:r w:rsidRPr="00933B1F">
        <w:t>game loop</w:t>
      </w:r>
      <w:del w:id="578" w:author="Kelvin Sung" w:date="2021-04-11T15:55:00Z">
        <w:r w:rsidRPr="00933B1F" w:rsidDel="005616A4">
          <w:delText>)</w:delText>
        </w:r>
      </w:del>
      <w:r w:rsidRPr="00933B1F">
        <w:t xml:space="preserve">, the </w:t>
      </w:r>
      <w:del w:id="579" w:author="Kelvin Sung" w:date="2021-04-11T17:14:00Z">
        <w:r w:rsidRPr="00933B1F" w:rsidDel="002E076D">
          <w:delText xml:space="preserve">implementation </w:delText>
        </w:r>
      </w:del>
      <w:ins w:id="580" w:author="Kelvin Sung" w:date="2021-04-11T17:14:00Z">
        <w:r w:rsidR="002E076D">
          <w:t xml:space="preserve">source code </w:t>
        </w:r>
        <w:r w:rsidR="00BF4431">
          <w:t xml:space="preserve">file </w:t>
        </w:r>
      </w:ins>
      <w:r w:rsidRPr="00933B1F">
        <w:t xml:space="preserve">is </w:t>
      </w:r>
      <w:del w:id="581" w:author="Kelvin Sung" w:date="2021-04-11T17:14:00Z">
        <w:r w:rsidRPr="00933B1F" w:rsidDel="002E076D">
          <w:delText>as follows</w:delText>
        </w:r>
      </w:del>
      <w:ins w:id="582" w:author="Kelvin Sung" w:date="2021-04-11T17:14:00Z">
        <w:r w:rsidR="002E076D">
          <w:t xml:space="preserve">created in the </w:t>
        </w:r>
        <w:proofErr w:type="spellStart"/>
        <w:r w:rsidR="002E076D" w:rsidRPr="002E076D">
          <w:rPr>
            <w:rStyle w:val="CodeInline"/>
            <w:rPrChange w:id="583" w:author="Kelvin Sung" w:date="2021-04-11T17:14:00Z">
              <w:rPr/>
            </w:rPrChange>
          </w:rPr>
          <w:t>src</w:t>
        </w:r>
        <w:proofErr w:type="spellEnd"/>
        <w:r w:rsidR="002E076D" w:rsidRPr="002E076D">
          <w:rPr>
            <w:rStyle w:val="CodeInline"/>
            <w:rPrChange w:id="584" w:author="Kelvin Sung" w:date="2021-04-11T17:14:00Z">
              <w:rPr/>
            </w:rPrChange>
          </w:rPr>
          <w:t>/engine/core</w:t>
        </w:r>
        <w:r w:rsidR="002E076D">
          <w:t xml:space="preserve"> folder</w:t>
        </w:r>
      </w:ins>
      <w:ins w:id="585" w:author="Kelvin Sung" w:date="2021-04-11T15:55:00Z">
        <w:r w:rsidR="005616A4">
          <w:t>.</w:t>
        </w:r>
      </w:ins>
      <w:del w:id="586" w:author="Kelvin Sung" w:date="2021-04-11T15:55:00Z">
        <w:r w:rsidRPr="00933B1F" w:rsidDel="005616A4">
          <w:delText>:</w:delText>
        </w:r>
      </w:del>
      <w:ins w:id="587" w:author="Kelvin Sung" w:date="2021-04-11T17:14:00Z">
        <w:r w:rsidR="002E076D">
          <w:t xml:space="preserve"> The details are as follow.</w:t>
        </w:r>
      </w:ins>
    </w:p>
    <w:p w14:paraId="7B16AE24" w14:textId="1BDBCBFE" w:rsidR="004B17C4" w:rsidDel="004B17C4" w:rsidRDefault="004B17C4">
      <w:pPr>
        <w:pStyle w:val="BodyTextCont"/>
        <w:rPr>
          <w:del w:id="588" w:author="Kelvin Sung" w:date="2021-04-11T17:00:00Z"/>
        </w:rPr>
        <w:pPrChange w:id="589" w:author="Kelvin Sung" w:date="2021-04-11T17:00:00Z">
          <w:pPr>
            <w:pStyle w:val="BodyTextFirst"/>
          </w:pPr>
        </w:pPrChange>
      </w:pP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590" w:name="_Hlk68920389"/>
      <w:r w:rsidRPr="005C1C1E">
        <w:rPr>
          <w:rStyle w:val="CodeInline"/>
        </w:rPr>
        <w:t>resource_map</w:t>
      </w:r>
      <w:bookmarkEnd w:id="590"/>
      <w:r w:rsidRPr="005C1C1E">
        <w:rPr>
          <w:rStyle w:val="CodeInline"/>
        </w:rPr>
        <w:t>.js</w:t>
      </w:r>
      <w:r w:rsidRPr="005C1C1E">
        <w:t xml:space="preserve">. </w:t>
      </w:r>
    </w:p>
    <w:p w14:paraId="6572706B" w14:textId="6FAC3BDB" w:rsidR="0002052E" w:rsidRDefault="002C006F" w:rsidP="005C1C1E">
      <w:pPr>
        <w:pStyle w:val="NumList"/>
      </w:pPr>
      <w:commentRangeStart w:id="591"/>
      <w:del w:id="592" w:author="Kelvin Sung" w:date="2021-04-11T15:56:00Z">
        <w:r w:rsidDel="00F91610">
          <w:delText>TEMP TEXT</w:delText>
        </w:r>
        <w:commentRangeEnd w:id="591"/>
        <w:r w:rsidR="006A0F2B" w:rsidDel="00F91610">
          <w:rPr>
            <w:rStyle w:val="CommentReference"/>
            <w:rFonts w:asciiTheme="minorHAnsi" w:hAnsiTheme="minorHAnsi"/>
          </w:rPr>
          <w:commentReference w:id="591"/>
        </w:r>
      </w:del>
      <w:ins w:id="593" w:author="Kelvin Sung" w:date="2021-04-11T15:56:00Z">
        <w:r w:rsidR="00F91610">
          <w:t xml:space="preserve">Define </w:t>
        </w:r>
      </w:ins>
      <w:ins w:id="594" w:author="Kelvin Sung" w:date="2021-04-11T15:57:00Z">
        <w:r w:rsidR="00AF193F">
          <w:t>a key-value pair map</w:t>
        </w:r>
      </w:ins>
      <w:ins w:id="595" w:author="Kelvin Sung" w:date="2021-04-11T15:58:00Z">
        <w:r w:rsidR="00AF193F">
          <w:t xml:space="preserve">, </w:t>
        </w:r>
        <w:proofErr w:type="spellStart"/>
        <w:r w:rsidR="00AF193F" w:rsidRPr="00AF193F">
          <w:rPr>
            <w:rStyle w:val="CodeInline"/>
            <w:rPrChange w:id="596" w:author="Kelvin Sung" w:date="2021-04-11T15:59:00Z">
              <w:rPr/>
            </w:rPrChange>
          </w:rPr>
          <w:t>mMap</w:t>
        </w:r>
        <w:proofErr w:type="spellEnd"/>
        <w:r w:rsidR="00AF193F">
          <w:t>,</w:t>
        </w:r>
      </w:ins>
      <w:ins w:id="597" w:author="Kelvin Sung" w:date="2021-04-11T15:57:00Z">
        <w:r w:rsidR="00AF193F">
          <w:t xml:space="preserve"> </w:t>
        </w:r>
      </w:ins>
      <w:ins w:id="598" w:author="Kelvin Sung" w:date="2021-04-11T15:56:00Z">
        <w:r w:rsidR="00AF193F">
          <w:t>for stor</w:t>
        </w:r>
      </w:ins>
      <w:ins w:id="599" w:author="Kelvin Sung" w:date="2021-04-11T15:57:00Z">
        <w:r w:rsidR="00AF193F">
          <w:t>ing and retrieving of resources</w:t>
        </w:r>
      </w:ins>
      <w:ins w:id="600" w:author="Kelvin Sung" w:date="2021-04-11T15:59:00Z">
        <w:r w:rsidR="00AF193F">
          <w:t>;</w:t>
        </w:r>
      </w:ins>
      <w:ins w:id="601" w:author="Kelvin Sung" w:date="2021-04-11T15:57:00Z">
        <w:r w:rsidR="00AF193F">
          <w:t xml:space="preserve"> and, an array</w:t>
        </w:r>
      </w:ins>
      <w:ins w:id="602" w:author="Kelvin Sung" w:date="2021-04-11T15:59:00Z">
        <w:r w:rsidR="00AF193F">
          <w:t xml:space="preserve">, </w:t>
        </w:r>
        <w:proofErr w:type="spellStart"/>
        <w:r w:rsidR="00AF193F" w:rsidRPr="00AF193F">
          <w:rPr>
            <w:rStyle w:val="CodeInline"/>
            <w:rPrChange w:id="603" w:author="Kelvin Sung" w:date="2021-04-11T15:59:00Z">
              <w:rPr/>
            </w:rPrChange>
          </w:rPr>
          <w:t>mOutstandingPromises</w:t>
        </w:r>
        <w:proofErr w:type="spellEnd"/>
        <w:r w:rsidR="00AF193F">
          <w:t>,</w:t>
        </w:r>
      </w:ins>
      <w:ins w:id="604" w:author="Kelvin Sung" w:date="2021-04-11T15:57:00Z">
        <w:r w:rsidR="00AF193F">
          <w:t xml:space="preserve"> to capture all outstanding asynchron</w:t>
        </w:r>
      </w:ins>
      <w:ins w:id="605" w:author="Kelvin Sung" w:date="2021-04-11T15:58:00Z">
        <w:r w:rsidR="00AF193F">
          <w:t xml:space="preserve">ous </w:t>
        </w:r>
      </w:ins>
      <w:ins w:id="606" w:author="Kelvin Sung" w:date="2021-04-11T15:57:00Z">
        <w:r w:rsidR="00AF193F">
          <w:t xml:space="preserve">loading </w:t>
        </w:r>
      </w:ins>
      <w:ins w:id="607" w:author="Kelvin Sung" w:date="2021-04-11T15:58:00Z">
        <w:r w:rsidR="00AF193F">
          <w:t>operations.</w:t>
        </w:r>
      </w:ins>
    </w:p>
    <w:p w14:paraId="068ED05D" w14:textId="368695C1" w:rsidR="005C1C1E" w:rsidRDefault="005C1C1E" w:rsidP="005C1C1E">
      <w:pPr>
        <w:pStyle w:val="Code"/>
      </w:pPr>
      <w:r>
        <w:t>"use strict"</w:t>
      </w:r>
    </w:p>
    <w:p w14:paraId="2FDC35A9" w14:textId="77777777" w:rsidR="005C1C1E" w:rsidRDefault="005C1C1E" w:rsidP="005C1C1E">
      <w:pPr>
        <w:pStyle w:val="Code"/>
      </w:pPr>
      <w:r>
        <w:t xml:space="preserve">let mMap = new </w:t>
      </w:r>
      <w:commentRangeStart w:id="608"/>
      <w:r>
        <w:t>Map</w:t>
      </w:r>
      <w:commentRangeEnd w:id="608"/>
      <w:r w:rsidR="006A0F2B">
        <w:rPr>
          <w:rStyle w:val="CommentReference"/>
          <w:rFonts w:asciiTheme="minorHAnsi" w:hAnsiTheme="minorHAnsi"/>
          <w:noProof w:val="0"/>
        </w:rPr>
        <w:commentReference w:id="608"/>
      </w:r>
      <w:r>
        <w:t>();</w:t>
      </w:r>
    </w:p>
    <w:p w14:paraId="2E035EE0" w14:textId="2A5CF672" w:rsidR="005C1C1E" w:rsidRDefault="005C1C1E" w:rsidP="005C1C1E">
      <w:pPr>
        <w:pStyle w:val="Code"/>
        <w:rPr>
          <w:ins w:id="609" w:author="Kelvin Sung" w:date="2021-04-11T17:24:00Z"/>
        </w:rPr>
      </w:pPr>
      <w:r>
        <w:t>let mOutstandingPromises = [];</w:t>
      </w:r>
    </w:p>
    <w:p w14:paraId="5076BD0D" w14:textId="587E2311" w:rsidR="0002523D" w:rsidRDefault="0002523D" w:rsidP="0002523D">
      <w:pPr>
        <w:pStyle w:val="NoteTipCaution"/>
        <w:rPr>
          <w:ins w:id="610" w:author="Kelvin Sung" w:date="2021-04-11T17:24:00Z"/>
        </w:rPr>
      </w:pPr>
      <w:ins w:id="611" w:author="Kelvin Sung" w:date="2021-04-11T17:24:00Z">
        <w:r w:rsidRPr="00AB7062">
          <w:rPr>
            <w:rStyle w:val="Strong"/>
          </w:rPr>
          <w:t>Note</w:t>
        </w:r>
        <w:r w:rsidRPr="00AB7062">
          <w:tab/>
        </w:r>
        <w:r>
          <w:t xml:space="preserve"> </w:t>
        </w:r>
      </w:ins>
      <w:ins w:id="612" w:author="Kelvin Sung" w:date="2021-04-11T17:26:00Z">
        <w:r>
          <w:t xml:space="preserve">A JavaScript </w:t>
        </w:r>
      </w:ins>
      <w:ins w:id="613" w:author="Kelvin Sung" w:date="2021-04-11T17:24:00Z">
        <w:r w:rsidRPr="0002523D">
          <w:rPr>
            <w:rStyle w:val="CodeInline"/>
            <w:rPrChange w:id="614" w:author="Kelvin Sung" w:date="2021-04-11T17:25:00Z">
              <w:rPr/>
            </w:rPrChange>
          </w:rPr>
          <w:t>Map</w:t>
        </w:r>
        <w:r>
          <w:t xml:space="preserve"> </w:t>
        </w:r>
      </w:ins>
      <w:ins w:id="615" w:author="Kelvin Sung" w:date="2021-04-11T17:26:00Z">
        <w:r>
          <w:t>object holds a collection of key-values pairs.</w:t>
        </w:r>
      </w:ins>
    </w:p>
    <w:p w14:paraId="4B672EAF" w14:textId="77777777" w:rsidR="0002523D" w:rsidRDefault="0002523D" w:rsidP="005C1C1E">
      <w:pPr>
        <w:pStyle w:val="Code"/>
      </w:pPr>
    </w:p>
    <w:p w14:paraId="525B7FFB" w14:textId="0B12F7BC" w:rsidR="005C1C1E" w:rsidRDefault="00467232" w:rsidP="005C1C1E">
      <w:pPr>
        <w:pStyle w:val="NumList"/>
      </w:pPr>
      <w:commentRangeStart w:id="616"/>
      <w:del w:id="617" w:author="Kelvin Sung" w:date="2021-04-11T16:00:00Z">
        <w:r w:rsidDel="00AF193F">
          <w:delText>TEMP TEXT</w:delText>
        </w:r>
        <w:commentRangeEnd w:id="616"/>
        <w:r w:rsidR="006A0F2B" w:rsidDel="00AF193F">
          <w:rPr>
            <w:rStyle w:val="CommentReference"/>
            <w:rFonts w:asciiTheme="minorHAnsi" w:hAnsiTheme="minorHAnsi"/>
          </w:rPr>
          <w:commentReference w:id="616"/>
        </w:r>
      </w:del>
      <w:ins w:id="618" w:author="Kelvin Sung" w:date="2021-04-11T16:00:00Z">
        <w:r w:rsidR="00AF193F">
          <w:t xml:space="preserve">Define </w:t>
        </w:r>
      </w:ins>
      <w:ins w:id="619" w:author="Kelvin Sung" w:date="2021-04-11T16:28:00Z">
        <w:r w:rsidR="0019227E">
          <w:t>functions</w:t>
        </w:r>
      </w:ins>
      <w:ins w:id="620" w:author="Kelvin Sung" w:date="2021-04-11T16:00:00Z">
        <w:r w:rsidR="00AF193F">
          <w:t xml:space="preserve"> for querying the existence</w:t>
        </w:r>
      </w:ins>
      <w:ins w:id="621" w:author="Kelvin Sung" w:date="2021-04-11T16:30:00Z">
        <w:r w:rsidR="00112625">
          <w:t xml:space="preserve"> of</w:t>
        </w:r>
      </w:ins>
      <w:ins w:id="622" w:author="Kelvin Sung" w:date="2021-04-11T16:26:00Z">
        <w:r w:rsidR="00095BF1">
          <w:t xml:space="preserve">, </w:t>
        </w:r>
      </w:ins>
      <w:ins w:id="623" w:author="Kelvin Sung" w:date="2021-04-11T16:00:00Z">
        <w:r w:rsidR="00AF193F">
          <w:t>retrieving</w:t>
        </w:r>
      </w:ins>
      <w:ins w:id="624" w:author="Kelvin Sung" w:date="2021-04-11T16:26:00Z">
        <w:r w:rsidR="00095BF1">
          <w:t>, setting</w:t>
        </w:r>
      </w:ins>
      <w:ins w:id="625" w:author="Kelvin Sung" w:date="2021-04-11T16:30:00Z">
        <w:r w:rsidR="00112625">
          <w:t>, and deleting</w:t>
        </w:r>
      </w:ins>
      <w:ins w:id="626" w:author="Kelvin Sung" w:date="2021-04-11T16:00:00Z">
        <w:r w:rsidR="00AF193F">
          <w:t xml:space="preserve"> </w:t>
        </w:r>
      </w:ins>
      <w:ins w:id="627" w:author="Kelvin Sung" w:date="2021-04-11T16:01:00Z">
        <w:r w:rsidR="00AF193F">
          <w:t xml:space="preserve">a </w:t>
        </w:r>
      </w:ins>
      <w:ins w:id="628" w:author="Kelvin Sung" w:date="2021-04-11T16:00:00Z">
        <w:r w:rsidR="00AF193F">
          <w:t>resource</w:t>
        </w:r>
      </w:ins>
      <w:ins w:id="629" w:author="Kelvin Sung" w:date="2021-04-11T16:01:00Z">
        <w:r w:rsidR="00AF193F">
          <w:t>.</w:t>
        </w:r>
        <w:r w:rsidR="002E1BDD">
          <w:t xml:space="preserve"> </w:t>
        </w:r>
      </w:ins>
      <w:ins w:id="630" w:author="Kelvin Sung" w:date="2021-04-11T16:03:00Z">
        <w:r w:rsidR="002E1BDD">
          <w:t>Notice that as suggested by the variable name</w:t>
        </w:r>
      </w:ins>
      <w:ins w:id="631" w:author="Kelvin Sung" w:date="2021-04-11T16:04:00Z">
        <w:r w:rsidR="00AF540A">
          <w:t xml:space="preserve"> of the parameter</w:t>
        </w:r>
      </w:ins>
      <w:ins w:id="632" w:author="Kelvin Sung" w:date="2021-04-11T16:03:00Z">
        <w:r w:rsidR="002E1BDD">
          <w:t xml:space="preserve">, </w:t>
        </w:r>
        <w:r w:rsidR="002E1BDD" w:rsidRPr="002E1BDD">
          <w:rPr>
            <w:rStyle w:val="CodeInline"/>
            <w:rPrChange w:id="633" w:author="Kelvin Sung" w:date="2021-04-11T16:03:00Z">
              <w:rPr/>
            </w:rPrChange>
          </w:rPr>
          <w:t>path</w:t>
        </w:r>
        <w:r w:rsidR="002E1BDD">
          <w:t xml:space="preserve">, it is expected that the </w:t>
        </w:r>
      </w:ins>
      <w:ins w:id="634" w:author="Kelvin Sung" w:date="2021-04-11T16:04:00Z">
        <w:r w:rsidR="002E1BDD">
          <w:t xml:space="preserve">full </w:t>
        </w:r>
      </w:ins>
      <w:ins w:id="635" w:author="Kelvin Sung" w:date="2021-04-11T16:03:00Z">
        <w:r w:rsidR="002E1BDD">
          <w:t xml:space="preserve">path to the external </w:t>
        </w:r>
      </w:ins>
      <w:ins w:id="636" w:author="Kelvin Sung" w:date="2021-04-11T16:04:00Z">
        <w:r w:rsidR="002E1BDD">
          <w:t xml:space="preserve">resource file </w:t>
        </w:r>
        <w:r w:rsidR="00AF540A">
          <w:t>w</w:t>
        </w:r>
      </w:ins>
      <w:ins w:id="637" w:author="Kelvin Sung" w:date="2021-04-11T16:05:00Z">
        <w:r w:rsidR="00AF540A">
          <w:t xml:space="preserve">ill </w:t>
        </w:r>
      </w:ins>
      <w:ins w:id="638" w:author="Kelvin Sung" w:date="2021-04-11T16:04:00Z">
        <w:r w:rsidR="002E1BDD">
          <w:t xml:space="preserve">be used as the key for accessing the </w:t>
        </w:r>
      </w:ins>
      <w:ins w:id="639" w:author="Kelvin Sung" w:date="2021-04-11T16:05:00Z">
        <w:r w:rsidR="00AF540A">
          <w:t xml:space="preserve">corresponding </w:t>
        </w:r>
      </w:ins>
      <w:ins w:id="640" w:author="Kelvin Sung" w:date="2021-04-11T16:04:00Z">
        <w:r w:rsidR="002E1BDD">
          <w:t>resource.</w:t>
        </w:r>
      </w:ins>
      <w:ins w:id="641" w:author="Kelvin Sung" w:date="2021-04-11T16:05:00Z">
        <w:r w:rsidR="00AF540A">
          <w:t xml:space="preserve"> For example, using the path to the </w:t>
        </w:r>
        <w:proofErr w:type="spellStart"/>
        <w:r w:rsidR="00AF540A" w:rsidRPr="00AF540A">
          <w:rPr>
            <w:rStyle w:val="CodeInline"/>
            <w:rPrChange w:id="642" w:author="Kelvin Sung" w:date="2021-04-11T16:05:00Z">
              <w:rPr/>
            </w:rPrChange>
          </w:rPr>
          <w:t>src</w:t>
        </w:r>
        <w:proofErr w:type="spellEnd"/>
        <w:r w:rsidR="00AF540A" w:rsidRPr="00AF540A">
          <w:rPr>
            <w:rStyle w:val="CodeInline"/>
            <w:rPrChange w:id="643" w:author="Kelvin Sung" w:date="2021-04-11T16:05:00Z">
              <w:rPr/>
            </w:rPrChange>
          </w:rPr>
          <w:t>/</w:t>
        </w:r>
        <w:proofErr w:type="spellStart"/>
        <w:r w:rsidR="00AF540A" w:rsidRPr="00AF540A">
          <w:rPr>
            <w:rStyle w:val="CodeInline"/>
            <w:rPrChange w:id="644" w:author="Kelvin Sung" w:date="2021-04-11T16:05:00Z">
              <w:rPr/>
            </w:rPrChange>
          </w:rPr>
          <w:t>glsl</w:t>
        </w:r>
      </w:ins>
      <w:ins w:id="645" w:author="Kelvin Sung" w:date="2021-04-11T16:06:00Z">
        <w:r w:rsidR="00AF540A">
          <w:rPr>
            <w:rStyle w:val="CodeInline"/>
          </w:rPr>
          <w:t>_shaders</w:t>
        </w:r>
      </w:ins>
      <w:proofErr w:type="spellEnd"/>
      <w:ins w:id="646" w:author="Kelvin Sung" w:date="2021-04-11T16:05:00Z">
        <w:r w:rsidR="00AF540A" w:rsidRPr="00AF540A">
          <w:rPr>
            <w:rStyle w:val="CodeInline"/>
            <w:rPrChange w:id="647" w:author="Kelvin Sung" w:date="2021-04-11T16:05:00Z">
              <w:rPr/>
            </w:rPrChange>
          </w:rPr>
          <w:t>/</w:t>
        </w:r>
        <w:proofErr w:type="spellStart"/>
        <w:r w:rsidR="00AF540A" w:rsidRPr="00AF540A">
          <w:rPr>
            <w:rStyle w:val="CodeInline"/>
            <w:rPrChange w:id="648" w:author="Kelvin Sung" w:date="2021-04-11T16:05:00Z">
              <w:rPr/>
            </w:rPrChange>
          </w:rPr>
          <w:t>simple_vs.glsl</w:t>
        </w:r>
        <w:proofErr w:type="spellEnd"/>
        <w:r w:rsidR="00AF540A">
          <w:t xml:space="preserve"> file as the key for accessing the content of the file.</w:t>
        </w:r>
      </w:ins>
    </w:p>
    <w:p w14:paraId="1B499A66" w14:textId="550488B0" w:rsidR="005C1C1E" w:rsidRDefault="005C1C1E" w:rsidP="005C1C1E">
      <w:pPr>
        <w:pStyle w:val="Code"/>
      </w:pPr>
      <w:r>
        <w:t>function has(path) { return mMap.has(path) }</w:t>
      </w:r>
    </w:p>
    <w:p w14:paraId="71B50934" w14:textId="76ABB390" w:rsidR="005C1C1E" w:rsidDel="00AF193F" w:rsidRDefault="00467232" w:rsidP="005C1C1E">
      <w:pPr>
        <w:pStyle w:val="NumList"/>
        <w:rPr>
          <w:del w:id="649" w:author="Kelvin Sung" w:date="2021-04-11T16:00:00Z"/>
        </w:rPr>
      </w:pPr>
      <w:commentRangeStart w:id="650"/>
      <w:del w:id="651" w:author="Kelvin Sung" w:date="2021-04-11T16:00:00Z">
        <w:r w:rsidDel="00AF193F">
          <w:delText>TEMP TEXT</w:delText>
        </w:r>
        <w:commentRangeEnd w:id="650"/>
        <w:r w:rsidR="006A0F2B" w:rsidDel="00AF193F">
          <w:rPr>
            <w:rStyle w:val="CommentReference"/>
            <w:rFonts w:asciiTheme="minorHAnsi" w:hAnsiTheme="minorHAnsi"/>
          </w:rPr>
          <w:commentReference w:id="650"/>
        </w:r>
      </w:del>
    </w:p>
    <w:p w14:paraId="2A617EE2" w14:textId="77777777" w:rsidR="005C1C1E" w:rsidRDefault="005C1C1E" w:rsidP="005C1C1E">
      <w:pPr>
        <w:pStyle w:val="Code"/>
      </w:pPr>
      <w:r>
        <w:t>function get(path) {</w:t>
      </w:r>
    </w:p>
    <w:p w14:paraId="794D6C2E" w14:textId="77777777" w:rsidR="005C1C1E" w:rsidRDefault="005C1C1E" w:rsidP="005C1C1E">
      <w:pPr>
        <w:pStyle w:val="Code"/>
      </w:pPr>
      <w:r>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lastRenderedPageBreak/>
        <w:t xml:space="preserve">    }</w:t>
      </w:r>
    </w:p>
    <w:p w14:paraId="4B14991F" w14:textId="77777777" w:rsidR="005C1C1E" w:rsidRDefault="005C1C1E" w:rsidP="005C1C1E">
      <w:pPr>
        <w:pStyle w:val="Code"/>
      </w:pPr>
      <w:r>
        <w:t xml:space="preserve">    return mMap.get(path);</w:t>
      </w:r>
    </w:p>
    <w:p w14:paraId="70431EE3" w14:textId="153CB4BF" w:rsidR="005C1C1E" w:rsidRDefault="005C1C1E" w:rsidP="005C1C1E">
      <w:pPr>
        <w:pStyle w:val="Code"/>
        <w:rPr>
          <w:ins w:id="652" w:author="Kelvin Sung" w:date="2021-04-11T16:25:00Z"/>
        </w:rPr>
      </w:pPr>
      <w:r>
        <w:t>}</w:t>
      </w:r>
    </w:p>
    <w:p w14:paraId="690075E2" w14:textId="6E308916" w:rsidR="00095BF1" w:rsidRDefault="00095BF1" w:rsidP="00095BF1">
      <w:pPr>
        <w:pStyle w:val="Code"/>
        <w:rPr>
          <w:ins w:id="653" w:author="Kelvin Sung" w:date="2021-04-11T16:30:00Z"/>
        </w:rPr>
      </w:pPr>
      <w:moveToRangeStart w:id="654" w:author="Kelvin Sung" w:date="2021-04-11T16:25:00Z" w:name="move69050754"/>
      <w:moveTo w:id="655" w:author="Kelvin Sung" w:date="2021-04-11T16:25:00Z">
        <w:r>
          <w:t>function set(key, value) { mMap.set(key, value); }</w:t>
        </w:r>
      </w:moveTo>
    </w:p>
    <w:p w14:paraId="04820E87" w14:textId="77777777" w:rsidR="00112625" w:rsidRDefault="00112625" w:rsidP="00112625">
      <w:pPr>
        <w:pStyle w:val="Code"/>
        <w:rPr>
          <w:ins w:id="656" w:author="Kelvin Sung" w:date="2021-04-11T16:30:00Z"/>
        </w:rPr>
      </w:pPr>
      <w:ins w:id="657" w:author="Kelvin Sung" w:date="2021-04-11T16:30:00Z">
        <w:r>
          <w:t>function unload(path) { mMap.delete(path) }</w:t>
        </w:r>
      </w:ins>
    </w:p>
    <w:p w14:paraId="5707F791" w14:textId="0C740DAA" w:rsidR="00112625" w:rsidDel="00112625" w:rsidRDefault="00112625" w:rsidP="00095BF1">
      <w:pPr>
        <w:pStyle w:val="Code"/>
        <w:rPr>
          <w:del w:id="658" w:author="Kelvin Sung" w:date="2021-04-11T16:30:00Z"/>
          <w:moveTo w:id="659" w:author="Kelvin Sung" w:date="2021-04-11T16:25:00Z"/>
        </w:rPr>
      </w:pPr>
    </w:p>
    <w:moveToRangeEnd w:id="654"/>
    <w:p w14:paraId="2F6803A4" w14:textId="3863DEC9" w:rsidR="0019227E" w:rsidRDefault="0019227E">
      <w:pPr>
        <w:pStyle w:val="NumList"/>
        <w:pPrChange w:id="660" w:author="Kelvin Sung" w:date="2021-04-11T16:27:00Z">
          <w:pPr>
            <w:pStyle w:val="NumList"/>
            <w:numPr>
              <w:numId w:val="22"/>
            </w:numPr>
          </w:pPr>
        </w:pPrChange>
      </w:pPr>
      <w:del w:id="661" w:author="Kelvin Sung" w:date="2021-04-11T16:28:00Z">
        <w:r w:rsidDel="0019227E">
          <w:delText>TEXT</w:delText>
        </w:r>
        <w:r w:rsidDel="0019227E">
          <w:rPr>
            <w:rStyle w:val="CommentReference"/>
            <w:rFonts w:asciiTheme="minorHAnsi" w:hAnsiTheme="minorHAnsi"/>
          </w:rPr>
          <w:commentReference w:id="662"/>
        </w:r>
      </w:del>
      <w:ins w:id="663" w:author="Kelvin Sung" w:date="2021-04-11T16:28:00Z">
        <w:r>
          <w:t xml:space="preserve">Define a function to append </w:t>
        </w:r>
      </w:ins>
      <w:ins w:id="664" w:author="Kelvin Sung" w:date="2021-04-11T16:29:00Z">
        <w:r w:rsidR="00826AE3">
          <w:t xml:space="preserve">an on-going </w:t>
        </w:r>
      </w:ins>
      <w:ins w:id="665" w:author="Kelvin Sung" w:date="2021-04-11T16:28:00Z">
        <w:r w:rsidR="00826AE3">
          <w:t>asynchronous loading operation</w:t>
        </w:r>
        <w:r>
          <w:t xml:space="preserve"> to the </w:t>
        </w:r>
        <w:proofErr w:type="spellStart"/>
        <w:r w:rsidRPr="0019227E">
          <w:rPr>
            <w:rStyle w:val="CodeInline"/>
            <w:rPrChange w:id="666" w:author="Kelvin Sung" w:date="2021-04-11T16:28:00Z">
              <w:rPr/>
            </w:rPrChange>
          </w:rPr>
          <w:t>mOutstandingPromises</w:t>
        </w:r>
        <w:proofErr w:type="spellEnd"/>
        <w:r>
          <w:t xml:space="preserve"> arr</w:t>
        </w:r>
      </w:ins>
      <w:ins w:id="667" w:author="Kelvin Sung" w:date="2021-04-11T16:29:00Z">
        <w:r w:rsidR="00196AB0">
          <w:t>a</w:t>
        </w:r>
      </w:ins>
      <w:ins w:id="668" w:author="Kelvin Sung" w:date="2021-04-11T16:28:00Z">
        <w:r>
          <w:t>y</w:t>
        </w:r>
      </w:ins>
      <w:ins w:id="669" w:author="Kelvin Sung" w:date="2021-04-11T16:29:00Z">
        <w:r w:rsidR="00826AE3">
          <w:t>.</w:t>
        </w:r>
      </w:ins>
    </w:p>
    <w:p w14:paraId="446068D8" w14:textId="77777777" w:rsidR="0019227E" w:rsidRDefault="0019227E" w:rsidP="0019227E">
      <w:pPr>
        <w:pStyle w:val="Code"/>
      </w:pPr>
      <w:r>
        <w:t>function pushPromise(p) { mOutstandingPromises.push(p); }</w:t>
      </w:r>
    </w:p>
    <w:p w14:paraId="54EED223" w14:textId="51B751E4" w:rsidR="00095BF1" w:rsidDel="00095BF1" w:rsidRDefault="00095BF1" w:rsidP="005C1C1E">
      <w:pPr>
        <w:pStyle w:val="Code"/>
        <w:rPr>
          <w:del w:id="670" w:author="Kelvin Sung" w:date="2021-04-11T16:25:00Z"/>
        </w:rPr>
      </w:pPr>
    </w:p>
    <w:p w14:paraId="5A04E87E" w14:textId="1447333B" w:rsidR="005C1C1E" w:rsidRDefault="00467232" w:rsidP="005C1C1E">
      <w:pPr>
        <w:pStyle w:val="NumList"/>
      </w:pPr>
      <w:commentRangeStart w:id="671"/>
      <w:del w:id="672" w:author="Kelvin Sung" w:date="2021-04-11T16:06:00Z">
        <w:r w:rsidDel="001824F2">
          <w:delText>TEMP TEXT</w:delText>
        </w:r>
        <w:commentRangeEnd w:id="671"/>
        <w:r w:rsidR="006A0F2B" w:rsidDel="001824F2">
          <w:rPr>
            <w:rStyle w:val="CommentReference"/>
            <w:rFonts w:asciiTheme="minorHAnsi" w:hAnsiTheme="minorHAnsi"/>
          </w:rPr>
          <w:commentReference w:id="671"/>
        </w:r>
      </w:del>
      <w:ins w:id="673" w:author="Kelvin Sung" w:date="2021-04-11T16:06:00Z">
        <w:r w:rsidR="001824F2">
          <w:t>De</w:t>
        </w:r>
      </w:ins>
      <w:ins w:id="674" w:author="Kelvin Sung" w:date="2021-04-11T16:07:00Z">
        <w:r w:rsidR="001824F2">
          <w:t xml:space="preserve">fine a loading function, </w:t>
        </w:r>
        <w:proofErr w:type="spellStart"/>
        <w:proofErr w:type="gramStart"/>
        <w:r w:rsidR="00104EC4" w:rsidRPr="00104EC4">
          <w:rPr>
            <w:rStyle w:val="CodeInline"/>
            <w:rPrChange w:id="675" w:author="Kelvin Sung" w:date="2021-04-11T16:07:00Z">
              <w:rPr/>
            </w:rPrChange>
          </w:rPr>
          <w:t>loadDecodeParse</w:t>
        </w:r>
        <w:proofErr w:type="spellEnd"/>
        <w:r w:rsidR="00104EC4" w:rsidRPr="00104EC4">
          <w:rPr>
            <w:rStyle w:val="CodeInline"/>
            <w:rPrChange w:id="676" w:author="Kelvin Sung" w:date="2021-04-11T16:07:00Z">
              <w:rPr/>
            </w:rPrChange>
          </w:rPr>
          <w:t>(</w:t>
        </w:r>
        <w:proofErr w:type="gramEnd"/>
        <w:r w:rsidR="00104EC4" w:rsidRPr="00104EC4">
          <w:rPr>
            <w:rStyle w:val="CodeInline"/>
            <w:rPrChange w:id="677" w:author="Kelvin Sung" w:date="2021-04-11T16:07:00Z">
              <w:rPr/>
            </w:rPrChange>
          </w:rPr>
          <w:t>)</w:t>
        </w:r>
        <w:r w:rsidR="00104EC4">
          <w:t xml:space="preserve">, to asynchronously fetch </w:t>
        </w:r>
      </w:ins>
      <w:ins w:id="678" w:author="Kelvin Sung" w:date="2021-04-11T16:33:00Z">
        <w:r w:rsidR="005A62D7">
          <w:t>an external resource</w:t>
        </w:r>
      </w:ins>
      <w:ins w:id="679" w:author="Kelvin Sung" w:date="2021-04-11T16:07:00Z">
        <w:r w:rsidR="00104EC4">
          <w:t xml:space="preserve">, </w:t>
        </w:r>
      </w:ins>
      <w:ins w:id="680" w:author="Kelvin Sung" w:date="2021-04-11T16:08:00Z">
        <w:r w:rsidR="00104EC4">
          <w:t xml:space="preserve">decode the network packaging, parse the </w:t>
        </w:r>
      </w:ins>
      <w:ins w:id="681" w:author="Kelvin Sung" w:date="2021-04-11T16:09:00Z">
        <w:r w:rsidR="00765DEC">
          <w:t xml:space="preserve">results </w:t>
        </w:r>
      </w:ins>
      <w:ins w:id="682" w:author="Kelvin Sung" w:date="2021-04-11T16:08:00Z">
        <w:r w:rsidR="00104EC4">
          <w:t xml:space="preserve">into a </w:t>
        </w:r>
      </w:ins>
      <w:ins w:id="683" w:author="Kelvin Sung" w:date="2021-04-11T16:09:00Z">
        <w:r w:rsidR="00765DEC">
          <w:t>proper format</w:t>
        </w:r>
      </w:ins>
      <w:ins w:id="684" w:author="Kelvin Sung" w:date="2021-04-11T16:31:00Z">
        <w:r w:rsidR="00F216AC">
          <w:t>, and</w:t>
        </w:r>
      </w:ins>
      <w:ins w:id="685" w:author="Kelvin Sung" w:date="2021-04-11T16:33:00Z">
        <w:r w:rsidR="005A62D7">
          <w:t>,</w:t>
        </w:r>
      </w:ins>
      <w:ins w:id="686" w:author="Kelvin Sung" w:date="2021-04-11T16:31:00Z">
        <w:r w:rsidR="00F216AC">
          <w:t xml:space="preserve"> store the result</w:t>
        </w:r>
      </w:ins>
      <w:ins w:id="687" w:author="Kelvin Sung" w:date="2021-04-11T16:32:00Z">
        <w:r w:rsidR="00F216AC">
          <w:t xml:space="preserve">s into the </w:t>
        </w:r>
        <w:proofErr w:type="spellStart"/>
        <w:r w:rsidR="00F216AC" w:rsidRPr="00F216AC">
          <w:rPr>
            <w:rStyle w:val="CodeInline"/>
            <w:rPrChange w:id="688" w:author="Kelvin Sung" w:date="2021-04-11T16:32:00Z">
              <w:rPr/>
            </w:rPrChange>
          </w:rPr>
          <w:t>mMap</w:t>
        </w:r>
        <w:proofErr w:type="spellEnd"/>
        <w:r w:rsidR="00F216AC">
          <w:t xml:space="preserve"> dictionary using the path to the resource as key, and the parsed results as the value.</w:t>
        </w:r>
      </w:ins>
    </w:p>
    <w:p w14:paraId="095817B2" w14:textId="77777777" w:rsidR="005C1C1E" w:rsidRDefault="005C1C1E" w:rsidP="005C1C1E">
      <w:pPr>
        <w:pStyle w:val="Code"/>
      </w:pPr>
      <w:r>
        <w:t xml:space="preserve">// generic loading function, </w:t>
      </w:r>
    </w:p>
    <w:p w14:paraId="1391CD0D" w14:textId="77777777" w:rsidR="005C1C1E" w:rsidRDefault="005C1C1E" w:rsidP="005C1C1E">
      <w:pPr>
        <w:pStyle w:val="Code"/>
      </w:pPr>
      <w:r>
        <w:t>//   Step 1: fech from server</w:t>
      </w:r>
    </w:p>
    <w:p w14:paraId="5B7426D7" w14:textId="77777777" w:rsidR="005C1C1E" w:rsidRDefault="005C1C1E" w:rsidP="005C1C1E">
      <w:pPr>
        <w:pStyle w:val="Code"/>
      </w:pPr>
      <w:r>
        <w:t>//   Step 2: decodeResource on the loaded</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77777777" w:rsidR="005C1C1E" w:rsidRDefault="005C1C1E" w:rsidP="005C1C1E">
      <w:pPr>
        <w:pStyle w:val="Code"/>
      </w:pPr>
      <w:r>
        <w:t xml:space="preserve">    let r = null;</w:t>
      </w:r>
    </w:p>
    <w:p w14:paraId="574713FB" w14:textId="77777777" w:rsidR="005C1C1E" w:rsidRDefault="005C1C1E" w:rsidP="005C1C1E">
      <w:pPr>
        <w:pStyle w:val="Code"/>
      </w:pPr>
      <w:r>
        <w:t xml:space="preserve">    if (!has(path)) {</w:t>
      </w:r>
    </w:p>
    <w:p w14:paraId="5CD65FBF" w14:textId="77777777" w:rsidR="005C1C1E" w:rsidRDefault="005C1C1E" w:rsidP="005C1C1E">
      <w:pPr>
        <w:pStyle w:val="Code"/>
      </w:pPr>
      <w:r>
        <w:t xml:space="preserve">        r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mMap.set(path, data) } )</w:t>
      </w:r>
    </w:p>
    <w:p w14:paraId="175ED516" w14:textId="77777777" w:rsidR="005C1C1E" w:rsidRDefault="005C1C1E" w:rsidP="005C1C1E">
      <w:pPr>
        <w:pStyle w:val="Code"/>
      </w:pPr>
      <w:r>
        <w:t xml:space="preserve">            .catch(err =&gt; { throw err });</w:t>
      </w:r>
    </w:p>
    <w:p w14:paraId="2C216B69" w14:textId="77777777" w:rsidR="005C1C1E" w:rsidRDefault="005C1C1E" w:rsidP="005C1C1E">
      <w:pPr>
        <w:pStyle w:val="Code"/>
      </w:pPr>
      <w:r>
        <w:t xml:space="preserve">        </w:t>
      </w:r>
      <w:commentRangeStart w:id="689"/>
      <w:r>
        <w:t>pushPromise</w:t>
      </w:r>
      <w:commentRangeEnd w:id="689"/>
      <w:r w:rsidR="00302E67">
        <w:rPr>
          <w:rStyle w:val="CommentReference"/>
          <w:rFonts w:asciiTheme="minorHAnsi" w:hAnsiTheme="minorHAnsi"/>
          <w:noProof w:val="0"/>
        </w:rPr>
        <w:commentReference w:id="689"/>
      </w:r>
      <w:r>
        <w:t>(r);</w:t>
      </w:r>
    </w:p>
    <w:p w14:paraId="19225A63" w14:textId="77777777" w:rsidR="005C1C1E" w:rsidRDefault="005C1C1E" w:rsidP="005C1C1E">
      <w:pPr>
        <w:pStyle w:val="Code"/>
      </w:pPr>
      <w:r>
        <w:t xml:space="preserve">    }</w:t>
      </w:r>
    </w:p>
    <w:p w14:paraId="55F24721" w14:textId="77777777" w:rsidR="005C1C1E" w:rsidRDefault="005C1C1E" w:rsidP="005C1C1E">
      <w:pPr>
        <w:pStyle w:val="Code"/>
      </w:pPr>
      <w:r>
        <w:t xml:space="preserve">    return r;</w:t>
      </w:r>
    </w:p>
    <w:p w14:paraId="4A9F9B8C" w14:textId="51BEDE34" w:rsidR="005C1C1E" w:rsidRDefault="005C1C1E" w:rsidP="005C1C1E">
      <w:pPr>
        <w:pStyle w:val="Code"/>
      </w:pPr>
      <w:r>
        <w:t>}</w:t>
      </w:r>
    </w:p>
    <w:p w14:paraId="225F47E2" w14:textId="22E85380" w:rsidR="0002052E" w:rsidRDefault="00F457D1" w:rsidP="00533223">
      <w:pPr>
        <w:pStyle w:val="BodyTextFirst"/>
        <w:rPr>
          <w:ins w:id="690" w:author="Kelvin Sung" w:date="2021-04-11T16:15:00Z"/>
        </w:rPr>
      </w:pPr>
      <w:ins w:id="691" w:author="Kelvin Sung" w:date="2021-04-11T16:12:00Z">
        <w:r>
          <w:t xml:space="preserve">Notice that the decoding and parsing functions are </w:t>
        </w:r>
      </w:ins>
      <w:ins w:id="692" w:author="Kelvin Sung" w:date="2021-04-11T16:43:00Z">
        <w:r w:rsidR="000C6ADF">
          <w:t xml:space="preserve">passed in as </w:t>
        </w:r>
      </w:ins>
      <w:ins w:id="693" w:author="Kelvin Sung" w:date="2021-04-11T16:12:00Z">
        <w:r>
          <w:t xml:space="preserve">parameters and </w:t>
        </w:r>
      </w:ins>
      <w:ins w:id="694" w:author="Kelvin Sung" w:date="2021-04-11T16:33:00Z">
        <w:r w:rsidR="001A7A0C">
          <w:t xml:space="preserve">thus </w:t>
        </w:r>
      </w:ins>
      <w:ins w:id="695" w:author="Kelvin Sung" w:date="2021-04-11T16:12:00Z">
        <w:r>
          <w:t xml:space="preserve">are dependent upon the actual resource type that is being fetched. For </w:t>
        </w:r>
      </w:ins>
      <w:ins w:id="696" w:author="Kelvin Sung" w:date="2021-04-11T16:13:00Z">
        <w:r w:rsidR="00533223">
          <w:t xml:space="preserve">example, the decoding and parsing of simple text, XML formatted text, audio </w:t>
        </w:r>
      </w:ins>
      <w:ins w:id="697" w:author="Kelvin Sung" w:date="2021-04-11T16:14:00Z">
        <w:r w:rsidR="00533223">
          <w:t>clips</w:t>
        </w:r>
      </w:ins>
      <w:ins w:id="698" w:author="Kelvin Sung" w:date="2021-04-11T16:13:00Z">
        <w:r w:rsidR="00533223">
          <w:t xml:space="preserve">, and images all </w:t>
        </w:r>
      </w:ins>
      <w:ins w:id="699" w:author="Kelvin Sung" w:date="2021-04-11T16:14:00Z">
        <w:r w:rsidR="00533223">
          <w:t>have distinct requirements. It is the responsibility o</w:t>
        </w:r>
      </w:ins>
      <w:ins w:id="700" w:author="Kelvin Sung" w:date="2021-04-11T16:15:00Z">
        <w:r w:rsidR="00533223">
          <w:t xml:space="preserve">f the </w:t>
        </w:r>
      </w:ins>
      <w:ins w:id="701" w:author="Kelvin Sung" w:date="2021-04-11T16:34:00Z">
        <w:r w:rsidR="001A7A0C">
          <w:t xml:space="preserve">actual </w:t>
        </w:r>
      </w:ins>
      <w:ins w:id="702" w:author="Kelvin Sung" w:date="2021-04-11T16:14:00Z">
        <w:r w:rsidR="00533223">
          <w:t xml:space="preserve">resource loader </w:t>
        </w:r>
      </w:ins>
      <w:ins w:id="703" w:author="Kelvin Sung" w:date="2021-04-11T16:15:00Z">
        <w:r w:rsidR="00533223">
          <w:t>to define these functions.</w:t>
        </w:r>
      </w:ins>
    </w:p>
    <w:p w14:paraId="2631AD73" w14:textId="29B2F22E" w:rsidR="008469F9" w:rsidRDefault="00291664">
      <w:pPr>
        <w:pStyle w:val="BodyTextCont"/>
        <w:pPrChange w:id="704" w:author="Kelvin Sung" w:date="2021-04-11T16:23:00Z">
          <w:pPr>
            <w:pStyle w:val="Code"/>
          </w:pPr>
        </w:pPrChange>
      </w:pPr>
      <w:ins w:id="705" w:author="Kelvin Sung" w:date="2021-04-11T16:23:00Z">
        <w:r>
          <w:t>T</w:t>
        </w:r>
      </w:ins>
      <w:ins w:id="706" w:author="Kelvin Sung" w:date="2021-04-11T16:16:00Z">
        <w:r w:rsidR="008469F9">
          <w:t xml:space="preserve">he HTML5 </w:t>
        </w:r>
        <w:proofErr w:type="gramStart"/>
        <w:r w:rsidR="008469F9" w:rsidRPr="008469F9">
          <w:rPr>
            <w:rStyle w:val="CodeInline"/>
            <w:rPrChange w:id="707" w:author="Kelvin Sung" w:date="2021-04-11T16:16:00Z">
              <w:rPr/>
            </w:rPrChange>
          </w:rPr>
          <w:t>fetch(</w:t>
        </w:r>
        <w:proofErr w:type="gramEnd"/>
        <w:r w:rsidR="008469F9" w:rsidRPr="008469F9">
          <w:rPr>
            <w:rStyle w:val="CodeInline"/>
            <w:rPrChange w:id="708" w:author="Kelvin Sung" w:date="2021-04-11T16:16:00Z">
              <w:rPr/>
            </w:rPrChange>
          </w:rPr>
          <w:t>)</w:t>
        </w:r>
        <w:r w:rsidR="008469F9">
          <w:t xml:space="preserve"> function returns a JavaScript </w:t>
        </w:r>
        <w:r w:rsidR="008469F9" w:rsidRPr="008469F9">
          <w:rPr>
            <w:rStyle w:val="CodeInline"/>
            <w:rPrChange w:id="709" w:author="Kelvin Sung" w:date="2021-04-11T16:16:00Z">
              <w:rPr/>
            </w:rPrChange>
          </w:rPr>
          <w:t>promise</w:t>
        </w:r>
      </w:ins>
      <w:ins w:id="710" w:author="Kelvin Sung" w:date="2021-04-11T16:18:00Z">
        <w:r w:rsidR="004C46A6">
          <w:t xml:space="preserve"> object.</w:t>
        </w:r>
      </w:ins>
      <w:ins w:id="711" w:author="Kelvin Sung" w:date="2021-04-11T16:19:00Z">
        <w:r w:rsidR="00AE634A">
          <w:t xml:space="preserve"> A typical JavaScript </w:t>
        </w:r>
        <w:r w:rsidR="00AE634A" w:rsidRPr="00AE634A">
          <w:rPr>
            <w:rStyle w:val="CodeInline"/>
            <w:rPrChange w:id="712" w:author="Kelvin Sung" w:date="2021-04-11T16:19:00Z">
              <w:rPr/>
            </w:rPrChange>
          </w:rPr>
          <w:t>promise</w:t>
        </w:r>
        <w:r w:rsidR="00AE634A">
          <w:t xml:space="preserve"> object</w:t>
        </w:r>
      </w:ins>
      <w:ins w:id="713" w:author="Kelvin Sung" w:date="2021-04-11T16:16:00Z">
        <w:r w:rsidR="008469F9">
          <w:t xml:space="preserve"> </w:t>
        </w:r>
      </w:ins>
      <w:ins w:id="714" w:author="Kelvin Sung" w:date="2021-04-11T16:19:00Z">
        <w:r w:rsidR="00AE634A">
          <w:t xml:space="preserve">contains operations </w:t>
        </w:r>
      </w:ins>
      <w:ins w:id="715" w:author="Kelvin Sung" w:date="2021-04-11T16:21:00Z">
        <w:r w:rsidR="00AE634A">
          <w:t xml:space="preserve">that will be </w:t>
        </w:r>
      </w:ins>
      <w:ins w:id="716" w:author="Kelvin Sung" w:date="2021-04-11T16:19:00Z">
        <w:r w:rsidR="00AE634A">
          <w:t xml:space="preserve">completed in the future. </w:t>
        </w:r>
      </w:ins>
      <w:ins w:id="717" w:author="Kelvin Sung" w:date="2021-04-11T16:20:00Z">
        <w:r w:rsidR="00AE634A">
          <w:t xml:space="preserve">A </w:t>
        </w:r>
        <w:r w:rsidR="00AE634A" w:rsidRPr="00AE634A">
          <w:rPr>
            <w:rStyle w:val="CodeInline"/>
            <w:rPrChange w:id="718" w:author="Kelvin Sung" w:date="2021-04-11T16:21:00Z">
              <w:rPr/>
            </w:rPrChange>
          </w:rPr>
          <w:t>promise</w:t>
        </w:r>
        <w:r w:rsidR="00AE634A">
          <w:t xml:space="preserve"> is </w:t>
        </w:r>
        <w:r w:rsidR="00AE634A" w:rsidRPr="00AE634A">
          <w:rPr>
            <w:rStyle w:val="CodeInline"/>
            <w:rPrChange w:id="719" w:author="Kelvin Sung" w:date="2021-04-11T16:21:00Z">
              <w:rPr/>
            </w:rPrChange>
          </w:rPr>
          <w:t>fulfilled</w:t>
        </w:r>
      </w:ins>
      <w:ins w:id="720" w:author="Kelvin Sung" w:date="2021-04-11T16:21:00Z">
        <w:r w:rsidR="00AE634A">
          <w:t xml:space="preserve"> when the operations are completed. </w:t>
        </w:r>
      </w:ins>
      <w:ins w:id="721" w:author="Kelvin Sung" w:date="2021-04-11T16:22:00Z">
        <w:r w:rsidR="00AE634A">
          <w:t xml:space="preserve">In this case, the </w:t>
        </w:r>
        <w:r w:rsidR="00AE634A" w:rsidRPr="00AE634A">
          <w:rPr>
            <w:rStyle w:val="CodeInline"/>
            <w:rPrChange w:id="722" w:author="Kelvin Sung" w:date="2021-04-11T16:23:00Z">
              <w:rPr/>
            </w:rPrChange>
          </w:rPr>
          <w:t>promise</w:t>
        </w:r>
        <w:r w:rsidR="00AE634A">
          <w:t xml:space="preserve"> </w:t>
        </w:r>
        <w:r w:rsidR="00AE634A" w:rsidRPr="00AE634A">
          <w:rPr>
            <w:rStyle w:val="CodeInline"/>
            <w:rPrChange w:id="723" w:author="Kelvin Sung" w:date="2021-04-11T16:23:00Z">
              <w:rPr/>
            </w:rPrChange>
          </w:rPr>
          <w:t>r</w:t>
        </w:r>
        <w:r w:rsidR="00AE634A">
          <w:t xml:space="preserve"> is </w:t>
        </w:r>
        <w:r w:rsidR="00AE634A" w:rsidRPr="00AE634A">
          <w:rPr>
            <w:rStyle w:val="CodeInline"/>
            <w:rPrChange w:id="724" w:author="Kelvin Sung" w:date="2021-04-11T16:23:00Z">
              <w:rPr/>
            </w:rPrChange>
          </w:rPr>
          <w:t>fulfilled</w:t>
        </w:r>
        <w:r w:rsidR="00AE634A">
          <w:t xml:space="preserve"> when the </w:t>
        </w:r>
        <w:r w:rsidR="00AE634A" w:rsidRPr="00AE634A">
          <w:rPr>
            <w:rStyle w:val="CodeInline"/>
            <w:rPrChange w:id="725" w:author="Kelvin Sung" w:date="2021-04-11T16:23:00Z">
              <w:rPr/>
            </w:rPrChange>
          </w:rPr>
          <w:t>path</w:t>
        </w:r>
        <w:r w:rsidR="00AE634A">
          <w:t xml:space="preserve"> is properly fetched, decoded, parsed, and stored </w:t>
        </w:r>
        <w:r w:rsidR="00AE634A">
          <w:lastRenderedPageBreak/>
          <w:t xml:space="preserve">into the </w:t>
        </w:r>
        <w:proofErr w:type="spellStart"/>
        <w:r w:rsidR="00AE634A" w:rsidRPr="00AE634A">
          <w:rPr>
            <w:rStyle w:val="CodeInline"/>
            <w:rPrChange w:id="726" w:author="Kelvin Sung" w:date="2021-04-11T16:23:00Z">
              <w:rPr/>
            </w:rPrChange>
          </w:rPr>
          <w:t>mMap</w:t>
        </w:r>
        <w:proofErr w:type="spellEnd"/>
        <w:r w:rsidR="00AE634A">
          <w:t>.</w:t>
        </w:r>
      </w:ins>
      <w:ins w:id="727" w:author="Kelvin Sung" w:date="2021-04-11T16:35:00Z">
        <w:r w:rsidR="003F2ADF">
          <w:t xml:space="preserve"> This </w:t>
        </w:r>
        <w:r w:rsidR="003F2ADF" w:rsidRPr="003F2ADF">
          <w:rPr>
            <w:rStyle w:val="CodeInline"/>
            <w:rPrChange w:id="728" w:author="Kelvin Sung" w:date="2021-04-11T16:35:00Z">
              <w:rPr/>
            </w:rPrChange>
          </w:rPr>
          <w:t>promise</w:t>
        </w:r>
        <w:r w:rsidR="003F2ADF">
          <w:t xml:space="preserve"> is being kept in the </w:t>
        </w:r>
        <w:proofErr w:type="spellStart"/>
        <w:r w:rsidR="003F2ADF" w:rsidRPr="003F2ADF">
          <w:rPr>
            <w:rStyle w:val="CodeInline"/>
            <w:rPrChange w:id="729" w:author="Kelvin Sung" w:date="2021-04-11T16:36:00Z">
              <w:rPr/>
            </w:rPrChange>
          </w:rPr>
          <w:t>mOutstandingPromises</w:t>
        </w:r>
        <w:proofErr w:type="spellEnd"/>
        <w:r w:rsidR="003F2ADF">
          <w:t xml:space="preserve"> array.</w:t>
        </w:r>
      </w:ins>
      <w:ins w:id="730" w:author="Kelvin Sung" w:date="2021-04-11T16:36:00Z">
        <w:r w:rsidR="008D73C8">
          <w:t xml:space="preserve"> Note that by the end of the </w:t>
        </w:r>
        <w:proofErr w:type="spellStart"/>
        <w:proofErr w:type="gramStart"/>
        <w:r w:rsidR="008D73C8" w:rsidRPr="00AD5531">
          <w:rPr>
            <w:rStyle w:val="CodeInline"/>
          </w:rPr>
          <w:t>loadDecodeParse</w:t>
        </w:r>
        <w:proofErr w:type="spellEnd"/>
        <w:r w:rsidR="008D73C8">
          <w:rPr>
            <w:rStyle w:val="CodeInline"/>
          </w:rPr>
          <w:t>(</w:t>
        </w:r>
        <w:proofErr w:type="gramEnd"/>
        <w:r w:rsidR="008D73C8">
          <w:rPr>
            <w:rStyle w:val="CodeInline"/>
          </w:rPr>
          <w:t>)</w:t>
        </w:r>
        <w:r w:rsidR="008D73C8">
          <w:t xml:space="preserve"> function, the asynchronous </w:t>
        </w:r>
      </w:ins>
      <w:ins w:id="731" w:author="Kelvin Sung" w:date="2021-04-11T16:37:00Z">
        <w:r w:rsidR="008D73C8" w:rsidRPr="008D73C8">
          <w:rPr>
            <w:rStyle w:val="CodeInline"/>
            <w:rPrChange w:id="732" w:author="Kelvin Sung" w:date="2021-04-11T16:37:00Z">
              <w:rPr/>
            </w:rPrChange>
          </w:rPr>
          <w:t>fetch()</w:t>
        </w:r>
        <w:r w:rsidR="008D73C8">
          <w:t xml:space="preserve"> </w:t>
        </w:r>
      </w:ins>
      <w:ins w:id="733" w:author="Kelvin Sung" w:date="2021-04-11T16:36:00Z">
        <w:r w:rsidR="008D73C8">
          <w:t xml:space="preserve">loading </w:t>
        </w:r>
      </w:ins>
      <w:ins w:id="734" w:author="Kelvin Sung" w:date="2021-04-11T16:37:00Z">
        <w:r w:rsidR="008D73C8">
          <w:t xml:space="preserve">operation </w:t>
        </w:r>
      </w:ins>
      <w:ins w:id="735" w:author="Kelvin Sung" w:date="2021-04-11T16:36:00Z">
        <w:r w:rsidR="008D73C8">
          <w:t>is issued</w:t>
        </w:r>
      </w:ins>
      <w:ins w:id="736" w:author="Kelvin Sung" w:date="2021-04-11T16:37:00Z">
        <w:r w:rsidR="008D73C8">
          <w:t xml:space="preserve"> and on-going</w:t>
        </w:r>
      </w:ins>
      <w:ins w:id="737" w:author="Kelvin Sung" w:date="2021-04-11T16:36:00Z">
        <w:r w:rsidR="008D73C8">
          <w:t xml:space="preserve"> but</w:t>
        </w:r>
      </w:ins>
      <w:ins w:id="738" w:author="Kelvin Sung" w:date="2021-04-11T16:37:00Z">
        <w:r w:rsidR="008D73C8">
          <w:t xml:space="preserve"> not</w:t>
        </w:r>
      </w:ins>
      <w:ins w:id="739" w:author="Kelvin Sung" w:date="2021-04-11T17:28:00Z">
        <w:r w:rsidR="0002523D">
          <w:t xml:space="preserve"> guaranteed to be</w:t>
        </w:r>
      </w:ins>
      <w:ins w:id="740" w:author="Kelvin Sung" w:date="2021-04-11T16:37:00Z">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ins>
      <w:ins w:id="741" w:author="Kelvin Sung" w:date="2021-04-11T16:38:00Z">
        <w:r w:rsidR="008D73C8">
          <w:t>is an array of on-going and unfulfilled</w:t>
        </w:r>
        <w:r w:rsidR="00C7187F">
          <w:t>, or outstanding,</w:t>
        </w:r>
        <w:r w:rsidR="008D73C8">
          <w:t xml:space="preserve"> promises.</w:t>
        </w:r>
      </w:ins>
    </w:p>
    <w:p w14:paraId="26856A6A" w14:textId="3DB2A13C" w:rsidR="00095BF1" w:rsidDel="0019227E" w:rsidRDefault="00095BF1">
      <w:pPr>
        <w:pStyle w:val="NumList"/>
        <w:rPr>
          <w:del w:id="742" w:author="Kelvin Sung" w:date="2021-04-11T16:27:00Z"/>
          <w:moveTo w:id="743" w:author="Kelvin Sung" w:date="2021-04-11T16:27:00Z"/>
        </w:rPr>
      </w:pPr>
      <w:moveToRangeStart w:id="744" w:author="Kelvin Sung" w:date="2021-04-11T16:27:00Z" w:name="move69050838"/>
      <w:commentRangeStart w:id="745"/>
      <w:moveTo w:id="746" w:author="Kelvin Sung" w:date="2021-04-11T16:27:00Z">
        <w:del w:id="747" w:author="Kelvin Sung" w:date="2021-04-11T16:44:00Z">
          <w:r w:rsidDel="00DA0F0B">
            <w:delText xml:space="preserve">TEMP </w:delText>
          </w:r>
        </w:del>
        <w:del w:id="748" w:author="Kelvin Sung" w:date="2021-04-11T16:27:00Z">
          <w:r w:rsidDel="0019227E">
            <w:delText>TEXT</w:delText>
          </w:r>
          <w:commentRangeEnd w:id="745"/>
          <w:r w:rsidDel="0019227E">
            <w:rPr>
              <w:rStyle w:val="CommentReference"/>
              <w:rFonts w:asciiTheme="minorHAnsi" w:hAnsiTheme="minorHAnsi"/>
            </w:rPr>
            <w:commentReference w:id="745"/>
          </w:r>
        </w:del>
      </w:moveTo>
    </w:p>
    <w:p w14:paraId="6750302F" w14:textId="0302411F" w:rsidR="00095BF1" w:rsidDel="00DA0F0B" w:rsidRDefault="00095BF1">
      <w:pPr>
        <w:pStyle w:val="NumList"/>
        <w:rPr>
          <w:del w:id="749" w:author="Kelvin Sung" w:date="2021-04-11T16:44:00Z"/>
          <w:moveTo w:id="750" w:author="Kelvin Sung" w:date="2021-04-11T16:27:00Z"/>
        </w:rPr>
        <w:pPrChange w:id="751" w:author="Kelvin Sung" w:date="2021-04-11T16:27:00Z">
          <w:pPr>
            <w:pStyle w:val="Code"/>
          </w:pPr>
        </w:pPrChange>
      </w:pPr>
      <w:moveTo w:id="752" w:author="Kelvin Sung" w:date="2021-04-11T16:27:00Z">
        <w:del w:id="753" w:author="Kelvin Sung" w:date="2021-04-11T16:27:00Z">
          <w:r w:rsidDel="0019227E">
            <w:delText>function pushPromise(p) { mOutstandingPromises.push(p); }</w:delText>
          </w:r>
        </w:del>
      </w:moveTo>
    </w:p>
    <w:moveToRangeEnd w:id="744"/>
    <w:p w14:paraId="36E390DB" w14:textId="52534F38" w:rsidR="0002052E" w:rsidRPr="0002052E" w:rsidDel="00DA0F0B" w:rsidRDefault="00467232" w:rsidP="0002052E">
      <w:pPr>
        <w:pStyle w:val="NumList"/>
        <w:rPr>
          <w:del w:id="754" w:author="Kelvin Sung" w:date="2021-04-11T16:44:00Z"/>
        </w:rPr>
      </w:pPr>
      <w:commentRangeStart w:id="755"/>
      <w:del w:id="756" w:author="Kelvin Sung" w:date="2021-04-11T16:44:00Z">
        <w:r w:rsidDel="00DA0F0B">
          <w:delText>TEMP TEXT</w:delText>
        </w:r>
        <w:commentRangeEnd w:id="755"/>
        <w:r w:rsidR="006A0F2B" w:rsidDel="00DA0F0B">
          <w:rPr>
            <w:rStyle w:val="CommentReference"/>
            <w:rFonts w:asciiTheme="minorHAnsi" w:hAnsiTheme="minorHAnsi"/>
          </w:rPr>
          <w:commentReference w:id="755"/>
        </w:r>
      </w:del>
    </w:p>
    <w:p w14:paraId="681F2C8A" w14:textId="6112EC63" w:rsidR="005C1C1E" w:rsidDel="00DA0F0B" w:rsidRDefault="005C1C1E" w:rsidP="005C1C1E">
      <w:pPr>
        <w:pStyle w:val="Code"/>
        <w:rPr>
          <w:del w:id="757" w:author="Kelvin Sung" w:date="2021-04-11T16:44:00Z"/>
        </w:rPr>
      </w:pPr>
    </w:p>
    <w:p w14:paraId="0EFC8C71" w14:textId="2584AEBF" w:rsidR="005C1C1E" w:rsidDel="00112625" w:rsidRDefault="005C1C1E" w:rsidP="005C1C1E">
      <w:pPr>
        <w:pStyle w:val="Code"/>
        <w:rPr>
          <w:del w:id="758" w:author="Kelvin Sung" w:date="2021-04-11T16:30:00Z"/>
        </w:rPr>
      </w:pPr>
      <w:del w:id="759" w:author="Kelvin Sung" w:date="2021-04-11T16:30:00Z">
        <w:r w:rsidDel="00112625">
          <w:delText>function unload(path) { mMap.delete(path) }</w:delText>
        </w:r>
      </w:del>
    </w:p>
    <w:p w14:paraId="48319658" w14:textId="32A19C8B" w:rsidR="0002052E" w:rsidDel="00DA0F0B" w:rsidRDefault="00467232" w:rsidP="0002052E">
      <w:pPr>
        <w:pStyle w:val="NumList"/>
        <w:rPr>
          <w:del w:id="760" w:author="Kelvin Sung" w:date="2021-04-11T16:44:00Z"/>
        </w:rPr>
      </w:pPr>
      <w:commentRangeStart w:id="761"/>
      <w:del w:id="762" w:author="Kelvin Sung" w:date="2021-04-11T16:44:00Z">
        <w:r w:rsidDel="00DA0F0B">
          <w:delText>TEMP TEXT</w:delText>
        </w:r>
        <w:commentRangeEnd w:id="761"/>
        <w:r w:rsidR="006A0F2B" w:rsidDel="00DA0F0B">
          <w:rPr>
            <w:rStyle w:val="CommentReference"/>
            <w:rFonts w:asciiTheme="minorHAnsi" w:hAnsiTheme="minorHAnsi"/>
          </w:rPr>
          <w:commentReference w:id="761"/>
        </w:r>
      </w:del>
    </w:p>
    <w:p w14:paraId="0862BE07" w14:textId="024B13A1" w:rsidR="005C1C1E" w:rsidDel="00095BF1" w:rsidRDefault="005C1C1E" w:rsidP="005C1C1E">
      <w:pPr>
        <w:pStyle w:val="Code"/>
        <w:rPr>
          <w:moveFrom w:id="763" w:author="Kelvin Sung" w:date="2021-04-11T16:25:00Z"/>
        </w:rPr>
      </w:pPr>
      <w:moveFromRangeStart w:id="764" w:author="Kelvin Sung" w:date="2021-04-11T16:25:00Z" w:name="move69050754"/>
      <w:moveFrom w:id="765" w:author="Kelvin Sung" w:date="2021-04-11T16:25:00Z">
        <w:r w:rsidDel="00095BF1">
          <w:t>function set(key, value) { mMap.set(key, value); }</w:t>
        </w:r>
      </w:moveFrom>
    </w:p>
    <w:p w14:paraId="4F20BE60" w14:textId="0FD17A28" w:rsidR="005C1C1E" w:rsidDel="00095BF1" w:rsidRDefault="00467232" w:rsidP="0002052E">
      <w:pPr>
        <w:pStyle w:val="NumList"/>
        <w:rPr>
          <w:moveFrom w:id="766" w:author="Kelvin Sung" w:date="2021-04-11T16:27:00Z"/>
        </w:rPr>
      </w:pPr>
      <w:moveFromRangeStart w:id="767" w:author="Kelvin Sung" w:date="2021-04-11T16:27:00Z" w:name="move69050838"/>
      <w:moveFromRangeEnd w:id="764"/>
      <w:commentRangeStart w:id="768"/>
      <w:moveFrom w:id="769" w:author="Kelvin Sung" w:date="2021-04-11T16:27:00Z">
        <w:r w:rsidDel="00095BF1">
          <w:t>TEMP TEXT</w:t>
        </w:r>
        <w:commentRangeEnd w:id="768"/>
        <w:r w:rsidR="006A0F2B" w:rsidDel="00095BF1">
          <w:rPr>
            <w:rStyle w:val="CommentReference"/>
            <w:rFonts w:asciiTheme="minorHAnsi" w:hAnsiTheme="minorHAnsi"/>
          </w:rPr>
          <w:commentReference w:id="768"/>
        </w:r>
      </w:moveFrom>
    </w:p>
    <w:p w14:paraId="36344CAE" w14:textId="7247FBB0" w:rsidR="005C1C1E" w:rsidDel="00095BF1" w:rsidRDefault="005C1C1E" w:rsidP="005C1C1E">
      <w:pPr>
        <w:pStyle w:val="Code"/>
        <w:rPr>
          <w:moveFrom w:id="770" w:author="Kelvin Sung" w:date="2021-04-11T16:27:00Z"/>
        </w:rPr>
      </w:pPr>
      <w:moveFrom w:id="771" w:author="Kelvin Sung" w:date="2021-04-11T16:27:00Z">
        <w:r w:rsidDel="00095BF1">
          <w:t>function pushPromise(p) { mOutstandingPromises.push(p); }</w:t>
        </w:r>
      </w:moveFrom>
    </w:p>
    <w:moveFromRangeEnd w:id="767"/>
    <w:p w14:paraId="0F6E86F5" w14:textId="4E8F80C1" w:rsidR="005C1C1E" w:rsidDel="00095BF1" w:rsidRDefault="005C1C1E" w:rsidP="005C1C1E">
      <w:pPr>
        <w:pStyle w:val="Code"/>
        <w:rPr>
          <w:del w:id="772" w:author="Kelvin Sung" w:date="2021-04-11T16:26:00Z"/>
        </w:rPr>
      </w:pPr>
    </w:p>
    <w:p w14:paraId="05EBBEA4" w14:textId="444519A5" w:rsidR="0002052E" w:rsidRDefault="00467232" w:rsidP="0002052E">
      <w:pPr>
        <w:pStyle w:val="NumList"/>
      </w:pPr>
      <w:commentRangeStart w:id="773"/>
      <w:del w:id="774" w:author="Kelvin Sung" w:date="2021-04-11T16:56:00Z">
        <w:r w:rsidDel="00F000A0">
          <w:delText>TEMP TEXT</w:delText>
        </w:r>
        <w:commentRangeEnd w:id="773"/>
        <w:r w:rsidR="006A0F2B" w:rsidDel="00F000A0">
          <w:rPr>
            <w:rStyle w:val="CommentReference"/>
            <w:rFonts w:asciiTheme="minorHAnsi" w:hAnsiTheme="minorHAnsi"/>
          </w:rPr>
          <w:commentReference w:id="773"/>
        </w:r>
      </w:del>
      <w:ins w:id="775" w:author="Kelvin Sung" w:date="2021-04-11T16:56:00Z">
        <w:r w:rsidR="00F000A0">
          <w:t xml:space="preserve">Define a JavaScript </w:t>
        </w:r>
        <w:r w:rsidR="00F000A0" w:rsidRPr="00C12A48">
          <w:rPr>
            <w:rStyle w:val="CodeInline"/>
            <w:rPrChange w:id="776" w:author="Kelvin Sung" w:date="2021-04-11T16:58:00Z">
              <w:rPr/>
            </w:rPrChange>
          </w:rPr>
          <w:t>async</w:t>
        </w:r>
        <w:r w:rsidR="00F000A0">
          <w:t xml:space="preserve"> function to </w:t>
        </w:r>
      </w:ins>
      <w:ins w:id="777" w:author="Kelvin Sung" w:date="2021-04-11T22:10:00Z">
        <w:r w:rsidR="00A30533">
          <w:t>block</w:t>
        </w:r>
      </w:ins>
      <w:bookmarkStart w:id="778" w:name="_GoBack"/>
      <w:bookmarkEnd w:id="778"/>
      <w:ins w:id="779" w:author="Kelvin Sung" w:date="2021-04-11T16:57:00Z">
        <w:r w:rsidR="00F000A0">
          <w:t xml:space="preserve"> </w:t>
        </w:r>
      </w:ins>
      <w:ins w:id="780" w:author="Kelvin Sung" w:date="2021-04-11T17:06:00Z">
        <w:r w:rsidR="00BF439F">
          <w:t xml:space="preserve">the execution </w:t>
        </w:r>
      </w:ins>
      <w:ins w:id="781" w:author="Kelvin Sung" w:date="2021-04-11T16:57:00Z">
        <w:r w:rsidR="00F000A0">
          <w:t xml:space="preserve">and </w:t>
        </w:r>
      </w:ins>
      <w:ins w:id="782" w:author="Kelvin Sung" w:date="2021-04-11T16:56:00Z">
        <w:r w:rsidR="00F000A0">
          <w:t>wait for all out</w:t>
        </w:r>
      </w:ins>
      <w:ins w:id="783" w:author="Kelvin Sung" w:date="2021-04-11T16:57:00Z">
        <w:r w:rsidR="00F000A0">
          <w:t>standing promises to be f</w:t>
        </w:r>
      </w:ins>
      <w:ins w:id="784" w:author="Kelvin Sung" w:date="2021-04-11T16:58:00Z">
        <w:r w:rsidR="00F000A0">
          <w:t>ulfilled</w:t>
        </w:r>
      </w:ins>
      <w:ins w:id="785" w:author="Kelvin Sung" w:date="2021-04-11T16:57:00Z">
        <w:r w:rsidR="00F000A0">
          <w:t xml:space="preserve">, or </w:t>
        </w:r>
      </w:ins>
      <w:ins w:id="786" w:author="Kelvin Sung" w:date="2021-04-11T17:06:00Z">
        <w:r w:rsidR="00BF439F">
          <w:t xml:space="preserve">wait for all </w:t>
        </w:r>
      </w:ins>
      <w:ins w:id="787" w:author="Kelvin Sung" w:date="2021-04-11T16:57:00Z">
        <w:r w:rsidR="00F000A0">
          <w:t xml:space="preserve">on-going asynchronous loading operations to </w:t>
        </w:r>
      </w:ins>
      <w:ins w:id="788" w:author="Kelvin Sung" w:date="2021-04-11T16:58:00Z">
        <w:r w:rsidR="00F000A0">
          <w:t xml:space="preserve">be </w:t>
        </w:r>
      </w:ins>
      <w:ins w:id="789" w:author="Kelvin Sung" w:date="2021-04-11T16:57:00Z">
        <w:r w:rsidR="00F000A0">
          <w:t>complete</w:t>
        </w:r>
      </w:ins>
      <w:ins w:id="790" w:author="Kelvin Sung" w:date="2021-04-11T16:58:00Z">
        <w:r w:rsidR="00F000A0">
          <w:t>d.</w:t>
        </w:r>
      </w:ins>
    </w:p>
    <w:p w14:paraId="1E3C0D05" w14:textId="77777777" w:rsidR="005C1C1E" w:rsidRDefault="005C1C1E" w:rsidP="005C1C1E">
      <w:pPr>
        <w:pStyle w:val="Code"/>
      </w:pPr>
      <w:commentRangeStart w:id="791"/>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rPr>
          <w:ins w:id="792" w:author="Kelvin Sung" w:date="2021-04-11T16:50:00Z"/>
        </w:rPr>
      </w:pPr>
      <w:r>
        <w:t>}</w:t>
      </w:r>
      <w:commentRangeEnd w:id="791"/>
      <w:r w:rsidR="00302E67">
        <w:rPr>
          <w:rStyle w:val="CommentReference"/>
          <w:rFonts w:asciiTheme="minorHAnsi" w:hAnsiTheme="minorHAnsi"/>
          <w:noProof w:val="0"/>
        </w:rPr>
        <w:commentReference w:id="791"/>
      </w:r>
    </w:p>
    <w:p w14:paraId="35AB4276" w14:textId="29E80FB0" w:rsidR="00DA0F0B" w:rsidRDefault="00DA0F0B" w:rsidP="00DA0F0B">
      <w:pPr>
        <w:pStyle w:val="NoteTipCaution"/>
        <w:rPr>
          <w:ins w:id="793" w:author="Kelvin Sung" w:date="2021-04-11T16:50:00Z"/>
        </w:rPr>
      </w:pPr>
      <w:ins w:id="794" w:author="Kelvin Sung" w:date="2021-04-11T16:50:00Z">
        <w:r w:rsidRPr="00AB7062">
          <w:rPr>
            <w:rStyle w:val="Strong"/>
          </w:rPr>
          <w:t>Note</w:t>
        </w:r>
        <w:r w:rsidRPr="00AB7062">
          <w:tab/>
        </w:r>
        <w:proofErr w:type="gramStart"/>
        <w:r w:rsidRPr="00AB7062">
          <w:t>The</w:t>
        </w:r>
        <w:proofErr w:type="gramEnd"/>
        <w:r>
          <w:t xml:space="preserve"> JavaScript </w:t>
        </w:r>
        <w:r w:rsidRPr="00DA0F0B">
          <w:rPr>
            <w:rStyle w:val="CodeInline"/>
            <w:rPrChange w:id="795" w:author="Kelvin Sung" w:date="2021-04-11T16:51:00Z">
              <w:rPr/>
            </w:rPrChange>
          </w:rPr>
          <w:t>a</w:t>
        </w:r>
      </w:ins>
      <w:ins w:id="796" w:author="Kelvin Sung" w:date="2021-04-11T16:51:00Z">
        <w:r w:rsidRPr="00DA0F0B">
          <w:rPr>
            <w:rStyle w:val="CodeInline"/>
            <w:rPrChange w:id="797" w:author="Kelvin Sung" w:date="2021-04-11T16:51:00Z">
              <w:rPr/>
            </w:rPrChange>
          </w:rPr>
          <w:t>sync</w:t>
        </w:r>
        <w:r>
          <w:t>/</w:t>
        </w:r>
        <w:r w:rsidRPr="00DA0F0B">
          <w:rPr>
            <w:rStyle w:val="CodeInline"/>
            <w:rPrChange w:id="798" w:author="Kelvin Sung" w:date="2021-04-11T16:51:00Z">
              <w:rPr/>
            </w:rPrChange>
          </w:rPr>
          <w:t>await</w:t>
        </w:r>
        <w:r>
          <w:t xml:space="preserve"> keywords are paired where only </w:t>
        </w:r>
        <w:r w:rsidRPr="00DA0F0B">
          <w:rPr>
            <w:rStyle w:val="CodeInline"/>
            <w:rPrChange w:id="799" w:author="Kelvin Sung" w:date="2021-04-11T16:52:00Z">
              <w:rPr/>
            </w:rPrChange>
          </w:rPr>
          <w:t>asy</w:t>
        </w:r>
      </w:ins>
      <w:ins w:id="800" w:author="Kelvin Sung" w:date="2021-04-11T16:52:00Z">
        <w:r w:rsidRPr="00DA0F0B">
          <w:rPr>
            <w:rStyle w:val="CodeInline"/>
            <w:rPrChange w:id="801" w:author="Kelvin Sung" w:date="2021-04-11T16:52:00Z">
              <w:rPr/>
            </w:rPrChange>
          </w:rPr>
          <w:t>nc</w:t>
        </w:r>
      </w:ins>
      <w:ins w:id="802" w:author="Kelvin Sung" w:date="2021-04-11T16:51:00Z">
        <w:r>
          <w:t xml:space="preserve"> functions can </w:t>
        </w:r>
        <w:r w:rsidRPr="00DA0F0B">
          <w:rPr>
            <w:rStyle w:val="CodeInline"/>
            <w:rPrChange w:id="803" w:author="Kelvin Sung" w:date="2021-04-11T16:52:00Z">
              <w:rPr/>
            </w:rPrChange>
          </w:rPr>
          <w:t>await</w:t>
        </w:r>
        <w:r>
          <w:t xml:space="preserve"> </w:t>
        </w:r>
      </w:ins>
      <w:ins w:id="804" w:author="Kelvin Sung" w:date="2021-04-11T16:52:00Z">
        <w:r>
          <w:t xml:space="preserve">for a </w:t>
        </w:r>
        <w:r w:rsidRPr="00DA0F0B">
          <w:rPr>
            <w:rStyle w:val="CodeInline"/>
            <w:rPrChange w:id="805" w:author="Kelvin Sung" w:date="2021-04-11T16:52:00Z">
              <w:rPr/>
            </w:rPrChange>
          </w:rPr>
          <w:t>promise</w:t>
        </w:r>
      </w:ins>
      <w:ins w:id="806" w:author="Kelvin Sung" w:date="2021-04-11T16:50:00Z">
        <w:r w:rsidRPr="00AB7062">
          <w:t>.</w:t>
        </w:r>
      </w:ins>
      <w:ins w:id="807" w:author="Kelvin Sung" w:date="2021-04-11T16:53:00Z">
        <w:r>
          <w:t xml:space="preserve"> The </w:t>
        </w:r>
        <w:r w:rsidRPr="00910551">
          <w:rPr>
            <w:rStyle w:val="CodeInline"/>
            <w:rPrChange w:id="808" w:author="Kelvin Sung" w:date="2021-04-11T16:55:00Z">
              <w:rPr/>
            </w:rPrChange>
          </w:rPr>
          <w:t>await</w:t>
        </w:r>
        <w:r>
          <w:t xml:space="preserve"> statement blocks </w:t>
        </w:r>
        <w:r w:rsidR="00910551">
          <w:t xml:space="preserve">and returns </w:t>
        </w:r>
        <w:r>
          <w:t xml:space="preserve">the execution </w:t>
        </w:r>
      </w:ins>
      <w:ins w:id="809" w:author="Kelvin Sung" w:date="2021-04-11T16:54:00Z">
        <w:r w:rsidR="00910551">
          <w:t xml:space="preserve">back to the caller of the </w:t>
        </w:r>
        <w:r w:rsidR="00910551" w:rsidRPr="00910551">
          <w:rPr>
            <w:rStyle w:val="CodeInline"/>
            <w:rPrChange w:id="810" w:author="Kelvin Sung" w:date="2021-04-11T16:55:00Z">
              <w:rPr/>
            </w:rPrChange>
          </w:rPr>
          <w:t>async</w:t>
        </w:r>
        <w:r w:rsidR="00910551">
          <w:t xml:space="preserve"> function. When the </w:t>
        </w:r>
        <w:r w:rsidR="00910551" w:rsidRPr="00910551">
          <w:rPr>
            <w:rStyle w:val="CodeInline"/>
            <w:rPrChange w:id="811" w:author="Kelvin Sung" w:date="2021-04-11T16:55:00Z">
              <w:rPr/>
            </w:rPrChange>
          </w:rPr>
          <w:t>promise</w:t>
        </w:r>
        <w:r w:rsidR="00910551">
          <w:t xml:space="preserve"> </w:t>
        </w:r>
      </w:ins>
      <w:ins w:id="812" w:author="Kelvin Sung" w:date="2021-04-11T17:07:00Z">
        <w:r w:rsidR="00BF439F">
          <w:t xml:space="preserve">being waited on </w:t>
        </w:r>
      </w:ins>
      <w:ins w:id="813" w:author="Kelvin Sung" w:date="2021-04-11T16:54:00Z">
        <w:r w:rsidR="00910551">
          <w:t xml:space="preserve">is fulfilled, execution </w:t>
        </w:r>
      </w:ins>
      <w:ins w:id="814" w:author="Kelvin Sung" w:date="2021-04-11T17:07:00Z">
        <w:r w:rsidR="00BF439F">
          <w:t xml:space="preserve">will </w:t>
        </w:r>
      </w:ins>
      <w:ins w:id="815" w:author="Kelvin Sung" w:date="2021-04-11T16:54:00Z">
        <w:r w:rsidR="00910551">
          <w:t xml:space="preserve">continue </w:t>
        </w:r>
      </w:ins>
      <w:ins w:id="816" w:author="Kelvin Sung" w:date="2021-04-11T17:07:00Z">
        <w:r w:rsidR="003C3528">
          <w:t xml:space="preserve">to </w:t>
        </w:r>
      </w:ins>
      <w:ins w:id="817" w:author="Kelvin Sung" w:date="2021-04-11T16:54:00Z">
        <w:r w:rsidR="00910551">
          <w:t xml:space="preserve">the end of the </w:t>
        </w:r>
        <w:r w:rsidR="00910551" w:rsidRPr="00910551">
          <w:rPr>
            <w:rStyle w:val="CodeInline"/>
            <w:rPrChange w:id="818" w:author="Kelvin Sung" w:date="2021-04-11T16:55:00Z">
              <w:rPr/>
            </w:rPrChange>
          </w:rPr>
          <w:t>asy</w:t>
        </w:r>
      </w:ins>
      <w:ins w:id="819" w:author="Kelvin Sung" w:date="2021-04-11T16:55:00Z">
        <w:r w:rsidR="00910551" w:rsidRPr="00910551">
          <w:rPr>
            <w:rStyle w:val="CodeInline"/>
            <w:rPrChange w:id="820" w:author="Kelvin Sung" w:date="2021-04-11T16:55:00Z">
              <w:rPr/>
            </w:rPrChange>
          </w:rPr>
          <w:t>nc</w:t>
        </w:r>
        <w:r w:rsidR="00910551">
          <w:t xml:space="preserve"> function.</w:t>
        </w:r>
      </w:ins>
    </w:p>
    <w:p w14:paraId="06DDBC1B" w14:textId="1ED7BA18" w:rsidR="00DA0F0B" w:rsidDel="00FB38A7" w:rsidRDefault="00DA0F0B" w:rsidP="005C1C1E">
      <w:pPr>
        <w:pStyle w:val="Code"/>
        <w:rPr>
          <w:del w:id="821" w:author="Kelvin Sung" w:date="2021-04-11T16:58:00Z"/>
        </w:rPr>
      </w:pPr>
    </w:p>
    <w:p w14:paraId="3F4C92E8" w14:textId="6315F7BA" w:rsidR="005C1C1E" w:rsidRDefault="00467232" w:rsidP="0002052E">
      <w:pPr>
        <w:pStyle w:val="NumList"/>
      </w:pPr>
      <w:commentRangeStart w:id="822"/>
      <w:del w:id="823" w:author="Kelvin Sung" w:date="2021-04-11T16:59:00Z">
        <w:r w:rsidDel="00FB38A7">
          <w:delText>TEMP TEXT</w:delText>
        </w:r>
        <w:commentRangeEnd w:id="822"/>
        <w:r w:rsidR="006A0F2B" w:rsidDel="00FB38A7">
          <w:rPr>
            <w:rStyle w:val="CommentReference"/>
            <w:rFonts w:asciiTheme="minorHAnsi" w:hAnsiTheme="minorHAnsi"/>
          </w:rPr>
          <w:commentReference w:id="822"/>
        </w:r>
      </w:del>
      <w:ins w:id="824" w:author="Kelvin Sung" w:date="2021-04-11T16:59:00Z">
        <w:r w:rsidR="00FB38A7">
          <w:t>Finally export</w:t>
        </w:r>
      </w:ins>
      <w:ins w:id="825" w:author="Kelvin Sung" w:date="2021-04-11T17:15:00Z">
        <w:r w:rsidR="005320CD">
          <w:t xml:space="preserve"> functionality to the rest of the game engine.</w:t>
        </w:r>
      </w:ins>
    </w:p>
    <w:p w14:paraId="36966EAB" w14:textId="536D86DA" w:rsidR="005C1C1E" w:rsidRDefault="005C1C1E" w:rsidP="005C1C1E">
      <w:pPr>
        <w:pStyle w:val="Code"/>
        <w:rPr>
          <w:ins w:id="826" w:author="Kelvin Sung" w:date="2021-04-11T17:06:00Z"/>
        </w:rPr>
      </w:pPr>
      <w:r>
        <w:t>export {has, get, set, loadDecodeParse, unload, pushPromise, waitOnPromises}</w:t>
      </w:r>
    </w:p>
    <w:p w14:paraId="12D41AD9" w14:textId="4C516821" w:rsidR="004107D9" w:rsidRDefault="005320CD">
      <w:pPr>
        <w:pStyle w:val="BodyTextFirst"/>
        <w:rPr>
          <w:ins w:id="827" w:author="Kelvin Sung" w:date="2021-04-11T17:06:00Z"/>
        </w:rPr>
      </w:pPr>
      <w:ins w:id="828" w:author="Kelvin Sung" w:date="2021-04-11T17:16:00Z">
        <w:r>
          <w:t xml:space="preserve">Notice </w:t>
        </w:r>
      </w:ins>
      <w:ins w:id="829" w:author="Kelvin Sung" w:date="2021-04-11T17:19:00Z">
        <w:r>
          <w:t xml:space="preserve">that </w:t>
        </w:r>
      </w:ins>
      <w:ins w:id="830" w:author="Kelvin Sung" w:date="2021-04-11T17:18:00Z">
        <w:r>
          <w:t xml:space="preserve">although the </w:t>
        </w:r>
      </w:ins>
      <w:ins w:id="831" w:author="Kelvin Sung" w:date="2021-04-11T17:19:00Z">
        <w:r>
          <w:t xml:space="preserve">storage </w:t>
        </w:r>
      </w:ins>
      <w:ins w:id="832" w:author="Kelvin Sung" w:date="2021-04-11T17:18:00Z">
        <w:r>
          <w:t>specific functionalit</w:t>
        </w:r>
      </w:ins>
      <w:ins w:id="833" w:author="Kelvin Sung" w:date="2021-04-11T17:19:00Z">
        <w:r>
          <w:t>ies</w:t>
        </w:r>
      </w:ins>
      <w:ins w:id="834" w:author="Kelvin Sung" w:date="2021-04-11T17:18:00Z">
        <w:r>
          <w:t>—query, get, and set</w:t>
        </w:r>
      </w:ins>
      <w:ins w:id="835" w:author="Kelvin Sung" w:date="2021-04-11T17:19:00Z">
        <w:r>
          <w:t>—are well</w:t>
        </w:r>
      </w:ins>
      <w:ins w:id="836" w:author="Kelvin Sung" w:date="2021-04-11T17:22:00Z">
        <w:r w:rsidR="00924A6F">
          <w:t>-</w:t>
        </w:r>
      </w:ins>
      <w:ins w:id="837" w:author="Kelvin Sung" w:date="2021-04-11T17:19:00Z">
        <w:r>
          <w:t xml:space="preserve">defined, </w:t>
        </w:r>
      </w:ins>
      <w:proofErr w:type="spellStart"/>
      <w:ins w:id="838" w:author="Kelvin Sung" w:date="2021-04-11T17:16:00Z">
        <w:r w:rsidRPr="005320CD">
          <w:rPr>
            <w:rStyle w:val="CodeInline"/>
            <w:rPrChange w:id="839" w:author="Kelvin Sung" w:date="2021-04-11T17:16:00Z">
              <w:rPr/>
            </w:rPrChange>
          </w:rPr>
          <w:t>resource_map</w:t>
        </w:r>
        <w:proofErr w:type="spellEnd"/>
        <w:r>
          <w:t xml:space="preserve"> is </w:t>
        </w:r>
      </w:ins>
      <w:ins w:id="840" w:author="Kelvin Sung" w:date="2021-04-11T17:17:00Z">
        <w:r>
          <w:t xml:space="preserve">actually </w:t>
        </w:r>
      </w:ins>
      <w:ins w:id="841" w:author="Kelvin Sung" w:date="2021-04-11T17:16:00Z">
        <w:r>
          <w:t xml:space="preserve">not </w:t>
        </w:r>
      </w:ins>
      <w:ins w:id="842" w:author="Kelvin Sung" w:date="2021-04-11T17:17:00Z">
        <w:r>
          <w:t xml:space="preserve">capable of loading any specific resources. </w:t>
        </w:r>
      </w:ins>
      <w:ins w:id="843" w:author="Kelvin Sung" w:date="2021-04-11T17:20:00Z">
        <w:r>
          <w:t>Th</w:t>
        </w:r>
      </w:ins>
      <w:ins w:id="844" w:author="Kelvin Sung" w:date="2021-04-11T17:28:00Z">
        <w:r w:rsidR="00606268">
          <w:t>is</w:t>
        </w:r>
      </w:ins>
      <w:ins w:id="845" w:author="Kelvin Sung" w:date="2021-04-11T17:20:00Z">
        <w:r>
          <w:t xml:space="preserve"> module is </w:t>
        </w:r>
      </w:ins>
      <w:ins w:id="846" w:author="Kelvin Sung" w:date="2021-04-11T17:28:00Z">
        <w:r w:rsidR="00606268">
          <w:t xml:space="preserve">designed </w:t>
        </w:r>
      </w:ins>
      <w:ins w:id="847" w:author="Kelvin Sung" w:date="2021-04-11T17:20:00Z">
        <w:r>
          <w:t>to be utilized by resource</w:t>
        </w:r>
      </w:ins>
      <w:ins w:id="848" w:author="Kelvin Sung" w:date="2021-04-11T17:22:00Z">
        <w:r w:rsidR="00924A6F">
          <w:t xml:space="preserve"> type </w:t>
        </w:r>
      </w:ins>
      <w:ins w:id="849" w:author="Kelvin Sung" w:date="2021-04-11T17:20:00Z">
        <w:r>
          <w:t xml:space="preserve">specific </w:t>
        </w:r>
      </w:ins>
      <w:ins w:id="850" w:author="Kelvin Sung" w:date="2021-04-11T17:21:00Z">
        <w:r>
          <w:t>module</w:t>
        </w:r>
      </w:ins>
      <w:ins w:id="851" w:author="Kelvin Sung" w:date="2021-04-11T17:29:00Z">
        <w:r w:rsidR="00606268">
          <w:t>s</w:t>
        </w:r>
      </w:ins>
      <w:ins w:id="852" w:author="Kelvin Sung" w:date="2021-04-11T17:21:00Z">
        <w:r>
          <w:t xml:space="preserve"> where the decoding and parsing functions can be </w:t>
        </w:r>
      </w:ins>
      <w:ins w:id="853" w:author="Kelvin Sung" w:date="2021-04-11T17:23:00Z">
        <w:r w:rsidR="00924A6F">
          <w:t xml:space="preserve">properly </w:t>
        </w:r>
      </w:ins>
      <w:ins w:id="854" w:author="Kelvin Sung" w:date="2021-04-11T17:21:00Z">
        <w:r>
          <w:t xml:space="preserve">defined. In the next sub-section, a text-resource loader is defined to </w:t>
        </w:r>
        <w:r w:rsidR="00924A6F">
          <w:t xml:space="preserve">demonstrate </w:t>
        </w:r>
        <w:r>
          <w:t>this idea.</w:t>
        </w:r>
      </w:ins>
      <w:ins w:id="855" w:author="Kelvin Sung" w:date="2021-04-11T17:06:00Z">
        <w:r w:rsidR="004107D9">
          <w:t xml:space="preserve"> </w:t>
        </w:r>
      </w:ins>
    </w:p>
    <w:p w14:paraId="2BDB302E" w14:textId="6E16AAE8" w:rsidR="004107D9" w:rsidRPr="005C1C1E" w:rsidDel="004107D9" w:rsidRDefault="004107D9" w:rsidP="005C1C1E">
      <w:pPr>
        <w:pStyle w:val="Code"/>
        <w:rPr>
          <w:del w:id="856" w:author="Kelvin Sung" w:date="2021-04-11T17:06:00Z"/>
        </w:rPr>
      </w:pPr>
    </w:p>
    <w:p w14:paraId="3826F958" w14:textId="546B8BA1" w:rsidR="0002052E" w:rsidRDefault="0002052E" w:rsidP="0002052E">
      <w:pPr>
        <w:pStyle w:val="Heading3"/>
      </w:pPr>
      <w:r w:rsidRPr="0002052E">
        <w:t>Define</w:t>
      </w:r>
      <w:r w:rsidR="009D6400">
        <w:t xml:space="preserve"> a</w:t>
      </w:r>
      <w:r w:rsidRPr="0002052E">
        <w:t xml:space="preserve"> Text</w:t>
      </w:r>
      <w:r w:rsidR="009D6400">
        <w:t xml:space="preserve"> </w:t>
      </w:r>
      <w:ins w:id="857" w:author="Kelvin Sung" w:date="2021-04-11T17:29:00Z">
        <w:r w:rsidR="00606268">
          <w:t xml:space="preserve">Resource </w:t>
        </w:r>
      </w:ins>
      <w:del w:id="858" w:author="Kelvin Sung" w:date="2021-04-11T17:29:00Z">
        <w:r w:rsidR="009D6400" w:rsidDel="00606268">
          <w:delText xml:space="preserve">File </w:delText>
        </w:r>
      </w:del>
      <w:ins w:id="859" w:author="Kelvin Sung" w:date="2021-04-11T17:29:00Z">
        <w:r w:rsidR="003A3B2D">
          <w:t xml:space="preserve"> Module </w:t>
        </w:r>
      </w:ins>
      <w:del w:id="860" w:author="Kelvin Sung" w:date="2021-04-11T17:29:00Z">
        <w:r w:rsidR="009D6400" w:rsidDel="003A3B2D">
          <w:delText>as an</w:delText>
        </w:r>
        <w:r w:rsidRPr="0002052E" w:rsidDel="003A3B2D">
          <w:delText xml:space="preserve"> Engine </w:delText>
        </w:r>
        <w:r w:rsidR="009D6400" w:rsidDel="003A3B2D">
          <w:delText>Resource</w:delText>
        </w:r>
      </w:del>
    </w:p>
    <w:p w14:paraId="0F9BF76E" w14:textId="19850ECA"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del w:id="861" w:author="Kelvin Sung" w:date="2021-04-11T17:30:00Z">
        <w:r w:rsidRPr="0002052E" w:rsidDel="00BD1CD7">
          <w:delText>work</w:delText>
        </w:r>
        <w:r w:rsidR="00B9323D" w:rsidDel="00BD1CD7">
          <w:delText>s</w:delText>
        </w:r>
        <w:r w:rsidRPr="0002052E" w:rsidDel="00BD1CD7">
          <w:delText xml:space="preserve"> </w:delText>
        </w:r>
      </w:del>
      <w:ins w:id="862" w:author="Kelvin Sung" w:date="2021-04-11T17:30:00Z">
        <w:r w:rsidR="00BD1CD7">
          <w:t xml:space="preserve">utilize </w:t>
        </w:r>
      </w:ins>
      <w:del w:id="863" w:author="Kelvin Sung" w:date="2021-04-11T17:30:00Z">
        <w:r w:rsidRPr="0002052E" w:rsidDel="00BD1CD7">
          <w:delText>with</w:delText>
        </w:r>
        <w:r w:rsidR="00B9323D" w:rsidDel="00BD1CD7">
          <w:delText xml:space="preserve"> </w:delText>
        </w:r>
      </w:del>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ins w:id="864" w:author="Kelvin Sung" w:date="2021-04-11T17:30:00Z">
        <w:r w:rsidR="00BD1CD7">
          <w:t>.</w:t>
        </w:r>
      </w:ins>
      <w:r w:rsidR="00B9323D">
        <w:t xml:space="preserve"> </w:t>
      </w:r>
      <w:ins w:id="865" w:author="Kelvin Sung" w:date="2021-04-11T17:30:00Z">
        <w:r w:rsidR="00BD1CD7">
          <w:t>This repla</w:t>
        </w:r>
      </w:ins>
      <w:ins w:id="866" w:author="Kelvin Sung" w:date="2021-04-11T17:31:00Z">
        <w:r w:rsidR="00BD1CD7">
          <w:t xml:space="preserve">cing synchronous with asynchronous loading support is a significant </w:t>
        </w:r>
      </w:ins>
      <w:del w:id="867" w:author="Kelvin Sung" w:date="2021-04-11T17:31:00Z">
        <w:r w:rsidR="00B9323D" w:rsidDel="00BD1CD7">
          <w:delText xml:space="preserve">in order to verify its asynchronous functionality while also </w:delText>
        </w:r>
      </w:del>
      <w:r w:rsidR="00B9323D">
        <w:t>upgrad</w:t>
      </w:r>
      <w:ins w:id="868" w:author="Kelvin Sung" w:date="2021-04-11T17:31:00Z">
        <w:r w:rsidR="00BD1CD7">
          <w:t>e</w:t>
        </w:r>
      </w:ins>
      <w:del w:id="869" w:author="Kelvin Sung" w:date="2021-04-11T17:31:00Z">
        <w:r w:rsidR="00B9323D" w:rsidDel="00BD1CD7">
          <w:delText>ing</w:delText>
        </w:r>
      </w:del>
      <w:r w:rsidR="00B9323D">
        <w:t xml:space="preserve"> </w:t>
      </w:r>
      <w:ins w:id="870" w:author="Kelvin Sung" w:date="2021-04-11T17:31:00Z">
        <w:r w:rsidR="00BD1CD7">
          <w:t xml:space="preserve">to </w:t>
        </w:r>
      </w:ins>
      <w:del w:id="871" w:author="Kelvin Sung" w:date="2021-04-11T17:31:00Z">
        <w:r w:rsidR="00B9323D" w:rsidDel="00BD1CD7">
          <w:delText xml:space="preserve">your </w:delText>
        </w:r>
      </w:del>
      <w:ins w:id="872" w:author="Kelvin Sung" w:date="2021-04-11T17:31:00Z">
        <w:r w:rsidR="00BD1CD7">
          <w:t xml:space="preserve">the </w:t>
        </w:r>
      </w:ins>
      <w:r w:rsidR="00B9323D">
        <w:t>game engine</w:t>
      </w:r>
      <w:ins w:id="873" w:author="Kelvin Sung" w:date="2021-04-11T17:31:00Z">
        <w:r w:rsidR="00BD1CD7">
          <w:t>.</w:t>
        </w:r>
      </w:ins>
      <w:del w:id="874" w:author="Kelvin Sung" w:date="2021-04-11T17:31:00Z">
        <w:r w:rsidR="00B9323D" w:rsidDel="00BD1CD7">
          <w:delText>.</w:delText>
        </w:r>
      </w:del>
    </w:p>
    <w:p w14:paraId="6949D3F7" w14:textId="593C4888" w:rsidR="004E4AB4" w:rsidRDefault="004E4AB4" w:rsidP="004E4AB4">
      <w:pPr>
        <w:pStyle w:val="NumList"/>
        <w:numPr>
          <w:ilvl w:val="0"/>
          <w:numId w:val="17"/>
        </w:numPr>
      </w:pPr>
      <w:r w:rsidRPr="004E4AB4">
        <w:lastRenderedPageBreak/>
        <w:t xml:space="preserve">Create a new folder in </w:t>
      </w:r>
      <w:proofErr w:type="spellStart"/>
      <w:r w:rsidRPr="004E4AB4">
        <w:rPr>
          <w:rStyle w:val="CodeInline"/>
        </w:rPr>
        <w:t>src</w:t>
      </w:r>
      <w:proofErr w:type="spellEnd"/>
      <w:r w:rsidRPr="004E4AB4">
        <w:rPr>
          <w:rStyle w:val="CodeInline"/>
        </w:rPr>
        <w:t>/engine/</w:t>
      </w:r>
      <w:r w:rsidRPr="004E4AB4">
        <w:t xml:space="preserve"> and name </w:t>
      </w:r>
      <w:proofErr w:type="gramStart"/>
      <w:r w:rsidRPr="004E4AB4">
        <w:t>it</w:t>
      </w:r>
      <w:proofErr w:type="gramEnd"/>
      <w:r w:rsidRPr="004E4AB4">
        <w:t xml:space="preserve"> </w:t>
      </w:r>
      <w:r w:rsidRPr="004E4AB4">
        <w:rPr>
          <w:rStyle w:val="CodeInline"/>
        </w:rPr>
        <w:t>resources</w:t>
      </w:r>
      <w:r w:rsidRPr="004E4AB4">
        <w:t>. This new folder is created in anticipation of the necessary support for many resource types and to maintain a clean source code organization.</w:t>
      </w:r>
    </w:p>
    <w:p w14:paraId="532FFA12" w14:textId="582ADC5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del w:id="875" w:author="Kelvin Sung" w:date="2021-04-11T17:32:00Z">
        <w:r w:rsidR="004E4AB4" w:rsidRPr="004E4AB4" w:rsidDel="002F599E">
          <w:rPr>
            <w:rStyle w:val="CodeInline"/>
          </w:rPr>
          <w:delText>c</w:delText>
        </w:r>
        <w:r w:rsidRPr="004E4AB4" w:rsidDel="002F599E">
          <w:rPr>
            <w:rStyle w:val="CodeInline"/>
          </w:rPr>
          <w:delText>ore/</w:delText>
        </w:r>
      </w:del>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7FDFF9AF" w:rsidR="004E4AB4" w:rsidRDefault="00467232" w:rsidP="00B9323D">
      <w:pPr>
        <w:pStyle w:val="NumList"/>
      </w:pPr>
      <w:commentRangeStart w:id="876"/>
      <w:del w:id="877" w:author="Kelvin Sung" w:date="2021-04-11T17:33:00Z">
        <w:r w:rsidDel="002F599E">
          <w:delText>TEMP TEXT</w:delText>
        </w:r>
        <w:commentRangeEnd w:id="876"/>
        <w:r w:rsidR="006A0F2B" w:rsidDel="002F599E">
          <w:rPr>
            <w:rStyle w:val="CommentReference"/>
            <w:rFonts w:asciiTheme="minorHAnsi" w:hAnsiTheme="minorHAnsi"/>
          </w:rPr>
          <w:commentReference w:id="876"/>
        </w:r>
      </w:del>
      <w:ins w:id="878" w:author="Kelvin Sung" w:date="2021-04-11T17:33:00Z">
        <w:r w:rsidR="002F599E">
          <w:t xml:space="preserve">Import the core resource management functionality from </w:t>
        </w:r>
        <w:proofErr w:type="spellStart"/>
        <w:r w:rsidR="002F599E" w:rsidRPr="002F599E">
          <w:rPr>
            <w:rStyle w:val="CodeInline"/>
            <w:rPrChange w:id="879" w:author="Kelvin Sung" w:date="2021-04-11T17:33:00Z">
              <w:rPr/>
            </w:rPrChange>
          </w:rPr>
          <w:t>resource_map</w:t>
        </w:r>
        <w:proofErr w:type="spellEnd"/>
        <w:r w:rsidR="002F599E">
          <w:t>.</w:t>
        </w:r>
      </w:ins>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rPr>
          <w:ins w:id="880" w:author="Kelvin Sung" w:date="2021-04-11T17:34:00Z"/>
        </w:rPr>
      </w:pPr>
      <w:r w:rsidRPr="004E4AB4">
        <w:t>import * as map from "../core/resource_map.js";</w:t>
      </w:r>
    </w:p>
    <w:p w14:paraId="21DBCD14" w14:textId="77777777" w:rsidR="002F599E" w:rsidRDefault="002F599E" w:rsidP="002F599E">
      <w:pPr>
        <w:pStyle w:val="Code"/>
        <w:rPr>
          <w:ins w:id="881" w:author="Kelvin Sung" w:date="2021-04-11T17:34:00Z"/>
        </w:rPr>
      </w:pPr>
    </w:p>
    <w:p w14:paraId="42DAE338" w14:textId="46DCDB74" w:rsidR="002F599E" w:rsidRDefault="002F599E" w:rsidP="002F599E">
      <w:pPr>
        <w:pStyle w:val="Code"/>
        <w:rPr>
          <w:ins w:id="882" w:author="Kelvin Sung" w:date="2021-04-11T17:34:00Z"/>
        </w:rPr>
      </w:pPr>
      <w:ins w:id="883" w:author="Kelvin Sung" w:date="2021-04-11T17:34:00Z">
        <w:r>
          <w:t>// functions from resource_map</w:t>
        </w:r>
      </w:ins>
    </w:p>
    <w:p w14:paraId="624BA898" w14:textId="77777777" w:rsidR="002F599E" w:rsidRDefault="002F599E" w:rsidP="002F599E">
      <w:pPr>
        <w:pStyle w:val="Code"/>
        <w:rPr>
          <w:ins w:id="884" w:author="Kelvin Sung" w:date="2021-04-11T17:34:00Z"/>
        </w:rPr>
      </w:pPr>
      <w:ins w:id="885" w:author="Kelvin Sung" w:date="2021-04-11T17:34:00Z">
        <w:r>
          <w:t>let unload = map.unload;</w:t>
        </w:r>
      </w:ins>
    </w:p>
    <w:p w14:paraId="0B8FB37A" w14:textId="77777777" w:rsidR="002F599E" w:rsidRDefault="002F599E" w:rsidP="002F599E">
      <w:pPr>
        <w:pStyle w:val="Code"/>
        <w:rPr>
          <w:ins w:id="886" w:author="Kelvin Sung" w:date="2021-04-11T17:34:00Z"/>
        </w:rPr>
      </w:pPr>
      <w:ins w:id="887" w:author="Kelvin Sung" w:date="2021-04-11T17:34:00Z">
        <w:r>
          <w:t>let has = map.has;</w:t>
        </w:r>
      </w:ins>
    </w:p>
    <w:p w14:paraId="3101637D" w14:textId="22E50426" w:rsidR="004E4AB4" w:rsidRDefault="002F599E" w:rsidP="002F599E">
      <w:pPr>
        <w:pStyle w:val="Code"/>
        <w:rPr>
          <w:ins w:id="888" w:author="Kelvin Sung" w:date="2021-04-11T17:33:00Z"/>
        </w:rPr>
      </w:pPr>
      <w:ins w:id="889" w:author="Kelvin Sung" w:date="2021-04-11T17:34:00Z">
        <w:r>
          <w:t>let get = map.get;</w:t>
        </w:r>
      </w:ins>
    </w:p>
    <w:p w14:paraId="62E57C65" w14:textId="261CEFB5" w:rsidR="002F599E" w:rsidDel="00FD7BD6" w:rsidRDefault="002F599E" w:rsidP="004E4AB4">
      <w:pPr>
        <w:pStyle w:val="Code"/>
        <w:rPr>
          <w:del w:id="890" w:author="Kelvin Sung" w:date="2021-04-11T17:34:00Z"/>
        </w:rPr>
      </w:pPr>
    </w:p>
    <w:p w14:paraId="1D5285E2" w14:textId="19F30C61" w:rsidR="004E4AB4" w:rsidRPr="004E4AB4" w:rsidDel="00FD7BD6" w:rsidRDefault="00467232" w:rsidP="004E4AB4">
      <w:pPr>
        <w:pStyle w:val="NumList"/>
        <w:rPr>
          <w:del w:id="891" w:author="Kelvin Sung" w:date="2021-04-11T17:34:00Z"/>
        </w:rPr>
      </w:pPr>
      <w:commentRangeStart w:id="892"/>
      <w:del w:id="893" w:author="Kelvin Sung" w:date="2021-04-11T17:34:00Z">
        <w:r w:rsidDel="00FD7BD6">
          <w:delText>TEMP TEXT</w:delText>
        </w:r>
        <w:commentRangeEnd w:id="892"/>
        <w:r w:rsidR="006A0F2B" w:rsidDel="00FD7BD6">
          <w:rPr>
            <w:rStyle w:val="CommentReference"/>
            <w:rFonts w:asciiTheme="minorHAnsi" w:hAnsiTheme="minorHAnsi"/>
          </w:rPr>
          <w:commentReference w:id="892"/>
        </w:r>
      </w:del>
    </w:p>
    <w:p w14:paraId="01E6EFEB" w14:textId="1C2EA24F" w:rsidR="004E4AB4" w:rsidRPr="004E4AB4" w:rsidDel="00FD7BD6" w:rsidRDefault="004E4AB4" w:rsidP="004E4AB4">
      <w:pPr>
        <w:pStyle w:val="Code"/>
        <w:rPr>
          <w:del w:id="894" w:author="Kelvin Sung" w:date="2021-04-11T17:34:00Z"/>
        </w:rPr>
      </w:pPr>
      <w:del w:id="895" w:author="Kelvin Sung" w:date="2021-04-11T17:34:00Z">
        <w:r w:rsidRPr="004E4AB4" w:rsidDel="00FD7BD6">
          <w:delText>// functions from resource_map</w:delText>
        </w:r>
      </w:del>
    </w:p>
    <w:p w14:paraId="138EC26C" w14:textId="44156599" w:rsidR="004E4AB4" w:rsidRPr="004E4AB4" w:rsidDel="00FD7BD6" w:rsidRDefault="004E4AB4" w:rsidP="004E4AB4">
      <w:pPr>
        <w:pStyle w:val="Code"/>
        <w:rPr>
          <w:del w:id="896" w:author="Kelvin Sung" w:date="2021-04-11T17:34:00Z"/>
        </w:rPr>
      </w:pPr>
      <w:commentRangeStart w:id="897"/>
      <w:del w:id="898" w:author="Kelvin Sung" w:date="2021-04-11T17:34:00Z">
        <w:r w:rsidRPr="004E4AB4" w:rsidDel="00FD7BD6">
          <w:delText>let unload = map.unload;</w:delText>
        </w:r>
      </w:del>
    </w:p>
    <w:p w14:paraId="66C5579E" w14:textId="63624920" w:rsidR="004E4AB4" w:rsidRPr="004E4AB4" w:rsidDel="00FD7BD6" w:rsidRDefault="004E4AB4" w:rsidP="004E4AB4">
      <w:pPr>
        <w:pStyle w:val="Code"/>
        <w:rPr>
          <w:del w:id="899" w:author="Kelvin Sung" w:date="2021-04-11T17:34:00Z"/>
        </w:rPr>
      </w:pPr>
      <w:del w:id="900" w:author="Kelvin Sung" w:date="2021-04-11T17:34:00Z">
        <w:r w:rsidRPr="004E4AB4" w:rsidDel="00FD7BD6">
          <w:delText>let has = map.has;</w:delText>
        </w:r>
      </w:del>
    </w:p>
    <w:p w14:paraId="3BBF2396" w14:textId="7DE7B5E2" w:rsidR="004E4AB4" w:rsidRPr="004E4AB4" w:rsidDel="00FD7BD6" w:rsidRDefault="004E4AB4" w:rsidP="004E4AB4">
      <w:pPr>
        <w:pStyle w:val="Code"/>
        <w:rPr>
          <w:del w:id="901" w:author="Kelvin Sung" w:date="2021-04-11T17:34:00Z"/>
        </w:rPr>
      </w:pPr>
      <w:del w:id="902" w:author="Kelvin Sung" w:date="2021-04-11T17:34:00Z">
        <w:r w:rsidRPr="004E4AB4" w:rsidDel="00FD7BD6">
          <w:delText>let get = map.get;</w:delText>
        </w:r>
        <w:commentRangeEnd w:id="897"/>
        <w:r w:rsidR="00302E67" w:rsidDel="00FD7BD6">
          <w:rPr>
            <w:rStyle w:val="CommentReference"/>
            <w:rFonts w:asciiTheme="minorHAnsi" w:hAnsiTheme="minorHAnsi"/>
            <w:noProof w:val="0"/>
          </w:rPr>
          <w:commentReference w:id="897"/>
        </w:r>
      </w:del>
    </w:p>
    <w:p w14:paraId="2EC50D81" w14:textId="061C5CC5" w:rsidR="004E4AB4" w:rsidRPr="004E4AB4" w:rsidRDefault="00467232" w:rsidP="004E4AB4">
      <w:pPr>
        <w:pStyle w:val="NumList"/>
      </w:pPr>
      <w:commentRangeStart w:id="903"/>
      <w:del w:id="904" w:author="Kelvin Sung" w:date="2021-04-11T17:34:00Z">
        <w:r w:rsidDel="00FD7BD6">
          <w:delText>TEMP TEXT</w:delText>
        </w:r>
        <w:commentRangeEnd w:id="903"/>
        <w:r w:rsidR="006A0F2B" w:rsidDel="00FD7BD6">
          <w:rPr>
            <w:rStyle w:val="CommentReference"/>
            <w:rFonts w:asciiTheme="minorHAnsi" w:hAnsiTheme="minorHAnsi"/>
          </w:rPr>
          <w:commentReference w:id="903"/>
        </w:r>
      </w:del>
      <w:ins w:id="905" w:author="Kelvin Sung" w:date="2021-04-11T17:34:00Z">
        <w:r w:rsidR="00FD7BD6">
          <w:t xml:space="preserve">Define the text decoding and parsing functions for </w:t>
        </w:r>
        <w:proofErr w:type="spellStart"/>
        <w:proofErr w:type="gramStart"/>
        <w:r w:rsidR="00FD7BD6" w:rsidRPr="00FD7BD6">
          <w:rPr>
            <w:rStyle w:val="CodeInline"/>
            <w:rPrChange w:id="906" w:author="Kelvin Sung" w:date="2021-04-11T17:35:00Z">
              <w:rPr/>
            </w:rPrChange>
          </w:rPr>
          <w:t>loadDec</w:t>
        </w:r>
      </w:ins>
      <w:ins w:id="907" w:author="Kelvin Sung" w:date="2021-04-11T17:37:00Z">
        <w:r w:rsidR="00FD7BD6">
          <w:rPr>
            <w:rStyle w:val="CodeInline"/>
          </w:rPr>
          <w:t>o</w:t>
        </w:r>
      </w:ins>
      <w:ins w:id="908" w:author="Kelvin Sung" w:date="2021-04-11T17:34:00Z">
        <w:r w:rsidR="00FD7BD6" w:rsidRPr="00FD7BD6">
          <w:rPr>
            <w:rStyle w:val="CodeInline"/>
            <w:rPrChange w:id="909" w:author="Kelvin Sung" w:date="2021-04-11T17:35:00Z">
              <w:rPr/>
            </w:rPrChange>
          </w:rPr>
          <w:t>deParse</w:t>
        </w:r>
        <w:proofErr w:type="spellEnd"/>
        <w:r w:rsidR="00FD7BD6" w:rsidRPr="00FD7BD6">
          <w:rPr>
            <w:rStyle w:val="CodeInline"/>
            <w:rPrChange w:id="910" w:author="Kelvin Sung" w:date="2021-04-11T17:35:00Z">
              <w:rPr/>
            </w:rPrChange>
          </w:rPr>
          <w:t>(</w:t>
        </w:r>
        <w:proofErr w:type="gramEnd"/>
        <w:r w:rsidR="00FD7BD6" w:rsidRPr="00FD7BD6">
          <w:rPr>
            <w:rStyle w:val="CodeInline"/>
            <w:rPrChange w:id="911" w:author="Kelvin Sung" w:date="2021-04-11T17:35:00Z">
              <w:rPr/>
            </w:rPrChange>
          </w:rPr>
          <w:t>)</w:t>
        </w:r>
        <w:r w:rsidR="00FD7BD6">
          <w:t>.</w:t>
        </w:r>
      </w:ins>
      <w:ins w:id="912" w:author="Kelvin Sung" w:date="2021-04-11T17:35:00Z">
        <w:r w:rsidR="00FD7BD6">
          <w:t xml:space="preserve"> Notice that there </w:t>
        </w:r>
        <w:proofErr w:type="gramStart"/>
        <w:r w:rsidR="00FD7BD6">
          <w:t>is</w:t>
        </w:r>
        <w:proofErr w:type="gramEnd"/>
        <w:r w:rsidR="00FD7BD6">
          <w:t xml:space="preserve"> no requirements for parsing the loaded text and thus the </w:t>
        </w:r>
      </w:ins>
      <w:ins w:id="913" w:author="Kelvin Sung" w:date="2021-04-11T17:36:00Z">
        <w:r w:rsidR="00FD7BD6">
          <w:t xml:space="preserve">text </w:t>
        </w:r>
      </w:ins>
      <w:ins w:id="914" w:author="Kelvin Sung" w:date="2021-04-11T17:35:00Z">
        <w:r w:rsidR="00FD7BD6">
          <w:t xml:space="preserve">parsing function </w:t>
        </w:r>
      </w:ins>
      <w:ins w:id="915" w:author="Kelvin Sung" w:date="2021-04-11T17:36:00Z">
        <w:r w:rsidR="00FD7BD6">
          <w:t>does not perform any useful operation.</w:t>
        </w:r>
      </w:ins>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641A27CB" w14:textId="618ECAE2" w:rsidR="004E4AB4" w:rsidRPr="004E4AB4" w:rsidDel="00FD7BD6" w:rsidRDefault="00467232" w:rsidP="004E4AB4">
      <w:pPr>
        <w:pStyle w:val="NumList"/>
        <w:rPr>
          <w:del w:id="916" w:author="Kelvin Sung" w:date="2021-04-11T17:34:00Z"/>
        </w:rPr>
      </w:pPr>
      <w:commentRangeStart w:id="917"/>
      <w:del w:id="918" w:author="Kelvin Sung" w:date="2021-04-11T17:34:00Z">
        <w:r w:rsidDel="00FD7BD6">
          <w:delText>TEMP TEXT</w:delText>
        </w:r>
        <w:commentRangeEnd w:id="917"/>
        <w:r w:rsidR="006A0F2B" w:rsidDel="00FD7BD6">
          <w:rPr>
            <w:rStyle w:val="CommentReference"/>
            <w:rFonts w:asciiTheme="minorHAnsi" w:hAnsiTheme="minorHAnsi"/>
          </w:rPr>
          <w:commentReference w:id="917"/>
        </w:r>
      </w:del>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7A2428EB" w:rsidR="004E4AB4" w:rsidRPr="004E4AB4" w:rsidRDefault="00467232" w:rsidP="004E4AB4">
      <w:pPr>
        <w:pStyle w:val="NumList"/>
      </w:pPr>
      <w:commentRangeStart w:id="919"/>
      <w:del w:id="920" w:author="Kelvin Sung" w:date="2021-04-11T17:36:00Z">
        <w:r w:rsidDel="00FD7BD6">
          <w:delText>TEMP TEXT</w:delText>
        </w:r>
        <w:commentRangeEnd w:id="919"/>
        <w:r w:rsidR="006A0F2B" w:rsidDel="00FD7BD6">
          <w:rPr>
            <w:rStyle w:val="CommentReference"/>
            <w:rFonts w:asciiTheme="minorHAnsi" w:hAnsiTheme="minorHAnsi"/>
          </w:rPr>
          <w:commentReference w:id="919"/>
        </w:r>
      </w:del>
      <w:ins w:id="921" w:author="Kelvin Sung" w:date="2021-04-11T17:36:00Z">
        <w:r w:rsidR="00FD7BD6">
          <w:t xml:space="preserve">Define the </w:t>
        </w:r>
        <w:proofErr w:type="gramStart"/>
        <w:r w:rsidR="00FD7BD6" w:rsidRPr="00FD7BD6">
          <w:rPr>
            <w:rStyle w:val="CodeInline"/>
            <w:rPrChange w:id="922" w:author="Kelvin Sung" w:date="2021-04-11T17:37:00Z">
              <w:rPr/>
            </w:rPrChange>
          </w:rPr>
          <w:t>load(</w:t>
        </w:r>
        <w:proofErr w:type="gramEnd"/>
        <w:r w:rsidR="00FD7BD6" w:rsidRPr="00FD7BD6">
          <w:rPr>
            <w:rStyle w:val="CodeInline"/>
            <w:rPrChange w:id="923" w:author="Kelvin Sung" w:date="2021-04-11T17:37:00Z">
              <w:rPr/>
            </w:rPrChange>
          </w:rPr>
          <w:t>)</w:t>
        </w:r>
        <w:r w:rsidR="00FD7BD6">
          <w:t xml:space="preserve"> function to call the</w:t>
        </w:r>
      </w:ins>
      <w:ins w:id="924" w:author="Kelvin Sung" w:date="2021-04-11T17:37:00Z">
        <w:r w:rsidR="00FD7BD6">
          <w:t xml:space="preserve"> </w:t>
        </w:r>
        <w:proofErr w:type="spellStart"/>
        <w:r w:rsidR="00FD7BD6" w:rsidRPr="00FD7BD6">
          <w:rPr>
            <w:rStyle w:val="CodeInline"/>
            <w:rPrChange w:id="925" w:author="Kelvin Sung" w:date="2021-04-11T17:37:00Z">
              <w:rPr/>
            </w:rPrChange>
          </w:rPr>
          <w:t>resource_map</w:t>
        </w:r>
      </w:ins>
      <w:proofErr w:type="spellEnd"/>
      <w:ins w:id="926" w:author="Kelvin Sung" w:date="2021-04-11T17:36:00Z">
        <w:r w:rsidR="00FD7BD6">
          <w:t xml:space="preserve"> </w:t>
        </w:r>
      </w:ins>
      <w:proofErr w:type="spellStart"/>
      <w:ins w:id="927" w:author="Kelvin Sung" w:date="2021-04-11T17:37:00Z">
        <w:r w:rsidR="00FD7BD6" w:rsidRPr="00AD5531">
          <w:rPr>
            <w:rStyle w:val="CodeInline"/>
          </w:rPr>
          <w:t>loadDec</w:t>
        </w:r>
        <w:r w:rsidR="00FD7BD6">
          <w:rPr>
            <w:rStyle w:val="CodeInline"/>
          </w:rPr>
          <w:t>o</w:t>
        </w:r>
        <w:r w:rsidR="00FD7BD6" w:rsidRPr="00AD5531">
          <w:rPr>
            <w:rStyle w:val="CodeInline"/>
          </w:rPr>
          <w:t>deParse</w:t>
        </w:r>
        <w:proofErr w:type="spellEnd"/>
        <w:r w:rsidR="00FD7BD6" w:rsidRPr="00AD5531">
          <w:rPr>
            <w:rStyle w:val="CodeInline"/>
          </w:rPr>
          <w:t>()</w:t>
        </w:r>
        <w:r w:rsidR="00FD7BD6">
          <w:t xml:space="preserve"> function to trigger the asynchronous </w:t>
        </w:r>
        <w:r w:rsidR="00FD7BD6" w:rsidRPr="00B96DCA">
          <w:rPr>
            <w:rStyle w:val="CodeInline"/>
            <w:rPrChange w:id="928" w:author="Kelvin Sung" w:date="2021-04-11T17:38:00Z">
              <w:rPr/>
            </w:rPrChange>
          </w:rPr>
          <w:t>fetch()</w:t>
        </w:r>
        <w:r w:rsidR="00FD7BD6">
          <w:t xml:space="preserve"> operation.</w:t>
        </w:r>
      </w:ins>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4C599F41" w:rsidR="004E4AB4" w:rsidRPr="004E4AB4" w:rsidRDefault="00467232" w:rsidP="004E4AB4">
      <w:pPr>
        <w:pStyle w:val="NumList"/>
      </w:pPr>
      <w:commentRangeStart w:id="929"/>
      <w:del w:id="930" w:author="Kelvin Sung" w:date="2021-04-11T17:38:00Z">
        <w:r w:rsidDel="00B96DCA">
          <w:delText>TEMP TEXT</w:delText>
        </w:r>
        <w:commentRangeEnd w:id="929"/>
        <w:r w:rsidR="006A0F2B" w:rsidDel="00B96DCA">
          <w:rPr>
            <w:rStyle w:val="CommentReference"/>
            <w:rFonts w:asciiTheme="minorHAnsi" w:hAnsiTheme="minorHAnsi"/>
          </w:rPr>
          <w:commentReference w:id="929"/>
        </w:r>
      </w:del>
      <w:ins w:id="931" w:author="Kelvin Sung" w:date="2021-04-11T17:38:00Z">
        <w:r w:rsidR="00B96DCA">
          <w:t>Export the functionality for clients of the game engine.</w:t>
        </w:r>
      </w:ins>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lastRenderedPageBreak/>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52EF1D53"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ins w:id="932" w:author="Kelvin Sung" w:date="2021-04-11T17:41:00Z">
        <w:r w:rsidR="00605130">
          <w:t>Recall that a single in</w:t>
        </w:r>
      </w:ins>
      <w:ins w:id="933" w:author="Kelvin Sung" w:date="2021-04-11T17:42:00Z">
        <w:r w:rsidR="00605130">
          <w:t xml:space="preserve">stance of </w:t>
        </w:r>
      </w:ins>
      <w:ins w:id="934" w:author="Kelvin Sung" w:date="2021-04-11T17:41:00Z">
        <w:r w:rsidR="00605130" w:rsidRPr="00605130">
          <w:rPr>
            <w:rStyle w:val="CodeInline"/>
            <w:rPrChange w:id="935" w:author="Kelvin Sung" w:date="2021-04-11T17:41:00Z">
              <w:rPr/>
            </w:rPrChange>
          </w:rPr>
          <w:t>SimpleShader</w:t>
        </w:r>
        <w:r w:rsidR="00605130">
          <w:t xml:space="preserve"> object</w:t>
        </w:r>
      </w:ins>
      <w:ins w:id="936" w:author="Kelvin Sung" w:date="2021-04-11T17:42:00Z">
        <w:r w:rsidR="00605130">
          <w:t xml:space="preserve"> is created in the </w:t>
        </w:r>
        <w:proofErr w:type="spellStart"/>
        <w:r w:rsidR="00605130" w:rsidRPr="00605130">
          <w:rPr>
            <w:rStyle w:val="CodeInline"/>
            <w:rPrChange w:id="937" w:author="Kelvin Sung" w:date="2021-04-11T17:42:00Z">
              <w:rPr/>
            </w:rPrChange>
          </w:rPr>
          <w:t>shader_reso</w:t>
        </w:r>
        <w:r w:rsidR="00605130">
          <w:rPr>
            <w:rStyle w:val="CodeInline"/>
          </w:rPr>
          <w:t>u</w:t>
        </w:r>
        <w:r w:rsidR="00605130" w:rsidRPr="00605130">
          <w:rPr>
            <w:rStyle w:val="CodeInline"/>
            <w:rPrChange w:id="938" w:author="Kelvin Sung" w:date="2021-04-11T17:42:00Z">
              <w:rPr/>
            </w:rPrChange>
          </w:rPr>
          <w:t>rces</w:t>
        </w:r>
        <w:proofErr w:type="spellEnd"/>
        <w:r w:rsidR="00605130">
          <w:t xml:space="preserve"> module and shared among all </w:t>
        </w:r>
        <w:proofErr w:type="spellStart"/>
        <w:r w:rsidR="00605130" w:rsidRPr="00605130">
          <w:rPr>
            <w:b/>
            <w:rPrChange w:id="939" w:author="Kelvin Sung" w:date="2021-04-11T17:42:00Z">
              <w:rPr/>
            </w:rPrChange>
          </w:rPr>
          <w:t>Renderable</w:t>
        </w:r>
        <w:r w:rsidR="00605130">
          <w:t>s</w:t>
        </w:r>
        <w:proofErr w:type="spellEnd"/>
        <w:r w:rsidR="00605130">
          <w:t>.</w:t>
        </w:r>
      </w:ins>
      <w:ins w:id="940" w:author="Kelvin Sung" w:date="2021-04-11T17:41:00Z">
        <w:r w:rsidR="00605130">
          <w:t xml:space="preserve"> </w:t>
        </w:r>
      </w:ins>
      <w:ins w:id="941" w:author="Kelvin Sung" w:date="2021-04-11T17:45:00Z">
        <w:r w:rsidR="00A5189F">
          <w:t xml:space="preserve">You can now </w:t>
        </w:r>
      </w:ins>
      <w:ins w:id="942" w:author="Kelvin Sung" w:date="2021-04-11T17:43:00Z">
        <w:r w:rsidR="007F4787">
          <w:t>asynchronous</w:t>
        </w:r>
      </w:ins>
      <w:ins w:id="943" w:author="Kelvin Sung" w:date="2021-04-11T17:46:00Z">
        <w:r w:rsidR="00A5189F">
          <w:t>ly</w:t>
        </w:r>
      </w:ins>
      <w:ins w:id="944" w:author="Kelvin Sung" w:date="2021-04-11T17:43:00Z">
        <w:r w:rsidR="007F4787">
          <w:t xml:space="preserve"> load </w:t>
        </w:r>
      </w:ins>
      <w:ins w:id="945" w:author="Kelvin Sung" w:date="2021-04-11T17:45:00Z">
        <w:r w:rsidR="00A5189F">
          <w:t>the GLSL shader</w:t>
        </w:r>
      </w:ins>
      <w:ins w:id="946" w:author="Kelvin Sung" w:date="2021-04-11T17:46:00Z">
        <w:r w:rsidR="00A5189F">
          <w:t xml:space="preserve"> file</w:t>
        </w:r>
      </w:ins>
      <w:ins w:id="947" w:author="Kelvin Sung" w:date="2021-04-11T17:45:00Z">
        <w:r w:rsidR="00A5189F">
          <w:t xml:space="preserve">s </w:t>
        </w:r>
      </w:ins>
      <w:ins w:id="948" w:author="Kelvin Sung" w:date="2021-04-11T17:46:00Z">
        <w:r w:rsidR="00A5189F">
          <w:t xml:space="preserve">before the creation of the </w:t>
        </w:r>
        <w:r w:rsidR="00A5189F" w:rsidRPr="00A5189F">
          <w:rPr>
            <w:rStyle w:val="CodeInline"/>
            <w:rPrChange w:id="949" w:author="Kelvin Sung" w:date="2021-04-11T17:46:00Z">
              <w:rPr/>
            </w:rPrChange>
          </w:rPr>
          <w:t>SimpleShader</w:t>
        </w:r>
        <w:r w:rsidR="00A5189F">
          <w:t xml:space="preserve"> object.</w:t>
        </w:r>
      </w:ins>
      <w:del w:id="950" w:author="Kelvin Sung" w:date="2021-04-11T17:46:00Z">
        <w:r w:rsidRPr="00271933" w:rsidDel="00A5189F">
          <w:delText xml:space="preserve">Based on </w:delText>
        </w:r>
        <w:r w:rsidDel="00A5189F">
          <w:delText>this</w:delText>
        </w:r>
        <w:r w:rsidRPr="00271933" w:rsidDel="00A5189F">
          <w:delText xml:space="preserve"> observation, </w:delText>
        </w:r>
        <w:r w:rsidDel="00A5189F">
          <w:delText>your</w:delText>
        </w:r>
        <w:r w:rsidRPr="00271933" w:rsidDel="00A5189F">
          <w:delText xml:space="preserve"> </w:delText>
        </w:r>
        <w:bookmarkStart w:id="951" w:name="_Hlk68921159"/>
        <w:r w:rsidRPr="00271933" w:rsidDel="00A5189F">
          <w:rPr>
            <w:rStyle w:val="CodeInline"/>
          </w:rPr>
          <w:delText>shader_resources</w:delText>
        </w:r>
        <w:r w:rsidRPr="00271933" w:rsidDel="00A5189F">
          <w:delText xml:space="preserve"> </w:delText>
        </w:r>
        <w:bookmarkEnd w:id="951"/>
        <w:r w:rsidRPr="00271933" w:rsidDel="00A5189F">
          <w:delText>engine component</w:delText>
        </w:r>
        <w:r w:rsidDel="00A5189F">
          <w:delText xml:space="preserve"> module</w:delText>
        </w:r>
        <w:r w:rsidRPr="00271933" w:rsidDel="00A5189F">
          <w:delText xml:space="preserve"> </w:delText>
        </w:r>
        <w:r w:rsidDel="00A5189F">
          <w:delText>should</w:delText>
        </w:r>
        <w:r w:rsidRPr="00271933" w:rsidDel="00A5189F">
          <w:delText xml:space="preserve"> be </w:delText>
        </w:r>
        <w:r w:rsidDel="00A5189F">
          <w:delText>used</w:delText>
        </w:r>
        <w:r w:rsidRPr="00271933" w:rsidDel="00A5189F">
          <w:delText xml:space="preserve"> to load </w:delText>
        </w:r>
        <w:r w:rsidDel="00A5189F">
          <w:delText xml:space="preserve">the </w:delText>
        </w:r>
        <w:r w:rsidRPr="00271933" w:rsidDel="00A5189F">
          <w:delText xml:space="preserve">GLSL shader files during engine initialization </w:delText>
        </w:r>
        <w:r w:rsidDel="00A5189F">
          <w:delText xml:space="preserve">as it is used to create </w:delText>
        </w:r>
        <w:r w:rsidRPr="00271933" w:rsidDel="00A5189F">
          <w:delText>sharable instance</w:delText>
        </w:r>
        <w:r w:rsidDel="00A5189F">
          <w:delText>s</w:delText>
        </w:r>
        <w:r w:rsidRPr="00271933" w:rsidDel="00A5189F">
          <w:delText xml:space="preserve"> of </w:delText>
        </w:r>
        <w:r w:rsidDel="00A5189F">
          <w:delText xml:space="preserve">the </w:delText>
        </w:r>
        <w:r w:rsidRPr="00271933" w:rsidDel="00A5189F">
          <w:rPr>
            <w:rStyle w:val="CodeInline"/>
          </w:rPr>
          <w:delText>SimpleShader</w:delText>
        </w:r>
        <w:r w:rsidDel="00A5189F">
          <w:rPr>
            <w:rStyle w:val="CodeInline"/>
          </w:rPr>
          <w:delText xml:space="preserve"> </w:delText>
        </w:r>
        <w:r w:rsidRPr="00271933" w:rsidDel="00A5189F">
          <w:delText xml:space="preserve">object. In general, the </w:delText>
        </w:r>
        <w:r w:rsidRPr="00271933" w:rsidDel="00A5189F">
          <w:rPr>
            <w:rStyle w:val="CodeInline"/>
          </w:rPr>
          <w:delText>shader_resources</w:delText>
        </w:r>
        <w:r w:rsidRPr="00271933" w:rsidDel="00A5189F">
          <w:delText xml:space="preserve"> component can serve as the infrastructure that supports all future loading and sharing of game engine </w:delText>
        </w:r>
        <w:r w:rsidDel="00A5189F">
          <w:delText xml:space="preserve">shader </w:delText>
        </w:r>
        <w:r w:rsidRPr="00271933" w:rsidDel="00A5189F">
          <w:delText>resources.</w:delText>
        </w:r>
      </w:del>
    </w:p>
    <w:p w14:paraId="5F8763A2" w14:textId="3E990C81" w:rsidR="00B9323D" w:rsidRDefault="00467232" w:rsidP="000C0041">
      <w:pPr>
        <w:pStyle w:val="NumList"/>
        <w:numPr>
          <w:ilvl w:val="0"/>
          <w:numId w:val="20"/>
        </w:numPr>
      </w:pPr>
      <w:del w:id="952" w:author="Kelvin Sung" w:date="2021-04-11T17:54:00Z">
        <w:r w:rsidDel="00444DAA">
          <w:delText>TEMP TEXT</w:delText>
        </w:r>
      </w:del>
      <w:ins w:id="953" w:author="Kelvin Sung" w:date="2021-04-11T17:54:00Z">
        <w:r w:rsidR="00444DAA">
          <w:t xml:space="preserve">Edit </w:t>
        </w:r>
        <w:r w:rsidR="00444DAA" w:rsidRPr="00444DAA">
          <w:rPr>
            <w:rStyle w:val="CodeInline"/>
            <w:rPrChange w:id="954" w:author="Kelvin Sung" w:date="2021-04-11T17:55:00Z">
              <w:rPr/>
            </w:rPrChange>
          </w:rPr>
          <w:t>shader_resources.js</w:t>
        </w:r>
        <w:r w:rsidR="00444DAA">
          <w:t xml:space="preserve"> and import </w:t>
        </w:r>
      </w:ins>
      <w:ins w:id="955" w:author="Kelvin Sung" w:date="2021-04-11T17:55:00Z">
        <w:r w:rsidR="00444DAA">
          <w:t xml:space="preserve">functionality from </w:t>
        </w:r>
      </w:ins>
      <w:ins w:id="956" w:author="Kelvin Sung" w:date="2021-04-11T17:54:00Z">
        <w:r w:rsidR="00444DAA">
          <w:t xml:space="preserve">the </w:t>
        </w:r>
        <w:r w:rsidR="00444DAA" w:rsidRPr="00444DAA">
          <w:rPr>
            <w:rStyle w:val="CodeInline"/>
            <w:rPrChange w:id="957" w:author="Kelvin Sung" w:date="2021-04-11T17:55:00Z">
              <w:rPr/>
            </w:rPrChange>
          </w:rPr>
          <w:t>te</w:t>
        </w:r>
      </w:ins>
      <w:ins w:id="958" w:author="Kelvin Sung" w:date="2021-04-11T17:55:00Z">
        <w:r w:rsidR="00444DAA" w:rsidRPr="00444DAA">
          <w:rPr>
            <w:rStyle w:val="CodeInline"/>
            <w:rPrChange w:id="959" w:author="Kelvin Sung" w:date="2021-04-11T17:55:00Z">
              <w:rPr/>
            </w:rPrChange>
          </w:rPr>
          <w:t>xt</w:t>
        </w:r>
        <w:r w:rsidR="00444DAA">
          <w:t xml:space="preserve"> and </w:t>
        </w:r>
        <w:proofErr w:type="spellStart"/>
        <w:r w:rsidR="00444DAA" w:rsidRPr="00444DAA">
          <w:rPr>
            <w:rStyle w:val="CodeInline"/>
            <w:rPrChange w:id="960" w:author="Kelvin Sung" w:date="2021-04-11T17:55:00Z">
              <w:rPr/>
            </w:rPrChange>
          </w:rPr>
          <w:t>resource_map</w:t>
        </w:r>
        <w:proofErr w:type="spellEnd"/>
        <w:r w:rsidR="00444DAA">
          <w:t xml:space="preserve"> modules.</w:t>
        </w:r>
      </w:ins>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00B7C72A" w:rsidR="000C0041" w:rsidRDefault="00467232" w:rsidP="00CC60F7">
      <w:pPr>
        <w:pStyle w:val="NumList"/>
      </w:pPr>
      <w:del w:id="961" w:author="Kelvin Sung" w:date="2021-04-11T17:56:00Z">
        <w:r w:rsidDel="00444DAA">
          <w:delText>TEMP TEXT</w:delText>
        </w:r>
      </w:del>
      <w:ins w:id="962" w:author="Kelvin Sung" w:date="2021-04-11T17:56:00Z">
        <w:r w:rsidR="00444DAA">
          <w:t xml:space="preserve">Replace the </w:t>
        </w:r>
      </w:ins>
      <w:ins w:id="963" w:author="Kelvin Sung" w:date="2021-04-11T17:57:00Z">
        <w:r w:rsidR="00444DAA">
          <w:t xml:space="preserve">content of the </w:t>
        </w:r>
      </w:ins>
      <w:proofErr w:type="spellStart"/>
      <w:proofErr w:type="gramStart"/>
      <w:ins w:id="964" w:author="Kelvin Sung" w:date="2021-04-11T17:56:00Z">
        <w:r w:rsidR="00444DAA" w:rsidRPr="00444DAA">
          <w:rPr>
            <w:rStyle w:val="CodeInline"/>
            <w:rPrChange w:id="965" w:author="Kelvin Sung" w:date="2021-04-11T17:57:00Z">
              <w:rPr/>
            </w:rPrChange>
          </w:rPr>
          <w:t>init</w:t>
        </w:r>
        <w:proofErr w:type="spellEnd"/>
        <w:r w:rsidR="00444DAA" w:rsidRPr="00444DAA">
          <w:rPr>
            <w:rStyle w:val="CodeInline"/>
            <w:rPrChange w:id="966" w:author="Kelvin Sung" w:date="2021-04-11T17:57:00Z">
              <w:rPr/>
            </w:rPrChange>
          </w:rPr>
          <w:t>(</w:t>
        </w:r>
        <w:proofErr w:type="gramEnd"/>
        <w:r w:rsidR="00444DAA" w:rsidRPr="00444DAA">
          <w:rPr>
            <w:rStyle w:val="CodeInline"/>
            <w:rPrChange w:id="967" w:author="Kelvin Sung" w:date="2021-04-11T17:57:00Z">
              <w:rPr/>
            </w:rPrChange>
          </w:rPr>
          <w:t>)</w:t>
        </w:r>
        <w:r w:rsidR="00444DAA">
          <w:t xml:space="preserve"> function</w:t>
        </w:r>
      </w:ins>
      <w:ins w:id="968" w:author="Kelvin Sung" w:date="2021-04-11T17:59:00Z">
        <w:r w:rsidR="00444DAA">
          <w:t xml:space="preserve">. </w:t>
        </w:r>
      </w:ins>
      <w:ins w:id="969" w:author="Kelvin Sung" w:date="2021-04-11T18:05:00Z">
        <w:r w:rsidR="008C06D2">
          <w:t>Define</w:t>
        </w:r>
      </w:ins>
      <w:ins w:id="970" w:author="Kelvin Sung" w:date="2021-04-11T17:59:00Z">
        <w:r w:rsidR="00444DAA">
          <w:t xml:space="preserve"> </w:t>
        </w:r>
      </w:ins>
      <w:ins w:id="971" w:author="Kelvin Sung" w:date="2021-04-11T17:56:00Z">
        <w:r w:rsidR="00444DAA">
          <w:t xml:space="preserve">a JavaScript </w:t>
        </w:r>
        <w:r w:rsidR="00444DAA" w:rsidRPr="00444DAA">
          <w:rPr>
            <w:rStyle w:val="CodeInline"/>
            <w:rPrChange w:id="972" w:author="Kelvin Sung" w:date="2021-04-11T17:58:00Z">
              <w:rPr/>
            </w:rPrChange>
          </w:rPr>
          <w:t>promise</w:t>
        </w:r>
      </w:ins>
      <w:ins w:id="973" w:author="Kelvin Sung" w:date="2021-04-11T18:02:00Z">
        <w:r w:rsidR="00227B3C">
          <w:t>,</w:t>
        </w:r>
        <w:r w:rsidR="00227B3C">
          <w:rPr>
            <w:rStyle w:val="CodeInline"/>
          </w:rPr>
          <w:t xml:space="preserve"> </w:t>
        </w:r>
        <w:proofErr w:type="spellStart"/>
        <w:r w:rsidR="00227B3C">
          <w:rPr>
            <w:rStyle w:val="CodeInline"/>
          </w:rPr>
          <w:t>loadPromise</w:t>
        </w:r>
        <w:proofErr w:type="spellEnd"/>
        <w:r w:rsidR="00227B3C">
          <w:t>, to load the two GLS</w:t>
        </w:r>
      </w:ins>
      <w:ins w:id="974" w:author="Kelvin Sung" w:date="2021-04-11T18:03:00Z">
        <w:r w:rsidR="00227B3C">
          <w:t>L shader file</w:t>
        </w:r>
      </w:ins>
      <w:ins w:id="975" w:author="Kelvin Sung" w:date="2021-04-11T18:05:00Z">
        <w:r w:rsidR="008C06D2">
          <w:t>s</w:t>
        </w:r>
      </w:ins>
      <w:ins w:id="976" w:author="Kelvin Sung" w:date="2021-04-11T18:03:00Z">
        <w:r w:rsidR="00227B3C">
          <w:t xml:space="preserve"> asynchronously. When the loading is completed, </w:t>
        </w:r>
        <w:proofErr w:type="spellStart"/>
        <w:r w:rsidR="00227B3C" w:rsidRPr="00227B3C">
          <w:rPr>
            <w:rStyle w:val="CodeInline"/>
            <w:rPrChange w:id="977" w:author="Kelvin Sung" w:date="2021-04-11T18:04:00Z">
              <w:rPr/>
            </w:rPrChange>
          </w:rPr>
          <w:t>loadPromise</w:t>
        </w:r>
        <w:proofErr w:type="spellEnd"/>
        <w:r w:rsidR="00227B3C">
          <w:t xml:space="preserve"> trigger</w:t>
        </w:r>
      </w:ins>
      <w:ins w:id="978" w:author="Kelvin Sung" w:date="2021-04-11T18:05:00Z">
        <w:r w:rsidR="008C06D2">
          <w:t>s</w:t>
        </w:r>
      </w:ins>
      <w:ins w:id="979" w:author="Kelvin Sung" w:date="2021-04-11T18:03:00Z">
        <w:r w:rsidR="00227B3C">
          <w:t xml:space="preserve"> the </w:t>
        </w:r>
      </w:ins>
      <w:ins w:id="980" w:author="Kelvin Sung" w:date="2021-04-11T17:59:00Z">
        <w:r w:rsidR="00444DAA">
          <w:t>call</w:t>
        </w:r>
      </w:ins>
      <w:ins w:id="981" w:author="Kelvin Sung" w:date="2021-04-11T18:03:00Z">
        <w:r w:rsidR="00227B3C">
          <w:t>ing of</w:t>
        </w:r>
      </w:ins>
      <w:ins w:id="982" w:author="Kelvin Sung" w:date="2021-04-11T17:59:00Z">
        <w:r w:rsidR="00444DAA">
          <w:t xml:space="preserve"> </w:t>
        </w:r>
      </w:ins>
      <w:ins w:id="983" w:author="Kelvin Sung" w:date="2021-04-11T17:58:00Z">
        <w:r w:rsidR="00444DAA">
          <w:t xml:space="preserve">the </w:t>
        </w:r>
        <w:proofErr w:type="spellStart"/>
        <w:proofErr w:type="gramStart"/>
        <w:r w:rsidR="00444DAA" w:rsidRPr="00444DAA">
          <w:rPr>
            <w:rStyle w:val="CodeInline"/>
            <w:rPrChange w:id="984" w:author="Kelvin Sung" w:date="2021-04-11T17:59:00Z">
              <w:rPr/>
            </w:rPrChange>
          </w:rPr>
          <w:t>createShaders</w:t>
        </w:r>
        <w:proofErr w:type="spellEnd"/>
        <w:r w:rsidR="00444DAA" w:rsidRPr="00444DAA">
          <w:rPr>
            <w:rStyle w:val="CodeInline"/>
            <w:rPrChange w:id="985" w:author="Kelvin Sung" w:date="2021-04-11T17:59:00Z">
              <w:rPr/>
            </w:rPrChange>
          </w:rPr>
          <w:t>(</w:t>
        </w:r>
        <w:proofErr w:type="gramEnd"/>
        <w:r w:rsidR="00444DAA" w:rsidRPr="00444DAA">
          <w:rPr>
            <w:rStyle w:val="CodeInline"/>
            <w:rPrChange w:id="986" w:author="Kelvin Sung" w:date="2021-04-11T17:59:00Z">
              <w:rPr/>
            </w:rPrChange>
          </w:rPr>
          <w:t>)</w:t>
        </w:r>
        <w:r w:rsidR="00444DAA">
          <w:t xml:space="preserve"> function.</w:t>
        </w:r>
      </w:ins>
      <w:ins w:id="987" w:author="Kelvin Sung" w:date="2021-04-11T18:00:00Z">
        <w:r w:rsidR="00227B3C">
          <w:t xml:space="preserve"> Store </w:t>
        </w:r>
      </w:ins>
      <w:proofErr w:type="spellStart"/>
      <w:ins w:id="988" w:author="Kelvin Sung" w:date="2021-04-11T18:04:00Z">
        <w:r w:rsidR="008C06D2">
          <w:rPr>
            <w:rStyle w:val="CodeInline"/>
          </w:rPr>
          <w:t>loadPr</w:t>
        </w:r>
      </w:ins>
      <w:ins w:id="989" w:author="Kelvin Sung" w:date="2021-04-11T18:00:00Z">
        <w:r w:rsidR="00227B3C" w:rsidRPr="00227B3C">
          <w:rPr>
            <w:rStyle w:val="CodeInline"/>
            <w:rPrChange w:id="990" w:author="Kelvin Sung" w:date="2021-04-11T18:00:00Z">
              <w:rPr/>
            </w:rPrChange>
          </w:rPr>
          <w:t>omise</w:t>
        </w:r>
        <w:proofErr w:type="spellEnd"/>
        <w:r w:rsidR="00227B3C">
          <w:t xml:space="preserve"> in the </w:t>
        </w:r>
        <w:proofErr w:type="spellStart"/>
        <w:r w:rsidR="00227B3C" w:rsidRPr="00227B3C">
          <w:rPr>
            <w:rStyle w:val="CodeInline"/>
            <w:rPrChange w:id="991" w:author="Kelvin Sung" w:date="2021-04-11T18:01:00Z">
              <w:rPr/>
            </w:rPrChange>
          </w:rPr>
          <w:t>mOutstandingPromises</w:t>
        </w:r>
        <w:proofErr w:type="spellEnd"/>
        <w:r w:rsidR="00227B3C">
          <w:t xml:space="preserve"> array </w:t>
        </w:r>
      </w:ins>
      <w:ins w:id="992" w:author="Kelvin Sung" w:date="2021-04-11T18:04:00Z">
        <w:r w:rsidR="008C06D2">
          <w:t xml:space="preserve">of the </w:t>
        </w:r>
        <w:proofErr w:type="spellStart"/>
        <w:r w:rsidR="008C06D2" w:rsidRPr="00AD5531">
          <w:rPr>
            <w:rStyle w:val="CodeInline"/>
          </w:rPr>
          <w:t>resource_map</w:t>
        </w:r>
        <w:proofErr w:type="spellEnd"/>
        <w:r w:rsidR="008C06D2">
          <w:t xml:space="preserve"> </w:t>
        </w:r>
      </w:ins>
      <w:ins w:id="993" w:author="Kelvin Sung" w:date="2021-04-11T18:05:00Z">
        <w:r w:rsidR="008C06D2">
          <w:t xml:space="preserve">by calling </w:t>
        </w:r>
      </w:ins>
      <w:ins w:id="994" w:author="Kelvin Sung" w:date="2021-04-11T18:00:00Z">
        <w:r w:rsidR="00227B3C">
          <w:t xml:space="preserve">the </w:t>
        </w:r>
        <w:proofErr w:type="spellStart"/>
        <w:proofErr w:type="gramStart"/>
        <w:r w:rsidR="00227B3C" w:rsidRPr="00227B3C">
          <w:rPr>
            <w:rStyle w:val="CodeInline"/>
            <w:rPrChange w:id="995" w:author="Kelvin Sung" w:date="2021-04-11T18:01:00Z">
              <w:rPr/>
            </w:rPrChange>
          </w:rPr>
          <w:t>map.pushPromise</w:t>
        </w:r>
        <w:proofErr w:type="spellEnd"/>
        <w:proofErr w:type="gramEnd"/>
        <w:r w:rsidR="00227B3C" w:rsidRPr="00227B3C">
          <w:rPr>
            <w:rStyle w:val="CodeInline"/>
            <w:rPrChange w:id="996" w:author="Kelvin Sung" w:date="2021-04-11T18:01:00Z">
              <w:rPr/>
            </w:rPrChange>
          </w:rPr>
          <w:t>()</w:t>
        </w:r>
        <w:r w:rsidR="00227B3C">
          <w:t xml:space="preserve"> function.</w:t>
        </w:r>
      </w:ins>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rPr>
          <w:ins w:id="997" w:author="Kelvin Sung" w:date="2021-04-11T18:06:00Z"/>
        </w:rPr>
      </w:pPr>
      <w:r>
        <w:t>}</w:t>
      </w:r>
    </w:p>
    <w:p w14:paraId="78D1704A" w14:textId="0BAA0C11" w:rsidR="008C06D2" w:rsidRDefault="008C06D2">
      <w:pPr>
        <w:pStyle w:val="BodyTextFirst"/>
        <w:pPrChange w:id="998" w:author="Kelvin Sung" w:date="2021-04-11T18:06:00Z">
          <w:pPr>
            <w:pStyle w:val="Code"/>
          </w:pPr>
        </w:pPrChange>
      </w:pPr>
      <w:ins w:id="999" w:author="Kelvin Sung" w:date="2021-04-11T18:06:00Z">
        <w:r>
          <w:t xml:space="preserve">Notice that after the </w:t>
        </w:r>
        <w:proofErr w:type="spellStart"/>
        <w:r w:rsidRPr="008C06D2">
          <w:rPr>
            <w:rStyle w:val="CodeInline"/>
            <w:rPrChange w:id="1000" w:author="Kelvin Sung" w:date="2021-04-11T18:06:00Z">
              <w:rPr/>
            </w:rPrChange>
          </w:rPr>
          <w:t>shader_resources</w:t>
        </w:r>
        <w:proofErr w:type="spellEnd"/>
        <w:r>
          <w:t xml:space="preserve"> </w:t>
        </w:r>
        <w:proofErr w:type="spellStart"/>
        <w:proofErr w:type="gramStart"/>
        <w:r w:rsidRPr="008C06D2">
          <w:rPr>
            <w:rStyle w:val="CodeInline"/>
            <w:rPrChange w:id="1001" w:author="Kelvin Sung" w:date="2021-04-11T18:06:00Z">
              <w:rPr/>
            </w:rPrChange>
          </w:rPr>
          <w:t>init</w:t>
        </w:r>
        <w:proofErr w:type="spellEnd"/>
        <w:r w:rsidRPr="008C06D2">
          <w:rPr>
            <w:rStyle w:val="CodeInline"/>
            <w:rPrChange w:id="1002" w:author="Kelvin Sung" w:date="2021-04-11T18:06:00Z">
              <w:rPr/>
            </w:rPrChange>
          </w:rPr>
          <w:t>(</w:t>
        </w:r>
        <w:proofErr w:type="gramEnd"/>
        <w:r w:rsidRPr="008C06D2">
          <w:rPr>
            <w:rStyle w:val="CodeInline"/>
            <w:rPrChange w:id="1003" w:author="Kelvin Sung" w:date="2021-04-11T18:06:00Z">
              <w:rPr/>
            </w:rPrChange>
          </w:rPr>
          <w:t>)</w:t>
        </w:r>
        <w:r>
          <w:t xml:space="preserve"> function, the loading of the two GLSL shader</w:t>
        </w:r>
      </w:ins>
      <w:ins w:id="1004" w:author="Kelvin Sung" w:date="2021-04-11T18:07:00Z">
        <w:r>
          <w:t xml:space="preserve"> files would have begun.</w:t>
        </w:r>
      </w:ins>
      <w:ins w:id="1005" w:author="Kelvin Sung" w:date="2021-04-11T18:09:00Z">
        <w:r>
          <w:t xml:space="preserve"> At this point</w:t>
        </w:r>
      </w:ins>
      <w:ins w:id="1006" w:author="Kelvin Sung" w:date="2021-04-11T18:07:00Z">
        <w:r>
          <w:t xml:space="preserve">, it is not guaranteed that the loading operations are completed </w:t>
        </w:r>
      </w:ins>
      <w:ins w:id="1007" w:author="Kelvin Sung" w:date="2021-04-11T18:08:00Z">
        <w:r>
          <w:t>and</w:t>
        </w:r>
      </w:ins>
      <w:ins w:id="1008" w:author="Kelvin Sung" w:date="2021-04-11T18:07:00Z">
        <w:r>
          <w:t xml:space="preserve"> the </w:t>
        </w:r>
        <w:r w:rsidRPr="008C06D2">
          <w:rPr>
            <w:rStyle w:val="CodeInline"/>
            <w:rPrChange w:id="1009" w:author="Kelvin Sung" w:date="2021-04-11T18:08:00Z">
              <w:rPr/>
            </w:rPrChange>
          </w:rPr>
          <w:t>S</w:t>
        </w:r>
      </w:ins>
      <w:ins w:id="1010" w:author="Kelvin Sung" w:date="2021-04-11T18:08:00Z">
        <w:r w:rsidRPr="008C06D2">
          <w:rPr>
            <w:rStyle w:val="CodeInline"/>
            <w:rPrChange w:id="1011" w:author="Kelvin Sung" w:date="2021-04-11T18:08:00Z">
              <w:rPr/>
            </w:rPrChange>
          </w:rPr>
          <w:t>impleShader</w:t>
        </w:r>
        <w:r>
          <w:t xml:space="preserve"> object may not have been created.</w:t>
        </w:r>
      </w:ins>
      <w:ins w:id="1012" w:author="Kelvin Sung" w:date="2021-04-11T18:09:00Z">
        <w:r>
          <w:t xml:space="preserve"> However, the promise </w:t>
        </w:r>
      </w:ins>
      <w:ins w:id="1013" w:author="Kelvin Sung" w:date="2021-04-11T18:12:00Z">
        <w:r w:rsidR="00E71DA3">
          <w:t xml:space="preserve">that is </w:t>
        </w:r>
      </w:ins>
      <w:ins w:id="1014" w:author="Kelvin Sung" w:date="2021-04-11T18:11:00Z">
        <w:r w:rsidR="00E71DA3">
          <w:t xml:space="preserve">based on </w:t>
        </w:r>
      </w:ins>
      <w:ins w:id="1015" w:author="Kelvin Sung" w:date="2021-04-11T18:14:00Z">
        <w:r w:rsidR="001C2344">
          <w:t xml:space="preserve">the completion of </w:t>
        </w:r>
      </w:ins>
      <w:ins w:id="1016" w:author="Kelvin Sung" w:date="2021-04-11T18:09:00Z">
        <w:r>
          <w:t xml:space="preserve">these </w:t>
        </w:r>
        <w:r>
          <w:lastRenderedPageBreak/>
          <w:t xml:space="preserve">operations </w:t>
        </w:r>
      </w:ins>
      <w:ins w:id="1017" w:author="Kelvin Sung" w:date="2021-04-11T18:12:00Z">
        <w:r w:rsidR="00E71DA3">
          <w:t xml:space="preserve">is </w:t>
        </w:r>
      </w:ins>
      <w:ins w:id="1018" w:author="Kelvin Sung" w:date="2021-04-11T18:09:00Z">
        <w:r>
          <w:t xml:space="preserve">stored in the </w:t>
        </w:r>
        <w:proofErr w:type="spellStart"/>
        <w:r w:rsidRPr="008C06D2">
          <w:rPr>
            <w:rStyle w:val="CodeInline"/>
            <w:rPrChange w:id="1019" w:author="Kelvin Sung" w:date="2021-04-11T18:10:00Z">
              <w:rPr/>
            </w:rPrChange>
          </w:rPr>
          <w:t>resource_map</w:t>
        </w:r>
        <w:proofErr w:type="spellEnd"/>
        <w:r>
          <w:t xml:space="preserve"> </w:t>
        </w:r>
        <w:proofErr w:type="spellStart"/>
        <w:r w:rsidRPr="008C06D2">
          <w:rPr>
            <w:rStyle w:val="CodeInline"/>
            <w:rPrChange w:id="1020" w:author="Kelvin Sung" w:date="2021-04-11T18:10:00Z">
              <w:rPr/>
            </w:rPrChange>
          </w:rPr>
          <w:t>mOutstandingPromis</w:t>
        </w:r>
      </w:ins>
      <w:ins w:id="1021" w:author="Kelvin Sung" w:date="2021-04-11T18:10:00Z">
        <w:r w:rsidRPr="008C06D2">
          <w:rPr>
            <w:rStyle w:val="CodeInline"/>
            <w:rPrChange w:id="1022" w:author="Kelvin Sung" w:date="2021-04-11T18:10:00Z">
              <w:rPr/>
            </w:rPrChange>
          </w:rPr>
          <w:t>es</w:t>
        </w:r>
        <w:proofErr w:type="spellEnd"/>
        <w:r>
          <w:t xml:space="preserve"> array</w:t>
        </w:r>
      </w:ins>
      <w:ins w:id="1023" w:author="Kelvin Sung" w:date="2021-04-11T18:12:00Z">
        <w:r w:rsidR="00E71DA3">
          <w:t>. For this reason, it is guaranteed that</w:t>
        </w:r>
      </w:ins>
      <w:ins w:id="1024" w:author="Kelvin Sung" w:date="2021-04-11T18:10:00Z">
        <w:r>
          <w:t xml:space="preserve"> </w:t>
        </w:r>
      </w:ins>
      <w:ins w:id="1025" w:author="Kelvin Sung" w:date="2021-04-11T18:13:00Z">
        <w:r w:rsidR="00E71DA3">
          <w:t xml:space="preserve">these operations have completed </w:t>
        </w:r>
      </w:ins>
      <w:ins w:id="1026" w:author="Kelvin Sung" w:date="2021-04-11T18:10:00Z">
        <w:r>
          <w:t xml:space="preserve">by the end of the </w:t>
        </w:r>
        <w:proofErr w:type="spellStart"/>
        <w:r w:rsidRPr="008C06D2">
          <w:rPr>
            <w:rStyle w:val="CodeInline"/>
            <w:rPrChange w:id="1027" w:author="Kelvin Sung" w:date="2021-04-11T18:11:00Z">
              <w:rPr/>
            </w:rPrChange>
          </w:rPr>
          <w:t>resource_map</w:t>
        </w:r>
        <w:proofErr w:type="spellEnd"/>
        <w:r>
          <w:t xml:space="preserve"> </w:t>
        </w:r>
        <w:proofErr w:type="spellStart"/>
        <w:proofErr w:type="gramStart"/>
        <w:r w:rsidRPr="008C06D2">
          <w:rPr>
            <w:rStyle w:val="CodeInline"/>
            <w:rPrChange w:id="1028" w:author="Kelvin Sung" w:date="2021-04-11T18:11:00Z">
              <w:rPr/>
            </w:rPrChange>
          </w:rPr>
          <w:t>waitOnPromises</w:t>
        </w:r>
        <w:proofErr w:type="spellEnd"/>
        <w:r w:rsidRPr="008C06D2">
          <w:rPr>
            <w:rStyle w:val="CodeInline"/>
            <w:rPrChange w:id="1029" w:author="Kelvin Sung" w:date="2021-04-11T18:11:00Z">
              <w:rPr/>
            </w:rPrChange>
          </w:rPr>
          <w:t>(</w:t>
        </w:r>
        <w:proofErr w:type="gramEnd"/>
        <w:r w:rsidRPr="008C06D2">
          <w:rPr>
            <w:rStyle w:val="CodeInline"/>
            <w:rPrChange w:id="1030" w:author="Kelvin Sung" w:date="2021-04-11T18:11:00Z">
              <w:rPr/>
            </w:rPrChange>
          </w:rPr>
          <w:t>)</w:t>
        </w:r>
        <w:r>
          <w:t xml:space="preserve"> function</w:t>
        </w:r>
      </w:ins>
      <w:ins w:id="1031" w:author="Kelvin Sung" w:date="2021-04-11T18:11:00Z">
        <w:r>
          <w:t xml:space="preserve">. </w:t>
        </w:r>
      </w:ins>
    </w:p>
    <w:p w14:paraId="13BA814F" w14:textId="184D6239" w:rsidR="000C0041" w:rsidRDefault="000C0041" w:rsidP="00AE31F9">
      <w:pPr>
        <w:pStyle w:val="Heading4"/>
      </w:pPr>
      <w:r w:rsidRPr="000C0041">
        <w:t xml:space="preserve">Modify SimpleShader to Retrieve </w:t>
      </w:r>
      <w:ins w:id="1032" w:author="Kelvin Sung" w:date="2021-04-11T18:16:00Z">
        <w:r w:rsidR="004231C2">
          <w:t xml:space="preserve">the </w:t>
        </w:r>
      </w:ins>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46051982" w:rsidR="00AE31F9" w:rsidRDefault="00467232" w:rsidP="00AE31F9">
      <w:pPr>
        <w:pStyle w:val="NumList"/>
        <w:numPr>
          <w:ilvl w:val="0"/>
          <w:numId w:val="21"/>
        </w:numPr>
      </w:pPr>
      <w:commentRangeStart w:id="1033"/>
      <w:del w:id="1034" w:author="Kelvin Sung" w:date="2021-04-11T18:16:00Z">
        <w:r w:rsidDel="008E0DEF">
          <w:delText>TEMP TEXT</w:delText>
        </w:r>
        <w:commentRangeEnd w:id="1033"/>
        <w:r w:rsidDel="008E0DEF">
          <w:rPr>
            <w:rStyle w:val="CommentReference"/>
            <w:rFonts w:asciiTheme="minorHAnsi" w:hAnsiTheme="minorHAnsi"/>
          </w:rPr>
          <w:commentReference w:id="1033"/>
        </w:r>
      </w:del>
      <w:ins w:id="1035" w:author="Kelvin Sung" w:date="2021-04-11T18:16:00Z">
        <w:r w:rsidR="008E0DEF">
          <w:t xml:space="preserve">Edit the simple_shader.js file and </w:t>
        </w:r>
      </w:ins>
      <w:ins w:id="1036" w:author="Kelvin Sung" w:date="2021-04-11T18:17:00Z">
        <w:r w:rsidR="008E0DEF">
          <w:t xml:space="preserve">add </w:t>
        </w:r>
      </w:ins>
      <w:ins w:id="1037" w:author="Kelvin Sung" w:date="2021-04-11T18:18:00Z">
        <w:r w:rsidR="008E0DEF">
          <w:t xml:space="preserve">an </w:t>
        </w:r>
      </w:ins>
      <w:ins w:id="1038" w:author="Kelvin Sung" w:date="2021-04-11T18:16:00Z">
        <w:r w:rsidR="008E0DEF">
          <w:t xml:space="preserve">import from </w:t>
        </w:r>
      </w:ins>
      <w:ins w:id="1039" w:author="Kelvin Sung" w:date="2021-04-11T18:18:00Z">
        <w:r w:rsidR="008E0DEF">
          <w:t xml:space="preserve">the </w:t>
        </w:r>
        <w:r w:rsidR="008E0DEF" w:rsidRPr="008E0DEF">
          <w:rPr>
            <w:rStyle w:val="CodeInline"/>
            <w:rPrChange w:id="1040" w:author="Kelvin Sung" w:date="2021-04-11T18:18:00Z">
              <w:rPr/>
            </w:rPrChange>
          </w:rPr>
          <w:t>text</w:t>
        </w:r>
        <w:r w:rsidR="008E0DEF">
          <w:t xml:space="preserve"> module for retrieving the content of the GLSL shaders.</w:t>
        </w:r>
      </w:ins>
    </w:p>
    <w:p w14:paraId="55CA7268" w14:textId="4194D617" w:rsidR="00AE31F9" w:rsidRPr="00AE31F9" w:rsidRDefault="00AE31F9" w:rsidP="00AE31F9">
      <w:r w:rsidRPr="00AE31F9">
        <w:t>import * as text from "./resources/text.js";</w:t>
      </w:r>
    </w:p>
    <w:p w14:paraId="0C5C74FF" w14:textId="185CA29D" w:rsidR="00AE31F9" w:rsidRDefault="00AE31F9" w:rsidP="00AE31F9">
      <w:pPr>
        <w:pStyle w:val="NumList"/>
        <w:numPr>
          <w:ilvl w:val="0"/>
          <w:numId w:val="21"/>
        </w:numPr>
      </w:pPr>
      <w:r w:rsidRPr="00AE31F9">
        <w:t xml:space="preserve">Since no loading operations are required, you should change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del w:id="1041" w:author="Kelvin Sung" w:date="2021-04-11T18:18:00Z">
        <w:r w:rsidRPr="00AE31F9" w:rsidDel="008E0DEF">
          <w:delText xml:space="preserve">change </w:delText>
        </w:r>
      </w:del>
      <w:ins w:id="1042" w:author="Kelvin Sung" w:date="2021-04-11T18:18:00Z">
        <w:r w:rsidR="008E0DEF">
          <w:t xml:space="preserve">replace </w:t>
        </w:r>
      </w:ins>
      <w:r w:rsidRPr="00AE31F9">
        <w:t xml:space="preserve">the file-loading commands </w:t>
      </w:r>
      <w:del w:id="1043" w:author="Kelvin Sung" w:date="2021-04-11T18:18:00Z">
        <w:r w:rsidRPr="00AE31F9" w:rsidDel="008E0DEF">
          <w:delText xml:space="preserve">to </w:delText>
        </w:r>
      </w:del>
      <w:ins w:id="1044" w:author="Kelvin Sung" w:date="2021-04-11T18:18:00Z">
        <w:r w:rsidR="008E0DEF">
          <w:t xml:space="preserve">by </w:t>
        </w:r>
      </w:ins>
      <w:r w:rsidR="006D7CE6" w:rsidRPr="006D7CE6">
        <w:rPr>
          <w:rStyle w:val="CodeInline"/>
        </w:rPr>
        <w:t>text</w:t>
      </w:r>
      <w:r w:rsidR="006D7CE6">
        <w:t xml:space="preserve"> resource</w:t>
      </w:r>
      <w:r w:rsidRPr="00AE31F9">
        <w:t xml:space="preserve"> retrievals.</w:t>
      </w:r>
      <w:r w:rsidR="00FF686B">
        <w:t xml:space="preserve"> Notice </w:t>
      </w:r>
      <w:ins w:id="1045" w:author="Kelvin Sung" w:date="2021-04-11T18:19:00Z">
        <w:r w:rsidR="008E0DEF">
          <w:t xml:space="preserve">that </w:t>
        </w:r>
      </w:ins>
      <w:del w:id="1046" w:author="Kelvin Sung" w:date="2021-04-11T18:19:00Z">
        <w:r w:rsidR="00FF686B" w:rsidDel="008E0DEF">
          <w:delText xml:space="preserve">to </w:delText>
        </w:r>
      </w:del>
      <w:del w:id="1047" w:author="Kelvin Sung" w:date="2021-04-11T18:21:00Z">
        <w:r w:rsidR="00FF686B" w:rsidDel="008E0DEF">
          <w:delText xml:space="preserve">function remains largely the same except the loading has already been handled and thus the shader text files can be retrieved easily. </w:delText>
        </w:r>
      </w:del>
      <w:ins w:id="1048" w:author="Kelvin Sung" w:date="2021-04-11T18:21:00Z">
        <w:r w:rsidR="008E0DEF" w:rsidRPr="008E0DEF">
          <w:t xml:space="preserve">the synchronous loading operations are replaced by a single call to </w:t>
        </w:r>
        <w:proofErr w:type="spellStart"/>
        <w:r w:rsidR="008E0DEF" w:rsidRPr="008E0DEF">
          <w:rPr>
            <w:rStyle w:val="CodeInline"/>
            <w:rPrChange w:id="1049" w:author="Kelvin Sung" w:date="2021-04-11T18:22:00Z">
              <w:rPr/>
            </w:rPrChange>
          </w:rPr>
          <w:t>text.get</w:t>
        </w:r>
        <w:proofErr w:type="spellEnd"/>
        <w:r w:rsidR="008E0DEF" w:rsidRPr="008E0DEF">
          <w:rPr>
            <w:rStyle w:val="CodeInline"/>
            <w:rPrChange w:id="1050" w:author="Kelvin Sung" w:date="2021-04-11T18:22:00Z">
              <w:rPr/>
            </w:rPrChange>
          </w:rPr>
          <w:t>()</w:t>
        </w:r>
        <w:r w:rsidR="008E0DEF" w:rsidRPr="008E0DEF">
          <w:t xml:space="preserve"> to retrieve the file content based on the </w:t>
        </w:r>
        <w:proofErr w:type="spellStart"/>
        <w:r w:rsidR="008E0DEF" w:rsidRPr="008E0DEF">
          <w:t>filePath</w:t>
        </w:r>
        <w:proofErr w:type="spellEnd"/>
        <w:r w:rsidR="008E0DEF" w:rsidRPr="008E0DEF">
          <w:t xml:space="preserve"> or the unique resource name for the shader file.</w:t>
        </w:r>
      </w:ins>
      <w:del w:id="1051" w:author="Kelvin Sung" w:date="2021-04-11T18:22:00Z">
        <w:r w:rsidR="00FF686B" w:rsidDel="008E0DEF">
          <w:delText>Also</w:delText>
        </w:r>
      </w:del>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8E0DEF">
        <w:rPr>
          <w:rPrChange w:id="1052" w:author="Kelvin Sung" w:date="2021-04-11T18:22:00Z">
            <w:rPr>
              <w:rStyle w:val="CodeBold"/>
            </w:rPr>
          </w:rPrChange>
        </w:rPr>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8E0DEF">
        <w:rPr>
          <w:rPrChange w:id="1053" w:author="Kelvin Sung" w:date="2021-04-11T18:22:00Z">
            <w:rPr>
              <w:rStyle w:val="CodeBold"/>
            </w:rPr>
          </w:rPrChange>
        </w:rPr>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commentRangeStart w:id="1054"/>
      <w:r w:rsidRPr="006D7CE6">
        <w:rPr>
          <w:rStyle w:val="CodeBold"/>
        </w:rPr>
        <w:t>throw new Error("WARNING:" + filePath + " not loaded!");</w:t>
      </w:r>
      <w:commentRangeEnd w:id="1054"/>
      <w:r w:rsidR="00FF686B">
        <w:rPr>
          <w:rStyle w:val="CommentReference"/>
          <w:rFonts w:asciiTheme="minorHAnsi" w:hAnsiTheme="minorHAnsi"/>
          <w:noProof w:val="0"/>
        </w:rPr>
        <w:commentReference w:id="1054"/>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60576096" w14:textId="2003A06F" w:rsidR="00AE31F9" w:rsidDel="008E0DEF" w:rsidRDefault="00AE31F9">
      <w:pPr>
        <w:pStyle w:val="Code"/>
        <w:rPr>
          <w:del w:id="1056" w:author="Kelvin Sung" w:date="2021-04-11T18:22:00Z"/>
        </w:rPr>
      </w:pPr>
      <w:r>
        <w:t xml:space="preserve">    // </w:t>
      </w:r>
      <w:del w:id="1057" w:author="Kelvin Sung" w:date="2021-04-11T18:22:00Z">
        <w:r w:rsidDel="008E0DEF">
          <w:delText>Step B: Create the shader based on the shader type: vertex or fragment</w:delText>
        </w:r>
      </w:del>
    </w:p>
    <w:p w14:paraId="132131C9" w14:textId="462E750D" w:rsidR="00AE31F9" w:rsidDel="008E0DEF" w:rsidRDefault="00AE31F9">
      <w:pPr>
        <w:pStyle w:val="Code"/>
        <w:rPr>
          <w:del w:id="1058" w:author="Kelvin Sung" w:date="2021-04-11T18:22:00Z"/>
        </w:rPr>
      </w:pPr>
      <w:del w:id="1059" w:author="Kelvin Sung" w:date="2021-04-11T18:22:00Z">
        <w:r w:rsidDel="008E0DEF">
          <w:delText xml:space="preserve">    compiledShader = gl.createShader(shaderType);</w:delText>
        </w:r>
      </w:del>
    </w:p>
    <w:p w14:paraId="7B7FB6F2" w14:textId="7F4D4C6F" w:rsidR="00AE31F9" w:rsidDel="008E0DEF" w:rsidRDefault="00AE31F9">
      <w:pPr>
        <w:pStyle w:val="Code"/>
        <w:rPr>
          <w:del w:id="1060" w:author="Kelvin Sung" w:date="2021-04-11T18:22:00Z"/>
        </w:rPr>
      </w:pPr>
    </w:p>
    <w:p w14:paraId="6D9A5454" w14:textId="537A40EC" w:rsidR="00AE31F9" w:rsidDel="008E0DEF" w:rsidRDefault="00AE31F9">
      <w:pPr>
        <w:pStyle w:val="Code"/>
        <w:rPr>
          <w:del w:id="1061" w:author="Kelvin Sung" w:date="2021-04-11T18:22:00Z"/>
        </w:rPr>
      </w:pPr>
      <w:del w:id="1062" w:author="Kelvin Sung" w:date="2021-04-11T18:22:00Z">
        <w:r w:rsidDel="008E0DEF">
          <w:delText xml:space="preserve">    // Step C: Compile the created shader</w:delText>
        </w:r>
      </w:del>
    </w:p>
    <w:p w14:paraId="54A20271" w14:textId="14198EA8" w:rsidR="00AE31F9" w:rsidDel="008E0DEF" w:rsidRDefault="00AE31F9">
      <w:pPr>
        <w:pStyle w:val="Code"/>
        <w:rPr>
          <w:del w:id="1063" w:author="Kelvin Sung" w:date="2021-04-11T18:22:00Z"/>
        </w:rPr>
      </w:pPr>
      <w:del w:id="1064" w:author="Kelvin Sung" w:date="2021-04-11T18:22:00Z">
        <w:r w:rsidDel="008E0DEF">
          <w:delText xml:space="preserve">    gl.shaderSource(compiledShader, shaderSource);</w:delText>
        </w:r>
      </w:del>
    </w:p>
    <w:p w14:paraId="6644807D" w14:textId="33826C3E" w:rsidR="00AE31F9" w:rsidDel="008E0DEF" w:rsidRDefault="00AE31F9">
      <w:pPr>
        <w:pStyle w:val="Code"/>
        <w:rPr>
          <w:del w:id="1065" w:author="Kelvin Sung" w:date="2021-04-11T18:22:00Z"/>
        </w:rPr>
      </w:pPr>
      <w:del w:id="1066" w:author="Kelvin Sung" w:date="2021-04-11T18:22:00Z">
        <w:r w:rsidDel="008E0DEF">
          <w:delText xml:space="preserve">    gl.compileShader(compiledShader);</w:delText>
        </w:r>
      </w:del>
    </w:p>
    <w:p w14:paraId="6D023AA3" w14:textId="2D7F5C9E" w:rsidR="00AE31F9" w:rsidDel="008E0DEF" w:rsidRDefault="00AE31F9">
      <w:pPr>
        <w:pStyle w:val="Code"/>
        <w:rPr>
          <w:del w:id="1067" w:author="Kelvin Sung" w:date="2021-04-11T18:22:00Z"/>
        </w:rPr>
      </w:pPr>
    </w:p>
    <w:p w14:paraId="09906964" w14:textId="459E305C" w:rsidR="00AE31F9" w:rsidDel="008E0DEF" w:rsidRDefault="00AE31F9">
      <w:pPr>
        <w:pStyle w:val="Code"/>
        <w:rPr>
          <w:del w:id="1068" w:author="Kelvin Sung" w:date="2021-04-11T18:22:00Z"/>
        </w:rPr>
      </w:pPr>
      <w:del w:id="1069" w:author="Kelvin Sung" w:date="2021-04-11T18:22:00Z">
        <w:r w:rsidDel="008E0DEF">
          <w:delText xml:space="preserve">    // Step D: check for errors and return results (null if error)</w:delText>
        </w:r>
      </w:del>
    </w:p>
    <w:p w14:paraId="0427E3A5" w14:textId="60B21B47" w:rsidR="00AE31F9" w:rsidDel="008E0DEF" w:rsidRDefault="00AE31F9">
      <w:pPr>
        <w:pStyle w:val="Code"/>
        <w:rPr>
          <w:del w:id="1070" w:author="Kelvin Sung" w:date="2021-04-11T18:22:00Z"/>
        </w:rPr>
      </w:pPr>
      <w:del w:id="1071" w:author="Kelvin Sung" w:date="2021-04-11T18:22:00Z">
        <w:r w:rsidDel="008E0DEF">
          <w:delText xml:space="preserve">    // The log info is how shader compilation errors are typically displayed.</w:delText>
        </w:r>
      </w:del>
    </w:p>
    <w:p w14:paraId="0954DAE8" w14:textId="2BCD552D" w:rsidR="00AE31F9" w:rsidDel="008E0DEF" w:rsidRDefault="00AE31F9">
      <w:pPr>
        <w:pStyle w:val="Code"/>
        <w:rPr>
          <w:del w:id="1072" w:author="Kelvin Sung" w:date="2021-04-11T18:22:00Z"/>
        </w:rPr>
      </w:pPr>
      <w:del w:id="1073" w:author="Kelvin Sung" w:date="2021-04-11T18:22:00Z">
        <w:r w:rsidDel="008E0DEF">
          <w:delText xml:space="preserve">    // This is useful for debugging the shaders.</w:delText>
        </w:r>
      </w:del>
    </w:p>
    <w:p w14:paraId="175E9EF8" w14:textId="7F4965C7" w:rsidR="00AE31F9" w:rsidDel="008E0DEF" w:rsidRDefault="00AE31F9">
      <w:pPr>
        <w:pStyle w:val="Code"/>
        <w:rPr>
          <w:del w:id="1074" w:author="Kelvin Sung" w:date="2021-04-11T18:22:00Z"/>
        </w:rPr>
      </w:pPr>
      <w:del w:id="1075" w:author="Kelvin Sung" w:date="2021-04-11T18:22:00Z">
        <w:r w:rsidDel="008E0DEF">
          <w:delText xml:space="preserve">    if (!gl.getShaderParameter(compiledShader, gl.COMPILE_STATUS)) {</w:delText>
        </w:r>
      </w:del>
    </w:p>
    <w:p w14:paraId="24055BC6" w14:textId="7BD705E0" w:rsidR="00AE31F9" w:rsidRPr="006D7CE6" w:rsidDel="008E0DEF" w:rsidRDefault="00AE31F9">
      <w:pPr>
        <w:pStyle w:val="Code"/>
        <w:rPr>
          <w:del w:id="1076" w:author="Kelvin Sung" w:date="2021-04-11T18:22:00Z"/>
          <w:rStyle w:val="CodeBold"/>
          <w:noProof w:val="0"/>
        </w:rPr>
      </w:pPr>
      <w:commentRangeStart w:id="1077"/>
      <w:del w:id="1078" w:author="Kelvin Sung" w:date="2021-04-11T18:22:00Z">
        <w:r w:rsidDel="008E0DEF">
          <w:delText xml:space="preserve">        </w:delText>
        </w:r>
        <w:r w:rsidRPr="006D7CE6" w:rsidDel="008E0DEF">
          <w:rPr>
            <w:rStyle w:val="CodeBold"/>
          </w:rPr>
          <w:delText>throw new Error("Shader ["+ filePath +"] compiling error: " + gl.getShaderInfoLog(compiledShader));</w:delText>
        </w:r>
        <w:commentRangeEnd w:id="1077"/>
        <w:r w:rsidR="00FF686B" w:rsidDel="008E0DEF">
          <w:rPr>
            <w:rStyle w:val="CommentReference"/>
            <w:rFonts w:asciiTheme="minorHAnsi" w:hAnsiTheme="minorHAnsi"/>
            <w:noProof w:val="0"/>
          </w:rPr>
          <w:commentReference w:id="1077"/>
        </w:r>
      </w:del>
    </w:p>
    <w:p w14:paraId="7C9E7FEF" w14:textId="03094D4D" w:rsidR="00AE31F9" w:rsidDel="008E0DEF" w:rsidRDefault="00AE31F9">
      <w:pPr>
        <w:pStyle w:val="Code"/>
        <w:rPr>
          <w:del w:id="1079" w:author="Kelvin Sung" w:date="2021-04-11T18:22:00Z"/>
        </w:rPr>
      </w:pPr>
      <w:del w:id="1080" w:author="Kelvin Sung" w:date="2021-04-11T18:22:00Z">
        <w:r w:rsidDel="008E0DEF">
          <w:delText xml:space="preserve">    }</w:delText>
        </w:r>
      </w:del>
    </w:p>
    <w:p w14:paraId="679EFF30" w14:textId="16E73E3E" w:rsidR="00AE31F9" w:rsidDel="008E0DEF" w:rsidRDefault="00AE31F9">
      <w:pPr>
        <w:pStyle w:val="Code"/>
        <w:rPr>
          <w:del w:id="1081" w:author="Kelvin Sung" w:date="2021-04-11T18:22:00Z"/>
        </w:rPr>
      </w:pPr>
    </w:p>
    <w:p w14:paraId="59B0CEF2" w14:textId="67472981" w:rsidR="00AE31F9" w:rsidDel="00D71D7D" w:rsidRDefault="00D71D7D" w:rsidP="00D71D7D">
      <w:pPr>
        <w:pStyle w:val="Code"/>
        <w:rPr>
          <w:del w:id="1082" w:author="Kelvin Sung" w:date="2021-04-11T18:23:00Z"/>
        </w:rPr>
      </w:pPr>
      <w:ins w:id="1083" w:author="Kelvin Sung" w:date="2021-04-11T18:23:00Z">
        <w:r w:rsidRPr="006D7CE6">
          <w:t xml:space="preserve">… identical to previous code </w:t>
        </w:r>
        <w:r>
          <w:t xml:space="preserve">except for the error handling message </w:t>
        </w:r>
        <w:r w:rsidRPr="006D7CE6">
          <w:t>…</w:t>
        </w:r>
      </w:ins>
      <w:del w:id="1084" w:author="Kelvin Sung" w:date="2021-04-11T18:22:00Z">
        <w:r w:rsidR="00AE31F9" w:rsidDel="008E0DEF">
          <w:delText xml:space="preserve">    return compiledShader;</w:delText>
        </w:r>
      </w:del>
    </w:p>
    <w:p w14:paraId="026B04BE" w14:textId="77777777" w:rsidR="00D71D7D" w:rsidRDefault="00D71D7D">
      <w:pPr>
        <w:pStyle w:val="Code"/>
        <w:rPr>
          <w:ins w:id="1085" w:author="Kelvin Sung" w:date="2021-04-11T18:23:00Z"/>
        </w:rPr>
      </w:pP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proofErr w:type="gramStart"/>
      <w:r w:rsidRPr="006D7CE6">
        <w:rPr>
          <w:rStyle w:val="CodeInline"/>
        </w:rPr>
        <w:t>loadAndCompileShader</w:t>
      </w:r>
      <w:proofErr w:type="spellEnd"/>
      <w:r w:rsidRPr="006D7CE6">
        <w:rPr>
          <w:rStyle w:val="CodeInline"/>
        </w:rPr>
        <w:t>(</w:t>
      </w:r>
      <w:proofErr w:type="gram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lastRenderedPageBreak/>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07AC516E" w:rsidR="004617F9" w:rsidRPr="004617F9" w:rsidRDefault="00EB2727">
      <w:pPr>
        <w:pStyle w:val="BodyTextFirst"/>
      </w:pPr>
      <w:ins w:id="1086" w:author="Kelvin Sung" w:date="2021-04-11T18:28:00Z">
        <w:r>
          <w:t xml:space="preserve">With outstanding loading operations and </w:t>
        </w:r>
      </w:ins>
      <w:ins w:id="1087" w:author="Kelvin Sung" w:date="2021-04-11T18:29:00Z">
        <w:r>
          <w:t xml:space="preserve">incomplete </w:t>
        </w:r>
      </w:ins>
      <w:ins w:id="1088" w:author="Kelvin Sung" w:date="2021-04-11T18:28:00Z">
        <w:r>
          <w:t>shader creation</w:t>
        </w:r>
      </w:ins>
      <w:ins w:id="1089" w:author="Kelvin Sung" w:date="2021-04-11T18:29:00Z">
        <w:r>
          <w:t>,</w:t>
        </w:r>
      </w:ins>
      <w:ins w:id="1090" w:author="Kelvin Sung" w:date="2021-04-11T18:28:00Z">
        <w:r>
          <w:t xml:space="preserve"> </w:t>
        </w:r>
      </w:ins>
      <w:ins w:id="1091" w:author="Kelvin Sung" w:date="2021-04-11T18:30:00Z">
        <w:r>
          <w:t xml:space="preserve">a </w:t>
        </w:r>
      </w:ins>
      <w:ins w:id="1092" w:author="Kelvin Sung" w:date="2021-04-11T18:28:00Z">
        <w:r>
          <w:t>client’s game cannot be initialized</w:t>
        </w:r>
      </w:ins>
      <w:ins w:id="1093" w:author="Kelvin Sung" w:date="2021-04-11T18:29:00Z">
        <w:r>
          <w:t xml:space="preserve"> because without </w:t>
        </w:r>
        <w:r w:rsidRPr="00EB2727">
          <w:rPr>
            <w:rStyle w:val="CodeInline"/>
            <w:rPrChange w:id="1094" w:author="Kelvin Sung" w:date="2021-04-11T18:30:00Z">
              <w:rPr/>
            </w:rPrChange>
          </w:rPr>
          <w:t>SimpleShader</w:t>
        </w:r>
        <w:r>
          <w:t xml:space="preserve">, </w:t>
        </w:r>
        <w:proofErr w:type="spellStart"/>
        <w:r w:rsidRPr="00EB2727">
          <w:rPr>
            <w:rStyle w:val="CodeInline"/>
            <w:rPrChange w:id="1095" w:author="Kelvin Sung" w:date="2021-04-11T18:30:00Z">
              <w:rPr/>
            </w:rPrChange>
          </w:rPr>
          <w:t>Renderable</w:t>
        </w:r>
        <w:r>
          <w:t>s</w:t>
        </w:r>
        <w:proofErr w:type="spellEnd"/>
        <w:r>
          <w:t xml:space="preserve"> cannot be properly created. </w:t>
        </w:r>
      </w:ins>
      <w:ins w:id="1096" w:author="Kelvin Sung" w:date="2021-04-11T18:30:00Z">
        <w:r>
          <w:t xml:space="preserve">For this reason, the game engine must </w:t>
        </w:r>
      </w:ins>
      <w:ins w:id="1097" w:author="Kelvin Sung" w:date="2021-04-11T18:31:00Z">
        <w:r w:rsidR="00E6036F">
          <w:t xml:space="preserve">wait for </w:t>
        </w:r>
      </w:ins>
      <w:ins w:id="1098" w:author="Kelvin Sung" w:date="2021-04-11T18:30:00Z">
        <w:r w:rsidR="00E6036F">
          <w:t>all outstanding pro</w:t>
        </w:r>
      </w:ins>
      <w:ins w:id="1099" w:author="Kelvin Sung" w:date="2021-04-11T18:31:00Z">
        <w:r w:rsidR="00E6036F">
          <w:t>mises to be fulfilled before proceeding to initialize the client’s game.</w:t>
        </w:r>
        <w:r w:rsidR="003D515C">
          <w:t xml:space="preserve"> Recall that client’s game initializati</w:t>
        </w:r>
      </w:ins>
      <w:ins w:id="1100" w:author="Kelvin Sung" w:date="2021-04-11T18:32:00Z">
        <w:r w:rsidR="003D515C">
          <w:t xml:space="preserve">on is performed in the game loop </w:t>
        </w:r>
        <w:r w:rsidR="003D515C" w:rsidRPr="003D515C">
          <w:rPr>
            <w:rStyle w:val="CodeInline"/>
            <w:rPrChange w:id="1101" w:author="Kelvin Sung" w:date="2021-04-11T18:32:00Z">
              <w:rPr/>
            </w:rPrChange>
          </w:rPr>
          <w:t>start()</w:t>
        </w:r>
        <w:r w:rsidR="003D515C">
          <w:t xml:space="preserve"> function</w:t>
        </w:r>
      </w:ins>
      <w:ins w:id="1102" w:author="Kelvin Sung" w:date="2021-04-11T18:33:00Z">
        <w:r w:rsidR="00F27E14">
          <w:t>,</w:t>
        </w:r>
      </w:ins>
      <w:del w:id="1103" w:author="Kelvin Sung" w:date="2021-04-11T18:31:00Z">
        <w:r w:rsidR="004617F9" w:rsidRPr="004617F9" w:rsidDel="003D515C">
          <w:delText xml:space="preserve">Before </w:delText>
        </w:r>
      </w:del>
      <w:del w:id="1104" w:author="Kelvin Sung" w:date="2021-04-11T18:24:00Z">
        <w:r w:rsidR="004617F9" w:rsidRPr="004617F9" w:rsidDel="002C2CAB">
          <w:delText xml:space="preserve">using </w:delText>
        </w:r>
      </w:del>
      <w:del w:id="1105" w:author="Kelvin Sung" w:date="2021-04-11T18:31:00Z">
        <w:r w:rsidR="004617F9" w:rsidRPr="004617F9" w:rsidDel="003D515C">
          <w:delText xml:space="preserve">any resources, </w:delText>
        </w:r>
      </w:del>
      <w:del w:id="1106" w:author="Kelvin Sung" w:date="2021-04-11T18:25:00Z">
        <w:r w:rsidR="004617F9" w:rsidRPr="004617F9" w:rsidDel="00EB2727">
          <w:delText xml:space="preserve">such as a shader </w:delText>
        </w:r>
        <w:r w:rsidR="004617F9" w:rsidRPr="004617F9" w:rsidDel="00EB2727">
          <w:rPr>
            <w:rStyle w:val="CodeInline"/>
          </w:rPr>
          <w:delText>text</w:delText>
        </w:r>
        <w:r w:rsidR="004617F9" w:rsidRPr="004617F9" w:rsidDel="00EB2727">
          <w:delText xml:space="preserve"> resource file </w:delText>
        </w:r>
      </w:del>
      <w:del w:id="1107" w:author="Kelvin Sung" w:date="2021-04-11T18:31:00Z">
        <w:r w:rsidR="004617F9" w:rsidRPr="004617F9" w:rsidDel="003D515C">
          <w:delText xml:space="preserve">it is important to wait for the asynchronous loading to </w:delText>
        </w:r>
      </w:del>
      <w:del w:id="1108" w:author="Kelvin Sung" w:date="2021-04-11T18:25:00Z">
        <w:r w:rsidR="004617F9" w:rsidRPr="004617F9" w:rsidDel="00EB2727">
          <w:delText xml:space="preserve">fully </w:delText>
        </w:r>
      </w:del>
      <w:del w:id="1109" w:author="Kelvin Sung" w:date="2021-04-11T18:31:00Z">
        <w:r w:rsidR="004617F9" w:rsidRPr="004617F9" w:rsidDel="003D515C">
          <w:delText xml:space="preserve">complete. </w:delText>
        </w:r>
        <w:r w:rsidR="004617F9" w:rsidDel="003D515C">
          <w:delText xml:space="preserve">Because of this upon starting your game you will need to </w:delText>
        </w:r>
        <w:r w:rsidR="004617F9" w:rsidRPr="008C45C1" w:rsidDel="003D515C">
          <w:rPr>
            <w:rStyle w:val="CodeInline"/>
          </w:rPr>
          <w:delText>block</w:delText>
        </w:r>
        <w:r w:rsidR="008C45C1" w:rsidDel="003D515C">
          <w:rPr>
            <w:rStyle w:val="CodeInline"/>
          </w:rPr>
          <w:delText xml:space="preserve"> </w:delText>
        </w:r>
        <w:r w:rsidR="008C45C1" w:rsidRPr="008C45C1" w:rsidDel="003D515C">
          <w:delText xml:space="preserve">your code from continuing to execute </w:delText>
        </w:r>
        <w:r w:rsidR="008C45C1" w:rsidDel="003D515C">
          <w:delText>while you</w:delText>
        </w:r>
        <w:r w:rsidR="008C45C1" w:rsidDel="003D515C">
          <w:rPr>
            <w:rStyle w:val="CodeInline"/>
          </w:rPr>
          <w:delText xml:space="preserve"> await </w:delText>
        </w:r>
        <w:r w:rsidR="008C45C1" w:rsidRPr="008C45C1" w:rsidDel="003D515C">
          <w:delText xml:space="preserve">for your </w:delText>
        </w:r>
        <w:r w:rsidR="008C45C1" w:rsidRPr="008C45C1" w:rsidDel="003D515C">
          <w:rPr>
            <w:rStyle w:val="CodeInline"/>
          </w:rPr>
          <w:delText>resource_map</w:delText>
        </w:r>
        <w:r w:rsidR="008C45C1" w:rsidRPr="008C45C1" w:rsidDel="003D515C">
          <w:delText xml:space="preserve"> </w:delText>
        </w:r>
        <w:r w:rsidR="008C45C1" w:rsidRPr="008C45C1" w:rsidDel="003D515C">
          <w:rPr>
            <w:rStyle w:val="CodeInline"/>
          </w:rPr>
          <w:delText>promises</w:delText>
        </w:r>
        <w:r w:rsidR="008C45C1" w:rsidDel="003D515C">
          <w:delText xml:space="preserve"> you defined previously</w:delText>
        </w:r>
        <w:r w:rsidR="008C45C1" w:rsidRPr="008C45C1" w:rsidDel="003D515C">
          <w:delText xml:space="preserve"> to be kept</w:delText>
        </w:r>
        <w:r w:rsidR="008C45C1" w:rsidDel="003D515C">
          <w:delText>. This is often thought of as asset loading and frequently occurs when a game starts or changes stages/scenes.</w:delText>
        </w:r>
      </w:del>
      <w:ins w:id="1110" w:author="Kelvin Sung" w:date="2021-04-11T18:32:00Z">
        <w:r w:rsidR="003D515C">
          <w:t xml:space="preserve"> right before the beginning of the first loop iteration.</w:t>
        </w:r>
      </w:ins>
    </w:p>
    <w:p w14:paraId="69FE0010" w14:textId="7EBFEF12" w:rsidR="004617F9" w:rsidRDefault="004617F9">
      <w:pPr>
        <w:pStyle w:val="NumList"/>
        <w:numPr>
          <w:ilvl w:val="0"/>
          <w:numId w:val="23"/>
        </w:numPr>
        <w:pPrChange w:id="1111" w:author="Kelvin Sung" w:date="2021-04-11T18:31:00Z">
          <w:pPr>
            <w:pStyle w:val="NumList"/>
          </w:pPr>
        </w:pPrChange>
      </w:pPr>
      <w:del w:id="1112" w:author="Kelvin Sung" w:date="2021-04-11T18:33:00Z">
        <w:r w:rsidDel="00F27E14">
          <w:delText>TEMP</w:delText>
        </w:r>
      </w:del>
      <w:ins w:id="1113" w:author="Kelvin Sung" w:date="2021-04-11T18:33:00Z">
        <w:r w:rsidR="00F27E14">
          <w:t xml:space="preserve">Edit the </w:t>
        </w:r>
        <w:r w:rsidR="00F27E14" w:rsidRPr="00F27E14">
          <w:rPr>
            <w:rStyle w:val="CodeInline"/>
            <w:rPrChange w:id="1114" w:author="Kelvin Sung" w:date="2021-04-11T18:34:00Z">
              <w:rPr/>
            </w:rPrChange>
          </w:rPr>
          <w:t>loop.js</w:t>
        </w:r>
        <w:r w:rsidR="00F27E14">
          <w:t xml:space="preserve"> file and import from the </w:t>
        </w:r>
        <w:proofErr w:type="spellStart"/>
        <w:r w:rsidR="00F27E14" w:rsidRPr="00F27E14">
          <w:rPr>
            <w:rStyle w:val="CodeInline"/>
            <w:rPrChange w:id="1115" w:author="Kelvin Sung" w:date="2021-04-11T18:34:00Z">
              <w:rPr/>
            </w:rPrChange>
          </w:rPr>
          <w:t>resource_map</w:t>
        </w:r>
        <w:proofErr w:type="spellEnd"/>
        <w:r w:rsidR="00F27E14">
          <w:t xml:space="preserve"> module</w:t>
        </w:r>
      </w:ins>
      <w:ins w:id="1116" w:author="Kelvin Sung" w:date="2021-04-11T18:34:00Z">
        <w:r w:rsidR="00F27E14">
          <w:t>.</w:t>
        </w:r>
      </w:ins>
    </w:p>
    <w:p w14:paraId="4F2B5419" w14:textId="5305FE0B" w:rsidR="004617F9" w:rsidRDefault="008C45C1" w:rsidP="008C45C1">
      <w:pPr>
        <w:pStyle w:val="Code"/>
      </w:pPr>
      <w:r w:rsidRPr="008C45C1">
        <w:t>import * as map from "./resource_map.js";</w:t>
      </w:r>
    </w:p>
    <w:p w14:paraId="2F75CEFB" w14:textId="518AB740" w:rsidR="004617F9" w:rsidRDefault="004617F9" w:rsidP="004617F9">
      <w:pPr>
        <w:pStyle w:val="NumList"/>
      </w:pPr>
      <w:del w:id="1117" w:author="Kelvin Sung" w:date="2021-04-11T18:34:00Z">
        <w:r w:rsidDel="00F27E14">
          <w:delText>TEMP</w:delText>
        </w:r>
      </w:del>
      <w:ins w:id="1118" w:author="Kelvin Sung" w:date="2021-04-11T18:34:00Z">
        <w:r w:rsidR="00F27E14">
          <w:t xml:space="preserve">Modify the </w:t>
        </w:r>
        <w:proofErr w:type="gramStart"/>
        <w:r w:rsidR="00F27E14" w:rsidRPr="004667A9">
          <w:rPr>
            <w:rStyle w:val="CodeInline"/>
            <w:rPrChange w:id="1119" w:author="Kelvin Sung" w:date="2021-04-11T18:36:00Z">
              <w:rPr/>
            </w:rPrChange>
          </w:rPr>
          <w:t>start(</w:t>
        </w:r>
        <w:proofErr w:type="gramEnd"/>
        <w:r w:rsidR="00F27E14" w:rsidRPr="004667A9">
          <w:rPr>
            <w:rStyle w:val="CodeInline"/>
            <w:rPrChange w:id="1120" w:author="Kelvin Sung" w:date="2021-04-11T18:36:00Z">
              <w:rPr/>
            </w:rPrChange>
          </w:rPr>
          <w:t>)</w:t>
        </w:r>
        <w:r w:rsidR="00F27E14">
          <w:t xml:space="preserve"> function to be an </w:t>
        </w:r>
        <w:r w:rsidR="00F27E14" w:rsidRPr="004667A9">
          <w:rPr>
            <w:rStyle w:val="CodeInline"/>
            <w:rPrChange w:id="1121" w:author="Kelvin Sung" w:date="2021-04-11T18:36:00Z">
              <w:rPr/>
            </w:rPrChange>
          </w:rPr>
          <w:t>async</w:t>
        </w:r>
        <w:r w:rsidR="00F27E14">
          <w:t xml:space="preserve"> function such that it is now possible to</w:t>
        </w:r>
      </w:ins>
      <w:ins w:id="1122" w:author="Kelvin Sung" w:date="2021-04-11T18:37:00Z">
        <w:r w:rsidR="004667A9">
          <w:t xml:space="preserve"> issue</w:t>
        </w:r>
      </w:ins>
      <w:ins w:id="1123" w:author="Kelvin Sung" w:date="2021-04-11T18:35:00Z">
        <w:r w:rsidR="00F27E14">
          <w:t xml:space="preserve"> </w:t>
        </w:r>
        <w:r w:rsidR="004667A9" w:rsidRPr="004667A9">
          <w:rPr>
            <w:rStyle w:val="CodeInline"/>
            <w:rPrChange w:id="1124" w:author="Kelvin Sung" w:date="2021-04-11T18:36:00Z">
              <w:rPr/>
            </w:rPrChange>
          </w:rPr>
          <w:t>a</w:t>
        </w:r>
        <w:r w:rsidR="00F27E14" w:rsidRPr="004667A9">
          <w:rPr>
            <w:rStyle w:val="CodeInline"/>
            <w:rPrChange w:id="1125" w:author="Kelvin Sung" w:date="2021-04-11T18:36:00Z">
              <w:rPr/>
            </w:rPrChange>
          </w:rPr>
          <w:t>wait</w:t>
        </w:r>
        <w:r w:rsidR="00F27E14">
          <w:t xml:space="preserve"> </w:t>
        </w:r>
        <w:r w:rsidR="004667A9">
          <w:t xml:space="preserve">and hold the execution </w:t>
        </w:r>
      </w:ins>
      <w:ins w:id="1126" w:author="Kelvin Sung" w:date="2021-04-11T18:36:00Z">
        <w:r w:rsidR="004667A9">
          <w:t xml:space="preserve">by </w:t>
        </w:r>
      </w:ins>
      <w:ins w:id="1127" w:author="Kelvin Sung" w:date="2021-04-11T18:37:00Z">
        <w:r w:rsidR="004667A9">
          <w:t xml:space="preserve">calling </w:t>
        </w:r>
        <w:proofErr w:type="spellStart"/>
        <w:r w:rsidR="004667A9">
          <w:rPr>
            <w:rStyle w:val="CodeInline"/>
          </w:rPr>
          <w:t>map.w</w:t>
        </w:r>
      </w:ins>
      <w:ins w:id="1128" w:author="Kelvin Sung" w:date="2021-04-11T18:35:00Z">
        <w:r w:rsidR="004667A9" w:rsidRPr="004667A9">
          <w:rPr>
            <w:rStyle w:val="CodeInline"/>
            <w:rPrChange w:id="1129" w:author="Kelvin Sung" w:date="2021-04-11T18:37:00Z">
              <w:rPr/>
            </w:rPrChange>
          </w:rPr>
          <w:t>aitOnPromises</w:t>
        </w:r>
        <w:proofErr w:type="spellEnd"/>
        <w:r w:rsidR="004667A9" w:rsidRPr="004667A9">
          <w:rPr>
            <w:rStyle w:val="CodeInline"/>
            <w:rPrChange w:id="1130" w:author="Kelvin Sung" w:date="2021-04-11T18:37:00Z">
              <w:rPr/>
            </w:rPrChange>
          </w:rPr>
          <w:t>()</w:t>
        </w:r>
      </w:ins>
      <w:ins w:id="1131" w:author="Kelvin Sung" w:date="2021-04-11T18:37:00Z">
        <w:r w:rsidR="004667A9">
          <w:t xml:space="preserve"> </w:t>
        </w:r>
      </w:ins>
      <w:ins w:id="1132" w:author="Kelvin Sung" w:date="2021-04-11T18:38:00Z">
        <w:r w:rsidR="00DA78C6">
          <w:t xml:space="preserve">to wait </w:t>
        </w:r>
      </w:ins>
      <w:ins w:id="1133" w:author="Kelvin Sung" w:date="2021-04-11T18:37:00Z">
        <w:r w:rsidR="004667A9">
          <w:t>f</w:t>
        </w:r>
      </w:ins>
      <w:ins w:id="1134" w:author="Kelvin Sung" w:date="2021-04-11T18:35:00Z">
        <w:r w:rsidR="00F27E14">
          <w:t xml:space="preserve">or the fulfilment of all outstanding </w:t>
        </w:r>
      </w:ins>
      <w:ins w:id="1135" w:author="Kelvin Sung" w:date="2021-04-11T18:41:00Z">
        <w:r w:rsidR="00066060">
          <w:t>promises</w:t>
        </w:r>
      </w:ins>
      <w:ins w:id="1136" w:author="Kelvin Sung" w:date="2021-04-11T18:36:00Z">
        <w:r w:rsidR="004667A9">
          <w:t xml:space="preserve">. </w:t>
        </w:r>
      </w:ins>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F27E14">
        <w:rPr>
          <w:rPrChange w:id="1137" w:author="Kelvin Sung" w:date="2021-04-11T18:34:00Z">
            <w:rPr>
              <w:rStyle w:val="CodeBold"/>
            </w:rPr>
          </w:rPrChange>
        </w:rPr>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F27E14">
        <w:rPr>
          <w:rPrChange w:id="1138" w:author="Kelvin Sung" w:date="2021-04-11T18:34:00Z">
            <w:rPr>
              <w:rStyle w:val="CodeBold"/>
            </w:rPr>
          </w:rPrChange>
        </w:rPr>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443E731F" w:rsidR="008C45C1" w:rsidRDefault="008C45C1" w:rsidP="008C45C1">
      <w:pPr>
        <w:pStyle w:val="BodyTextFirst"/>
      </w:pPr>
      <w:r>
        <w:t xml:space="preserve">You can now run the project with shaders being loaded asynchronously. Though the output and interaction experience are identical to the previous project, </w:t>
      </w:r>
      <w:r>
        <w:lastRenderedPageBreak/>
        <w:t>you now have a game engine that is much better equipped to manage the loading and accessing of external resources</w:t>
      </w:r>
      <w:del w:id="1139" w:author="Kelvin Sung" w:date="2021-04-11T19:22:00Z">
        <w:r w:rsidDel="00C64B51">
          <w:delText xml:space="preserve"> efficiently</w:delText>
        </w:r>
      </w:del>
      <w:r>
        <w:t xml:space="preserve">. </w:t>
      </w:r>
    </w:p>
    <w:p w14:paraId="4857E45B" w14:textId="559C32A0" w:rsidR="008C45C1" w:rsidRPr="004617F9" w:rsidRDefault="008C45C1" w:rsidP="00B21E1E">
      <w:pPr>
        <w:pStyle w:val="BodyTextCont"/>
      </w:pPr>
      <w:r>
        <w:t xml:space="preserve">The rest of this chapter further develops and formalizes the interface between the client, in other words, </w:t>
      </w:r>
      <w:proofErr w:type="spellStart"/>
      <w:r w:rsidRPr="00B21E1E">
        <w:rPr>
          <w:rStyle w:val="CodeInline"/>
        </w:rPr>
        <w:t>MyGame</w:t>
      </w:r>
      <w:proofErr w:type="spellEnd"/>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sectPr w:rsidR="008C45C1" w:rsidRPr="004617F9" w:rsidSect="00B9323D">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4" w:author="Jeb Pavleas" w:date="2021-04-05T06:16:00Z" w:initials="JP">
    <w:p w14:paraId="4A476E9C" w14:textId="77777777" w:rsidR="00F50A88" w:rsidRDefault="00F50A88" w:rsidP="00142E59">
      <w:pPr>
        <w:pStyle w:val="CommentText"/>
      </w:pPr>
      <w:r>
        <w:rPr>
          <w:rStyle w:val="CommentReference"/>
        </w:rPr>
        <w:annotationRef/>
      </w:r>
      <w:r>
        <w:t>Draw first?</w:t>
      </w:r>
    </w:p>
  </w:comment>
  <w:comment w:id="128" w:author="Jeb Pavleas" w:date="2021-04-05T06:16:00Z" w:initials="JP">
    <w:p w14:paraId="21BC48CF" w14:textId="65BB2363" w:rsidR="00F50A88" w:rsidRDefault="00F50A88">
      <w:pPr>
        <w:pStyle w:val="CommentText"/>
      </w:pPr>
      <w:r>
        <w:rPr>
          <w:rStyle w:val="CommentReference"/>
        </w:rPr>
        <w:annotationRef/>
      </w:r>
      <w:r>
        <w:t>Draw first?</w:t>
      </w:r>
    </w:p>
  </w:comment>
  <w:comment w:id="129" w:author="Jeb Pavleas" w:date="2021-04-05T04:40:00Z" w:initials="JP">
    <w:p w14:paraId="04EA59ED" w14:textId="401979FE" w:rsidR="00F50A88" w:rsidRDefault="00F50A88">
      <w:pPr>
        <w:pStyle w:val="CommentText"/>
      </w:pPr>
      <w:r>
        <w:rPr>
          <w:rStyle w:val="CommentReference"/>
        </w:rPr>
        <w:annotationRef/>
      </w:r>
      <w:r>
        <w:t>Jeb, reword emphasis as it reads awkwardly</w:t>
      </w:r>
    </w:p>
  </w:comment>
  <w:comment w:id="132" w:author="Jeb Pavleas" w:date="2021-04-05T06:16:00Z" w:initials="JP">
    <w:p w14:paraId="4E3B92B8" w14:textId="77777777" w:rsidR="00F50A88" w:rsidRDefault="00F50A88" w:rsidP="00BA3298">
      <w:pPr>
        <w:pStyle w:val="CommentText"/>
      </w:pPr>
      <w:r>
        <w:rPr>
          <w:rStyle w:val="CommentReference"/>
        </w:rPr>
        <w:annotationRef/>
      </w:r>
      <w:r>
        <w:t>Draw first?</w:t>
      </w:r>
    </w:p>
  </w:comment>
  <w:comment w:id="136" w:author="Jeb Pavleas" w:date="2021-04-05T06:16:00Z" w:initials="JP">
    <w:p w14:paraId="15E53C94" w14:textId="1AAC89E9" w:rsidR="00F50A88" w:rsidRDefault="00F50A88">
      <w:pPr>
        <w:pStyle w:val="CommentText"/>
      </w:pPr>
      <w:r>
        <w:rPr>
          <w:rStyle w:val="CommentReference"/>
        </w:rPr>
        <w:annotationRef/>
      </w:r>
      <w:r>
        <w:t>Draw first?</w:t>
      </w:r>
    </w:p>
  </w:comment>
  <w:comment w:id="258" w:author="Jeb Pavleas" w:date="2021-04-05T06:13:00Z" w:initials="JP">
    <w:p w14:paraId="7AE2ABCA" w14:textId="640DE899" w:rsidR="00F50A88" w:rsidRDefault="00F50A88">
      <w:pPr>
        <w:pStyle w:val="CommentText"/>
      </w:pPr>
      <w:r>
        <w:rPr>
          <w:rStyle w:val="CommentReference"/>
        </w:rPr>
        <w:annotationRef/>
      </w:r>
      <w:r>
        <w:t>Note about the oddity of this because browser etc.</w:t>
      </w:r>
    </w:p>
  </w:comment>
  <w:comment w:id="259" w:author="Kelvin Sung" w:date="2021-04-11T11:13:00Z" w:initials="KS">
    <w:p w14:paraId="1C947E35" w14:textId="50A391DB" w:rsidR="00F50A88" w:rsidRDefault="00F50A88">
      <w:pPr>
        <w:pStyle w:val="CommentText"/>
      </w:pPr>
      <w:r>
        <w:rPr>
          <w:rStyle w:val="CommentReference"/>
        </w:rPr>
        <w:annotationRef/>
      </w:r>
      <w:r>
        <w:t xml:space="preserve">Does the following Note work? </w:t>
      </w:r>
    </w:p>
  </w:comment>
  <w:comment w:id="280" w:author="Jeb Pavleas" w:date="2021-04-05T06:44:00Z" w:initials="JP">
    <w:p w14:paraId="739A84C0" w14:textId="77777777" w:rsidR="00F50A88" w:rsidRDefault="00F50A88" w:rsidP="00111EFA">
      <w:pPr>
        <w:pStyle w:val="CommentText"/>
      </w:pPr>
      <w:r>
        <w:rPr>
          <w:rStyle w:val="CommentReference"/>
        </w:rPr>
        <w:annotationRef/>
      </w:r>
      <w:r>
        <w:t xml:space="preserve">Is this ok referring to function in a </w:t>
      </w:r>
      <w:proofErr w:type="gramStart"/>
      <w:r>
        <w:t>function.</w:t>
      </w:r>
      <w:proofErr w:type="gramEnd"/>
    </w:p>
  </w:comment>
  <w:comment w:id="283" w:author="Jeb Pavleas" w:date="2021-04-10T06:22:00Z" w:initials="JP">
    <w:p w14:paraId="3CD3FA54" w14:textId="101F4547" w:rsidR="00F50A88" w:rsidRDefault="00F50A88">
      <w:pPr>
        <w:pStyle w:val="CommentText"/>
      </w:pPr>
      <w:r>
        <w:rPr>
          <w:rStyle w:val="CommentReference"/>
        </w:rPr>
        <w:annotationRef/>
      </w:r>
      <w:r>
        <w:t>Note/tip needed</w:t>
      </w:r>
    </w:p>
  </w:comment>
  <w:comment w:id="284" w:author="Kelvin Sung" w:date="2021-04-11T11:36:00Z" w:initials="KS">
    <w:p w14:paraId="7ECB29AF" w14:textId="6E344BE0" w:rsidR="00F50A88" w:rsidRDefault="00F50A88">
      <w:pPr>
        <w:pStyle w:val="CommentText"/>
      </w:pPr>
      <w:r>
        <w:rPr>
          <w:rStyle w:val="CommentReference"/>
        </w:rPr>
        <w:annotationRef/>
      </w:r>
      <w:r>
        <w:t>Included above when this line first appeared.</w:t>
      </w:r>
    </w:p>
  </w:comment>
  <w:comment w:id="591" w:author="Jeb Pavleas" w:date="2021-04-10T07:04:00Z" w:initials="JP">
    <w:p w14:paraId="7961DBDC" w14:textId="40775898" w:rsidR="00F50A88" w:rsidRDefault="00F50A88">
      <w:pPr>
        <w:pStyle w:val="CommentText"/>
      </w:pPr>
      <w:r>
        <w:rPr>
          <w:rStyle w:val="CommentReference"/>
        </w:rPr>
        <w:annotationRef/>
      </w:r>
      <w:r>
        <w:t>Step description needed</w:t>
      </w:r>
    </w:p>
  </w:comment>
  <w:comment w:id="608" w:author="Jeb Pavleas" w:date="2021-04-10T07:12:00Z" w:initials="JP">
    <w:p w14:paraId="260F730C" w14:textId="751C4358" w:rsidR="00F50A88" w:rsidRDefault="00F50A88">
      <w:pPr>
        <w:pStyle w:val="CommentText"/>
      </w:pPr>
      <w:r>
        <w:rPr>
          <w:rStyle w:val="CommentReference"/>
        </w:rPr>
        <w:annotationRef/>
      </w:r>
      <w:r>
        <w:t>Note/tip about Maps needed.</w:t>
      </w:r>
    </w:p>
  </w:comment>
  <w:comment w:id="616" w:author="Jeb Pavleas" w:date="2021-04-10T07:04:00Z" w:initials="JP">
    <w:p w14:paraId="58423FC4" w14:textId="74D1931C" w:rsidR="00F50A88" w:rsidRDefault="00F50A88">
      <w:pPr>
        <w:pStyle w:val="CommentText"/>
      </w:pPr>
      <w:r>
        <w:rPr>
          <w:rStyle w:val="CommentReference"/>
        </w:rPr>
        <w:annotationRef/>
      </w:r>
      <w:r>
        <w:t>Step description needed</w:t>
      </w:r>
    </w:p>
  </w:comment>
  <w:comment w:id="650" w:author="Jeb Pavleas" w:date="2021-04-10T07:04:00Z" w:initials="JP">
    <w:p w14:paraId="7AC5A39F" w14:textId="5A9F1518" w:rsidR="00F50A88" w:rsidRDefault="00F50A88">
      <w:pPr>
        <w:pStyle w:val="CommentText"/>
      </w:pPr>
      <w:r>
        <w:rPr>
          <w:rStyle w:val="CommentReference"/>
        </w:rPr>
        <w:annotationRef/>
      </w:r>
      <w:r>
        <w:t>Step description needed</w:t>
      </w:r>
    </w:p>
  </w:comment>
  <w:comment w:id="662" w:author="Jeb Pavleas" w:date="2021-04-10T07:04:00Z" w:initials="JP">
    <w:p w14:paraId="41A2FE23" w14:textId="77777777" w:rsidR="0019227E" w:rsidRDefault="0019227E" w:rsidP="0019227E">
      <w:pPr>
        <w:pStyle w:val="CommentText"/>
      </w:pPr>
      <w:r>
        <w:rPr>
          <w:rStyle w:val="CommentReference"/>
        </w:rPr>
        <w:annotationRef/>
      </w:r>
      <w:r>
        <w:t>Step description needed</w:t>
      </w:r>
    </w:p>
  </w:comment>
  <w:comment w:id="671" w:author="Jeb Pavleas" w:date="2021-04-10T07:04:00Z" w:initials="JP">
    <w:p w14:paraId="05D9C09A" w14:textId="62C27BDE" w:rsidR="00F50A88" w:rsidRDefault="00F50A88">
      <w:pPr>
        <w:pStyle w:val="CommentText"/>
      </w:pPr>
      <w:r>
        <w:rPr>
          <w:rStyle w:val="CommentReference"/>
        </w:rPr>
        <w:annotationRef/>
      </w:r>
      <w:r>
        <w:t>Step description needed</w:t>
      </w:r>
    </w:p>
  </w:comment>
  <w:comment w:id="689" w:author="Jeb Pavleas" w:date="2021-04-10T07:13:00Z" w:initials="JP">
    <w:p w14:paraId="58506D78" w14:textId="689E49F8" w:rsidR="00F50A88" w:rsidRDefault="00F50A88">
      <w:pPr>
        <w:pStyle w:val="CommentText"/>
      </w:pPr>
      <w:r>
        <w:rPr>
          <w:rStyle w:val="CommentReference"/>
        </w:rPr>
        <w:annotationRef/>
      </w:r>
      <w:r>
        <w:t>Note or description on promises needed</w:t>
      </w:r>
    </w:p>
  </w:comment>
  <w:comment w:id="745" w:author="Jeb Pavleas" w:date="2021-04-10T07:04:00Z" w:initials="JP">
    <w:p w14:paraId="0A556673" w14:textId="77777777" w:rsidR="00095BF1" w:rsidRDefault="00095BF1" w:rsidP="00095BF1">
      <w:pPr>
        <w:pStyle w:val="CommentText"/>
      </w:pPr>
      <w:r>
        <w:rPr>
          <w:rStyle w:val="CommentReference"/>
        </w:rPr>
        <w:annotationRef/>
      </w:r>
      <w:r>
        <w:t>Step description needed</w:t>
      </w:r>
    </w:p>
  </w:comment>
  <w:comment w:id="755" w:author="Jeb Pavleas" w:date="2021-04-10T07:04:00Z" w:initials="JP">
    <w:p w14:paraId="6F062916" w14:textId="25F0D020" w:rsidR="00F50A88" w:rsidRDefault="00F50A88">
      <w:pPr>
        <w:pStyle w:val="CommentText"/>
      </w:pPr>
      <w:r>
        <w:rPr>
          <w:rStyle w:val="CommentReference"/>
        </w:rPr>
        <w:annotationRef/>
      </w:r>
      <w:r>
        <w:t>Step description needed</w:t>
      </w:r>
    </w:p>
  </w:comment>
  <w:comment w:id="761" w:author="Jeb Pavleas" w:date="2021-04-10T07:04:00Z" w:initials="JP">
    <w:p w14:paraId="668E1000" w14:textId="3416ED57" w:rsidR="00F50A88" w:rsidRDefault="00F50A88">
      <w:pPr>
        <w:pStyle w:val="CommentText"/>
      </w:pPr>
      <w:r>
        <w:rPr>
          <w:rStyle w:val="CommentReference"/>
        </w:rPr>
        <w:annotationRef/>
      </w:r>
      <w:r>
        <w:t>Step description needed</w:t>
      </w:r>
    </w:p>
  </w:comment>
  <w:comment w:id="768" w:author="Jeb Pavleas" w:date="2021-04-10T07:04:00Z" w:initials="JP">
    <w:p w14:paraId="77AF9BE3" w14:textId="399B5370" w:rsidR="00F50A88" w:rsidRDefault="00F50A88">
      <w:pPr>
        <w:pStyle w:val="CommentText"/>
      </w:pPr>
      <w:r>
        <w:rPr>
          <w:rStyle w:val="CommentReference"/>
        </w:rPr>
        <w:annotationRef/>
      </w:r>
      <w:r>
        <w:t>Step description needed</w:t>
      </w:r>
    </w:p>
  </w:comment>
  <w:comment w:id="773" w:author="Jeb Pavleas" w:date="2021-04-10T07:03:00Z" w:initials="JP">
    <w:p w14:paraId="3622A6F8" w14:textId="55DB4EAA" w:rsidR="00F50A88" w:rsidRDefault="00F50A88">
      <w:pPr>
        <w:pStyle w:val="CommentText"/>
      </w:pPr>
      <w:r>
        <w:rPr>
          <w:rStyle w:val="CommentReference"/>
        </w:rPr>
        <w:annotationRef/>
      </w:r>
      <w:r>
        <w:t>Step description needed</w:t>
      </w:r>
    </w:p>
  </w:comment>
  <w:comment w:id="791" w:author="Jeb Pavleas" w:date="2021-04-10T07:14:00Z" w:initials="JP">
    <w:p w14:paraId="1B88AAA7" w14:textId="1666DABF" w:rsidR="00F50A88" w:rsidRDefault="00F50A88">
      <w:pPr>
        <w:pStyle w:val="CommentText"/>
      </w:pPr>
      <w:r>
        <w:rPr>
          <w:rStyle w:val="CommentReference"/>
        </w:rPr>
        <w:annotationRef/>
      </w:r>
      <w:r>
        <w:t>Needs extra description to clarify to readers unfamiliar with locks.</w:t>
      </w:r>
    </w:p>
  </w:comment>
  <w:comment w:id="822" w:author="Jeb Pavleas" w:date="2021-04-10T07:03:00Z" w:initials="JP">
    <w:p w14:paraId="70F596D8" w14:textId="2200FA68" w:rsidR="00F50A88" w:rsidRDefault="00F50A88">
      <w:pPr>
        <w:pStyle w:val="CommentText"/>
      </w:pPr>
      <w:r>
        <w:rPr>
          <w:rStyle w:val="CommentReference"/>
        </w:rPr>
        <w:annotationRef/>
      </w:r>
      <w:r>
        <w:t>Step description needed</w:t>
      </w:r>
    </w:p>
  </w:comment>
  <w:comment w:id="876" w:author="Jeb Pavleas" w:date="2021-04-10T07:03:00Z" w:initials="JP">
    <w:p w14:paraId="6B6EC92F" w14:textId="04DE36EE" w:rsidR="00F50A88" w:rsidRDefault="00F50A88">
      <w:pPr>
        <w:pStyle w:val="CommentText"/>
      </w:pPr>
      <w:r>
        <w:rPr>
          <w:rStyle w:val="CommentReference"/>
        </w:rPr>
        <w:annotationRef/>
      </w:r>
      <w:r>
        <w:t>Step description needed</w:t>
      </w:r>
    </w:p>
  </w:comment>
  <w:comment w:id="892" w:author="Jeb Pavleas" w:date="2021-04-10T07:03:00Z" w:initials="JP">
    <w:p w14:paraId="565A477C" w14:textId="0AE47A88" w:rsidR="00F50A88" w:rsidRDefault="00F50A88">
      <w:pPr>
        <w:pStyle w:val="CommentText"/>
      </w:pPr>
      <w:r>
        <w:rPr>
          <w:rStyle w:val="CommentReference"/>
        </w:rPr>
        <w:annotationRef/>
      </w:r>
      <w:r>
        <w:t>Step description needed</w:t>
      </w:r>
    </w:p>
  </w:comment>
  <w:comment w:id="897" w:author="Jeb Pavleas" w:date="2021-04-10T07:16:00Z" w:initials="JP">
    <w:p w14:paraId="02E281CB" w14:textId="37C754DB" w:rsidR="00F50A88" w:rsidRDefault="00F50A88">
      <w:pPr>
        <w:pStyle w:val="CommentText"/>
      </w:pPr>
      <w:r>
        <w:rPr>
          <w:rStyle w:val="CommentReference"/>
        </w:rPr>
        <w:annotationRef/>
      </w:r>
      <w:r>
        <w:t>Extended functionality from map for text resources. Let reader know why and potential future use for other resources.</w:t>
      </w:r>
    </w:p>
  </w:comment>
  <w:comment w:id="903" w:author="Jeb Pavleas" w:date="2021-04-10T07:03:00Z" w:initials="JP">
    <w:p w14:paraId="4F616B27" w14:textId="4EBC68FF" w:rsidR="00F50A88" w:rsidRDefault="00F50A88">
      <w:pPr>
        <w:pStyle w:val="CommentText"/>
      </w:pPr>
      <w:r>
        <w:rPr>
          <w:rStyle w:val="CommentReference"/>
        </w:rPr>
        <w:annotationRef/>
      </w:r>
      <w:r>
        <w:t>Step description needed</w:t>
      </w:r>
    </w:p>
  </w:comment>
  <w:comment w:id="917" w:author="Jeb Pavleas" w:date="2021-04-10T07:03:00Z" w:initials="JP">
    <w:p w14:paraId="2E553E4B" w14:textId="164D596B" w:rsidR="00F50A88" w:rsidRDefault="00F50A88">
      <w:pPr>
        <w:pStyle w:val="CommentText"/>
      </w:pPr>
      <w:r>
        <w:rPr>
          <w:rStyle w:val="CommentReference"/>
        </w:rPr>
        <w:annotationRef/>
      </w:r>
      <w:r>
        <w:t>Step description needed</w:t>
      </w:r>
    </w:p>
  </w:comment>
  <w:comment w:id="919" w:author="Jeb Pavleas" w:date="2021-04-10T07:03:00Z" w:initials="JP">
    <w:p w14:paraId="399F4D24" w14:textId="670E6568" w:rsidR="00F50A88" w:rsidRDefault="00F50A88">
      <w:pPr>
        <w:pStyle w:val="CommentText"/>
      </w:pPr>
      <w:r>
        <w:rPr>
          <w:rStyle w:val="CommentReference"/>
        </w:rPr>
        <w:annotationRef/>
      </w:r>
      <w:r w:rsidRPr="006A0F2B">
        <w:t>Step description needed</w:t>
      </w:r>
    </w:p>
  </w:comment>
  <w:comment w:id="929" w:author="Jeb Pavleas" w:date="2021-04-10T07:03:00Z" w:initials="JP">
    <w:p w14:paraId="353251E7" w14:textId="77DB7834" w:rsidR="00F50A88" w:rsidRDefault="00F50A88">
      <w:pPr>
        <w:pStyle w:val="CommentText"/>
      </w:pPr>
      <w:r>
        <w:rPr>
          <w:rStyle w:val="CommentReference"/>
        </w:rPr>
        <w:annotationRef/>
      </w:r>
      <w:r w:rsidRPr="006A0F2B">
        <w:t>Step description needed</w:t>
      </w:r>
    </w:p>
  </w:comment>
  <w:comment w:id="1033" w:author="Jeb Pavleas" w:date="2021-04-10T07:02:00Z" w:initials="JP">
    <w:p w14:paraId="40294B24" w14:textId="246312BD" w:rsidR="00F50A88" w:rsidRDefault="00F50A88">
      <w:pPr>
        <w:pStyle w:val="CommentText"/>
      </w:pPr>
      <w:r>
        <w:rPr>
          <w:rStyle w:val="CommentReference"/>
        </w:rPr>
        <w:annotationRef/>
      </w:r>
      <w:r>
        <w:t>Step description needed</w:t>
      </w:r>
    </w:p>
  </w:comment>
  <w:comment w:id="1054" w:author="Jeb Pavleas" w:date="2021-04-10T04:49:00Z" w:initials="JP">
    <w:p w14:paraId="11123F49" w14:textId="1065470F" w:rsidR="00F50A88" w:rsidRDefault="00F50A88">
      <w:pPr>
        <w:pStyle w:val="CommentText"/>
      </w:pPr>
      <w:bookmarkStart w:id="1055" w:name="_Hlk68922657"/>
      <w:r>
        <w:rPr>
          <w:rStyle w:val="CommentReference"/>
        </w:rPr>
        <w:annotationRef/>
      </w:r>
      <w:r>
        <w:t>Are these purposely different from 4.2?</w:t>
      </w:r>
    </w:p>
    <w:bookmarkEnd w:id="1055"/>
  </w:comment>
  <w:comment w:id="1077" w:author="Jeb Pavleas" w:date="2021-04-10T04:50:00Z" w:initials="JP">
    <w:p w14:paraId="4A6C3B03" w14:textId="65F5E544" w:rsidR="00F50A88" w:rsidRDefault="00F50A88">
      <w:pPr>
        <w:pStyle w:val="CommentText"/>
      </w:pPr>
      <w:r>
        <w:rPr>
          <w:rStyle w:val="CommentReference"/>
        </w:rPr>
        <w:annotationRef/>
      </w:r>
      <w:r w:rsidRPr="00FF686B">
        <w:t>Are these purposely different from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476E9C" w15:done="0"/>
  <w15:commentEx w15:paraId="21BC48CF" w15:done="0"/>
  <w15:commentEx w15:paraId="04EA59ED" w15:done="0"/>
  <w15:commentEx w15:paraId="4E3B92B8" w15:done="0"/>
  <w15:commentEx w15:paraId="15E53C94" w15:done="0"/>
  <w15:commentEx w15:paraId="7AE2ABCA" w15:done="0"/>
  <w15:commentEx w15:paraId="1C947E35" w15:paraIdParent="7AE2ABCA" w15:done="0"/>
  <w15:commentEx w15:paraId="739A84C0" w15:done="0"/>
  <w15:commentEx w15:paraId="3CD3FA54" w15:done="0"/>
  <w15:commentEx w15:paraId="7ECB29AF" w15:paraIdParent="3CD3FA54" w15:done="0"/>
  <w15:commentEx w15:paraId="7961DBDC" w15:done="0"/>
  <w15:commentEx w15:paraId="260F730C" w15:done="0"/>
  <w15:commentEx w15:paraId="58423FC4" w15:done="0"/>
  <w15:commentEx w15:paraId="7AC5A39F" w15:done="0"/>
  <w15:commentEx w15:paraId="41A2FE23" w15:done="0"/>
  <w15:commentEx w15:paraId="05D9C09A" w15:done="0"/>
  <w15:commentEx w15:paraId="58506D78" w15:done="0"/>
  <w15:commentEx w15:paraId="0A556673" w15:done="0"/>
  <w15:commentEx w15:paraId="6F062916" w15:done="0"/>
  <w15:commentEx w15:paraId="668E1000" w15:done="0"/>
  <w15:commentEx w15:paraId="77AF9BE3" w15:done="0"/>
  <w15:commentEx w15:paraId="3622A6F8" w15:done="0"/>
  <w15:commentEx w15:paraId="1B88AAA7" w15:done="0"/>
  <w15:commentEx w15:paraId="70F596D8" w15:done="0"/>
  <w15:commentEx w15:paraId="6B6EC92F" w15:done="0"/>
  <w15:commentEx w15:paraId="565A477C" w15:done="0"/>
  <w15:commentEx w15:paraId="02E281CB" w15:done="0"/>
  <w15:commentEx w15:paraId="4F616B27" w15:done="0"/>
  <w15:commentEx w15:paraId="2E553E4B" w15:done="0"/>
  <w15:commentEx w15:paraId="399F4D24" w15:done="0"/>
  <w15:commentEx w15:paraId="353251E7" w15:done="0"/>
  <w15:commentEx w15:paraId="40294B24" w15:done="0"/>
  <w15:commentEx w15:paraId="11123F49" w15:done="0"/>
  <w15:commentEx w15:paraId="4A6C3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29BA" w16cex:dateUtc="2021-04-05T13:16:00Z"/>
  <w16cex:commentExtensible w16cex:durableId="2415134B" w16cex:dateUtc="2021-04-05T11:40:00Z"/>
  <w16cex:commentExtensible w16cex:durableId="241529CE" w16cex:dateUtc="2021-04-05T13:16:00Z"/>
  <w16cex:commentExtensible w16cex:durableId="24152919" w16cex:dateUtc="2021-04-05T13:13:00Z"/>
  <w16cex:commentExtensible w16cex:durableId="24153049" w16cex:dateUtc="2021-04-05T13:44:00Z"/>
  <w16cex:commentExtensible w16cex:durableId="241BC2A1" w16cex:dateUtc="2021-04-10T13:22:00Z"/>
  <w16cex:commentExtensible w16cex:durableId="241BCC84" w16cex:dateUtc="2021-04-10T14:04:00Z"/>
  <w16cex:commentExtensible w16cex:durableId="241BCE79" w16cex:dateUtc="2021-04-10T14:12:00Z"/>
  <w16cex:commentExtensible w16cex:durableId="241BCC7E" w16cex:dateUtc="2021-04-10T14:04:00Z"/>
  <w16cex:commentExtensible w16cex:durableId="241BCC7A" w16cex:dateUtc="2021-04-10T14:04:00Z"/>
  <w16cex:commentExtensible w16cex:durableId="241BCC76" w16cex:dateUtc="2021-04-10T14:04:00Z"/>
  <w16cex:commentExtensible w16cex:durableId="241BCEAE" w16cex:dateUtc="2021-04-10T14:13:00Z"/>
  <w16cex:commentExtensible w16cex:durableId="241BCC6E" w16cex:dateUtc="2021-04-10T14:04:00Z"/>
  <w16cex:commentExtensible w16cex:durableId="241BCC66" w16cex:dateUtc="2021-04-10T14:04:00Z"/>
  <w16cex:commentExtensible w16cex:durableId="241BCC63" w16cex:dateUtc="2021-04-10T14:04:00Z"/>
  <w16cex:commentExtensible w16cex:durableId="241BCC5F" w16cex:dateUtc="2021-04-10T14:03:00Z"/>
  <w16cex:commentExtensible w16cex:durableId="241BCEE1" w16cex:dateUtc="2021-04-10T14:14:00Z"/>
  <w16cex:commentExtensible w16cex:durableId="241BCC56" w16cex:dateUtc="2021-04-10T14:03:00Z"/>
  <w16cex:commentExtensible w16cex:durableId="241BCC4D" w16cex:dateUtc="2021-04-10T14:03:00Z"/>
  <w16cex:commentExtensible w16cex:durableId="241BCC49" w16cex:dateUtc="2021-04-10T14:03:00Z"/>
  <w16cex:commentExtensible w16cex:durableId="241BCF30" w16cex:dateUtc="2021-04-10T14:16:00Z"/>
  <w16cex:commentExtensible w16cex:durableId="241BCC45" w16cex:dateUtc="2021-04-10T14:03:00Z"/>
  <w16cex:commentExtensible w16cex:durableId="241BCC3F" w16cex:dateUtc="2021-04-10T14:03:00Z"/>
  <w16cex:commentExtensible w16cex:durableId="241BCC36" w16cex:dateUtc="2021-04-10T14:03:00Z"/>
  <w16cex:commentExtensible w16cex:durableId="241BCC2E" w16cex:dateUtc="2021-04-10T14:03:00Z"/>
  <w16cex:commentExtensible w16cex:durableId="241BCC0F" w16cex:dateUtc="2021-04-10T14:02:00Z"/>
  <w16cex:commentExtensible w16cex:durableId="241BACEC" w16cex:dateUtc="2021-04-10T11:49:00Z"/>
  <w16cex:commentExtensible w16cex:durableId="241BAD1F" w16cex:dateUtc="2021-04-10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76E9C" w16cid:durableId="241D4CC4"/>
  <w16cid:commentId w16cid:paraId="21BC48CF" w16cid:durableId="241529BA"/>
  <w16cid:commentId w16cid:paraId="04EA59ED" w16cid:durableId="2415134B"/>
  <w16cid:commentId w16cid:paraId="4E3B92B8" w16cid:durableId="241D4D5E"/>
  <w16cid:commentId w16cid:paraId="15E53C94" w16cid:durableId="241529CE"/>
  <w16cid:commentId w16cid:paraId="7AE2ABCA" w16cid:durableId="24152919"/>
  <w16cid:commentId w16cid:paraId="1C947E35" w16cid:durableId="241D586F"/>
  <w16cid:commentId w16cid:paraId="739A84C0" w16cid:durableId="24153049"/>
  <w16cid:commentId w16cid:paraId="3CD3FA54" w16cid:durableId="241BC2A1"/>
  <w16cid:commentId w16cid:paraId="7ECB29AF" w16cid:durableId="241D5DAF"/>
  <w16cid:commentId w16cid:paraId="7961DBDC" w16cid:durableId="241BCC84"/>
  <w16cid:commentId w16cid:paraId="260F730C" w16cid:durableId="241BCE79"/>
  <w16cid:commentId w16cid:paraId="58423FC4" w16cid:durableId="241BCC7E"/>
  <w16cid:commentId w16cid:paraId="7AC5A39F" w16cid:durableId="241BCC7A"/>
  <w16cid:commentId w16cid:paraId="05D9C09A" w16cid:durableId="241BCC76"/>
  <w16cid:commentId w16cid:paraId="58506D78" w16cid:durableId="241BCEAE"/>
  <w16cid:commentId w16cid:paraId="0A556673" w16cid:durableId="241DA1D6"/>
  <w16cid:commentId w16cid:paraId="6F062916" w16cid:durableId="241BCC6E"/>
  <w16cid:commentId w16cid:paraId="668E1000" w16cid:durableId="241BCC66"/>
  <w16cid:commentId w16cid:paraId="77AF9BE3" w16cid:durableId="241BCC63"/>
  <w16cid:commentId w16cid:paraId="3622A6F8" w16cid:durableId="241BCC5F"/>
  <w16cid:commentId w16cid:paraId="1B88AAA7" w16cid:durableId="241BCEE1"/>
  <w16cid:commentId w16cid:paraId="70F596D8" w16cid:durableId="241BCC56"/>
  <w16cid:commentId w16cid:paraId="6B6EC92F" w16cid:durableId="241BCC4D"/>
  <w16cid:commentId w16cid:paraId="565A477C" w16cid:durableId="241BCC49"/>
  <w16cid:commentId w16cid:paraId="02E281CB" w16cid:durableId="241BCF30"/>
  <w16cid:commentId w16cid:paraId="4F616B27" w16cid:durableId="241BCC45"/>
  <w16cid:commentId w16cid:paraId="2E553E4B" w16cid:durableId="241BCC3F"/>
  <w16cid:commentId w16cid:paraId="399F4D24" w16cid:durableId="241BCC36"/>
  <w16cid:commentId w16cid:paraId="353251E7" w16cid:durableId="241BCC2E"/>
  <w16cid:commentId w16cid:paraId="40294B24" w16cid:durableId="241BCC0F"/>
  <w16cid:commentId w16cid:paraId="11123F49" w16cid:durableId="241BACEC"/>
  <w16cid:commentId w16cid:paraId="4A6C3B03" w16cid:durableId="241BAD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E6D35" w14:textId="77777777" w:rsidR="00456CE9" w:rsidRDefault="00456CE9" w:rsidP="000C758C">
      <w:pPr>
        <w:spacing w:after="0" w:line="240" w:lineRule="auto"/>
      </w:pPr>
      <w:r>
        <w:separator/>
      </w:r>
    </w:p>
  </w:endnote>
  <w:endnote w:type="continuationSeparator" w:id="0">
    <w:p w14:paraId="72A32A45" w14:textId="77777777" w:rsidR="00456CE9" w:rsidRDefault="00456CE9"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Verdana Pro Cond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F50A88" w:rsidRPr="00222F70" w:rsidRDefault="00F50A88">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F50A88" w:rsidRPr="00222F70" w:rsidRDefault="00F50A88"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F50A88" w:rsidRDefault="00F50A88"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58E1E" w14:textId="77777777" w:rsidR="00456CE9" w:rsidRDefault="00456CE9" w:rsidP="000C758C">
      <w:pPr>
        <w:spacing w:after="0" w:line="240" w:lineRule="auto"/>
      </w:pPr>
      <w:r>
        <w:separator/>
      </w:r>
    </w:p>
  </w:footnote>
  <w:footnote w:type="continuationSeparator" w:id="0">
    <w:p w14:paraId="6E2FCAF5" w14:textId="77777777" w:rsidR="00456CE9" w:rsidRDefault="00456CE9"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F50A88" w:rsidRPr="003C7D0E" w:rsidRDefault="00F50A88"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2655805D" w:rsidR="00F50A88" w:rsidRPr="002A45BE" w:rsidRDefault="00F50A88" w:rsidP="00B9323D">
    <w:pPr>
      <w:pStyle w:val="Header"/>
      <w:ind w:left="-450"/>
      <w:jc w:val="right"/>
      <w:rPr>
        <w:sz w:val="16"/>
        <w:szCs w:val="16"/>
      </w:rPr>
    </w:pPr>
    <w:r>
      <w:t xml:space="preserve">CHAPTER </w:t>
    </w:r>
    <w:del w:id="1140" w:author="Kelvin Sung" w:date="2021-04-11T10:18:00Z">
      <w:r w:rsidRPr="00225E9A" w:rsidDel="002C1F7C">
        <w:delText>1</w:delText>
      </w:r>
      <w:r w:rsidDel="002C1F7C">
        <w:rPr>
          <w:color w:val="BFBFBF"/>
          <w:szCs w:val="16"/>
        </w:rPr>
        <w:delText xml:space="preserve"> </w:delText>
      </w:r>
    </w:del>
    <w:ins w:id="1141" w:author="Kelvin Sung" w:date="2021-04-11T10:18:00Z">
      <w:r>
        <w:t>4</w:t>
      </w:r>
      <w:r>
        <w:rPr>
          <w:color w:val="BFBFBF"/>
          <w:szCs w:val="16"/>
        </w:rPr>
        <w:t xml:space="preserve"> </w:t>
      </w:r>
    </w:ins>
    <w:r w:rsidRPr="00EB773D">
      <w:rPr>
        <w:rStyle w:val="GrayDingbat"/>
      </w:rPr>
      <w:t></w:t>
    </w:r>
    <w:r>
      <w:rPr>
        <w:color w:val="BFBFBF"/>
        <w:sz w:val="16"/>
        <w:szCs w:val="16"/>
      </w:rPr>
      <w:t xml:space="preserve"> </w:t>
    </w:r>
    <w:del w:id="1142" w:author="Kelvin Sung" w:date="2021-04-11T10:18:00Z">
      <w:r w:rsidDel="002C1F7C">
        <w:delText>AUTHOR GUIDE FOR</w:delText>
      </w:r>
      <w:r w:rsidRPr="00225E9A" w:rsidDel="002C1F7C">
        <w:delText xml:space="preserve"> 7.5 x 9.25 S</w:delText>
      </w:r>
      <w:r w:rsidDel="002C1F7C">
        <w:delText>TANDARD</w:delText>
      </w:r>
    </w:del>
    <w:ins w:id="1143" w:author="Kelvin Sung" w:date="2021-04-11T10:18:00Z">
      <w:r>
        <w:t>Implementing Common Components of Video Games</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F50A88" w:rsidRDefault="00F50A88"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C4E67"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F50A88" w:rsidRPr="00B44665" w:rsidRDefault="00F50A88"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4BBE36D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2052E"/>
    <w:rsid w:val="00021D86"/>
    <w:rsid w:val="0002523D"/>
    <w:rsid w:val="00062E30"/>
    <w:rsid w:val="00063080"/>
    <w:rsid w:val="00066060"/>
    <w:rsid w:val="0007378F"/>
    <w:rsid w:val="00077D22"/>
    <w:rsid w:val="000830F4"/>
    <w:rsid w:val="00095BF1"/>
    <w:rsid w:val="000C0041"/>
    <w:rsid w:val="000C6ADF"/>
    <w:rsid w:val="000C758C"/>
    <w:rsid w:val="00104EC4"/>
    <w:rsid w:val="00111EFA"/>
    <w:rsid w:val="00112625"/>
    <w:rsid w:val="00121257"/>
    <w:rsid w:val="00131AC9"/>
    <w:rsid w:val="0014067B"/>
    <w:rsid w:val="00142E59"/>
    <w:rsid w:val="00170356"/>
    <w:rsid w:val="00172DBF"/>
    <w:rsid w:val="001824F2"/>
    <w:rsid w:val="0018775A"/>
    <w:rsid w:val="0019227E"/>
    <w:rsid w:val="0019230F"/>
    <w:rsid w:val="00196AB0"/>
    <w:rsid w:val="0019743C"/>
    <w:rsid w:val="001A7A0C"/>
    <w:rsid w:val="001C2344"/>
    <w:rsid w:val="001C6ACF"/>
    <w:rsid w:val="002005FC"/>
    <w:rsid w:val="00211172"/>
    <w:rsid w:val="00215545"/>
    <w:rsid w:val="00227B3C"/>
    <w:rsid w:val="00234A93"/>
    <w:rsid w:val="00244BC7"/>
    <w:rsid w:val="00245F3F"/>
    <w:rsid w:val="0024759B"/>
    <w:rsid w:val="00267D15"/>
    <w:rsid w:val="00270B07"/>
    <w:rsid w:val="002711B4"/>
    <w:rsid w:val="00271933"/>
    <w:rsid w:val="00273EAA"/>
    <w:rsid w:val="00291664"/>
    <w:rsid w:val="002B4FBD"/>
    <w:rsid w:val="002B58A1"/>
    <w:rsid w:val="002C006F"/>
    <w:rsid w:val="002C1F7C"/>
    <w:rsid w:val="002C2CAB"/>
    <w:rsid w:val="002E076D"/>
    <w:rsid w:val="002E1BDD"/>
    <w:rsid w:val="002F599E"/>
    <w:rsid w:val="00302E67"/>
    <w:rsid w:val="00334A41"/>
    <w:rsid w:val="00337FC8"/>
    <w:rsid w:val="00365D05"/>
    <w:rsid w:val="003679BD"/>
    <w:rsid w:val="003866FD"/>
    <w:rsid w:val="003A3B2D"/>
    <w:rsid w:val="003A5B87"/>
    <w:rsid w:val="003C3528"/>
    <w:rsid w:val="003C47A8"/>
    <w:rsid w:val="003D515C"/>
    <w:rsid w:val="003F2ADF"/>
    <w:rsid w:val="004046D2"/>
    <w:rsid w:val="004107D9"/>
    <w:rsid w:val="004204B4"/>
    <w:rsid w:val="004231C2"/>
    <w:rsid w:val="004329B4"/>
    <w:rsid w:val="004447E9"/>
    <w:rsid w:val="00444DAA"/>
    <w:rsid w:val="00456CE9"/>
    <w:rsid w:val="004617F9"/>
    <w:rsid w:val="00462CCE"/>
    <w:rsid w:val="004667A9"/>
    <w:rsid w:val="00467232"/>
    <w:rsid w:val="004B17C4"/>
    <w:rsid w:val="004B444D"/>
    <w:rsid w:val="004C3E4E"/>
    <w:rsid w:val="004C46A6"/>
    <w:rsid w:val="004E4AB4"/>
    <w:rsid w:val="005320CD"/>
    <w:rsid w:val="00533223"/>
    <w:rsid w:val="00560D34"/>
    <w:rsid w:val="005616A4"/>
    <w:rsid w:val="00592D9B"/>
    <w:rsid w:val="005A62D7"/>
    <w:rsid w:val="005C1C1E"/>
    <w:rsid w:val="005D0417"/>
    <w:rsid w:val="005D0D3D"/>
    <w:rsid w:val="005D426E"/>
    <w:rsid w:val="005E19DF"/>
    <w:rsid w:val="005E4C5D"/>
    <w:rsid w:val="006042CD"/>
    <w:rsid w:val="00605130"/>
    <w:rsid w:val="00606268"/>
    <w:rsid w:val="00621024"/>
    <w:rsid w:val="006258BB"/>
    <w:rsid w:val="006529A2"/>
    <w:rsid w:val="006869C7"/>
    <w:rsid w:val="006A0F2B"/>
    <w:rsid w:val="006B1942"/>
    <w:rsid w:val="006C25FC"/>
    <w:rsid w:val="006C73AE"/>
    <w:rsid w:val="006D172A"/>
    <w:rsid w:val="006D7CE6"/>
    <w:rsid w:val="007109E7"/>
    <w:rsid w:val="007254A9"/>
    <w:rsid w:val="00746E60"/>
    <w:rsid w:val="0076062D"/>
    <w:rsid w:val="00765DEC"/>
    <w:rsid w:val="00777EB1"/>
    <w:rsid w:val="007826B9"/>
    <w:rsid w:val="00782A6A"/>
    <w:rsid w:val="007B7B4C"/>
    <w:rsid w:val="007D7AB8"/>
    <w:rsid w:val="007F3D20"/>
    <w:rsid w:val="007F4787"/>
    <w:rsid w:val="0082587C"/>
    <w:rsid w:val="00826AE3"/>
    <w:rsid w:val="008469F9"/>
    <w:rsid w:val="00867580"/>
    <w:rsid w:val="00870193"/>
    <w:rsid w:val="008904F8"/>
    <w:rsid w:val="008A3F7E"/>
    <w:rsid w:val="008C05A5"/>
    <w:rsid w:val="008C06D2"/>
    <w:rsid w:val="008C45C1"/>
    <w:rsid w:val="008D73C8"/>
    <w:rsid w:val="008E0027"/>
    <w:rsid w:val="008E0DEF"/>
    <w:rsid w:val="008E401F"/>
    <w:rsid w:val="008E45AF"/>
    <w:rsid w:val="008E7FCF"/>
    <w:rsid w:val="008F2599"/>
    <w:rsid w:val="00910551"/>
    <w:rsid w:val="009139C2"/>
    <w:rsid w:val="00920D12"/>
    <w:rsid w:val="00924A6F"/>
    <w:rsid w:val="00933B1F"/>
    <w:rsid w:val="00981BC0"/>
    <w:rsid w:val="0098354D"/>
    <w:rsid w:val="009C1A4E"/>
    <w:rsid w:val="009D6400"/>
    <w:rsid w:val="009E51CF"/>
    <w:rsid w:val="00A1090C"/>
    <w:rsid w:val="00A221B9"/>
    <w:rsid w:val="00A30533"/>
    <w:rsid w:val="00A32738"/>
    <w:rsid w:val="00A34BE2"/>
    <w:rsid w:val="00A5189F"/>
    <w:rsid w:val="00A53252"/>
    <w:rsid w:val="00A6316D"/>
    <w:rsid w:val="00A878D1"/>
    <w:rsid w:val="00A97273"/>
    <w:rsid w:val="00AA4F58"/>
    <w:rsid w:val="00AB7062"/>
    <w:rsid w:val="00AC184A"/>
    <w:rsid w:val="00AD0E06"/>
    <w:rsid w:val="00AE31F9"/>
    <w:rsid w:val="00AE634A"/>
    <w:rsid w:val="00AF193F"/>
    <w:rsid w:val="00AF4722"/>
    <w:rsid w:val="00AF540A"/>
    <w:rsid w:val="00B21E1E"/>
    <w:rsid w:val="00B43676"/>
    <w:rsid w:val="00B46231"/>
    <w:rsid w:val="00B704BD"/>
    <w:rsid w:val="00B73A09"/>
    <w:rsid w:val="00B829BC"/>
    <w:rsid w:val="00B85A86"/>
    <w:rsid w:val="00B91E34"/>
    <w:rsid w:val="00B92D9D"/>
    <w:rsid w:val="00B9323D"/>
    <w:rsid w:val="00B95C97"/>
    <w:rsid w:val="00B96DCA"/>
    <w:rsid w:val="00BA0F28"/>
    <w:rsid w:val="00BA3298"/>
    <w:rsid w:val="00BC25D9"/>
    <w:rsid w:val="00BD1CD7"/>
    <w:rsid w:val="00BD6A3A"/>
    <w:rsid w:val="00BE366C"/>
    <w:rsid w:val="00BF3C4D"/>
    <w:rsid w:val="00BF439F"/>
    <w:rsid w:val="00BF4431"/>
    <w:rsid w:val="00BF5CB9"/>
    <w:rsid w:val="00C12A48"/>
    <w:rsid w:val="00C31AF9"/>
    <w:rsid w:val="00C31E50"/>
    <w:rsid w:val="00C32C50"/>
    <w:rsid w:val="00C63749"/>
    <w:rsid w:val="00C64B51"/>
    <w:rsid w:val="00C7187F"/>
    <w:rsid w:val="00C90175"/>
    <w:rsid w:val="00CD350D"/>
    <w:rsid w:val="00CD4FF6"/>
    <w:rsid w:val="00D04E31"/>
    <w:rsid w:val="00D41A64"/>
    <w:rsid w:val="00D50947"/>
    <w:rsid w:val="00D54D65"/>
    <w:rsid w:val="00D66A00"/>
    <w:rsid w:val="00D71D7D"/>
    <w:rsid w:val="00D811A9"/>
    <w:rsid w:val="00D8445E"/>
    <w:rsid w:val="00D86541"/>
    <w:rsid w:val="00DA0F0B"/>
    <w:rsid w:val="00DA78C6"/>
    <w:rsid w:val="00DB3A4E"/>
    <w:rsid w:val="00DC1896"/>
    <w:rsid w:val="00DE0AB7"/>
    <w:rsid w:val="00E06F76"/>
    <w:rsid w:val="00E46F5F"/>
    <w:rsid w:val="00E525B7"/>
    <w:rsid w:val="00E6036F"/>
    <w:rsid w:val="00E71DA3"/>
    <w:rsid w:val="00E80754"/>
    <w:rsid w:val="00E9489A"/>
    <w:rsid w:val="00EA496D"/>
    <w:rsid w:val="00EA6194"/>
    <w:rsid w:val="00EB2727"/>
    <w:rsid w:val="00F000A0"/>
    <w:rsid w:val="00F216AC"/>
    <w:rsid w:val="00F2631A"/>
    <w:rsid w:val="00F279D4"/>
    <w:rsid w:val="00F27E14"/>
    <w:rsid w:val="00F310FF"/>
    <w:rsid w:val="00F40B10"/>
    <w:rsid w:val="00F457D1"/>
    <w:rsid w:val="00F50A88"/>
    <w:rsid w:val="00F51BE9"/>
    <w:rsid w:val="00F70D3B"/>
    <w:rsid w:val="00F871AB"/>
    <w:rsid w:val="00F91610"/>
    <w:rsid w:val="00F9207A"/>
    <w:rsid w:val="00FB38A7"/>
    <w:rsid w:val="00FC6246"/>
    <w:rsid w:val="00FD1461"/>
    <w:rsid w:val="00FD163F"/>
    <w:rsid w:val="00FD7BD6"/>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extLst>
            <c:ext xmlns:c16="http://schemas.microsoft.com/office/drawing/2014/chart" uri="{C3380CC4-5D6E-409C-BE32-E72D297353CC}">
              <c16:uniqueId val="{00000000-35EC-4A45-80FB-6D37FCA2782A}"/>
            </c:ext>
          </c:extLst>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extLst>
            <c:ext xmlns:c16="http://schemas.microsoft.com/office/drawing/2014/chart" uri="{C3380CC4-5D6E-409C-BE32-E72D297353CC}">
              <c16:uniqueId val="{00000001-35EC-4A45-80FB-6D37FCA2782A}"/>
            </c:ext>
          </c:extLst>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39923-4FAA-46BE-A863-A810BACC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28</Pages>
  <Words>7607</Words>
  <Characters>43365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149</cp:revision>
  <dcterms:created xsi:type="dcterms:W3CDTF">2021-04-05T14:07:00Z</dcterms:created>
  <dcterms:modified xsi:type="dcterms:W3CDTF">2021-04-12T05:10:00Z</dcterms:modified>
</cp:coreProperties>
</file>