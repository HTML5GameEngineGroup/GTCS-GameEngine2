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59C38" w14:textId="4CCF076F" w:rsidR="000C758C" w:rsidRDefault="00153CC6" w:rsidP="000C758C">
      <w:pPr>
        <w:pStyle w:val="ChapterTitle"/>
        <w:tabs>
          <w:tab w:val="left" w:pos="1170"/>
        </w:tabs>
      </w:pPr>
      <w:r>
        <w:t>Simulating the World</w:t>
      </w:r>
      <w:r w:rsidR="00F2613B">
        <w:t xml:space="preserve"> with </w:t>
      </w:r>
      <w:proofErr w:type="spellStart"/>
      <w:r w:rsidR="00F2613B">
        <w:t>RigidShape</w:t>
      </w:r>
      <w:r w:rsidR="0047514A">
        <w:t>s</w:t>
      </w:r>
      <w:proofErr w:type="spellEnd"/>
    </w:p>
    <w:p w14:paraId="16A6D521" w14:textId="77777777" w:rsidR="00683157" w:rsidRPr="00683157" w:rsidRDefault="00683157" w:rsidP="00683157">
      <w:pPr>
        <w:pStyle w:val="BodyTextFirst"/>
      </w:pPr>
      <w:r w:rsidRPr="00683157">
        <w:t>After completing this chapter, you will be able to:</w:t>
      </w:r>
    </w:p>
    <w:p w14:paraId="090C1897" w14:textId="7FCE7BA7" w:rsidR="00E876CB" w:rsidRPr="00330305" w:rsidRDefault="00256B43" w:rsidP="00E876CB">
      <w:pPr>
        <w:pStyle w:val="Bullet"/>
      </w:pPr>
      <w:r>
        <w:t xml:space="preserve">Recognize </w:t>
      </w:r>
      <w:r w:rsidR="00E876CB" w:rsidRPr="00330305">
        <w:t xml:space="preserve">the significant computational </w:t>
      </w:r>
      <w:r>
        <w:t xml:space="preserve">complexity and </w:t>
      </w:r>
      <w:r w:rsidR="00E876CB" w:rsidRPr="00330305">
        <w:t xml:space="preserve">cost of </w:t>
      </w:r>
      <w:r w:rsidR="004F55DC">
        <w:t>simulating real-world physical interactions</w:t>
      </w:r>
    </w:p>
    <w:p w14:paraId="253F0ED2" w14:textId="7BEC6341" w:rsidR="00E876CB" w:rsidRDefault="00E876CB" w:rsidP="00683157">
      <w:pPr>
        <w:pStyle w:val="Bullet"/>
      </w:pPr>
      <w:r>
        <w:t xml:space="preserve">Understand </w:t>
      </w:r>
      <w:r w:rsidR="004E4CB0">
        <w:t xml:space="preserve">that </w:t>
      </w:r>
      <w:r w:rsidR="006043F9">
        <w:t xml:space="preserve">typical </w:t>
      </w:r>
      <w:r w:rsidR="004E4CB0">
        <w:t xml:space="preserve">game engine physics components </w:t>
      </w:r>
      <w:r>
        <w:t>approximate</w:t>
      </w:r>
      <w:r w:rsidR="004E4CB0">
        <w:t xml:space="preserve"> physical interaction </w:t>
      </w:r>
      <w:r w:rsidR="006043F9">
        <w:t xml:space="preserve">based on </w:t>
      </w:r>
      <w:r>
        <w:t xml:space="preserve">simple geometries </w:t>
      </w:r>
      <w:r w:rsidR="00256B43">
        <w:t xml:space="preserve">such as </w:t>
      </w:r>
      <w:r>
        <w:t>circles and rectangles</w:t>
      </w:r>
    </w:p>
    <w:p w14:paraId="1B0761FC" w14:textId="09AEACDF" w:rsidR="00E87E88" w:rsidRDefault="00E87E88" w:rsidP="00683157">
      <w:pPr>
        <w:pStyle w:val="Bullet"/>
      </w:pPr>
      <w:r>
        <w:t xml:space="preserve">Implement </w:t>
      </w:r>
      <w:r w:rsidR="00425D9F">
        <w:t xml:space="preserve">accurate </w:t>
      </w:r>
      <w:r>
        <w:t xml:space="preserve">collisions </w:t>
      </w:r>
      <w:r w:rsidR="004F55DC">
        <w:t xml:space="preserve">of </w:t>
      </w:r>
      <w:r>
        <w:t xml:space="preserve">circle and rectangular geometric shapes </w:t>
      </w:r>
    </w:p>
    <w:p w14:paraId="728DE37F" w14:textId="3D2A4E37" w:rsidR="00683157" w:rsidRDefault="00683157" w:rsidP="00683157">
      <w:pPr>
        <w:pStyle w:val="Bullet"/>
      </w:pPr>
      <w:r w:rsidRPr="00683157">
        <w:t>Approximate Newtonian motion formulation with Symplectic Euler Integration</w:t>
      </w:r>
    </w:p>
    <w:p w14:paraId="74B3F063" w14:textId="77777777" w:rsidR="0051382D" w:rsidRDefault="0051382D" w:rsidP="0051382D">
      <w:pPr>
        <w:pStyle w:val="Bullet"/>
      </w:pPr>
      <w:r w:rsidRPr="00683157">
        <w:t>Resolve interpenetrating collisions based on a numerically stable relaxation method</w:t>
      </w:r>
    </w:p>
    <w:p w14:paraId="282135A4" w14:textId="1740D879" w:rsidR="00683157" w:rsidRDefault="00256B43" w:rsidP="00F860B0">
      <w:pPr>
        <w:pStyle w:val="Bullet"/>
      </w:pPr>
      <w:r>
        <w:t xml:space="preserve">Compute and implement responses to collisions that resembles the </w:t>
      </w:r>
      <w:r w:rsidR="004F55DC">
        <w:t>behavior</w:t>
      </w:r>
      <w:r>
        <w:t xml:space="preserve"> of rigid bodies in the real-world</w:t>
      </w:r>
      <w:r w:rsidR="00683157">
        <w:t xml:space="preserve"> </w:t>
      </w:r>
    </w:p>
    <w:p w14:paraId="1D139252" w14:textId="56156B92" w:rsidR="00BE5643" w:rsidRDefault="00BE5643" w:rsidP="00BE5643">
      <w:pPr>
        <w:pStyle w:val="Heading1"/>
      </w:pPr>
      <w:r w:rsidRPr="00BE5643">
        <w:t>I</w:t>
      </w:r>
      <w:r w:rsidR="003D0486">
        <w:t>ntroduction</w:t>
      </w:r>
    </w:p>
    <w:p w14:paraId="6C098270" w14:textId="51EBF153" w:rsidR="00425D9F" w:rsidRDefault="009D41A4" w:rsidP="00920CDA">
      <w:pPr>
        <w:pStyle w:val="BodyTextFirst"/>
      </w:pPr>
      <w:r w:rsidRPr="009D41A4">
        <w:t>In game</w:t>
      </w:r>
      <w:r w:rsidR="004F55DC">
        <w:t xml:space="preserve"> engine</w:t>
      </w:r>
      <w:r w:rsidRPr="009D41A4">
        <w:t xml:space="preserve">s the functionality of simulating energy transfer is often referred to as physics, physics system, physics component, or, physics engine. </w:t>
      </w:r>
      <w:r w:rsidR="00C97371">
        <w:t xml:space="preserve">Game </w:t>
      </w:r>
      <w:r w:rsidR="00920CDA" w:rsidRPr="00B46CFA">
        <w:t>engine</w:t>
      </w:r>
      <w:r w:rsidR="00C97371">
        <w:t xml:space="preserve"> physics components</w:t>
      </w:r>
      <w:r w:rsidR="00920CDA" w:rsidRPr="00B46CFA">
        <w:t xml:space="preserve"> play an important </w:t>
      </w:r>
      <w:r w:rsidR="00590FEA">
        <w:t xml:space="preserve">role </w:t>
      </w:r>
      <w:r w:rsidR="00920CDA" w:rsidRPr="00B46CFA">
        <w:t xml:space="preserve">in many types of games. The range of topics within physics for games is broad and includes but is not limited to areas such as </w:t>
      </w:r>
      <w:r w:rsidR="0027590F" w:rsidRPr="00B46CFA">
        <w:t>rigid body</w:t>
      </w:r>
      <w:r w:rsidR="0027590F">
        <w:t>,</w:t>
      </w:r>
      <w:r w:rsidR="0027590F" w:rsidRPr="00B46CFA">
        <w:t xml:space="preserve"> </w:t>
      </w:r>
      <w:r w:rsidR="00920CDA" w:rsidRPr="00B46CFA">
        <w:t>soft</w:t>
      </w:r>
      <w:r w:rsidR="00994EDF">
        <w:t xml:space="preserve"> </w:t>
      </w:r>
      <w:r w:rsidR="00920CDA" w:rsidRPr="00B46CFA">
        <w:t xml:space="preserve">body, </w:t>
      </w:r>
      <w:r w:rsidR="0027590F" w:rsidRPr="00B46CFA">
        <w:t xml:space="preserve">fluid dynamics, </w:t>
      </w:r>
      <w:r w:rsidR="0027590F">
        <w:t xml:space="preserve">or </w:t>
      </w:r>
      <w:r w:rsidR="00920CDA" w:rsidRPr="00B46CFA">
        <w:t>vehicle physics.</w:t>
      </w:r>
      <w:r w:rsidR="00920CDA">
        <w:t xml:space="preserve"> </w:t>
      </w:r>
      <w:r w:rsidR="00425D9F" w:rsidRPr="00B46CFA">
        <w:t>A believable physic</w:t>
      </w:r>
      <w:r w:rsidR="004F55DC">
        <w:t>al</w:t>
      </w:r>
      <w:r w:rsidR="00425D9F" w:rsidRPr="00B46CFA">
        <w:t xml:space="preserve"> </w:t>
      </w:r>
      <w:r w:rsidR="003332C2">
        <w:t xml:space="preserve">behavior and interactions of </w:t>
      </w:r>
      <w:r w:rsidR="00425D9F" w:rsidRPr="00B46CFA">
        <w:t>game objects ha</w:t>
      </w:r>
      <w:r w:rsidR="004F55DC">
        <w:t>ve</w:t>
      </w:r>
      <w:r w:rsidR="00425D9F" w:rsidRPr="00B46CFA">
        <w:t xml:space="preserve"> become key element</w:t>
      </w:r>
      <w:r w:rsidR="003332C2">
        <w:t>s</w:t>
      </w:r>
      <w:r w:rsidR="00425D9F" w:rsidRPr="00B46CFA">
        <w:t xml:space="preserve"> of </w:t>
      </w:r>
      <w:r w:rsidR="00425D9F">
        <w:t>many</w:t>
      </w:r>
      <w:r w:rsidR="00425D9F" w:rsidRPr="00B46CFA">
        <w:t xml:space="preserve"> modern PC and console games</w:t>
      </w:r>
      <w:r w:rsidR="00425D9F">
        <w:t xml:space="preserve">, </w:t>
      </w:r>
      <w:r w:rsidR="006043F9">
        <w:t xml:space="preserve">and </w:t>
      </w:r>
      <w:r w:rsidR="00425D9F">
        <w:t>more recently,</w:t>
      </w:r>
      <w:r w:rsidR="00425D9F" w:rsidRPr="00B46CFA">
        <w:t xml:space="preserve"> browse</w:t>
      </w:r>
      <w:r w:rsidR="00425D9F">
        <w:t>r</w:t>
      </w:r>
      <w:r w:rsidR="00425D9F" w:rsidRPr="00B46CFA">
        <w:t xml:space="preserve"> and smartphone games. </w:t>
      </w:r>
      <w:r w:rsidR="00B41B26">
        <w:t xml:space="preserve">For example, </w:t>
      </w:r>
      <w:r w:rsidR="00B411F6">
        <w:t xml:space="preserve">the bouncing </w:t>
      </w:r>
      <w:bookmarkStart w:id="0" w:name="_GoBack"/>
      <w:bookmarkEnd w:id="0"/>
      <w:r w:rsidR="00B411F6">
        <w:t xml:space="preserve">of a ball, the wiggling of a jelly block, </w:t>
      </w:r>
      <w:r w:rsidR="00B41B26">
        <w:t xml:space="preserve">the </w:t>
      </w:r>
      <w:r w:rsidR="005308ED">
        <w:t>ripples on a lake</w:t>
      </w:r>
      <w:r w:rsidR="00B41B26">
        <w:t xml:space="preserve">, </w:t>
      </w:r>
      <w:r w:rsidR="00B411F6">
        <w:t xml:space="preserve">or </w:t>
      </w:r>
      <w:r w:rsidR="00796C86">
        <w:t>the skidding of a car. The proper simulation and realistic renditions of these are becoming common expectations.</w:t>
      </w:r>
    </w:p>
    <w:p w14:paraId="4C0741A0" w14:textId="4E2A6EB3" w:rsidR="00BA1BAC" w:rsidRDefault="00796C86" w:rsidP="00BA1BAC">
      <w:pPr>
        <w:pStyle w:val="BodyTextCont"/>
      </w:pPr>
      <w:r>
        <w:t xml:space="preserve">Unfortunately, </w:t>
      </w:r>
      <w:r w:rsidR="00625FB5">
        <w:t xml:space="preserve">accurate </w:t>
      </w:r>
      <w:r>
        <w:t xml:space="preserve">simulations of the </w:t>
      </w:r>
      <w:r w:rsidR="00C13875">
        <w:t>real</w:t>
      </w:r>
      <w:ins w:id="1" w:author="Kelvin Sung" w:date="2021-06-22T10:01:00Z">
        <w:r w:rsidR="001E5398">
          <w:t>-</w:t>
        </w:r>
      </w:ins>
      <w:del w:id="2" w:author="Kelvin Sung" w:date="2021-06-22T10:01:00Z">
        <w:r w:rsidR="00C13875" w:rsidDel="001E5398">
          <w:delText xml:space="preserve"> </w:delText>
        </w:r>
      </w:del>
      <w:r w:rsidR="00C13875">
        <w:t xml:space="preserve">world </w:t>
      </w:r>
      <w:r w:rsidR="00625FB5">
        <w:t xml:space="preserve">can involve </w:t>
      </w:r>
      <w:r w:rsidR="00951D1C">
        <w:t>details</w:t>
      </w:r>
      <w:r w:rsidR="003332C2">
        <w:t xml:space="preserve"> </w:t>
      </w:r>
      <w:r w:rsidR="00C13875">
        <w:t xml:space="preserve">that </w:t>
      </w:r>
      <w:r w:rsidR="006043F9">
        <w:t xml:space="preserve">are overwhelming and </w:t>
      </w:r>
      <w:r w:rsidR="003332C2">
        <w:t>requir</w:t>
      </w:r>
      <w:r w:rsidR="00C13875">
        <w:t>e</w:t>
      </w:r>
      <w:r w:rsidR="003332C2">
        <w:t xml:space="preserve"> in-depth </w:t>
      </w:r>
      <w:r w:rsidR="00C13875">
        <w:t xml:space="preserve">disciplinary </w:t>
      </w:r>
      <w:r w:rsidR="003332C2">
        <w:t xml:space="preserve">knowledge where the underlying mathematical models </w:t>
      </w:r>
      <w:r w:rsidR="00C13875">
        <w:t xml:space="preserve">can be </w:t>
      </w:r>
      <w:r w:rsidR="006043F9">
        <w:t>complicated</w:t>
      </w:r>
      <w:r w:rsidR="00C13875">
        <w:t xml:space="preserve"> and the associated </w:t>
      </w:r>
      <w:r w:rsidR="00C13875">
        <w:lastRenderedPageBreak/>
        <w:t xml:space="preserve">computational costs prohibitive. </w:t>
      </w:r>
      <w:r w:rsidR="006043F9">
        <w:t>For example</w:t>
      </w:r>
      <w:r w:rsidR="00AB72FF">
        <w:t xml:space="preserve">, </w:t>
      </w:r>
      <w:r w:rsidR="002B5C29">
        <w:t>the s</w:t>
      </w:r>
      <w:r w:rsidR="007E3F6E">
        <w:t xml:space="preserve">kid of a car depends on speed, tire properties, </w:t>
      </w:r>
      <w:r w:rsidR="002B5C29">
        <w:t>etc.</w:t>
      </w:r>
      <w:r w:rsidR="007E3F6E">
        <w:t xml:space="preserve">; </w:t>
      </w:r>
      <w:r w:rsidR="00067471">
        <w:t xml:space="preserve">the </w:t>
      </w:r>
      <w:r w:rsidR="005308ED">
        <w:t xml:space="preserve">ripples on a lake </w:t>
      </w:r>
      <w:r w:rsidR="00067471">
        <w:t xml:space="preserve">depends on </w:t>
      </w:r>
      <w:r w:rsidR="005308ED">
        <w:t>the cause</w:t>
      </w:r>
      <w:r w:rsidR="002B5C29">
        <w:t xml:space="preserve">, </w:t>
      </w:r>
      <w:r w:rsidR="005308ED">
        <w:t>size of the lake</w:t>
      </w:r>
      <w:r w:rsidR="002B5C29">
        <w:t xml:space="preserve">, etc.; </w:t>
      </w:r>
      <w:r w:rsidR="00E75EFC">
        <w:t xml:space="preserve">wiggle </w:t>
      </w:r>
      <w:r w:rsidR="006043F9">
        <w:t xml:space="preserve">of </w:t>
      </w:r>
      <w:r w:rsidR="006C4174">
        <w:t xml:space="preserve">a </w:t>
      </w:r>
      <w:r w:rsidR="006043F9">
        <w:t xml:space="preserve">jelly block </w:t>
      </w:r>
      <w:r w:rsidR="00E75EFC">
        <w:t>depends on density</w:t>
      </w:r>
      <w:r w:rsidR="002B5C29">
        <w:t>,</w:t>
      </w:r>
      <w:r w:rsidR="00E75EFC">
        <w:t xml:space="preserve"> initial deformation, </w:t>
      </w:r>
      <w:r w:rsidR="002B5C29">
        <w:t>etc.</w:t>
      </w:r>
      <w:r w:rsidR="003C4CE4">
        <w:t xml:space="preserve"> Even in the </w:t>
      </w:r>
      <w:r w:rsidR="00E75EFC">
        <w:t xml:space="preserve">very simple </w:t>
      </w:r>
      <w:r w:rsidR="003C4CE4">
        <w:t>case, the bounc</w:t>
      </w:r>
      <w:r w:rsidR="006238DD">
        <w:t>e</w:t>
      </w:r>
      <w:r w:rsidR="003C4CE4">
        <w:t xml:space="preserve"> </w:t>
      </w:r>
      <w:r w:rsidR="003D0486">
        <w:t xml:space="preserve">of </w:t>
      </w:r>
      <w:r w:rsidR="006238DD">
        <w:t>a ball</w:t>
      </w:r>
      <w:r w:rsidR="003C4CE4">
        <w:t xml:space="preserve"> </w:t>
      </w:r>
      <w:r w:rsidR="00AB72FF">
        <w:t>depend</w:t>
      </w:r>
      <w:r w:rsidR="003C4CE4">
        <w:t>s</w:t>
      </w:r>
      <w:r w:rsidR="00AB72FF">
        <w:t xml:space="preserve"> on its </w:t>
      </w:r>
      <w:r w:rsidR="006238DD">
        <w:t xml:space="preserve">material, </w:t>
      </w:r>
      <w:r w:rsidR="003D0486">
        <w:t xml:space="preserve">the </w:t>
      </w:r>
      <w:r w:rsidR="009D449F">
        <w:t xml:space="preserve">state of </w:t>
      </w:r>
      <w:r w:rsidR="00AB72FF">
        <w:t xml:space="preserve">inflation, </w:t>
      </w:r>
      <w:r w:rsidR="0054707E">
        <w:t xml:space="preserve">and </w:t>
      </w:r>
      <w:r w:rsidR="00AE4C38">
        <w:t xml:space="preserve">theoretically, </w:t>
      </w:r>
      <w:r w:rsidR="006238DD">
        <w:t xml:space="preserve">even </w:t>
      </w:r>
      <w:r w:rsidR="00BA1BAC">
        <w:t xml:space="preserve">on </w:t>
      </w:r>
      <w:r w:rsidR="006238DD">
        <w:t xml:space="preserve">the </w:t>
      </w:r>
      <w:r w:rsidR="0054707E">
        <w:t>particle</w:t>
      </w:r>
      <w:r w:rsidR="00576266">
        <w:t xml:space="preserve"> </w:t>
      </w:r>
      <w:r w:rsidR="0054707E">
        <w:t>concentration</w:t>
      </w:r>
      <w:r w:rsidR="003C4CE4">
        <w:t>s</w:t>
      </w:r>
      <w:r w:rsidR="0054707E">
        <w:t xml:space="preserve"> of the surrounding air. </w:t>
      </w:r>
      <w:r w:rsidR="0027590F">
        <w:t>Modern g</w:t>
      </w:r>
      <w:r w:rsidR="00BA1BAC">
        <w:t xml:space="preserve">ame engine physics components address these complexities by </w:t>
      </w:r>
      <w:r w:rsidR="00E77C55">
        <w:t xml:space="preserve">restricting </w:t>
      </w:r>
      <w:r w:rsidR="007342DC">
        <w:t xml:space="preserve">the </w:t>
      </w:r>
      <w:r w:rsidR="00BA1BAC">
        <w:t xml:space="preserve">types </w:t>
      </w:r>
      <w:r w:rsidR="007342DC">
        <w:t xml:space="preserve">of physical interaction </w:t>
      </w:r>
      <w:r w:rsidR="00BA1BAC">
        <w:t xml:space="preserve">and </w:t>
      </w:r>
      <w:r w:rsidR="0027590F">
        <w:t xml:space="preserve">simplifying the </w:t>
      </w:r>
      <w:r w:rsidR="007342DC">
        <w:t xml:space="preserve">requirements for the </w:t>
      </w:r>
      <w:r w:rsidR="0027590F">
        <w:t>simulation computation.</w:t>
      </w:r>
    </w:p>
    <w:p w14:paraId="3E067597" w14:textId="33995C00" w:rsidR="00BA1BAC" w:rsidRDefault="0027590F" w:rsidP="00081CD4">
      <w:pPr>
        <w:pStyle w:val="BodyTextCont"/>
      </w:pPr>
      <w:r>
        <w:t>P</w:t>
      </w:r>
      <w:r w:rsidR="00BA1BAC">
        <w:t xml:space="preserve">hysics engines </w:t>
      </w:r>
      <w:r>
        <w:t xml:space="preserve">typically </w:t>
      </w:r>
      <w:r w:rsidR="007330C4">
        <w:t xml:space="preserve">restrict and </w:t>
      </w:r>
      <w:r w:rsidR="009662E2">
        <w:t>simulate</w:t>
      </w:r>
      <w:r>
        <w:t xml:space="preserve"> </w:t>
      </w:r>
      <w:r w:rsidR="007330C4">
        <w:t xml:space="preserve">isolated </w:t>
      </w:r>
      <w:r w:rsidR="00BA1BAC">
        <w:t>type</w:t>
      </w:r>
      <w:r w:rsidR="007330C4">
        <w:t>s</w:t>
      </w:r>
      <w:r w:rsidR="00BA1BAC">
        <w:t xml:space="preserve"> of physical interaction</w:t>
      </w:r>
      <w:r>
        <w:t xml:space="preserve"> </w:t>
      </w:r>
      <w:r w:rsidR="007330C4">
        <w:t xml:space="preserve">and </w:t>
      </w:r>
      <w:r>
        <w:t xml:space="preserve">do not </w:t>
      </w:r>
      <w:r w:rsidR="009662E2">
        <w:t xml:space="preserve">support </w:t>
      </w:r>
      <w:r>
        <w:t xml:space="preserve">general combinations of interaction types. For example, </w:t>
      </w:r>
      <w:r w:rsidR="003D0486">
        <w:t xml:space="preserve">the </w:t>
      </w:r>
      <w:r w:rsidR="009662E2">
        <w:t>proper simulat</w:t>
      </w:r>
      <w:r w:rsidR="003D0486">
        <w:t>ion of a</w:t>
      </w:r>
      <w:r w:rsidR="009662E2">
        <w:t xml:space="preserve"> </w:t>
      </w:r>
      <w:r w:rsidR="00081CD4">
        <w:t xml:space="preserve">ball bouncing </w:t>
      </w:r>
      <w:ins w:id="3" w:author="Kelvin Sung" w:date="2021-06-22T09:09:00Z">
        <w:r w:rsidR="00590FEA">
          <w:t>(rigid body)</w:t>
        </w:r>
      </w:ins>
      <w:del w:id="4" w:author="Kelvin Sung" w:date="2021-06-22T09:08:00Z">
        <w:r w:rsidR="003D0486" w:rsidDel="00590FEA">
          <w:delText xml:space="preserve">will </w:delText>
        </w:r>
      </w:del>
      <w:r w:rsidR="003D0486">
        <w:t>often</w:t>
      </w:r>
      <w:r w:rsidR="00081CD4">
        <w:t xml:space="preserve"> </w:t>
      </w:r>
      <w:ins w:id="5" w:author="Kelvin Sung" w:date="2021-06-22T09:08:00Z">
        <w:r w:rsidR="00590FEA">
          <w:t xml:space="preserve">will </w:t>
        </w:r>
      </w:ins>
      <w:r w:rsidR="00081CD4">
        <w:t xml:space="preserve">not support the ball </w:t>
      </w:r>
      <w:r w:rsidR="00561FB8">
        <w:t xml:space="preserve">colliding </w:t>
      </w:r>
      <w:r w:rsidR="00081CD4">
        <w:t xml:space="preserve">and </w:t>
      </w:r>
      <w:r w:rsidR="000C5BF6">
        <w:t>j</w:t>
      </w:r>
      <w:r w:rsidR="00081CD4">
        <w:t xml:space="preserve">iggling </w:t>
      </w:r>
      <w:r w:rsidR="00A07FA8">
        <w:t>a</w:t>
      </w:r>
      <w:r w:rsidR="000C5BF6">
        <w:t xml:space="preserve"> </w:t>
      </w:r>
      <w:del w:id="6" w:author="Kelvin Sung" w:date="2021-06-22T09:08:00Z">
        <w:r w:rsidR="000C5BF6" w:rsidDel="00590FEA">
          <w:delText>soft</w:delText>
        </w:r>
        <w:r w:rsidR="00DB281D" w:rsidDel="00590FEA">
          <w:delText xml:space="preserve"> </w:delText>
        </w:r>
        <w:r w:rsidR="000C5BF6" w:rsidDel="00590FEA">
          <w:delText xml:space="preserve">body or </w:delText>
        </w:r>
      </w:del>
      <w:r w:rsidR="00081CD4">
        <w:t>jelly block</w:t>
      </w:r>
      <w:ins w:id="7" w:author="Kelvin Sung" w:date="2021-06-22T09:08:00Z">
        <w:r w:rsidR="00590FEA">
          <w:t xml:space="preserve"> (soft bod</w:t>
        </w:r>
      </w:ins>
      <w:ins w:id="8" w:author="Kelvin Sung" w:date="2021-06-22T09:09:00Z">
        <w:r w:rsidR="00590FEA">
          <w:t>y)</w:t>
        </w:r>
      </w:ins>
      <w:r w:rsidR="00081CD4">
        <w:t xml:space="preserve">, or, </w:t>
      </w:r>
      <w:r w:rsidR="003D0486">
        <w:t xml:space="preserve">accurately </w:t>
      </w:r>
      <w:r w:rsidR="00081CD4">
        <w:t xml:space="preserve">simulate </w:t>
      </w:r>
      <w:r w:rsidR="003D0486">
        <w:t xml:space="preserve">the </w:t>
      </w:r>
      <w:r w:rsidR="00561FB8">
        <w:t xml:space="preserve">ripple effects caused </w:t>
      </w:r>
      <w:r w:rsidR="00A07FA8">
        <w:t>by</w:t>
      </w:r>
      <w:r w:rsidR="00561FB8">
        <w:t xml:space="preserve"> </w:t>
      </w:r>
      <w:r w:rsidR="000C5BF6">
        <w:t>its interaction with fluid</w:t>
      </w:r>
      <w:ins w:id="9" w:author="Kelvin Sung" w:date="2021-06-22T09:09:00Z">
        <w:r w:rsidR="00590FEA">
          <w:t xml:space="preserve"> (fluid dynamics)</w:t>
        </w:r>
      </w:ins>
      <w:r w:rsidR="00081CD4">
        <w:t>.</w:t>
      </w:r>
      <w:r w:rsidR="00A44758">
        <w:t xml:space="preserve"> That is, typically a rigid</w:t>
      </w:r>
      <w:r w:rsidR="00DB281D">
        <w:t xml:space="preserve"> </w:t>
      </w:r>
      <w:r w:rsidR="00A44758">
        <w:t>body physics engine does not</w:t>
      </w:r>
      <w:r w:rsidR="000C5BF6">
        <w:t xml:space="preserve"> </w:t>
      </w:r>
      <w:del w:id="10" w:author="Kelvin Sung" w:date="2021-06-22T09:10:00Z">
        <w:r w:rsidR="000C5BF6" w:rsidDel="00590FEA">
          <w:delText>necessarily</w:delText>
        </w:r>
        <w:r w:rsidR="00A44758" w:rsidDel="00590FEA">
          <w:delText xml:space="preserve"> </w:delText>
        </w:r>
      </w:del>
      <w:r w:rsidR="00A44758">
        <w:t>support interactions with soft</w:t>
      </w:r>
      <w:ins w:id="11" w:author="Kelvin Sung" w:date="2021-06-22T09:10:00Z">
        <w:r w:rsidR="00590FEA">
          <w:t xml:space="preserve"> </w:t>
        </w:r>
      </w:ins>
      <w:del w:id="12" w:author="Kelvin Sung" w:date="2021-06-22T09:10:00Z">
        <w:r w:rsidR="000C5BF6" w:rsidDel="00590FEA">
          <w:delText>-</w:delText>
        </w:r>
      </w:del>
      <w:r w:rsidR="00A44758">
        <w:t>body object</w:t>
      </w:r>
      <w:r w:rsidR="000C5BF6">
        <w:t>s</w:t>
      </w:r>
      <w:r w:rsidR="00A44758">
        <w:t>, fluid</w:t>
      </w:r>
      <w:r w:rsidR="00994EDF">
        <w:t>s, or vehicles</w:t>
      </w:r>
      <w:r w:rsidR="000C5BF6">
        <w:t>.</w:t>
      </w:r>
      <w:r w:rsidR="00994EDF">
        <w:t xml:space="preserve"> </w:t>
      </w:r>
      <w:r w:rsidR="000C5BF6">
        <w:t>Reversely,</w:t>
      </w:r>
      <w:r w:rsidR="00994EDF">
        <w:t xml:space="preserve"> a soft</w:t>
      </w:r>
      <w:ins w:id="13" w:author="Kelvin Sung" w:date="2021-06-22T09:10:00Z">
        <w:r w:rsidR="00590FEA">
          <w:t xml:space="preserve"> </w:t>
        </w:r>
      </w:ins>
      <w:del w:id="14" w:author="Kelvin Sung" w:date="2021-06-22T09:10:00Z">
        <w:r w:rsidR="000C5BF6" w:rsidDel="00590FEA">
          <w:delText>-</w:delText>
        </w:r>
      </w:del>
      <w:r w:rsidR="00994EDF">
        <w:t xml:space="preserve">body physics engine usually does not </w:t>
      </w:r>
      <w:del w:id="15" w:author="Kelvin Sung" w:date="2021-06-22T09:10:00Z">
        <w:r w:rsidR="000C5BF6" w:rsidDel="00694B12">
          <w:delText xml:space="preserve">fully </w:delText>
        </w:r>
        <w:r w:rsidR="00994EDF" w:rsidDel="00694B12">
          <w:delText xml:space="preserve">support </w:delText>
        </w:r>
      </w:del>
      <w:ins w:id="16" w:author="Kelvin Sung" w:date="2021-06-22T09:10:00Z">
        <w:r w:rsidR="00694B12">
          <w:t xml:space="preserve">allow </w:t>
        </w:r>
      </w:ins>
      <w:r w:rsidR="00994EDF">
        <w:t>interactions with rigid</w:t>
      </w:r>
      <w:ins w:id="17" w:author="Kelvin Sung" w:date="2021-06-22T09:10:00Z">
        <w:r w:rsidR="00694B12">
          <w:t xml:space="preserve"> </w:t>
        </w:r>
      </w:ins>
      <w:del w:id="18" w:author="Kelvin Sung" w:date="2021-06-22T09:10:00Z">
        <w:r w:rsidR="000C5BF6" w:rsidDel="00694B12">
          <w:delText>-</w:delText>
        </w:r>
      </w:del>
      <w:r w:rsidR="00994EDF">
        <w:t xml:space="preserve">body </w:t>
      </w:r>
      <w:r w:rsidR="000C5BF6">
        <w:t xml:space="preserve">or other </w:t>
      </w:r>
      <w:ins w:id="19" w:author="Kelvin Sung" w:date="2021-06-22T09:10:00Z">
        <w:r w:rsidR="00694B12">
          <w:t xml:space="preserve">types of </w:t>
        </w:r>
      </w:ins>
      <w:r w:rsidR="000C5BF6">
        <w:t xml:space="preserve">physics </w:t>
      </w:r>
      <w:r w:rsidR="00994EDF">
        <w:t xml:space="preserve">objects. </w:t>
      </w:r>
    </w:p>
    <w:p w14:paraId="21510338" w14:textId="0F98595A" w:rsidR="000B5E84" w:rsidRDefault="00BA1BAC" w:rsidP="00E00D2B">
      <w:pPr>
        <w:pStyle w:val="BodyTextCont"/>
      </w:pPr>
      <w:r>
        <w:t>Additionally</w:t>
      </w:r>
      <w:r w:rsidR="0054707E">
        <w:t xml:space="preserve">, </w:t>
      </w:r>
      <w:r w:rsidR="000B5E84">
        <w:t xml:space="preserve">physics engines </w:t>
      </w:r>
      <w:r w:rsidR="0054707E">
        <w:t xml:space="preserve">typical approximate a vastly simplified </w:t>
      </w:r>
      <w:r w:rsidR="009662E2">
        <w:t xml:space="preserve">interaction model </w:t>
      </w:r>
      <w:r w:rsidR="0054707E">
        <w:t>where visually</w:t>
      </w:r>
      <w:r>
        <w:t xml:space="preserve"> convincing</w:t>
      </w:r>
      <w:r w:rsidR="0054707E">
        <w:t xml:space="preserve"> results can be </w:t>
      </w:r>
      <w:r w:rsidR="00625764">
        <w:t>attained</w:t>
      </w:r>
      <w:r w:rsidR="0054707E">
        <w:t xml:space="preserve">. The simplifications are usually in the forms of </w:t>
      </w:r>
      <w:r w:rsidR="00407F6C">
        <w:t xml:space="preserve">assumptions on object geometry and physical properties with restrictive </w:t>
      </w:r>
      <w:r w:rsidR="007C296F">
        <w:t xml:space="preserve">interaction </w:t>
      </w:r>
      <w:r w:rsidR="00407F6C">
        <w:t xml:space="preserve">rules </w:t>
      </w:r>
      <w:r w:rsidR="0029549A">
        <w:t>applied to</w:t>
      </w:r>
      <w:r w:rsidR="00E00D2B">
        <w:t xml:space="preserve"> a selective subset </w:t>
      </w:r>
      <w:r w:rsidR="007C296F">
        <w:t xml:space="preserve">in the </w:t>
      </w:r>
      <w:r w:rsidR="0029549A">
        <w:t>game world</w:t>
      </w:r>
      <w:r w:rsidR="00E00D2B">
        <w:t>.</w:t>
      </w:r>
      <w:r w:rsidR="00DA4C01">
        <w:t xml:space="preserve"> For example, </w:t>
      </w:r>
      <w:r w:rsidR="00E00C12">
        <w:t xml:space="preserve">a rigid body </w:t>
      </w:r>
      <w:r w:rsidR="000B5E84">
        <w:t>physics engine</w:t>
      </w:r>
      <w:r w:rsidR="00407F6C">
        <w:t xml:space="preserve"> typically </w:t>
      </w:r>
      <w:r w:rsidR="00192D5C">
        <w:t xml:space="preserve">simplifies the </w:t>
      </w:r>
      <w:r w:rsidR="00407F6C">
        <w:t>interaction</w:t>
      </w:r>
      <w:r w:rsidR="00192D5C">
        <w:t>s</w:t>
      </w:r>
      <w:r w:rsidR="00407F6C">
        <w:t xml:space="preserve"> </w:t>
      </w:r>
      <w:r w:rsidR="00192D5C">
        <w:t>of objects in the following ways</w:t>
      </w:r>
      <w:r w:rsidR="00E7561E">
        <w:t>:</w:t>
      </w:r>
    </w:p>
    <w:p w14:paraId="29AB0803" w14:textId="084058EA" w:rsidR="000B5E84" w:rsidRDefault="006B1F7F" w:rsidP="000B5E84">
      <w:pPr>
        <w:pStyle w:val="Bullet"/>
      </w:pPr>
      <w:r>
        <w:t>a</w:t>
      </w:r>
      <w:r w:rsidR="000B5E84">
        <w:t>ssumes object</w:t>
      </w:r>
      <w:r w:rsidR="00427A42">
        <w:t>s</w:t>
      </w:r>
      <w:r w:rsidR="000B5E84">
        <w:t xml:space="preserve"> are continuous geometries with uniformly distributed mass</w:t>
      </w:r>
      <w:r w:rsidR="00D82202">
        <w:t xml:space="preserve"> where the center of mass is located at the center of the </w:t>
      </w:r>
      <w:r w:rsidR="00427A42">
        <w:t>geometric</w:t>
      </w:r>
      <w:ins w:id="20" w:author="Kelvin Sung" w:date="2021-06-22T09:12:00Z">
        <w:r w:rsidR="00694B12">
          <w:t xml:space="preserve"> shape</w:t>
        </w:r>
      </w:ins>
      <w:r w:rsidR="00427A42">
        <w:t xml:space="preserve"> </w:t>
      </w:r>
      <w:del w:id="21" w:author="Kelvin Sung" w:date="2021-06-22T09:12:00Z">
        <w:r w:rsidR="00D82202" w:rsidDel="00694B12">
          <w:delText>object</w:delText>
        </w:r>
      </w:del>
    </w:p>
    <w:p w14:paraId="62CE4192" w14:textId="3095E3F6" w:rsidR="000B5E84" w:rsidRDefault="006B1F7F" w:rsidP="000B5E84">
      <w:pPr>
        <w:pStyle w:val="Bullet"/>
      </w:pPr>
      <w:r>
        <w:t>a</w:t>
      </w:r>
      <w:r w:rsidR="000B5E84">
        <w:t>pproximates object material properties with straightforward bounciness and friction</w:t>
      </w:r>
    </w:p>
    <w:p w14:paraId="070D749A" w14:textId="66E2ADC0" w:rsidR="000B5E84" w:rsidRDefault="006B1F7F" w:rsidP="000B5E84">
      <w:pPr>
        <w:pStyle w:val="Bullet"/>
      </w:pPr>
      <w:r>
        <w:t>d</w:t>
      </w:r>
      <w:r w:rsidR="000B5E84">
        <w:t xml:space="preserve">ictates </w:t>
      </w:r>
      <w:r w:rsidR="00DA4C01">
        <w:t xml:space="preserve">that objects </w:t>
      </w:r>
      <w:r w:rsidR="0068548E">
        <w:t>do not</w:t>
      </w:r>
      <w:r w:rsidR="00DA4C01">
        <w:t xml:space="preserve"> change shape during interaction</w:t>
      </w:r>
      <w:r w:rsidR="007C296F">
        <w:t>s</w:t>
      </w:r>
    </w:p>
    <w:p w14:paraId="0EDD01E9" w14:textId="33FD1573" w:rsidR="000B5E84" w:rsidRDefault="006B1F7F" w:rsidP="000B5E84">
      <w:pPr>
        <w:pStyle w:val="Bullet"/>
      </w:pPr>
      <w:r>
        <w:t>l</w:t>
      </w:r>
      <w:r w:rsidR="00B411F6">
        <w:t xml:space="preserve">imits </w:t>
      </w:r>
      <w:r w:rsidR="000B5E84">
        <w:t>the simulation to a selective subset of objects in the game scene</w:t>
      </w:r>
    </w:p>
    <w:p w14:paraId="63957850" w14:textId="77777777" w:rsidR="00694B12" w:rsidRDefault="004F4A6F" w:rsidP="00ED58E5">
      <w:pPr>
        <w:pStyle w:val="BodyTextCont"/>
        <w:rPr>
          <w:ins w:id="22" w:author="Kelvin Sung" w:date="2021-06-22T09:19:00Z"/>
        </w:rPr>
      </w:pPr>
      <w:r>
        <w:t xml:space="preserve">Based on this set of assumptions, a rigid body physics simulation, or </w:t>
      </w:r>
      <w:r w:rsidR="00552A1E">
        <w:t>a rigid body simulation, is capable of capturing and reproducing many familiar real-world physical interactions such as object</w:t>
      </w:r>
      <w:r w:rsidR="000C5BF6">
        <w:t>s</w:t>
      </w:r>
      <w:r w:rsidR="00552A1E">
        <w:t xml:space="preserve"> bouncing</w:t>
      </w:r>
      <w:r w:rsidR="000C5BF6">
        <w:t>, falling and colliding</w:t>
      </w:r>
      <w:del w:id="23" w:author="Kelvin Sung" w:date="2021-06-22T09:13:00Z">
        <w:r w:rsidR="000C5BF6" w:rsidDel="00694B12">
          <w:delText xml:space="preserve"> predictably</w:delText>
        </w:r>
      </w:del>
      <w:r w:rsidR="00552A1E">
        <w:t xml:space="preserve">. For example, a fully inflated bouncing ball or a simple </w:t>
      </w:r>
      <w:r w:rsidR="00552A1E" w:rsidRPr="00694B12">
        <w:rPr>
          <w:rStyle w:val="Emphasis"/>
        </w:rPr>
        <w:t>Lego</w:t>
      </w:r>
      <w:r w:rsidR="00552A1E" w:rsidRPr="00FC424F">
        <w:t xml:space="preserve"> block bouncing off of </w:t>
      </w:r>
      <w:r w:rsidR="006B1F7F">
        <w:t>a</w:t>
      </w:r>
      <w:r w:rsidR="00552A1E" w:rsidRPr="00FC424F">
        <w:t xml:space="preserve"> desk and landing on a hardwood floor</w:t>
      </w:r>
      <w:ins w:id="24" w:author="Kelvin Sung" w:date="2021-06-22T09:15:00Z">
        <w:r w:rsidR="00694B12">
          <w:t>. These types of rigid body physical interactions</w:t>
        </w:r>
      </w:ins>
      <w:r w:rsidR="00153619">
        <w:t xml:space="preserve"> can be reliably simulated in real-time </w:t>
      </w:r>
      <w:del w:id="25" w:author="Kelvin Sung" w:date="2021-06-22T09:17:00Z">
        <w:r w:rsidR="00153619" w:rsidDel="00694B12">
          <w:delText>given that</w:delText>
        </w:r>
      </w:del>
      <w:ins w:id="26" w:author="Kelvin Sung" w:date="2021-06-22T09:17:00Z">
        <w:r w:rsidR="00694B12">
          <w:t>as long as</w:t>
        </w:r>
      </w:ins>
      <w:r w:rsidR="00153619">
        <w:t xml:space="preserve"> </w:t>
      </w:r>
      <w:r w:rsidR="000C5BF6">
        <w:t>deformation does not occur during collisions</w:t>
      </w:r>
      <w:r w:rsidR="00552A1E">
        <w:t>.</w:t>
      </w:r>
      <w:r w:rsidR="0007006C">
        <w:t xml:space="preserve"> </w:t>
      </w:r>
    </w:p>
    <w:p w14:paraId="3FD9BA0C" w14:textId="43D79CFE" w:rsidR="007409A4" w:rsidRDefault="00ED58E5" w:rsidP="00ED58E5">
      <w:pPr>
        <w:pStyle w:val="BodyTextCont"/>
      </w:pPr>
      <w:r>
        <w:t xml:space="preserve">Objects with uniformly distributed mass that do not change shape during interactions can be applicable to many important and useful scenarios in games. </w:t>
      </w:r>
      <w:ins w:id="27" w:author="Kelvin Sung" w:date="2021-06-22T09:19:00Z">
        <w:r w:rsidR="00694B12">
          <w:t xml:space="preserve">In general, </w:t>
        </w:r>
      </w:ins>
      <w:del w:id="28" w:author="Kelvin Sung" w:date="2021-06-22T09:19:00Z">
        <w:r w:rsidDel="00694B12">
          <w:delText xml:space="preserve">As the described, the bouncing ball and </w:delText>
        </w:r>
        <w:r w:rsidRPr="00153619" w:rsidDel="00694B12">
          <w:rPr>
            <w:rStyle w:val="Emphasis"/>
          </w:rPr>
          <w:delText>Lego</w:delText>
        </w:r>
        <w:r w:rsidDel="00694B12">
          <w:delText xml:space="preserve"> block dropping examples serve as great candidates for a </w:delText>
        </w:r>
      </w:del>
      <w:r>
        <w:t>rigid body physics engine</w:t>
      </w:r>
      <w:ins w:id="29" w:author="Kelvin Sung" w:date="2021-06-22T09:20:00Z">
        <w:r w:rsidR="00694B12">
          <w:t>s</w:t>
        </w:r>
      </w:ins>
      <w:r>
        <w:t xml:space="preserve"> </w:t>
      </w:r>
      <w:del w:id="30" w:author="Kelvin Sung" w:date="2021-06-22T09:20:00Z">
        <w:r w:rsidDel="00694B12">
          <w:delText xml:space="preserve">as they </w:delText>
        </w:r>
      </w:del>
      <w:r>
        <w:t xml:space="preserve">are excellent for simulating moving objects coming into contact with one another </w:t>
      </w:r>
      <w:r>
        <w:lastRenderedPageBreak/>
        <w:t xml:space="preserve">such as a bowling ball colliding with pins, or, a cannon ball hitting an armored plate. </w:t>
      </w:r>
      <w:r w:rsidR="00CB5DD3">
        <w:t xml:space="preserve">However, </w:t>
      </w:r>
      <w:r w:rsidR="001E734E">
        <w:t>it is important to recognize</w:t>
      </w:r>
      <w:ins w:id="31" w:author="Kelvin Sung" w:date="2021-06-22T09:23:00Z">
        <w:r w:rsidR="007562FE">
          <w:t>, with the given set of assumptions,</w:t>
        </w:r>
      </w:ins>
      <w:r w:rsidR="00153619">
        <w:t xml:space="preserve"> </w:t>
      </w:r>
      <w:ins w:id="32" w:author="Kelvin Sung" w:date="2021-06-22T09:22:00Z">
        <w:r w:rsidR="007562FE">
          <w:t xml:space="preserve">a rigid body physics simulation </w:t>
        </w:r>
      </w:ins>
      <w:ins w:id="33" w:author="Kelvin Sung" w:date="2021-06-22T09:24:00Z">
        <w:r w:rsidR="007562FE">
          <w:t xml:space="preserve">does not support </w:t>
        </w:r>
      </w:ins>
      <w:ins w:id="34" w:author="Kelvin Sung" w:date="2021-06-22T09:23:00Z">
        <w:r w:rsidR="007562FE">
          <w:t>the following</w:t>
        </w:r>
      </w:ins>
      <w:ins w:id="35" w:author="Kelvin Sung" w:date="2021-06-22T09:24:00Z">
        <w:r w:rsidR="007562FE">
          <w:t>s:</w:t>
        </w:r>
      </w:ins>
      <w:ins w:id="36" w:author="Kelvin Sung" w:date="2021-06-22T09:23:00Z">
        <w:r w:rsidR="007562FE">
          <w:t xml:space="preserve"> </w:t>
        </w:r>
      </w:ins>
      <w:del w:id="37" w:author="Kelvin Sung" w:date="2021-06-22T09:21:00Z">
        <w:r w:rsidR="00153619" w:rsidDel="007562FE">
          <w:delText>every</w:delText>
        </w:r>
        <w:r w:rsidR="001E734E" w:rsidDel="007562FE">
          <w:delText xml:space="preserve"> </w:delText>
        </w:r>
      </w:del>
      <w:del w:id="38" w:author="Kelvin Sung" w:date="2021-06-22T09:22:00Z">
        <w:r w:rsidR="001E734E" w:rsidDel="007562FE">
          <w:delText xml:space="preserve">rigid </w:delText>
        </w:r>
        <w:r w:rsidR="00153619" w:rsidDel="007562FE">
          <w:delText>body</w:delText>
        </w:r>
        <w:r w:rsidR="001E734E" w:rsidDel="007562FE">
          <w:delText xml:space="preserve"> </w:delText>
        </w:r>
        <w:r w:rsidR="00E46464" w:rsidDel="007562FE">
          <w:delText xml:space="preserve">physics </w:delText>
        </w:r>
      </w:del>
      <w:del w:id="39" w:author="Kelvin Sung" w:date="2021-06-22T09:21:00Z">
        <w:r w:rsidR="00153619" w:rsidDel="007562FE">
          <w:delText xml:space="preserve">system </w:delText>
        </w:r>
      </w:del>
      <w:del w:id="40" w:author="Kelvin Sung" w:date="2021-06-22T09:22:00Z">
        <w:r w:rsidR="00153619" w:rsidDel="007562FE">
          <w:delText>has its limitations</w:delText>
        </w:r>
      </w:del>
      <w:del w:id="41" w:author="Kelvin Sung" w:date="2021-06-22T09:23:00Z">
        <w:r w:rsidDel="007562FE">
          <w:delText>.</w:delText>
        </w:r>
        <w:r w:rsidR="00153619" w:rsidDel="007562FE">
          <w:delText xml:space="preserve"> </w:delText>
        </w:r>
        <w:r w:rsidDel="007562FE">
          <w:delText>Thus your implementation</w:delText>
        </w:r>
        <w:r w:rsidR="00E46464" w:rsidDel="007562FE">
          <w:delText xml:space="preserve"> </w:delText>
        </w:r>
        <w:r w:rsidDel="007562FE">
          <w:delText>will</w:delText>
        </w:r>
        <w:r w:rsidR="00E46464" w:rsidDel="007562FE">
          <w:delText xml:space="preserve"> not support</w:delText>
        </w:r>
        <w:r w:rsidR="007409A4" w:rsidDel="007562FE">
          <w:delText>:</w:delText>
        </w:r>
      </w:del>
    </w:p>
    <w:p w14:paraId="25D3A733" w14:textId="42899462" w:rsidR="007409A4" w:rsidRDefault="00E46464" w:rsidP="007409A4">
      <w:pPr>
        <w:pStyle w:val="Bullet"/>
      </w:pPr>
      <w:r>
        <w:t>o</w:t>
      </w:r>
      <w:r w:rsidR="001E734E">
        <w:t xml:space="preserve">bjects </w:t>
      </w:r>
      <w:r w:rsidR="00D82202">
        <w:t>consisting of multiple geometric parts, e.g., an arrow</w:t>
      </w:r>
      <w:r w:rsidR="008D656A">
        <w:t xml:space="preserve"> </w:t>
      </w:r>
    </w:p>
    <w:p w14:paraId="0DC680B2" w14:textId="330E553C" w:rsidR="007409A4" w:rsidRDefault="007409A4" w:rsidP="007409A4">
      <w:pPr>
        <w:pStyle w:val="Bullet"/>
      </w:pPr>
      <w:r>
        <w:t xml:space="preserve">objects </w:t>
      </w:r>
      <w:r w:rsidR="008D656A">
        <w:t xml:space="preserve">with non-trivial material properties, e.g., magnetism </w:t>
      </w:r>
    </w:p>
    <w:p w14:paraId="67BF6774" w14:textId="1CF8ECD6" w:rsidR="007409A4" w:rsidRDefault="007409A4" w:rsidP="007409A4">
      <w:pPr>
        <w:pStyle w:val="Bullet"/>
      </w:pPr>
      <w:r>
        <w:t xml:space="preserve">objects </w:t>
      </w:r>
      <w:r w:rsidR="00D82202">
        <w:t xml:space="preserve">with </w:t>
      </w:r>
      <w:r w:rsidR="00E46464">
        <w:t>non-uniform mass distribution</w:t>
      </w:r>
      <w:r w:rsidR="00D82202">
        <w:t>, e.g., a baseball bat</w:t>
      </w:r>
      <w:r w:rsidR="00E46464">
        <w:t xml:space="preserve"> </w:t>
      </w:r>
    </w:p>
    <w:p w14:paraId="7AD251FD" w14:textId="77777777" w:rsidR="00ED58E5" w:rsidRDefault="007409A4" w:rsidP="007409A4">
      <w:pPr>
        <w:pStyle w:val="Bullet"/>
      </w:pPr>
      <w:r>
        <w:t xml:space="preserve">objects </w:t>
      </w:r>
      <w:r w:rsidR="00E46464">
        <w:t xml:space="preserve">that change shapes during collision, e.g., rubber balls </w:t>
      </w:r>
    </w:p>
    <w:p w14:paraId="2A247BF3" w14:textId="72ACDB4F" w:rsidR="00333F36" w:rsidRDefault="00ED58E5" w:rsidP="00ED58E5">
      <w:pPr>
        <w:pStyle w:val="BodyTextCont"/>
      </w:pPr>
      <w:del w:id="42" w:author="Kelvin Sung" w:date="2021-06-22T09:28:00Z">
        <w:r w:rsidDel="003611FC">
          <w:delText>Despite these and other limitations, o</w:delText>
        </w:r>
      </w:del>
      <w:ins w:id="43" w:author="Kelvin Sung" w:date="2021-06-22T09:28:00Z">
        <w:r w:rsidR="003611FC">
          <w:t>O</w:t>
        </w:r>
      </w:ins>
      <w:r>
        <w:t xml:space="preserve">f all </w:t>
      </w:r>
      <w:del w:id="44" w:author="Kelvin Sung" w:date="2021-06-22T09:28:00Z">
        <w:r w:rsidDel="003611FC">
          <w:delText xml:space="preserve">the subsets of the </w:delText>
        </w:r>
      </w:del>
      <w:r>
        <w:t xml:space="preserve">real-world physical object interaction types, rigid body </w:t>
      </w:r>
      <w:del w:id="45" w:author="Kelvin Sung" w:date="2021-06-22T09:28:00Z">
        <w:r w:rsidDel="003611FC">
          <w:delText xml:space="preserve">simulation </w:delText>
        </w:r>
      </w:del>
      <w:ins w:id="46" w:author="Kelvin Sung" w:date="2021-06-22T09:28:00Z">
        <w:r w:rsidR="003611FC">
          <w:t xml:space="preserve">interaction </w:t>
        </w:r>
      </w:ins>
      <w:r>
        <w:t xml:space="preserve">is the best understood; most straightforward to approximate solutions for, and </w:t>
      </w:r>
      <w:del w:id="47" w:author="Kelvin Sung" w:date="2021-06-22T09:29:00Z">
        <w:r w:rsidDel="003611FC">
          <w:delText xml:space="preserve">one the more useful </w:delText>
        </w:r>
      </w:del>
      <w:ins w:id="48" w:author="Kelvin Sung" w:date="2021-06-22T09:30:00Z">
        <w:r w:rsidR="003611FC">
          <w:t>least challenging</w:t>
        </w:r>
      </w:ins>
      <w:ins w:id="49" w:author="Kelvin Sung" w:date="2021-06-22T09:29:00Z">
        <w:r w:rsidR="003611FC">
          <w:t xml:space="preserve"> </w:t>
        </w:r>
      </w:ins>
      <w:r>
        <w:t>to implement. Due to t</w:t>
      </w:r>
      <w:r w:rsidRPr="00920CDA">
        <w:t>his</w:t>
      </w:r>
      <w:r>
        <w:t>, this</w:t>
      </w:r>
      <w:r w:rsidRPr="00920CDA">
        <w:t xml:space="preserve"> chapter focuses only </w:t>
      </w:r>
      <w:r>
        <w:t xml:space="preserve">on </w:t>
      </w:r>
      <w:r w:rsidRPr="00920CDA">
        <w:t>rigid</w:t>
      </w:r>
      <w:r>
        <w:t xml:space="preserve"> </w:t>
      </w:r>
      <w:r w:rsidRPr="00920CDA">
        <w:t>body</w:t>
      </w:r>
      <w:r>
        <w:t xml:space="preserve"> simulation. </w:t>
      </w:r>
    </w:p>
    <w:p w14:paraId="210460AC" w14:textId="4A31257A" w:rsidR="00D7305A" w:rsidRDefault="00D7305A" w:rsidP="00D7305A">
      <w:pPr>
        <w:pStyle w:val="Heading2"/>
      </w:pPr>
      <w:r>
        <w:t>Implementation Considerations</w:t>
      </w:r>
    </w:p>
    <w:p w14:paraId="12E1210B" w14:textId="5A77A6A4" w:rsidR="00BE5643" w:rsidRPr="00DF1040" w:rsidRDefault="00BE5643" w:rsidP="00F21362">
      <w:pPr>
        <w:pStyle w:val="BodyTextFirst"/>
        <w:rPr>
          <w:b/>
        </w:rPr>
      </w:pPr>
      <w:commentRangeStart w:id="50"/>
      <w:r w:rsidRPr="00BE5643">
        <w:t xml:space="preserve">In the previous chapter, you experienced building the illumination component by simulating the propagation of light energy in a game scene. Recall that only selected objects participated in the simulation. For instance, in a scene, only </w:t>
      </w:r>
      <w:proofErr w:type="spellStart"/>
      <w:r w:rsidRPr="00191E0A">
        <w:rPr>
          <w:rStyle w:val="CodeInline"/>
        </w:rPr>
        <w:t>IllumRenderable</w:t>
      </w:r>
      <w:proofErr w:type="spellEnd"/>
      <w:r w:rsidRPr="00BE5643">
        <w:t xml:space="preserve"> objects can be </w:t>
      </w:r>
      <w:r w:rsidRPr="00191E0A">
        <w:t>illuminated</w:t>
      </w:r>
      <w:r w:rsidRPr="00BE5643">
        <w:t xml:space="preserve"> by the light sources, while others such as </w:t>
      </w:r>
      <w:proofErr w:type="spellStart"/>
      <w:r w:rsidRPr="00191E0A">
        <w:rPr>
          <w:rStyle w:val="CodeInline"/>
        </w:rPr>
        <w:t>SpriteRenderable</w:t>
      </w:r>
      <w:proofErr w:type="spellEnd"/>
      <w:r w:rsidRPr="00BE5643">
        <w:t xml:space="preserve"> objects </w:t>
      </w:r>
      <w:r w:rsidR="00E87E88">
        <w:t>cannot be illuminated</w:t>
      </w:r>
      <w:r w:rsidRPr="00BE5643">
        <w:t xml:space="preserve">. In a similar fashion, the </w:t>
      </w:r>
      <w:r w:rsidR="00E83818">
        <w:t xml:space="preserve">rigid body </w:t>
      </w:r>
      <w:r w:rsidRPr="00BE5643">
        <w:t xml:space="preserve">physics component </w:t>
      </w:r>
      <w:r w:rsidR="0042653D">
        <w:t xml:space="preserve">that </w:t>
      </w:r>
      <w:r w:rsidRPr="00BE5643">
        <w:t xml:space="preserve">you will </w:t>
      </w:r>
      <w:r w:rsidR="00E83818">
        <w:t xml:space="preserve">build </w:t>
      </w:r>
      <w:r w:rsidRPr="00BE5643">
        <w:t xml:space="preserve">in this chapter simulates the transfer of </w:t>
      </w:r>
      <w:r w:rsidR="0042653D">
        <w:t xml:space="preserve">kinetic </w:t>
      </w:r>
      <w:r w:rsidRPr="00BE5643">
        <w:t xml:space="preserve">energy </w:t>
      </w:r>
      <w:r w:rsidR="00E83818">
        <w:t xml:space="preserve">only </w:t>
      </w:r>
      <w:r w:rsidRPr="00BE5643">
        <w:t xml:space="preserve">between selected objects. </w:t>
      </w:r>
      <w:r w:rsidR="00DF1040" w:rsidRPr="00E83818">
        <w:t xml:space="preserve">As in the case of illumination, restricting simulation to a selective collection is the result of optimizing performance. From game designer perspectives, strategic choice of objects is important to convey proper sense of </w:t>
      </w:r>
      <w:r w:rsidR="00145C9F">
        <w:t xml:space="preserve">a </w:t>
      </w:r>
      <w:r w:rsidR="00DF1040" w:rsidRPr="00E83818">
        <w:t xml:space="preserve">functioning physical world. </w:t>
      </w:r>
      <w:commentRangeEnd w:id="50"/>
      <w:r w:rsidR="00435B14">
        <w:rPr>
          <w:rStyle w:val="CommentReference"/>
          <w:rFonts w:asciiTheme="minorHAnsi" w:hAnsiTheme="minorHAnsi"/>
        </w:rPr>
        <w:commentReference w:id="50"/>
      </w:r>
    </w:p>
    <w:p w14:paraId="66990025" w14:textId="77777777" w:rsidR="00FF5934" w:rsidRDefault="00B60945" w:rsidP="00FC424F">
      <w:pPr>
        <w:pStyle w:val="Heading2"/>
      </w:pPr>
      <w:r w:rsidRPr="00B60945">
        <w:t>Chapter Overview</w:t>
      </w:r>
    </w:p>
    <w:p w14:paraId="16A786C7" w14:textId="59710C00" w:rsidR="00B60945" w:rsidRDefault="0044220B" w:rsidP="00AA5F03">
      <w:pPr>
        <w:pStyle w:val="BodyTextFirst"/>
      </w:pPr>
      <w:commentRangeStart w:id="51"/>
      <w:r>
        <w:t xml:space="preserve">Similar to </w:t>
      </w:r>
      <w:r w:rsidR="00D31A22" w:rsidRPr="00BE5643">
        <w:t>illumination</w:t>
      </w:r>
      <w:r>
        <w:t xml:space="preserve"> functionality</w:t>
      </w:r>
      <w:r w:rsidR="00D31A22" w:rsidRPr="00BE5643">
        <w:t xml:space="preserve">, the physics component of a game engine is also a large and complex area of game engine design, architecture, and implementation. With this in mind, you will develop the </w:t>
      </w:r>
      <w:r w:rsidR="00CA0E32">
        <w:t xml:space="preserve">rigid body </w:t>
      </w:r>
      <w:r w:rsidR="00D31A22" w:rsidRPr="00BE5643">
        <w:t xml:space="preserve">physics component </w:t>
      </w:r>
      <w:r w:rsidR="00D31A22">
        <w:t xml:space="preserve">based on </w:t>
      </w:r>
      <w:r w:rsidR="00D31A22" w:rsidRPr="00BE5643">
        <w:t xml:space="preserve">the same approach for all the previous game engine components. That is </w:t>
      </w:r>
      <w:r w:rsidR="00D31A22">
        <w:t>analyzing, understanding</w:t>
      </w:r>
      <w:r w:rsidR="00CA0E32">
        <w:t>,</w:t>
      </w:r>
      <w:r w:rsidR="00D31A22">
        <w:t xml:space="preserve"> and implementing individual </w:t>
      </w:r>
      <w:r w:rsidR="00AA5F03">
        <w:t xml:space="preserve">steps </w:t>
      </w:r>
      <w:r w:rsidR="00D31A22">
        <w:t xml:space="preserve">to gradually realize the </w:t>
      </w:r>
      <w:r w:rsidR="00D31A22" w:rsidRPr="00BE5643">
        <w:t>core functionality of the component.</w:t>
      </w:r>
      <w:r w:rsidR="00AA5F03">
        <w:t xml:space="preserve"> </w:t>
      </w:r>
      <w:r w:rsidR="00CA0E32">
        <w:t xml:space="preserve">In the case of the physics component, </w:t>
      </w:r>
      <w:r w:rsidR="00C93699" w:rsidRPr="00CA0E32">
        <w:t xml:space="preserve">the main </w:t>
      </w:r>
      <w:r w:rsidR="00AA5F03">
        <w:t>steps</w:t>
      </w:r>
      <w:r w:rsidR="00C93699" w:rsidRPr="00CA0E32">
        <w:t xml:space="preserve"> that together implements the rigid body simulation</w:t>
      </w:r>
      <w:r w:rsidR="00CA0E32">
        <w:t xml:space="preserve"> include the following.</w:t>
      </w:r>
    </w:p>
    <w:p w14:paraId="33EA3305" w14:textId="33B8C939" w:rsidR="00B60945" w:rsidRDefault="00B60945" w:rsidP="00B60945">
      <w:pPr>
        <w:pStyle w:val="Bullet"/>
      </w:pPr>
      <w:r>
        <w:t xml:space="preserve">Rigid Shape and Bounds: </w:t>
      </w:r>
      <w:r w:rsidR="00AA5F03">
        <w:t xml:space="preserve">Defines the </w:t>
      </w:r>
      <w:proofErr w:type="spellStart"/>
      <w:r w:rsidR="00AA5F03" w:rsidRPr="00B60945">
        <w:rPr>
          <w:rStyle w:val="CodeInline"/>
        </w:rPr>
        <w:t>RigidShape</w:t>
      </w:r>
      <w:proofErr w:type="spellEnd"/>
      <w:r w:rsidR="00AA5F03">
        <w:t xml:space="preserve"> class to support an </w:t>
      </w:r>
      <w:r>
        <w:t>optimize</w:t>
      </w:r>
      <w:r w:rsidR="00AA5F03">
        <w:t>d</w:t>
      </w:r>
      <w:r>
        <w:t xml:space="preserve"> simulation by performing computation on separate </w:t>
      </w:r>
      <w:r w:rsidR="00AA5F03">
        <w:t xml:space="preserve">and simple </w:t>
      </w:r>
      <w:r>
        <w:t xml:space="preserve">geometries instead of the potentially complex </w:t>
      </w:r>
      <w:r w:rsidR="00CA0E32" w:rsidRPr="00CA0E32">
        <w:rPr>
          <w:rStyle w:val="CodeInline"/>
        </w:rPr>
        <w:t>R</w:t>
      </w:r>
      <w:r w:rsidRPr="00CA0E32">
        <w:rPr>
          <w:rStyle w:val="CodeInline"/>
        </w:rPr>
        <w:t>enderable</w:t>
      </w:r>
      <w:r w:rsidR="00CA0E32">
        <w:t xml:space="preserve"> objects</w:t>
      </w:r>
      <w:r>
        <w:t xml:space="preserve">. </w:t>
      </w:r>
    </w:p>
    <w:p w14:paraId="091F1DB4" w14:textId="601F6FF0" w:rsidR="00993E3B" w:rsidRDefault="00B60945" w:rsidP="00B60945">
      <w:pPr>
        <w:pStyle w:val="Bullet"/>
      </w:pPr>
      <w:r>
        <w:lastRenderedPageBreak/>
        <w:t>Collisions of the rigid shape</w:t>
      </w:r>
      <w:r w:rsidR="00197F00">
        <w:t>s</w:t>
      </w:r>
      <w:r>
        <w:t xml:space="preserve">: </w:t>
      </w:r>
      <w:r w:rsidR="00993E3B">
        <w:t xml:space="preserve">Describes </w:t>
      </w:r>
      <w:r w:rsidR="00AA5F03">
        <w:t xml:space="preserve">the </w:t>
      </w:r>
      <w:r w:rsidR="00197F00">
        <w:t>math</w:t>
      </w:r>
      <w:r w:rsidR="00AA5F03">
        <w:t>ematics</w:t>
      </w:r>
      <w:r w:rsidR="00197F00">
        <w:t xml:space="preserve"> to </w:t>
      </w:r>
      <w:r w:rsidR="00993E3B">
        <w:t xml:space="preserve">accurately </w:t>
      </w:r>
      <w:r w:rsidR="00197F00">
        <w:t>collide</w:t>
      </w:r>
      <w:r w:rsidR="00993E3B">
        <w:t xml:space="preserve"> </w:t>
      </w:r>
      <w:proofErr w:type="spellStart"/>
      <w:r w:rsidR="00993E3B" w:rsidRPr="00993E3B">
        <w:rPr>
          <w:rStyle w:val="CodeInline"/>
        </w:rPr>
        <w:t>RigidShape</w:t>
      </w:r>
      <w:proofErr w:type="spellEnd"/>
      <w:r w:rsidR="00993E3B">
        <w:t xml:space="preserve"> objects. Introduces the </w:t>
      </w:r>
      <w:proofErr w:type="spellStart"/>
      <w:r w:rsidR="00993E3B" w:rsidRPr="00993E3B">
        <w:rPr>
          <w:rStyle w:val="CodeInline"/>
        </w:rPr>
        <w:t>CollisionInfo</w:t>
      </w:r>
      <w:proofErr w:type="spellEnd"/>
      <w:r w:rsidR="00993E3B">
        <w:t xml:space="preserve"> class to </w:t>
      </w:r>
    </w:p>
    <w:p w14:paraId="3AB41F88" w14:textId="305A092F" w:rsidR="00B60945" w:rsidRDefault="00197F00" w:rsidP="00B60945">
      <w:pPr>
        <w:pStyle w:val="Bullet"/>
      </w:pPr>
      <w:r>
        <w:t xml:space="preserve">recognize that in the digital world objects can overlap, </w:t>
      </w:r>
      <w:r w:rsidR="00B60945">
        <w:t xml:space="preserve">introduce </w:t>
      </w:r>
      <w:proofErr w:type="spellStart"/>
      <w:r w:rsidR="00B60945" w:rsidRPr="00B60945">
        <w:rPr>
          <w:rStyle w:val="CodeInline"/>
        </w:rPr>
        <w:t>CollisionInfo</w:t>
      </w:r>
      <w:proofErr w:type="spellEnd"/>
      <w:r w:rsidR="00B60945">
        <w:t xml:space="preserve"> to</w:t>
      </w:r>
      <w:r>
        <w:t xml:space="preserve"> capture the characteristic of this overlap.</w:t>
      </w:r>
      <w:r w:rsidR="00FD652C">
        <w:t xml:space="preserve"> Only circles and SAT for rectangles, and circle/rectangle, can be expanded, by introducing new collisio</w:t>
      </w:r>
      <w:r w:rsidR="00D75F75">
        <w:t>n</w:t>
      </w:r>
      <w:r w:rsidR="00D6353E">
        <w:t>s</w:t>
      </w:r>
    </w:p>
    <w:p w14:paraId="2B2A80A5" w14:textId="77777777" w:rsidR="000D4260" w:rsidRDefault="00197F00" w:rsidP="00B60945">
      <w:pPr>
        <w:pStyle w:val="Bullet"/>
      </w:pPr>
      <w:r>
        <w:t xml:space="preserve">Simulate physical motion: </w:t>
      </w:r>
      <w:r w:rsidR="000D4260">
        <w:t xml:space="preserve">formulate physical </w:t>
      </w:r>
      <w:r>
        <w:t>movement</w:t>
      </w:r>
      <w:r w:rsidR="000D4260">
        <w:t xml:space="preserve"> </w:t>
      </w:r>
      <w:r>
        <w:t>under gravity</w:t>
      </w:r>
      <w:r w:rsidR="000D4260">
        <w:t>, derive solution, and implement</w:t>
      </w:r>
    </w:p>
    <w:p w14:paraId="1896046C" w14:textId="77777777" w:rsidR="00197F00" w:rsidRDefault="000D4260" w:rsidP="00B60945">
      <w:pPr>
        <w:pStyle w:val="Bullet"/>
      </w:pPr>
      <w:r>
        <w:t xml:space="preserve">Collision position correction: </w:t>
      </w:r>
      <w:r w:rsidR="000473E7">
        <w:t xml:space="preserve">game loop discrete update, means, objects in motion can </w:t>
      </w:r>
      <w:r w:rsidR="00FC424F">
        <w:t xml:space="preserve">overlap, or interpenetrate during a collision, something that must be resolve or corrected. </w:t>
      </w:r>
    </w:p>
    <w:p w14:paraId="4E346BD7" w14:textId="77777777" w:rsidR="00FC424F" w:rsidRDefault="00FC424F" w:rsidP="00B60945">
      <w:pPr>
        <w:pStyle w:val="Bullet"/>
      </w:pPr>
      <w:r>
        <w:t xml:space="preserve">Collision resolution: </w:t>
      </w:r>
      <w:proofErr w:type="gramStart"/>
      <w:r>
        <w:t>finally</w:t>
      </w:r>
      <w:proofErr w:type="gramEnd"/>
      <w:r>
        <w:t xml:space="preserve"> responses to collision.</w:t>
      </w:r>
      <w:commentRangeEnd w:id="51"/>
      <w:r w:rsidR="00993E3B">
        <w:rPr>
          <w:rStyle w:val="CommentReference"/>
          <w:rFonts w:asciiTheme="minorHAnsi" w:hAnsiTheme="minorHAnsi"/>
        </w:rPr>
        <w:commentReference w:id="51"/>
      </w:r>
    </w:p>
    <w:p w14:paraId="4C19F152" w14:textId="77777777" w:rsidR="00FC424F" w:rsidRPr="00B60945" w:rsidRDefault="00FC424F" w:rsidP="00FC424F">
      <w:pPr>
        <w:pStyle w:val="Heading1"/>
      </w:pPr>
      <w:r>
        <w:t>Rigid Shapes and Bounds</w:t>
      </w:r>
    </w:p>
    <w:p w14:paraId="1A4BA4F1" w14:textId="5657D247" w:rsidR="008F1824" w:rsidRDefault="00FC424F" w:rsidP="00FC424F">
      <w:pPr>
        <w:pStyle w:val="BodyTextFirst"/>
      </w:pPr>
      <w:r w:rsidRPr="00FC424F">
        <w:t xml:space="preserve">The computation involved in simulating the interactions between arbitrary rigid shapes can be algorithmically complicated and computationally costly. For these reasons, rigid body simulations are </w:t>
      </w:r>
      <w:r w:rsidR="003E76FD">
        <w:t xml:space="preserve">typically </w:t>
      </w:r>
      <w:r w:rsidRPr="00FC424F">
        <w:t xml:space="preserve">based on a limited set of simple geometric shapes. For example, rigid circles and rectangles. In typical game engines, these simple rigid shapes can be attached to geometrically complex game objects for </w:t>
      </w:r>
      <w:r w:rsidR="002A0A18">
        <w:t xml:space="preserve">an approximated simulation of the </w:t>
      </w:r>
      <w:r w:rsidRPr="00FC424F">
        <w:t>physic</w:t>
      </w:r>
      <w:r w:rsidR="002A0A18">
        <w:t>al</w:t>
      </w:r>
      <w:r w:rsidRPr="00FC424F">
        <w:t xml:space="preserve"> </w:t>
      </w:r>
      <w:r w:rsidR="002A0A18">
        <w:t>interaction</w:t>
      </w:r>
      <w:r w:rsidR="002A0A18">
        <w:rPr>
          <w:rFonts w:hint="eastAsia"/>
        </w:rPr>
        <w:t>s</w:t>
      </w:r>
      <w:r w:rsidR="002A0A18">
        <w:t xml:space="preserve"> between those game objects</w:t>
      </w:r>
      <w:r w:rsidRPr="00FC424F">
        <w:t xml:space="preserve">. For example, attaching rigid circles on spaceships and </w:t>
      </w:r>
      <w:r w:rsidR="00CF34D5">
        <w:t xml:space="preserve">performing </w:t>
      </w:r>
      <w:r w:rsidRPr="00FC424F">
        <w:t xml:space="preserve">rigid body physics simulation of the rigid circles to approximate the physical interactions between </w:t>
      </w:r>
      <w:del w:id="52" w:author="Kelvin Sung" w:date="2021-06-22T09:31:00Z">
        <w:r w:rsidR="00ED58E5" w:rsidDel="00DA10CC">
          <w:delText>itself and other</w:delText>
        </w:r>
        <w:r w:rsidRPr="00FC424F" w:rsidDel="00DA10CC">
          <w:delText xml:space="preserve"> </w:delText>
        </w:r>
      </w:del>
      <w:ins w:id="53" w:author="Kelvin Sung" w:date="2021-06-22T09:31:00Z">
        <w:r w:rsidR="00DA10CC">
          <w:t xml:space="preserve">the </w:t>
        </w:r>
      </w:ins>
      <w:r w:rsidRPr="00FC424F">
        <w:t>spaceships.</w:t>
      </w:r>
    </w:p>
    <w:p w14:paraId="63037655" w14:textId="04CBDBE5" w:rsidR="00FC424F" w:rsidRDefault="00F21362" w:rsidP="00821E36">
      <w:pPr>
        <w:pStyle w:val="BodyTextCont"/>
      </w:pPr>
      <w:r>
        <w:t>From real-world experience</w:t>
      </w:r>
      <w:r w:rsidR="00C31C59">
        <w:t xml:space="preserve"> you know that </w:t>
      </w:r>
      <w:r w:rsidR="001F348C">
        <w:t xml:space="preserve">simple rigid </w:t>
      </w:r>
      <w:r w:rsidR="00C31C59">
        <w:t xml:space="preserve">shapes </w:t>
      </w:r>
      <w:r w:rsidR="00821E36">
        <w:t xml:space="preserve">can interact with one another </w:t>
      </w:r>
      <w:r>
        <w:t xml:space="preserve">only </w:t>
      </w:r>
      <w:r w:rsidR="00821E36">
        <w:t xml:space="preserve">when they </w:t>
      </w:r>
      <w:r w:rsidR="001F348C">
        <w:t>come into</w:t>
      </w:r>
      <w:r>
        <w:t xml:space="preserve"> </w:t>
      </w:r>
      <w:r w:rsidR="00C31C59">
        <w:t>physical contact</w:t>
      </w:r>
      <w:r>
        <w:t>s</w:t>
      </w:r>
      <w:r w:rsidR="00C31C59">
        <w:t xml:space="preserve">. </w:t>
      </w:r>
      <w:r w:rsidR="00D671E4">
        <w:t>Algorithmicall</w:t>
      </w:r>
      <w:r w:rsidR="00D671E4">
        <w:rPr>
          <w:rFonts w:hint="eastAsia"/>
        </w:rPr>
        <w:t>y</w:t>
      </w:r>
      <w:r w:rsidR="00D671E4">
        <w:t xml:space="preserve">, this </w:t>
      </w:r>
      <w:r>
        <w:t xml:space="preserve">observation is </w:t>
      </w:r>
      <w:r w:rsidR="00D671E4">
        <w:t>translate</w:t>
      </w:r>
      <w:r>
        <w:t>d</w:t>
      </w:r>
      <w:r w:rsidR="00D671E4">
        <w:t xml:space="preserve"> into </w:t>
      </w:r>
      <w:r w:rsidR="00821E36">
        <w:t xml:space="preserve">detecting collisions </w:t>
      </w:r>
      <w:r w:rsidR="00D671E4">
        <w:t xml:space="preserve">between rigid shapes. </w:t>
      </w:r>
      <w:r w:rsidR="009D1249">
        <w:t xml:space="preserve">For a proper simulation, </w:t>
      </w:r>
      <w:r w:rsidR="00D62DC5">
        <w:t>every shape must be tested for collision with every other shape</w:t>
      </w:r>
      <w:r w:rsidR="009D1249">
        <w:t>. In this way,</w:t>
      </w:r>
      <w:r w:rsidR="00D62DC5">
        <w:t xml:space="preserve"> the collision testing is an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7E762A">
        <w:t xml:space="preserve"> </w:t>
      </w:r>
      <w:r w:rsidR="00D62DC5">
        <w:t>operation</w:t>
      </w:r>
      <w:r w:rsidR="007E762A">
        <w:t xml:space="preserve">, where </w:t>
      </w:r>
      <m:oMath>
        <m:r>
          <w:rPr>
            <w:rFonts w:ascii="Cambria Math" w:hAnsi="Cambria Math"/>
          </w:rPr>
          <m:t>n</m:t>
        </m:r>
      </m:oMath>
      <w:r w:rsidR="007E762A">
        <w:t xml:space="preserve"> is the number of shapes that participate in the simulation. </w:t>
      </w:r>
      <w:r w:rsidR="00821E36">
        <w:t>As an optimization</w:t>
      </w:r>
      <w:r w:rsidR="009D1249">
        <w:t xml:space="preserve"> for this costly operation</w:t>
      </w:r>
      <w:r w:rsidR="00821E36">
        <w:t xml:space="preserve">, rigid shapes are usually bounded by a simple geometry, e.g., a circle, where the </w:t>
      </w:r>
      <w:r w:rsidR="007E762A">
        <w:t>potentially expensive collision computation</w:t>
      </w:r>
      <w:r w:rsidR="00821E36">
        <w:t xml:space="preserve"> is only invoked when the bounds of shapes overlap. </w:t>
      </w:r>
    </w:p>
    <w:p w14:paraId="16DF9158" w14:textId="77777777" w:rsidR="00FC424F" w:rsidRDefault="00FC424F" w:rsidP="00FC424F">
      <w:pPr>
        <w:pStyle w:val="Heading2"/>
      </w:pPr>
      <w:r>
        <w:t xml:space="preserve">The Rigid Shapes and Bounds Project </w:t>
      </w:r>
    </w:p>
    <w:p w14:paraId="2C0BB51C" w14:textId="42B5F0DA" w:rsidR="00712572" w:rsidRDefault="00997628" w:rsidP="00712572">
      <w:pPr>
        <w:pStyle w:val="BodyTextFirst"/>
      </w:pPr>
      <w:r w:rsidRPr="00D8445E">
        <w:t xml:space="preserve">This project </w:t>
      </w:r>
      <w:r w:rsidR="00F243C9">
        <w:t xml:space="preserve">introduces the </w:t>
      </w:r>
      <w:proofErr w:type="spellStart"/>
      <w:r w:rsidR="00F243C9" w:rsidRPr="001F348C">
        <w:rPr>
          <w:rStyle w:val="CodeInline"/>
        </w:rPr>
        <w:t>RidigShape</w:t>
      </w:r>
      <w:proofErr w:type="spellEnd"/>
      <w:r w:rsidR="00F243C9">
        <w:t xml:space="preserve"> classes with a simple circular bound for collision optimization. The defined </w:t>
      </w:r>
      <w:proofErr w:type="spellStart"/>
      <w:r w:rsidR="00F243C9" w:rsidRPr="007313B4">
        <w:rPr>
          <w:rStyle w:val="CodeInline"/>
        </w:rPr>
        <w:t>RigidShape</w:t>
      </w:r>
      <w:proofErr w:type="spellEnd"/>
      <w:r w:rsidR="00F243C9">
        <w:t xml:space="preserve"> class will be integrated into the game engine where each </w:t>
      </w:r>
      <w:proofErr w:type="spellStart"/>
      <w:r w:rsidR="00F243C9" w:rsidRPr="00FD145E">
        <w:rPr>
          <w:rStyle w:val="CodeInline"/>
        </w:rPr>
        <w:t>GameObject</w:t>
      </w:r>
      <w:proofErr w:type="spellEnd"/>
      <w:r w:rsidR="00F243C9">
        <w:t xml:space="preserve"> object will have references to both a </w:t>
      </w:r>
      <w:r w:rsidR="00F243C9" w:rsidRPr="00FD145E">
        <w:rPr>
          <w:rStyle w:val="CodeInline"/>
        </w:rPr>
        <w:t>Renderable</w:t>
      </w:r>
      <w:r w:rsidR="00F243C9">
        <w:t xml:space="preserve"> and a </w:t>
      </w:r>
      <w:proofErr w:type="spellStart"/>
      <w:r w:rsidR="00F243C9" w:rsidRPr="00FD145E">
        <w:rPr>
          <w:rStyle w:val="CodeInline"/>
        </w:rPr>
        <w:t>RigidShape</w:t>
      </w:r>
      <w:proofErr w:type="spellEnd"/>
      <w:r w:rsidR="00F243C9">
        <w:t xml:space="preserve"> object. The </w:t>
      </w:r>
      <w:r w:rsidR="00F243C9" w:rsidRPr="00FD145E">
        <w:rPr>
          <w:rStyle w:val="CodeInline"/>
        </w:rPr>
        <w:t>Renderable</w:t>
      </w:r>
      <w:r w:rsidR="00F243C9">
        <w:t xml:space="preserve"> object will be drawn showing the players a visually pleasing gaming element while the </w:t>
      </w:r>
      <w:proofErr w:type="spellStart"/>
      <w:r w:rsidR="00F243C9" w:rsidRPr="007313B4">
        <w:rPr>
          <w:rStyle w:val="CodeInline"/>
        </w:rPr>
        <w:t>RigidShape</w:t>
      </w:r>
      <w:proofErr w:type="spellEnd"/>
      <w:r w:rsidR="00F243C9">
        <w:t xml:space="preserve"> will be processed in the rigid shape simulation</w:t>
      </w:r>
      <w:del w:id="54" w:author="Kelvin Sung" w:date="2021-06-22T09:33:00Z">
        <w:r w:rsidR="00ED58E5" w:rsidDel="00113CFC">
          <w:delText>,</w:delText>
        </w:r>
      </w:del>
      <w:r w:rsidR="00F243C9">
        <w:t xml:space="preserve"> approximating the behavior of the </w:t>
      </w:r>
      <w:proofErr w:type="spellStart"/>
      <w:r w:rsidR="00F243C9" w:rsidRPr="007313B4">
        <w:rPr>
          <w:rStyle w:val="CodeInline"/>
        </w:rPr>
        <w:t>GameObject</w:t>
      </w:r>
      <w:proofErr w:type="spellEnd"/>
      <w:r w:rsidR="00F243C9">
        <w:t xml:space="preserve"> object.</w:t>
      </w:r>
      <w:r>
        <w:t xml:space="preserve"> You </w:t>
      </w:r>
      <w:r>
        <w:lastRenderedPageBreak/>
        <w:t xml:space="preserve">can see an example of this project running in Figure 9-1. The source code to this project is defined in </w:t>
      </w:r>
      <w:r>
        <w:rPr>
          <w:rStyle w:val="CodeInline"/>
        </w:rPr>
        <w:t>chapter9/9.1.rigid_shapes_and_bounds</w:t>
      </w:r>
      <w:r>
        <w:t>.</w:t>
      </w:r>
    </w:p>
    <w:p w14:paraId="718B0369" w14:textId="56E1B5E3" w:rsidR="00712572" w:rsidRDefault="00712572" w:rsidP="00B6247B">
      <w:pPr>
        <w:pStyle w:val="Figure"/>
      </w:pPr>
      <w:r>
        <w:rPr>
          <w:noProof/>
        </w:rPr>
        <w:drawing>
          <wp:inline distT="0" distB="0" distL="0" distR="0" wp14:anchorId="7F28F6C0" wp14:editId="0EDACA9D">
            <wp:extent cx="5478145" cy="4112895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0B93" w14:textId="2FC34717" w:rsidR="00997628" w:rsidRPr="00D8445E" w:rsidRDefault="00997628" w:rsidP="00997628">
      <w:pPr>
        <w:pStyle w:val="FigureCaption"/>
      </w:pPr>
      <w:r w:rsidRPr="00D8445E">
        <w:t xml:space="preserve">Figure </w:t>
      </w:r>
      <w:r>
        <w:t>9</w:t>
      </w:r>
      <w:r w:rsidRPr="00D8445E">
        <w:t xml:space="preserve">-1. Running the </w:t>
      </w:r>
      <w:r>
        <w:t xml:space="preserve">Rigid Shapes and Bounds </w:t>
      </w:r>
      <w:r w:rsidRPr="00D8445E">
        <w:t>project</w:t>
      </w:r>
    </w:p>
    <w:p w14:paraId="03866173" w14:textId="582FBF5F" w:rsidR="003D1403" w:rsidRPr="00A243C0" w:rsidRDefault="003D1403" w:rsidP="003D1403">
      <w:pPr>
        <w:pStyle w:val="BodyTextFirst"/>
      </w:pPr>
      <w:bookmarkStart w:id="55" w:name="OLE_LINK1"/>
      <w:bookmarkStart w:id="56" w:name="OLE_LINK2"/>
      <w:r w:rsidRPr="00A243C0">
        <w:t>The controls of the project are as follows:</w:t>
      </w:r>
    </w:p>
    <w:p w14:paraId="55551FF7" w14:textId="71A2760C" w:rsidR="003D1403" w:rsidRDefault="00712572" w:rsidP="003D1403">
      <w:pPr>
        <w:pStyle w:val="Bulle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Behavior control:</w:t>
      </w:r>
    </w:p>
    <w:p w14:paraId="00979A62" w14:textId="047FFF15" w:rsidR="00712572" w:rsidRPr="0080668B" w:rsidRDefault="00712572" w:rsidP="0080668B">
      <w:pPr>
        <w:pStyle w:val="BulletSubList"/>
      </w:pPr>
      <w:r w:rsidRPr="0080668B">
        <w:t xml:space="preserve">G key: </w:t>
      </w:r>
      <w:r w:rsidR="00A81917" w:rsidRPr="0080668B">
        <w:t>R</w:t>
      </w:r>
      <w:r w:rsidRPr="0080668B">
        <w:t>andomly create a new rigid circle or rectangle</w:t>
      </w:r>
    </w:p>
    <w:p w14:paraId="3BFE816D" w14:textId="03262E84" w:rsidR="00A81917" w:rsidRDefault="00A81917" w:rsidP="00A81917">
      <w:pPr>
        <w:pStyle w:val="Bulle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Draw control</w:t>
      </w:r>
    </w:p>
    <w:p w14:paraId="4B4A03A4" w14:textId="04D074F4" w:rsidR="00A81917" w:rsidRDefault="00A81917" w:rsidP="00A81917">
      <w:pPr>
        <w:pStyle w:val="BulletSubList"/>
      </w:pPr>
      <w:r>
        <w:t>T key: Toggle textures on all objects</w:t>
      </w:r>
    </w:p>
    <w:p w14:paraId="038D362D" w14:textId="61D66E2F" w:rsidR="00A81917" w:rsidRDefault="00A81917" w:rsidP="00A81917">
      <w:pPr>
        <w:pStyle w:val="BulletSubList"/>
      </w:pPr>
      <w:r>
        <w:t xml:space="preserve">R key: Toggle the drawing of </w:t>
      </w:r>
      <w:proofErr w:type="spellStart"/>
      <w:r w:rsidRPr="00A81917">
        <w:rPr>
          <w:rStyle w:val="CodeInline"/>
        </w:rPr>
        <w:t>RigidShape</w:t>
      </w:r>
      <w:proofErr w:type="spellEnd"/>
    </w:p>
    <w:p w14:paraId="1233FF9E" w14:textId="41937F4C" w:rsidR="00A81917" w:rsidRPr="00A81917" w:rsidRDefault="00A81917" w:rsidP="00A81917">
      <w:pPr>
        <w:pStyle w:val="BulletSubList"/>
      </w:pPr>
      <w:r>
        <w:t xml:space="preserve">B key: Toggle the drawing of the bound on each </w:t>
      </w:r>
      <w:proofErr w:type="spellStart"/>
      <w:r w:rsidRPr="00A81917">
        <w:rPr>
          <w:rStyle w:val="CodeInline"/>
        </w:rPr>
        <w:t>RigidShape</w:t>
      </w:r>
      <w:proofErr w:type="spellEnd"/>
    </w:p>
    <w:p w14:paraId="3DB8207F" w14:textId="3BF6E6BA" w:rsidR="003D1403" w:rsidRDefault="00A81917" w:rsidP="003D1403">
      <w:pPr>
        <w:pStyle w:val="Bulle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Object control:</w:t>
      </w:r>
    </w:p>
    <w:p w14:paraId="5F7D7462" w14:textId="1357C326" w:rsidR="00A81917" w:rsidRDefault="00A81917" w:rsidP="00A81917">
      <w:pPr>
        <w:pStyle w:val="BulletSubList"/>
      </w:pPr>
      <w:r>
        <w:lastRenderedPageBreak/>
        <w:t>Left/right-arrow key: Sequence through and select an object</w:t>
      </w:r>
    </w:p>
    <w:p w14:paraId="559B66FF" w14:textId="021EE8BA" w:rsidR="00A81917" w:rsidRDefault="00A81917" w:rsidP="00A81917">
      <w:pPr>
        <w:pStyle w:val="BulletSubList"/>
      </w:pPr>
      <w:r>
        <w:t xml:space="preserve">WASD keys: Move </w:t>
      </w:r>
      <w:r w:rsidR="0060097D">
        <w:t xml:space="preserve">the </w:t>
      </w:r>
      <w:r>
        <w:t>selected object</w:t>
      </w:r>
    </w:p>
    <w:p w14:paraId="3E0A70FE" w14:textId="43BC7F0F" w:rsidR="00A81917" w:rsidRDefault="00A81917" w:rsidP="00A81917">
      <w:pPr>
        <w:pStyle w:val="BulletSubList"/>
      </w:pPr>
      <w:r>
        <w:t xml:space="preserve">Z/X key: Rotate </w:t>
      </w:r>
      <w:r w:rsidR="0060097D">
        <w:t xml:space="preserve">the </w:t>
      </w:r>
      <w:r>
        <w:t>selected object</w:t>
      </w:r>
    </w:p>
    <w:p w14:paraId="05D12EC7" w14:textId="42F48CE5" w:rsidR="00A81917" w:rsidRDefault="00A81917" w:rsidP="00A81917">
      <w:pPr>
        <w:pStyle w:val="BulletSubList"/>
      </w:pPr>
      <w:r>
        <w:t xml:space="preserve">Y/U key: Increase/decrease </w:t>
      </w:r>
      <w:proofErr w:type="spellStart"/>
      <w:r w:rsidRPr="00A81917">
        <w:rPr>
          <w:rStyle w:val="CodeInline"/>
        </w:rPr>
        <w:t>RigidShape</w:t>
      </w:r>
      <w:proofErr w:type="spellEnd"/>
      <w:r>
        <w:t xml:space="preserve"> size of </w:t>
      </w:r>
      <w:r w:rsidR="00890A19">
        <w:t xml:space="preserve">the </w:t>
      </w:r>
      <w:r>
        <w:t>selected object</w:t>
      </w:r>
      <w:r w:rsidR="0060097D">
        <w:t xml:space="preserve">, this does not change the size of corresponding </w:t>
      </w:r>
      <w:r w:rsidR="0060097D" w:rsidRPr="0060097D">
        <w:rPr>
          <w:rStyle w:val="CodeInline"/>
        </w:rPr>
        <w:t>Renderable</w:t>
      </w:r>
      <w:r w:rsidR="0060097D">
        <w:t xml:space="preserve"> object</w:t>
      </w:r>
    </w:p>
    <w:p w14:paraId="5BC372D7" w14:textId="77777777" w:rsidR="003D1403" w:rsidRDefault="003D1403" w:rsidP="003D1403">
      <w:pPr>
        <w:pStyle w:val="BodyTextFirst"/>
      </w:pPr>
      <w:r w:rsidRPr="00E67471">
        <w:t>The goals of the project are as follows</w:t>
      </w:r>
      <w:r>
        <w:t>:</w:t>
      </w:r>
    </w:p>
    <w:bookmarkEnd w:id="55"/>
    <w:bookmarkEnd w:id="56"/>
    <w:p w14:paraId="136DD975" w14:textId="5F986119" w:rsidR="00F13F00" w:rsidRDefault="00F13F00" w:rsidP="00F13F00">
      <w:pPr>
        <w:pStyle w:val="Bullet"/>
      </w:pPr>
      <w:r>
        <w:t xml:space="preserve">To define </w:t>
      </w:r>
      <w:r w:rsidR="00861C79">
        <w:t xml:space="preserve">and </w:t>
      </w:r>
      <w:r>
        <w:t xml:space="preserve">the </w:t>
      </w:r>
      <w:proofErr w:type="spellStart"/>
      <w:r w:rsidR="00861C79" w:rsidRPr="00861C79">
        <w:rPr>
          <w:rStyle w:val="CodeInline"/>
        </w:rPr>
        <w:t>RigidShape</w:t>
      </w:r>
      <w:proofErr w:type="spellEnd"/>
      <w:r w:rsidR="00861C79">
        <w:t xml:space="preserve"> </w:t>
      </w:r>
      <w:r>
        <w:t>class</w:t>
      </w:r>
      <w:r w:rsidR="00861C79">
        <w:t xml:space="preserve">es and integrate with </w:t>
      </w:r>
      <w:proofErr w:type="spellStart"/>
      <w:r w:rsidR="00861C79" w:rsidRPr="00861C79">
        <w:rPr>
          <w:rStyle w:val="CodeInline"/>
        </w:rPr>
        <w:t>GameObject</w:t>
      </w:r>
      <w:proofErr w:type="spellEnd"/>
      <w:r w:rsidR="00861C79">
        <w:t>.</w:t>
      </w:r>
    </w:p>
    <w:p w14:paraId="0E749E1F" w14:textId="7220E4EC" w:rsidR="00422398" w:rsidRDefault="00422398" w:rsidP="00F13F00">
      <w:pPr>
        <w:pStyle w:val="Bullet"/>
      </w:pPr>
      <w:r>
        <w:t xml:space="preserve">To demonstrate that a </w:t>
      </w:r>
      <w:proofErr w:type="spellStart"/>
      <w:r w:rsidRPr="00422398">
        <w:rPr>
          <w:rStyle w:val="CodeInline"/>
        </w:rPr>
        <w:t>RigidShape</w:t>
      </w:r>
      <w:proofErr w:type="spellEnd"/>
      <w:r>
        <w:t xml:space="preserve"> represents a corresponding </w:t>
      </w:r>
      <w:r w:rsidRPr="00422398">
        <w:rPr>
          <w:rStyle w:val="CodeInline"/>
        </w:rPr>
        <w:t>Renderable</w:t>
      </w:r>
      <w:r>
        <w:t xml:space="preserve"> geometry on the same </w:t>
      </w:r>
      <w:proofErr w:type="spellStart"/>
      <w:r w:rsidRPr="00422398">
        <w:rPr>
          <w:rStyle w:val="CodeInline"/>
        </w:rPr>
        <w:t>GameObject</w:t>
      </w:r>
      <w:proofErr w:type="spellEnd"/>
      <w:r w:rsidR="004B1B7D">
        <w:t>.</w:t>
      </w:r>
    </w:p>
    <w:p w14:paraId="74ABD6A8" w14:textId="3ACE1125" w:rsidR="00F13F00" w:rsidRDefault="00F13F00" w:rsidP="00F13F00">
      <w:pPr>
        <w:pStyle w:val="Bullet"/>
      </w:pPr>
      <w:r>
        <w:t>To lay the foundation for building a rigid shape physics simulator.</w:t>
      </w:r>
    </w:p>
    <w:p w14:paraId="6CDA8530" w14:textId="38B4422C" w:rsidR="00F13F00" w:rsidRDefault="00F13F00" w:rsidP="00F13F00">
      <w:pPr>
        <w:pStyle w:val="Bullet"/>
      </w:pPr>
      <w:r>
        <w:t xml:space="preserve">To define an initial scene for testing </w:t>
      </w:r>
      <w:r w:rsidR="00861C79">
        <w:t>the physics component</w:t>
      </w:r>
      <w:r>
        <w:t>.</w:t>
      </w:r>
    </w:p>
    <w:p w14:paraId="569269C9" w14:textId="732F24B1" w:rsidR="008447A9" w:rsidRDefault="0016460D" w:rsidP="008447A9">
      <w:pPr>
        <w:pStyle w:val="BodyTextCont"/>
        <w:rPr>
          <w:rStyle w:val="BodyTextFirstChar"/>
        </w:rPr>
      </w:pPr>
      <w:r>
        <w:rPr>
          <w:rStyle w:val="BodyTextFirstChar"/>
        </w:rPr>
        <w:t xml:space="preserve">In addition to the system </w:t>
      </w:r>
      <w:r w:rsidRPr="0016460D">
        <w:rPr>
          <w:rStyle w:val="CodeInline"/>
        </w:rPr>
        <w:t>font</w:t>
      </w:r>
      <w:r>
        <w:rPr>
          <w:rStyle w:val="BodyTextFirstChar"/>
        </w:rPr>
        <w:t xml:space="preserve"> folder</w:t>
      </w:r>
      <w:r w:rsidR="00581CD6">
        <w:rPr>
          <w:rStyle w:val="BodyTextFirstChar"/>
        </w:rPr>
        <w:t xml:space="preserve"> and the </w:t>
      </w:r>
      <w:r w:rsidR="00581CD6" w:rsidRPr="00581CD6">
        <w:rPr>
          <w:rStyle w:val="CodeInline"/>
        </w:rPr>
        <w:t>particle.png</w:t>
      </w:r>
      <w:r w:rsidR="00581CD6">
        <w:rPr>
          <w:rStyle w:val="BodyTextFirstChar"/>
        </w:rPr>
        <w:t xml:space="preserve"> image,</w:t>
      </w:r>
      <w:r>
        <w:rPr>
          <w:rStyle w:val="BodyTextFirstChar"/>
        </w:rPr>
        <w:t xml:space="preserve"> y</w:t>
      </w:r>
      <w:r w:rsidR="00CA6E6F" w:rsidRPr="00A243C0">
        <w:rPr>
          <w:rStyle w:val="BodyTextFirstChar"/>
        </w:rPr>
        <w:t>ou can find the following external resource files in the</w:t>
      </w:r>
      <w:r w:rsidR="00CA6E6F" w:rsidRPr="00935B8D">
        <w:t xml:space="preserve"> </w:t>
      </w:r>
      <w:r w:rsidR="00CA6E6F" w:rsidRPr="00935B8D">
        <w:rPr>
          <w:rStyle w:val="CodeInline"/>
        </w:rPr>
        <w:t>assets</w:t>
      </w:r>
      <w:r w:rsidR="00CA6E6F" w:rsidRPr="00935B8D">
        <w:t xml:space="preserve"> </w:t>
      </w:r>
      <w:r w:rsidR="00CA6E6F" w:rsidRPr="00A243C0">
        <w:rPr>
          <w:rStyle w:val="BodyTextFirstChar"/>
        </w:rPr>
        <w:t>folder</w:t>
      </w:r>
      <w:r w:rsidR="00ED58E5">
        <w:rPr>
          <w:rStyle w:val="BodyTextFirstChar"/>
        </w:rPr>
        <w:t>:</w:t>
      </w:r>
      <w:r>
        <w:rPr>
          <w:rStyle w:val="BodyTextFirstChar"/>
        </w:rPr>
        <w:t xml:space="preserve"> </w:t>
      </w:r>
    </w:p>
    <w:p w14:paraId="56A3042D" w14:textId="58E5ADC4" w:rsidR="008447A9" w:rsidRDefault="0059302D" w:rsidP="008447A9">
      <w:pPr>
        <w:pStyle w:val="Bullet"/>
        <w:rPr>
          <w:rStyle w:val="BodyTextFirstChar"/>
        </w:rPr>
      </w:pPr>
      <w:r w:rsidRPr="008E241A">
        <w:rPr>
          <w:rStyle w:val="CodeInline"/>
        </w:rPr>
        <w:t>minion_sprite.png</w:t>
      </w:r>
      <w:r>
        <w:rPr>
          <w:rStyle w:val="BodyTextFirstChar"/>
        </w:rPr>
        <w:t xml:space="preserve"> </w:t>
      </w:r>
      <w:r w:rsidR="008E241A">
        <w:rPr>
          <w:rStyle w:val="BodyTextFirstChar"/>
        </w:rPr>
        <w:t xml:space="preserve">for the minion and hero objects </w:t>
      </w:r>
    </w:p>
    <w:p w14:paraId="35A04004" w14:textId="00891878" w:rsidR="008447A9" w:rsidRDefault="008E241A" w:rsidP="008447A9">
      <w:pPr>
        <w:pStyle w:val="Bullet"/>
        <w:rPr>
          <w:rStyle w:val="BodyTextFirstChar"/>
        </w:rPr>
      </w:pPr>
      <w:r w:rsidRPr="008E241A">
        <w:rPr>
          <w:rStyle w:val="CodeInline"/>
        </w:rPr>
        <w:t>platform.png</w:t>
      </w:r>
      <w:r>
        <w:rPr>
          <w:rStyle w:val="BodyTextFirstChar"/>
        </w:rPr>
        <w:t xml:space="preserve"> and </w:t>
      </w:r>
      <w:r w:rsidRPr="008E241A">
        <w:rPr>
          <w:rStyle w:val="CodeInline"/>
        </w:rPr>
        <w:t>wall.png</w:t>
      </w:r>
      <w:r>
        <w:rPr>
          <w:rStyle w:val="BodyTextFirstChar"/>
        </w:rPr>
        <w:t xml:space="preserve"> </w:t>
      </w:r>
      <w:r w:rsidR="00F839AF">
        <w:rPr>
          <w:rStyle w:val="BodyTextFirstChar"/>
        </w:rPr>
        <w:t xml:space="preserve">are </w:t>
      </w:r>
      <w:r>
        <w:rPr>
          <w:rStyle w:val="BodyTextFirstChar"/>
        </w:rPr>
        <w:t>the horizontal and vertical boarder objects in the test scene</w:t>
      </w:r>
    </w:p>
    <w:p w14:paraId="12F7A0F0" w14:textId="456EF963" w:rsidR="00F13F00" w:rsidRDefault="00F839AF" w:rsidP="008447A9">
      <w:pPr>
        <w:pStyle w:val="Bullet"/>
        <w:rPr>
          <w:rStyle w:val="BodyTextFirstChar"/>
        </w:rPr>
      </w:pPr>
      <w:r w:rsidRPr="00F839AF">
        <w:rPr>
          <w:rStyle w:val="CodeInline"/>
        </w:rPr>
        <w:t>target.png</w:t>
      </w:r>
      <w:r>
        <w:rPr>
          <w:rStyle w:val="BodyTextFirstChar"/>
        </w:rPr>
        <w:t xml:space="preserve"> </w:t>
      </w:r>
      <w:r w:rsidR="008447A9">
        <w:rPr>
          <w:rStyle w:val="BodyTextFirstChar"/>
        </w:rPr>
        <w:t xml:space="preserve">is displayed over </w:t>
      </w:r>
      <w:r>
        <w:rPr>
          <w:rStyle w:val="BodyTextFirstChar"/>
        </w:rPr>
        <w:t>the currently selected object</w:t>
      </w:r>
    </w:p>
    <w:p w14:paraId="6A45DE27" w14:textId="453632CF" w:rsidR="00B13069" w:rsidRPr="00B13069" w:rsidRDefault="00B13069" w:rsidP="00B13069">
      <w:pPr>
        <w:pStyle w:val="Heading3"/>
        <w:rPr>
          <w:rStyle w:val="BodyTextFirstChar"/>
          <w:rFonts w:asciiTheme="majorHAnsi" w:hAnsiTheme="majorHAnsi"/>
          <w:sz w:val="24"/>
        </w:rPr>
      </w:pPr>
      <w:r w:rsidRPr="00B13069">
        <w:rPr>
          <w:rStyle w:val="BodyTextFirstChar"/>
          <w:rFonts w:asciiTheme="majorHAnsi" w:hAnsiTheme="majorHAnsi"/>
          <w:sz w:val="24"/>
        </w:rPr>
        <w:t>Setting up Implementation Support</w:t>
      </w:r>
    </w:p>
    <w:p w14:paraId="702CFF73" w14:textId="46B1DD27" w:rsidR="00364D34" w:rsidRDefault="00364D34" w:rsidP="00B13069">
      <w:pPr>
        <w:pStyle w:val="BodyTextFirst"/>
        <w:rPr>
          <w:rStyle w:val="BodyTextFirstChar"/>
        </w:rPr>
      </w:pPr>
      <w:r>
        <w:rPr>
          <w:rStyle w:val="BodyTextFirstChar"/>
        </w:rPr>
        <w:t xml:space="preserve">You will begin building this project by first </w:t>
      </w:r>
      <w:r w:rsidR="00B13069">
        <w:rPr>
          <w:rStyle w:val="BodyTextFirstChar"/>
        </w:rPr>
        <w:t xml:space="preserve">setting up implementation support. First, </w:t>
      </w:r>
      <w:r>
        <w:rPr>
          <w:rStyle w:val="BodyTextFirstChar"/>
        </w:rPr>
        <w:t>organiz</w:t>
      </w:r>
      <w:r w:rsidR="00B13069">
        <w:rPr>
          <w:rStyle w:val="BodyTextFirstChar"/>
        </w:rPr>
        <w:t>e</w:t>
      </w:r>
      <w:r>
        <w:rPr>
          <w:rStyle w:val="BodyTextFirstChar"/>
        </w:rPr>
        <w:t xml:space="preserve"> the engine </w:t>
      </w:r>
      <w:r w:rsidR="00B13069">
        <w:rPr>
          <w:rStyle w:val="BodyTextFirstChar"/>
        </w:rPr>
        <w:t xml:space="preserve">source code structure with new folders </w:t>
      </w:r>
      <w:r w:rsidR="0068769F">
        <w:rPr>
          <w:rStyle w:val="BodyTextFirstChar"/>
        </w:rPr>
        <w:t>for</w:t>
      </w:r>
      <w:r w:rsidR="00B13069">
        <w:rPr>
          <w:rStyle w:val="BodyTextFirstChar"/>
        </w:rPr>
        <w:t xml:space="preserve"> </w:t>
      </w:r>
      <w:r>
        <w:rPr>
          <w:rStyle w:val="BodyTextFirstChar"/>
        </w:rPr>
        <w:t>anticipat</w:t>
      </w:r>
      <w:r w:rsidR="0068769F">
        <w:rPr>
          <w:rStyle w:val="BodyTextFirstChar"/>
        </w:rPr>
        <w:t>ion of</w:t>
      </w:r>
      <w:r>
        <w:rPr>
          <w:rStyle w:val="BodyTextFirstChar"/>
        </w:rPr>
        <w:t xml:space="preserve"> increase</w:t>
      </w:r>
      <w:r w:rsidR="008644B9">
        <w:rPr>
          <w:rStyle w:val="BodyTextFirstChar"/>
        </w:rPr>
        <w:t>s</w:t>
      </w:r>
      <w:r>
        <w:rPr>
          <w:rStyle w:val="BodyTextFirstChar"/>
        </w:rPr>
        <w:t xml:space="preserve"> in complexity</w:t>
      </w:r>
      <w:r w:rsidR="00B13069">
        <w:rPr>
          <w:rStyle w:val="BodyTextFirstChar"/>
        </w:rPr>
        <w:t>. Second,</w:t>
      </w:r>
      <w:r>
        <w:rPr>
          <w:rStyle w:val="BodyTextFirstChar"/>
        </w:rPr>
        <w:t xml:space="preserve"> defin</w:t>
      </w:r>
      <w:r w:rsidR="00B13069">
        <w:rPr>
          <w:rStyle w:val="BodyTextFirstChar"/>
        </w:rPr>
        <w:t>e</w:t>
      </w:r>
      <w:r>
        <w:rPr>
          <w:rStyle w:val="BodyTextFirstChar"/>
        </w:rPr>
        <w:t xml:space="preserve"> debugging utilit</w:t>
      </w:r>
      <w:r w:rsidR="008644B9">
        <w:rPr>
          <w:rStyle w:val="BodyTextFirstChar"/>
        </w:rPr>
        <w:t>ies</w:t>
      </w:r>
      <w:r>
        <w:rPr>
          <w:rStyle w:val="BodyTextFirstChar"/>
        </w:rPr>
        <w:t xml:space="preserve"> for visualization and verification of correctness.</w:t>
      </w:r>
      <w:r w:rsidR="00B13069">
        <w:rPr>
          <w:rStyle w:val="BodyTextFirstChar"/>
        </w:rPr>
        <w:t xml:space="preserve"> </w:t>
      </w:r>
      <w:r w:rsidR="0068769F">
        <w:rPr>
          <w:rStyle w:val="BodyTextFirstChar"/>
        </w:rPr>
        <w:t>T</w:t>
      </w:r>
      <w:r w:rsidR="00B13069">
        <w:rPr>
          <w:rStyle w:val="BodyTextFirstChar"/>
        </w:rPr>
        <w:t xml:space="preserve">hird, </w:t>
      </w:r>
      <w:r w:rsidR="000F28F3">
        <w:rPr>
          <w:rStyle w:val="BodyTextFirstChar"/>
        </w:rPr>
        <w:t>extend library support for rotating rigid shapes.</w:t>
      </w:r>
    </w:p>
    <w:p w14:paraId="5C0FFC7A" w14:textId="56F1D0F4" w:rsidR="009339CB" w:rsidRPr="00F13F00" w:rsidRDefault="009339CB" w:rsidP="00B13069">
      <w:pPr>
        <w:pStyle w:val="Heading4"/>
      </w:pPr>
      <w:r>
        <w:t xml:space="preserve">Organizing the Engine </w:t>
      </w:r>
      <w:r w:rsidR="000F28F3">
        <w:t>Source Code</w:t>
      </w:r>
    </w:p>
    <w:p w14:paraId="199C6A4A" w14:textId="5F95D518" w:rsidR="00AD25A0" w:rsidRDefault="0032623F" w:rsidP="00CA6E6F">
      <w:pPr>
        <w:pStyle w:val="BodyTextFirst"/>
      </w:pPr>
      <w:r>
        <w:t xml:space="preserve">In anticipation for </w:t>
      </w:r>
      <w:r w:rsidR="001A7075">
        <w:t xml:space="preserve">the </w:t>
      </w:r>
      <w:r w:rsidR="005743EB">
        <w:t xml:space="preserve">new </w:t>
      </w:r>
      <w:r w:rsidR="001A7075">
        <w:t>component</w:t>
      </w:r>
      <w:r w:rsidR="005743EB">
        <w:t>s</w:t>
      </w:r>
      <w:r w:rsidR="001A7075">
        <w:t xml:space="preserve">, in the </w:t>
      </w:r>
      <w:proofErr w:type="spellStart"/>
      <w:r w:rsidR="001A7075" w:rsidRPr="001A7075">
        <w:rPr>
          <w:rStyle w:val="CodeInline"/>
        </w:rPr>
        <w:t>src</w:t>
      </w:r>
      <w:proofErr w:type="spellEnd"/>
      <w:r w:rsidR="001A7075" w:rsidRPr="001A7075">
        <w:rPr>
          <w:rStyle w:val="CodeInline"/>
        </w:rPr>
        <w:t>/engine</w:t>
      </w:r>
      <w:r w:rsidR="001A7075">
        <w:t xml:space="preserve"> folder create the </w:t>
      </w:r>
      <w:r w:rsidR="001A7075" w:rsidRPr="001A7075">
        <w:rPr>
          <w:rStyle w:val="CodeInline"/>
        </w:rPr>
        <w:t>components</w:t>
      </w:r>
      <w:r w:rsidR="001A7075">
        <w:t xml:space="preserve"> folder and move the </w:t>
      </w:r>
      <w:r w:rsidR="001A7075" w:rsidRPr="001A7075">
        <w:rPr>
          <w:rStyle w:val="CodeInline"/>
        </w:rPr>
        <w:t>input.js</w:t>
      </w:r>
      <w:r w:rsidR="001A7075">
        <w:t xml:space="preserve"> component source code </w:t>
      </w:r>
      <w:r w:rsidR="009A5937">
        <w:t xml:space="preserve">file </w:t>
      </w:r>
      <w:r w:rsidR="001A7075">
        <w:t xml:space="preserve">into this folder. </w:t>
      </w:r>
      <w:r w:rsidR="009A5937">
        <w:t xml:space="preserve"> This folder will contain the </w:t>
      </w:r>
      <w:r w:rsidR="00161560">
        <w:t xml:space="preserve">source code for </w:t>
      </w:r>
      <w:r w:rsidR="009A5937">
        <w:t xml:space="preserve">physics </w:t>
      </w:r>
      <w:r w:rsidR="00161560">
        <w:t xml:space="preserve">and other </w:t>
      </w:r>
      <w:r w:rsidR="009A5937">
        <w:t>component</w:t>
      </w:r>
      <w:r w:rsidR="00161560">
        <w:t>s to be introduced in later chapters.</w:t>
      </w:r>
      <w:r w:rsidR="006E0154">
        <w:t xml:space="preserve"> </w:t>
      </w:r>
      <w:r w:rsidR="008D3D7A">
        <w:t xml:space="preserve">You will have to edit </w:t>
      </w:r>
      <w:r w:rsidR="008D3D7A" w:rsidRPr="004E319B">
        <w:rPr>
          <w:rStyle w:val="CodeInline"/>
        </w:rPr>
        <w:t>camera_input.js</w:t>
      </w:r>
      <w:r w:rsidR="008D3D7A">
        <w:t xml:space="preserve">, </w:t>
      </w:r>
      <w:r w:rsidR="000B6048" w:rsidRPr="004E319B">
        <w:rPr>
          <w:rStyle w:val="CodeInline"/>
        </w:rPr>
        <w:t>loop.js</w:t>
      </w:r>
      <w:r w:rsidR="000B6048">
        <w:t xml:space="preserve">, and </w:t>
      </w:r>
      <w:r w:rsidR="000B6048" w:rsidRPr="004E319B">
        <w:rPr>
          <w:rStyle w:val="CodeInline"/>
        </w:rPr>
        <w:t>index.js</w:t>
      </w:r>
      <w:r w:rsidR="000B6048">
        <w:t xml:space="preserve"> to update the source code file location change of </w:t>
      </w:r>
      <w:r w:rsidR="000B6048" w:rsidRPr="004E319B">
        <w:rPr>
          <w:rStyle w:val="CodeInline"/>
        </w:rPr>
        <w:t>input.js</w:t>
      </w:r>
      <w:r w:rsidR="000B6048">
        <w:t>.</w:t>
      </w:r>
    </w:p>
    <w:p w14:paraId="74197F9D" w14:textId="6A612A7C" w:rsidR="003D1403" w:rsidRPr="00A243C0" w:rsidRDefault="00161560" w:rsidP="00B13069">
      <w:pPr>
        <w:pStyle w:val="Heading4"/>
      </w:pPr>
      <w:r>
        <w:t>Supporting Debug Drawing</w:t>
      </w:r>
      <w:r w:rsidRPr="00A243C0">
        <w:t xml:space="preserve"> </w:t>
      </w:r>
      <w:r w:rsidR="003D1403" w:rsidRPr="00A243C0">
        <w:fldChar w:fldCharType="begin"/>
      </w:r>
      <w:r w:rsidR="003D1403" w:rsidRPr="00A243C0">
        <w:instrText xml:space="preserve"> XE "Shaders project:WebGL" </w:instrText>
      </w:r>
      <w:r w:rsidR="003D1403" w:rsidRPr="00A243C0">
        <w:fldChar w:fldCharType="end"/>
      </w:r>
    </w:p>
    <w:p w14:paraId="3DE284F5" w14:textId="2847F65C" w:rsidR="00161560" w:rsidRDefault="003F1A39" w:rsidP="009339CB">
      <w:pPr>
        <w:pStyle w:val="BodyTextFirst"/>
      </w:pPr>
      <w:r>
        <w:t xml:space="preserve">It is important to note that </w:t>
      </w:r>
      <w:r w:rsidR="0057602D">
        <w:t xml:space="preserve">only a </w:t>
      </w:r>
      <w:r w:rsidR="0057602D" w:rsidRPr="008644B9">
        <w:rPr>
          <w:rStyle w:val="CodeInline"/>
        </w:rPr>
        <w:t>Renderable</w:t>
      </w:r>
      <w:r w:rsidR="0057602D">
        <w:t xml:space="preserve"> object, typically referenced by a </w:t>
      </w:r>
      <w:proofErr w:type="spellStart"/>
      <w:r w:rsidR="0057602D" w:rsidRPr="008644B9">
        <w:rPr>
          <w:rStyle w:val="CodeInline"/>
        </w:rPr>
        <w:t>GameObjct</w:t>
      </w:r>
      <w:proofErr w:type="spellEnd"/>
      <w:r w:rsidR="0057602D">
        <w:t>, is actually visible in the game world. R</w:t>
      </w:r>
      <w:r>
        <w:t>igid shape</w:t>
      </w:r>
      <w:r w:rsidR="008644B9">
        <w:t>s</w:t>
      </w:r>
      <w:r>
        <w:t xml:space="preserve"> do not actually exist in the game world, they are defined to </w:t>
      </w:r>
      <w:r w:rsidR="0057602D">
        <w:t>approximate</w:t>
      </w:r>
      <w:r>
        <w:t xml:space="preserve"> the simulation of physical interactions of </w:t>
      </w:r>
      <w:r w:rsidR="0057602D">
        <w:t xml:space="preserve">corresponding </w:t>
      </w:r>
      <w:r w:rsidR="0057602D" w:rsidRPr="0057602D">
        <w:rPr>
          <w:rStyle w:val="CodeInline"/>
        </w:rPr>
        <w:t>Renderable</w:t>
      </w:r>
      <w:r w:rsidR="0057602D">
        <w:t xml:space="preserve"> objects</w:t>
      </w:r>
      <w:r>
        <w:t xml:space="preserve">. </w:t>
      </w:r>
      <w:r w:rsidR="00EF30ED">
        <w:t xml:space="preserve">In order to support </w:t>
      </w:r>
      <w:r w:rsidR="00161560">
        <w:lastRenderedPageBreak/>
        <w:t>proper debugging and verification</w:t>
      </w:r>
      <w:r w:rsidR="00EF30ED">
        <w:t xml:space="preserve"> of correctness</w:t>
      </w:r>
      <w:r w:rsidR="00161560">
        <w:t xml:space="preserve">, it is important to </w:t>
      </w:r>
      <w:r w:rsidR="009250FD">
        <w:t xml:space="preserve">be able to </w:t>
      </w:r>
      <w:r>
        <w:t xml:space="preserve">draw and </w:t>
      </w:r>
      <w:r w:rsidR="00161560">
        <w:t>visualize</w:t>
      </w:r>
      <w:r w:rsidR="00EF30ED">
        <w:t xml:space="preserve"> </w:t>
      </w:r>
      <w:r>
        <w:t>the rigid shapes.</w:t>
      </w:r>
      <w:r w:rsidR="00364D34">
        <w:t xml:space="preserve"> </w:t>
      </w:r>
    </w:p>
    <w:p w14:paraId="1D102E57" w14:textId="51AF76EF" w:rsidR="003F1A39" w:rsidRDefault="007C65F7" w:rsidP="007C65F7">
      <w:pPr>
        <w:pStyle w:val="NumList"/>
      </w:pPr>
      <w:r>
        <w:rPr>
          <w:rFonts w:hint="eastAsia"/>
        </w:rPr>
        <w:t>I</w:t>
      </w:r>
      <w:r>
        <w:t xml:space="preserve">n the </w:t>
      </w:r>
      <w:proofErr w:type="spellStart"/>
      <w:r w:rsidRPr="0068769F">
        <w:rPr>
          <w:rStyle w:val="CodeInline"/>
        </w:rPr>
        <w:t>src</w:t>
      </w:r>
      <w:proofErr w:type="spellEnd"/>
      <w:r w:rsidRPr="0068769F">
        <w:rPr>
          <w:rStyle w:val="CodeInline"/>
        </w:rPr>
        <w:t>/core</w:t>
      </w:r>
      <w:r>
        <w:t xml:space="preserve"> folder, create </w:t>
      </w:r>
      <w:r w:rsidRPr="007C65F7">
        <w:rPr>
          <w:rStyle w:val="CodeInline"/>
        </w:rPr>
        <w:t>debug_draw.js</w:t>
      </w:r>
      <w:r>
        <w:t xml:space="preserve">, import from </w:t>
      </w:r>
      <w:proofErr w:type="spellStart"/>
      <w:r w:rsidRPr="007C65F7">
        <w:rPr>
          <w:rStyle w:val="CodeInline"/>
        </w:rPr>
        <w:t>LineRenderable</w:t>
      </w:r>
      <w:proofErr w:type="spellEnd"/>
      <w:r>
        <w:t xml:space="preserve">, and define supporting constants and variables for drawing simple shapes as line segments. </w:t>
      </w:r>
    </w:p>
    <w:p w14:paraId="3E9936E8" w14:textId="77777777" w:rsidR="007C65F7" w:rsidRDefault="007C65F7" w:rsidP="007C65F7">
      <w:pPr>
        <w:pStyle w:val="Code"/>
      </w:pPr>
      <w:r>
        <w:t>import LineRenderable from "../renderables/line_renderable.js";</w:t>
      </w:r>
    </w:p>
    <w:p w14:paraId="16DC3155" w14:textId="77777777" w:rsidR="007C65F7" w:rsidRDefault="007C65F7" w:rsidP="007C65F7">
      <w:pPr>
        <w:pStyle w:val="Code"/>
      </w:pPr>
    </w:p>
    <w:p w14:paraId="185D558F" w14:textId="77777777" w:rsidR="007C65F7" w:rsidRDefault="007C65F7" w:rsidP="007C65F7">
      <w:pPr>
        <w:pStyle w:val="Code"/>
      </w:pPr>
      <w:r>
        <w:t>let kDrawNumCircleSides = 16;    // for approx circumference as line segments</w:t>
      </w:r>
    </w:p>
    <w:p w14:paraId="4FA813F5" w14:textId="77777777" w:rsidR="007C65F7" w:rsidRDefault="007C65F7" w:rsidP="007C65F7">
      <w:pPr>
        <w:pStyle w:val="Code"/>
      </w:pPr>
      <w:r>
        <w:t>let mUnitCirclePos = [];</w:t>
      </w:r>
    </w:p>
    <w:p w14:paraId="087FE8A1" w14:textId="7E128301" w:rsidR="007C65F7" w:rsidRDefault="007C65F7" w:rsidP="007C65F7">
      <w:pPr>
        <w:pStyle w:val="Code"/>
      </w:pPr>
      <w:r>
        <w:t>let mLine = null;</w:t>
      </w:r>
    </w:p>
    <w:p w14:paraId="12B52729" w14:textId="6A5F4588" w:rsidR="007C65F7" w:rsidRDefault="007C65F7" w:rsidP="007C65F7">
      <w:pPr>
        <w:pStyle w:val="NumList"/>
      </w:pPr>
      <w:r>
        <w:t xml:space="preserve">Define the </w:t>
      </w:r>
      <w:proofErr w:type="spellStart"/>
      <w:proofErr w:type="gramStart"/>
      <w:r w:rsidRPr="007C65F7">
        <w:rPr>
          <w:rStyle w:val="CodeInline"/>
        </w:rPr>
        <w:t>init</w:t>
      </w:r>
      <w:proofErr w:type="spellEnd"/>
      <w:r w:rsidRPr="007C65F7">
        <w:rPr>
          <w:rStyle w:val="CodeInline"/>
        </w:rPr>
        <w:t>(</w:t>
      </w:r>
      <w:proofErr w:type="gramEnd"/>
      <w:r w:rsidRPr="007C65F7">
        <w:rPr>
          <w:rStyle w:val="CodeInline"/>
        </w:rPr>
        <w:t>)</w:t>
      </w:r>
      <w:r>
        <w:t xml:space="preserve"> function to initialize the objects for drawing. The </w:t>
      </w:r>
      <w:proofErr w:type="spellStart"/>
      <w:r w:rsidRPr="007C65F7">
        <w:rPr>
          <w:rStyle w:val="CodeInline"/>
        </w:rPr>
        <w:t>mUnitCirclePos</w:t>
      </w:r>
      <w:proofErr w:type="spellEnd"/>
      <w:r>
        <w:t xml:space="preserve"> are positions on the circumference of a unit circle, and </w:t>
      </w:r>
      <w:proofErr w:type="spellStart"/>
      <w:r w:rsidRPr="007C65F7">
        <w:rPr>
          <w:rStyle w:val="CodeInline"/>
        </w:rPr>
        <w:t>mLine</w:t>
      </w:r>
      <w:proofErr w:type="spellEnd"/>
      <w:r>
        <w:t xml:space="preserve"> variable is the line object that will be used for drawing.</w:t>
      </w:r>
    </w:p>
    <w:p w14:paraId="5CA573E3" w14:textId="77777777" w:rsidR="007C65F7" w:rsidRDefault="007C65F7" w:rsidP="007C65F7">
      <w:pPr>
        <w:pStyle w:val="Code"/>
      </w:pPr>
      <w:r>
        <w:t>function init() {</w:t>
      </w:r>
    </w:p>
    <w:p w14:paraId="525BC200" w14:textId="77777777" w:rsidR="007C65F7" w:rsidRDefault="007C65F7" w:rsidP="007C65F7">
      <w:pPr>
        <w:pStyle w:val="Code"/>
      </w:pPr>
      <w:r>
        <w:t xml:space="preserve">    mLine = new LineRenderable();</w:t>
      </w:r>
    </w:p>
    <w:p w14:paraId="252E617A" w14:textId="77777777" w:rsidR="007C65F7" w:rsidRDefault="007C65F7" w:rsidP="007C65F7">
      <w:pPr>
        <w:pStyle w:val="Code"/>
      </w:pPr>
      <w:r>
        <w:t xml:space="preserve">    mLine.setPointSize(5);  // make sure when shown, its visible</w:t>
      </w:r>
    </w:p>
    <w:p w14:paraId="7F5E593D" w14:textId="77777777" w:rsidR="007C65F7" w:rsidRDefault="007C65F7" w:rsidP="007C65F7">
      <w:pPr>
        <w:pStyle w:val="Code"/>
      </w:pPr>
      <w:r>
        <w:t xml:space="preserve">    let deltaTheta = (Math.PI * 2.0) / kDrawNumCircleSides;</w:t>
      </w:r>
    </w:p>
    <w:p w14:paraId="619263C8" w14:textId="77777777" w:rsidR="007C65F7" w:rsidRDefault="007C65F7" w:rsidP="007C65F7">
      <w:pPr>
        <w:pStyle w:val="Code"/>
      </w:pPr>
      <w:r>
        <w:t xml:space="preserve">    let theta = deltaTheta;</w:t>
      </w:r>
    </w:p>
    <w:p w14:paraId="480ADBC7" w14:textId="77777777" w:rsidR="007C65F7" w:rsidRDefault="007C65F7" w:rsidP="007C65F7">
      <w:pPr>
        <w:pStyle w:val="Code"/>
      </w:pPr>
      <w:r>
        <w:t xml:space="preserve">    let i, x, y;</w:t>
      </w:r>
    </w:p>
    <w:p w14:paraId="639E3F40" w14:textId="77777777" w:rsidR="007C65F7" w:rsidRDefault="007C65F7" w:rsidP="007C65F7">
      <w:pPr>
        <w:pStyle w:val="Code"/>
      </w:pPr>
      <w:r>
        <w:t xml:space="preserve">    for (i = 1; i &lt;= kDrawNumCircleSides; i++) {</w:t>
      </w:r>
    </w:p>
    <w:p w14:paraId="48ED71E9" w14:textId="77777777" w:rsidR="007C65F7" w:rsidRDefault="007C65F7" w:rsidP="007C65F7">
      <w:pPr>
        <w:pStyle w:val="Code"/>
      </w:pPr>
      <w:r>
        <w:t xml:space="preserve">        let x = Math.cos(theta);</w:t>
      </w:r>
    </w:p>
    <w:p w14:paraId="5837D48E" w14:textId="77777777" w:rsidR="007C65F7" w:rsidRDefault="007C65F7" w:rsidP="007C65F7">
      <w:pPr>
        <w:pStyle w:val="Code"/>
      </w:pPr>
      <w:r>
        <w:t xml:space="preserve">        let y = Math.sin(theta);</w:t>
      </w:r>
    </w:p>
    <w:p w14:paraId="70E22E6A" w14:textId="77777777" w:rsidR="007C65F7" w:rsidRDefault="007C65F7" w:rsidP="007C65F7">
      <w:pPr>
        <w:pStyle w:val="Code"/>
      </w:pPr>
      <w:r>
        <w:t xml:space="preserve">        mUnitCirclePos.push([x, y]);</w:t>
      </w:r>
    </w:p>
    <w:p w14:paraId="301B88C0" w14:textId="77777777" w:rsidR="007C65F7" w:rsidRDefault="007C65F7" w:rsidP="007C65F7">
      <w:pPr>
        <w:pStyle w:val="Code"/>
      </w:pPr>
      <w:r>
        <w:t xml:space="preserve">        theta = theta + deltaTheta;</w:t>
      </w:r>
    </w:p>
    <w:p w14:paraId="2B5A0B7D" w14:textId="77777777" w:rsidR="007C65F7" w:rsidRDefault="007C65F7" w:rsidP="007C65F7">
      <w:pPr>
        <w:pStyle w:val="Code"/>
      </w:pPr>
      <w:r>
        <w:t xml:space="preserve">    }</w:t>
      </w:r>
    </w:p>
    <w:p w14:paraId="1D6D8E2C" w14:textId="387776CE" w:rsidR="007C65F7" w:rsidRDefault="007C65F7" w:rsidP="007C65F7">
      <w:pPr>
        <w:pStyle w:val="Code"/>
      </w:pPr>
      <w:r>
        <w:t>}</w:t>
      </w:r>
    </w:p>
    <w:p w14:paraId="3D11A8C6" w14:textId="6E96829C" w:rsidR="007C65F7" w:rsidRDefault="00704E3F" w:rsidP="007C65F7">
      <w:pPr>
        <w:pStyle w:val="NumList"/>
      </w:pPr>
      <w:r>
        <w:t xml:space="preserve">Define the </w:t>
      </w:r>
      <w:proofErr w:type="spellStart"/>
      <w:proofErr w:type="gramStart"/>
      <w:r w:rsidR="00E545C5" w:rsidRPr="00E545C5">
        <w:rPr>
          <w:rStyle w:val="CodeInline"/>
        </w:rPr>
        <w:t>drawLine</w:t>
      </w:r>
      <w:proofErr w:type="spellEnd"/>
      <w:r w:rsidR="00E545C5" w:rsidRPr="00E545C5">
        <w:rPr>
          <w:rStyle w:val="CodeInline"/>
        </w:rPr>
        <w:t>(</w:t>
      </w:r>
      <w:proofErr w:type="gramEnd"/>
      <w:r w:rsidR="00E545C5" w:rsidRPr="00E545C5">
        <w:rPr>
          <w:rStyle w:val="CodeInline"/>
        </w:rPr>
        <w:t>)</w:t>
      </w:r>
      <w:r w:rsidR="00E545C5">
        <w:t xml:space="preserve">, </w:t>
      </w:r>
      <w:proofErr w:type="spellStart"/>
      <w:r w:rsidR="00E545C5" w:rsidRPr="00E545C5">
        <w:rPr>
          <w:rStyle w:val="CodeInline"/>
        </w:rPr>
        <w:t>drawCrossMarker</w:t>
      </w:r>
      <w:proofErr w:type="spellEnd"/>
      <w:r w:rsidR="00E545C5" w:rsidRPr="00E545C5">
        <w:rPr>
          <w:rStyle w:val="CodeInline"/>
        </w:rPr>
        <w:t>()</w:t>
      </w:r>
      <w:r w:rsidR="00E545C5">
        <w:t xml:space="preserve">, </w:t>
      </w:r>
      <w:proofErr w:type="spellStart"/>
      <w:r w:rsidR="00E545C5" w:rsidRPr="00E545C5">
        <w:rPr>
          <w:rStyle w:val="CodeInline"/>
        </w:rPr>
        <w:t>drawRectangle</w:t>
      </w:r>
      <w:proofErr w:type="spellEnd"/>
      <w:r w:rsidR="00E545C5" w:rsidRPr="00E545C5">
        <w:rPr>
          <w:rStyle w:val="CodeInline"/>
        </w:rPr>
        <w:t>()</w:t>
      </w:r>
      <w:r w:rsidR="00E545C5">
        <w:t xml:space="preserve">, and </w:t>
      </w:r>
      <w:proofErr w:type="spellStart"/>
      <w:r w:rsidR="00E545C5" w:rsidRPr="00E545C5">
        <w:rPr>
          <w:rStyle w:val="CodeInline"/>
        </w:rPr>
        <w:t>drawCircle</w:t>
      </w:r>
      <w:proofErr w:type="spellEnd"/>
      <w:r w:rsidR="00E545C5" w:rsidRPr="00E545C5">
        <w:rPr>
          <w:rStyle w:val="CodeInline"/>
        </w:rPr>
        <w:t>()</w:t>
      </w:r>
      <w:r w:rsidR="00E545C5">
        <w:t xml:space="preserve"> functions to draw the corresponding shape based on the defined </w:t>
      </w:r>
      <w:proofErr w:type="spellStart"/>
      <w:r w:rsidR="00E545C5" w:rsidRPr="00E545C5">
        <w:rPr>
          <w:rStyle w:val="CodeInline"/>
        </w:rPr>
        <w:t>mLine</w:t>
      </w:r>
      <w:proofErr w:type="spellEnd"/>
      <w:r w:rsidR="00E545C5">
        <w:t xml:space="preserve"> object. </w:t>
      </w:r>
      <w:r w:rsidR="001F62A4">
        <w:t xml:space="preserve">The source code to these functions are not relevant to the physics simulation and are not shown. </w:t>
      </w:r>
      <w:r w:rsidR="00E545C5">
        <w:t xml:space="preserve">Please refer to the </w:t>
      </w:r>
      <w:r w:rsidR="001F62A4">
        <w:t>project source code folder for details.</w:t>
      </w:r>
    </w:p>
    <w:p w14:paraId="1F1D8C44" w14:textId="06FD2B2C" w:rsidR="001F62A4" w:rsidRDefault="001F62A4" w:rsidP="007C65F7">
      <w:pPr>
        <w:pStyle w:val="NumList"/>
      </w:pPr>
      <w:r>
        <w:t>Remember to export the defined functions.</w:t>
      </w:r>
    </w:p>
    <w:p w14:paraId="00691B7F" w14:textId="77777777" w:rsidR="001F62A4" w:rsidRPr="001F62A4" w:rsidRDefault="001F62A4" w:rsidP="001F62A4">
      <w:pPr>
        <w:pStyle w:val="Code"/>
        <w:rPr>
          <w:lang w:eastAsia="zh-CN"/>
        </w:rPr>
      </w:pPr>
      <w:r w:rsidRPr="001F62A4">
        <w:rPr>
          <w:lang w:eastAsia="zh-CN"/>
        </w:rPr>
        <w:t>export {</w:t>
      </w:r>
    </w:p>
    <w:p w14:paraId="5B509267" w14:textId="77777777" w:rsidR="001F62A4" w:rsidRPr="001F62A4" w:rsidRDefault="001F62A4" w:rsidP="001F62A4">
      <w:pPr>
        <w:pStyle w:val="Code"/>
        <w:rPr>
          <w:lang w:eastAsia="zh-CN"/>
        </w:rPr>
      </w:pPr>
      <w:r w:rsidRPr="001F62A4">
        <w:rPr>
          <w:lang w:eastAsia="zh-CN"/>
        </w:rPr>
        <w:t>    init,</w:t>
      </w:r>
    </w:p>
    <w:p w14:paraId="3D0D6D42" w14:textId="77777777" w:rsidR="001F62A4" w:rsidRPr="001F62A4" w:rsidRDefault="001F62A4" w:rsidP="001F62A4">
      <w:pPr>
        <w:pStyle w:val="Code"/>
        <w:rPr>
          <w:lang w:eastAsia="zh-CN"/>
        </w:rPr>
      </w:pPr>
      <w:r w:rsidRPr="001F62A4">
        <w:rPr>
          <w:lang w:eastAsia="zh-CN"/>
        </w:rPr>
        <w:t>    drawLine, drawCrossMarker, drawCircle, drawRectangle</w:t>
      </w:r>
    </w:p>
    <w:p w14:paraId="47255E29" w14:textId="77777777" w:rsidR="001F62A4" w:rsidRPr="001F62A4" w:rsidRDefault="001F62A4" w:rsidP="001F62A4">
      <w:pPr>
        <w:pStyle w:val="Code"/>
        <w:rPr>
          <w:lang w:eastAsia="zh-CN"/>
        </w:rPr>
      </w:pPr>
      <w:r w:rsidRPr="001F62A4">
        <w:rPr>
          <w:lang w:eastAsia="zh-CN"/>
        </w:rPr>
        <w:t>}</w:t>
      </w:r>
    </w:p>
    <w:p w14:paraId="0AC3C339" w14:textId="1DED74CC" w:rsidR="00F37460" w:rsidRDefault="00F37460" w:rsidP="00B13069">
      <w:pPr>
        <w:pStyle w:val="Heading5"/>
      </w:pPr>
      <w:r>
        <w:lastRenderedPageBreak/>
        <w:t>Initialing the Debug Drawing Functionality</w:t>
      </w:r>
    </w:p>
    <w:p w14:paraId="396DEA50" w14:textId="533A9DC7" w:rsidR="001F62A4" w:rsidRDefault="00FB0429" w:rsidP="00F37460">
      <w:pPr>
        <w:pStyle w:val="BodyTextFirst"/>
      </w:pPr>
      <w:r>
        <w:t xml:space="preserve">Edit </w:t>
      </w:r>
      <w:r w:rsidRPr="00604FD3">
        <w:rPr>
          <w:rStyle w:val="CodeInline"/>
        </w:rPr>
        <w:t>loop.js</w:t>
      </w:r>
      <w:r>
        <w:t xml:space="preserve">, </w:t>
      </w:r>
      <w:r w:rsidR="00604FD3">
        <w:t xml:space="preserve">import from </w:t>
      </w:r>
      <w:r w:rsidR="00604FD3" w:rsidRPr="00604FD3">
        <w:rPr>
          <w:rStyle w:val="CodeInline"/>
        </w:rPr>
        <w:t>debug_draw.js</w:t>
      </w:r>
      <w:r w:rsidR="00604FD3">
        <w:t xml:space="preserve"> and call the </w:t>
      </w:r>
      <w:proofErr w:type="spellStart"/>
      <w:proofErr w:type="gramStart"/>
      <w:r w:rsidR="00604FD3" w:rsidRPr="00604FD3">
        <w:rPr>
          <w:rStyle w:val="CodeInline"/>
        </w:rPr>
        <w:t>init</w:t>
      </w:r>
      <w:proofErr w:type="spellEnd"/>
      <w:r w:rsidR="00604FD3" w:rsidRPr="00604FD3">
        <w:rPr>
          <w:rStyle w:val="CodeInline"/>
        </w:rPr>
        <w:t>(</w:t>
      </w:r>
      <w:proofErr w:type="gramEnd"/>
      <w:r w:rsidR="00604FD3" w:rsidRPr="00604FD3">
        <w:rPr>
          <w:rStyle w:val="CodeInline"/>
        </w:rPr>
        <w:t>)</w:t>
      </w:r>
      <w:r w:rsidR="00604FD3">
        <w:t xml:space="preserve"> function after all asynchronous loading promises are fulfilled in </w:t>
      </w:r>
      <w:r w:rsidR="00604FD3" w:rsidRPr="00604FD3">
        <w:rPr>
          <w:rStyle w:val="CodeInline"/>
        </w:rPr>
        <w:t>start()</w:t>
      </w:r>
      <w:r w:rsidR="00604FD3">
        <w:t xml:space="preserve"> function.</w:t>
      </w:r>
    </w:p>
    <w:p w14:paraId="5D3ABF80" w14:textId="25F46426" w:rsidR="00604FD3" w:rsidRPr="00604FD3" w:rsidRDefault="00604FD3" w:rsidP="00604FD3">
      <w:pPr>
        <w:pStyle w:val="Code"/>
        <w:rPr>
          <w:rStyle w:val="CodeBold"/>
        </w:rPr>
      </w:pPr>
      <w:r w:rsidRPr="00604FD3">
        <w:rPr>
          <w:rStyle w:val="CodeBold"/>
        </w:rPr>
        <w:t>import * as debugDraw from "./debug_draw.js";</w:t>
      </w:r>
    </w:p>
    <w:p w14:paraId="2BB2C5CC" w14:textId="77777777" w:rsidR="00604FD3" w:rsidRDefault="00604FD3" w:rsidP="00604FD3">
      <w:pPr>
        <w:pStyle w:val="Code"/>
      </w:pPr>
    </w:p>
    <w:p w14:paraId="02326281" w14:textId="045ADB3C" w:rsidR="00604FD3" w:rsidRDefault="00604FD3" w:rsidP="00604FD3">
      <w:pPr>
        <w:pStyle w:val="Code"/>
      </w:pPr>
      <w:r>
        <w:t>… identical to previous code …</w:t>
      </w:r>
    </w:p>
    <w:p w14:paraId="2C994226" w14:textId="77777777" w:rsidR="00604FD3" w:rsidRDefault="00604FD3" w:rsidP="00604FD3">
      <w:pPr>
        <w:pStyle w:val="Code"/>
      </w:pPr>
    </w:p>
    <w:p w14:paraId="54AAD851" w14:textId="49445341" w:rsidR="00604FD3" w:rsidRDefault="00604FD3" w:rsidP="00604FD3">
      <w:pPr>
        <w:pStyle w:val="Code"/>
      </w:pPr>
      <w:r>
        <w:t>async function start(scene) {</w:t>
      </w:r>
    </w:p>
    <w:p w14:paraId="292E570B" w14:textId="4A033D58" w:rsidR="00604FD3" w:rsidRDefault="00604FD3" w:rsidP="00604FD3">
      <w:pPr>
        <w:pStyle w:val="Code"/>
      </w:pPr>
      <w:r>
        <w:t xml:space="preserve">    … identical to previous code …</w:t>
      </w:r>
    </w:p>
    <w:p w14:paraId="71CE01F5" w14:textId="77777777" w:rsidR="00604FD3" w:rsidRDefault="00604FD3" w:rsidP="00604FD3">
      <w:pPr>
        <w:pStyle w:val="Code"/>
      </w:pPr>
      <w:r>
        <w:t xml:space="preserve">    </w:t>
      </w:r>
    </w:p>
    <w:p w14:paraId="072E005B" w14:textId="77777777" w:rsidR="00604FD3" w:rsidRDefault="00604FD3" w:rsidP="00604FD3">
      <w:pPr>
        <w:pStyle w:val="Code"/>
      </w:pPr>
      <w:r>
        <w:t xml:space="preserve">    // Wait for any async requests before game-load</w:t>
      </w:r>
    </w:p>
    <w:p w14:paraId="0AD0495A" w14:textId="77777777" w:rsidR="00604FD3" w:rsidRDefault="00604FD3" w:rsidP="00604FD3">
      <w:pPr>
        <w:pStyle w:val="Code"/>
      </w:pPr>
      <w:r>
        <w:t xml:space="preserve">    await map.waitOnPromises();</w:t>
      </w:r>
    </w:p>
    <w:p w14:paraId="739AAE33" w14:textId="77777777" w:rsidR="00604FD3" w:rsidRDefault="00604FD3" w:rsidP="00604FD3">
      <w:pPr>
        <w:pStyle w:val="Code"/>
      </w:pPr>
    </w:p>
    <w:p w14:paraId="1019D6B0" w14:textId="77777777" w:rsidR="00604FD3" w:rsidRPr="00604FD3" w:rsidRDefault="00604FD3" w:rsidP="00604FD3">
      <w:pPr>
        <w:pStyle w:val="Code"/>
        <w:rPr>
          <w:rStyle w:val="CodeBold"/>
        </w:rPr>
      </w:pPr>
      <w:r>
        <w:t xml:space="preserve">    </w:t>
      </w:r>
      <w:r w:rsidRPr="00604FD3">
        <w:rPr>
          <w:rStyle w:val="CodeBold"/>
        </w:rPr>
        <w:t xml:space="preserve">// With all resources loaded, it is now possible to initialize </w:t>
      </w:r>
    </w:p>
    <w:p w14:paraId="4A4DD0AA" w14:textId="77777777" w:rsidR="00604FD3" w:rsidRPr="00604FD3" w:rsidRDefault="00604FD3" w:rsidP="00604FD3">
      <w:pPr>
        <w:pStyle w:val="Code"/>
        <w:rPr>
          <w:rStyle w:val="CodeBold"/>
        </w:rPr>
      </w:pPr>
      <w:r>
        <w:t xml:space="preserve">    </w:t>
      </w:r>
      <w:r w:rsidRPr="00604FD3">
        <w:rPr>
          <w:rStyle w:val="CodeBold"/>
        </w:rPr>
        <w:t>// System internal functions that depends on resources (shaders, etc.)</w:t>
      </w:r>
    </w:p>
    <w:p w14:paraId="264AE27A" w14:textId="77777777" w:rsidR="00604FD3" w:rsidRPr="00604FD3" w:rsidRDefault="00604FD3" w:rsidP="00604FD3">
      <w:pPr>
        <w:pStyle w:val="Code"/>
        <w:rPr>
          <w:rStyle w:val="CodeBold"/>
        </w:rPr>
      </w:pPr>
      <w:r>
        <w:t xml:space="preserve">    </w:t>
      </w:r>
      <w:r w:rsidRPr="00604FD3">
        <w:rPr>
          <w:rStyle w:val="CodeBold"/>
        </w:rPr>
        <w:t>debugDraw.init();  // drawing support for rigid shapes, etc.</w:t>
      </w:r>
    </w:p>
    <w:p w14:paraId="21DF1832" w14:textId="77777777" w:rsidR="00604FD3" w:rsidRDefault="00604FD3" w:rsidP="00604FD3">
      <w:pPr>
        <w:pStyle w:val="Code"/>
      </w:pPr>
      <w:r>
        <w:t xml:space="preserve">    </w:t>
      </w:r>
    </w:p>
    <w:p w14:paraId="3BA4E456" w14:textId="77777777" w:rsidR="00604FD3" w:rsidRDefault="00604FD3" w:rsidP="00604FD3">
      <w:pPr>
        <w:pStyle w:val="Code"/>
      </w:pPr>
      <w:r>
        <w:t xml:space="preserve">    … identical to previous code …</w:t>
      </w:r>
    </w:p>
    <w:p w14:paraId="3D4D07E3" w14:textId="6CEC88AD" w:rsidR="00604FD3" w:rsidRDefault="00604FD3" w:rsidP="00604FD3">
      <w:pPr>
        <w:pStyle w:val="Code"/>
      </w:pPr>
      <w:r>
        <w:t>}</w:t>
      </w:r>
    </w:p>
    <w:p w14:paraId="40122265" w14:textId="307DF3BD" w:rsidR="00F37460" w:rsidRDefault="00F37460" w:rsidP="00F37460">
      <w:pPr>
        <w:pStyle w:val="NoteTipCaution"/>
      </w:pPr>
      <w:r w:rsidRPr="00F37460">
        <w:rPr>
          <w:rStyle w:val="Strong"/>
        </w:rPr>
        <w:t>Note</w:t>
      </w:r>
      <w:r>
        <w:t xml:space="preserve"> A valid alternative for initializing debug drawing is </w:t>
      </w:r>
      <w:r w:rsidR="00076371">
        <w:t xml:space="preserve">in the </w:t>
      </w:r>
      <w:proofErr w:type="spellStart"/>
      <w:proofErr w:type="gramStart"/>
      <w:r w:rsidR="00076371" w:rsidRPr="00F37460">
        <w:rPr>
          <w:rStyle w:val="CodeInline"/>
        </w:rPr>
        <w:t>createShader</w:t>
      </w:r>
      <w:r w:rsidR="00076371">
        <w:rPr>
          <w:rStyle w:val="CodeInline"/>
        </w:rPr>
        <w:t>s</w:t>
      </w:r>
      <w:proofErr w:type="spellEnd"/>
      <w:r w:rsidR="00076371" w:rsidRPr="00F37460">
        <w:rPr>
          <w:rStyle w:val="CodeInline"/>
        </w:rPr>
        <w:t>(</w:t>
      </w:r>
      <w:proofErr w:type="gramEnd"/>
      <w:r w:rsidR="00076371" w:rsidRPr="00F37460">
        <w:rPr>
          <w:rStyle w:val="CodeInline"/>
        </w:rPr>
        <w:t>)</w:t>
      </w:r>
      <w:r w:rsidR="00076371">
        <w:t xml:space="preserve"> function of </w:t>
      </w:r>
      <w:r>
        <w:t xml:space="preserve">the </w:t>
      </w:r>
      <w:proofErr w:type="spellStart"/>
      <w:r w:rsidRPr="00F37460">
        <w:rPr>
          <w:rStyle w:val="CodeInline"/>
        </w:rPr>
        <w:t>shader</w:t>
      </w:r>
      <w:r w:rsidR="00595244">
        <w:rPr>
          <w:rStyle w:val="CodeInline"/>
        </w:rPr>
        <w:t>_resources</w:t>
      </w:r>
      <w:proofErr w:type="spellEnd"/>
      <w:r>
        <w:t xml:space="preserve"> module after all the shaders </w:t>
      </w:r>
      <w:r w:rsidR="00076371">
        <w:t xml:space="preserve">are </w:t>
      </w:r>
      <w:r>
        <w:t xml:space="preserve">created. </w:t>
      </w:r>
      <w:r w:rsidR="003B0340">
        <w:t xml:space="preserve">However, importing from </w:t>
      </w:r>
      <w:r w:rsidR="003B0340" w:rsidRPr="003B0340">
        <w:rPr>
          <w:rStyle w:val="CodeInline"/>
        </w:rPr>
        <w:t>debug_draw.js</w:t>
      </w:r>
      <w:r w:rsidR="003B0340">
        <w:t xml:space="preserve"> in </w:t>
      </w:r>
      <w:r w:rsidR="003B0340" w:rsidRPr="003B0340">
        <w:rPr>
          <w:rStyle w:val="CodeInline"/>
        </w:rPr>
        <w:t>shader</w:t>
      </w:r>
      <w:r w:rsidR="00595244">
        <w:rPr>
          <w:rStyle w:val="CodeInline"/>
        </w:rPr>
        <w:t>_resources</w:t>
      </w:r>
      <w:r w:rsidR="003B0340" w:rsidRPr="003B0340">
        <w:rPr>
          <w:rStyle w:val="CodeInline"/>
        </w:rPr>
        <w:t>.js</w:t>
      </w:r>
      <w:r w:rsidR="003B0340">
        <w:t xml:space="preserve"> would create a circular import</w:t>
      </w:r>
      <w:r w:rsidR="002C33E1">
        <w:t>:</w:t>
      </w:r>
      <w:r w:rsidR="003B0340">
        <w:t xml:space="preserve"> </w:t>
      </w:r>
      <w:proofErr w:type="spellStart"/>
      <w:r w:rsidR="00595244" w:rsidRPr="002C33E1">
        <w:rPr>
          <w:rStyle w:val="CodeInline"/>
        </w:rPr>
        <w:t>debug_draw</w:t>
      </w:r>
      <w:proofErr w:type="spellEnd"/>
      <w:r w:rsidR="00595244">
        <w:t xml:space="preserve"> imports from </w:t>
      </w:r>
      <w:proofErr w:type="spellStart"/>
      <w:r w:rsidR="00595244" w:rsidRPr="002C33E1">
        <w:rPr>
          <w:rStyle w:val="CodeInline"/>
        </w:rPr>
        <w:t>LineRenderable</w:t>
      </w:r>
      <w:proofErr w:type="spellEnd"/>
      <w:r w:rsidR="00595244">
        <w:t xml:space="preserve"> that </w:t>
      </w:r>
      <w:r w:rsidR="002C33E1">
        <w:t xml:space="preserve">attempts to </w:t>
      </w:r>
      <w:r w:rsidR="00595244">
        <w:t xml:space="preserve">import from </w:t>
      </w:r>
      <w:proofErr w:type="spellStart"/>
      <w:r w:rsidR="002C33E1" w:rsidRPr="002C33E1">
        <w:rPr>
          <w:rStyle w:val="CodeInline"/>
        </w:rPr>
        <w:t>shader_resources</w:t>
      </w:r>
      <w:proofErr w:type="spellEnd"/>
      <w:r w:rsidR="002C33E1">
        <w:t xml:space="preserve">. </w:t>
      </w:r>
    </w:p>
    <w:p w14:paraId="46898B0D" w14:textId="3635B6E8" w:rsidR="00596C9A" w:rsidRDefault="00596C9A" w:rsidP="00B13069">
      <w:pPr>
        <w:pStyle w:val="Heading4"/>
      </w:pPr>
      <w:r>
        <w:t>Updating</w:t>
      </w:r>
      <w:r w:rsidR="00BC6C62">
        <w:t xml:space="preserve"> the</w:t>
      </w:r>
      <w:r>
        <w:t xml:space="preserve"> </w:t>
      </w:r>
      <w:proofErr w:type="spellStart"/>
      <w:r>
        <w:t>gl</w:t>
      </w:r>
      <w:proofErr w:type="spellEnd"/>
      <w:r>
        <w:t>-matrix Library</w:t>
      </w:r>
    </w:p>
    <w:p w14:paraId="284751DE" w14:textId="77777777" w:rsidR="003037EF" w:rsidRDefault="006B6F4A" w:rsidP="00F54FB3">
      <w:pPr>
        <w:pStyle w:val="BodyTextFirst"/>
      </w:pPr>
      <w:r>
        <w:t xml:space="preserve">Since </w:t>
      </w:r>
      <w:r w:rsidR="00FF1B30" w:rsidRPr="00FF1B30">
        <w:rPr>
          <w:rStyle w:val="CodeInline"/>
        </w:rPr>
        <w:t>Renderable</w:t>
      </w:r>
      <w:r w:rsidR="00FF1B30">
        <w:t xml:space="preserve"> </w:t>
      </w:r>
      <w:r>
        <w:t xml:space="preserve">can be rotated freely, the rigid shapes that represent these </w:t>
      </w:r>
      <w:r w:rsidR="003037EF" w:rsidRPr="003037EF">
        <w:rPr>
          <w:rStyle w:val="CodeInline"/>
        </w:rPr>
        <w:t>Renderable</w:t>
      </w:r>
      <w:r w:rsidR="003037EF">
        <w:t xml:space="preserve"> </w:t>
      </w:r>
      <w:r>
        <w:t xml:space="preserve">objects must also be rotated freely. </w:t>
      </w:r>
      <w:r>
        <w:rPr>
          <w:rFonts w:hint="eastAsia"/>
        </w:rPr>
        <w:t>I</w:t>
      </w:r>
      <w:r>
        <w:t xml:space="preserve">n the case of </w:t>
      </w:r>
      <w:r w:rsidRPr="006B6F4A">
        <w:rPr>
          <w:rStyle w:val="CodeInline"/>
        </w:rPr>
        <w:t>Renderable</w:t>
      </w:r>
      <w:r w:rsidR="00AA21AC">
        <w:t xml:space="preserve"> objects, the </w:t>
      </w:r>
      <w:r>
        <w:t xml:space="preserve">actual rotation is accomplished via vertex </w:t>
      </w:r>
      <w:r w:rsidR="00AA21AC">
        <w:t>multipl</w:t>
      </w:r>
      <w:r w:rsidR="003037EF">
        <w:t>ication</w:t>
      </w:r>
      <w:r w:rsidR="00AA21AC">
        <w:t xml:space="preserve"> with appropriate transformation matrix in the WebGL vertex shader. For rigid shapes,</w:t>
      </w:r>
      <w:r w:rsidR="004F3436">
        <w:t xml:space="preserve"> this rotation must be computed explicitly.</w:t>
      </w:r>
      <w:r w:rsidR="00F54FB3">
        <w:t xml:space="preserve"> </w:t>
      </w:r>
    </w:p>
    <w:p w14:paraId="0AC27BAC" w14:textId="5AB336BA" w:rsidR="000B6048" w:rsidRDefault="00F54FB3" w:rsidP="003037EF">
      <w:pPr>
        <w:pStyle w:val="BodyTextCont"/>
      </w:pPr>
      <w:r>
        <w:t xml:space="preserve">Now, edit </w:t>
      </w:r>
      <w:proofErr w:type="spellStart"/>
      <w:r w:rsidR="004F3436">
        <w:rPr>
          <w:rStyle w:val="CodeInline"/>
        </w:rPr>
        <w:t>src</w:t>
      </w:r>
      <w:proofErr w:type="spellEnd"/>
      <w:r w:rsidR="004F3436">
        <w:rPr>
          <w:rStyle w:val="CodeInline"/>
        </w:rPr>
        <w:t>/lib/g</w:t>
      </w:r>
      <w:r w:rsidRPr="004F3436">
        <w:rPr>
          <w:rStyle w:val="CodeInline"/>
        </w:rPr>
        <w:t>l-matrix.js</w:t>
      </w:r>
      <w:r>
        <w:t xml:space="preserve"> file and define the </w:t>
      </w:r>
      <w:r w:rsidRPr="004F3436">
        <w:rPr>
          <w:rStyle w:val="CodeInline"/>
        </w:rPr>
        <w:t>vec2.rotateWRT()</w:t>
      </w:r>
      <w:r>
        <w:t xml:space="preserve"> function</w:t>
      </w:r>
      <w:r w:rsidR="004F3436">
        <w:t xml:space="preserve"> to support rotating a vertex position, </w:t>
      </w:r>
      <w:proofErr w:type="spellStart"/>
      <w:r w:rsidR="00C14B1B" w:rsidRPr="00C14B1B">
        <w:rPr>
          <w:rStyle w:val="CodeInline"/>
        </w:rPr>
        <w:t>pt</w:t>
      </w:r>
      <w:proofErr w:type="spellEnd"/>
      <w:r w:rsidR="004F3436">
        <w:t xml:space="preserve">, by </w:t>
      </w:r>
      <w:r w:rsidR="00C14B1B" w:rsidRPr="00C14B1B">
        <w:rPr>
          <w:rStyle w:val="CodeInline"/>
        </w:rPr>
        <w:t>angle</w:t>
      </w:r>
      <w:r w:rsidR="00C14B1B">
        <w:t xml:space="preserve"> with respect to the </w:t>
      </w:r>
      <w:r w:rsidR="00C14B1B" w:rsidRPr="00C14B1B">
        <w:rPr>
          <w:rStyle w:val="CodeInline"/>
        </w:rPr>
        <w:t>ref</w:t>
      </w:r>
      <w:r w:rsidR="00EB092B">
        <w:t xml:space="preserve"> position.</w:t>
      </w:r>
    </w:p>
    <w:p w14:paraId="57205F02" w14:textId="217AB379" w:rsidR="004F3436" w:rsidRDefault="00F54FB3" w:rsidP="004F3436">
      <w:pPr>
        <w:pStyle w:val="Code"/>
      </w:pPr>
      <w:r>
        <w:t>vec2.rotateWRT = function(</w:t>
      </w:r>
      <w:r w:rsidR="004F3436">
        <w:t>out, pt, angle, ref)</w:t>
      </w:r>
      <w:r w:rsidR="00C14B1B">
        <w:t xml:space="preserve"> </w:t>
      </w:r>
      <w:r w:rsidR="004F3436">
        <w:t>{</w:t>
      </w:r>
    </w:p>
    <w:p w14:paraId="0FE9BB8D" w14:textId="77777777" w:rsidR="004F3436" w:rsidRDefault="004F3436" w:rsidP="004F3436">
      <w:pPr>
        <w:pStyle w:val="Code"/>
      </w:pPr>
      <w:r>
        <w:t xml:space="preserve">    var r=[];</w:t>
      </w:r>
    </w:p>
    <w:p w14:paraId="14CCD250" w14:textId="35BC7B3D" w:rsidR="004F3436" w:rsidRDefault="004F3436" w:rsidP="004F3436">
      <w:pPr>
        <w:pStyle w:val="Code"/>
      </w:pPr>
      <w:r>
        <w:t xml:space="preserve"> </w:t>
      </w:r>
    </w:p>
    <w:p w14:paraId="10AD027C" w14:textId="502B25F5" w:rsidR="004F3436" w:rsidRDefault="004F3436" w:rsidP="004F3436">
      <w:pPr>
        <w:pStyle w:val="Code"/>
      </w:pPr>
      <w:r>
        <w:t xml:space="preserve">    vec2.subtract(r, pt, ref);</w:t>
      </w:r>
    </w:p>
    <w:p w14:paraId="58450418" w14:textId="428281D1" w:rsidR="004F3436" w:rsidRDefault="004F3436" w:rsidP="004F3436">
      <w:pPr>
        <w:pStyle w:val="Code"/>
      </w:pPr>
      <w:r>
        <w:t xml:space="preserve">    vec2.rotate(r, r, angle);</w:t>
      </w:r>
    </w:p>
    <w:p w14:paraId="30296037" w14:textId="594EF8BF" w:rsidR="00F54FB3" w:rsidRDefault="004F3436" w:rsidP="004F3436">
      <w:pPr>
        <w:pStyle w:val="Code"/>
      </w:pPr>
      <w:r>
        <w:lastRenderedPageBreak/>
        <w:t xml:space="preserve">    vec2.add(r, r, ref);</w:t>
      </w:r>
    </w:p>
    <w:p w14:paraId="3E5CE1B8" w14:textId="1485D7A2" w:rsidR="00F54FB3" w:rsidRDefault="00F54FB3" w:rsidP="00F54FB3">
      <w:pPr>
        <w:pStyle w:val="Code"/>
      </w:pPr>
      <w:r>
        <w:t xml:space="preserve">    out[0] = r[0];</w:t>
      </w:r>
    </w:p>
    <w:p w14:paraId="0C4C221E" w14:textId="4D91455D" w:rsidR="00F54FB3" w:rsidRDefault="00F54FB3" w:rsidP="00F54FB3">
      <w:pPr>
        <w:pStyle w:val="Code"/>
      </w:pPr>
      <w:r>
        <w:t xml:space="preserve">    out[1] = r[1];</w:t>
      </w:r>
    </w:p>
    <w:p w14:paraId="5FC59D4E" w14:textId="77777777" w:rsidR="00F54FB3" w:rsidRDefault="00F54FB3" w:rsidP="00F54FB3">
      <w:pPr>
        <w:pStyle w:val="Code"/>
      </w:pPr>
    </w:p>
    <w:p w14:paraId="3B30B352" w14:textId="77777777" w:rsidR="00F54FB3" w:rsidRDefault="00F54FB3" w:rsidP="00F54FB3">
      <w:pPr>
        <w:pStyle w:val="Code"/>
      </w:pPr>
      <w:r>
        <w:t xml:space="preserve">    return r;</w:t>
      </w:r>
    </w:p>
    <w:p w14:paraId="2BD62F2D" w14:textId="565C1F8A" w:rsidR="00F54FB3" w:rsidRDefault="00F54FB3" w:rsidP="00F54FB3">
      <w:pPr>
        <w:pStyle w:val="Code"/>
      </w:pPr>
      <w:r>
        <w:t>};</w:t>
      </w:r>
    </w:p>
    <w:p w14:paraId="464EA928" w14:textId="10EE9409" w:rsidR="00F13F00" w:rsidRPr="00F13F00" w:rsidRDefault="00741D20" w:rsidP="00F13F00">
      <w:pPr>
        <w:pStyle w:val="Heading3"/>
      </w:pPr>
      <w:r>
        <w:t xml:space="preserve">Defining the </w:t>
      </w:r>
      <w:proofErr w:type="spellStart"/>
      <w:r w:rsidR="00F13F00" w:rsidRPr="00F13F00">
        <w:t>RigidShape</w:t>
      </w:r>
      <w:proofErr w:type="spellEnd"/>
      <w:r w:rsidR="00F13F00" w:rsidRPr="00F13F00">
        <w:t xml:space="preserve"> </w:t>
      </w:r>
      <w:r>
        <w:t xml:space="preserve">Base </w:t>
      </w:r>
      <w:r w:rsidR="00F13F00" w:rsidRPr="00F13F00">
        <w:t>Class</w:t>
      </w:r>
    </w:p>
    <w:p w14:paraId="52BC4C0E" w14:textId="4C0B5262" w:rsidR="00F13F00" w:rsidRPr="00F13F00" w:rsidRDefault="00F13F00" w:rsidP="00F13F00">
      <w:pPr>
        <w:pStyle w:val="BodyTextFirst"/>
      </w:pPr>
      <w:bookmarkStart w:id="57" w:name="_Hlk69979485"/>
      <w:r w:rsidRPr="00F13F00">
        <w:t xml:space="preserve">You </w:t>
      </w:r>
      <w:r w:rsidR="00E3241C">
        <w:t>are</w:t>
      </w:r>
      <w:r w:rsidRPr="00F13F00">
        <w:t xml:space="preserve"> now </w:t>
      </w:r>
      <w:r w:rsidR="00B95004">
        <w:t xml:space="preserve">ready to </w:t>
      </w:r>
      <w:r w:rsidRPr="00F13F00">
        <w:t xml:space="preserve">define </w:t>
      </w:r>
      <w:proofErr w:type="spellStart"/>
      <w:r w:rsidR="00B95004" w:rsidRPr="00B95004">
        <w:rPr>
          <w:rStyle w:val="CodeInline"/>
        </w:rPr>
        <w:t>RigidShape</w:t>
      </w:r>
      <w:proofErr w:type="spellEnd"/>
      <w:r w:rsidR="00B95004">
        <w:t xml:space="preserve"> to be the </w:t>
      </w:r>
      <w:r w:rsidRPr="00F13F00">
        <w:t xml:space="preserve">base class for the rectangle and circle </w:t>
      </w:r>
      <w:r w:rsidR="00B95004">
        <w:t xml:space="preserve">rigid </w:t>
      </w:r>
      <w:r w:rsidRPr="00F13F00">
        <w:t>shape</w:t>
      </w:r>
      <w:r w:rsidR="00B95004">
        <w:t>s</w:t>
      </w:r>
      <w:r w:rsidRPr="00F13F00">
        <w:t>. This base class will encapsulate all the functionality that is common to the two shapes.</w:t>
      </w:r>
    </w:p>
    <w:p w14:paraId="1CBE9DD7" w14:textId="77FCA963" w:rsidR="00F13F00" w:rsidRDefault="00F13F00" w:rsidP="00B95004">
      <w:pPr>
        <w:pStyle w:val="NumList"/>
        <w:numPr>
          <w:ilvl w:val="0"/>
          <w:numId w:val="24"/>
        </w:numPr>
      </w:pPr>
      <w:r w:rsidRPr="00F13F00">
        <w:t>Start by creating a new subfolder</w:t>
      </w:r>
      <w:r w:rsidR="00B95004">
        <w:t xml:space="preserve">, </w:t>
      </w:r>
      <w:proofErr w:type="spellStart"/>
      <w:r w:rsidR="00B95004" w:rsidRPr="00B95004">
        <w:rPr>
          <w:rStyle w:val="CodeInline"/>
        </w:rPr>
        <w:t>rigid_shapes</w:t>
      </w:r>
      <w:proofErr w:type="spellEnd"/>
      <w:r w:rsidR="00B95004">
        <w:t xml:space="preserve">, in </w:t>
      </w:r>
      <w:proofErr w:type="spellStart"/>
      <w:r w:rsidR="00B95004" w:rsidRPr="00B95004">
        <w:rPr>
          <w:rStyle w:val="CodeInline"/>
        </w:rPr>
        <w:t>src</w:t>
      </w:r>
      <w:proofErr w:type="spellEnd"/>
      <w:r w:rsidR="00B95004" w:rsidRPr="00B95004">
        <w:rPr>
          <w:rStyle w:val="CodeInline"/>
        </w:rPr>
        <w:t>/engine</w:t>
      </w:r>
      <w:r w:rsidR="00B95004">
        <w:t xml:space="preserve">. In this folder, create </w:t>
      </w:r>
      <w:r w:rsidR="00B95004" w:rsidRPr="00B95004">
        <w:rPr>
          <w:rStyle w:val="CodeInline"/>
        </w:rPr>
        <w:t>rigid_shape.js</w:t>
      </w:r>
      <w:r w:rsidR="00B95004">
        <w:t xml:space="preserve">, import from </w:t>
      </w:r>
      <w:proofErr w:type="spellStart"/>
      <w:r w:rsidR="00B95004" w:rsidRPr="00B95004">
        <w:rPr>
          <w:rStyle w:val="CodeInline"/>
        </w:rPr>
        <w:t>debug_draw</w:t>
      </w:r>
      <w:proofErr w:type="spellEnd"/>
      <w:r w:rsidR="00B95004">
        <w:t xml:space="preserve">, and define drawing colors and the </w:t>
      </w:r>
      <w:proofErr w:type="spellStart"/>
      <w:r w:rsidR="00B95004" w:rsidRPr="00B95004">
        <w:rPr>
          <w:rStyle w:val="CodeInline"/>
        </w:rPr>
        <w:t>RigidShape</w:t>
      </w:r>
      <w:proofErr w:type="spellEnd"/>
      <w:r w:rsidR="00B95004">
        <w:t xml:space="preserve"> class.</w:t>
      </w:r>
      <w:r w:rsidR="007C0792">
        <w:t xml:space="preserve"> </w:t>
      </w:r>
    </w:p>
    <w:p w14:paraId="44722091" w14:textId="77777777" w:rsidR="005461AA" w:rsidRDefault="005461AA" w:rsidP="005461AA">
      <w:pPr>
        <w:pStyle w:val="Code"/>
      </w:pPr>
      <w:r>
        <w:t>import * as debugDraw from "../core/debug_draw.js";</w:t>
      </w:r>
    </w:p>
    <w:p w14:paraId="69584585" w14:textId="77777777" w:rsidR="005461AA" w:rsidRDefault="005461AA" w:rsidP="005461AA">
      <w:pPr>
        <w:pStyle w:val="Code"/>
      </w:pPr>
    </w:p>
    <w:p w14:paraId="7A700044" w14:textId="77777777" w:rsidR="005461AA" w:rsidRDefault="005461AA" w:rsidP="005461AA">
      <w:pPr>
        <w:pStyle w:val="Code"/>
      </w:pPr>
      <w:r>
        <w:t>let kShapeColor = [0, 0, 0, 1];</w:t>
      </w:r>
    </w:p>
    <w:p w14:paraId="35C721B2" w14:textId="77777777" w:rsidR="005461AA" w:rsidRDefault="005461AA" w:rsidP="005461AA">
      <w:pPr>
        <w:pStyle w:val="Code"/>
      </w:pPr>
      <w:r>
        <w:t>let kBoundColor = [1, 1, 1, 1];</w:t>
      </w:r>
    </w:p>
    <w:p w14:paraId="33648035" w14:textId="77777777" w:rsidR="005461AA" w:rsidRDefault="005461AA" w:rsidP="005461AA">
      <w:pPr>
        <w:pStyle w:val="Code"/>
      </w:pPr>
    </w:p>
    <w:p w14:paraId="19A0BD44" w14:textId="6C2AC3E1" w:rsidR="005461AA" w:rsidRDefault="005461AA" w:rsidP="005461AA">
      <w:pPr>
        <w:pStyle w:val="Code"/>
      </w:pPr>
      <w:r>
        <w:t>class RigidShape {</w:t>
      </w:r>
    </w:p>
    <w:p w14:paraId="086CE0A9" w14:textId="77777777" w:rsidR="007C0792" w:rsidRDefault="007C0792" w:rsidP="005461AA">
      <w:pPr>
        <w:pStyle w:val="Code"/>
        <w:ind w:firstLine="165"/>
      </w:pPr>
    </w:p>
    <w:p w14:paraId="50F568E2" w14:textId="79889945" w:rsidR="005461AA" w:rsidRDefault="005461AA" w:rsidP="005461AA">
      <w:pPr>
        <w:pStyle w:val="Code"/>
        <w:ind w:firstLine="165"/>
      </w:pPr>
      <w:r w:rsidRPr="005461AA">
        <w:t>... implementation to follow …</w:t>
      </w:r>
      <w:r>
        <w:br/>
      </w:r>
    </w:p>
    <w:p w14:paraId="3C15CC33" w14:textId="18920D73" w:rsidR="005461AA" w:rsidRDefault="005461AA" w:rsidP="005461AA">
      <w:pPr>
        <w:pStyle w:val="Code"/>
      </w:pPr>
      <w:r>
        <w:t>}</w:t>
      </w:r>
    </w:p>
    <w:p w14:paraId="361AB152" w14:textId="391167A3" w:rsidR="005461AA" w:rsidRDefault="005461AA" w:rsidP="005461AA">
      <w:pPr>
        <w:pStyle w:val="Code"/>
      </w:pPr>
    </w:p>
    <w:p w14:paraId="6BC1B1AD" w14:textId="789E4E32" w:rsidR="005461AA" w:rsidRPr="00F13F00" w:rsidRDefault="005461AA" w:rsidP="005461AA">
      <w:pPr>
        <w:pStyle w:val="Code"/>
      </w:pPr>
      <w:r>
        <w:t>export default RigidShape;</w:t>
      </w:r>
    </w:p>
    <w:p w14:paraId="11140BFB" w14:textId="2566371E" w:rsidR="00ED771D" w:rsidRDefault="00ED771D" w:rsidP="00F13F00">
      <w:pPr>
        <w:pStyle w:val="NumList"/>
      </w:pPr>
      <w:r>
        <w:t>Define the constructor to include instance variables</w:t>
      </w:r>
      <w:r w:rsidR="006D1C7F">
        <w:t xml:space="preserve"> shared by all subclasses</w:t>
      </w:r>
      <w:r>
        <w:t xml:space="preserve">. The </w:t>
      </w:r>
      <w:proofErr w:type="spellStart"/>
      <w:r>
        <w:rPr>
          <w:rStyle w:val="CodeInline"/>
        </w:rPr>
        <w:t>xf</w:t>
      </w:r>
      <w:proofErr w:type="spellEnd"/>
      <w:r>
        <w:t xml:space="preserve"> parameter </w:t>
      </w:r>
      <w:r w:rsidR="00F934AF">
        <w:t>is</w:t>
      </w:r>
      <w:r w:rsidR="003037EF">
        <w:t xml:space="preserve"> typically</w:t>
      </w:r>
      <w:r w:rsidR="00F934AF">
        <w:t xml:space="preserve"> </w:t>
      </w:r>
      <w:r>
        <w:t xml:space="preserve">a reference to the </w:t>
      </w:r>
      <w:r w:rsidRPr="00ED771D">
        <w:rPr>
          <w:rStyle w:val="CodeInline"/>
        </w:rPr>
        <w:t>Transform</w:t>
      </w:r>
      <w:r>
        <w:t xml:space="preserve"> of the </w:t>
      </w:r>
      <w:r w:rsidR="003037EF">
        <w:rPr>
          <w:rStyle w:val="CodeInline"/>
        </w:rPr>
        <w:t>Renderable</w:t>
      </w:r>
      <w:r>
        <w:t xml:space="preserve"> represented by this </w:t>
      </w:r>
      <w:proofErr w:type="spellStart"/>
      <w:r w:rsidRPr="00ED771D">
        <w:rPr>
          <w:rStyle w:val="CodeInline"/>
        </w:rPr>
        <w:t>RigidShape</w:t>
      </w:r>
      <w:proofErr w:type="spellEnd"/>
      <w:r>
        <w:t xml:space="preserve">. The </w:t>
      </w:r>
      <w:proofErr w:type="spellStart"/>
      <w:r w:rsidRPr="00ED771D">
        <w:rPr>
          <w:rStyle w:val="CodeInline"/>
        </w:rPr>
        <w:t>mType</w:t>
      </w:r>
      <w:proofErr w:type="spellEnd"/>
      <w:r>
        <w:t xml:space="preserve"> variable will be initialized by subclasses to differentiate between </w:t>
      </w:r>
      <w:r w:rsidR="00F934AF">
        <w:t>shape types, e.g., circle vs rectangle</w:t>
      </w:r>
      <w:r>
        <w:t xml:space="preserve">. The </w:t>
      </w:r>
      <w:proofErr w:type="spellStart"/>
      <w:r w:rsidRPr="00ED771D">
        <w:rPr>
          <w:rStyle w:val="CodeInline"/>
        </w:rPr>
        <w:t>mBoundRadius</w:t>
      </w:r>
      <w:proofErr w:type="spellEnd"/>
      <w:r>
        <w:t xml:space="preserve"> is </w:t>
      </w:r>
      <w:r w:rsidR="00FF74F6">
        <w:t xml:space="preserve">the </w:t>
      </w:r>
      <w:r>
        <w:t xml:space="preserve">radius of the circular bound for collision optimization, and </w:t>
      </w:r>
      <w:proofErr w:type="spellStart"/>
      <w:r w:rsidRPr="00ED771D">
        <w:rPr>
          <w:rStyle w:val="CodeInline"/>
        </w:rPr>
        <w:t>mDrawBounds</w:t>
      </w:r>
      <w:proofErr w:type="spellEnd"/>
      <w:r>
        <w:t xml:space="preserve"> indicates if the circular bound should be drawn.</w:t>
      </w:r>
    </w:p>
    <w:p w14:paraId="6375AC66" w14:textId="0177855C" w:rsidR="00ED771D" w:rsidRDefault="00ED771D" w:rsidP="00ED771D">
      <w:pPr>
        <w:pStyle w:val="Code"/>
      </w:pPr>
      <w:r>
        <w:t>constructor(xf) {</w:t>
      </w:r>
    </w:p>
    <w:p w14:paraId="3463BF57" w14:textId="002129E2" w:rsidR="00ED771D" w:rsidRDefault="00ED771D" w:rsidP="00ED771D">
      <w:pPr>
        <w:pStyle w:val="Code"/>
      </w:pPr>
      <w:r>
        <w:t xml:space="preserve">    this.mXform = xf;</w:t>
      </w:r>
    </w:p>
    <w:p w14:paraId="71B030DD" w14:textId="092F3877" w:rsidR="00ED771D" w:rsidRDefault="00ED771D" w:rsidP="00ED771D">
      <w:pPr>
        <w:pStyle w:val="Code"/>
      </w:pPr>
      <w:r w:rsidRPr="00ED771D">
        <w:t xml:space="preserve">    </w:t>
      </w:r>
      <w:r>
        <w:t>this.mType = "";</w:t>
      </w:r>
    </w:p>
    <w:p w14:paraId="0F4F7A56" w14:textId="77777777" w:rsidR="00ED771D" w:rsidRDefault="00ED771D" w:rsidP="00ED771D">
      <w:pPr>
        <w:pStyle w:val="Code"/>
      </w:pPr>
    </w:p>
    <w:p w14:paraId="7714E604" w14:textId="21CEDDA3" w:rsidR="00ED771D" w:rsidRDefault="00ED771D" w:rsidP="00ED771D">
      <w:pPr>
        <w:pStyle w:val="Code"/>
      </w:pPr>
      <w:r w:rsidRPr="00ED771D">
        <w:t xml:space="preserve">    </w:t>
      </w:r>
      <w:r>
        <w:t>this.mBoundRadius = 0;</w:t>
      </w:r>
    </w:p>
    <w:p w14:paraId="77C9312B" w14:textId="11A260FD" w:rsidR="00ED771D" w:rsidRDefault="00ED771D" w:rsidP="00ED771D">
      <w:pPr>
        <w:pStyle w:val="Code"/>
      </w:pPr>
      <w:r w:rsidRPr="00ED771D">
        <w:t xml:space="preserve">    </w:t>
      </w:r>
      <w:r>
        <w:t>this.mDrawBounds = false;</w:t>
      </w:r>
    </w:p>
    <w:p w14:paraId="7C70396D" w14:textId="77777777" w:rsidR="00ED771D" w:rsidRDefault="00ED771D" w:rsidP="00ED771D">
      <w:pPr>
        <w:pStyle w:val="Code"/>
      </w:pPr>
      <w:r>
        <w:lastRenderedPageBreak/>
        <w:t>}</w:t>
      </w:r>
    </w:p>
    <w:p w14:paraId="5E7C3450" w14:textId="77777777" w:rsidR="00ED771D" w:rsidRDefault="00ED771D" w:rsidP="00ED771D">
      <w:pPr>
        <w:pStyle w:val="Code"/>
      </w:pPr>
    </w:p>
    <w:p w14:paraId="54B4121D" w14:textId="77777777" w:rsidR="001E01B9" w:rsidRDefault="001E01B9" w:rsidP="00F13F00">
      <w:pPr>
        <w:pStyle w:val="NumList"/>
      </w:pPr>
      <w:r>
        <w:t xml:space="preserve">Define appropriate getter and setter functions for the instance variables. </w:t>
      </w:r>
    </w:p>
    <w:p w14:paraId="259CB316" w14:textId="143A8458" w:rsidR="001E01B9" w:rsidRDefault="001E01B9" w:rsidP="001E01B9">
      <w:pPr>
        <w:pStyle w:val="Code"/>
      </w:pPr>
      <w:r>
        <w:t>getType() { return this.mType; }</w:t>
      </w:r>
    </w:p>
    <w:p w14:paraId="078F1190" w14:textId="77777777" w:rsidR="001E01B9" w:rsidRDefault="001E01B9" w:rsidP="001E01B9">
      <w:pPr>
        <w:pStyle w:val="Code"/>
      </w:pPr>
    </w:p>
    <w:p w14:paraId="16A16821" w14:textId="23F3CE9B" w:rsidR="001E01B9" w:rsidRDefault="001E01B9" w:rsidP="001E01B9">
      <w:pPr>
        <w:pStyle w:val="Code"/>
      </w:pPr>
      <w:r>
        <w:t>getCenter() { return this.mXform.getPosition(); }</w:t>
      </w:r>
    </w:p>
    <w:p w14:paraId="492470E9" w14:textId="5B49E859" w:rsidR="001E01B9" w:rsidRDefault="001E01B9" w:rsidP="001E01B9">
      <w:pPr>
        <w:pStyle w:val="Code"/>
      </w:pPr>
      <w:r>
        <w:t>getBoundRadius() { return this.mBoundRadius; }</w:t>
      </w:r>
    </w:p>
    <w:p w14:paraId="160C79F5" w14:textId="77777777" w:rsidR="001E01B9" w:rsidRDefault="001E01B9" w:rsidP="001E01B9">
      <w:pPr>
        <w:pStyle w:val="Code"/>
      </w:pPr>
    </w:p>
    <w:p w14:paraId="77AF6146" w14:textId="3D638895" w:rsidR="001E01B9" w:rsidRDefault="001E01B9" w:rsidP="001E01B9">
      <w:pPr>
        <w:pStyle w:val="Code"/>
      </w:pPr>
      <w:r>
        <w:t>toggleDrawBound() { this.mDrawBounds = !this.mDrawBounds; }</w:t>
      </w:r>
    </w:p>
    <w:p w14:paraId="1E33C041" w14:textId="2E7B8556" w:rsidR="001E01B9" w:rsidRDefault="001E01B9" w:rsidP="001E01B9">
      <w:pPr>
        <w:pStyle w:val="Code"/>
      </w:pPr>
      <w:r>
        <w:t>setBoundRadius(r) { this.mBoundRadius = r; }</w:t>
      </w:r>
    </w:p>
    <w:p w14:paraId="426340F9" w14:textId="77777777" w:rsidR="001E01B9" w:rsidRDefault="001E01B9" w:rsidP="001E01B9">
      <w:pPr>
        <w:pStyle w:val="Code"/>
      </w:pPr>
    </w:p>
    <w:p w14:paraId="0FA4DD94" w14:textId="4FAF6D79" w:rsidR="001E01B9" w:rsidRDefault="001E01B9" w:rsidP="001E01B9">
      <w:pPr>
        <w:pStyle w:val="Code"/>
      </w:pPr>
      <w:r>
        <w:t>setTransform(xf) { this.mXform = xf; }</w:t>
      </w:r>
    </w:p>
    <w:p w14:paraId="5255585C" w14:textId="0F9B30E5" w:rsidR="001E01B9" w:rsidRDefault="001E01B9" w:rsidP="001E01B9">
      <w:pPr>
        <w:pStyle w:val="Code"/>
      </w:pPr>
      <w:r>
        <w:t>setPosition(x, y) { this.mXform.setPosition(x, y); }</w:t>
      </w:r>
    </w:p>
    <w:p w14:paraId="2F2B9BF0" w14:textId="69C30DD2" w:rsidR="001E01B9" w:rsidRDefault="001E01B9" w:rsidP="001E01B9">
      <w:pPr>
        <w:pStyle w:val="Code"/>
      </w:pPr>
      <w:r>
        <w:t>adjustPositionBy(v, delta) {</w:t>
      </w:r>
    </w:p>
    <w:p w14:paraId="370A09D9" w14:textId="13307E48" w:rsidR="001E01B9" w:rsidRDefault="001E01B9" w:rsidP="001E01B9">
      <w:pPr>
        <w:pStyle w:val="Code"/>
      </w:pPr>
      <w:r>
        <w:t xml:space="preserve">    let p = this.mXform.getPosition();</w:t>
      </w:r>
    </w:p>
    <w:p w14:paraId="1728A480" w14:textId="35CE3C8C" w:rsidR="001E01B9" w:rsidRDefault="001E01B9" w:rsidP="001E01B9">
      <w:pPr>
        <w:pStyle w:val="Code"/>
      </w:pPr>
      <w:r>
        <w:t xml:space="preserve">    vec2.scaleAndAdd(p, p, v, delta);</w:t>
      </w:r>
    </w:p>
    <w:p w14:paraId="0D3B6DBD" w14:textId="0E7F83CF" w:rsidR="001E01B9" w:rsidRDefault="001E01B9" w:rsidP="001E01B9">
      <w:pPr>
        <w:pStyle w:val="Code"/>
      </w:pPr>
      <w:r>
        <w:t>}</w:t>
      </w:r>
    </w:p>
    <w:p w14:paraId="6A19E6A5" w14:textId="77777777" w:rsidR="001E01B9" w:rsidRDefault="001E01B9" w:rsidP="001E01B9">
      <w:pPr>
        <w:pStyle w:val="Code"/>
      </w:pPr>
    </w:p>
    <w:p w14:paraId="7EB23AF4" w14:textId="27CD1D56" w:rsidR="001E01B9" w:rsidRDefault="001E01B9" w:rsidP="001E01B9">
      <w:pPr>
        <w:pStyle w:val="Code"/>
      </w:pPr>
      <w:r>
        <w:t>_shapeColor() { return kShapeColor; }</w:t>
      </w:r>
    </w:p>
    <w:p w14:paraId="627D51FD" w14:textId="02EB341A" w:rsidR="001E01B9" w:rsidRDefault="001E01B9" w:rsidP="001E01B9">
      <w:pPr>
        <w:pStyle w:val="Code"/>
      </w:pPr>
      <w:r>
        <w:t>_boundColor() { return kBoundColor; }</w:t>
      </w:r>
    </w:p>
    <w:p w14:paraId="57B9F208" w14:textId="7D855CD2" w:rsidR="00F13F00" w:rsidRPr="00F13F00" w:rsidRDefault="001E01B9" w:rsidP="00F13F00">
      <w:pPr>
        <w:pStyle w:val="NumList"/>
      </w:pPr>
      <w:r>
        <w:t xml:space="preserve">Define the </w:t>
      </w:r>
      <w:proofErr w:type="spellStart"/>
      <w:proofErr w:type="gramStart"/>
      <w:r w:rsidRPr="001E01B9">
        <w:rPr>
          <w:rStyle w:val="CodeInline"/>
        </w:rPr>
        <w:t>boundTest</w:t>
      </w:r>
      <w:proofErr w:type="spellEnd"/>
      <w:r w:rsidRPr="001E01B9">
        <w:rPr>
          <w:rStyle w:val="CodeInline"/>
        </w:rPr>
        <w:t>(</w:t>
      </w:r>
      <w:proofErr w:type="gramEnd"/>
      <w:r w:rsidRPr="001E01B9">
        <w:rPr>
          <w:rStyle w:val="CodeInline"/>
        </w:rPr>
        <w:t>)</w:t>
      </w:r>
      <w:r>
        <w:t xml:space="preserve"> function to determine if the circular bounds of two shape</w:t>
      </w:r>
      <w:r w:rsidR="00F45B71">
        <w:t>s have</w:t>
      </w:r>
      <w:r>
        <w:t xml:space="preserve"> overlap</w:t>
      </w:r>
      <w:r w:rsidR="00F45B71">
        <w:t>ped</w:t>
      </w:r>
      <w:r>
        <w:t xml:space="preserve">. </w:t>
      </w:r>
      <w:r w:rsidR="00FA37FC">
        <w:t xml:space="preserve">As illustrated in Figure 9-2, a collision between two circles can be determine by comparing the sum of the two radii, </w:t>
      </w:r>
      <w:proofErr w:type="spellStart"/>
      <w:r w:rsidR="00FA37FC" w:rsidRPr="00FA37FC">
        <w:rPr>
          <w:rStyle w:val="CodeInline"/>
        </w:rPr>
        <w:t>rSum</w:t>
      </w:r>
      <w:proofErr w:type="spellEnd"/>
      <w:r w:rsidR="00FA37FC">
        <w:t xml:space="preserve">, with the distance, </w:t>
      </w:r>
      <w:proofErr w:type="spellStart"/>
      <w:r w:rsidR="00FA37FC" w:rsidRPr="00FA37FC">
        <w:rPr>
          <w:rStyle w:val="CodeInline"/>
        </w:rPr>
        <w:t>dist</w:t>
      </w:r>
      <w:proofErr w:type="spellEnd"/>
      <w:r w:rsidR="00FA37FC">
        <w:t xml:space="preserve">, between the centers of the spheres. </w:t>
      </w:r>
      <w:r w:rsidR="009F5D1F">
        <w:t xml:space="preserve">Once again, this is </w:t>
      </w:r>
      <w:r w:rsidR="00F45B71">
        <w:t xml:space="preserve">a </w:t>
      </w:r>
      <w:r w:rsidR="009F5D1F">
        <w:t xml:space="preserve">relatively efficient </w:t>
      </w:r>
      <w:r w:rsidR="003037EF">
        <w:t>operation</w:t>
      </w:r>
      <w:r w:rsidR="009F5D1F">
        <w:t xml:space="preserve"> </w:t>
      </w:r>
      <w:r w:rsidR="003037EF">
        <w:t>design</w:t>
      </w:r>
      <w:r w:rsidR="00D36222">
        <w:t>ed</w:t>
      </w:r>
      <w:r w:rsidR="003037EF">
        <w:t xml:space="preserve"> to preced</w:t>
      </w:r>
      <w:r w:rsidR="003037EF">
        <w:rPr>
          <w:rFonts w:hint="eastAsia"/>
        </w:rPr>
        <w:t>e</w:t>
      </w:r>
      <w:r w:rsidR="003037EF">
        <w:t xml:space="preserve"> </w:t>
      </w:r>
      <w:r w:rsidR="009F5D1F">
        <w:t xml:space="preserve">the </w:t>
      </w:r>
      <w:r w:rsidR="00F45B71">
        <w:t>costlier</w:t>
      </w:r>
      <w:r w:rsidR="009F5D1F">
        <w:t xml:space="preserve"> accurate collision computation between two shapes.</w:t>
      </w:r>
    </w:p>
    <w:p w14:paraId="3A556745" w14:textId="6C017FAA" w:rsidR="001E01B9" w:rsidRPr="001E01B9" w:rsidRDefault="001E01B9" w:rsidP="001E01B9">
      <w:pPr>
        <w:pStyle w:val="Code"/>
      </w:pPr>
      <w:r w:rsidRPr="001E01B9">
        <w:t>boundTest(otherShape) {</w:t>
      </w:r>
    </w:p>
    <w:p w14:paraId="79678E1E" w14:textId="108B8C08" w:rsidR="001E01B9" w:rsidRPr="001E01B9" w:rsidRDefault="001E01B9" w:rsidP="001E01B9">
      <w:pPr>
        <w:pStyle w:val="Code"/>
      </w:pPr>
      <w:r w:rsidRPr="001E01B9">
        <w:t xml:space="preserve">    let vFrom1to2 = [0, 0];</w:t>
      </w:r>
    </w:p>
    <w:p w14:paraId="14C3FCC1" w14:textId="21849C6C" w:rsidR="001E01B9" w:rsidRPr="001E01B9" w:rsidRDefault="001E01B9" w:rsidP="001E01B9">
      <w:pPr>
        <w:pStyle w:val="Code"/>
      </w:pPr>
      <w:r w:rsidRPr="001E01B9">
        <w:t xml:space="preserve">    vec2.subtract(vFrom1to2, otherShape.mXform.getPosition(), this.mXform.getPosition());</w:t>
      </w:r>
    </w:p>
    <w:p w14:paraId="3DC4224C" w14:textId="4D7E90FD" w:rsidR="001E01B9" w:rsidRPr="001E01B9" w:rsidRDefault="001E01B9" w:rsidP="001E01B9">
      <w:pPr>
        <w:pStyle w:val="Code"/>
      </w:pPr>
      <w:r w:rsidRPr="001E01B9">
        <w:t xml:space="preserve">    let rSum = this.mBoundRadius + otherShape.mBoundRadius;</w:t>
      </w:r>
    </w:p>
    <w:p w14:paraId="2864A191" w14:textId="474E29B4" w:rsidR="001E01B9" w:rsidRPr="001E01B9" w:rsidRDefault="001E01B9" w:rsidP="001E01B9">
      <w:pPr>
        <w:pStyle w:val="Code"/>
      </w:pPr>
      <w:r w:rsidRPr="001E01B9">
        <w:t xml:space="preserve">    let dist = vec2.length(vFrom1to2);</w:t>
      </w:r>
    </w:p>
    <w:p w14:paraId="3796F6FE" w14:textId="6108DFD9" w:rsidR="001E01B9" w:rsidRPr="001E01B9" w:rsidRDefault="001E01B9" w:rsidP="001E01B9">
      <w:pPr>
        <w:pStyle w:val="Code"/>
      </w:pPr>
      <w:r w:rsidRPr="001E01B9">
        <w:t xml:space="preserve">    if (dist &gt; rSum) {</w:t>
      </w:r>
    </w:p>
    <w:p w14:paraId="358E3468" w14:textId="5E11B7DE" w:rsidR="001E01B9" w:rsidRPr="001E01B9" w:rsidRDefault="001E01B9" w:rsidP="001E01B9">
      <w:pPr>
        <w:pStyle w:val="Code"/>
      </w:pPr>
      <w:r w:rsidRPr="001E01B9">
        <w:t xml:space="preserve">        //not overlapping</w:t>
      </w:r>
    </w:p>
    <w:p w14:paraId="2B7D5439" w14:textId="104930D5" w:rsidR="001E01B9" w:rsidRPr="001E01B9" w:rsidRDefault="001E01B9" w:rsidP="001E01B9">
      <w:pPr>
        <w:pStyle w:val="Code"/>
      </w:pPr>
      <w:r w:rsidRPr="001E01B9">
        <w:t xml:space="preserve">        return false;</w:t>
      </w:r>
    </w:p>
    <w:p w14:paraId="0214CB67" w14:textId="3E57466E" w:rsidR="001E01B9" w:rsidRPr="001E01B9" w:rsidRDefault="001E01B9" w:rsidP="001E01B9">
      <w:pPr>
        <w:pStyle w:val="Code"/>
      </w:pPr>
      <w:r w:rsidRPr="001E01B9">
        <w:t xml:space="preserve">    }</w:t>
      </w:r>
    </w:p>
    <w:p w14:paraId="72CBE6D6" w14:textId="2CE51311" w:rsidR="001E01B9" w:rsidRPr="001E01B9" w:rsidRDefault="001E01B9" w:rsidP="001E01B9">
      <w:pPr>
        <w:pStyle w:val="Code"/>
      </w:pPr>
      <w:r w:rsidRPr="001E01B9">
        <w:t xml:space="preserve">    return true;</w:t>
      </w:r>
    </w:p>
    <w:p w14:paraId="13639755" w14:textId="0667E631" w:rsidR="001E01B9" w:rsidRDefault="001E01B9" w:rsidP="001E01B9">
      <w:pPr>
        <w:pStyle w:val="Code"/>
      </w:pPr>
      <w:r w:rsidRPr="001E01B9">
        <w:t>}</w:t>
      </w:r>
    </w:p>
    <w:p w14:paraId="5AF69B86" w14:textId="729CEC44" w:rsidR="00FA37FC" w:rsidRDefault="00FA37FC" w:rsidP="00FA37FC">
      <w:pPr>
        <w:pStyle w:val="Figure"/>
      </w:pPr>
      <w:r>
        <w:rPr>
          <w:noProof/>
        </w:rPr>
        <w:lastRenderedPageBreak/>
        <w:drawing>
          <wp:inline distT="0" distB="0" distL="0" distR="0" wp14:anchorId="369691C2" wp14:editId="06865CD0">
            <wp:extent cx="3012142" cy="208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204" cy="20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7085" w14:textId="2739675E" w:rsidR="00FA37FC" w:rsidRPr="001E01B9" w:rsidRDefault="00FA37FC" w:rsidP="00FA37FC">
      <w:pPr>
        <w:pStyle w:val="FigureCaption"/>
      </w:pPr>
      <w:r>
        <w:rPr>
          <w:rFonts w:eastAsia="Helvetica Neue"/>
        </w:rPr>
        <w:tab/>
        <w:t>Figure 9-2.  Circle Collision Detection: (a) No collision (b) Collision detected.</w:t>
      </w:r>
    </w:p>
    <w:p w14:paraId="77E6B0A1" w14:textId="706AE475" w:rsidR="001E01B9" w:rsidRDefault="001E01B9" w:rsidP="001E01B9">
      <w:pPr>
        <w:pStyle w:val="NumList"/>
      </w:pPr>
      <w:r>
        <w:t xml:space="preserve">Define the </w:t>
      </w:r>
      <w:proofErr w:type="gramStart"/>
      <w:r w:rsidRPr="001E01B9">
        <w:rPr>
          <w:rStyle w:val="CodeInline"/>
        </w:rPr>
        <w:t>update(</w:t>
      </w:r>
      <w:proofErr w:type="gramEnd"/>
      <w:r w:rsidRPr="001E01B9">
        <w:rPr>
          <w:rStyle w:val="CodeInline"/>
        </w:rPr>
        <w:t>)</w:t>
      </w:r>
      <w:r>
        <w:t xml:space="preserve"> and </w:t>
      </w:r>
      <w:r w:rsidRPr="001E01B9">
        <w:rPr>
          <w:rStyle w:val="CodeInline"/>
        </w:rPr>
        <w:t>draw()</w:t>
      </w:r>
      <w:r>
        <w:t xml:space="preserve"> functions. For now </w:t>
      </w:r>
      <w:proofErr w:type="gramStart"/>
      <w:r w:rsidRPr="001E01B9">
        <w:rPr>
          <w:rStyle w:val="CodeInline"/>
        </w:rPr>
        <w:t>update(</w:t>
      </w:r>
      <w:proofErr w:type="gramEnd"/>
      <w:r w:rsidRPr="001E01B9">
        <w:rPr>
          <w:rStyle w:val="CodeInline"/>
        </w:rPr>
        <w:t>)</w:t>
      </w:r>
      <w:r>
        <w:t xml:space="preserve"> is empty</w:t>
      </w:r>
      <w:r w:rsidR="003E5C9F">
        <w:t>.</w:t>
      </w:r>
      <w:r>
        <w:t xml:space="preserve"> </w:t>
      </w:r>
      <w:r w:rsidR="003E5C9F">
        <w:t>W</w:t>
      </w:r>
      <w:r w:rsidR="00B6487F">
        <w:t xml:space="preserve">hen enabled, </w:t>
      </w:r>
      <w:r w:rsidR="003E5C9F">
        <w:t xml:space="preserve">the </w:t>
      </w:r>
      <w:proofErr w:type="gramStart"/>
      <w:r w:rsidR="003E5C9F" w:rsidRPr="003E5C9F">
        <w:rPr>
          <w:rStyle w:val="CodeInline"/>
        </w:rPr>
        <w:t>draw(</w:t>
      </w:r>
      <w:proofErr w:type="gramEnd"/>
      <w:r w:rsidR="003E5C9F" w:rsidRPr="003E5C9F">
        <w:rPr>
          <w:rStyle w:val="CodeInline"/>
        </w:rPr>
        <w:t>)</w:t>
      </w:r>
      <w:r w:rsidR="003E5C9F">
        <w:t xml:space="preserve"> function </w:t>
      </w:r>
      <w:r w:rsidR="00B6487F">
        <w:t xml:space="preserve">draws the circular bound </w:t>
      </w:r>
      <w:r w:rsidR="00F906FF">
        <w:t xml:space="preserve">and </w:t>
      </w:r>
      <w:r>
        <w:t xml:space="preserve">a </w:t>
      </w:r>
      <w:r w:rsidR="006717E3">
        <w:t xml:space="preserve">“X” </w:t>
      </w:r>
      <w:r>
        <w:t xml:space="preserve">marker at the center </w:t>
      </w:r>
      <w:r w:rsidR="00563CF5">
        <w:t>of the bound</w:t>
      </w:r>
      <w:r>
        <w:t>.</w:t>
      </w:r>
    </w:p>
    <w:p w14:paraId="2ED9C007" w14:textId="1807A236" w:rsidR="001E01B9" w:rsidRPr="001E01B9" w:rsidRDefault="001E01B9" w:rsidP="001E01B9">
      <w:pPr>
        <w:pStyle w:val="Code"/>
      </w:pPr>
      <w:r w:rsidRPr="001E01B9">
        <w:t>update() {</w:t>
      </w:r>
      <w:r>
        <w:t xml:space="preserve"> </w:t>
      </w:r>
      <w:r w:rsidRPr="001E01B9">
        <w:t xml:space="preserve"> // nothing for now</w:t>
      </w:r>
      <w:r>
        <w:t xml:space="preserve"> </w:t>
      </w:r>
      <w:r w:rsidRPr="001E01B9">
        <w:t xml:space="preserve"> }</w:t>
      </w:r>
    </w:p>
    <w:p w14:paraId="72A8A33B" w14:textId="77777777" w:rsidR="001E01B9" w:rsidRPr="001E01B9" w:rsidRDefault="001E01B9" w:rsidP="001E01B9">
      <w:pPr>
        <w:pStyle w:val="Code"/>
      </w:pPr>
    </w:p>
    <w:p w14:paraId="54A62A69" w14:textId="75DC0992" w:rsidR="001E01B9" w:rsidRPr="001E01B9" w:rsidRDefault="001E01B9" w:rsidP="001E01B9">
      <w:pPr>
        <w:pStyle w:val="Code"/>
      </w:pPr>
      <w:r w:rsidRPr="001E01B9">
        <w:t>draw(aCamera) {</w:t>
      </w:r>
    </w:p>
    <w:p w14:paraId="05B5E300" w14:textId="0FAC5E67" w:rsidR="001E01B9" w:rsidRPr="001E01B9" w:rsidRDefault="001E01B9" w:rsidP="001E01B9">
      <w:pPr>
        <w:pStyle w:val="Code"/>
      </w:pPr>
      <w:r w:rsidRPr="001E01B9">
        <w:t xml:space="preserve">    if (!this.mDrawBounds)</w:t>
      </w:r>
    </w:p>
    <w:p w14:paraId="2DD23D36" w14:textId="06A0E51C" w:rsidR="001E01B9" w:rsidRPr="001E01B9" w:rsidRDefault="001E01B9" w:rsidP="001E01B9">
      <w:pPr>
        <w:pStyle w:val="Code"/>
      </w:pPr>
      <w:r w:rsidRPr="001E01B9">
        <w:t xml:space="preserve">        return;</w:t>
      </w:r>
    </w:p>
    <w:p w14:paraId="3086B29A" w14:textId="5EF5415D" w:rsidR="004F6A7B" w:rsidRDefault="00B6487F" w:rsidP="001E01B9">
      <w:pPr>
        <w:pStyle w:val="Code"/>
      </w:pPr>
      <w:r>
        <w:t xml:space="preserve">    </w:t>
      </w:r>
      <w:r w:rsidRPr="00B6487F">
        <w:t>debugDraw.drawCircle(aCamera, this.mXform.getPosition(), this.mBoundRadius, this._boundColor());</w:t>
      </w:r>
      <w:r w:rsidR="001E01B9" w:rsidRPr="001E01B9">
        <w:t xml:space="preserve">    </w:t>
      </w:r>
    </w:p>
    <w:p w14:paraId="7582FBA8" w14:textId="12BBE7FB" w:rsidR="001E01B9" w:rsidRPr="001E01B9" w:rsidRDefault="00B6487F" w:rsidP="001E01B9">
      <w:pPr>
        <w:pStyle w:val="Code"/>
      </w:pPr>
      <w:r>
        <w:t xml:space="preserve">    </w:t>
      </w:r>
      <w:r w:rsidR="001E01B9" w:rsidRPr="001E01B9">
        <w:t xml:space="preserve">debugDraw.drawCrossMarker(aCamera, this.mXform.getPosition(), </w:t>
      </w:r>
    </w:p>
    <w:p w14:paraId="3CFD6154" w14:textId="7BA66C1F" w:rsidR="001E01B9" w:rsidRPr="001E01B9" w:rsidRDefault="001E01B9" w:rsidP="001E01B9">
      <w:pPr>
        <w:pStyle w:val="Code"/>
      </w:pPr>
      <w:r w:rsidRPr="001E01B9">
        <w:t xml:space="preserve">                              this.mBoundRadius * 0.2, this._boundColor());</w:t>
      </w:r>
    </w:p>
    <w:p w14:paraId="45BD6C52" w14:textId="4C545595" w:rsidR="00F13F00" w:rsidRPr="00F13F00" w:rsidRDefault="001E01B9" w:rsidP="001E01B9">
      <w:pPr>
        <w:pStyle w:val="Code"/>
      </w:pPr>
      <w:r w:rsidRPr="001E01B9">
        <w:t>}</w:t>
      </w:r>
    </w:p>
    <w:bookmarkEnd w:id="57"/>
    <w:p w14:paraId="38CD16C3" w14:textId="4DDD2622" w:rsidR="00F13F00" w:rsidRPr="00F13F00" w:rsidRDefault="009B59B2" w:rsidP="00F13F00">
      <w:pPr>
        <w:pStyle w:val="Heading3"/>
      </w:pPr>
      <w:r>
        <w:t xml:space="preserve">Defining </w:t>
      </w:r>
      <w:r w:rsidR="007C4CC8">
        <w:t>th</w:t>
      </w:r>
      <w:r w:rsidR="00F13F00" w:rsidRPr="00F13F00">
        <w:t xml:space="preserve">e </w:t>
      </w:r>
      <w:proofErr w:type="spellStart"/>
      <w:r w:rsidR="00F13F00" w:rsidRPr="00F13F00">
        <w:t>RigidRectangle</w:t>
      </w:r>
      <w:proofErr w:type="spellEnd"/>
      <w:r w:rsidR="00F13F00" w:rsidRPr="00F13F00">
        <w:t xml:space="preserve"> Class</w:t>
      </w:r>
    </w:p>
    <w:p w14:paraId="2EEF0B23" w14:textId="3B920DD3" w:rsidR="00F13F00" w:rsidRPr="00F13F00" w:rsidRDefault="00F13F00" w:rsidP="00F13F00">
      <w:pPr>
        <w:pStyle w:val="BodyTextFirst"/>
      </w:pPr>
      <w:r w:rsidRPr="00F13F00">
        <w:t xml:space="preserve">With the abstract </w:t>
      </w:r>
      <w:r w:rsidR="00DF083F" w:rsidRPr="00F13F00">
        <w:t xml:space="preserve">base </w:t>
      </w:r>
      <w:r w:rsidRPr="00F13F00">
        <w:t xml:space="preserve">class for rigid shapes defined, you can now create the first concrete rigid shape, the </w:t>
      </w:r>
      <w:proofErr w:type="spellStart"/>
      <w:r w:rsidR="007C4CC8" w:rsidRPr="007C4CC8">
        <w:rPr>
          <w:rStyle w:val="CodeInline"/>
        </w:rPr>
        <w:t>R</w:t>
      </w:r>
      <w:r w:rsidRPr="007C4CC8">
        <w:rPr>
          <w:rStyle w:val="CodeInline"/>
        </w:rPr>
        <w:t>igid</w:t>
      </w:r>
      <w:r w:rsidR="007C4CC8" w:rsidRPr="007C4CC8">
        <w:rPr>
          <w:rStyle w:val="CodeInline"/>
        </w:rPr>
        <w:t>R</w:t>
      </w:r>
      <w:r w:rsidRPr="007C4CC8">
        <w:rPr>
          <w:rStyle w:val="CodeInline"/>
        </w:rPr>
        <w:t>ectangle</w:t>
      </w:r>
      <w:proofErr w:type="spellEnd"/>
      <w:r w:rsidR="007C4CC8">
        <w:t xml:space="preserve"> class</w:t>
      </w:r>
      <w:r w:rsidRPr="00F13F00">
        <w:t>.</w:t>
      </w:r>
      <w:r w:rsidR="007C4CC8">
        <w:t xml:space="preserve"> </w:t>
      </w:r>
      <w:r w:rsidR="007C4CC8">
        <w:rPr>
          <w:rFonts w:hint="eastAsia"/>
        </w:rPr>
        <w:t>I</w:t>
      </w:r>
      <w:r w:rsidR="007C4CC8">
        <w:t xml:space="preserve">n anticipation of complex collision functions, the </w:t>
      </w:r>
      <w:r w:rsidR="00824D1C">
        <w:t xml:space="preserve">implementation </w:t>
      </w:r>
      <w:r w:rsidR="007C4CC8">
        <w:t xml:space="preserve">source code </w:t>
      </w:r>
      <w:r w:rsidR="00824D1C">
        <w:t xml:space="preserve">will be </w:t>
      </w:r>
      <w:r w:rsidR="007C4CC8">
        <w:t xml:space="preserve">separated into multiple files. For now, create the </w:t>
      </w:r>
      <w:r w:rsidR="007C4CC8" w:rsidRPr="007C4CC8">
        <w:rPr>
          <w:rStyle w:val="CodeInline"/>
        </w:rPr>
        <w:t>rigid_rectangle.js</w:t>
      </w:r>
      <w:r w:rsidR="007C4CC8">
        <w:t xml:space="preserve"> as </w:t>
      </w:r>
      <w:r w:rsidR="0095253E">
        <w:t xml:space="preserve">the </w:t>
      </w:r>
      <w:r w:rsidR="007C4CC8">
        <w:t xml:space="preserve">access file and import from the </w:t>
      </w:r>
      <w:r w:rsidR="007C4CC8" w:rsidRPr="007C4CC8">
        <w:rPr>
          <w:rStyle w:val="CodeInline"/>
        </w:rPr>
        <w:t>rigid_rectangle_main.js</w:t>
      </w:r>
      <w:r w:rsidR="007C4CC8">
        <w:t xml:space="preserve"> which will implement the core </w:t>
      </w:r>
      <w:proofErr w:type="spellStart"/>
      <w:r w:rsidR="007C4CC8" w:rsidRPr="007C4CC8">
        <w:rPr>
          <w:rStyle w:val="CodeInline"/>
        </w:rPr>
        <w:t>RigidRectangle</w:t>
      </w:r>
      <w:proofErr w:type="spellEnd"/>
      <w:r w:rsidR="007C4CC8">
        <w:t xml:space="preserve"> functionality.</w:t>
      </w:r>
    </w:p>
    <w:p w14:paraId="3008456E" w14:textId="3F89A18F" w:rsidR="003F7000" w:rsidRDefault="003F7000" w:rsidP="00F13F00">
      <w:pPr>
        <w:pStyle w:val="NumList"/>
        <w:numPr>
          <w:ilvl w:val="0"/>
          <w:numId w:val="17"/>
        </w:numPr>
      </w:pPr>
      <w:r>
        <w:t>In</w:t>
      </w:r>
      <w:r w:rsidR="00824D1C">
        <w:t xml:space="preserve"> the</w:t>
      </w:r>
      <w:r>
        <w:t xml:space="preserve"> </w:t>
      </w:r>
      <w:proofErr w:type="spellStart"/>
      <w:r w:rsidRPr="005E7765">
        <w:rPr>
          <w:rStyle w:val="CodeInline"/>
        </w:rPr>
        <w:t>src</w:t>
      </w:r>
      <w:proofErr w:type="spellEnd"/>
      <w:r w:rsidRPr="005E7765">
        <w:rPr>
          <w:rStyle w:val="CodeInline"/>
        </w:rPr>
        <w:t>/</w:t>
      </w:r>
      <w:proofErr w:type="spellStart"/>
      <w:r w:rsidRPr="005E7765">
        <w:rPr>
          <w:rStyle w:val="CodeInline"/>
        </w:rPr>
        <w:t>rigid_shapes</w:t>
      </w:r>
      <w:proofErr w:type="spellEnd"/>
      <w:r>
        <w:t xml:space="preserve"> folder, create </w:t>
      </w:r>
      <w:r w:rsidRPr="005E7765">
        <w:rPr>
          <w:rStyle w:val="CodeInline"/>
        </w:rPr>
        <w:t>rigid_rectangle.js</w:t>
      </w:r>
      <w:r w:rsidR="005E7765">
        <w:t xml:space="preserve"> to import from </w:t>
      </w:r>
      <w:r w:rsidR="005E7765" w:rsidRPr="005E7765">
        <w:rPr>
          <w:rStyle w:val="CodeInline"/>
        </w:rPr>
        <w:t>rigid_rectangle_main.js</w:t>
      </w:r>
      <w:r w:rsidR="005E7765">
        <w:t xml:space="preserve"> and to export the </w:t>
      </w:r>
      <w:proofErr w:type="spellStart"/>
      <w:r w:rsidR="005E7765" w:rsidRPr="005E7765">
        <w:rPr>
          <w:rStyle w:val="CodeInline"/>
        </w:rPr>
        <w:t>RigidRectangle</w:t>
      </w:r>
      <w:proofErr w:type="spellEnd"/>
      <w:r w:rsidR="005E7765">
        <w:t xml:space="preserve"> class. This is</w:t>
      </w:r>
      <w:r w:rsidR="00556C57">
        <w:t xml:space="preserve"> the</w:t>
      </w:r>
      <w:r w:rsidR="005E7765">
        <w:t xml:space="preserve"> </w:t>
      </w:r>
      <w:proofErr w:type="spellStart"/>
      <w:r w:rsidR="005E7765" w:rsidRPr="005E7765">
        <w:rPr>
          <w:rStyle w:val="CodeInline"/>
        </w:rPr>
        <w:t>RigidRectangle</w:t>
      </w:r>
      <w:proofErr w:type="spellEnd"/>
      <w:r w:rsidR="005E7765">
        <w:t xml:space="preserve"> class access file where users of this class should import from.</w:t>
      </w:r>
    </w:p>
    <w:p w14:paraId="49C81833" w14:textId="77777777" w:rsidR="005E7765" w:rsidRPr="005E7765" w:rsidRDefault="005E7765" w:rsidP="005E7765">
      <w:pPr>
        <w:pStyle w:val="Code"/>
        <w:rPr>
          <w:rStyle w:val="CodeInline"/>
        </w:rPr>
      </w:pPr>
      <w:r w:rsidRPr="005E7765">
        <w:rPr>
          <w:rStyle w:val="CodeInline"/>
        </w:rPr>
        <w:lastRenderedPageBreak/>
        <w:t>import RigidRectangle from "./rigid_rectangle_main.js";</w:t>
      </w:r>
    </w:p>
    <w:p w14:paraId="6F0D4A3E" w14:textId="1C554AAD" w:rsidR="005E7765" w:rsidRPr="005E7765" w:rsidRDefault="005E7765" w:rsidP="005E7765">
      <w:pPr>
        <w:pStyle w:val="Code"/>
        <w:rPr>
          <w:rStyle w:val="CodeInline"/>
        </w:rPr>
      </w:pPr>
      <w:r w:rsidRPr="005E7765">
        <w:rPr>
          <w:rStyle w:val="CodeInline"/>
        </w:rPr>
        <w:t>export default RigidRectangle;</w:t>
      </w:r>
    </w:p>
    <w:p w14:paraId="238AFE74" w14:textId="21C3CE38" w:rsidR="00F13F00" w:rsidRDefault="005E7765" w:rsidP="00F13F00">
      <w:pPr>
        <w:pStyle w:val="NumList"/>
        <w:numPr>
          <w:ilvl w:val="0"/>
          <w:numId w:val="17"/>
        </w:numPr>
      </w:pPr>
      <w:r>
        <w:t xml:space="preserve">Now, create </w:t>
      </w:r>
      <w:r w:rsidRPr="005E7765">
        <w:rPr>
          <w:rStyle w:val="CodeInline"/>
        </w:rPr>
        <w:t>rigid_rectangle</w:t>
      </w:r>
      <w:r>
        <w:rPr>
          <w:rStyle w:val="CodeInline"/>
        </w:rPr>
        <w:t>_main</w:t>
      </w:r>
      <w:r w:rsidRPr="005E7765">
        <w:rPr>
          <w:rStyle w:val="CodeInline"/>
        </w:rPr>
        <w:t>.js</w:t>
      </w:r>
      <w:r>
        <w:t xml:space="preserve"> </w:t>
      </w:r>
      <w:r w:rsidR="00BD6C65">
        <w:t>in</w:t>
      </w:r>
      <w:r w:rsidR="00824D1C">
        <w:t xml:space="preserve"> the</w:t>
      </w:r>
      <w:r w:rsidR="00BD6C65">
        <w:t xml:space="preserve"> </w:t>
      </w:r>
      <w:proofErr w:type="spellStart"/>
      <w:r w:rsidR="00BD6C65" w:rsidRPr="005E7765">
        <w:rPr>
          <w:rStyle w:val="CodeInline"/>
        </w:rPr>
        <w:t>src</w:t>
      </w:r>
      <w:proofErr w:type="spellEnd"/>
      <w:r w:rsidR="00BD6C65" w:rsidRPr="005E7765">
        <w:rPr>
          <w:rStyle w:val="CodeInline"/>
        </w:rPr>
        <w:t>/</w:t>
      </w:r>
      <w:proofErr w:type="spellStart"/>
      <w:r w:rsidR="00BD6C65" w:rsidRPr="005E7765">
        <w:rPr>
          <w:rStyle w:val="CodeInline"/>
        </w:rPr>
        <w:t>rigid_shapes</w:t>
      </w:r>
      <w:proofErr w:type="spellEnd"/>
      <w:r w:rsidR="00BD6C65">
        <w:t xml:space="preserve"> folder </w:t>
      </w:r>
      <w:r>
        <w:t xml:space="preserve">to import </w:t>
      </w:r>
      <w:proofErr w:type="spellStart"/>
      <w:r>
        <w:rPr>
          <w:rStyle w:val="CodeInline"/>
        </w:rPr>
        <w:t>RigidShape</w:t>
      </w:r>
      <w:proofErr w:type="spellEnd"/>
      <w:r>
        <w:t xml:space="preserve"> and </w:t>
      </w:r>
      <w:proofErr w:type="spellStart"/>
      <w:r>
        <w:rPr>
          <w:rStyle w:val="CodeInline"/>
        </w:rPr>
        <w:t>debugDraw</w:t>
      </w:r>
      <w:proofErr w:type="spellEnd"/>
      <w:r>
        <w:t xml:space="preserve">, and define </w:t>
      </w:r>
      <w:proofErr w:type="spellStart"/>
      <w:r w:rsidR="00BD6C65" w:rsidRPr="00BD6C65">
        <w:rPr>
          <w:rStyle w:val="CodeInline"/>
        </w:rPr>
        <w:t>RigidRectangle</w:t>
      </w:r>
      <w:proofErr w:type="spellEnd"/>
      <w:r w:rsidR="00BD6C65">
        <w:t xml:space="preserve"> to be a subclass of </w:t>
      </w:r>
      <w:proofErr w:type="spellStart"/>
      <w:r w:rsidR="00BD6C65" w:rsidRPr="00BD6C65">
        <w:rPr>
          <w:rStyle w:val="CodeInline"/>
        </w:rPr>
        <w:t>RigidShape</w:t>
      </w:r>
      <w:proofErr w:type="spellEnd"/>
      <w:r w:rsidR="00BD6C65">
        <w:t>.</w:t>
      </w:r>
    </w:p>
    <w:p w14:paraId="294680FB" w14:textId="77777777" w:rsidR="005E7765" w:rsidRDefault="005E7765" w:rsidP="005E7765">
      <w:pPr>
        <w:pStyle w:val="Code"/>
      </w:pPr>
      <w:r>
        <w:t>import RigidShape from "./rigid_shape.js";</w:t>
      </w:r>
    </w:p>
    <w:p w14:paraId="10CED66F" w14:textId="77777777" w:rsidR="005E7765" w:rsidRDefault="005E7765" w:rsidP="005E7765">
      <w:pPr>
        <w:pStyle w:val="Code"/>
      </w:pPr>
      <w:r>
        <w:t>import * as debugDraw from "../core/debug_draw.js";</w:t>
      </w:r>
    </w:p>
    <w:p w14:paraId="6A050B1B" w14:textId="77777777" w:rsidR="005E7765" w:rsidRDefault="005E7765" w:rsidP="005E7765">
      <w:pPr>
        <w:pStyle w:val="Code"/>
      </w:pPr>
    </w:p>
    <w:p w14:paraId="5E880025" w14:textId="77777777" w:rsidR="005E7765" w:rsidRDefault="005E7765" w:rsidP="005E7765">
      <w:pPr>
        <w:pStyle w:val="Code"/>
      </w:pPr>
      <w:r>
        <w:t>class RigidRectangle extends RigidShape {</w:t>
      </w:r>
    </w:p>
    <w:p w14:paraId="7D9E6444" w14:textId="77777777" w:rsidR="005E7765" w:rsidRDefault="005E7765" w:rsidP="005E7765">
      <w:pPr>
        <w:pStyle w:val="Code"/>
      </w:pPr>
    </w:p>
    <w:p w14:paraId="6A89414B" w14:textId="734B1B93" w:rsidR="005E7765" w:rsidRDefault="005E7765" w:rsidP="005E7765">
      <w:pPr>
        <w:pStyle w:val="Code"/>
      </w:pPr>
      <w:r>
        <w:t xml:space="preserve">    </w:t>
      </w:r>
      <w:r w:rsidR="00F40733" w:rsidRPr="005461AA">
        <w:t>... implementation to follow …</w:t>
      </w:r>
      <w:r w:rsidR="00F40733">
        <w:br/>
      </w:r>
    </w:p>
    <w:p w14:paraId="2FC76BF5" w14:textId="77777777" w:rsidR="005E7765" w:rsidRDefault="005E7765" w:rsidP="005E7765">
      <w:pPr>
        <w:pStyle w:val="Code"/>
      </w:pPr>
      <w:r>
        <w:t>}</w:t>
      </w:r>
    </w:p>
    <w:p w14:paraId="609085FC" w14:textId="6AF259B3" w:rsidR="005E7765" w:rsidRPr="00F13F00" w:rsidRDefault="005E7765" w:rsidP="005E7765">
      <w:pPr>
        <w:pStyle w:val="Code"/>
      </w:pPr>
      <w:r>
        <w:t>export default RigidRectangle;</w:t>
      </w:r>
    </w:p>
    <w:p w14:paraId="629C9A0A" w14:textId="55F0BE8C" w:rsidR="00F40733" w:rsidRDefault="0008615D" w:rsidP="0021002E">
      <w:pPr>
        <w:pStyle w:val="NumList"/>
      </w:pPr>
      <w:r>
        <w:t xml:space="preserve">Define the constructor to initialize the rectangle dimension, </w:t>
      </w:r>
      <w:proofErr w:type="spellStart"/>
      <w:r w:rsidRPr="0008615D">
        <w:rPr>
          <w:rStyle w:val="CodeInline"/>
        </w:rPr>
        <w:t>mWidth</w:t>
      </w:r>
      <w:proofErr w:type="spellEnd"/>
      <w:r>
        <w:t xml:space="preserve"> by </w:t>
      </w:r>
      <w:proofErr w:type="spellStart"/>
      <w:r w:rsidRPr="0008615D">
        <w:rPr>
          <w:rStyle w:val="CodeInline"/>
        </w:rPr>
        <w:t>mHeight</w:t>
      </w:r>
      <w:proofErr w:type="spellEnd"/>
      <w:r>
        <w:t xml:space="preserve">, and </w:t>
      </w:r>
      <w:proofErr w:type="spellStart"/>
      <w:r w:rsidRPr="0008615D">
        <w:rPr>
          <w:rStyle w:val="CodeInline"/>
        </w:rPr>
        <w:t>mType</w:t>
      </w:r>
      <w:proofErr w:type="spellEnd"/>
      <w:r>
        <w:t xml:space="preserve">. </w:t>
      </w:r>
      <w:r w:rsidR="00CC030A">
        <w:t xml:space="preserve">It is important to recognize that the position </w:t>
      </w:r>
      <w:r w:rsidR="001D2CE8">
        <w:t xml:space="preserve">and rotation </w:t>
      </w:r>
      <w:r w:rsidR="00CC030A">
        <w:t xml:space="preserve">of the rigid rectangle is defined by the </w:t>
      </w:r>
      <w:r w:rsidR="00CC030A" w:rsidRPr="00CC030A">
        <w:rPr>
          <w:rStyle w:val="CodeInline"/>
        </w:rPr>
        <w:t>Transform</w:t>
      </w:r>
      <w:r w:rsidR="00CC030A">
        <w:t xml:space="preserve"> referenced by </w:t>
      </w:r>
      <w:proofErr w:type="spellStart"/>
      <w:r w:rsidR="00CC030A" w:rsidRPr="00CC030A">
        <w:rPr>
          <w:rStyle w:val="CodeInline"/>
        </w:rPr>
        <w:t>mXform</w:t>
      </w:r>
      <w:proofErr w:type="spellEnd"/>
      <w:r w:rsidR="00CC030A">
        <w:t xml:space="preserve">, where the width and height dimensions are defined independently by </w:t>
      </w:r>
      <w:proofErr w:type="spellStart"/>
      <w:r w:rsidR="00CC030A" w:rsidRPr="00CC030A">
        <w:rPr>
          <w:rStyle w:val="CodeInline"/>
        </w:rPr>
        <w:t>mWidth</w:t>
      </w:r>
      <w:proofErr w:type="spellEnd"/>
      <w:r w:rsidR="00CC030A">
        <w:t xml:space="preserve"> and </w:t>
      </w:r>
      <w:proofErr w:type="spellStart"/>
      <w:r w:rsidR="00CC030A" w:rsidRPr="00CC030A">
        <w:rPr>
          <w:rStyle w:val="CodeInline"/>
        </w:rPr>
        <w:t>mHeight</w:t>
      </w:r>
      <w:proofErr w:type="spellEnd"/>
      <w:r w:rsidR="00CC030A">
        <w:t xml:space="preserve">. </w:t>
      </w:r>
      <w:r w:rsidR="00722706">
        <w:t xml:space="preserve">This dimension separation allows the designer to determine how tightly a </w:t>
      </w:r>
      <w:proofErr w:type="spellStart"/>
      <w:r w:rsidR="00722706" w:rsidRPr="00722706">
        <w:rPr>
          <w:rStyle w:val="CodeInline"/>
        </w:rPr>
        <w:t>RigidRectangle</w:t>
      </w:r>
      <w:proofErr w:type="spellEnd"/>
      <w:r w:rsidR="00722706">
        <w:t xml:space="preserve"> should wrap the corresponding </w:t>
      </w:r>
      <w:r w:rsidR="00722706" w:rsidRPr="00722706">
        <w:rPr>
          <w:rStyle w:val="CodeInline"/>
        </w:rPr>
        <w:t>Renderable</w:t>
      </w:r>
      <w:r w:rsidR="00722706">
        <w:t xml:space="preserve">. </w:t>
      </w:r>
      <w:r>
        <w:t xml:space="preserve">Notice that the actual vertex and face normal of the shape are computed in the </w:t>
      </w:r>
      <w:proofErr w:type="spellStart"/>
      <w:proofErr w:type="gramStart"/>
      <w:r w:rsidRPr="0008615D">
        <w:rPr>
          <w:rStyle w:val="CodeInline"/>
        </w:rPr>
        <w:t>setVertices</w:t>
      </w:r>
      <w:proofErr w:type="spellEnd"/>
      <w:r w:rsidRPr="0008615D">
        <w:rPr>
          <w:rStyle w:val="CodeInline"/>
        </w:rPr>
        <w:t>(</w:t>
      </w:r>
      <w:proofErr w:type="gramEnd"/>
      <w:r w:rsidRPr="0008615D">
        <w:rPr>
          <w:rStyle w:val="CodeInline"/>
        </w:rPr>
        <w:t>)</w:t>
      </w:r>
      <w:r>
        <w:t xml:space="preserve"> and </w:t>
      </w:r>
      <w:proofErr w:type="spellStart"/>
      <w:r w:rsidRPr="0008615D">
        <w:rPr>
          <w:rStyle w:val="CodeInline"/>
        </w:rPr>
        <w:t>computeFaceNormals</w:t>
      </w:r>
      <w:proofErr w:type="spellEnd"/>
      <w:r w:rsidRPr="0008615D">
        <w:rPr>
          <w:rStyle w:val="CodeInline"/>
        </w:rPr>
        <w:t>()</w:t>
      </w:r>
      <w:r>
        <w:t xml:space="preserve"> functions.</w:t>
      </w:r>
      <w:r w:rsidR="00CA0A07">
        <w:t xml:space="preserve"> The definition of face normal will be detailed in the </w:t>
      </w:r>
      <w:r w:rsidR="00B66EE1">
        <w:t>following</w:t>
      </w:r>
      <w:r w:rsidR="00CA0A07">
        <w:t xml:space="preserve"> step</w:t>
      </w:r>
      <w:r w:rsidR="00B66EE1">
        <w:t>s</w:t>
      </w:r>
      <w:r w:rsidR="00CA0A07">
        <w:t>.</w:t>
      </w:r>
    </w:p>
    <w:p w14:paraId="208903D3" w14:textId="769FE2C1" w:rsidR="00F40733" w:rsidRDefault="00F40733" w:rsidP="00F40733">
      <w:pPr>
        <w:pStyle w:val="Code"/>
      </w:pPr>
      <w:r>
        <w:t>constructor(xf, width, height) {</w:t>
      </w:r>
    </w:p>
    <w:p w14:paraId="43646FCC" w14:textId="201506E7" w:rsidR="00F40733" w:rsidRDefault="00F40733" w:rsidP="00F40733">
      <w:pPr>
        <w:pStyle w:val="Code"/>
      </w:pPr>
      <w:r>
        <w:t xml:space="preserve">    super(xf);</w:t>
      </w:r>
    </w:p>
    <w:p w14:paraId="7F21BD26" w14:textId="63A38DEF" w:rsidR="00F40733" w:rsidRDefault="00F40733" w:rsidP="00F40733">
      <w:pPr>
        <w:pStyle w:val="Code"/>
      </w:pPr>
      <w:r>
        <w:t xml:space="preserve">    this.mType = "RigidRectangle";</w:t>
      </w:r>
    </w:p>
    <w:p w14:paraId="4C62450D" w14:textId="6992C719" w:rsidR="00F40733" w:rsidRDefault="00F40733" w:rsidP="00F40733">
      <w:pPr>
        <w:pStyle w:val="Code"/>
      </w:pPr>
      <w:r>
        <w:t xml:space="preserve">    this.mWidth = width;</w:t>
      </w:r>
    </w:p>
    <w:p w14:paraId="70FFF370" w14:textId="25B36F93" w:rsidR="00F40733" w:rsidRDefault="00F40733" w:rsidP="00F40733">
      <w:pPr>
        <w:pStyle w:val="Code"/>
      </w:pPr>
      <w:r>
        <w:t xml:space="preserve">    this.mHeight = height;</w:t>
      </w:r>
    </w:p>
    <w:p w14:paraId="262B0939" w14:textId="04C6E530" w:rsidR="00F40733" w:rsidRDefault="00F40733" w:rsidP="00F40733">
      <w:pPr>
        <w:pStyle w:val="Code"/>
      </w:pPr>
      <w:r>
        <w:t xml:space="preserve">    this.mBoundRadius = 0;</w:t>
      </w:r>
    </w:p>
    <w:p w14:paraId="5C0D9B29" w14:textId="55D316D2" w:rsidR="00F40733" w:rsidRDefault="00F40733" w:rsidP="00F40733">
      <w:pPr>
        <w:pStyle w:val="Code"/>
      </w:pPr>
      <w:r>
        <w:t xml:space="preserve">    this.mVertex = [];</w:t>
      </w:r>
    </w:p>
    <w:p w14:paraId="11064A5D" w14:textId="31AB1B2A" w:rsidR="00F40733" w:rsidRDefault="00F40733" w:rsidP="00F40733">
      <w:pPr>
        <w:pStyle w:val="Code"/>
      </w:pPr>
      <w:r>
        <w:t xml:space="preserve">    this.mFaceNormal = [];</w:t>
      </w:r>
    </w:p>
    <w:p w14:paraId="395F9CCA" w14:textId="77777777" w:rsidR="00F40733" w:rsidRDefault="00F40733" w:rsidP="00F40733">
      <w:pPr>
        <w:pStyle w:val="Code"/>
      </w:pPr>
    </w:p>
    <w:p w14:paraId="240EC468" w14:textId="3B4C687C" w:rsidR="00F40733" w:rsidRDefault="00F40733" w:rsidP="00F40733">
      <w:pPr>
        <w:pStyle w:val="Code"/>
      </w:pPr>
      <w:r>
        <w:t xml:space="preserve">    this.setVertices();</w:t>
      </w:r>
    </w:p>
    <w:p w14:paraId="65918725" w14:textId="2F7436FC" w:rsidR="00F40733" w:rsidRDefault="00F40733" w:rsidP="00F40733">
      <w:pPr>
        <w:pStyle w:val="Code"/>
      </w:pPr>
      <w:r>
        <w:t xml:space="preserve">    this.computeFaceNormals();</w:t>
      </w:r>
    </w:p>
    <w:p w14:paraId="443F9320" w14:textId="0B5D643D" w:rsidR="00F40733" w:rsidRDefault="00F40733" w:rsidP="00F40733">
      <w:pPr>
        <w:pStyle w:val="Code"/>
      </w:pPr>
      <w:r>
        <w:t>}</w:t>
      </w:r>
    </w:p>
    <w:p w14:paraId="7D1FBDB4" w14:textId="25F52BD4" w:rsidR="00B6247B" w:rsidRPr="00F13F00" w:rsidRDefault="00EA260B" w:rsidP="00B6247B">
      <w:pPr>
        <w:pStyle w:val="NumList"/>
        <w:rPr>
          <w:rFonts w:eastAsia="Helvetica Neue" w:cs="Times New Roman"/>
          <w:i/>
          <w:noProof/>
          <w:szCs w:val="20"/>
        </w:rPr>
      </w:pPr>
      <w:r>
        <w:lastRenderedPageBreak/>
        <w:t xml:space="preserve">Define the </w:t>
      </w:r>
      <w:proofErr w:type="spellStart"/>
      <w:proofErr w:type="gramStart"/>
      <w:r w:rsidRPr="0094096E">
        <w:rPr>
          <w:rStyle w:val="CodeInline"/>
        </w:rPr>
        <w:t>setVertices</w:t>
      </w:r>
      <w:proofErr w:type="spellEnd"/>
      <w:r w:rsidRPr="0094096E">
        <w:rPr>
          <w:rStyle w:val="CodeInline"/>
        </w:rPr>
        <w:t>(</w:t>
      </w:r>
      <w:proofErr w:type="gramEnd"/>
      <w:r w:rsidRPr="0094096E">
        <w:rPr>
          <w:rStyle w:val="CodeInline"/>
        </w:rPr>
        <w:t>)</w:t>
      </w:r>
      <w:r w:rsidR="00CC5225">
        <w:rPr>
          <w:rStyle w:val="CodeInline"/>
        </w:rPr>
        <w:t xml:space="preserve"> </w:t>
      </w:r>
      <w:r>
        <w:t>functions.</w:t>
      </w:r>
      <w:r w:rsidR="0094096E">
        <w:t xml:space="preserve"> As illustrated in Figure </w:t>
      </w:r>
      <w:r w:rsidR="00FA37FC">
        <w:t>9-3</w:t>
      </w:r>
      <w:r w:rsidR="0094096E">
        <w:t xml:space="preserve">, </w:t>
      </w:r>
      <w:r w:rsidR="00CC5225">
        <w:t xml:space="preserve">the vertices on the rectangle is defined as index 0 </w:t>
      </w:r>
      <w:r w:rsidR="00B6247B">
        <w:t>being</w:t>
      </w:r>
      <w:r w:rsidR="00CC5225">
        <w:t xml:space="preserve"> the top-left, 1 </w:t>
      </w:r>
      <w:r w:rsidR="00B6247B">
        <w:t xml:space="preserve">being </w:t>
      </w:r>
      <w:r w:rsidR="00CC5225">
        <w:t xml:space="preserve">top-right, 2 </w:t>
      </w:r>
      <w:r w:rsidR="00B6247B">
        <w:t xml:space="preserve">being </w:t>
      </w:r>
      <w:r w:rsidR="00CC5225">
        <w:t>bottom-right, and index 3 corresponds to the bottom-left vertex position.</w:t>
      </w:r>
    </w:p>
    <w:p w14:paraId="43B2DB07" w14:textId="77777777" w:rsidR="0085783D" w:rsidRDefault="0085783D" w:rsidP="0085783D">
      <w:pPr>
        <w:pStyle w:val="Code"/>
      </w:pPr>
      <w:r>
        <w:t>setVertices() {</w:t>
      </w:r>
    </w:p>
    <w:p w14:paraId="3F89799E" w14:textId="77777777" w:rsidR="0085783D" w:rsidRDefault="0085783D" w:rsidP="0085783D">
      <w:pPr>
        <w:pStyle w:val="Code"/>
      </w:pPr>
      <w:r>
        <w:t xml:space="preserve">    this.mBoundRadius = Math.sqrt(this.mWidth * this.mWidth + this.mHeight * this.mHeight) / 2;</w:t>
      </w:r>
    </w:p>
    <w:p w14:paraId="180B6AEF" w14:textId="77777777" w:rsidR="0085783D" w:rsidRDefault="0085783D" w:rsidP="0085783D">
      <w:pPr>
        <w:pStyle w:val="Code"/>
      </w:pPr>
      <w:r>
        <w:t xml:space="preserve">    let center = this.mXform.getPosition();</w:t>
      </w:r>
    </w:p>
    <w:p w14:paraId="0911FFB6" w14:textId="77777777" w:rsidR="0085783D" w:rsidRDefault="0085783D" w:rsidP="0085783D">
      <w:pPr>
        <w:pStyle w:val="Code"/>
      </w:pPr>
      <w:r>
        <w:t xml:space="preserve">    let hw = this.mWidth / 2;</w:t>
      </w:r>
    </w:p>
    <w:p w14:paraId="128B9507" w14:textId="77777777" w:rsidR="0085783D" w:rsidRDefault="0085783D" w:rsidP="0085783D">
      <w:pPr>
        <w:pStyle w:val="Code"/>
      </w:pPr>
      <w:r>
        <w:t xml:space="preserve">    let hh = this.mHeight / 2;</w:t>
      </w:r>
    </w:p>
    <w:p w14:paraId="0FE0F1F5" w14:textId="77777777" w:rsidR="0085783D" w:rsidRDefault="0085783D" w:rsidP="0085783D">
      <w:pPr>
        <w:pStyle w:val="Code"/>
      </w:pPr>
      <w:r>
        <w:t xml:space="preserve">    // 0--TopLeft;1--TopRight;2--BottomRight;3--BottomLeft</w:t>
      </w:r>
    </w:p>
    <w:p w14:paraId="43AEF143" w14:textId="77777777" w:rsidR="0085783D" w:rsidRDefault="0085783D" w:rsidP="0085783D">
      <w:pPr>
        <w:pStyle w:val="Code"/>
      </w:pPr>
      <w:r>
        <w:t xml:space="preserve">    this.mVertex[0] = vec2.fromValues(center[0] - hw, center[1] - hh);</w:t>
      </w:r>
    </w:p>
    <w:p w14:paraId="296A6617" w14:textId="77777777" w:rsidR="0085783D" w:rsidRDefault="0085783D" w:rsidP="0085783D">
      <w:pPr>
        <w:pStyle w:val="Code"/>
      </w:pPr>
      <w:r>
        <w:t xml:space="preserve">    this.mVertex[1] = vec2.fromValues(center[0] + hw, center[1] - hh);</w:t>
      </w:r>
    </w:p>
    <w:p w14:paraId="71DB5685" w14:textId="77777777" w:rsidR="0085783D" w:rsidRDefault="0085783D" w:rsidP="0085783D">
      <w:pPr>
        <w:pStyle w:val="Code"/>
      </w:pPr>
      <w:r>
        <w:t xml:space="preserve">    this.mVertex[2] = vec2.fromValues(center[0] + hw, center[1] + hh);</w:t>
      </w:r>
    </w:p>
    <w:p w14:paraId="0693282D" w14:textId="77777777" w:rsidR="0085783D" w:rsidRDefault="0085783D" w:rsidP="0085783D">
      <w:pPr>
        <w:pStyle w:val="Code"/>
      </w:pPr>
      <w:r>
        <w:t xml:space="preserve">    this.mVertex[3] = vec2.fromValues(center[0] - hw, center[1] + hh);</w:t>
      </w:r>
    </w:p>
    <w:p w14:paraId="56790390" w14:textId="196A0E24" w:rsidR="0085783D" w:rsidRDefault="0085783D" w:rsidP="0085783D">
      <w:pPr>
        <w:pStyle w:val="Code"/>
      </w:pPr>
      <w:r>
        <w:t>}</w:t>
      </w:r>
    </w:p>
    <w:p w14:paraId="529232C0" w14:textId="77777777" w:rsidR="00B6247B" w:rsidRDefault="00B6247B" w:rsidP="00B6247B">
      <w:pPr>
        <w:pStyle w:val="Figure"/>
      </w:pPr>
      <w:r>
        <w:rPr>
          <w:noProof/>
        </w:rPr>
        <w:drawing>
          <wp:inline distT="0" distB="0" distL="0" distR="0" wp14:anchorId="37EB9EE6" wp14:editId="653BBBAA">
            <wp:extent cx="3901716" cy="1327216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01" cy="133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2C89" w14:textId="78E49C77" w:rsidR="00B6247B" w:rsidRDefault="00B6247B" w:rsidP="00B6247B">
      <w:pPr>
        <w:pStyle w:val="FigureCaption"/>
      </w:pPr>
      <w:r w:rsidRPr="00F13F00">
        <w:rPr>
          <w:rFonts w:eastAsia="Helvetica Neue"/>
        </w:rPr>
        <w:t xml:space="preserve">Figure </w:t>
      </w:r>
      <w:r w:rsidR="00FA37FC">
        <w:rPr>
          <w:rFonts w:eastAsia="Helvetica Neue"/>
        </w:rPr>
        <w:t>9-3</w:t>
      </w:r>
      <w:r w:rsidRPr="00F13F00">
        <w:rPr>
          <w:rFonts w:eastAsia="Helvetica Neue"/>
        </w:rPr>
        <w:t xml:space="preserve">. The </w:t>
      </w:r>
      <w:r>
        <w:rPr>
          <w:rFonts w:eastAsia="Helvetica Neue"/>
        </w:rPr>
        <w:t xml:space="preserve">Vertices and </w:t>
      </w:r>
      <w:r w:rsidRPr="00F13F00">
        <w:rPr>
          <w:rFonts w:eastAsia="Helvetica Neue"/>
        </w:rPr>
        <w:t>Face Normals of a Rectangle.</w:t>
      </w:r>
    </w:p>
    <w:p w14:paraId="69C0315A" w14:textId="54D4BDD7" w:rsidR="00CC5225" w:rsidRDefault="00297D4D" w:rsidP="0021002E">
      <w:pPr>
        <w:pStyle w:val="NumList"/>
      </w:pPr>
      <w:r>
        <w:t xml:space="preserve">Define the </w:t>
      </w:r>
      <w:proofErr w:type="spellStart"/>
      <w:proofErr w:type="gramStart"/>
      <w:r w:rsidRPr="00B6247B">
        <w:rPr>
          <w:rStyle w:val="CodeInline"/>
        </w:rPr>
        <w:t>computeFaceNormals</w:t>
      </w:r>
      <w:proofErr w:type="spellEnd"/>
      <w:r w:rsidRPr="00B6247B">
        <w:rPr>
          <w:rStyle w:val="CodeInline"/>
        </w:rPr>
        <w:t>(</w:t>
      </w:r>
      <w:proofErr w:type="gramEnd"/>
      <w:r w:rsidRPr="00B6247B">
        <w:rPr>
          <w:rStyle w:val="CodeInline"/>
        </w:rPr>
        <w:t>)</w:t>
      </w:r>
      <w:r>
        <w:t xml:space="preserve"> function. </w:t>
      </w:r>
      <w:r w:rsidR="001D04DB">
        <w:t xml:space="preserve">Figure </w:t>
      </w:r>
      <w:r w:rsidR="00FA37FC">
        <w:t>9-3</w:t>
      </w:r>
      <w:r w:rsidR="001D04DB">
        <w:t xml:space="preserve"> shows that</w:t>
      </w:r>
      <w:r w:rsidR="0068769F">
        <w:t xml:space="preserve"> the </w:t>
      </w:r>
      <w:r w:rsidR="00CC5225" w:rsidRPr="00F13F00">
        <w:t xml:space="preserve">face </w:t>
      </w:r>
      <w:proofErr w:type="spellStart"/>
      <w:r w:rsidR="00CC5225" w:rsidRPr="00F13F00">
        <w:t>normals</w:t>
      </w:r>
      <w:proofErr w:type="spellEnd"/>
      <w:r w:rsidR="00CC5225" w:rsidRPr="00F13F00">
        <w:t xml:space="preserve"> </w:t>
      </w:r>
      <w:r w:rsidR="001D04DB">
        <w:t xml:space="preserve">of a rectangle </w:t>
      </w:r>
      <w:r w:rsidR="00CC5225" w:rsidRPr="00F13F00">
        <w:t xml:space="preserve">are vectors that are perpendicular to the edges and point away from the center of the rectangle. In addition, notice the relationship between the </w:t>
      </w:r>
      <w:r w:rsidR="00E009B1">
        <w:t xml:space="preserve">indices </w:t>
      </w:r>
      <w:r w:rsidR="009D589F">
        <w:t xml:space="preserve">of the </w:t>
      </w:r>
      <w:r w:rsidR="009D589F" w:rsidRPr="00F13F00">
        <w:t xml:space="preserve">face </w:t>
      </w:r>
      <w:proofErr w:type="spellStart"/>
      <w:r w:rsidR="009D589F" w:rsidRPr="00F13F00">
        <w:t>normals</w:t>
      </w:r>
      <w:proofErr w:type="spellEnd"/>
      <w:r w:rsidR="009D589F">
        <w:t xml:space="preserve"> and the corresponding vertices</w:t>
      </w:r>
      <w:r w:rsidR="00CC5225" w:rsidRPr="00F13F00">
        <w:t xml:space="preserve">. Face normal index-0 </w:t>
      </w:r>
      <w:r w:rsidR="003204BD">
        <w:t xml:space="preserve">points </w:t>
      </w:r>
      <w:r w:rsidR="00CC5225" w:rsidRPr="00F13F00">
        <w:t xml:space="preserve">in the same direction as the vector from vertex 2 to 1. This direction is perpendicular to the edge formed by vertices 0 and 1. In this way, </w:t>
      </w:r>
      <w:r w:rsidR="0068769F">
        <w:t xml:space="preserve">the </w:t>
      </w:r>
      <w:r w:rsidR="00CC5225" w:rsidRPr="00F13F00">
        <w:t xml:space="preserve">face normal </w:t>
      </w:r>
      <w:r w:rsidR="003204BD">
        <w:t xml:space="preserve">of </w:t>
      </w:r>
      <w:r w:rsidR="00CC5225" w:rsidRPr="00F13F00">
        <w:t xml:space="preserve">index-0 is perpendicular to the first edge, and so on. </w:t>
      </w:r>
      <w:r w:rsidR="009D589F" w:rsidRPr="00F13F00">
        <w:t>Notice that the face normal vectors are normalized with length of 1.</w:t>
      </w:r>
      <w:r w:rsidR="009D589F">
        <w:t xml:space="preserve"> </w:t>
      </w:r>
      <w:r w:rsidR="00CC5225" w:rsidRPr="00F13F00">
        <w:t>The face normal vectors will be used later for determining collisions.</w:t>
      </w:r>
    </w:p>
    <w:p w14:paraId="0E704055" w14:textId="77777777" w:rsidR="0085783D" w:rsidRDefault="0085783D" w:rsidP="0085783D">
      <w:pPr>
        <w:pStyle w:val="Code"/>
      </w:pPr>
      <w:r>
        <w:t>computeFaceNormals() {</w:t>
      </w:r>
    </w:p>
    <w:p w14:paraId="0360AF29" w14:textId="77777777" w:rsidR="0085783D" w:rsidRDefault="0085783D" w:rsidP="0085783D">
      <w:pPr>
        <w:pStyle w:val="Code"/>
      </w:pPr>
      <w:r>
        <w:t xml:space="preserve">    // 0--Top;1--Right;2--Bottom;3--Left</w:t>
      </w:r>
    </w:p>
    <w:p w14:paraId="2F2C66CD" w14:textId="77777777" w:rsidR="0085783D" w:rsidRDefault="0085783D" w:rsidP="0085783D">
      <w:pPr>
        <w:pStyle w:val="Code"/>
      </w:pPr>
      <w:r>
        <w:t xml:space="preserve">    // mFaceNormal is normal of face toward outside of rectangle    </w:t>
      </w:r>
    </w:p>
    <w:p w14:paraId="55709512" w14:textId="77777777" w:rsidR="0085783D" w:rsidRDefault="0085783D" w:rsidP="0085783D">
      <w:pPr>
        <w:pStyle w:val="Code"/>
      </w:pPr>
      <w:r>
        <w:lastRenderedPageBreak/>
        <w:t xml:space="preserve">    for (let i = 0; i &lt; 4; i++) {</w:t>
      </w:r>
    </w:p>
    <w:p w14:paraId="5B13C222" w14:textId="77777777" w:rsidR="0085783D" w:rsidRDefault="0085783D" w:rsidP="0085783D">
      <w:pPr>
        <w:pStyle w:val="Code"/>
      </w:pPr>
      <w:r>
        <w:t xml:space="preserve">        let v = (i + 1) % 4;</w:t>
      </w:r>
    </w:p>
    <w:p w14:paraId="200B7017" w14:textId="77777777" w:rsidR="0085783D" w:rsidRDefault="0085783D" w:rsidP="0085783D">
      <w:pPr>
        <w:pStyle w:val="Code"/>
      </w:pPr>
      <w:r>
        <w:t xml:space="preserve">        let nv = (i + 2) % 4;</w:t>
      </w:r>
    </w:p>
    <w:p w14:paraId="71D7DEBF" w14:textId="77777777" w:rsidR="0085783D" w:rsidRDefault="0085783D" w:rsidP="0085783D">
      <w:pPr>
        <w:pStyle w:val="Code"/>
      </w:pPr>
      <w:r>
        <w:t xml:space="preserve">        this.mFaceNormal[i] = vec2.clone(this.mVertex[v]);</w:t>
      </w:r>
    </w:p>
    <w:p w14:paraId="01892EAA" w14:textId="77777777" w:rsidR="0085783D" w:rsidRDefault="0085783D" w:rsidP="0085783D">
      <w:pPr>
        <w:pStyle w:val="Code"/>
      </w:pPr>
      <w:r>
        <w:t xml:space="preserve">        vec2.subtract(this.mFaceNormal[i], this.mFaceNormal[i], this.mVertex[nv]);</w:t>
      </w:r>
    </w:p>
    <w:p w14:paraId="06CFEB2E" w14:textId="77777777" w:rsidR="0085783D" w:rsidRDefault="0085783D" w:rsidP="0085783D">
      <w:pPr>
        <w:pStyle w:val="Code"/>
      </w:pPr>
      <w:r>
        <w:t xml:space="preserve">        vec2.normalize(this.mFaceNormal[i], this.mFaceNormal[i]);</w:t>
      </w:r>
    </w:p>
    <w:p w14:paraId="717DF8C2" w14:textId="77777777" w:rsidR="0085783D" w:rsidRDefault="0085783D" w:rsidP="0085783D">
      <w:pPr>
        <w:pStyle w:val="Code"/>
      </w:pPr>
      <w:r>
        <w:t xml:space="preserve">    }</w:t>
      </w:r>
    </w:p>
    <w:p w14:paraId="08BD26E6" w14:textId="77777777" w:rsidR="0085783D" w:rsidRDefault="0085783D" w:rsidP="0085783D">
      <w:pPr>
        <w:pStyle w:val="Code"/>
      </w:pPr>
      <w:r>
        <w:t>}</w:t>
      </w:r>
    </w:p>
    <w:p w14:paraId="39AACE8F" w14:textId="7EEE4743" w:rsidR="005E7765" w:rsidRDefault="004A59BF" w:rsidP="00F13F00">
      <w:pPr>
        <w:pStyle w:val="NumList"/>
      </w:pPr>
      <w:r>
        <w:t>Define the dimension and position manipulation functions.</w:t>
      </w:r>
      <w:r w:rsidR="008E2E45">
        <w:t xml:space="preserve"> </w:t>
      </w:r>
      <w:r w:rsidR="0087613C">
        <w:t>I</w:t>
      </w:r>
      <w:r w:rsidR="008E2E45">
        <w:t xml:space="preserve">n all cases, after </w:t>
      </w:r>
      <w:r w:rsidR="00B74A12">
        <w:t xml:space="preserve">the </w:t>
      </w:r>
      <w:r w:rsidR="008E2E45">
        <w:t xml:space="preserve">manipulation </w:t>
      </w:r>
      <w:r w:rsidR="00B74A12">
        <w:t xml:space="preserve">the </w:t>
      </w:r>
      <w:r w:rsidR="008E2E45">
        <w:t xml:space="preserve">rectangle vertices and face </w:t>
      </w:r>
      <w:proofErr w:type="spellStart"/>
      <w:r w:rsidR="008E2E45">
        <w:t>normals</w:t>
      </w:r>
      <w:proofErr w:type="spellEnd"/>
      <w:r w:rsidR="008E2E45">
        <w:t xml:space="preserve"> must be re-computed (</w:t>
      </w:r>
      <w:proofErr w:type="spellStart"/>
      <w:proofErr w:type="gramStart"/>
      <w:r w:rsidR="008E2E45" w:rsidRPr="008E2E45">
        <w:rPr>
          <w:rStyle w:val="CodeInline"/>
        </w:rPr>
        <w:t>rotateVertices</w:t>
      </w:r>
      <w:proofErr w:type="spellEnd"/>
      <w:r w:rsidR="008E2E45" w:rsidRPr="008E2E45">
        <w:rPr>
          <w:rStyle w:val="CodeInline"/>
        </w:rPr>
        <w:t>(</w:t>
      </w:r>
      <w:proofErr w:type="gramEnd"/>
      <w:r w:rsidR="008E2E45" w:rsidRPr="008E2E45">
        <w:rPr>
          <w:rStyle w:val="CodeInline"/>
        </w:rPr>
        <w:t>)</w:t>
      </w:r>
      <w:r w:rsidR="008E2E45">
        <w:rPr>
          <w:rStyle w:val="CodeInline"/>
        </w:rPr>
        <w:t xml:space="preserve"> </w:t>
      </w:r>
      <w:r w:rsidR="008E2E45">
        <w:t xml:space="preserve">calls </w:t>
      </w:r>
      <w:proofErr w:type="spellStart"/>
      <w:r w:rsidR="008E2E45" w:rsidRPr="008E2E45">
        <w:rPr>
          <w:rStyle w:val="CodeInline"/>
        </w:rPr>
        <w:t>computeFaceNormals</w:t>
      </w:r>
      <w:proofErr w:type="spellEnd"/>
      <w:r w:rsidR="008E2E45" w:rsidRPr="008E2E45">
        <w:rPr>
          <w:rStyle w:val="CodeInline"/>
        </w:rPr>
        <w:t>()</w:t>
      </w:r>
      <w:r w:rsidR="008E2E45">
        <w:t>).</w:t>
      </w:r>
    </w:p>
    <w:p w14:paraId="0538ECEB" w14:textId="77777777" w:rsidR="005E7765" w:rsidRDefault="005E7765" w:rsidP="005E7765">
      <w:pPr>
        <w:pStyle w:val="Code"/>
      </w:pPr>
      <w:r>
        <w:t>incShapeSizeBy(dt) {</w:t>
      </w:r>
    </w:p>
    <w:p w14:paraId="73E5A1F9" w14:textId="77777777" w:rsidR="005E7765" w:rsidRDefault="005E7765" w:rsidP="005E7765">
      <w:pPr>
        <w:pStyle w:val="Code"/>
      </w:pPr>
      <w:r>
        <w:t xml:space="preserve">    this.mHeight += dt;</w:t>
      </w:r>
    </w:p>
    <w:p w14:paraId="4B83CCE9" w14:textId="77777777" w:rsidR="005E7765" w:rsidRDefault="005E7765" w:rsidP="005E7765">
      <w:pPr>
        <w:pStyle w:val="Code"/>
      </w:pPr>
      <w:r>
        <w:t xml:space="preserve">    this.mWidth += dt;</w:t>
      </w:r>
    </w:p>
    <w:p w14:paraId="1A58DF70" w14:textId="77777777" w:rsidR="005E7765" w:rsidRDefault="005E7765" w:rsidP="005E7765">
      <w:pPr>
        <w:pStyle w:val="Code"/>
      </w:pPr>
      <w:r>
        <w:t xml:space="preserve">    this.setVertices();</w:t>
      </w:r>
    </w:p>
    <w:p w14:paraId="5E808887" w14:textId="77777777" w:rsidR="005E7765" w:rsidRDefault="005E7765" w:rsidP="005E7765">
      <w:pPr>
        <w:pStyle w:val="Code"/>
      </w:pPr>
      <w:r>
        <w:t xml:space="preserve">    this.rotateVertices();</w:t>
      </w:r>
    </w:p>
    <w:p w14:paraId="04028FC5" w14:textId="77777777" w:rsidR="005E7765" w:rsidRDefault="005E7765" w:rsidP="005E7765">
      <w:pPr>
        <w:pStyle w:val="Code"/>
      </w:pPr>
      <w:r>
        <w:t>}</w:t>
      </w:r>
    </w:p>
    <w:p w14:paraId="71521B2E" w14:textId="77777777" w:rsidR="005E7765" w:rsidRDefault="005E7765" w:rsidP="005E7765">
      <w:pPr>
        <w:pStyle w:val="Code"/>
      </w:pPr>
    </w:p>
    <w:p w14:paraId="75E9B0C3" w14:textId="77777777" w:rsidR="005E7765" w:rsidRDefault="005E7765" w:rsidP="005E7765">
      <w:pPr>
        <w:pStyle w:val="Code"/>
      </w:pPr>
      <w:r>
        <w:t>setPosition(x, y) {</w:t>
      </w:r>
    </w:p>
    <w:p w14:paraId="212F2F30" w14:textId="77777777" w:rsidR="005E7765" w:rsidRDefault="005E7765" w:rsidP="005E7765">
      <w:pPr>
        <w:pStyle w:val="Code"/>
      </w:pPr>
      <w:r>
        <w:t xml:space="preserve">    super.setPosition(x, y);</w:t>
      </w:r>
    </w:p>
    <w:p w14:paraId="2A321224" w14:textId="77777777" w:rsidR="005E7765" w:rsidRDefault="005E7765" w:rsidP="005E7765">
      <w:pPr>
        <w:pStyle w:val="Code"/>
      </w:pPr>
      <w:r>
        <w:t xml:space="preserve">    this.setVertices();</w:t>
      </w:r>
    </w:p>
    <w:p w14:paraId="5DEEB06A" w14:textId="77777777" w:rsidR="005E7765" w:rsidRDefault="005E7765" w:rsidP="005E7765">
      <w:pPr>
        <w:pStyle w:val="Code"/>
      </w:pPr>
      <w:r>
        <w:t xml:space="preserve">    this.rotateVertices();</w:t>
      </w:r>
    </w:p>
    <w:p w14:paraId="28F2BB56" w14:textId="3448428E" w:rsidR="005E7765" w:rsidRDefault="005E7765" w:rsidP="005E7765">
      <w:pPr>
        <w:pStyle w:val="Code"/>
      </w:pPr>
      <w:r>
        <w:t>}</w:t>
      </w:r>
    </w:p>
    <w:p w14:paraId="532E138F" w14:textId="77777777" w:rsidR="004A59BF" w:rsidRDefault="004A59BF" w:rsidP="005E7765">
      <w:pPr>
        <w:pStyle w:val="Code"/>
      </w:pPr>
    </w:p>
    <w:p w14:paraId="03098A25" w14:textId="77777777" w:rsidR="005E7765" w:rsidRDefault="005E7765" w:rsidP="005E7765">
      <w:pPr>
        <w:pStyle w:val="Code"/>
      </w:pPr>
      <w:r>
        <w:t>adjustPositionBy(v, delta) {</w:t>
      </w:r>
    </w:p>
    <w:p w14:paraId="20054DE3" w14:textId="77777777" w:rsidR="005E7765" w:rsidRDefault="005E7765" w:rsidP="005E7765">
      <w:pPr>
        <w:pStyle w:val="Code"/>
      </w:pPr>
      <w:r>
        <w:t xml:space="preserve">    super.adjustPositionBy(v, delta);</w:t>
      </w:r>
    </w:p>
    <w:p w14:paraId="0689C9E6" w14:textId="77777777" w:rsidR="005E7765" w:rsidRDefault="005E7765" w:rsidP="005E7765">
      <w:pPr>
        <w:pStyle w:val="Code"/>
      </w:pPr>
      <w:r>
        <w:t xml:space="preserve">    this.setVertices();</w:t>
      </w:r>
    </w:p>
    <w:p w14:paraId="6F132B28" w14:textId="77777777" w:rsidR="005E7765" w:rsidRDefault="005E7765" w:rsidP="005E7765">
      <w:pPr>
        <w:pStyle w:val="Code"/>
      </w:pPr>
      <w:r>
        <w:t xml:space="preserve">    this.rotateVertices();</w:t>
      </w:r>
    </w:p>
    <w:p w14:paraId="4D6B9CFC" w14:textId="77777777" w:rsidR="005E7765" w:rsidRDefault="005E7765" w:rsidP="005E7765">
      <w:pPr>
        <w:pStyle w:val="Code"/>
      </w:pPr>
      <w:r>
        <w:t>}</w:t>
      </w:r>
    </w:p>
    <w:p w14:paraId="34724857" w14:textId="77777777" w:rsidR="005E7765" w:rsidRDefault="005E7765" w:rsidP="005E7765">
      <w:pPr>
        <w:pStyle w:val="Code"/>
      </w:pPr>
    </w:p>
    <w:p w14:paraId="7D28C6F1" w14:textId="77777777" w:rsidR="005E7765" w:rsidRDefault="005E7765" w:rsidP="005E7765">
      <w:pPr>
        <w:pStyle w:val="Code"/>
      </w:pPr>
      <w:r>
        <w:t>setTransform(xf) {</w:t>
      </w:r>
    </w:p>
    <w:p w14:paraId="2064F820" w14:textId="77777777" w:rsidR="005E7765" w:rsidRDefault="005E7765" w:rsidP="005E7765">
      <w:pPr>
        <w:pStyle w:val="Code"/>
      </w:pPr>
      <w:r>
        <w:t xml:space="preserve">    super.setTransform(xf);</w:t>
      </w:r>
    </w:p>
    <w:p w14:paraId="5C8F9EBE" w14:textId="77777777" w:rsidR="005E7765" w:rsidRDefault="005E7765" w:rsidP="005E7765">
      <w:pPr>
        <w:pStyle w:val="Code"/>
      </w:pPr>
      <w:r>
        <w:t xml:space="preserve">    this.setVertices();</w:t>
      </w:r>
    </w:p>
    <w:p w14:paraId="0CC9C4EE" w14:textId="77777777" w:rsidR="005E7765" w:rsidRDefault="005E7765" w:rsidP="005E7765">
      <w:pPr>
        <w:pStyle w:val="Code"/>
      </w:pPr>
      <w:r>
        <w:t xml:space="preserve">    this.rotateVertices();</w:t>
      </w:r>
    </w:p>
    <w:p w14:paraId="33949323" w14:textId="77777777" w:rsidR="005E7765" w:rsidRDefault="005E7765" w:rsidP="005E7765">
      <w:pPr>
        <w:pStyle w:val="Code"/>
      </w:pPr>
      <w:r>
        <w:t>}</w:t>
      </w:r>
    </w:p>
    <w:p w14:paraId="65DD73CA" w14:textId="77777777" w:rsidR="005E7765" w:rsidRDefault="005E7765" w:rsidP="005E7765">
      <w:pPr>
        <w:pStyle w:val="Code"/>
      </w:pPr>
    </w:p>
    <w:p w14:paraId="10C8E166" w14:textId="77777777" w:rsidR="005E7765" w:rsidRDefault="005E7765" w:rsidP="005E7765">
      <w:pPr>
        <w:pStyle w:val="Code"/>
      </w:pPr>
      <w:r>
        <w:t>rotateVertices() {</w:t>
      </w:r>
    </w:p>
    <w:p w14:paraId="057BBE7B" w14:textId="77777777" w:rsidR="005E7765" w:rsidRDefault="005E7765" w:rsidP="005E7765">
      <w:pPr>
        <w:pStyle w:val="Code"/>
      </w:pPr>
      <w:r>
        <w:t xml:space="preserve">    let center = this.mXform.getPosition();</w:t>
      </w:r>
    </w:p>
    <w:p w14:paraId="77471F8A" w14:textId="77777777" w:rsidR="005E7765" w:rsidRDefault="005E7765" w:rsidP="005E7765">
      <w:pPr>
        <w:pStyle w:val="Code"/>
      </w:pPr>
      <w:r>
        <w:t xml:space="preserve">    let r = this.mXform.getRotationInRad();</w:t>
      </w:r>
    </w:p>
    <w:p w14:paraId="7E91ED6F" w14:textId="77777777" w:rsidR="005E7765" w:rsidRDefault="005E7765" w:rsidP="005E7765">
      <w:pPr>
        <w:pStyle w:val="Code"/>
      </w:pPr>
      <w:r>
        <w:t xml:space="preserve">    for (let i = 0; i &lt; 4; i++) {</w:t>
      </w:r>
    </w:p>
    <w:p w14:paraId="3F4EC8B7" w14:textId="77777777" w:rsidR="005E7765" w:rsidRDefault="005E7765" w:rsidP="005E7765">
      <w:pPr>
        <w:pStyle w:val="Code"/>
      </w:pPr>
      <w:r>
        <w:t xml:space="preserve">        vec2.rotateWRT(this.mVertex[i], this.mVertex[i], r, center);</w:t>
      </w:r>
    </w:p>
    <w:p w14:paraId="4C76E507" w14:textId="77777777" w:rsidR="005E7765" w:rsidRDefault="005E7765" w:rsidP="005E7765">
      <w:pPr>
        <w:pStyle w:val="Code"/>
      </w:pPr>
      <w:r>
        <w:lastRenderedPageBreak/>
        <w:t xml:space="preserve">    }</w:t>
      </w:r>
    </w:p>
    <w:p w14:paraId="083D2180" w14:textId="77777777" w:rsidR="005E7765" w:rsidRDefault="005E7765" w:rsidP="005E7765">
      <w:pPr>
        <w:pStyle w:val="Code"/>
      </w:pPr>
      <w:r>
        <w:t xml:space="preserve">    this.computeFaceNormals();</w:t>
      </w:r>
    </w:p>
    <w:p w14:paraId="2C3AEAD1" w14:textId="77777777" w:rsidR="005E7765" w:rsidRDefault="005E7765" w:rsidP="005E7765">
      <w:pPr>
        <w:pStyle w:val="Code"/>
      </w:pPr>
      <w:r>
        <w:t>}</w:t>
      </w:r>
    </w:p>
    <w:p w14:paraId="6B4F1A0E" w14:textId="77777777" w:rsidR="005E7765" w:rsidRDefault="005E7765" w:rsidP="005E7765">
      <w:pPr>
        <w:pStyle w:val="Code"/>
      </w:pPr>
    </w:p>
    <w:p w14:paraId="4FD5C55B" w14:textId="7AADB343" w:rsidR="005E7765" w:rsidRDefault="00824D1C" w:rsidP="00B13069">
      <w:pPr>
        <w:pStyle w:val="NumList"/>
      </w:pPr>
      <w:r>
        <w:t>Now</w:t>
      </w:r>
      <w:r w:rsidR="00141951">
        <w:t xml:space="preserve">, define the </w:t>
      </w:r>
      <w:proofErr w:type="gramStart"/>
      <w:r w:rsidR="00141951" w:rsidRPr="00141951">
        <w:rPr>
          <w:rStyle w:val="CodeInline"/>
        </w:rPr>
        <w:t>draw(</w:t>
      </w:r>
      <w:proofErr w:type="gramEnd"/>
      <w:r w:rsidR="00141951" w:rsidRPr="00141951">
        <w:rPr>
          <w:rStyle w:val="CodeInline"/>
        </w:rPr>
        <w:t>)</w:t>
      </w:r>
      <w:r w:rsidR="00141951">
        <w:t xml:space="preserve"> function to draw the edges of the rectangle as line segments, and the </w:t>
      </w:r>
      <w:r w:rsidR="00141951" w:rsidRPr="00141951">
        <w:rPr>
          <w:rStyle w:val="CodeInline"/>
        </w:rPr>
        <w:t>update()</w:t>
      </w:r>
      <w:r w:rsidR="00141951">
        <w:t xml:space="preserve"> function to</w:t>
      </w:r>
      <w:r w:rsidR="00031384">
        <w:t xml:space="preserve"> update the vertices of the rectangle. </w:t>
      </w:r>
      <w:r w:rsidR="00FA3F8D">
        <w:t xml:space="preserve">The vertices and face normal must be </w:t>
      </w:r>
      <w:r w:rsidR="00B775F5">
        <w:t>re-computed</w:t>
      </w:r>
      <w:r w:rsidR="00FA3F8D">
        <w:t xml:space="preserve"> because,</w:t>
      </w:r>
      <w:r w:rsidR="0068769F">
        <w:t xml:space="preserve"> as you may</w:t>
      </w:r>
      <w:r w:rsidR="00FA3F8D">
        <w:t xml:space="preserve"> r</w:t>
      </w:r>
      <w:r w:rsidR="00031384">
        <w:t xml:space="preserve">ecall from the </w:t>
      </w:r>
      <w:proofErr w:type="spellStart"/>
      <w:r w:rsidR="00031384" w:rsidRPr="00031384">
        <w:rPr>
          <w:rStyle w:val="CodeInline"/>
        </w:rPr>
        <w:t>RigidShape</w:t>
      </w:r>
      <w:proofErr w:type="spellEnd"/>
      <w:r w:rsidR="00031384">
        <w:t xml:space="preserve"> base class constructor discussion</w:t>
      </w:r>
      <w:r w:rsidR="00FA3F8D">
        <w:t>,</w:t>
      </w:r>
      <w:r w:rsidR="00031384">
        <w:t xml:space="preserve"> the </w:t>
      </w:r>
      <w:proofErr w:type="spellStart"/>
      <w:r w:rsidR="00031384" w:rsidRPr="00031384">
        <w:rPr>
          <w:rStyle w:val="CodeInline"/>
        </w:rPr>
        <w:t>mXfrom</w:t>
      </w:r>
      <w:proofErr w:type="spellEnd"/>
      <w:r w:rsidR="00031384">
        <w:t xml:space="preserve"> is a reference to the </w:t>
      </w:r>
      <w:r w:rsidR="00031384" w:rsidRPr="00031384">
        <w:rPr>
          <w:rStyle w:val="CodeInline"/>
        </w:rPr>
        <w:t>Transform</w:t>
      </w:r>
      <w:r w:rsidR="00031384">
        <w:t xml:space="preserve"> of a </w:t>
      </w:r>
      <w:r w:rsidR="00031384" w:rsidRPr="00031384">
        <w:rPr>
          <w:rStyle w:val="CodeInline"/>
        </w:rPr>
        <w:t>Renderable</w:t>
      </w:r>
      <w:r w:rsidR="00031384">
        <w:t xml:space="preserve"> object, the game may </w:t>
      </w:r>
      <w:r w:rsidR="00B775F5">
        <w:t xml:space="preserve">have </w:t>
      </w:r>
      <w:r w:rsidR="00031384">
        <w:t>manipulat</w:t>
      </w:r>
      <w:r w:rsidR="00102C2E">
        <w:t>e</w:t>
      </w:r>
      <w:r w:rsidR="00B775F5">
        <w:t>d the position or the rotation</w:t>
      </w:r>
      <w:r w:rsidR="009364C3">
        <w:t xml:space="preserve"> of the </w:t>
      </w:r>
      <w:proofErr w:type="spellStart"/>
      <w:r w:rsidR="009364C3" w:rsidRPr="009364C3">
        <w:rPr>
          <w:rStyle w:val="CodeInline"/>
        </w:rPr>
        <w:t>Transfrom</w:t>
      </w:r>
      <w:proofErr w:type="spellEnd"/>
      <w:r w:rsidR="00031384">
        <w:t xml:space="preserve">. To ensure </w:t>
      </w:r>
      <w:proofErr w:type="spellStart"/>
      <w:r w:rsidR="00031384" w:rsidRPr="00031384">
        <w:rPr>
          <w:rStyle w:val="CodeInline"/>
        </w:rPr>
        <w:t>RigidRectangle</w:t>
      </w:r>
      <w:proofErr w:type="spellEnd"/>
      <w:r w:rsidR="00031384">
        <w:t xml:space="preserve"> </w:t>
      </w:r>
      <w:r w:rsidR="001F34DA">
        <w:t>consistently</w:t>
      </w:r>
      <w:r w:rsidR="00031384">
        <w:t xml:space="preserve"> reflect the potential </w:t>
      </w:r>
      <w:r w:rsidR="00031384" w:rsidRPr="00031384">
        <w:rPr>
          <w:rStyle w:val="CodeInline"/>
        </w:rPr>
        <w:t>Transform</w:t>
      </w:r>
      <w:r w:rsidR="00031384">
        <w:t xml:space="preserve"> changes, the vertices and face </w:t>
      </w:r>
      <w:proofErr w:type="spellStart"/>
      <w:r w:rsidR="00031384">
        <w:t>normals</w:t>
      </w:r>
      <w:proofErr w:type="spellEnd"/>
      <w:r w:rsidR="00031384">
        <w:t xml:space="preserve"> must be re-computed at each update.</w:t>
      </w:r>
      <w:r w:rsidR="00141951">
        <w:t xml:space="preserve"> </w:t>
      </w:r>
    </w:p>
    <w:p w14:paraId="4B91F4B6" w14:textId="77777777" w:rsidR="005E7765" w:rsidRDefault="005E7765" w:rsidP="005E7765">
      <w:pPr>
        <w:pStyle w:val="Code"/>
      </w:pPr>
      <w:r>
        <w:t>draw(aCamera) {</w:t>
      </w:r>
    </w:p>
    <w:p w14:paraId="3965BFC3" w14:textId="77777777" w:rsidR="005E7765" w:rsidRDefault="005E7765" w:rsidP="005E7765">
      <w:pPr>
        <w:pStyle w:val="Code"/>
      </w:pPr>
      <w:r>
        <w:t xml:space="preserve">    super.draw(aCamera);  // the cross marker at the center</w:t>
      </w:r>
    </w:p>
    <w:p w14:paraId="0F7A66EC" w14:textId="77777777" w:rsidR="005E7765" w:rsidRDefault="005E7765" w:rsidP="005E7765">
      <w:pPr>
        <w:pStyle w:val="Code"/>
      </w:pPr>
      <w:r>
        <w:t xml:space="preserve">    debugDraw.drawRectangle(aCamera, this.mVertex, this._shapeColor());</w:t>
      </w:r>
    </w:p>
    <w:p w14:paraId="13B932AD" w14:textId="77777777" w:rsidR="005E7765" w:rsidRDefault="005E7765" w:rsidP="005E7765">
      <w:pPr>
        <w:pStyle w:val="Code"/>
      </w:pPr>
      <w:r>
        <w:t>}</w:t>
      </w:r>
    </w:p>
    <w:p w14:paraId="42D9C78D" w14:textId="77777777" w:rsidR="005E7765" w:rsidRDefault="005E7765" w:rsidP="005E7765">
      <w:pPr>
        <w:pStyle w:val="Code"/>
      </w:pPr>
    </w:p>
    <w:p w14:paraId="37C9489C" w14:textId="77777777" w:rsidR="005E7765" w:rsidRDefault="005E7765" w:rsidP="005E7765">
      <w:pPr>
        <w:pStyle w:val="Code"/>
      </w:pPr>
      <w:r>
        <w:t>update() {</w:t>
      </w:r>
    </w:p>
    <w:p w14:paraId="3FF36116" w14:textId="77777777" w:rsidR="005E7765" w:rsidRDefault="005E7765" w:rsidP="005E7765">
      <w:pPr>
        <w:pStyle w:val="Code"/>
      </w:pPr>
      <w:r>
        <w:t xml:space="preserve">    super.update();</w:t>
      </w:r>
    </w:p>
    <w:p w14:paraId="76E06FB7" w14:textId="77777777" w:rsidR="005E7765" w:rsidRDefault="005E7765" w:rsidP="005E7765">
      <w:pPr>
        <w:pStyle w:val="Code"/>
      </w:pPr>
      <w:r>
        <w:t xml:space="preserve">    this.setVertices();</w:t>
      </w:r>
    </w:p>
    <w:p w14:paraId="1B2AC0CF" w14:textId="77777777" w:rsidR="005E7765" w:rsidRDefault="005E7765" w:rsidP="005E7765">
      <w:pPr>
        <w:pStyle w:val="Code"/>
      </w:pPr>
      <w:r>
        <w:t xml:space="preserve">    this.rotateVertices();</w:t>
      </w:r>
    </w:p>
    <w:p w14:paraId="263A60D4" w14:textId="43790BAC" w:rsidR="00F13F00" w:rsidRDefault="005E7765" w:rsidP="0095251C">
      <w:pPr>
        <w:pStyle w:val="Code"/>
      </w:pPr>
      <w:r>
        <w:t>}</w:t>
      </w:r>
    </w:p>
    <w:p w14:paraId="15C1A9BE" w14:textId="0D7D6D38" w:rsidR="00824D1C" w:rsidRPr="00F13F00" w:rsidRDefault="00824D1C" w:rsidP="00824D1C">
      <w:pPr>
        <w:pStyle w:val="BodyTextCont"/>
      </w:pPr>
      <w:r w:rsidRPr="00824D1C">
        <w:t xml:space="preserve">Lastly, remember to update the engine access file, </w:t>
      </w:r>
      <w:r w:rsidRPr="00824D1C">
        <w:rPr>
          <w:rStyle w:val="CodeInline"/>
        </w:rPr>
        <w:t>index.js</w:t>
      </w:r>
      <w:r w:rsidRPr="00824D1C">
        <w:t>, to forward the newly defined functionality to the client.</w:t>
      </w:r>
    </w:p>
    <w:p w14:paraId="28A17437" w14:textId="76B00407" w:rsidR="00F13F00" w:rsidRPr="00F13F00" w:rsidRDefault="009B59B2" w:rsidP="00F13F00">
      <w:pPr>
        <w:pStyle w:val="Heading3"/>
      </w:pPr>
      <w:bookmarkStart w:id="58" w:name="_acm0qfuvbv3k" w:colFirst="0" w:colLast="0"/>
      <w:bookmarkEnd w:id="58"/>
      <w:r>
        <w:t xml:space="preserve">Defining </w:t>
      </w:r>
      <w:r w:rsidR="0095251C">
        <w:t>t</w:t>
      </w:r>
      <w:r w:rsidR="00F13F00" w:rsidRPr="00F13F00">
        <w:t xml:space="preserve">he </w:t>
      </w:r>
      <w:proofErr w:type="spellStart"/>
      <w:r w:rsidR="00F13F00" w:rsidRPr="00F13F00">
        <w:t>RigidCircle</w:t>
      </w:r>
      <w:proofErr w:type="spellEnd"/>
      <w:r w:rsidR="00F13F00" w:rsidRPr="00F13F00">
        <w:t xml:space="preserve"> Class</w:t>
      </w:r>
    </w:p>
    <w:p w14:paraId="54F43B98" w14:textId="030B9CA6" w:rsidR="00F13F00" w:rsidRPr="00F13F00" w:rsidRDefault="00F13F00" w:rsidP="00F13F00">
      <w:pPr>
        <w:pStyle w:val="BodyTextFirst"/>
      </w:pPr>
      <w:r w:rsidRPr="00F13F00">
        <w:t xml:space="preserve">You can now implement the </w:t>
      </w:r>
      <w:proofErr w:type="spellStart"/>
      <w:r w:rsidR="004A0B5B" w:rsidRPr="004A0B5B">
        <w:rPr>
          <w:rStyle w:val="CodeInline"/>
        </w:rPr>
        <w:t>R</w:t>
      </w:r>
      <w:r w:rsidRPr="004A0B5B">
        <w:rPr>
          <w:rStyle w:val="CodeInline"/>
        </w:rPr>
        <w:t>igid</w:t>
      </w:r>
      <w:r w:rsidR="004A0B5B" w:rsidRPr="004A0B5B">
        <w:rPr>
          <w:rStyle w:val="CodeInline"/>
        </w:rPr>
        <w:t>C</w:t>
      </w:r>
      <w:r w:rsidRPr="004A0B5B">
        <w:rPr>
          <w:rStyle w:val="CodeInline"/>
        </w:rPr>
        <w:t>ircle</w:t>
      </w:r>
      <w:proofErr w:type="spellEnd"/>
      <w:r w:rsidRPr="00F13F00">
        <w:t xml:space="preserve"> </w:t>
      </w:r>
      <w:r w:rsidR="004A0B5B">
        <w:t>class</w:t>
      </w:r>
      <w:r w:rsidRPr="00F13F00">
        <w:t xml:space="preserve"> </w:t>
      </w:r>
      <w:r w:rsidR="004A0B5B">
        <w:t xml:space="preserve">with a similar </w:t>
      </w:r>
      <w:r w:rsidRPr="00F13F00">
        <w:t xml:space="preserve">overall structure to that of </w:t>
      </w:r>
      <w:proofErr w:type="spellStart"/>
      <w:r w:rsidR="004A0B5B" w:rsidRPr="002A595F">
        <w:rPr>
          <w:rStyle w:val="CodeInline"/>
        </w:rPr>
        <w:t>R</w:t>
      </w:r>
      <w:r w:rsidRPr="002A595F">
        <w:rPr>
          <w:rStyle w:val="CodeInline"/>
        </w:rPr>
        <w:t>igid</w:t>
      </w:r>
      <w:r w:rsidR="004A0B5B" w:rsidRPr="002A595F">
        <w:rPr>
          <w:rStyle w:val="CodeInline"/>
        </w:rPr>
        <w:t>R</w:t>
      </w:r>
      <w:r w:rsidRPr="002A595F">
        <w:rPr>
          <w:rStyle w:val="CodeInline"/>
        </w:rPr>
        <w:t>ectangle</w:t>
      </w:r>
      <w:proofErr w:type="spellEnd"/>
      <w:r w:rsidRPr="00F13F00">
        <w:t>.</w:t>
      </w:r>
      <w:r w:rsidR="004A0B5B">
        <w:t xml:space="preserve"> </w:t>
      </w:r>
    </w:p>
    <w:p w14:paraId="53A98443" w14:textId="4CA2DE04" w:rsidR="002A595F" w:rsidRDefault="002A595F" w:rsidP="002A595F">
      <w:pPr>
        <w:pStyle w:val="NumList"/>
        <w:numPr>
          <w:ilvl w:val="0"/>
          <w:numId w:val="18"/>
        </w:numPr>
      </w:pPr>
      <w:r>
        <w:t xml:space="preserve">In the </w:t>
      </w:r>
      <w:proofErr w:type="spellStart"/>
      <w:r w:rsidRPr="005E7765">
        <w:rPr>
          <w:rStyle w:val="CodeInline"/>
        </w:rPr>
        <w:t>src</w:t>
      </w:r>
      <w:proofErr w:type="spellEnd"/>
      <w:r w:rsidRPr="005E7765">
        <w:rPr>
          <w:rStyle w:val="CodeInline"/>
        </w:rPr>
        <w:t>/</w:t>
      </w:r>
      <w:proofErr w:type="spellStart"/>
      <w:r w:rsidRPr="005E7765">
        <w:rPr>
          <w:rStyle w:val="CodeInline"/>
        </w:rPr>
        <w:t>rigid_shapes</w:t>
      </w:r>
      <w:proofErr w:type="spellEnd"/>
      <w:r>
        <w:t xml:space="preserve"> folder, create </w:t>
      </w:r>
      <w:r w:rsidRPr="005E7765">
        <w:rPr>
          <w:rStyle w:val="CodeInline"/>
        </w:rPr>
        <w:t>rigid_</w:t>
      </w:r>
      <w:r>
        <w:rPr>
          <w:rStyle w:val="CodeInline"/>
        </w:rPr>
        <w:t>circle</w:t>
      </w:r>
      <w:r w:rsidRPr="005E7765">
        <w:rPr>
          <w:rStyle w:val="CodeInline"/>
        </w:rPr>
        <w:t>.js</w:t>
      </w:r>
      <w:r>
        <w:t xml:space="preserve"> to import from </w:t>
      </w:r>
      <w:r w:rsidRPr="005E7765">
        <w:rPr>
          <w:rStyle w:val="CodeInline"/>
        </w:rPr>
        <w:t>rigid_</w:t>
      </w:r>
      <w:r>
        <w:rPr>
          <w:rStyle w:val="CodeInline"/>
        </w:rPr>
        <w:t>circle</w:t>
      </w:r>
      <w:r w:rsidRPr="005E7765">
        <w:rPr>
          <w:rStyle w:val="CodeInline"/>
        </w:rPr>
        <w:t>_main.js</w:t>
      </w:r>
      <w:r>
        <w:t xml:space="preserve"> and to export the </w:t>
      </w:r>
      <w:proofErr w:type="spellStart"/>
      <w:r w:rsidRPr="005E7765">
        <w:rPr>
          <w:rStyle w:val="CodeInline"/>
        </w:rPr>
        <w:t>Rigid</w:t>
      </w:r>
      <w:r>
        <w:rPr>
          <w:rStyle w:val="CodeInline"/>
        </w:rPr>
        <w:t>Circle</w:t>
      </w:r>
      <w:proofErr w:type="spellEnd"/>
      <w:r>
        <w:t xml:space="preserve"> class. This is the </w:t>
      </w:r>
      <w:proofErr w:type="spellStart"/>
      <w:r w:rsidRPr="005E7765">
        <w:rPr>
          <w:rStyle w:val="CodeInline"/>
        </w:rPr>
        <w:t>Rigid</w:t>
      </w:r>
      <w:r>
        <w:rPr>
          <w:rStyle w:val="CodeInline"/>
        </w:rPr>
        <w:t>Circle</w:t>
      </w:r>
      <w:proofErr w:type="spellEnd"/>
      <w:r>
        <w:t xml:space="preserve"> class access file where users of this class should import from.</w:t>
      </w:r>
    </w:p>
    <w:p w14:paraId="2943E5AB" w14:textId="388B18CB" w:rsidR="002A595F" w:rsidRPr="005E7765" w:rsidRDefault="002A595F" w:rsidP="002A595F">
      <w:pPr>
        <w:pStyle w:val="Code"/>
        <w:rPr>
          <w:rStyle w:val="CodeInline"/>
        </w:rPr>
      </w:pPr>
      <w:r w:rsidRPr="005E7765">
        <w:rPr>
          <w:rStyle w:val="CodeInline"/>
        </w:rPr>
        <w:t>import Rigid</w:t>
      </w:r>
      <w:r w:rsidR="00594EB1">
        <w:rPr>
          <w:rStyle w:val="CodeInline"/>
        </w:rPr>
        <w:t>Circ</w:t>
      </w:r>
      <w:r w:rsidRPr="005E7765">
        <w:rPr>
          <w:rStyle w:val="CodeInline"/>
        </w:rPr>
        <w:t>le from "./rigid_</w:t>
      </w:r>
      <w:r w:rsidR="00594EB1">
        <w:rPr>
          <w:rStyle w:val="CodeInline"/>
        </w:rPr>
        <w:t>circ</w:t>
      </w:r>
      <w:r w:rsidRPr="005E7765">
        <w:rPr>
          <w:rStyle w:val="CodeInline"/>
        </w:rPr>
        <w:t>le_main.js";</w:t>
      </w:r>
    </w:p>
    <w:p w14:paraId="2CCE971B" w14:textId="0360B349" w:rsidR="002A595F" w:rsidRPr="005E7765" w:rsidRDefault="002A595F" w:rsidP="002A595F">
      <w:pPr>
        <w:pStyle w:val="Code"/>
        <w:rPr>
          <w:rStyle w:val="CodeInline"/>
        </w:rPr>
      </w:pPr>
      <w:r w:rsidRPr="005E7765">
        <w:rPr>
          <w:rStyle w:val="CodeInline"/>
        </w:rPr>
        <w:t>export default Rigid</w:t>
      </w:r>
      <w:r w:rsidR="00594EB1">
        <w:rPr>
          <w:rStyle w:val="CodeInline"/>
        </w:rPr>
        <w:t>Circle</w:t>
      </w:r>
      <w:r w:rsidRPr="005E7765">
        <w:rPr>
          <w:rStyle w:val="CodeInline"/>
        </w:rPr>
        <w:t>;</w:t>
      </w:r>
    </w:p>
    <w:p w14:paraId="0C87B350" w14:textId="1070DDCD" w:rsidR="002A595F" w:rsidRDefault="002A595F" w:rsidP="002A595F">
      <w:pPr>
        <w:pStyle w:val="NumList"/>
        <w:numPr>
          <w:ilvl w:val="0"/>
          <w:numId w:val="18"/>
        </w:numPr>
      </w:pPr>
      <w:r>
        <w:lastRenderedPageBreak/>
        <w:t xml:space="preserve">Now, create </w:t>
      </w:r>
      <w:r w:rsidRPr="005E7765">
        <w:rPr>
          <w:rStyle w:val="CodeInline"/>
        </w:rPr>
        <w:t>rigid_</w:t>
      </w:r>
      <w:r w:rsidR="00594EB1">
        <w:rPr>
          <w:rStyle w:val="CodeInline"/>
        </w:rPr>
        <w:t>circ</w:t>
      </w:r>
      <w:r w:rsidRPr="005E7765">
        <w:rPr>
          <w:rStyle w:val="CodeInline"/>
        </w:rPr>
        <w:t>le</w:t>
      </w:r>
      <w:r>
        <w:rPr>
          <w:rStyle w:val="CodeInline"/>
        </w:rPr>
        <w:t>_main</w:t>
      </w:r>
      <w:r w:rsidRPr="005E7765">
        <w:rPr>
          <w:rStyle w:val="CodeInline"/>
        </w:rPr>
        <w:t>.js</w:t>
      </w:r>
      <w:r>
        <w:t xml:space="preserve"> in the </w:t>
      </w:r>
      <w:proofErr w:type="spellStart"/>
      <w:r w:rsidRPr="005E7765">
        <w:rPr>
          <w:rStyle w:val="CodeInline"/>
        </w:rPr>
        <w:t>src</w:t>
      </w:r>
      <w:proofErr w:type="spellEnd"/>
      <w:r w:rsidRPr="005E7765">
        <w:rPr>
          <w:rStyle w:val="CodeInline"/>
        </w:rPr>
        <w:t>/</w:t>
      </w:r>
      <w:proofErr w:type="spellStart"/>
      <w:r w:rsidRPr="005E7765">
        <w:rPr>
          <w:rStyle w:val="CodeInline"/>
        </w:rPr>
        <w:t>rigid_shapes</w:t>
      </w:r>
      <w:proofErr w:type="spellEnd"/>
      <w:r>
        <w:t xml:space="preserve"> folder to import </w:t>
      </w:r>
      <w:proofErr w:type="spellStart"/>
      <w:r>
        <w:rPr>
          <w:rStyle w:val="CodeInline"/>
        </w:rPr>
        <w:t>RigidShape</w:t>
      </w:r>
      <w:proofErr w:type="spellEnd"/>
      <w:r>
        <w:t xml:space="preserve"> and </w:t>
      </w:r>
      <w:proofErr w:type="spellStart"/>
      <w:r>
        <w:rPr>
          <w:rStyle w:val="CodeInline"/>
        </w:rPr>
        <w:t>debugDraw</w:t>
      </w:r>
      <w:proofErr w:type="spellEnd"/>
      <w:r>
        <w:t xml:space="preserve">, and define </w:t>
      </w:r>
      <w:proofErr w:type="spellStart"/>
      <w:r w:rsidRPr="00BD6C65">
        <w:rPr>
          <w:rStyle w:val="CodeInline"/>
        </w:rPr>
        <w:t>Rigid</w:t>
      </w:r>
      <w:r w:rsidR="00594EB1">
        <w:rPr>
          <w:rStyle w:val="CodeInline"/>
        </w:rPr>
        <w:t>Circ</w:t>
      </w:r>
      <w:r w:rsidRPr="00BD6C65">
        <w:rPr>
          <w:rStyle w:val="CodeInline"/>
        </w:rPr>
        <w:t>le</w:t>
      </w:r>
      <w:proofErr w:type="spellEnd"/>
      <w:r>
        <w:t xml:space="preserve"> to be a subclass of </w:t>
      </w:r>
      <w:proofErr w:type="spellStart"/>
      <w:r w:rsidRPr="00BD6C65">
        <w:rPr>
          <w:rStyle w:val="CodeInline"/>
        </w:rPr>
        <w:t>RigidShape</w:t>
      </w:r>
      <w:proofErr w:type="spellEnd"/>
      <w:r>
        <w:t>.</w:t>
      </w:r>
    </w:p>
    <w:p w14:paraId="4CF6C8FF" w14:textId="77777777" w:rsidR="002A595F" w:rsidRDefault="002A595F" w:rsidP="002A595F">
      <w:pPr>
        <w:pStyle w:val="Code"/>
      </w:pPr>
      <w:r>
        <w:t>import RigidShape from "./rigid_shape.js";</w:t>
      </w:r>
    </w:p>
    <w:p w14:paraId="3289BCAC" w14:textId="77777777" w:rsidR="002A595F" w:rsidRDefault="002A595F" w:rsidP="002A595F">
      <w:pPr>
        <w:pStyle w:val="Code"/>
      </w:pPr>
      <w:r>
        <w:t>import * as debugDraw from "../core/debug_draw.js";</w:t>
      </w:r>
    </w:p>
    <w:p w14:paraId="6917EABF" w14:textId="77777777" w:rsidR="002A595F" w:rsidRDefault="002A595F" w:rsidP="002A595F">
      <w:pPr>
        <w:pStyle w:val="Code"/>
      </w:pPr>
    </w:p>
    <w:p w14:paraId="5595A08A" w14:textId="6D467062" w:rsidR="002A595F" w:rsidRDefault="002A595F" w:rsidP="002A595F">
      <w:pPr>
        <w:pStyle w:val="Code"/>
      </w:pPr>
      <w:r>
        <w:t>class Rigid</w:t>
      </w:r>
      <w:r w:rsidR="00594EB1">
        <w:t>Circle</w:t>
      </w:r>
      <w:r>
        <w:t xml:space="preserve"> extends RigidShape {</w:t>
      </w:r>
    </w:p>
    <w:p w14:paraId="683CB156" w14:textId="77777777" w:rsidR="002A595F" w:rsidRDefault="002A595F" w:rsidP="002A595F">
      <w:pPr>
        <w:pStyle w:val="Code"/>
      </w:pPr>
    </w:p>
    <w:p w14:paraId="7B6C1CF6" w14:textId="77777777" w:rsidR="002A595F" w:rsidRDefault="002A595F" w:rsidP="002A595F">
      <w:pPr>
        <w:pStyle w:val="Code"/>
      </w:pPr>
      <w:r>
        <w:t xml:space="preserve">    </w:t>
      </w:r>
      <w:r w:rsidRPr="005461AA">
        <w:t>... implementation to follow …</w:t>
      </w:r>
      <w:r>
        <w:br/>
      </w:r>
    </w:p>
    <w:p w14:paraId="7D9FF8B5" w14:textId="77777777" w:rsidR="002A595F" w:rsidRDefault="002A595F" w:rsidP="002A595F">
      <w:pPr>
        <w:pStyle w:val="Code"/>
      </w:pPr>
      <w:r>
        <w:t>}</w:t>
      </w:r>
    </w:p>
    <w:p w14:paraId="7D1534F5" w14:textId="67A20AAA" w:rsidR="002A595F" w:rsidRPr="00F13F00" w:rsidRDefault="002A595F" w:rsidP="002A595F">
      <w:pPr>
        <w:pStyle w:val="Code"/>
      </w:pPr>
      <w:r>
        <w:t xml:space="preserve">export default </w:t>
      </w:r>
      <w:r w:rsidR="00594EB1">
        <w:t>RigidCircle</w:t>
      </w:r>
      <w:r>
        <w:t>;</w:t>
      </w:r>
    </w:p>
    <w:p w14:paraId="319D88ED" w14:textId="633E0499" w:rsidR="002A595F" w:rsidRDefault="002A595F" w:rsidP="002A595F">
      <w:pPr>
        <w:pStyle w:val="NumList"/>
        <w:numPr>
          <w:ilvl w:val="0"/>
          <w:numId w:val="18"/>
        </w:numPr>
      </w:pPr>
      <w:r>
        <w:t xml:space="preserve">Define the constructor to initialize the </w:t>
      </w:r>
      <w:r w:rsidR="007E24E4">
        <w:t>circle radius</w:t>
      </w:r>
      <w:r>
        <w:t xml:space="preserve">, </w:t>
      </w:r>
      <w:proofErr w:type="spellStart"/>
      <w:r w:rsidRPr="0008615D">
        <w:rPr>
          <w:rStyle w:val="CodeInline"/>
        </w:rPr>
        <w:t>m</w:t>
      </w:r>
      <w:r w:rsidR="007E24E4">
        <w:rPr>
          <w:rStyle w:val="CodeInline"/>
        </w:rPr>
        <w:t>Radius</w:t>
      </w:r>
      <w:proofErr w:type="spellEnd"/>
      <w:r>
        <w:t xml:space="preserve">, and </w:t>
      </w:r>
      <w:proofErr w:type="spellStart"/>
      <w:r w:rsidRPr="0008615D">
        <w:rPr>
          <w:rStyle w:val="CodeInline"/>
        </w:rPr>
        <w:t>mType</w:t>
      </w:r>
      <w:proofErr w:type="spellEnd"/>
      <w:r>
        <w:t xml:space="preserve">. </w:t>
      </w:r>
      <w:r w:rsidR="00F40F15">
        <w:t>Similar to the dimension of</w:t>
      </w:r>
      <w:r w:rsidR="00EB6E13">
        <w:t xml:space="preserve"> a</w:t>
      </w:r>
      <w:r w:rsidR="00F40F15">
        <w:t xml:space="preserve"> </w:t>
      </w:r>
      <w:proofErr w:type="spellStart"/>
      <w:r w:rsidR="00F40F15" w:rsidRPr="00EB6E13">
        <w:rPr>
          <w:rStyle w:val="CodeInline"/>
        </w:rPr>
        <w:t>RigidRectangle</w:t>
      </w:r>
      <w:proofErr w:type="spellEnd"/>
      <w:r w:rsidR="00EB6E13">
        <w:t xml:space="preserve">, the radius of </w:t>
      </w:r>
      <w:proofErr w:type="spellStart"/>
      <w:r w:rsidR="00EB6E13" w:rsidRPr="00EB6E13">
        <w:rPr>
          <w:rStyle w:val="CodeInline"/>
        </w:rPr>
        <w:t>RigidCircle</w:t>
      </w:r>
      <w:proofErr w:type="spellEnd"/>
      <w:r w:rsidR="00EB6E13">
        <w:t xml:space="preserve"> is defined by </w:t>
      </w:r>
      <w:proofErr w:type="spellStart"/>
      <w:r w:rsidR="00EB6E13" w:rsidRPr="00EB6E13">
        <w:rPr>
          <w:rStyle w:val="CodeInline"/>
        </w:rPr>
        <w:t>mRadius</w:t>
      </w:r>
      <w:proofErr w:type="spellEnd"/>
      <w:r w:rsidR="00EB6E13">
        <w:t xml:space="preserve"> and is independent from the size defined by the </w:t>
      </w:r>
      <w:proofErr w:type="spellStart"/>
      <w:r w:rsidR="00EB6E13" w:rsidRPr="00EB6E13">
        <w:rPr>
          <w:rStyle w:val="CodeInline"/>
        </w:rPr>
        <w:t>mXfrom</w:t>
      </w:r>
      <w:proofErr w:type="spellEnd"/>
      <w:r w:rsidR="00EB6E13">
        <w:t>.</w:t>
      </w:r>
      <w:r w:rsidR="009364C3">
        <w:t xml:space="preserve"> Note that the radii of the </w:t>
      </w:r>
      <w:proofErr w:type="spellStart"/>
      <w:r w:rsidR="009364C3" w:rsidRPr="009364C3">
        <w:rPr>
          <w:rStyle w:val="CodeInline"/>
        </w:rPr>
        <w:t>RigidCircle</w:t>
      </w:r>
      <w:proofErr w:type="spellEnd"/>
      <w:r w:rsidR="009364C3">
        <w:t xml:space="preserve">, </w:t>
      </w:r>
      <w:proofErr w:type="spellStart"/>
      <w:r w:rsidR="009364C3" w:rsidRPr="009364C3">
        <w:rPr>
          <w:rStyle w:val="CodeInline"/>
        </w:rPr>
        <w:t>mRadius</w:t>
      </w:r>
      <w:proofErr w:type="spellEnd"/>
      <w:r w:rsidR="009364C3">
        <w:t xml:space="preserve">, and the circular bound, </w:t>
      </w:r>
      <w:proofErr w:type="spellStart"/>
      <w:r w:rsidR="009364C3" w:rsidRPr="009364C3">
        <w:rPr>
          <w:rStyle w:val="CodeInline"/>
        </w:rPr>
        <w:t>mBoundRadius</w:t>
      </w:r>
      <w:proofErr w:type="spellEnd"/>
      <w:r w:rsidR="009364C3">
        <w:t>, are defined separately. This is to ensure future alternatives to separate the two.</w:t>
      </w:r>
    </w:p>
    <w:p w14:paraId="14565CB8" w14:textId="77777777" w:rsidR="001B5882" w:rsidRDefault="001B5882" w:rsidP="001B5882">
      <w:pPr>
        <w:pStyle w:val="Code"/>
      </w:pPr>
      <w:r>
        <w:t>constructor(xf, radius) {</w:t>
      </w:r>
    </w:p>
    <w:p w14:paraId="502FC7AC" w14:textId="77777777" w:rsidR="001B5882" w:rsidRDefault="001B5882" w:rsidP="001B5882">
      <w:pPr>
        <w:pStyle w:val="Code"/>
      </w:pPr>
      <w:r>
        <w:t xml:space="preserve">    super(xf);</w:t>
      </w:r>
    </w:p>
    <w:p w14:paraId="540C009A" w14:textId="77777777" w:rsidR="001B5882" w:rsidRDefault="001B5882" w:rsidP="001B5882">
      <w:pPr>
        <w:pStyle w:val="Code"/>
      </w:pPr>
      <w:r>
        <w:t xml:space="preserve">    this.mType = "RigidCircle";</w:t>
      </w:r>
    </w:p>
    <w:p w14:paraId="6B7FFC18" w14:textId="77777777" w:rsidR="001B5882" w:rsidRDefault="001B5882" w:rsidP="001B5882">
      <w:pPr>
        <w:pStyle w:val="Code"/>
      </w:pPr>
      <w:r>
        <w:t xml:space="preserve">    this.mRadius = radius;</w:t>
      </w:r>
    </w:p>
    <w:p w14:paraId="27F710FE" w14:textId="77777777" w:rsidR="001B5882" w:rsidRDefault="001B5882" w:rsidP="001B5882">
      <w:pPr>
        <w:pStyle w:val="Code"/>
      </w:pPr>
      <w:r>
        <w:t xml:space="preserve">    this.mBoundRadius = radius;</w:t>
      </w:r>
    </w:p>
    <w:p w14:paraId="4C53A5E2" w14:textId="77777777" w:rsidR="001B5882" w:rsidRDefault="001B5882" w:rsidP="001B5882">
      <w:pPr>
        <w:pStyle w:val="Code"/>
      </w:pPr>
      <w:r>
        <w:t>}</w:t>
      </w:r>
    </w:p>
    <w:p w14:paraId="17ECD3C4" w14:textId="7E5E2628" w:rsidR="00BD5EA5" w:rsidRPr="00BD5EA5" w:rsidRDefault="00BD5EA5" w:rsidP="00BD5EA5">
      <w:pPr>
        <w:pStyle w:val="NumList"/>
      </w:pPr>
      <w:r w:rsidRPr="00BD5EA5">
        <w:t xml:space="preserve">Define the </w:t>
      </w:r>
      <w:r w:rsidR="00001A2B">
        <w:t xml:space="preserve">getter </w:t>
      </w:r>
      <w:r w:rsidR="00B86901">
        <w:t xml:space="preserve">and setter </w:t>
      </w:r>
      <w:r w:rsidR="00001A2B">
        <w:t>of the dimension.</w:t>
      </w:r>
    </w:p>
    <w:p w14:paraId="79FA7B76" w14:textId="449340F2" w:rsidR="00BD5EA5" w:rsidRDefault="00BD5EA5" w:rsidP="001B5882">
      <w:pPr>
        <w:pStyle w:val="Code"/>
      </w:pPr>
      <w:r w:rsidRPr="00BD5EA5">
        <w:t>getRadius() { return this.mRadius; }</w:t>
      </w:r>
    </w:p>
    <w:p w14:paraId="602F6445" w14:textId="77777777" w:rsidR="00BD5EA5" w:rsidRDefault="00BD5EA5" w:rsidP="001B5882">
      <w:pPr>
        <w:pStyle w:val="Code"/>
      </w:pPr>
    </w:p>
    <w:p w14:paraId="3258682A" w14:textId="57AF4518" w:rsidR="001B5882" w:rsidRDefault="001B5882" w:rsidP="001B5882">
      <w:pPr>
        <w:pStyle w:val="Code"/>
      </w:pPr>
      <w:r>
        <w:t xml:space="preserve">incShapeSizeBy(dt) { </w:t>
      </w:r>
    </w:p>
    <w:p w14:paraId="04A0EF6C" w14:textId="77777777" w:rsidR="001B5882" w:rsidRDefault="001B5882" w:rsidP="001B5882">
      <w:pPr>
        <w:pStyle w:val="Code"/>
      </w:pPr>
      <w:r>
        <w:t xml:space="preserve">    this.mRadius += dt; </w:t>
      </w:r>
    </w:p>
    <w:p w14:paraId="2D0DC5BF" w14:textId="77777777" w:rsidR="001B5882" w:rsidRDefault="001B5882" w:rsidP="001B5882">
      <w:pPr>
        <w:pStyle w:val="Code"/>
      </w:pPr>
      <w:r>
        <w:t xml:space="preserve">    this.mBoundRadius = this.mRadius;</w:t>
      </w:r>
    </w:p>
    <w:p w14:paraId="53F216E1" w14:textId="59019CFB" w:rsidR="00BD5EA5" w:rsidRDefault="001B5882" w:rsidP="001B5882">
      <w:pPr>
        <w:pStyle w:val="Code"/>
      </w:pPr>
      <w:r>
        <w:t>}</w:t>
      </w:r>
    </w:p>
    <w:p w14:paraId="24661B60" w14:textId="4511471F" w:rsidR="001B5882" w:rsidRDefault="009A252D" w:rsidP="00BD5EA5">
      <w:pPr>
        <w:pStyle w:val="NumList"/>
      </w:pPr>
      <w:r>
        <w:t>Define the function to draw the circle as a collection of line segments along the circumference. To properly visualize the rotation of the circle, a bar is drawn from the center to the rotated vertical circumference position.</w:t>
      </w:r>
    </w:p>
    <w:p w14:paraId="7C35038B" w14:textId="77777777" w:rsidR="001B5882" w:rsidRDefault="001B5882" w:rsidP="001B5882">
      <w:pPr>
        <w:pStyle w:val="Code"/>
      </w:pPr>
      <w:r>
        <w:t>draw(aCamera) {</w:t>
      </w:r>
    </w:p>
    <w:p w14:paraId="18D5EB40" w14:textId="77777777" w:rsidR="001B5882" w:rsidRDefault="001B5882" w:rsidP="001B5882">
      <w:pPr>
        <w:pStyle w:val="Code"/>
      </w:pPr>
      <w:r>
        <w:t xml:space="preserve">    let p = this.mXform.getPosition();</w:t>
      </w:r>
    </w:p>
    <w:p w14:paraId="61AEC48C" w14:textId="77777777" w:rsidR="001B5882" w:rsidRDefault="001B5882" w:rsidP="001B5882">
      <w:pPr>
        <w:pStyle w:val="Code"/>
      </w:pPr>
      <w:r>
        <w:lastRenderedPageBreak/>
        <w:t xml:space="preserve">    debugDraw.drawCircle(aCamera, p, this.mRadius, this._shapeColor());  // the circle object</w:t>
      </w:r>
    </w:p>
    <w:p w14:paraId="08B727F2" w14:textId="77777777" w:rsidR="001B5882" w:rsidRDefault="001B5882" w:rsidP="001B5882">
      <w:pPr>
        <w:pStyle w:val="Code"/>
      </w:pPr>
    </w:p>
    <w:p w14:paraId="758436C4" w14:textId="77777777" w:rsidR="001B5882" w:rsidRDefault="001B5882" w:rsidP="001B5882">
      <w:pPr>
        <w:pStyle w:val="Code"/>
      </w:pPr>
      <w:r>
        <w:t xml:space="preserve">    let u = [p[0], p[1] + this.mBoundRadius];</w:t>
      </w:r>
    </w:p>
    <w:p w14:paraId="6C3604D2" w14:textId="77777777" w:rsidR="001B5882" w:rsidRDefault="001B5882" w:rsidP="001B5882">
      <w:pPr>
        <w:pStyle w:val="Code"/>
      </w:pPr>
      <w:r>
        <w:t xml:space="preserve">    // angular motion</w:t>
      </w:r>
    </w:p>
    <w:p w14:paraId="6F63E3CC" w14:textId="77777777" w:rsidR="001B5882" w:rsidRDefault="001B5882" w:rsidP="001B5882">
      <w:pPr>
        <w:pStyle w:val="Code"/>
      </w:pPr>
      <w:r>
        <w:t xml:space="preserve">    vec2.rotateWRT(u, u, this.mXform.getRotationInRad(), p);</w:t>
      </w:r>
    </w:p>
    <w:p w14:paraId="6626FE85" w14:textId="77777777" w:rsidR="001B5882" w:rsidRDefault="001B5882" w:rsidP="001B5882">
      <w:pPr>
        <w:pStyle w:val="Code"/>
      </w:pPr>
      <w:r>
        <w:t xml:space="preserve">    debugDraw.drawLine(aCamera, p, u, false, this._shapeColor()); // show rotation </w:t>
      </w:r>
    </w:p>
    <w:p w14:paraId="00FF2670" w14:textId="77777777" w:rsidR="001B5882" w:rsidRDefault="001B5882" w:rsidP="001B5882">
      <w:pPr>
        <w:pStyle w:val="Code"/>
      </w:pPr>
    </w:p>
    <w:p w14:paraId="57723C4D" w14:textId="77777777" w:rsidR="001B5882" w:rsidRDefault="001B5882" w:rsidP="001B5882">
      <w:pPr>
        <w:pStyle w:val="Code"/>
      </w:pPr>
      <w:r>
        <w:t xml:space="preserve">    super.draw(aCamera);  // draw last to be on top</w:t>
      </w:r>
    </w:p>
    <w:p w14:paraId="548036DB" w14:textId="77777777" w:rsidR="001B5882" w:rsidRDefault="001B5882" w:rsidP="001B5882">
      <w:pPr>
        <w:pStyle w:val="Code"/>
      </w:pPr>
      <w:r>
        <w:t>}</w:t>
      </w:r>
    </w:p>
    <w:p w14:paraId="4DDDBBC9" w14:textId="1157F6BB" w:rsidR="00FD0953" w:rsidRPr="00F13F00" w:rsidRDefault="00FD0953" w:rsidP="00FD0953">
      <w:pPr>
        <w:pStyle w:val="BodyTextCont"/>
      </w:pPr>
      <w:r w:rsidRPr="00824D1C">
        <w:t xml:space="preserve">Lastly, remember to update the engine access file, </w:t>
      </w:r>
      <w:r w:rsidRPr="00824D1C">
        <w:rPr>
          <w:rStyle w:val="CodeInline"/>
        </w:rPr>
        <w:t>index.js</w:t>
      </w:r>
      <w:r w:rsidRPr="00824D1C">
        <w:t>, to forward the newly defined functionality to the client.</w:t>
      </w:r>
    </w:p>
    <w:p w14:paraId="1B41F0A7" w14:textId="3DC53BBD" w:rsidR="00997628" w:rsidRDefault="009B59B2" w:rsidP="00F13F00">
      <w:pPr>
        <w:pStyle w:val="Heading3"/>
      </w:pPr>
      <w:r>
        <w:t xml:space="preserve">Modifying the </w:t>
      </w:r>
      <w:proofErr w:type="spellStart"/>
      <w:r>
        <w:t>GameObject</w:t>
      </w:r>
      <w:proofErr w:type="spellEnd"/>
      <w:r>
        <w:t xml:space="preserve"> Class to </w:t>
      </w:r>
      <w:r w:rsidR="00F13F00">
        <w:t>Integrat</w:t>
      </w:r>
      <w:r>
        <w:t>e</w:t>
      </w:r>
      <w:r w:rsidR="00F13F00">
        <w:t xml:space="preserve"> </w:t>
      </w:r>
      <w:proofErr w:type="spellStart"/>
      <w:r>
        <w:t>RightShape</w:t>
      </w:r>
      <w:proofErr w:type="spellEnd"/>
    </w:p>
    <w:p w14:paraId="1BAFA562" w14:textId="5C12A237" w:rsidR="00C22FAA" w:rsidRDefault="00794A2C" w:rsidP="00F13F00">
      <w:pPr>
        <w:pStyle w:val="BodyTextFirst"/>
      </w:pPr>
      <w:r>
        <w:t>Recall from the discussion</w:t>
      </w:r>
      <w:r w:rsidR="00676ADD">
        <w:t>s</w:t>
      </w:r>
      <w:r>
        <w:t xml:space="preserve"> in </w:t>
      </w:r>
      <w:commentRangeStart w:id="59"/>
      <w:r>
        <w:t>Chapter 6</w:t>
      </w:r>
      <w:commentRangeEnd w:id="59"/>
      <w:r w:rsidR="00406A86">
        <w:rPr>
          <w:rStyle w:val="CommentReference"/>
          <w:rFonts w:asciiTheme="minorHAnsi" w:hAnsiTheme="minorHAnsi"/>
        </w:rPr>
        <w:commentReference w:id="59"/>
      </w:r>
      <w:r>
        <w:t>, t</w:t>
      </w:r>
      <w:r w:rsidR="00C22FAA">
        <w:t xml:space="preserve">he </w:t>
      </w:r>
      <w:proofErr w:type="spellStart"/>
      <w:r w:rsidR="00C22FAA" w:rsidRPr="00C22FAA">
        <w:rPr>
          <w:rStyle w:val="CodeInline"/>
        </w:rPr>
        <w:t>GameObject</w:t>
      </w:r>
      <w:proofErr w:type="spellEnd"/>
      <w:r w:rsidR="00C22FAA">
        <w:t xml:space="preserve"> class is designed to encapsulate the visual appearance and behaviors of objects in the game scene. The visual appearance of a </w:t>
      </w:r>
      <w:proofErr w:type="spellStart"/>
      <w:r w:rsidR="00C22FAA" w:rsidRPr="00C22FAA">
        <w:rPr>
          <w:rStyle w:val="CodeInline"/>
        </w:rPr>
        <w:t>GameObject</w:t>
      </w:r>
      <w:proofErr w:type="spellEnd"/>
      <w:r w:rsidR="00C22FAA">
        <w:t xml:space="preserve"> is defined by the referenced </w:t>
      </w:r>
      <w:r w:rsidR="00C22FAA" w:rsidRPr="00C22FAA">
        <w:rPr>
          <w:rStyle w:val="CodeInline"/>
        </w:rPr>
        <w:t>Renderable</w:t>
      </w:r>
      <w:r w:rsidR="00C22FAA">
        <w:t xml:space="preserve"> object. Thus far, the behaviors of a </w:t>
      </w:r>
      <w:proofErr w:type="spellStart"/>
      <w:r w:rsidR="00C22FAA" w:rsidRPr="00C22FAA">
        <w:rPr>
          <w:rStyle w:val="CodeInline"/>
        </w:rPr>
        <w:t>GameObject</w:t>
      </w:r>
      <w:proofErr w:type="spellEnd"/>
      <w:r w:rsidR="00C22FAA">
        <w:t xml:space="preserve"> has been defined and implemented as part of the </w:t>
      </w:r>
      <w:proofErr w:type="spellStart"/>
      <w:r w:rsidR="00C22FAA" w:rsidRPr="00C22FAA">
        <w:rPr>
          <w:rStyle w:val="CodeInline"/>
        </w:rPr>
        <w:t>GameObject</w:t>
      </w:r>
      <w:proofErr w:type="spellEnd"/>
      <w:r w:rsidR="00C22FAA">
        <w:t xml:space="preserve"> class in the forms of</w:t>
      </w:r>
      <w:r w:rsidR="00406A86">
        <w:t xml:space="preserve"> an</w:t>
      </w:r>
      <w:r w:rsidR="00C22FAA">
        <w:t xml:space="preserve"> ad hoc traveling speed, </w:t>
      </w:r>
      <w:proofErr w:type="spellStart"/>
      <w:r w:rsidR="00C22FAA" w:rsidRPr="00C22FAA">
        <w:rPr>
          <w:rStyle w:val="CodeInline"/>
        </w:rPr>
        <w:t>mSpeed</w:t>
      </w:r>
      <w:proofErr w:type="spellEnd"/>
      <w:r w:rsidR="00C22FAA">
        <w:t xml:space="preserve">, and simple autonomous behavior, </w:t>
      </w:r>
      <w:proofErr w:type="spellStart"/>
      <w:proofErr w:type="gramStart"/>
      <w:r w:rsidR="00C22FAA" w:rsidRPr="00C22FAA">
        <w:rPr>
          <w:rStyle w:val="CodeInline"/>
        </w:rPr>
        <w:t>rotateObjPointTo</w:t>
      </w:r>
      <w:proofErr w:type="spellEnd"/>
      <w:r w:rsidR="00C22FAA" w:rsidRPr="00C22FAA">
        <w:rPr>
          <w:rStyle w:val="CodeInline"/>
        </w:rPr>
        <w:t>(</w:t>
      </w:r>
      <w:proofErr w:type="gramEnd"/>
      <w:r w:rsidR="00C22FAA" w:rsidRPr="00C22FAA">
        <w:rPr>
          <w:rStyle w:val="CodeInline"/>
        </w:rPr>
        <w:t>)</w:t>
      </w:r>
      <w:r w:rsidR="00C22FAA">
        <w:t xml:space="preserve">. </w:t>
      </w:r>
      <w:r>
        <w:t xml:space="preserve">You can now replace these ad hoc parameters with the upcoming systematic physics component support. </w:t>
      </w:r>
    </w:p>
    <w:p w14:paraId="048B4364" w14:textId="35496D02" w:rsidR="00794A2C" w:rsidRDefault="00271151" w:rsidP="00676ADD">
      <w:pPr>
        <w:pStyle w:val="NumList"/>
        <w:numPr>
          <w:ilvl w:val="0"/>
          <w:numId w:val="29"/>
        </w:numPr>
      </w:pPr>
      <w:r>
        <w:t xml:space="preserve">Edit </w:t>
      </w:r>
      <w:r w:rsidRPr="00271151">
        <w:rPr>
          <w:rStyle w:val="CodeInline"/>
        </w:rPr>
        <w:t>GameObject.js</w:t>
      </w:r>
      <w:r>
        <w:t xml:space="preserve"> to remove the support for speed, </w:t>
      </w:r>
      <w:proofErr w:type="spellStart"/>
      <w:r w:rsidRPr="00271151">
        <w:rPr>
          <w:rStyle w:val="CodeInline"/>
        </w:rPr>
        <w:t>mSpeed</w:t>
      </w:r>
      <w:proofErr w:type="spellEnd"/>
      <w:r>
        <w:t xml:space="preserve">, including the corresponding setter and getter functions and the </w:t>
      </w:r>
      <w:proofErr w:type="spellStart"/>
      <w:proofErr w:type="gramStart"/>
      <w:r w:rsidRPr="00271151">
        <w:rPr>
          <w:rStyle w:val="CodeInline"/>
        </w:rPr>
        <w:t>rotateObjPointTo</w:t>
      </w:r>
      <w:proofErr w:type="spellEnd"/>
      <w:r w:rsidRPr="00271151">
        <w:rPr>
          <w:rStyle w:val="CodeInline"/>
        </w:rPr>
        <w:t>(</w:t>
      </w:r>
      <w:proofErr w:type="gramEnd"/>
      <w:r w:rsidRPr="00271151">
        <w:rPr>
          <w:rStyle w:val="CodeInline"/>
        </w:rPr>
        <w:t>)</w:t>
      </w:r>
      <w:r>
        <w:t xml:space="preserve"> function. Through the changes in the rest of this chapter, the game object behaviors will be supported by the rigid body physics simulation.</w:t>
      </w:r>
      <w:r w:rsidR="00EB4A74">
        <w:t xml:space="preserve"> Make sure to </w:t>
      </w:r>
      <w:r w:rsidR="00676ADD">
        <w:t xml:space="preserve">leave </w:t>
      </w:r>
      <w:r w:rsidR="00EB4A74">
        <w:t>the other variables and functions</w:t>
      </w:r>
      <w:r w:rsidR="00676ADD">
        <w:t xml:space="preserve"> alone</w:t>
      </w:r>
      <w:r w:rsidR="00EB4A74">
        <w:t xml:space="preserve">, they are defined to support appearance and to detect texture overlaps, </w:t>
      </w:r>
      <w:proofErr w:type="spellStart"/>
      <w:proofErr w:type="gramStart"/>
      <w:r w:rsidR="00EB4A74" w:rsidRPr="00EB4A74">
        <w:rPr>
          <w:rStyle w:val="CodeInline"/>
        </w:rPr>
        <w:t>pixelTouches</w:t>
      </w:r>
      <w:proofErr w:type="spellEnd"/>
      <w:r w:rsidR="00EB4A74" w:rsidRPr="00EB4A74">
        <w:rPr>
          <w:rStyle w:val="CodeInline"/>
        </w:rPr>
        <w:t>(</w:t>
      </w:r>
      <w:proofErr w:type="gramEnd"/>
      <w:r w:rsidR="00EB4A74" w:rsidRPr="00EB4A74">
        <w:rPr>
          <w:rStyle w:val="CodeInline"/>
        </w:rPr>
        <w:t>)</w:t>
      </w:r>
      <w:r w:rsidR="00EB4A74">
        <w:t xml:space="preserve">. </w:t>
      </w:r>
    </w:p>
    <w:p w14:paraId="2636FE8F" w14:textId="4CBE52A7" w:rsidR="00271151" w:rsidRDefault="00271151" w:rsidP="00794A2C">
      <w:pPr>
        <w:pStyle w:val="NumList"/>
      </w:pPr>
      <w:r>
        <w:t xml:space="preserve">In the constructor define new instance variables to reference to a </w:t>
      </w:r>
      <w:proofErr w:type="spellStart"/>
      <w:r w:rsidRPr="00271151">
        <w:rPr>
          <w:rStyle w:val="CodeInline"/>
        </w:rPr>
        <w:t>RigidShape</w:t>
      </w:r>
      <w:proofErr w:type="spellEnd"/>
      <w:r>
        <w:t>, and to provide drawing options.</w:t>
      </w:r>
    </w:p>
    <w:p w14:paraId="6CB8A4B4" w14:textId="77777777" w:rsidR="00271151" w:rsidRDefault="00271151" w:rsidP="00271151">
      <w:pPr>
        <w:pStyle w:val="Code"/>
      </w:pPr>
      <w:r>
        <w:t>class GameObject {</w:t>
      </w:r>
    </w:p>
    <w:p w14:paraId="02937FBC" w14:textId="77777777" w:rsidR="00271151" w:rsidRDefault="00271151" w:rsidP="00271151">
      <w:pPr>
        <w:pStyle w:val="Code"/>
      </w:pPr>
      <w:r>
        <w:t xml:space="preserve">    constructor(renderable) {</w:t>
      </w:r>
    </w:p>
    <w:p w14:paraId="6F9809F7" w14:textId="77777777" w:rsidR="00271151" w:rsidRDefault="00271151" w:rsidP="00271151">
      <w:pPr>
        <w:pStyle w:val="Code"/>
      </w:pPr>
      <w:r>
        <w:t xml:space="preserve">        this.mRenderComponent = renderable;</w:t>
      </w:r>
    </w:p>
    <w:p w14:paraId="36C32B31" w14:textId="77777777" w:rsidR="00271151" w:rsidRDefault="00271151" w:rsidP="00271151">
      <w:pPr>
        <w:pStyle w:val="Code"/>
      </w:pPr>
      <w:r>
        <w:t xml:space="preserve">        this.mVisible = true;</w:t>
      </w:r>
    </w:p>
    <w:p w14:paraId="785CB4EA" w14:textId="77777777" w:rsidR="00271151" w:rsidRDefault="00271151" w:rsidP="00271151">
      <w:pPr>
        <w:pStyle w:val="Code"/>
      </w:pPr>
      <w:r>
        <w:t xml:space="preserve">        this.mCurrentFrontDir = vec2.fromValues(0, 1);  // this is the current front direction of the object</w:t>
      </w:r>
    </w:p>
    <w:p w14:paraId="1795651A" w14:textId="77777777" w:rsidR="00271151" w:rsidRPr="00271151" w:rsidRDefault="00271151" w:rsidP="00271151">
      <w:pPr>
        <w:pStyle w:val="Code"/>
        <w:rPr>
          <w:rStyle w:val="CodeBold"/>
        </w:rPr>
      </w:pPr>
      <w:r>
        <w:t xml:space="preserve">        </w:t>
      </w:r>
      <w:r w:rsidRPr="00271151">
        <w:rPr>
          <w:rStyle w:val="CodeBold"/>
        </w:rPr>
        <w:t>this.mRigidBody = null;</w:t>
      </w:r>
    </w:p>
    <w:p w14:paraId="59546618" w14:textId="77777777" w:rsidR="00271151" w:rsidRPr="00271151" w:rsidRDefault="00271151" w:rsidP="00271151">
      <w:pPr>
        <w:pStyle w:val="Code"/>
        <w:rPr>
          <w:rStyle w:val="CodeBold"/>
        </w:rPr>
      </w:pPr>
      <w:r>
        <w:t xml:space="preserve">        </w:t>
      </w:r>
      <w:r w:rsidRPr="00271151">
        <w:rPr>
          <w:rStyle w:val="CodeBold"/>
        </w:rPr>
        <w:t>this.mDrawRenderable = true;</w:t>
      </w:r>
    </w:p>
    <w:p w14:paraId="15DD83C8" w14:textId="77777777" w:rsidR="00271151" w:rsidRPr="00271151" w:rsidRDefault="00271151" w:rsidP="00271151">
      <w:pPr>
        <w:pStyle w:val="Code"/>
        <w:rPr>
          <w:rStyle w:val="CodeBold"/>
        </w:rPr>
      </w:pPr>
      <w:r>
        <w:t xml:space="preserve">        </w:t>
      </w:r>
      <w:r w:rsidRPr="00271151">
        <w:rPr>
          <w:rStyle w:val="CodeBold"/>
        </w:rPr>
        <w:t>this.mDrawRigidShape = false;</w:t>
      </w:r>
    </w:p>
    <w:p w14:paraId="3C75A4D0" w14:textId="11EC0D4D" w:rsidR="00271151" w:rsidRDefault="00271151" w:rsidP="00271151">
      <w:pPr>
        <w:pStyle w:val="Code"/>
        <w:ind w:firstLine="165"/>
      </w:pPr>
      <w:r>
        <w:t>}</w:t>
      </w:r>
      <w:r w:rsidR="00402C6D">
        <w:br/>
      </w:r>
    </w:p>
    <w:p w14:paraId="49ECC5B3" w14:textId="27C6ECC9" w:rsidR="00271151" w:rsidRDefault="00402C6D" w:rsidP="00271151">
      <w:pPr>
        <w:pStyle w:val="Code"/>
        <w:ind w:firstLine="165"/>
      </w:pPr>
      <w:r w:rsidRPr="005461AA">
        <w:lastRenderedPageBreak/>
        <w:t>... implementation to follow …</w:t>
      </w:r>
      <w:r>
        <w:br/>
      </w:r>
    </w:p>
    <w:p w14:paraId="079EEF1E" w14:textId="1F343A5F" w:rsidR="00271151" w:rsidRDefault="00271151" w:rsidP="00271151">
      <w:pPr>
        <w:pStyle w:val="Code"/>
      </w:pPr>
      <w:r>
        <w:t>}</w:t>
      </w:r>
    </w:p>
    <w:p w14:paraId="6B5C3DDE" w14:textId="41651BE1" w:rsidR="00271151" w:rsidRDefault="00402C6D" w:rsidP="00794A2C">
      <w:pPr>
        <w:pStyle w:val="NumList"/>
      </w:pPr>
      <w:r>
        <w:t xml:space="preserve">Define getter </w:t>
      </w:r>
      <w:r w:rsidR="00EB4A74">
        <w:t xml:space="preserve">and setter </w:t>
      </w:r>
      <w:r>
        <w:t xml:space="preserve">for </w:t>
      </w:r>
      <w:proofErr w:type="spellStart"/>
      <w:r w:rsidRPr="00EB4A74">
        <w:rPr>
          <w:rStyle w:val="CodeInline"/>
        </w:rPr>
        <w:t>mRigidBody</w:t>
      </w:r>
      <w:proofErr w:type="spellEnd"/>
      <w:r>
        <w:t>, and, functions for</w:t>
      </w:r>
      <w:r w:rsidR="00EB4A74">
        <w:t xml:space="preserve"> toggling drawing options. </w:t>
      </w:r>
    </w:p>
    <w:p w14:paraId="203B6A3F" w14:textId="06FCC7C8" w:rsidR="00EB4A74" w:rsidRDefault="00EB4A74" w:rsidP="00EB4A74">
      <w:pPr>
        <w:pStyle w:val="Code"/>
      </w:pPr>
      <w:r w:rsidRPr="00EB4A74">
        <w:t>getRigidBody() { return this.mRigidBody; }</w:t>
      </w:r>
    </w:p>
    <w:p w14:paraId="4C3C1291" w14:textId="277A7731" w:rsidR="00EB4A74" w:rsidRDefault="00EB4A74" w:rsidP="00EB4A74">
      <w:pPr>
        <w:pStyle w:val="Code"/>
      </w:pPr>
      <w:r>
        <w:t>setRigidBody(r) { this.mRigidBody = r; }</w:t>
      </w:r>
    </w:p>
    <w:p w14:paraId="394DB472" w14:textId="77777777" w:rsidR="00EB4A74" w:rsidRDefault="00EB4A74" w:rsidP="00EB4A74">
      <w:pPr>
        <w:pStyle w:val="Code"/>
      </w:pPr>
    </w:p>
    <w:p w14:paraId="75105E1D" w14:textId="77777777" w:rsidR="00EB4A74" w:rsidRDefault="00EB4A74" w:rsidP="00EB4A74">
      <w:pPr>
        <w:pStyle w:val="Code"/>
      </w:pPr>
      <w:r>
        <w:t>toggleDrawRenderable() { this.mDrawRenderable = !this.mDrawRenderable; }</w:t>
      </w:r>
    </w:p>
    <w:p w14:paraId="32F0652C" w14:textId="0FF78389" w:rsidR="00EB4A74" w:rsidRDefault="00EB4A74" w:rsidP="00EB4A74">
      <w:pPr>
        <w:pStyle w:val="Code"/>
      </w:pPr>
      <w:r>
        <w:t>toggleDrawRigidShape() { this.mDrawRigidShape = !this.mDrawRigidShape; }</w:t>
      </w:r>
    </w:p>
    <w:p w14:paraId="25604AE8" w14:textId="685BBAD8" w:rsidR="00EB4A74" w:rsidRDefault="00EB4A74" w:rsidP="00794A2C">
      <w:pPr>
        <w:pStyle w:val="NumList"/>
      </w:pPr>
      <w:r>
        <w:t xml:space="preserve">Replace the </w:t>
      </w:r>
      <w:proofErr w:type="gramStart"/>
      <w:r w:rsidRPr="00EB4A74">
        <w:rPr>
          <w:rStyle w:val="CodeInline"/>
        </w:rPr>
        <w:t>draw(</w:t>
      </w:r>
      <w:proofErr w:type="gramEnd"/>
      <w:r w:rsidRPr="00EB4A74">
        <w:rPr>
          <w:rStyle w:val="CodeInline"/>
        </w:rPr>
        <w:t>)</w:t>
      </w:r>
      <w:r>
        <w:t xml:space="preserve"> and </w:t>
      </w:r>
      <w:r w:rsidRPr="00EB4A74">
        <w:rPr>
          <w:rStyle w:val="CodeInline"/>
        </w:rPr>
        <w:t>update()</w:t>
      </w:r>
      <w:r>
        <w:t xml:space="preserve"> functions to respect the drawing options, and, to delegate </w:t>
      </w:r>
      <w:proofErr w:type="spellStart"/>
      <w:r w:rsidRPr="00EB4A74">
        <w:rPr>
          <w:rStyle w:val="CodeInline"/>
        </w:rPr>
        <w:t>GameObject</w:t>
      </w:r>
      <w:proofErr w:type="spellEnd"/>
      <w:r>
        <w:t xml:space="preserve"> behavior update to the </w:t>
      </w:r>
      <w:proofErr w:type="spellStart"/>
      <w:r w:rsidRPr="00EB4A74">
        <w:rPr>
          <w:rStyle w:val="CodeInline"/>
        </w:rPr>
        <w:t>Rigid</w:t>
      </w:r>
      <w:r>
        <w:rPr>
          <w:rStyle w:val="CodeInline"/>
        </w:rPr>
        <w:t>Shape</w:t>
      </w:r>
      <w:proofErr w:type="spellEnd"/>
      <w:r>
        <w:t xml:space="preserve"> class. </w:t>
      </w:r>
    </w:p>
    <w:p w14:paraId="3D266C61" w14:textId="77777777" w:rsidR="00EB4A74" w:rsidRDefault="00EB4A74" w:rsidP="00EB4A74">
      <w:pPr>
        <w:pStyle w:val="Code"/>
      </w:pPr>
      <w:r>
        <w:t>draw(aCamera) {</w:t>
      </w:r>
    </w:p>
    <w:p w14:paraId="06189830" w14:textId="77777777" w:rsidR="00EB4A74" w:rsidRDefault="00EB4A74" w:rsidP="00EB4A74">
      <w:pPr>
        <w:pStyle w:val="Code"/>
      </w:pPr>
      <w:r>
        <w:t xml:space="preserve">    if (this.isVisible()) {</w:t>
      </w:r>
    </w:p>
    <w:p w14:paraId="78931FD5" w14:textId="77777777" w:rsidR="00EB4A74" w:rsidRDefault="00EB4A74" w:rsidP="00EB4A74">
      <w:pPr>
        <w:pStyle w:val="Code"/>
      </w:pPr>
      <w:r>
        <w:t xml:space="preserve">        if (this.mDrawRenderable)</w:t>
      </w:r>
    </w:p>
    <w:p w14:paraId="3F3929A3" w14:textId="77777777" w:rsidR="00EB4A74" w:rsidRDefault="00EB4A74" w:rsidP="00EB4A74">
      <w:pPr>
        <w:pStyle w:val="Code"/>
      </w:pPr>
      <w:r>
        <w:t xml:space="preserve">            this.mRenderComponent.draw(aCamera);</w:t>
      </w:r>
    </w:p>
    <w:p w14:paraId="0EFF246A" w14:textId="77777777" w:rsidR="00EB4A74" w:rsidRDefault="00EB4A74" w:rsidP="00EB4A74">
      <w:pPr>
        <w:pStyle w:val="Code"/>
      </w:pPr>
      <w:r>
        <w:t xml:space="preserve">        if ((this.mRigidBody !== null) &amp;&amp; (this.mDrawRigidShape))</w:t>
      </w:r>
    </w:p>
    <w:p w14:paraId="6D24B3F2" w14:textId="77777777" w:rsidR="00EB4A74" w:rsidRDefault="00EB4A74" w:rsidP="00EB4A74">
      <w:pPr>
        <w:pStyle w:val="Code"/>
      </w:pPr>
      <w:r>
        <w:t xml:space="preserve">            this.mRigidBody.draw(aCamera);</w:t>
      </w:r>
    </w:p>
    <w:p w14:paraId="34184905" w14:textId="77777777" w:rsidR="00EB4A74" w:rsidRDefault="00EB4A74" w:rsidP="00EB4A74">
      <w:pPr>
        <w:pStyle w:val="Code"/>
      </w:pPr>
      <w:r>
        <w:t xml:space="preserve">    }</w:t>
      </w:r>
    </w:p>
    <w:p w14:paraId="22B61345" w14:textId="77777777" w:rsidR="00EB4A74" w:rsidRDefault="00EB4A74" w:rsidP="00EB4A74">
      <w:pPr>
        <w:pStyle w:val="Code"/>
      </w:pPr>
      <w:r>
        <w:t>}</w:t>
      </w:r>
    </w:p>
    <w:p w14:paraId="3E0DF85C" w14:textId="77777777" w:rsidR="00EB4A74" w:rsidRDefault="00EB4A74" w:rsidP="00EB4A74">
      <w:pPr>
        <w:pStyle w:val="Code"/>
      </w:pPr>
    </w:p>
    <w:p w14:paraId="38FDC766" w14:textId="77777777" w:rsidR="00EB4A74" w:rsidRDefault="00EB4A74" w:rsidP="00EB4A74">
      <w:pPr>
        <w:pStyle w:val="Code"/>
      </w:pPr>
      <w:r>
        <w:t>update() {</w:t>
      </w:r>
    </w:p>
    <w:p w14:paraId="7AD7760F" w14:textId="77777777" w:rsidR="00EB4A74" w:rsidRDefault="00EB4A74" w:rsidP="00EB4A74">
      <w:pPr>
        <w:pStyle w:val="Code"/>
      </w:pPr>
      <w:r>
        <w:t xml:space="preserve">    // simple default behavior</w:t>
      </w:r>
    </w:p>
    <w:p w14:paraId="36D90DC5" w14:textId="77777777" w:rsidR="00EB4A74" w:rsidRDefault="00EB4A74" w:rsidP="00EB4A74">
      <w:pPr>
        <w:pStyle w:val="Code"/>
      </w:pPr>
      <w:r>
        <w:t xml:space="preserve">    if (this.mRigidBody !== null)</w:t>
      </w:r>
    </w:p>
    <w:p w14:paraId="3FF1FCD5" w14:textId="77777777" w:rsidR="00EB4A74" w:rsidRDefault="00EB4A74" w:rsidP="00EB4A74">
      <w:pPr>
        <w:pStyle w:val="Code"/>
      </w:pPr>
      <w:r>
        <w:t xml:space="preserve">        this.mRigidBody.update();</w:t>
      </w:r>
    </w:p>
    <w:p w14:paraId="5248DAB2" w14:textId="417D4F0C" w:rsidR="00EB4A74" w:rsidRDefault="00EB4A74" w:rsidP="00EB4A74">
      <w:pPr>
        <w:pStyle w:val="Code"/>
      </w:pPr>
      <w:r>
        <w:t>}</w:t>
      </w:r>
    </w:p>
    <w:p w14:paraId="5B74285B" w14:textId="15ACB563" w:rsidR="00676ADD" w:rsidRDefault="00676ADD" w:rsidP="00676ADD">
      <w:pPr>
        <w:pStyle w:val="NumList"/>
      </w:pPr>
      <w:r>
        <w:t xml:space="preserve">Edit the </w:t>
      </w:r>
      <w:r>
        <w:rPr>
          <w:rStyle w:val="CodeInline"/>
        </w:rPr>
        <w:t>ga</w:t>
      </w:r>
      <w:r w:rsidRPr="00676ADD">
        <w:rPr>
          <w:rStyle w:val="CodeInline"/>
        </w:rPr>
        <w:t>me</w:t>
      </w:r>
      <w:r>
        <w:rPr>
          <w:rStyle w:val="CodeInline"/>
        </w:rPr>
        <w:t>_o</w:t>
      </w:r>
      <w:r w:rsidRPr="00676ADD">
        <w:rPr>
          <w:rStyle w:val="CodeInline"/>
        </w:rPr>
        <w:t>bject</w:t>
      </w:r>
      <w:r>
        <w:rPr>
          <w:rStyle w:val="CodeInline"/>
        </w:rPr>
        <w:t>_s</w:t>
      </w:r>
      <w:r w:rsidRPr="00676ADD">
        <w:rPr>
          <w:rStyle w:val="CodeInline"/>
        </w:rPr>
        <w:t>et.js</w:t>
      </w:r>
      <w:r>
        <w:t xml:space="preserve"> file to modify the </w:t>
      </w:r>
      <w:proofErr w:type="spellStart"/>
      <w:r w:rsidRPr="00676ADD">
        <w:rPr>
          <w:rStyle w:val="CodeInline"/>
        </w:rPr>
        <w:t>GameObjectSet</w:t>
      </w:r>
      <w:proofErr w:type="spellEnd"/>
      <w:r>
        <w:t xml:space="preserve"> class to support the toggling of different drawing options </w:t>
      </w:r>
      <w:r w:rsidR="005B642A">
        <w:t xml:space="preserve">for </w:t>
      </w:r>
      <w:r>
        <w:t xml:space="preserve">the </w:t>
      </w:r>
      <w:r w:rsidR="005B642A">
        <w:t xml:space="preserve">entire </w:t>
      </w:r>
      <w:r>
        <w:t>set.</w:t>
      </w:r>
    </w:p>
    <w:p w14:paraId="123CFF48" w14:textId="77777777" w:rsidR="00676ADD" w:rsidRDefault="00676ADD" w:rsidP="00676ADD">
      <w:pPr>
        <w:pStyle w:val="Code"/>
      </w:pPr>
      <w:r>
        <w:t>… identical to previous code ...</w:t>
      </w:r>
    </w:p>
    <w:p w14:paraId="491A26ED" w14:textId="77777777" w:rsidR="00676ADD" w:rsidRDefault="00676ADD" w:rsidP="00676ADD">
      <w:pPr>
        <w:pStyle w:val="Code"/>
      </w:pPr>
    </w:p>
    <w:p w14:paraId="0B542DAA" w14:textId="77777777" w:rsidR="00676ADD" w:rsidRDefault="00676ADD" w:rsidP="00676ADD">
      <w:pPr>
        <w:pStyle w:val="Code"/>
      </w:pPr>
      <w:r>
        <w:t xml:space="preserve">    toggleDrawRenderable() {</w:t>
      </w:r>
    </w:p>
    <w:p w14:paraId="376884E3" w14:textId="77777777" w:rsidR="00676ADD" w:rsidRDefault="00676ADD" w:rsidP="00676ADD">
      <w:pPr>
        <w:pStyle w:val="Code"/>
      </w:pPr>
      <w:r>
        <w:t xml:space="preserve">        let i;</w:t>
      </w:r>
    </w:p>
    <w:p w14:paraId="3FBEBFCC" w14:textId="77777777" w:rsidR="00676ADD" w:rsidRDefault="00676ADD" w:rsidP="00676ADD">
      <w:pPr>
        <w:pStyle w:val="Code"/>
      </w:pPr>
      <w:r>
        <w:t xml:space="preserve">        for (i = 0; i &lt; this.mSet.length; i++) {</w:t>
      </w:r>
    </w:p>
    <w:p w14:paraId="13D0CBF4" w14:textId="77777777" w:rsidR="00676ADD" w:rsidRDefault="00676ADD" w:rsidP="00676ADD">
      <w:pPr>
        <w:pStyle w:val="Code"/>
      </w:pPr>
      <w:r>
        <w:t xml:space="preserve">            this.mSet[i].toggleDrawRenderable();</w:t>
      </w:r>
    </w:p>
    <w:p w14:paraId="4C2D171F" w14:textId="77777777" w:rsidR="00676ADD" w:rsidRDefault="00676ADD" w:rsidP="00676ADD">
      <w:pPr>
        <w:pStyle w:val="Code"/>
      </w:pPr>
      <w:r>
        <w:t xml:space="preserve">        }</w:t>
      </w:r>
    </w:p>
    <w:p w14:paraId="78DCE50A" w14:textId="77777777" w:rsidR="00676ADD" w:rsidRDefault="00676ADD" w:rsidP="00676ADD">
      <w:pPr>
        <w:pStyle w:val="Code"/>
      </w:pPr>
      <w:r>
        <w:t xml:space="preserve">    }</w:t>
      </w:r>
    </w:p>
    <w:p w14:paraId="4D4B963C" w14:textId="77777777" w:rsidR="00676ADD" w:rsidRDefault="00676ADD" w:rsidP="00676ADD">
      <w:pPr>
        <w:pStyle w:val="Code"/>
      </w:pPr>
    </w:p>
    <w:p w14:paraId="67CF6153" w14:textId="77777777" w:rsidR="00676ADD" w:rsidRDefault="00676ADD" w:rsidP="00676ADD">
      <w:pPr>
        <w:pStyle w:val="Code"/>
      </w:pPr>
      <w:r>
        <w:lastRenderedPageBreak/>
        <w:t xml:space="preserve">    toggleDrawRigidShape() {</w:t>
      </w:r>
    </w:p>
    <w:p w14:paraId="19D58BB7" w14:textId="77777777" w:rsidR="00676ADD" w:rsidRDefault="00676ADD" w:rsidP="00676ADD">
      <w:pPr>
        <w:pStyle w:val="Code"/>
      </w:pPr>
      <w:r>
        <w:t xml:space="preserve">        let i;</w:t>
      </w:r>
    </w:p>
    <w:p w14:paraId="305DA7CD" w14:textId="77777777" w:rsidR="00676ADD" w:rsidRDefault="00676ADD" w:rsidP="00676ADD">
      <w:pPr>
        <w:pStyle w:val="Code"/>
      </w:pPr>
      <w:r>
        <w:t xml:space="preserve">        for (i = 0; i &lt; this.mSet.length; i++) {</w:t>
      </w:r>
    </w:p>
    <w:p w14:paraId="13FB1F6B" w14:textId="77777777" w:rsidR="00676ADD" w:rsidRDefault="00676ADD" w:rsidP="00676ADD">
      <w:pPr>
        <w:pStyle w:val="Code"/>
      </w:pPr>
      <w:r>
        <w:t xml:space="preserve">            this.mSet[i].toggleDrawRigidShape();</w:t>
      </w:r>
    </w:p>
    <w:p w14:paraId="23F10B56" w14:textId="77777777" w:rsidR="00676ADD" w:rsidRDefault="00676ADD" w:rsidP="00676ADD">
      <w:pPr>
        <w:pStyle w:val="Code"/>
      </w:pPr>
      <w:r>
        <w:t xml:space="preserve">        }</w:t>
      </w:r>
    </w:p>
    <w:p w14:paraId="714CB64F" w14:textId="77777777" w:rsidR="00676ADD" w:rsidRDefault="00676ADD" w:rsidP="00676ADD">
      <w:pPr>
        <w:pStyle w:val="Code"/>
      </w:pPr>
      <w:r>
        <w:t xml:space="preserve">    }</w:t>
      </w:r>
    </w:p>
    <w:p w14:paraId="26FAED43" w14:textId="77777777" w:rsidR="00676ADD" w:rsidRDefault="00676ADD" w:rsidP="00676ADD">
      <w:pPr>
        <w:pStyle w:val="Code"/>
      </w:pPr>
    </w:p>
    <w:p w14:paraId="036CE0DC" w14:textId="77777777" w:rsidR="00676ADD" w:rsidRDefault="00676ADD" w:rsidP="00676ADD">
      <w:pPr>
        <w:pStyle w:val="Code"/>
      </w:pPr>
      <w:r>
        <w:t xml:space="preserve">    toggleDrawBound() {</w:t>
      </w:r>
    </w:p>
    <w:p w14:paraId="02FB1046" w14:textId="77777777" w:rsidR="00676ADD" w:rsidRDefault="00676ADD" w:rsidP="00676ADD">
      <w:pPr>
        <w:pStyle w:val="Code"/>
      </w:pPr>
      <w:r>
        <w:t xml:space="preserve">        let i;</w:t>
      </w:r>
    </w:p>
    <w:p w14:paraId="74ABF151" w14:textId="77777777" w:rsidR="00676ADD" w:rsidRDefault="00676ADD" w:rsidP="00676ADD">
      <w:pPr>
        <w:pStyle w:val="Code"/>
      </w:pPr>
      <w:r>
        <w:t xml:space="preserve">        for (i = 0; i &lt; this.mSet.length; i++) {</w:t>
      </w:r>
    </w:p>
    <w:p w14:paraId="0355B0DC" w14:textId="77777777" w:rsidR="00676ADD" w:rsidRDefault="00676ADD" w:rsidP="00676ADD">
      <w:pPr>
        <w:pStyle w:val="Code"/>
      </w:pPr>
      <w:r>
        <w:t xml:space="preserve">            let r = this.mSet[i].getRigidBody()</w:t>
      </w:r>
    </w:p>
    <w:p w14:paraId="096E98DB" w14:textId="77777777" w:rsidR="00676ADD" w:rsidRDefault="00676ADD" w:rsidP="00676ADD">
      <w:pPr>
        <w:pStyle w:val="Code"/>
      </w:pPr>
      <w:r>
        <w:t xml:space="preserve">            if (r !== null) </w:t>
      </w:r>
    </w:p>
    <w:p w14:paraId="72EAAE1F" w14:textId="77777777" w:rsidR="00676ADD" w:rsidRDefault="00676ADD" w:rsidP="00676ADD">
      <w:pPr>
        <w:pStyle w:val="Code"/>
      </w:pPr>
      <w:r>
        <w:t xml:space="preserve">                r.toggleDrawBound();</w:t>
      </w:r>
    </w:p>
    <w:p w14:paraId="3026CDAE" w14:textId="77777777" w:rsidR="00676ADD" w:rsidRDefault="00676ADD" w:rsidP="00676ADD">
      <w:pPr>
        <w:pStyle w:val="Code"/>
      </w:pPr>
      <w:r>
        <w:t xml:space="preserve">        }</w:t>
      </w:r>
    </w:p>
    <w:p w14:paraId="5BAD4DC6" w14:textId="77777777" w:rsidR="00676ADD" w:rsidRDefault="00676ADD" w:rsidP="00676ADD">
      <w:pPr>
        <w:pStyle w:val="Code"/>
      </w:pPr>
      <w:r>
        <w:t xml:space="preserve">    }</w:t>
      </w:r>
    </w:p>
    <w:p w14:paraId="75FA49C3" w14:textId="6EE2E130" w:rsidR="00A7763D" w:rsidRDefault="00A7763D" w:rsidP="00A7763D">
      <w:pPr>
        <w:pStyle w:val="Heading3"/>
      </w:pPr>
      <w:r>
        <w:t xml:space="preserve">Testing of </w:t>
      </w:r>
      <w:proofErr w:type="spellStart"/>
      <w:r>
        <w:t>RigidShape</w:t>
      </w:r>
      <w:proofErr w:type="spellEnd"/>
      <w:r>
        <w:t xml:space="preserve"> Functionality</w:t>
      </w:r>
    </w:p>
    <w:p w14:paraId="55524241" w14:textId="5C95F738" w:rsidR="0034056B" w:rsidRDefault="0034056B" w:rsidP="00A7763D">
      <w:pPr>
        <w:pStyle w:val="BodyTextFirst"/>
      </w:pPr>
      <w:proofErr w:type="spellStart"/>
      <w:r w:rsidRPr="005336F0">
        <w:rPr>
          <w:rStyle w:val="CodeInline"/>
        </w:rPr>
        <w:t>RigidShape</w:t>
      </w:r>
      <w:proofErr w:type="spellEnd"/>
      <w:r>
        <w:t xml:space="preserve"> </w:t>
      </w:r>
      <w:r w:rsidR="00832ED6">
        <w:t xml:space="preserve">is designed to </w:t>
      </w:r>
      <w:r w:rsidR="005336F0">
        <w:t xml:space="preserve">approximate </w:t>
      </w:r>
      <w:r w:rsidR="006A2CF8">
        <w:t xml:space="preserve">and to participate on behalf of </w:t>
      </w:r>
      <w:r w:rsidR="005336F0">
        <w:t xml:space="preserve">a </w:t>
      </w:r>
      <w:r w:rsidRPr="005336F0">
        <w:rPr>
          <w:rStyle w:val="CodeInline"/>
        </w:rPr>
        <w:t>Renderable</w:t>
      </w:r>
      <w:r>
        <w:t xml:space="preserve"> </w:t>
      </w:r>
      <w:r w:rsidR="00832ED6">
        <w:t>object</w:t>
      </w:r>
      <w:r w:rsidR="005336F0">
        <w:t xml:space="preserve"> in the rigid shape simulation. For this reason, it is essential to create </w:t>
      </w:r>
      <w:r w:rsidR="006A2CF8">
        <w:t xml:space="preserve">and test </w:t>
      </w:r>
      <w:r w:rsidR="005336F0">
        <w:t xml:space="preserve">different combinations of </w:t>
      </w:r>
      <w:proofErr w:type="spellStart"/>
      <w:r w:rsidR="005336F0" w:rsidRPr="005336F0">
        <w:rPr>
          <w:rStyle w:val="CodeInline"/>
        </w:rPr>
        <w:t>RigidShape</w:t>
      </w:r>
      <w:proofErr w:type="spellEnd"/>
      <w:r w:rsidR="005336F0">
        <w:t xml:space="preserve"> types</w:t>
      </w:r>
      <w:r w:rsidR="006A2CF8">
        <w:t>, circles and rectangles, w</w:t>
      </w:r>
      <w:r w:rsidR="005336F0">
        <w:t xml:space="preserve">ith combinations of </w:t>
      </w:r>
      <w:r w:rsidR="005336F0" w:rsidRPr="005336F0">
        <w:rPr>
          <w:rStyle w:val="CodeInline"/>
        </w:rPr>
        <w:t>Renderable</w:t>
      </w:r>
      <w:r w:rsidR="005336F0">
        <w:t xml:space="preserve"> types including, </w:t>
      </w:r>
      <w:proofErr w:type="spellStart"/>
      <w:r w:rsidR="00DD5597" w:rsidRPr="005336F0">
        <w:rPr>
          <w:rStyle w:val="CodeInline"/>
        </w:rPr>
        <w:t>TextureRenderable</w:t>
      </w:r>
      <w:proofErr w:type="spellEnd"/>
      <w:r w:rsidR="00DD5597">
        <w:t xml:space="preserve">, </w:t>
      </w:r>
      <w:proofErr w:type="spellStart"/>
      <w:r w:rsidR="00DD5597" w:rsidRPr="005336F0">
        <w:rPr>
          <w:rStyle w:val="CodeInline"/>
        </w:rPr>
        <w:t>SpriteRenderable</w:t>
      </w:r>
      <w:proofErr w:type="spellEnd"/>
      <w:r w:rsidR="00DD5597">
        <w:t xml:space="preserve">, and </w:t>
      </w:r>
      <w:proofErr w:type="spellStart"/>
      <w:r w:rsidR="00DD5597" w:rsidRPr="005336F0">
        <w:rPr>
          <w:rStyle w:val="CodeInline"/>
        </w:rPr>
        <w:t>SpriteAnimateRenderable</w:t>
      </w:r>
      <w:proofErr w:type="spellEnd"/>
      <w:r w:rsidR="00DD5597">
        <w:t xml:space="preserve">. </w:t>
      </w:r>
      <w:r w:rsidR="005336F0">
        <w:t>The</w:t>
      </w:r>
      <w:r w:rsidR="006A2CF8">
        <w:t xml:space="preserve"> proper functioning of these</w:t>
      </w:r>
      <w:r w:rsidR="005336F0">
        <w:t xml:space="preserve"> combinations </w:t>
      </w:r>
      <w:r w:rsidR="006A2CF8">
        <w:t xml:space="preserve">can </w:t>
      </w:r>
      <w:r w:rsidR="005336F0">
        <w:t xml:space="preserve">demonstrate the correctness of </w:t>
      </w:r>
      <w:proofErr w:type="spellStart"/>
      <w:r w:rsidR="005336F0" w:rsidRPr="005336F0">
        <w:rPr>
          <w:rStyle w:val="CodeInline"/>
        </w:rPr>
        <w:t>RigidShape</w:t>
      </w:r>
      <w:proofErr w:type="spellEnd"/>
      <w:r w:rsidR="005336F0">
        <w:t xml:space="preserve"> </w:t>
      </w:r>
      <w:r w:rsidR="006A2CF8">
        <w:t xml:space="preserve">implementation </w:t>
      </w:r>
      <w:r w:rsidR="005336F0">
        <w:t xml:space="preserve">and allow visual </w:t>
      </w:r>
      <w:r w:rsidR="00DD5597">
        <w:t>examin</w:t>
      </w:r>
      <w:r w:rsidR="005336F0">
        <w:t>ation of</w:t>
      </w:r>
      <w:r w:rsidR="00DD5597">
        <w:t xml:space="preserve"> the appropriateness and limitation</w:t>
      </w:r>
      <w:r w:rsidR="005336F0">
        <w:t>s</w:t>
      </w:r>
      <w:r w:rsidR="00DD5597">
        <w:t xml:space="preserve"> of approximating </w:t>
      </w:r>
      <w:r w:rsidR="00DD5597" w:rsidRPr="005336F0">
        <w:rPr>
          <w:rStyle w:val="CodeInline"/>
        </w:rPr>
        <w:t>Renderable</w:t>
      </w:r>
      <w:r w:rsidR="00DD5597">
        <w:t xml:space="preserve"> </w:t>
      </w:r>
      <w:r w:rsidR="005336F0">
        <w:t xml:space="preserve">objects with </w:t>
      </w:r>
      <w:r w:rsidR="00DD5597">
        <w:t>simple circle</w:t>
      </w:r>
      <w:r w:rsidR="00572484">
        <w:t>s</w:t>
      </w:r>
      <w:r w:rsidR="00DD5597">
        <w:t xml:space="preserve"> and rectangle</w:t>
      </w:r>
      <w:r w:rsidR="00572484">
        <w:t>s</w:t>
      </w:r>
      <w:r w:rsidR="00DD5597">
        <w:t>.</w:t>
      </w:r>
    </w:p>
    <w:p w14:paraId="147C635A" w14:textId="68AC84BD" w:rsidR="0077110E" w:rsidRDefault="00707E05" w:rsidP="00DD5597">
      <w:pPr>
        <w:pStyle w:val="BodyTextCont"/>
      </w:pPr>
      <w:r>
        <w:t xml:space="preserve">The overall structure of the test program, </w:t>
      </w:r>
      <w:proofErr w:type="spellStart"/>
      <w:r w:rsidR="0077110E" w:rsidRPr="00707E05">
        <w:rPr>
          <w:rStyle w:val="CodeInline"/>
        </w:rPr>
        <w:t>MyGame</w:t>
      </w:r>
      <w:proofErr w:type="spellEnd"/>
      <w:r>
        <w:t>,</w:t>
      </w:r>
      <w:r w:rsidR="0077110E">
        <w:t xml:space="preserve"> is largely similar to previous projects </w:t>
      </w:r>
      <w:r w:rsidR="00C150F9">
        <w:t xml:space="preserve">where </w:t>
      </w:r>
      <w:r w:rsidR="0078284F">
        <w:t xml:space="preserve">the </w:t>
      </w:r>
      <w:r w:rsidR="00C150F9">
        <w:t xml:space="preserve">details </w:t>
      </w:r>
      <w:r w:rsidR="0078284F">
        <w:t xml:space="preserve">of the </w:t>
      </w:r>
      <w:r w:rsidR="00C150F9">
        <w:t xml:space="preserve">source code can be distracting and </w:t>
      </w:r>
      <w:r w:rsidR="0078284F">
        <w:t xml:space="preserve">is not </w:t>
      </w:r>
      <w:r w:rsidR="00C150F9">
        <w:t>listed</w:t>
      </w:r>
      <w:r w:rsidR="0078284F">
        <w:t xml:space="preserve"> here</w:t>
      </w:r>
      <w:r w:rsidR="00C150F9">
        <w:t>. Instead</w:t>
      </w:r>
      <w:r w:rsidR="00406A86">
        <w:t>,</w:t>
      </w:r>
      <w:r w:rsidR="00C150F9">
        <w:t xml:space="preserve"> the following describes the test</w:t>
      </w:r>
      <w:r w:rsidR="00406A86">
        <w:t>ed</w:t>
      </w:r>
      <w:r w:rsidR="00C150F9">
        <w:t xml:space="preserve"> objects and how these objects fulfill the specif</w:t>
      </w:r>
      <w:r w:rsidR="0078284F">
        <w:t>ied</w:t>
      </w:r>
      <w:r w:rsidR="00C150F9">
        <w:t xml:space="preserve"> requirements. </w:t>
      </w:r>
      <w:r w:rsidR="0078284F">
        <w:t xml:space="preserve">As always, the source code files are located in </w:t>
      </w:r>
      <w:proofErr w:type="spellStart"/>
      <w:r w:rsidR="0078284F" w:rsidRPr="0078284F">
        <w:rPr>
          <w:rStyle w:val="CodeInline"/>
        </w:rPr>
        <w:t>src</w:t>
      </w:r>
      <w:proofErr w:type="spellEnd"/>
      <w:r w:rsidR="0078284F" w:rsidRPr="0078284F">
        <w:rPr>
          <w:rStyle w:val="CodeInline"/>
        </w:rPr>
        <w:t>/</w:t>
      </w:r>
      <w:proofErr w:type="spellStart"/>
      <w:r w:rsidR="0078284F" w:rsidRPr="0078284F">
        <w:rPr>
          <w:rStyle w:val="CodeInline"/>
        </w:rPr>
        <w:t>my_game</w:t>
      </w:r>
      <w:proofErr w:type="spellEnd"/>
      <w:r w:rsidR="0078284F">
        <w:t xml:space="preserve"> folder where </w:t>
      </w:r>
      <w:r w:rsidR="009629EE">
        <w:t xml:space="preserve">the </w:t>
      </w:r>
      <w:r w:rsidR="0078284F">
        <w:t>s</w:t>
      </w:r>
      <w:r w:rsidR="00DD5597">
        <w:t>upport</w:t>
      </w:r>
      <w:r w:rsidR="00406A86">
        <w:t>ed</w:t>
      </w:r>
      <w:r w:rsidR="00DD5597">
        <w:t xml:space="preserve"> </w:t>
      </w:r>
      <w:r w:rsidR="009629EE">
        <w:t xml:space="preserve">object </w:t>
      </w:r>
      <w:r w:rsidR="00DD5597">
        <w:t xml:space="preserve">classes are located in </w:t>
      </w:r>
      <w:proofErr w:type="spellStart"/>
      <w:r w:rsidR="00DD5597" w:rsidRPr="00DD5597">
        <w:rPr>
          <w:rStyle w:val="CodeInline"/>
        </w:rPr>
        <w:t>src</w:t>
      </w:r>
      <w:proofErr w:type="spellEnd"/>
      <w:r w:rsidR="00DD5597" w:rsidRPr="00DD5597">
        <w:rPr>
          <w:rStyle w:val="CodeInline"/>
        </w:rPr>
        <w:t>/</w:t>
      </w:r>
      <w:proofErr w:type="spellStart"/>
      <w:r w:rsidR="00DD5597" w:rsidRPr="00DD5597">
        <w:rPr>
          <w:rStyle w:val="CodeInline"/>
        </w:rPr>
        <w:t>my_game</w:t>
      </w:r>
      <w:proofErr w:type="spellEnd"/>
      <w:r w:rsidR="00DD5597" w:rsidRPr="00DD5597">
        <w:rPr>
          <w:rStyle w:val="CodeInline"/>
        </w:rPr>
        <w:t>/objects</w:t>
      </w:r>
      <w:r w:rsidR="00DD5597">
        <w:t xml:space="preserve"> folder. </w:t>
      </w:r>
    </w:p>
    <w:p w14:paraId="1F22EF58" w14:textId="5CDC4A41" w:rsidR="00DD5597" w:rsidRDefault="00406A86" w:rsidP="00DD5597">
      <w:pPr>
        <w:pStyle w:val="BodyTextCont"/>
      </w:pPr>
      <w:r>
        <w:t>The t</w:t>
      </w:r>
      <w:r w:rsidR="00C73895">
        <w:t xml:space="preserve">esting of </w:t>
      </w:r>
      <w:proofErr w:type="spellStart"/>
      <w:r>
        <w:t>immenent</w:t>
      </w:r>
      <w:proofErr w:type="spellEnd"/>
      <w:r w:rsidR="00C73895">
        <w:t xml:space="preserve"> collisions require</w:t>
      </w:r>
      <w:r>
        <w:t>s</w:t>
      </w:r>
      <w:r w:rsidR="00C73895">
        <w:t xml:space="preserve"> the manipulation of the positions and rotations of each object. The </w:t>
      </w:r>
      <w:proofErr w:type="spellStart"/>
      <w:r w:rsidR="00DD5597" w:rsidRPr="00DD5597">
        <w:rPr>
          <w:rStyle w:val="CodeInline"/>
        </w:rPr>
        <w:t>WASDObj</w:t>
      </w:r>
      <w:proofErr w:type="spellEnd"/>
      <w:r w:rsidR="00C73895">
        <w:t xml:space="preserve"> class,</w:t>
      </w:r>
      <w:r w:rsidR="00DD5597">
        <w:t xml:space="preserve"> </w:t>
      </w:r>
      <w:r w:rsidR="00C73895">
        <w:t xml:space="preserve">implemented </w:t>
      </w:r>
      <w:r w:rsidR="00DD5597">
        <w:t xml:space="preserve">in </w:t>
      </w:r>
      <w:r w:rsidR="00DD5597" w:rsidRPr="00DD5597">
        <w:rPr>
          <w:rStyle w:val="CodeInline"/>
        </w:rPr>
        <w:t>wasd_obj.js</w:t>
      </w:r>
      <w:r w:rsidR="00DD5597">
        <w:t xml:space="preserve">, defines the WASD movement and Z/X rotation of a </w:t>
      </w:r>
      <w:proofErr w:type="spellStart"/>
      <w:r w:rsidR="00DD5597" w:rsidRPr="00DD5597">
        <w:rPr>
          <w:rStyle w:val="CodeInline"/>
        </w:rPr>
        <w:t>GameObject</w:t>
      </w:r>
      <w:proofErr w:type="spellEnd"/>
      <w:r w:rsidR="00DD5597">
        <w:t xml:space="preserve">. </w:t>
      </w:r>
      <w:r w:rsidR="00C73895">
        <w:t xml:space="preserve">The </w:t>
      </w:r>
      <w:r w:rsidR="00DD5597" w:rsidRPr="00C73895">
        <w:rPr>
          <w:rStyle w:val="CodeInline"/>
        </w:rPr>
        <w:t>Hero</w:t>
      </w:r>
      <w:r w:rsidR="00C73895">
        <w:t xml:space="preserve"> class,</w:t>
      </w:r>
      <w:r w:rsidR="00DD5597">
        <w:t xml:space="preserve"> a subclass of </w:t>
      </w:r>
      <w:proofErr w:type="spellStart"/>
      <w:r w:rsidR="00DD5597" w:rsidRPr="00DD5597">
        <w:rPr>
          <w:rStyle w:val="CodeInline"/>
        </w:rPr>
        <w:t>WAS</w:t>
      </w:r>
      <w:r>
        <w:rPr>
          <w:rStyle w:val="CodeInline"/>
        </w:rPr>
        <w:t>D</w:t>
      </w:r>
      <w:r w:rsidR="00DD5597" w:rsidRPr="00DD5597">
        <w:rPr>
          <w:rStyle w:val="CodeInline"/>
        </w:rPr>
        <w:t>Obj</w:t>
      </w:r>
      <w:proofErr w:type="spellEnd"/>
      <w:r w:rsidR="00DD5597">
        <w:t xml:space="preserve"> </w:t>
      </w:r>
      <w:r w:rsidR="00C73895">
        <w:t xml:space="preserve">implemented </w:t>
      </w:r>
      <w:r w:rsidR="00DD5597">
        <w:t xml:space="preserve">in </w:t>
      </w:r>
      <w:r w:rsidR="00DD5597" w:rsidRPr="00DD5597">
        <w:rPr>
          <w:rStyle w:val="CodeInline"/>
        </w:rPr>
        <w:t>hero.js</w:t>
      </w:r>
      <w:r w:rsidR="00DD5597">
        <w:t xml:space="preserve">, </w:t>
      </w:r>
      <w:r w:rsidR="00C73895">
        <w:t xml:space="preserve">is </w:t>
      </w:r>
      <w:r w:rsidR="00DD5597">
        <w:t xml:space="preserve">a </w:t>
      </w:r>
      <w:proofErr w:type="spellStart"/>
      <w:r w:rsidR="00DD5597" w:rsidRPr="00DD5597">
        <w:rPr>
          <w:rStyle w:val="CodeInline"/>
        </w:rPr>
        <w:t>GameObject</w:t>
      </w:r>
      <w:proofErr w:type="spellEnd"/>
      <w:r w:rsidR="00DD5597">
        <w:t xml:space="preserve"> with a </w:t>
      </w:r>
      <w:proofErr w:type="spellStart"/>
      <w:r w:rsidR="00DD5597" w:rsidRPr="00DD5597">
        <w:rPr>
          <w:rStyle w:val="CodeInline"/>
        </w:rPr>
        <w:t>SpriteRenderable</w:t>
      </w:r>
      <w:proofErr w:type="spellEnd"/>
      <w:r w:rsidR="00DD5597">
        <w:t xml:space="preserve"> and </w:t>
      </w:r>
      <w:r w:rsidR="00C73895">
        <w:t xml:space="preserve">a </w:t>
      </w:r>
      <w:proofErr w:type="spellStart"/>
      <w:r w:rsidR="00DD5597" w:rsidRPr="00DD5597">
        <w:rPr>
          <w:rStyle w:val="CodeInline"/>
        </w:rPr>
        <w:t>RigidRectangle</w:t>
      </w:r>
      <w:proofErr w:type="spellEnd"/>
      <w:r w:rsidR="00DD5597">
        <w:t xml:space="preserve">. </w:t>
      </w:r>
      <w:r w:rsidR="00C73895">
        <w:t xml:space="preserve">The </w:t>
      </w:r>
      <w:r w:rsidR="00DD5597" w:rsidRPr="00DD5597">
        <w:rPr>
          <w:rStyle w:val="CodeInline"/>
        </w:rPr>
        <w:t>Minion</w:t>
      </w:r>
      <w:r w:rsidR="00DD5597">
        <w:t xml:space="preserve"> </w:t>
      </w:r>
      <w:r w:rsidR="00C73895">
        <w:t>class</w:t>
      </w:r>
      <w:r w:rsidR="00DD5597">
        <w:t xml:space="preserve">, also a subclass of </w:t>
      </w:r>
      <w:proofErr w:type="spellStart"/>
      <w:r w:rsidR="00DD5597" w:rsidRPr="00DD5597">
        <w:rPr>
          <w:rStyle w:val="CodeInline"/>
        </w:rPr>
        <w:t>WAS</w:t>
      </w:r>
      <w:r>
        <w:rPr>
          <w:rStyle w:val="CodeInline"/>
        </w:rPr>
        <w:t>D</w:t>
      </w:r>
      <w:r w:rsidR="00DD5597" w:rsidRPr="00DD5597">
        <w:rPr>
          <w:rStyle w:val="CodeInline"/>
        </w:rPr>
        <w:t>Obj</w:t>
      </w:r>
      <w:proofErr w:type="spellEnd"/>
      <w:r w:rsidR="00DD5597">
        <w:t xml:space="preserve"> in </w:t>
      </w:r>
      <w:r w:rsidR="00DD5597" w:rsidRPr="00DD5597">
        <w:rPr>
          <w:rStyle w:val="CodeInline"/>
        </w:rPr>
        <w:t>minion.js</w:t>
      </w:r>
      <w:r w:rsidR="00DD5597">
        <w:t xml:space="preserve">, </w:t>
      </w:r>
      <w:r w:rsidR="00C73895">
        <w:t xml:space="preserve">is a </w:t>
      </w:r>
      <w:proofErr w:type="spellStart"/>
      <w:r w:rsidR="00DD5597" w:rsidRPr="009B6048">
        <w:rPr>
          <w:rStyle w:val="CodeInline"/>
        </w:rPr>
        <w:t>GameObject</w:t>
      </w:r>
      <w:proofErr w:type="spellEnd"/>
      <w:r w:rsidR="00DD5597">
        <w:t xml:space="preserve"> with </w:t>
      </w:r>
      <w:proofErr w:type="spellStart"/>
      <w:r w:rsidR="00DD5597" w:rsidRPr="009B6048">
        <w:rPr>
          <w:rStyle w:val="CodeInline"/>
        </w:rPr>
        <w:t>SpriteAnimateRenderable</w:t>
      </w:r>
      <w:proofErr w:type="spellEnd"/>
      <w:r w:rsidR="00DD5597">
        <w:t xml:space="preserve"> and is wrapped by either a </w:t>
      </w:r>
      <w:proofErr w:type="spellStart"/>
      <w:r w:rsidR="00DD5597" w:rsidRPr="00DD5597">
        <w:rPr>
          <w:rStyle w:val="CodeInline"/>
        </w:rPr>
        <w:t>RigidCircle</w:t>
      </w:r>
      <w:proofErr w:type="spellEnd"/>
      <w:r w:rsidR="00DD5597">
        <w:t xml:space="preserve"> or a </w:t>
      </w:r>
      <w:proofErr w:type="spellStart"/>
      <w:r w:rsidR="00DD5597" w:rsidRPr="00DD5597">
        <w:rPr>
          <w:rStyle w:val="CodeInline"/>
        </w:rPr>
        <w:t>RigidRectangle</w:t>
      </w:r>
      <w:proofErr w:type="spellEnd"/>
      <w:r w:rsidR="00DD5597">
        <w:t>.</w:t>
      </w:r>
      <w:r w:rsidR="009B6048">
        <w:t xml:space="preserve"> </w:t>
      </w:r>
      <w:r w:rsidR="00C73895">
        <w:t xml:space="preserve">Based on </w:t>
      </w:r>
      <w:r w:rsidR="009B6048">
        <w:t xml:space="preserve">these supporting classes, the created </w:t>
      </w:r>
      <w:r w:rsidR="009B6048" w:rsidRPr="00C73895">
        <w:rPr>
          <w:rStyle w:val="CodeInline"/>
        </w:rPr>
        <w:t>Hero</w:t>
      </w:r>
      <w:r w:rsidR="009B6048">
        <w:t xml:space="preserve"> and </w:t>
      </w:r>
      <w:r w:rsidR="009B6048" w:rsidRPr="00C73895">
        <w:rPr>
          <w:rStyle w:val="CodeInline"/>
        </w:rPr>
        <w:t>Minion</w:t>
      </w:r>
      <w:r w:rsidR="009B6048">
        <w:t xml:space="preserve"> objects will </w:t>
      </w:r>
      <w:r w:rsidR="00C73895">
        <w:t xml:space="preserve">encompass different </w:t>
      </w:r>
      <w:r w:rsidR="009B6048">
        <w:t xml:space="preserve">combinations of </w:t>
      </w:r>
      <w:r w:rsidR="009B6048" w:rsidRPr="009B6048">
        <w:rPr>
          <w:rStyle w:val="CodeInline"/>
        </w:rPr>
        <w:t>Renderable</w:t>
      </w:r>
      <w:r w:rsidR="009B6048">
        <w:t xml:space="preserve"> and </w:t>
      </w:r>
      <w:proofErr w:type="spellStart"/>
      <w:r w:rsidR="009B6048" w:rsidRPr="009B6048">
        <w:rPr>
          <w:rStyle w:val="CodeInline"/>
        </w:rPr>
        <w:t>RigidShape</w:t>
      </w:r>
      <w:proofErr w:type="spellEnd"/>
      <w:r w:rsidR="009B6048">
        <w:t xml:space="preserve"> types</w:t>
      </w:r>
      <w:r w:rsidR="00393B81">
        <w:t>,</w:t>
      </w:r>
      <w:r w:rsidR="009B6048">
        <w:t xml:space="preserve"> </w:t>
      </w:r>
      <w:r w:rsidR="00393B81">
        <w:t xml:space="preserve">and </w:t>
      </w:r>
      <w:r w:rsidR="00C73895">
        <w:t>at the same time</w:t>
      </w:r>
      <w:r w:rsidR="00393B81">
        <w:t>,</w:t>
      </w:r>
      <w:r w:rsidR="00C73895">
        <w:t xml:space="preserve"> </w:t>
      </w:r>
      <w:r w:rsidR="009B6048">
        <w:t>allow visual examination of approximating complex texture shapes with simple geometric circles and rectangles.</w:t>
      </w:r>
    </w:p>
    <w:p w14:paraId="6BFA9233" w14:textId="23DC703F" w:rsidR="008A3FE4" w:rsidRDefault="008A3FE4" w:rsidP="008A3FE4">
      <w:pPr>
        <w:pStyle w:val="BodyTextCont"/>
      </w:pPr>
      <w:r>
        <w:lastRenderedPageBreak/>
        <w:t xml:space="preserve">The vertical and horizontal bounds </w:t>
      </w:r>
      <w:r w:rsidR="00393B81">
        <w:t xml:space="preserve">in the game scene </w:t>
      </w:r>
      <w:r>
        <w:t xml:space="preserve">are </w:t>
      </w:r>
      <w:proofErr w:type="spellStart"/>
      <w:r w:rsidRPr="008A3FE4">
        <w:rPr>
          <w:rStyle w:val="CodeInline"/>
        </w:rPr>
        <w:t>GameObject</w:t>
      </w:r>
      <w:proofErr w:type="spellEnd"/>
      <w:r>
        <w:t xml:space="preserve"> </w:t>
      </w:r>
      <w:r w:rsidR="00393B81">
        <w:t xml:space="preserve">instances </w:t>
      </w:r>
      <w:r>
        <w:t xml:space="preserve">with </w:t>
      </w:r>
      <w:proofErr w:type="spellStart"/>
      <w:r w:rsidRPr="008A3FE4">
        <w:rPr>
          <w:rStyle w:val="CodeInline"/>
        </w:rPr>
        <w:t>TextureRenderable</w:t>
      </w:r>
      <w:proofErr w:type="spellEnd"/>
      <w:r>
        <w:t xml:space="preserve"> and </w:t>
      </w:r>
      <w:proofErr w:type="spellStart"/>
      <w:r w:rsidRPr="008A3FE4">
        <w:rPr>
          <w:rStyle w:val="CodeInline"/>
        </w:rPr>
        <w:t>RigidRectangle</w:t>
      </w:r>
      <w:proofErr w:type="spellEnd"/>
      <w:r>
        <w:t xml:space="preserve"> created by the </w:t>
      </w:r>
      <w:proofErr w:type="spellStart"/>
      <w:proofErr w:type="gramStart"/>
      <w:r w:rsidRPr="008A3FE4">
        <w:rPr>
          <w:rStyle w:val="CodeInline"/>
        </w:rPr>
        <w:t>wallAt</w:t>
      </w:r>
      <w:proofErr w:type="spellEnd"/>
      <w:r w:rsidRPr="008A3FE4">
        <w:rPr>
          <w:rStyle w:val="CodeInline"/>
        </w:rPr>
        <w:t>(</w:t>
      </w:r>
      <w:proofErr w:type="gramEnd"/>
      <w:r w:rsidRPr="008A3FE4">
        <w:rPr>
          <w:rStyle w:val="CodeInline"/>
        </w:rPr>
        <w:t>)</w:t>
      </w:r>
      <w:r>
        <w:t xml:space="preserve"> and </w:t>
      </w:r>
      <w:proofErr w:type="spellStart"/>
      <w:r w:rsidRPr="008A3FE4">
        <w:rPr>
          <w:rStyle w:val="CodeInline"/>
        </w:rPr>
        <w:t>platFormAt</w:t>
      </w:r>
      <w:proofErr w:type="spellEnd"/>
      <w:r w:rsidRPr="008A3FE4">
        <w:rPr>
          <w:rStyle w:val="CodeInline"/>
        </w:rPr>
        <w:t>()</w:t>
      </w:r>
      <w:r>
        <w:t xml:space="preserve"> functions defined in </w:t>
      </w:r>
      <w:r w:rsidRPr="008A3FE4">
        <w:rPr>
          <w:rStyle w:val="CodeInline"/>
        </w:rPr>
        <w:t>my_game_bounds.js</w:t>
      </w:r>
      <w:r>
        <w:t xml:space="preserve"> file. The main functionality of constructor, </w:t>
      </w:r>
      <w:proofErr w:type="spellStart"/>
      <w:proofErr w:type="gramStart"/>
      <w:r w:rsidRPr="00393B81">
        <w:rPr>
          <w:rStyle w:val="CodeInline"/>
        </w:rPr>
        <w:t>init</w:t>
      </w:r>
      <w:proofErr w:type="spellEnd"/>
      <w:r w:rsidRPr="00393B81">
        <w:rPr>
          <w:rStyle w:val="CodeInline"/>
        </w:rPr>
        <w:t>(</w:t>
      </w:r>
      <w:proofErr w:type="gramEnd"/>
      <w:r w:rsidRPr="00393B81">
        <w:rPr>
          <w:rStyle w:val="CodeInline"/>
        </w:rPr>
        <w:t>)</w:t>
      </w:r>
      <w:r>
        <w:t xml:space="preserve">, </w:t>
      </w:r>
      <w:r w:rsidRPr="00393B81">
        <w:rPr>
          <w:rStyle w:val="CodeInline"/>
        </w:rPr>
        <w:t>draw()</w:t>
      </w:r>
      <w:r>
        <w:t xml:space="preserve">, </w:t>
      </w:r>
      <w:r w:rsidRPr="00393B81">
        <w:rPr>
          <w:rStyle w:val="CodeInline"/>
        </w:rPr>
        <w:t>update()</w:t>
      </w:r>
      <w:r w:rsidR="00393B81">
        <w:t xml:space="preserve">, etc. </w:t>
      </w:r>
      <w:r>
        <w:t xml:space="preserve">of </w:t>
      </w:r>
      <w:proofErr w:type="spellStart"/>
      <w:r w:rsidRPr="00393B81">
        <w:rPr>
          <w:rStyle w:val="CodeInline"/>
        </w:rPr>
        <w:t>MyGame</w:t>
      </w:r>
      <w:proofErr w:type="spellEnd"/>
      <w:r>
        <w:t xml:space="preserve"> is defined in the </w:t>
      </w:r>
      <w:r w:rsidRPr="00393B81">
        <w:rPr>
          <w:rStyle w:val="CodeInline"/>
        </w:rPr>
        <w:t>my_game_main.js</w:t>
      </w:r>
      <w:r>
        <w:t xml:space="preserve"> file with </w:t>
      </w:r>
      <w:r w:rsidR="00B17D43">
        <w:t xml:space="preserve">largely </w:t>
      </w:r>
      <w:r w:rsidR="00E103C9">
        <w:t xml:space="preserve">identical functionality as </w:t>
      </w:r>
      <w:r w:rsidR="00B17D43">
        <w:t xml:space="preserve">in </w:t>
      </w:r>
      <w:r w:rsidR="00E103C9">
        <w:t xml:space="preserve">previous testing projects. </w:t>
      </w:r>
      <w:r>
        <w:t xml:space="preserve"> </w:t>
      </w:r>
    </w:p>
    <w:p w14:paraId="4B6E0279" w14:textId="1BD036EA" w:rsidR="00DC0C18" w:rsidRDefault="00DC0C18" w:rsidP="00DC0C18">
      <w:pPr>
        <w:pStyle w:val="Heading3"/>
      </w:pPr>
      <w:r>
        <w:t>Observations</w:t>
      </w:r>
    </w:p>
    <w:p w14:paraId="47E2844D" w14:textId="298DB27A" w:rsidR="002A4078" w:rsidRDefault="002A4078" w:rsidP="00DC0C18">
      <w:pPr>
        <w:pStyle w:val="BodyTextFirst"/>
      </w:pPr>
      <w:r>
        <w:t xml:space="preserve">You can now run the project and observe the created </w:t>
      </w:r>
      <w:proofErr w:type="spellStart"/>
      <w:r w:rsidRPr="002A4078">
        <w:rPr>
          <w:rStyle w:val="CodeInline"/>
        </w:rPr>
        <w:t>RigidShape</w:t>
      </w:r>
      <w:proofErr w:type="spellEnd"/>
      <w:r>
        <w:t xml:space="preserve"> objects. Notice that by default, only </w:t>
      </w:r>
      <w:proofErr w:type="spellStart"/>
      <w:r w:rsidRPr="002A4078">
        <w:rPr>
          <w:rStyle w:val="CodeInline"/>
        </w:rPr>
        <w:t>RigidShape</w:t>
      </w:r>
      <w:proofErr w:type="spellEnd"/>
      <w:r>
        <w:t xml:space="preserve"> objects are drawn. You can verify this by typing the T key to toggle on the drawing of the </w:t>
      </w:r>
      <w:r w:rsidRPr="002A4078">
        <w:rPr>
          <w:rStyle w:val="CodeInline"/>
        </w:rPr>
        <w:t>Renderable</w:t>
      </w:r>
      <w:r>
        <w:t xml:space="preserve"> objects. Notice how the textures of the </w:t>
      </w:r>
      <w:r w:rsidRPr="002A4078">
        <w:rPr>
          <w:rStyle w:val="CodeInline"/>
        </w:rPr>
        <w:t>Renderable</w:t>
      </w:r>
      <w:r>
        <w:t xml:space="preserve"> objects are bounded by the corresponding </w:t>
      </w:r>
      <w:proofErr w:type="spellStart"/>
      <w:r w:rsidRPr="002A4078">
        <w:rPr>
          <w:rStyle w:val="CodeInline"/>
        </w:rPr>
        <w:t>RigidShape</w:t>
      </w:r>
      <w:proofErr w:type="spellEnd"/>
      <w:r>
        <w:t xml:space="preserve"> instances. You can type the R key to toggle off the drawing of the </w:t>
      </w:r>
      <w:proofErr w:type="spellStart"/>
      <w:r w:rsidRPr="002A4078">
        <w:rPr>
          <w:rStyle w:val="CodeInline"/>
        </w:rPr>
        <w:t>RidigShape</w:t>
      </w:r>
      <w:proofErr w:type="spellEnd"/>
      <w:r>
        <w:t xml:space="preserve"> objects. Normally, this is what the players of a game will observe, with only the </w:t>
      </w:r>
      <w:r w:rsidRPr="002A4078">
        <w:rPr>
          <w:rStyle w:val="CodeInline"/>
        </w:rPr>
        <w:t>Renderable</w:t>
      </w:r>
      <w:r>
        <w:t xml:space="preserve"> and without the </w:t>
      </w:r>
      <w:proofErr w:type="spellStart"/>
      <w:r w:rsidRPr="002A4078">
        <w:rPr>
          <w:rStyle w:val="CodeInline"/>
        </w:rPr>
        <w:t>RigidShape</w:t>
      </w:r>
      <w:proofErr w:type="spellEnd"/>
      <w:r>
        <w:t xml:space="preserve"> objects being drawn.</w:t>
      </w:r>
      <w:r w:rsidR="00D91B96">
        <w:t xml:space="preserve"> Since the focus of this chapter </w:t>
      </w:r>
      <w:r w:rsidR="00406A86">
        <w:t>is</w:t>
      </w:r>
      <w:r w:rsidR="00D91B96">
        <w:t xml:space="preserve"> on the rigid shapes and the simulation of their interactions, the default is to show the </w:t>
      </w:r>
      <w:proofErr w:type="spellStart"/>
      <w:r w:rsidR="00D91B96" w:rsidRPr="00D91B96">
        <w:rPr>
          <w:rStyle w:val="CodeInline"/>
        </w:rPr>
        <w:t>RigidShape</w:t>
      </w:r>
      <w:proofErr w:type="spellEnd"/>
      <w:r w:rsidR="00D91B96">
        <w:t xml:space="preserve"> and not the </w:t>
      </w:r>
      <w:r w:rsidR="00D91B96" w:rsidRPr="00D91B96">
        <w:rPr>
          <w:rStyle w:val="CodeInline"/>
        </w:rPr>
        <w:t>Renderable</w:t>
      </w:r>
      <w:r w:rsidR="00D91B96">
        <w:t xml:space="preserve"> objects.</w:t>
      </w:r>
    </w:p>
    <w:p w14:paraId="4E1B7BC6" w14:textId="53D860B3" w:rsidR="00D91B96" w:rsidRDefault="00D91B96" w:rsidP="00D91B96">
      <w:pPr>
        <w:pStyle w:val="BodyTextCont"/>
      </w:pPr>
      <w:r>
        <w:t>Now, type the T and R keys again to toggle back</w:t>
      </w:r>
      <w:r w:rsidR="00FA2B9D">
        <w:t xml:space="preserve"> the drawing of </w:t>
      </w:r>
      <w:proofErr w:type="spellStart"/>
      <w:r w:rsidR="00FA2B9D" w:rsidRPr="00FA2B9D">
        <w:rPr>
          <w:rStyle w:val="CodeInline"/>
        </w:rPr>
        <w:t>RigidShape</w:t>
      </w:r>
      <w:proofErr w:type="spellEnd"/>
      <w:r w:rsidR="00FA2B9D">
        <w:t xml:space="preserve"> objects. The B key shows the circular bounds of the shapes. The actual more accurate and costlier collision computations, to be discussed in the next few sections, will only be incurred between objects </w:t>
      </w:r>
      <w:r w:rsidR="00225D21">
        <w:t>when</w:t>
      </w:r>
      <w:r w:rsidR="00FA2B9D">
        <w:t xml:space="preserve"> these bounds overlap.</w:t>
      </w:r>
    </w:p>
    <w:p w14:paraId="00C54349" w14:textId="07FA73B9" w:rsidR="00FA2B9D" w:rsidRDefault="00FA2B9D" w:rsidP="00D91B96">
      <w:pPr>
        <w:pStyle w:val="BodyTextCont"/>
      </w:pPr>
      <w:r>
        <w:t>You can try</w:t>
      </w:r>
      <w:r w:rsidR="00225D21">
        <w:t xml:space="preserve"> using</w:t>
      </w:r>
      <w:r>
        <w:t xml:space="preserve"> the WASD key to move the currently selected object</w:t>
      </w:r>
      <w:r w:rsidR="00225D21">
        <w:t xml:space="preserve"> around</w:t>
      </w:r>
      <w:r>
        <w:t xml:space="preserve">, by default the </w:t>
      </w:r>
      <w:r w:rsidRPr="00FA2B9D">
        <w:rPr>
          <w:rStyle w:val="CodeInline"/>
        </w:rPr>
        <w:t>Hero</w:t>
      </w:r>
      <w:r>
        <w:t xml:space="preserve"> in the center. The Z/X and Y/U keys allow you to rotate and change the dimension of the </w:t>
      </w:r>
      <w:r w:rsidRPr="00FA2B9D">
        <w:rPr>
          <w:rStyle w:val="CodeInline"/>
        </w:rPr>
        <w:t>Hero</w:t>
      </w:r>
      <w:r>
        <w:t xml:space="preserve">. Toggle-on the texture, with the T key, to verify that rotation and movement is applied to both the </w:t>
      </w:r>
      <w:r w:rsidRPr="00FA2B9D">
        <w:rPr>
          <w:rStyle w:val="CodeInline"/>
        </w:rPr>
        <w:t>Renderable</w:t>
      </w:r>
      <w:r>
        <w:t xml:space="preserve"> and the corresponding </w:t>
      </w:r>
      <w:proofErr w:type="spellStart"/>
      <w:r w:rsidRPr="00FA2B9D">
        <w:rPr>
          <w:rStyle w:val="CodeInline"/>
        </w:rPr>
        <w:t>RigidShape</w:t>
      </w:r>
      <w:proofErr w:type="spellEnd"/>
      <w:r>
        <w:t xml:space="preserve">, while the Y/U keys only changes the dimension of the </w:t>
      </w:r>
      <w:proofErr w:type="spellStart"/>
      <w:r w:rsidRPr="00FA2B9D">
        <w:rPr>
          <w:rStyle w:val="CodeInline"/>
        </w:rPr>
        <w:t>RigidShape</w:t>
      </w:r>
      <w:proofErr w:type="spellEnd"/>
      <w:r>
        <w:t xml:space="preserve">. This allows the designer to control how tightly to wrap the </w:t>
      </w:r>
      <w:r w:rsidRPr="00FA2B9D">
        <w:rPr>
          <w:rStyle w:val="CodeInline"/>
        </w:rPr>
        <w:t>Renderable</w:t>
      </w:r>
      <w:r>
        <w:t xml:space="preserve"> with the corresponding </w:t>
      </w:r>
      <w:proofErr w:type="spellStart"/>
      <w:r w:rsidRPr="00FA2B9D">
        <w:rPr>
          <w:rStyle w:val="CodeInline"/>
        </w:rPr>
        <w:t>RigidShape</w:t>
      </w:r>
      <w:proofErr w:type="spellEnd"/>
      <w:r>
        <w:t xml:space="preserve">. Try typing the left/right-arrow keys to select and work with any of the objects in the scene. Finally, the G key creates new </w:t>
      </w:r>
      <w:r w:rsidRPr="00FA2B9D">
        <w:rPr>
          <w:rStyle w:val="CodeInline"/>
        </w:rPr>
        <w:t>Minion</w:t>
      </w:r>
      <w:r>
        <w:t xml:space="preserve"> objects with either a </w:t>
      </w:r>
      <w:proofErr w:type="spellStart"/>
      <w:r w:rsidRPr="00FA2B9D">
        <w:rPr>
          <w:rStyle w:val="CodeInline"/>
        </w:rPr>
        <w:t>RigidCircle</w:t>
      </w:r>
      <w:proofErr w:type="spellEnd"/>
      <w:r>
        <w:t xml:space="preserve"> or a </w:t>
      </w:r>
      <w:proofErr w:type="spellStart"/>
      <w:r w:rsidRPr="00FA2B9D">
        <w:rPr>
          <w:rStyle w:val="CodeInline"/>
        </w:rPr>
        <w:t>RigidRectangle</w:t>
      </w:r>
      <w:proofErr w:type="spellEnd"/>
      <w:r>
        <w:t>.</w:t>
      </w:r>
    </w:p>
    <w:p w14:paraId="0A5C611C" w14:textId="60AD1F7A" w:rsidR="00154014" w:rsidRDefault="00E17DDA" w:rsidP="00FA2B9D">
      <w:pPr>
        <w:pStyle w:val="BodyTextCont"/>
      </w:pPr>
      <w:r>
        <w:t xml:space="preserve">Lastly, notice that you can move any selected object to any location, including overlapping with another </w:t>
      </w:r>
      <w:proofErr w:type="spellStart"/>
      <w:r w:rsidRPr="00E17DDA">
        <w:rPr>
          <w:rStyle w:val="CodeInline"/>
        </w:rPr>
        <w:t>RigidShape</w:t>
      </w:r>
      <w:proofErr w:type="spellEnd"/>
      <w:r>
        <w:t xml:space="preserve"> object. In the real-world, the overlapping, or interpenetration, of rigid shape objects can never occur while in the simulated digital world this is an issue that must be addressed. Now, w</w:t>
      </w:r>
      <w:r w:rsidR="00FA2B9D">
        <w:t xml:space="preserve">ith the functionality of the </w:t>
      </w:r>
      <w:proofErr w:type="spellStart"/>
      <w:r w:rsidR="00FA2B9D" w:rsidRPr="00FA2B9D">
        <w:rPr>
          <w:rStyle w:val="CodeInline"/>
        </w:rPr>
        <w:t>RigidShape</w:t>
      </w:r>
      <w:proofErr w:type="spellEnd"/>
      <w:r w:rsidR="00FA2B9D">
        <w:t xml:space="preserve"> classes verified, you can now examine how to compute the collision between these shapes.</w:t>
      </w:r>
    </w:p>
    <w:sectPr w:rsidR="00154014" w:rsidSect="00F860B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0800" w:h="13320" w:code="64"/>
      <w:pgMar w:top="540" w:right="1080" w:bottom="540" w:left="1080" w:header="540" w:footer="547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0" w:author="Kelvin Sung" w:date="2021-06-10T10:45:00Z" w:initials="KS">
    <w:p w14:paraId="7417FEBB" w14:textId="05FBFF00" w:rsidR="0021002E" w:rsidRDefault="0021002E">
      <w:pPr>
        <w:pStyle w:val="CommentText"/>
      </w:pPr>
      <w:r>
        <w:rPr>
          <w:rStyle w:val="CommentReference"/>
        </w:rPr>
        <w:annotationRef/>
      </w:r>
      <w:r>
        <w:t>Remove? Need to relate to previous chapter?</w:t>
      </w:r>
      <w:r w:rsidR="00B63FB0">
        <w:t xml:space="preserve"> Ignore this for now</w:t>
      </w:r>
    </w:p>
  </w:comment>
  <w:comment w:id="51" w:author="Kelvin Sung" w:date="2021-06-10T10:58:00Z" w:initials="KS">
    <w:p w14:paraId="311646B8" w14:textId="680DE8BB" w:rsidR="0021002E" w:rsidRDefault="0021002E">
      <w:pPr>
        <w:pStyle w:val="CommentText"/>
      </w:pPr>
      <w:r>
        <w:rPr>
          <w:rStyle w:val="CommentReference"/>
        </w:rPr>
        <w:annotationRef/>
      </w:r>
      <w:r>
        <w:t>Complete after done with the chapter</w:t>
      </w:r>
      <w:r w:rsidR="0085412E">
        <w:t>. Ignore this for now</w:t>
      </w:r>
    </w:p>
  </w:comment>
  <w:comment w:id="59" w:author="Jeb Pavleas" w:date="2021-06-21T06:43:00Z" w:initials="JP">
    <w:p w14:paraId="583C94AA" w14:textId="7D065EFA" w:rsidR="00406A86" w:rsidRDefault="00406A86">
      <w:pPr>
        <w:pStyle w:val="CommentText"/>
      </w:pPr>
      <w:r>
        <w:rPr>
          <w:rStyle w:val="CommentReference"/>
        </w:rPr>
        <w:annotationRef/>
      </w:r>
      <w:r>
        <w:t>ref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17FEBB" w15:done="0"/>
  <w15:commentEx w15:paraId="311646B8" w15:done="0"/>
  <w15:commentEx w15:paraId="583C94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AB3AD" w16cex:dateUtc="2021-06-21T13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17FEBB" w16cid:durableId="246C6BDC"/>
  <w16cid:commentId w16cid:paraId="311646B8" w16cid:durableId="246C6EC0"/>
  <w16cid:commentId w16cid:paraId="583C94AA" w16cid:durableId="247AB3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18DD3" w14:textId="77777777" w:rsidR="003A1918" w:rsidRDefault="003A1918" w:rsidP="000C758C">
      <w:pPr>
        <w:spacing w:after="0" w:line="240" w:lineRule="auto"/>
      </w:pPr>
      <w:r>
        <w:separator/>
      </w:r>
    </w:p>
  </w:endnote>
  <w:endnote w:type="continuationSeparator" w:id="0">
    <w:p w14:paraId="335B6900" w14:textId="77777777" w:rsidR="003A1918" w:rsidRDefault="003A1918" w:rsidP="000C7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topia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heSansMonoConNormal">
    <w:altName w:val="Vrinda"/>
    <w:charset w:val="00"/>
    <w:family w:val="roman"/>
    <w:pitch w:val="variable"/>
    <w:sig w:usb0="00000003" w:usb1="00000000" w:usb2="00000000" w:usb3="00000000" w:csb0="00000001" w:csb1="00000000"/>
  </w:font>
  <w:font w:name="TheSansMonoConBlack">
    <w:altName w:val="Courier New"/>
    <w:panose1 w:val="00000000000000000000"/>
    <w:charset w:val="00"/>
    <w:family w:val="swiss"/>
    <w:notTrueType/>
    <w:pitch w:val="variable"/>
    <w:sig w:usb0="00000001" w:usb1="00000000" w:usb2="00000000" w:usb3="00000000" w:csb0="00000009" w:csb1="00000000"/>
  </w:font>
  <w:font w:name="ZapfDingbats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295CA" w14:textId="77777777" w:rsidR="0021002E" w:rsidRPr="00222F70" w:rsidRDefault="0021002E">
    <w:pPr>
      <w:pStyle w:val="Footer"/>
      <w:rPr>
        <w:rStyle w:val="PageNumber"/>
      </w:rPr>
    </w:pPr>
    <w:r w:rsidRPr="00222F70">
      <w:rPr>
        <w:rStyle w:val="PageNumber"/>
      </w:rPr>
      <w:fldChar w:fldCharType="begin"/>
    </w:r>
    <w:r w:rsidRPr="00222F70">
      <w:rPr>
        <w:rStyle w:val="PageNumber"/>
      </w:rPr>
      <w:instrText xml:space="preserve"> PAGE   \* MERGEFORMAT </w:instrText>
    </w:r>
    <w:r w:rsidRPr="00222F70">
      <w:rPr>
        <w:rStyle w:val="PageNumber"/>
      </w:rPr>
      <w:fldChar w:fldCharType="separate"/>
    </w:r>
    <w:r>
      <w:rPr>
        <w:rStyle w:val="PageNumber"/>
        <w:noProof/>
      </w:rPr>
      <w:t>4</w:t>
    </w:r>
    <w:r w:rsidRPr="00222F70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052C1" w14:textId="77777777" w:rsidR="0021002E" w:rsidRPr="00222F70" w:rsidRDefault="0021002E" w:rsidP="00F860B0">
    <w:pPr>
      <w:pStyle w:val="Footer"/>
      <w:jc w:val="right"/>
      <w:rPr>
        <w:rStyle w:val="PageNumber"/>
      </w:rPr>
    </w:pPr>
    <w:r w:rsidRPr="00222F70">
      <w:rPr>
        <w:rStyle w:val="PageNumber"/>
      </w:rPr>
      <w:fldChar w:fldCharType="begin"/>
    </w:r>
    <w:r w:rsidRPr="00222F70">
      <w:rPr>
        <w:rStyle w:val="PageNumber"/>
      </w:rPr>
      <w:instrText xml:space="preserve"> PAGE   \* MERGEFORMAT </w:instrText>
    </w:r>
    <w:r w:rsidRPr="00222F70">
      <w:rPr>
        <w:rStyle w:val="PageNumber"/>
      </w:rPr>
      <w:fldChar w:fldCharType="separate"/>
    </w:r>
    <w:r>
      <w:rPr>
        <w:rStyle w:val="PageNumber"/>
        <w:noProof/>
      </w:rPr>
      <w:t>2</w:t>
    </w:r>
    <w:r w:rsidRPr="00222F70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31201969"/>
      <w:docPartObj>
        <w:docPartGallery w:val="Page Numbers (Bottom of Page)"/>
        <w:docPartUnique/>
      </w:docPartObj>
    </w:sdtPr>
    <w:sdtEndPr>
      <w:rPr>
        <w:rStyle w:val="DefaultParagraphFont"/>
      </w:rPr>
    </w:sdtEndPr>
    <w:sdtContent>
      <w:p w14:paraId="5F7FC317" w14:textId="77777777" w:rsidR="0021002E" w:rsidRDefault="0021002E" w:rsidP="00F860B0">
        <w:pPr>
          <w:pStyle w:val="FooterText"/>
          <w:spacing w:before="360" w:after="240"/>
          <w:jc w:val="right"/>
        </w:pPr>
        <w:r w:rsidRPr="00222F70">
          <w:rPr>
            <w:rStyle w:val="PageNumber"/>
          </w:rPr>
          <w:fldChar w:fldCharType="begin"/>
        </w:r>
        <w:r w:rsidRPr="00222F70">
          <w:rPr>
            <w:rStyle w:val="PageNumber"/>
          </w:rPr>
          <w:instrText xml:space="preserve"> PAGE   \* MERGEFORMAT </w:instrText>
        </w:r>
        <w:r w:rsidRPr="00222F70"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 w:rsidRPr="00222F70"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5A49D" w14:textId="77777777" w:rsidR="003A1918" w:rsidRDefault="003A1918" w:rsidP="000C758C">
      <w:pPr>
        <w:spacing w:after="0" w:line="240" w:lineRule="auto"/>
      </w:pPr>
      <w:r>
        <w:separator/>
      </w:r>
    </w:p>
  </w:footnote>
  <w:footnote w:type="continuationSeparator" w:id="0">
    <w:p w14:paraId="71072C67" w14:textId="77777777" w:rsidR="003A1918" w:rsidRDefault="003A1918" w:rsidP="000C7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66CFB" w14:textId="77777777" w:rsidR="0021002E" w:rsidRPr="003C7D0E" w:rsidRDefault="0021002E" w:rsidP="00F860B0">
    <w:pPr>
      <w:pStyle w:val="Header"/>
      <w:rPr>
        <w:sz w:val="14"/>
        <w:szCs w:val="16"/>
      </w:rPr>
    </w:pPr>
    <w:r w:rsidRPr="00225E9A">
      <w:t>CHAPTER 1</w:t>
    </w:r>
    <w:r w:rsidRPr="003C7D0E">
      <w:t xml:space="preserve"> </w:t>
    </w:r>
    <w:r w:rsidRPr="00EB773D">
      <w:rPr>
        <w:rStyle w:val="GrayDingbat"/>
      </w:rPr>
      <w:t></w:t>
    </w:r>
    <w:r w:rsidRPr="00225E9A">
      <w:t xml:space="preserve"> </w:t>
    </w:r>
    <w:r>
      <w:rPr>
        <w:rFonts w:eastAsia="PMingLiU"/>
      </w:rPr>
      <w:t>AUTHOR GUIDE FOR</w:t>
    </w:r>
    <w:r w:rsidRPr="00225E9A">
      <w:rPr>
        <w:rFonts w:eastAsia="PMingLiU"/>
      </w:rPr>
      <w:t xml:space="preserve"> 7.5 x 9.25 </w:t>
    </w:r>
    <w:r>
      <w:rPr>
        <w:rFonts w:eastAsia="PMingLiU"/>
      </w:rPr>
      <w:t>STANDARD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9490E" w14:textId="789EA823" w:rsidR="0021002E" w:rsidRPr="002A45BE" w:rsidRDefault="0021002E" w:rsidP="00F860B0">
    <w:pPr>
      <w:pStyle w:val="Header"/>
      <w:ind w:left="-450"/>
      <w:jc w:val="right"/>
      <w:rPr>
        <w:sz w:val="16"/>
        <w:szCs w:val="16"/>
      </w:rPr>
    </w:pPr>
    <w:r>
      <w:t>CHAPTER 9</w:t>
    </w:r>
    <w:r>
      <w:rPr>
        <w:color w:val="BFBFBF"/>
        <w:szCs w:val="16"/>
      </w:rPr>
      <w:t xml:space="preserve"> </w:t>
    </w:r>
    <w:r w:rsidRPr="00EB773D">
      <w:rPr>
        <w:rStyle w:val="GrayDingbat"/>
      </w:rPr>
      <w:t></w:t>
    </w:r>
    <w:r>
      <w:rPr>
        <w:color w:val="BFBFBF"/>
        <w:sz w:val="16"/>
        <w:szCs w:val="16"/>
      </w:rPr>
      <w:t xml:space="preserve"> </w:t>
    </w:r>
    <w:r>
      <w:t xml:space="preserve">Simulating </w:t>
    </w:r>
    <w:r w:rsidR="00AD1ABD">
      <w:t>t</w:t>
    </w:r>
    <w:r>
      <w:t>he World</w:t>
    </w:r>
    <w:r w:rsidR="00AD1ABD">
      <w:t xml:space="preserve"> with </w:t>
    </w:r>
    <w:proofErr w:type="spellStart"/>
    <w:r w:rsidR="00AD1ABD">
      <w:t>RigidShapes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D1A2" w14:textId="77777777" w:rsidR="0021002E" w:rsidRDefault="0021002E" w:rsidP="00F860B0">
    <w:pPr>
      <w:pStyle w:val="ChapterNumb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F66105" wp14:editId="5AF4DC46">
              <wp:simplePos x="0" y="0"/>
              <wp:positionH relativeFrom="column">
                <wp:posOffset>-2075180</wp:posOffset>
              </wp:positionH>
              <wp:positionV relativeFrom="paragraph">
                <wp:posOffset>-2176145</wp:posOffset>
              </wp:positionV>
              <wp:extent cx="7574280" cy="3826510"/>
              <wp:effectExtent l="10795" t="5080" r="6350" b="698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4280" cy="382651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D8D8D8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21A9F8A7" id="AutoShape 1" o:spid="_x0000_s1026" style="position:absolute;margin-left:-163.4pt;margin-top:-171.35pt;width:596.4pt;height:301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" filled="f" fillcolor="#d8d8d8"/>
          </w:pict>
        </mc:Fallback>
      </mc:AlternateContent>
    </w:r>
    <w:r>
      <w:t xml:space="preserve">C H A P T E </w:t>
    </w:r>
    <w:proofErr w:type="gramStart"/>
    <w:r>
      <w:t>R  9</w:t>
    </w:r>
    <w:proofErr w:type="gramEnd"/>
  </w:p>
  <w:p w14:paraId="63A72165" w14:textId="77777777" w:rsidR="0021002E" w:rsidRPr="00B44665" w:rsidRDefault="0021002E" w:rsidP="00F860B0">
    <w:pPr>
      <w:rPr>
        <w:rFonts w:ascii="Wingdings" w:hAnsi="Wingdings"/>
        <w:sz w:val="28"/>
        <w:szCs w:val="28"/>
      </w:rPr>
    </w:pPr>
    <w:r w:rsidRPr="00B44665">
      <w:rPr>
        <w:rFonts w:ascii="Wingdings" w:hAnsi="Wingdings"/>
        <w:sz w:val="28"/>
        <w:szCs w:val="28"/>
      </w:rPr>
      <w:t></w:t>
    </w:r>
    <w:r w:rsidRPr="00B44665">
      <w:rPr>
        <w:rFonts w:ascii="Wingdings" w:hAnsi="Wingdings"/>
        <w:sz w:val="28"/>
        <w:szCs w:val="28"/>
      </w:rPr>
      <w:t></w:t>
    </w:r>
    <w:r w:rsidRPr="00B44665">
      <w:rPr>
        <w:rFonts w:ascii="Wingdings" w:hAnsi="Wingdings"/>
        <w:sz w:val="28"/>
        <w:szCs w:val="28"/>
      </w:rPr>
      <w:t></w:t>
    </w:r>
    <w:r w:rsidRPr="00B44665">
      <w:rPr>
        <w:rFonts w:ascii="Wingdings" w:hAnsi="Wingdings"/>
        <w:sz w:val="28"/>
        <w:szCs w:val="28"/>
      </w:rPr>
      <w:t></w:t>
    </w:r>
    <w:r w:rsidRPr="00B44665">
      <w:rPr>
        <w:rFonts w:ascii="Wingdings" w:hAnsi="Wingdings"/>
        <w:sz w:val="28"/>
        <w:szCs w:val="28"/>
      </w:rPr>
      <w:t>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90E84"/>
    <w:multiLevelType w:val="hybridMultilevel"/>
    <w:tmpl w:val="718A4ADC"/>
    <w:lvl w:ilvl="0" w:tplc="92E61FCE">
      <w:start w:val="1"/>
      <w:numFmt w:val="bullet"/>
      <w:pStyle w:val="ExerciseBulle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492"/>
    <w:multiLevelType w:val="hybridMultilevel"/>
    <w:tmpl w:val="86DC0576"/>
    <w:lvl w:ilvl="0" w:tplc="F3EC4AA6">
      <w:start w:val="1"/>
      <w:numFmt w:val="bullet"/>
      <w:pStyle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A53C8"/>
    <w:multiLevelType w:val="hybridMultilevel"/>
    <w:tmpl w:val="5D108DB4"/>
    <w:lvl w:ilvl="0" w:tplc="7B1C5656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0D39AE"/>
    <w:multiLevelType w:val="hybridMultilevel"/>
    <w:tmpl w:val="A140A840"/>
    <w:lvl w:ilvl="0" w:tplc="7B1C5656">
      <w:start w:val="1"/>
      <w:numFmt w:val="decimal"/>
      <w:pStyle w:val="NumList"/>
      <w:lvlText w:val="%1."/>
      <w:lvlJc w:val="left"/>
      <w:pPr>
        <w:tabs>
          <w:tab w:val="num" w:pos="936"/>
        </w:tabs>
        <w:ind w:left="93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936702"/>
    <w:multiLevelType w:val="hybridMultilevel"/>
    <w:tmpl w:val="6E9E27F2"/>
    <w:lvl w:ilvl="0" w:tplc="F94443AC">
      <w:start w:val="1"/>
      <w:numFmt w:val="lowerLetter"/>
      <w:pStyle w:val="NumSubList"/>
      <w:lvlText w:val="%1."/>
      <w:lvlJc w:val="left"/>
      <w:pPr>
        <w:tabs>
          <w:tab w:val="num" w:pos="0"/>
        </w:tabs>
        <w:ind w:left="144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F5956"/>
    <w:multiLevelType w:val="hybridMultilevel"/>
    <w:tmpl w:val="00F87AA4"/>
    <w:lvl w:ilvl="0" w:tplc="15863894">
      <w:start w:val="1"/>
      <w:numFmt w:val="decimal"/>
      <w:pStyle w:val="ExerciseNum"/>
      <w:lvlText w:val="%1."/>
      <w:lvlJc w:val="left"/>
      <w:pPr>
        <w:tabs>
          <w:tab w:val="num" w:pos="1224"/>
        </w:tabs>
        <w:ind w:left="122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C25960"/>
    <w:multiLevelType w:val="hybridMultilevel"/>
    <w:tmpl w:val="5F9C4C10"/>
    <w:lvl w:ilvl="0" w:tplc="DC4626F2">
      <w:start w:val="1"/>
      <w:numFmt w:val="decimal"/>
      <w:pStyle w:val="DocumentMap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861BBF"/>
    <w:multiLevelType w:val="hybridMultilevel"/>
    <w:tmpl w:val="3886EBBC"/>
    <w:lvl w:ilvl="0" w:tplc="0F9E9F5C">
      <w:start w:val="1"/>
      <w:numFmt w:val="bullet"/>
      <w:pStyle w:val="SideBarBulle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  <w:num w:numId="11">
    <w:abstractNumId w:val="3"/>
  </w:num>
  <w:num w:numId="12">
    <w:abstractNumId w:val="4"/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</w:num>
  <w:num w:numId="21">
    <w:abstractNumId w:val="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lvin Sung">
    <w15:presenceInfo w15:providerId="None" w15:userId="Kelvin Sung"/>
  </w15:person>
  <w15:person w15:author="Jeb Pavleas">
    <w15:presenceInfo w15:providerId="Windows Live" w15:userId="7297f742495c9f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D20"/>
    <w:rsid w:val="00001A2B"/>
    <w:rsid w:val="00012E82"/>
    <w:rsid w:val="00023F47"/>
    <w:rsid w:val="00031384"/>
    <w:rsid w:val="000473E7"/>
    <w:rsid w:val="00057A4E"/>
    <w:rsid w:val="00067471"/>
    <w:rsid w:val="0007006C"/>
    <w:rsid w:val="00076371"/>
    <w:rsid w:val="0008006E"/>
    <w:rsid w:val="00081CD4"/>
    <w:rsid w:val="00084E55"/>
    <w:rsid w:val="0008615D"/>
    <w:rsid w:val="000B5E84"/>
    <w:rsid w:val="000B6048"/>
    <w:rsid w:val="000C5BF6"/>
    <w:rsid w:val="000C758C"/>
    <w:rsid w:val="000D4260"/>
    <w:rsid w:val="000D59A1"/>
    <w:rsid w:val="000E0C40"/>
    <w:rsid w:val="000F28F3"/>
    <w:rsid w:val="000F7A7C"/>
    <w:rsid w:val="00102C2E"/>
    <w:rsid w:val="001136AB"/>
    <w:rsid w:val="00113CFC"/>
    <w:rsid w:val="00125E9B"/>
    <w:rsid w:val="00141951"/>
    <w:rsid w:val="00145C9F"/>
    <w:rsid w:val="00153619"/>
    <w:rsid w:val="00153CC6"/>
    <w:rsid w:val="00154014"/>
    <w:rsid w:val="00161560"/>
    <w:rsid w:val="0016460D"/>
    <w:rsid w:val="001756EA"/>
    <w:rsid w:val="00191E0A"/>
    <w:rsid w:val="00192D5C"/>
    <w:rsid w:val="00193667"/>
    <w:rsid w:val="00197F00"/>
    <w:rsid w:val="001A7075"/>
    <w:rsid w:val="001B189E"/>
    <w:rsid w:val="001B5882"/>
    <w:rsid w:val="001C5598"/>
    <w:rsid w:val="001C5784"/>
    <w:rsid w:val="001D04DB"/>
    <w:rsid w:val="001D2CE8"/>
    <w:rsid w:val="001E01B9"/>
    <w:rsid w:val="001E5398"/>
    <w:rsid w:val="001E734E"/>
    <w:rsid w:val="001F348C"/>
    <w:rsid w:val="001F34DA"/>
    <w:rsid w:val="001F62A4"/>
    <w:rsid w:val="0021002E"/>
    <w:rsid w:val="00211CB7"/>
    <w:rsid w:val="002139DA"/>
    <w:rsid w:val="00225D21"/>
    <w:rsid w:val="0023429A"/>
    <w:rsid w:val="00236690"/>
    <w:rsid w:val="00256B43"/>
    <w:rsid w:val="00271151"/>
    <w:rsid w:val="0027590F"/>
    <w:rsid w:val="0029549A"/>
    <w:rsid w:val="00297D4D"/>
    <w:rsid w:val="002A0A18"/>
    <w:rsid w:val="002A4078"/>
    <w:rsid w:val="002A595F"/>
    <w:rsid w:val="002B5C29"/>
    <w:rsid w:val="002C07E3"/>
    <w:rsid w:val="002C33E1"/>
    <w:rsid w:val="002C7062"/>
    <w:rsid w:val="002D79A4"/>
    <w:rsid w:val="003037EF"/>
    <w:rsid w:val="003118CB"/>
    <w:rsid w:val="00312C21"/>
    <w:rsid w:val="003204BD"/>
    <w:rsid w:val="0032623F"/>
    <w:rsid w:val="003332C2"/>
    <w:rsid w:val="00333F36"/>
    <w:rsid w:val="00334A41"/>
    <w:rsid w:val="0034056B"/>
    <w:rsid w:val="003611FC"/>
    <w:rsid w:val="00364D34"/>
    <w:rsid w:val="00383626"/>
    <w:rsid w:val="00393B81"/>
    <w:rsid w:val="00396462"/>
    <w:rsid w:val="003A1918"/>
    <w:rsid w:val="003B0340"/>
    <w:rsid w:val="003B4B3D"/>
    <w:rsid w:val="003B55BA"/>
    <w:rsid w:val="003B59CA"/>
    <w:rsid w:val="003C4CE4"/>
    <w:rsid w:val="003D0486"/>
    <w:rsid w:val="003D1403"/>
    <w:rsid w:val="003E5C9F"/>
    <w:rsid w:val="003E76FD"/>
    <w:rsid w:val="003E77CC"/>
    <w:rsid w:val="003F1A39"/>
    <w:rsid w:val="003F7000"/>
    <w:rsid w:val="00402C6D"/>
    <w:rsid w:val="00406A86"/>
    <w:rsid w:val="00407F6C"/>
    <w:rsid w:val="00422398"/>
    <w:rsid w:val="00425D9F"/>
    <w:rsid w:val="0042653D"/>
    <w:rsid w:val="00427A42"/>
    <w:rsid w:val="00435B14"/>
    <w:rsid w:val="0044220B"/>
    <w:rsid w:val="00446B8E"/>
    <w:rsid w:val="0047514A"/>
    <w:rsid w:val="004778A8"/>
    <w:rsid w:val="004A0B5B"/>
    <w:rsid w:val="004A2A27"/>
    <w:rsid w:val="004A2F87"/>
    <w:rsid w:val="004A59BF"/>
    <w:rsid w:val="004B1B7D"/>
    <w:rsid w:val="004B44DE"/>
    <w:rsid w:val="004E319B"/>
    <w:rsid w:val="004E4CB0"/>
    <w:rsid w:val="004F315D"/>
    <w:rsid w:val="004F3436"/>
    <w:rsid w:val="004F4A6F"/>
    <w:rsid w:val="004F51A8"/>
    <w:rsid w:val="004F55DC"/>
    <w:rsid w:val="004F6A7B"/>
    <w:rsid w:val="0051382D"/>
    <w:rsid w:val="005308ED"/>
    <w:rsid w:val="005336F0"/>
    <w:rsid w:val="00537E52"/>
    <w:rsid w:val="00545D92"/>
    <w:rsid w:val="005461AA"/>
    <w:rsid w:val="0054707E"/>
    <w:rsid w:val="00552A1E"/>
    <w:rsid w:val="00553575"/>
    <w:rsid w:val="00556C57"/>
    <w:rsid w:val="00561FB8"/>
    <w:rsid w:val="00563CF5"/>
    <w:rsid w:val="00572484"/>
    <w:rsid w:val="005743EB"/>
    <w:rsid w:val="0057602D"/>
    <w:rsid w:val="00576266"/>
    <w:rsid w:val="00581CD6"/>
    <w:rsid w:val="00586A27"/>
    <w:rsid w:val="00590FEA"/>
    <w:rsid w:val="0059302D"/>
    <w:rsid w:val="0059374C"/>
    <w:rsid w:val="00594EB1"/>
    <w:rsid w:val="00595244"/>
    <w:rsid w:val="00596C9A"/>
    <w:rsid w:val="005B56D6"/>
    <w:rsid w:val="005B642A"/>
    <w:rsid w:val="005C1716"/>
    <w:rsid w:val="005C75A8"/>
    <w:rsid w:val="005D12A3"/>
    <w:rsid w:val="005E7765"/>
    <w:rsid w:val="0060097D"/>
    <w:rsid w:val="006043F9"/>
    <w:rsid w:val="00604FD3"/>
    <w:rsid w:val="006238DD"/>
    <w:rsid w:val="00625764"/>
    <w:rsid w:val="00625FB5"/>
    <w:rsid w:val="00632ED6"/>
    <w:rsid w:val="00644C47"/>
    <w:rsid w:val="006717E3"/>
    <w:rsid w:val="00676ADD"/>
    <w:rsid w:val="00677D8C"/>
    <w:rsid w:val="006800CE"/>
    <w:rsid w:val="00683157"/>
    <w:rsid w:val="0068548E"/>
    <w:rsid w:val="0068769F"/>
    <w:rsid w:val="006943F8"/>
    <w:rsid w:val="00694B12"/>
    <w:rsid w:val="006A2CF8"/>
    <w:rsid w:val="006B1F7F"/>
    <w:rsid w:val="006B6F4A"/>
    <w:rsid w:val="006C4174"/>
    <w:rsid w:val="006D1C7F"/>
    <w:rsid w:val="006E0154"/>
    <w:rsid w:val="00704E3F"/>
    <w:rsid w:val="00707E05"/>
    <w:rsid w:val="0071129F"/>
    <w:rsid w:val="00712572"/>
    <w:rsid w:val="00722706"/>
    <w:rsid w:val="007313B4"/>
    <w:rsid w:val="007330C4"/>
    <w:rsid w:val="007342DC"/>
    <w:rsid w:val="007376F4"/>
    <w:rsid w:val="007409A4"/>
    <w:rsid w:val="00741D20"/>
    <w:rsid w:val="007562FE"/>
    <w:rsid w:val="0076226A"/>
    <w:rsid w:val="0077110E"/>
    <w:rsid w:val="0078284F"/>
    <w:rsid w:val="00794A2C"/>
    <w:rsid w:val="00796C86"/>
    <w:rsid w:val="007973DD"/>
    <w:rsid w:val="00797B06"/>
    <w:rsid w:val="007B5EED"/>
    <w:rsid w:val="007C0792"/>
    <w:rsid w:val="007C296F"/>
    <w:rsid w:val="007C4CC8"/>
    <w:rsid w:val="007C65F7"/>
    <w:rsid w:val="007D4FDB"/>
    <w:rsid w:val="007E24E4"/>
    <w:rsid w:val="007E3F6E"/>
    <w:rsid w:val="007E762A"/>
    <w:rsid w:val="007F3D20"/>
    <w:rsid w:val="0080668B"/>
    <w:rsid w:val="00821E36"/>
    <w:rsid w:val="008245A4"/>
    <w:rsid w:val="00824D1C"/>
    <w:rsid w:val="00832ED6"/>
    <w:rsid w:val="00844653"/>
    <w:rsid w:val="008447A9"/>
    <w:rsid w:val="0085412E"/>
    <w:rsid w:val="0085783D"/>
    <w:rsid w:val="00861C79"/>
    <w:rsid w:val="008644B9"/>
    <w:rsid w:val="0087613C"/>
    <w:rsid w:val="0088185A"/>
    <w:rsid w:val="00890A19"/>
    <w:rsid w:val="008965CD"/>
    <w:rsid w:val="008A3FE4"/>
    <w:rsid w:val="008A6FDA"/>
    <w:rsid w:val="008A7054"/>
    <w:rsid w:val="008C40A3"/>
    <w:rsid w:val="008C4988"/>
    <w:rsid w:val="008D3D7A"/>
    <w:rsid w:val="008D656A"/>
    <w:rsid w:val="008E241A"/>
    <w:rsid w:val="008E2E45"/>
    <w:rsid w:val="008F1824"/>
    <w:rsid w:val="00907A3D"/>
    <w:rsid w:val="00920CDA"/>
    <w:rsid w:val="009250FD"/>
    <w:rsid w:val="009339CB"/>
    <w:rsid w:val="009364C3"/>
    <w:rsid w:val="0094096E"/>
    <w:rsid w:val="00951D1C"/>
    <w:rsid w:val="0095251C"/>
    <w:rsid w:val="0095253E"/>
    <w:rsid w:val="009629EE"/>
    <w:rsid w:val="00965F58"/>
    <w:rsid w:val="009662E2"/>
    <w:rsid w:val="00975445"/>
    <w:rsid w:val="00981BF3"/>
    <w:rsid w:val="00982A8A"/>
    <w:rsid w:val="00993BE3"/>
    <w:rsid w:val="00993E3B"/>
    <w:rsid w:val="00994EDF"/>
    <w:rsid w:val="00997628"/>
    <w:rsid w:val="009A252D"/>
    <w:rsid w:val="009A5937"/>
    <w:rsid w:val="009B59B2"/>
    <w:rsid w:val="009B6048"/>
    <w:rsid w:val="009C1A4E"/>
    <w:rsid w:val="009D1249"/>
    <w:rsid w:val="009D41A4"/>
    <w:rsid w:val="009D449F"/>
    <w:rsid w:val="009D589F"/>
    <w:rsid w:val="009F5D1F"/>
    <w:rsid w:val="00A07FA8"/>
    <w:rsid w:val="00A44758"/>
    <w:rsid w:val="00A44B49"/>
    <w:rsid w:val="00A7763D"/>
    <w:rsid w:val="00A81917"/>
    <w:rsid w:val="00A83AB7"/>
    <w:rsid w:val="00AA21AC"/>
    <w:rsid w:val="00AA5F03"/>
    <w:rsid w:val="00AB72FF"/>
    <w:rsid w:val="00AD1ABD"/>
    <w:rsid w:val="00AD25A0"/>
    <w:rsid w:val="00AE4C38"/>
    <w:rsid w:val="00AF0369"/>
    <w:rsid w:val="00AF3FED"/>
    <w:rsid w:val="00B13069"/>
    <w:rsid w:val="00B17D43"/>
    <w:rsid w:val="00B37998"/>
    <w:rsid w:val="00B411F6"/>
    <w:rsid w:val="00B41B26"/>
    <w:rsid w:val="00B42CB3"/>
    <w:rsid w:val="00B46CFA"/>
    <w:rsid w:val="00B60945"/>
    <w:rsid w:val="00B6247B"/>
    <w:rsid w:val="00B62568"/>
    <w:rsid w:val="00B63FB0"/>
    <w:rsid w:val="00B6487F"/>
    <w:rsid w:val="00B66EE1"/>
    <w:rsid w:val="00B74A12"/>
    <w:rsid w:val="00B775F5"/>
    <w:rsid w:val="00B77999"/>
    <w:rsid w:val="00B86901"/>
    <w:rsid w:val="00B95004"/>
    <w:rsid w:val="00BA06FA"/>
    <w:rsid w:val="00BA1BAC"/>
    <w:rsid w:val="00BB485F"/>
    <w:rsid w:val="00BB743B"/>
    <w:rsid w:val="00BC6C62"/>
    <w:rsid w:val="00BD5EA5"/>
    <w:rsid w:val="00BD6C65"/>
    <w:rsid w:val="00BE5643"/>
    <w:rsid w:val="00C12475"/>
    <w:rsid w:val="00C13875"/>
    <w:rsid w:val="00C14B1B"/>
    <w:rsid w:val="00C150F9"/>
    <w:rsid w:val="00C1559D"/>
    <w:rsid w:val="00C22FAA"/>
    <w:rsid w:val="00C25BFD"/>
    <w:rsid w:val="00C31C59"/>
    <w:rsid w:val="00C55127"/>
    <w:rsid w:val="00C5675D"/>
    <w:rsid w:val="00C73776"/>
    <w:rsid w:val="00C73895"/>
    <w:rsid w:val="00C8070C"/>
    <w:rsid w:val="00C81A72"/>
    <w:rsid w:val="00C82659"/>
    <w:rsid w:val="00C93699"/>
    <w:rsid w:val="00C963E5"/>
    <w:rsid w:val="00C97371"/>
    <w:rsid w:val="00CA01E0"/>
    <w:rsid w:val="00CA0A07"/>
    <w:rsid w:val="00CA0E32"/>
    <w:rsid w:val="00CA6E6F"/>
    <w:rsid w:val="00CB5DD3"/>
    <w:rsid w:val="00CC030A"/>
    <w:rsid w:val="00CC5225"/>
    <w:rsid w:val="00CF34D5"/>
    <w:rsid w:val="00D00515"/>
    <w:rsid w:val="00D20DCB"/>
    <w:rsid w:val="00D3041A"/>
    <w:rsid w:val="00D31A22"/>
    <w:rsid w:val="00D34C46"/>
    <w:rsid w:val="00D36222"/>
    <w:rsid w:val="00D508CD"/>
    <w:rsid w:val="00D62DC5"/>
    <w:rsid w:val="00D6353E"/>
    <w:rsid w:val="00D671E4"/>
    <w:rsid w:val="00D7305A"/>
    <w:rsid w:val="00D75F75"/>
    <w:rsid w:val="00D82202"/>
    <w:rsid w:val="00D91B96"/>
    <w:rsid w:val="00DA10CC"/>
    <w:rsid w:val="00DA4C01"/>
    <w:rsid w:val="00DB281D"/>
    <w:rsid w:val="00DC0C18"/>
    <w:rsid w:val="00DD2886"/>
    <w:rsid w:val="00DD5597"/>
    <w:rsid w:val="00DF083F"/>
    <w:rsid w:val="00DF1040"/>
    <w:rsid w:val="00E009B1"/>
    <w:rsid w:val="00E00C12"/>
    <w:rsid w:val="00E00D2B"/>
    <w:rsid w:val="00E103C9"/>
    <w:rsid w:val="00E17DDA"/>
    <w:rsid w:val="00E24A99"/>
    <w:rsid w:val="00E3241C"/>
    <w:rsid w:val="00E46464"/>
    <w:rsid w:val="00E545C5"/>
    <w:rsid w:val="00E7561E"/>
    <w:rsid w:val="00E75EFC"/>
    <w:rsid w:val="00E77C55"/>
    <w:rsid w:val="00E83818"/>
    <w:rsid w:val="00E876CB"/>
    <w:rsid w:val="00E87E88"/>
    <w:rsid w:val="00EA260B"/>
    <w:rsid w:val="00EB092B"/>
    <w:rsid w:val="00EB1062"/>
    <w:rsid w:val="00EB1A9F"/>
    <w:rsid w:val="00EB4A74"/>
    <w:rsid w:val="00EB6E13"/>
    <w:rsid w:val="00ED58E5"/>
    <w:rsid w:val="00ED771D"/>
    <w:rsid w:val="00EE00A9"/>
    <w:rsid w:val="00EF30ED"/>
    <w:rsid w:val="00EF5C7B"/>
    <w:rsid w:val="00F13F00"/>
    <w:rsid w:val="00F21362"/>
    <w:rsid w:val="00F243C9"/>
    <w:rsid w:val="00F2613B"/>
    <w:rsid w:val="00F26F81"/>
    <w:rsid w:val="00F36409"/>
    <w:rsid w:val="00F37460"/>
    <w:rsid w:val="00F40733"/>
    <w:rsid w:val="00F40F15"/>
    <w:rsid w:val="00F45B71"/>
    <w:rsid w:val="00F54A1D"/>
    <w:rsid w:val="00F54FB3"/>
    <w:rsid w:val="00F839AF"/>
    <w:rsid w:val="00F860B0"/>
    <w:rsid w:val="00F906FF"/>
    <w:rsid w:val="00F90CD8"/>
    <w:rsid w:val="00F924B0"/>
    <w:rsid w:val="00F934AF"/>
    <w:rsid w:val="00FA2B9D"/>
    <w:rsid w:val="00FA37FC"/>
    <w:rsid w:val="00FA3F8D"/>
    <w:rsid w:val="00FA6A17"/>
    <w:rsid w:val="00FB0429"/>
    <w:rsid w:val="00FB2D8F"/>
    <w:rsid w:val="00FC424F"/>
    <w:rsid w:val="00FD0953"/>
    <w:rsid w:val="00FD145E"/>
    <w:rsid w:val="00FD1461"/>
    <w:rsid w:val="00FD652C"/>
    <w:rsid w:val="00FE7047"/>
    <w:rsid w:val="00FF1B30"/>
    <w:rsid w:val="00FF5934"/>
    <w:rsid w:val="00FF6458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C2C17"/>
  <w15:docId w15:val="{B703C7FF-5296-484F-B37C-E65CD981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58C"/>
  </w:style>
  <w:style w:type="paragraph" w:styleId="Heading1">
    <w:name w:val="heading 1"/>
    <w:basedOn w:val="Normal"/>
    <w:next w:val="Normal"/>
    <w:link w:val="Heading1Char"/>
    <w:qFormat/>
    <w:rsid w:val="000C758C"/>
    <w:pPr>
      <w:keepNext/>
      <w:spacing w:before="360" w:after="120" w:line="240" w:lineRule="auto"/>
      <w:contextualSpacing/>
      <w:outlineLvl w:val="0"/>
    </w:pPr>
    <w:rPr>
      <w:rFonts w:ascii="Arial" w:hAnsi="Arial"/>
      <w:b/>
      <w:sz w:val="34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0C758C"/>
    <w:pPr>
      <w:keepNext/>
      <w:spacing w:before="360" w:after="120" w:line="240" w:lineRule="auto"/>
      <w:contextualSpacing/>
      <w:outlineLvl w:val="1"/>
    </w:pPr>
    <w:rPr>
      <w:rFonts w:ascii="Arial" w:hAnsi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F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5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30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58C"/>
    <w:rPr>
      <w:rFonts w:ascii="Arial" w:hAnsi="Arial"/>
      <w:b/>
      <w:sz w:val="34"/>
      <w:szCs w:val="36"/>
    </w:rPr>
  </w:style>
  <w:style w:type="character" w:customStyle="1" w:styleId="Heading2Char">
    <w:name w:val="Heading 2 Char"/>
    <w:basedOn w:val="DefaultParagraphFont"/>
    <w:link w:val="Heading2"/>
    <w:rsid w:val="000C758C"/>
    <w:rPr>
      <w:rFonts w:ascii="Arial" w:hAnsi="Arial"/>
      <w:b/>
      <w:sz w:val="28"/>
      <w:szCs w:val="28"/>
    </w:rPr>
  </w:style>
  <w:style w:type="paragraph" w:customStyle="1" w:styleId="Bullet">
    <w:name w:val="Bullet"/>
    <w:basedOn w:val="Normal"/>
    <w:rsid w:val="000C758C"/>
    <w:pPr>
      <w:keepLines/>
      <w:numPr>
        <w:numId w:val="1"/>
      </w:numPr>
      <w:spacing w:before="120" w:after="120" w:line="240" w:lineRule="auto"/>
      <w:ind w:right="864"/>
    </w:pPr>
    <w:rPr>
      <w:rFonts w:ascii="Utopia" w:hAnsi="Utopia"/>
      <w:sz w:val="18"/>
    </w:rPr>
  </w:style>
  <w:style w:type="paragraph" w:customStyle="1" w:styleId="ChapterTitle">
    <w:name w:val="Chapter Title"/>
    <w:next w:val="Normal"/>
    <w:rsid w:val="000C758C"/>
    <w:pPr>
      <w:spacing w:before="240" w:after="1200" w:line="240" w:lineRule="auto"/>
    </w:pPr>
    <w:rPr>
      <w:rFonts w:ascii="Arial Narrow" w:eastAsia="Times New Roman" w:hAnsi="Arial Narrow" w:cs="Times New Roman"/>
      <w:b/>
      <w:sz w:val="60"/>
      <w:szCs w:val="48"/>
    </w:rPr>
  </w:style>
  <w:style w:type="paragraph" w:customStyle="1" w:styleId="FigureCaption">
    <w:name w:val="Figure Caption"/>
    <w:next w:val="Normal"/>
    <w:qFormat/>
    <w:rsid w:val="000C758C"/>
    <w:pPr>
      <w:tabs>
        <w:tab w:val="left" w:pos="576"/>
      </w:tabs>
      <w:spacing w:before="400" w:after="240" w:line="240" w:lineRule="auto"/>
      <w:contextualSpacing/>
    </w:pPr>
    <w:rPr>
      <w:rFonts w:ascii="Utopia" w:eastAsia="Times New Roman" w:hAnsi="Utopia" w:cs="Times New Roman"/>
      <w:i/>
      <w:noProof/>
      <w:sz w:val="18"/>
      <w:szCs w:val="20"/>
    </w:rPr>
  </w:style>
  <w:style w:type="character" w:customStyle="1" w:styleId="CodeCaptionChar">
    <w:name w:val="Code Caption Char"/>
    <w:link w:val="CodeCaption"/>
    <w:locked/>
    <w:rsid w:val="000C758C"/>
    <w:rPr>
      <w:rFonts w:ascii="Utopia" w:hAnsi="Utopia"/>
      <w:i/>
      <w:noProof/>
      <w:sz w:val="18"/>
    </w:rPr>
  </w:style>
  <w:style w:type="paragraph" w:customStyle="1" w:styleId="CodeCaption">
    <w:name w:val="Code Caption"/>
    <w:basedOn w:val="Normal"/>
    <w:next w:val="Normal"/>
    <w:link w:val="CodeCaptionChar"/>
    <w:qFormat/>
    <w:rsid w:val="000C758C"/>
    <w:pPr>
      <w:tabs>
        <w:tab w:val="left" w:pos="576"/>
      </w:tabs>
      <w:spacing w:before="460"/>
      <w:contextualSpacing/>
    </w:pPr>
    <w:rPr>
      <w:rFonts w:ascii="Utopia" w:hAnsi="Utopia"/>
      <w:i/>
      <w:noProof/>
      <w:sz w:val="18"/>
    </w:rPr>
  </w:style>
  <w:style w:type="paragraph" w:customStyle="1" w:styleId="NumSubList">
    <w:name w:val="Num Sub List"/>
    <w:basedOn w:val="Normal"/>
    <w:rsid w:val="000C758C"/>
    <w:pPr>
      <w:numPr>
        <w:numId w:val="2"/>
      </w:numPr>
      <w:tabs>
        <w:tab w:val="left" w:pos="216"/>
        <w:tab w:val="left" w:pos="720"/>
      </w:tabs>
      <w:spacing w:before="120" w:after="120" w:line="240" w:lineRule="auto"/>
      <w:ind w:right="1440"/>
      <w:jc w:val="both"/>
    </w:pPr>
    <w:rPr>
      <w:rFonts w:ascii="Utopia" w:hAnsi="Utopia"/>
      <w:sz w:val="18"/>
    </w:rPr>
  </w:style>
  <w:style w:type="paragraph" w:customStyle="1" w:styleId="BulletSubList">
    <w:name w:val="Bullet Sub List"/>
    <w:basedOn w:val="Bullet"/>
    <w:next w:val="Normal"/>
    <w:rsid w:val="000C758C"/>
    <w:pPr>
      <w:ind w:left="1368"/>
    </w:pPr>
  </w:style>
  <w:style w:type="character" w:customStyle="1" w:styleId="ExerciseBodyChar">
    <w:name w:val="Exercise Body Char"/>
    <w:link w:val="ExerciseBody"/>
    <w:locked/>
    <w:rsid w:val="000C758C"/>
    <w:rPr>
      <w:rFonts w:ascii="HelveticaNeue Condensed" w:hAnsi="HelveticaNeue Condensed"/>
    </w:rPr>
  </w:style>
  <w:style w:type="paragraph" w:customStyle="1" w:styleId="ExerciseBody">
    <w:name w:val="Exercise Body"/>
    <w:basedOn w:val="Normal"/>
    <w:link w:val="ExerciseBodyChar"/>
    <w:qFormat/>
    <w:rsid w:val="000C758C"/>
    <w:pPr>
      <w:spacing w:before="120"/>
      <w:ind w:left="288" w:right="288"/>
    </w:pPr>
    <w:rPr>
      <w:rFonts w:ascii="HelveticaNeue Condensed" w:hAnsi="HelveticaNeue Condensed"/>
    </w:rPr>
  </w:style>
  <w:style w:type="paragraph" w:customStyle="1" w:styleId="ExerciseBullet">
    <w:name w:val="Exercise Bullet"/>
    <w:basedOn w:val="Normal"/>
    <w:rsid w:val="000C758C"/>
    <w:pPr>
      <w:framePr w:wrap="notBeside" w:vAnchor="text" w:hAnchor="text" w:y="1"/>
      <w:numPr>
        <w:numId w:val="3"/>
      </w:numPr>
      <w:spacing w:before="120"/>
      <w:ind w:right="1152"/>
    </w:pPr>
    <w:rPr>
      <w:rFonts w:ascii="HelveticaNeue Condensed" w:hAnsi="HelveticaNeue Condensed"/>
      <w:sz w:val="20"/>
    </w:rPr>
  </w:style>
  <w:style w:type="paragraph" w:customStyle="1" w:styleId="TableText">
    <w:name w:val="Table Text"/>
    <w:qFormat/>
    <w:rsid w:val="000C758C"/>
    <w:pPr>
      <w:spacing w:before="120" w:after="120" w:line="240" w:lineRule="auto"/>
      <w:contextualSpacing/>
    </w:pPr>
    <w:rPr>
      <w:rFonts w:ascii="Utopia" w:eastAsia="Times New Roman" w:hAnsi="Utopia" w:cs="Times New Roman"/>
      <w:sz w:val="18"/>
      <w:szCs w:val="20"/>
    </w:rPr>
  </w:style>
  <w:style w:type="paragraph" w:customStyle="1" w:styleId="TableCaption">
    <w:name w:val="Table Caption"/>
    <w:basedOn w:val="FigureCaption"/>
    <w:next w:val="Normal"/>
    <w:qFormat/>
    <w:rsid w:val="000C758C"/>
    <w:pPr>
      <w:spacing w:after="120"/>
    </w:pPr>
  </w:style>
  <w:style w:type="paragraph" w:customStyle="1" w:styleId="TableHead">
    <w:name w:val="Table Head"/>
    <w:next w:val="Normal"/>
    <w:rsid w:val="000C758C"/>
    <w:pPr>
      <w:keepNext/>
      <w:spacing w:before="60" w:after="60" w:line="240" w:lineRule="exact"/>
      <w:ind w:left="720" w:hanging="720"/>
    </w:pPr>
    <w:rPr>
      <w:rFonts w:ascii="Arial Narrow" w:eastAsia="Times New Roman" w:hAnsi="Arial Narrow" w:cs="Times New Roman"/>
      <w:b/>
      <w:sz w:val="20"/>
      <w:szCs w:val="20"/>
    </w:rPr>
  </w:style>
  <w:style w:type="paragraph" w:customStyle="1" w:styleId="NumList">
    <w:name w:val="Num List"/>
    <w:basedOn w:val="Normal"/>
    <w:rsid w:val="000C758C"/>
    <w:pPr>
      <w:keepLines/>
      <w:numPr>
        <w:numId w:val="27"/>
      </w:numPr>
      <w:spacing w:before="120"/>
      <w:ind w:right="1152"/>
    </w:pPr>
    <w:rPr>
      <w:rFonts w:ascii="Utopia" w:hAnsi="Utopia"/>
      <w:sz w:val="18"/>
    </w:rPr>
  </w:style>
  <w:style w:type="paragraph" w:customStyle="1" w:styleId="ExerciseHead">
    <w:name w:val="Exercise Head"/>
    <w:basedOn w:val="Normal"/>
    <w:next w:val="Normal"/>
    <w:rsid w:val="000C758C"/>
    <w:pPr>
      <w:keepNext/>
      <w:keepLines/>
      <w:pBdr>
        <w:top w:val="single" w:sz="18" w:space="1" w:color="333333"/>
        <w:left w:val="single" w:sz="18" w:space="0" w:color="333333"/>
        <w:bottom w:val="single" w:sz="18" w:space="1" w:color="333333"/>
        <w:right w:val="single" w:sz="18" w:space="0" w:color="333333"/>
      </w:pBdr>
      <w:spacing w:before="360" w:after="240"/>
      <w:ind w:left="144" w:right="144"/>
      <w:contextualSpacing/>
      <w:jc w:val="center"/>
    </w:pPr>
    <w:rPr>
      <w:rFonts w:ascii="Arial" w:hAnsi="Arial"/>
      <w:b/>
      <w:caps/>
    </w:rPr>
  </w:style>
  <w:style w:type="character" w:customStyle="1" w:styleId="ExerciseCodeChar">
    <w:name w:val="Exercise Code Char"/>
    <w:link w:val="ExerciseCode"/>
    <w:locked/>
    <w:rsid w:val="000C758C"/>
    <w:rPr>
      <w:rFonts w:ascii="TheSansMonoConNormal" w:hAnsi="TheSansMonoConNormal"/>
      <w:noProof/>
      <w:sz w:val="18"/>
    </w:rPr>
  </w:style>
  <w:style w:type="paragraph" w:customStyle="1" w:styleId="ExerciseCode">
    <w:name w:val="Exercise Code"/>
    <w:basedOn w:val="Normal"/>
    <w:link w:val="ExerciseCodeChar"/>
    <w:qFormat/>
    <w:rsid w:val="000C758C"/>
    <w:pPr>
      <w:spacing w:before="120"/>
      <w:ind w:left="288" w:right="288"/>
      <w:contextualSpacing/>
    </w:pPr>
    <w:rPr>
      <w:rFonts w:ascii="TheSansMonoConNormal" w:hAnsi="TheSansMonoConNormal"/>
      <w:noProof/>
      <w:sz w:val="18"/>
    </w:rPr>
  </w:style>
  <w:style w:type="paragraph" w:customStyle="1" w:styleId="BodyTextCont">
    <w:name w:val="Body Text Cont"/>
    <w:basedOn w:val="Normal"/>
    <w:rsid w:val="000C758C"/>
    <w:pPr>
      <w:suppressAutoHyphens/>
      <w:spacing w:after="0"/>
      <w:ind w:firstLine="720"/>
    </w:pPr>
    <w:rPr>
      <w:rFonts w:ascii="Utopia" w:hAnsi="Utopia"/>
      <w:sz w:val="18"/>
    </w:rPr>
  </w:style>
  <w:style w:type="character" w:customStyle="1" w:styleId="NoteTipCautionChar">
    <w:name w:val="Note/Tip/Caution Char"/>
    <w:link w:val="NoteTipCaution"/>
    <w:locked/>
    <w:rsid w:val="000C758C"/>
    <w:rPr>
      <w:rFonts w:ascii="HelveticaNeue Condensed" w:hAnsi="HelveticaNeue Condensed"/>
    </w:rPr>
  </w:style>
  <w:style w:type="paragraph" w:customStyle="1" w:styleId="NoteTipCaution">
    <w:name w:val="Note/Tip/Caution"/>
    <w:basedOn w:val="Normal"/>
    <w:next w:val="Normal"/>
    <w:link w:val="NoteTipCautionChar"/>
    <w:rsid w:val="000C758C"/>
    <w:pPr>
      <w:pBdr>
        <w:top w:val="single" w:sz="4" w:space="10" w:color="auto"/>
        <w:bottom w:val="single" w:sz="4" w:space="10" w:color="auto"/>
      </w:pBdr>
      <w:spacing w:before="360" w:after="360" w:line="280" w:lineRule="exact"/>
      <w:ind w:left="144" w:right="144"/>
    </w:pPr>
    <w:rPr>
      <w:rFonts w:ascii="HelveticaNeue Condensed" w:hAnsi="HelveticaNeue Condensed"/>
    </w:rPr>
  </w:style>
  <w:style w:type="character" w:customStyle="1" w:styleId="BodyTextFirstChar">
    <w:name w:val="Body Text First Char"/>
    <w:link w:val="BodyTextFirst"/>
    <w:locked/>
    <w:rsid w:val="000C758C"/>
    <w:rPr>
      <w:rFonts w:ascii="Utopia" w:hAnsi="Utopia"/>
      <w:sz w:val="18"/>
    </w:rPr>
  </w:style>
  <w:style w:type="paragraph" w:customStyle="1" w:styleId="BodyTextFirst">
    <w:name w:val="Body Text First"/>
    <w:basedOn w:val="BodyText"/>
    <w:link w:val="BodyTextFirstChar"/>
    <w:rsid w:val="000C758C"/>
    <w:pPr>
      <w:autoSpaceDE w:val="0"/>
      <w:autoSpaceDN w:val="0"/>
      <w:spacing w:before="120" w:after="0" w:line="240" w:lineRule="auto"/>
      <w:jc w:val="both"/>
    </w:pPr>
    <w:rPr>
      <w:rFonts w:ascii="Utopia" w:hAnsi="Utopia"/>
      <w:sz w:val="18"/>
    </w:rPr>
  </w:style>
  <w:style w:type="character" w:customStyle="1" w:styleId="ExerciseLastChar">
    <w:name w:val="Exercise Last Char"/>
    <w:link w:val="ExerciseLast"/>
    <w:locked/>
    <w:rsid w:val="000C758C"/>
    <w:rPr>
      <w:rFonts w:ascii="HelveticaNeue Condensed" w:hAnsi="HelveticaNeue Condensed"/>
    </w:rPr>
  </w:style>
  <w:style w:type="paragraph" w:customStyle="1" w:styleId="ExerciseLast">
    <w:name w:val="Exercise Last"/>
    <w:basedOn w:val="Normal"/>
    <w:link w:val="ExerciseLastChar"/>
    <w:qFormat/>
    <w:rsid w:val="000C758C"/>
    <w:pPr>
      <w:pBdr>
        <w:bottom w:val="single" w:sz="18" w:space="3" w:color="auto"/>
      </w:pBdr>
      <w:spacing w:before="120"/>
      <w:ind w:left="288" w:right="288"/>
    </w:pPr>
    <w:rPr>
      <w:rFonts w:ascii="HelveticaNeue Condensed" w:hAnsi="HelveticaNeue Condensed"/>
    </w:rPr>
  </w:style>
  <w:style w:type="character" w:customStyle="1" w:styleId="ExerciseNumChar">
    <w:name w:val="Exercise Num Char"/>
    <w:link w:val="ExerciseNum"/>
    <w:locked/>
    <w:rsid w:val="000C758C"/>
    <w:rPr>
      <w:rFonts w:ascii="HelveticaNeue Condensed" w:hAnsi="HelveticaNeue Condensed"/>
    </w:rPr>
  </w:style>
  <w:style w:type="paragraph" w:customStyle="1" w:styleId="ExerciseNum">
    <w:name w:val="Exercise Num"/>
    <w:basedOn w:val="Normal"/>
    <w:link w:val="ExerciseNumChar"/>
    <w:qFormat/>
    <w:rsid w:val="000C758C"/>
    <w:pPr>
      <w:numPr>
        <w:numId w:val="5"/>
      </w:numPr>
      <w:spacing w:before="120"/>
      <w:ind w:right="1152"/>
    </w:pPr>
    <w:rPr>
      <w:rFonts w:ascii="HelveticaNeue Condensed" w:hAnsi="HelveticaNeue Condensed"/>
    </w:rPr>
  </w:style>
  <w:style w:type="paragraph" w:customStyle="1" w:styleId="Figure">
    <w:name w:val="Figure"/>
    <w:next w:val="Normal"/>
    <w:rsid w:val="000C758C"/>
    <w:pPr>
      <w:spacing w:before="120" w:after="120" w:line="240" w:lineRule="auto"/>
    </w:pPr>
    <w:rPr>
      <w:rFonts w:ascii="Arial" w:eastAsia="Times New Roman" w:hAnsi="Arial" w:cs="Times New Roman"/>
      <w:sz w:val="18"/>
      <w:szCs w:val="20"/>
    </w:rPr>
  </w:style>
  <w:style w:type="character" w:customStyle="1" w:styleId="CodeChar">
    <w:name w:val="Code Char"/>
    <w:link w:val="Code"/>
    <w:locked/>
    <w:rsid w:val="000C758C"/>
    <w:rPr>
      <w:rFonts w:ascii="TheSansMonoConNormal" w:hAnsi="TheSansMonoConNormal"/>
      <w:noProof/>
      <w:sz w:val="18"/>
    </w:rPr>
  </w:style>
  <w:style w:type="paragraph" w:customStyle="1" w:styleId="Code">
    <w:name w:val="Code"/>
    <w:basedOn w:val="Normal"/>
    <w:link w:val="CodeChar"/>
    <w:qFormat/>
    <w:rsid w:val="000C758C"/>
    <w:pPr>
      <w:spacing w:before="120" w:after="120" w:line="240" w:lineRule="auto"/>
      <w:contextualSpacing/>
    </w:pPr>
    <w:rPr>
      <w:rFonts w:ascii="TheSansMonoConNormal" w:hAnsi="TheSansMonoConNormal"/>
      <w:noProof/>
      <w:sz w:val="18"/>
    </w:rPr>
  </w:style>
  <w:style w:type="character" w:customStyle="1" w:styleId="CodeBold">
    <w:name w:val="Code Bold"/>
    <w:rsid w:val="000C758C"/>
    <w:rPr>
      <w:rFonts w:ascii="TheSansMonoConBlack" w:hAnsi="TheSansMonoConBlack" w:hint="default"/>
      <w:sz w:val="18"/>
    </w:rPr>
  </w:style>
  <w:style w:type="character" w:customStyle="1" w:styleId="CodeInline">
    <w:name w:val="Code Inline"/>
    <w:rsid w:val="000C758C"/>
    <w:rPr>
      <w:rFonts w:ascii="TheSansMonoConNormal" w:hAnsi="TheSansMonoConNormal" w:hint="default"/>
      <w:color w:val="auto"/>
      <w:sz w:val="18"/>
      <w:bdr w:val="none" w:sz="0" w:space="0" w:color="auto" w:frame="1"/>
    </w:rPr>
  </w:style>
  <w:style w:type="character" w:customStyle="1" w:styleId="GrayDingbat">
    <w:name w:val="Gray Dingbat"/>
    <w:basedOn w:val="DefaultParagraphFont"/>
    <w:uiPriority w:val="1"/>
    <w:qFormat/>
    <w:rsid w:val="000C758C"/>
    <w:rPr>
      <w:rFonts w:ascii="ZapfDingbats" w:hAnsi="ZapfDingbats" w:hint="default"/>
      <w:color w:val="BFBFBF" w:themeColor="background1" w:themeShade="BF"/>
      <w:szCs w:val="24"/>
    </w:rPr>
  </w:style>
  <w:style w:type="character" w:styleId="Emphasis">
    <w:name w:val="Emphasis"/>
    <w:basedOn w:val="DefaultParagraphFont"/>
    <w:qFormat/>
    <w:rsid w:val="000C758C"/>
    <w:rPr>
      <w:i/>
      <w:iCs/>
    </w:rPr>
  </w:style>
  <w:style w:type="character" w:styleId="Strong">
    <w:name w:val="Strong"/>
    <w:basedOn w:val="DefaultParagraphFont"/>
    <w:qFormat/>
    <w:rsid w:val="000C758C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0C75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C758C"/>
  </w:style>
  <w:style w:type="paragraph" w:styleId="BalloonText">
    <w:name w:val="Balloon Text"/>
    <w:basedOn w:val="Normal"/>
    <w:link w:val="BalloonTextChar"/>
    <w:uiPriority w:val="99"/>
    <w:semiHidden/>
    <w:unhideWhenUsed/>
    <w:rsid w:val="000C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58C"/>
    <w:rPr>
      <w:rFonts w:ascii="Tahoma" w:hAnsi="Tahoma" w:cs="Tahoma"/>
      <w:sz w:val="16"/>
      <w:szCs w:val="16"/>
    </w:rPr>
  </w:style>
  <w:style w:type="paragraph" w:customStyle="1" w:styleId="ChapterNumber">
    <w:name w:val="Chapter Number"/>
    <w:next w:val="Normal"/>
    <w:autoRedefine/>
    <w:qFormat/>
    <w:rsid w:val="000C758C"/>
    <w:pPr>
      <w:keepNext/>
      <w:spacing w:after="240" w:line="240" w:lineRule="auto"/>
    </w:pPr>
    <w:rPr>
      <w:rFonts w:ascii="Arial" w:eastAsia="Times New Roman" w:hAnsi="Arial" w:cs="Times New Roman"/>
      <w:b/>
      <w:caps/>
      <w:sz w:val="28"/>
      <w:szCs w:val="28"/>
    </w:rPr>
  </w:style>
  <w:style w:type="paragraph" w:styleId="DocumentMap">
    <w:name w:val="Document Map"/>
    <w:basedOn w:val="Normal"/>
    <w:link w:val="DocumentMapChar"/>
    <w:semiHidden/>
    <w:rsid w:val="000C758C"/>
    <w:pPr>
      <w:numPr>
        <w:numId w:val="6"/>
      </w:numPr>
      <w:shd w:val="clear" w:color="auto" w:fill="000080"/>
      <w:tabs>
        <w:tab w:val="clear" w:pos="360"/>
      </w:tabs>
      <w:ind w:left="0" w:firstLine="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0C758C"/>
    <w:rPr>
      <w:rFonts w:ascii="Tahoma" w:hAnsi="Tahoma" w:cs="Tahoma"/>
      <w:shd w:val="clear" w:color="auto" w:fill="000080"/>
    </w:rPr>
  </w:style>
  <w:style w:type="paragraph" w:styleId="Footer">
    <w:name w:val="footer"/>
    <w:basedOn w:val="Normal"/>
    <w:link w:val="FooterChar"/>
    <w:rsid w:val="000C758C"/>
    <w:pPr>
      <w:tabs>
        <w:tab w:val="center" w:pos="4320"/>
        <w:tab w:val="right" w:pos="8640"/>
      </w:tabs>
      <w:spacing w:before="360" w:after="240"/>
    </w:pPr>
    <w:rPr>
      <w:rFonts w:ascii="Utopia" w:hAnsi="Utopia"/>
    </w:rPr>
  </w:style>
  <w:style w:type="character" w:customStyle="1" w:styleId="FooterChar">
    <w:name w:val="Footer Char"/>
    <w:basedOn w:val="DefaultParagraphFont"/>
    <w:link w:val="Footer"/>
    <w:rsid w:val="000C758C"/>
    <w:rPr>
      <w:rFonts w:ascii="Utopia" w:hAnsi="Utopia"/>
    </w:rPr>
  </w:style>
  <w:style w:type="character" w:styleId="PageNumber">
    <w:name w:val="page number"/>
    <w:basedOn w:val="DefaultParagraphFont"/>
    <w:rsid w:val="000C758C"/>
  </w:style>
  <w:style w:type="paragraph" w:customStyle="1" w:styleId="SideBarBullet">
    <w:name w:val="Side Bar Bullet"/>
    <w:basedOn w:val="Normal"/>
    <w:rsid w:val="000C758C"/>
    <w:pPr>
      <w:framePr w:wrap="notBeside" w:vAnchor="text" w:hAnchor="text" w:y="1"/>
      <w:numPr>
        <w:numId w:val="8"/>
      </w:numPr>
      <w:spacing w:before="120"/>
      <w:ind w:right="1152"/>
    </w:pPr>
    <w:rPr>
      <w:rFonts w:ascii="HelveticaNeue Condensed" w:hAnsi="HelveticaNeue Condensed"/>
      <w:sz w:val="20"/>
    </w:rPr>
  </w:style>
  <w:style w:type="paragraph" w:customStyle="1" w:styleId="FooterText">
    <w:name w:val="Footer Text"/>
    <w:locked/>
    <w:rsid w:val="000C758C"/>
    <w:pPr>
      <w:tabs>
        <w:tab w:val="center" w:pos="4680"/>
        <w:tab w:val="right" w:pos="9360"/>
      </w:tabs>
      <w:spacing w:before="240" w:after="480"/>
    </w:pPr>
    <w:rPr>
      <w:rFonts w:ascii="Utopia" w:eastAsia="Times New Roman" w:hAnsi="Utopia" w:cs="Times New Roman"/>
      <w:sz w:val="20"/>
      <w:szCs w:val="20"/>
    </w:rPr>
  </w:style>
  <w:style w:type="paragraph" w:styleId="Header">
    <w:name w:val="header"/>
    <w:basedOn w:val="Normal"/>
    <w:link w:val="HeaderChar"/>
    <w:rsid w:val="000C758C"/>
    <w:pPr>
      <w:tabs>
        <w:tab w:val="center" w:pos="4680"/>
        <w:tab w:val="right" w:pos="9360"/>
      </w:tabs>
      <w:spacing w:after="360" w:line="240" w:lineRule="auto"/>
    </w:pPr>
    <w:rPr>
      <w:rFonts w:ascii="HelveticaNeue Condensed" w:hAnsi="HelveticaNeue Condensed"/>
      <w:b/>
      <w:sz w:val="18"/>
    </w:rPr>
  </w:style>
  <w:style w:type="character" w:customStyle="1" w:styleId="HeaderChar">
    <w:name w:val="Header Char"/>
    <w:basedOn w:val="DefaultParagraphFont"/>
    <w:link w:val="Header"/>
    <w:rsid w:val="000C758C"/>
    <w:rPr>
      <w:rFonts w:ascii="HelveticaNeue Condensed" w:hAnsi="HelveticaNeue Condensed"/>
      <w:b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7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62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13F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E00A9"/>
    <w:pPr>
      <w:ind w:left="720"/>
      <w:contextualSpacing/>
    </w:pPr>
  </w:style>
  <w:style w:type="paragraph" w:styleId="Revision">
    <w:name w:val="Revision"/>
    <w:hidden/>
    <w:uiPriority w:val="99"/>
    <w:semiHidden/>
    <w:rsid w:val="00F36409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615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1306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microsoft.com/office/2018/08/relationships/commentsExtensible" Target="commentsExtensible.xml"/><Relationship Id="rId10" Type="http://schemas.microsoft.com/office/2016/09/relationships/commentsIds" Target="commentsIds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25ED2-37D1-4358-9115-A30E158C8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20</Pages>
  <Words>5136</Words>
  <Characters>29277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Springer-SBM</Company>
  <LinksUpToDate>false</LinksUpToDate>
  <CharactersWithSpaces>34345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Vishwakarma</dc:creator>
  <cp:keywords/>
  <dc:description/>
  <cp:lastModifiedBy>Kelvin Sung</cp:lastModifiedBy>
  <cp:revision>11</cp:revision>
  <dcterms:created xsi:type="dcterms:W3CDTF">2021-06-21T12:52:00Z</dcterms:created>
  <dcterms:modified xsi:type="dcterms:W3CDTF">2021-06-22T17:01:00Z</dcterms:modified>
</cp:coreProperties>
</file>