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pPr>
      <w:r>
        <w:t>Draw a simple constant color square with WebGL</w:t>
      </w:r>
    </w:p>
    <w:p w14:paraId="3C4FFCE9" w14:textId="77777777" w:rsidR="005B6E38" w:rsidRDefault="005B6E38" w:rsidP="005B6E38">
      <w:pPr>
        <w:pStyle w:val="Bullet"/>
      </w:pPr>
      <w:r>
        <w:t>Create a new JavaScript source code file for your simple game engine</w:t>
      </w:r>
    </w:p>
    <w:p w14:paraId="63A64CBC" w14:textId="27199A37" w:rsidR="005B6E38" w:rsidRDefault="005B6E38" w:rsidP="005B6E38">
      <w:pPr>
        <w:pStyle w:val="Bullet"/>
      </w:pPr>
      <w:r>
        <w:t xml:space="preserve">Define </w:t>
      </w:r>
      <w:del w:id="1" w:author="Kelvin Sung" w:date="2021-03-31T01:11:00Z">
        <w:r w:rsidDel="00A9385B">
          <w:delText xml:space="preserve">new </w:delText>
        </w:r>
        <w:r w:rsidRPr="00BB656C" w:rsidDel="00A9385B">
          <w:rPr>
            <w:rStyle w:val="Strong"/>
          </w:rPr>
          <w:delText>Singleton</w:delText>
        </w:r>
        <w:r w:rsidDel="00A9385B">
          <w:delText xml:space="preserve">-like </w:delText>
        </w:r>
      </w:del>
      <w:r>
        <w:t xml:space="preserve">JavaScript </w:t>
      </w:r>
      <w:ins w:id="2" w:author="Kelvin Sung" w:date="2021-03-30T22:57:00Z">
        <w:r w:rsidR="001066D3">
          <w:t xml:space="preserve">modules and instantiate JavaScript </w:t>
        </w:r>
      </w:ins>
      <w:r>
        <w:t xml:space="preserve">objects to </w:t>
      </w:r>
      <w:ins w:id="3" w:author="Kelvin Sung" w:date="2021-03-31T01:12:00Z">
        <w:r w:rsidR="00A9385B">
          <w:t xml:space="preserve">abstract and </w:t>
        </w:r>
      </w:ins>
      <w:r>
        <w:t>implement core game engine functionality</w:t>
      </w:r>
    </w:p>
    <w:p w14:paraId="7DDABD2E" w14:textId="77777777" w:rsidR="005B6E38" w:rsidRDefault="005B6E38" w:rsidP="005B6E38">
      <w:pPr>
        <w:pStyle w:val="Bullet"/>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77777777" w:rsidR="005B6E38" w:rsidRDefault="005B6E38" w:rsidP="005B6E38">
      <w:pPr>
        <w:pStyle w:val="BodyTextFirst"/>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 such as mechanics, logic, and aesthetics.</w:t>
      </w:r>
    </w:p>
    <w:p w14:paraId="0796B75B" w14:textId="37298C09" w:rsidR="005B6E38" w:rsidRDefault="005B6E38" w:rsidP="005B6E38">
      <w:pPr>
        <w:pStyle w:val="BodyTextFirst"/>
      </w:pPr>
      <w:r>
        <w:t xml:space="preserve">WebGL is a modern graphical application programming interface (API) that offers quality and efficiency via direct access to the graphical hardware. For these reasons, WebGL </w:t>
      </w:r>
      <w:del w:id="4" w:author="Kelvin Sung" w:date="2021-03-30T23:23:00Z">
        <w:r w:rsidDel="00195D03">
          <w:delText xml:space="preserve">can </w:delText>
        </w:r>
      </w:del>
      <w:r>
        <w:t>serve</w:t>
      </w:r>
      <w:ins w:id="5" w:author="Kelvin Sung" w:date="2021-03-30T23:23:00Z">
        <w:r w:rsidR="00195D03">
          <w:t>s</w:t>
        </w:r>
      </w:ins>
      <w:r>
        <w:t xml:space="preserve"> as an excellent base to support drawing in a game engine, especially for video games that are designed to be played across the Internet.</w:t>
      </w:r>
    </w:p>
    <w:p w14:paraId="3C04E05F" w14:textId="38FF47ED" w:rsidR="005B6E38" w:rsidRDefault="005B6E38" w:rsidP="005B6E38">
      <w:pPr>
        <w:pStyle w:val="BodyTextFirst"/>
        <w:rPr>
          <w:ins w:id="6" w:author="Kelvin Sung" w:date="2021-03-30T23:15:00Z"/>
        </w:rPr>
      </w:pPr>
      <w:r>
        <w:t>This chapter examines the fundamentals of drawing with WebGL, designs abstractions to encapsulate irrelevant details to facilitate easy programming, and builds the foundational infrastructure to organize a complex source code system to support future expansion.</w:t>
      </w:r>
    </w:p>
    <w:p w14:paraId="347717B4" w14:textId="0A1942A3" w:rsidR="00831B0F" w:rsidRDefault="00831B0F">
      <w:pPr>
        <w:pStyle w:val="NoteTipCaution"/>
        <w:pPrChange w:id="7" w:author="Kelvin Sung" w:date="2021-03-30T23:15:00Z">
          <w:pPr>
            <w:pStyle w:val="BodyTextFirst"/>
          </w:pPr>
        </w:pPrChange>
      </w:pPr>
      <w:ins w:id="8" w:author="Kelvin Sung" w:date="2021-03-30T23:16:00Z">
        <w:r w:rsidRPr="00195D03">
          <w:rPr>
            <w:rStyle w:val="Strong"/>
            <w:rPrChange w:id="9" w:author="Kelvin Sung" w:date="2021-03-30T23:16:00Z">
              <w:rPr/>
            </w:rPrChange>
          </w:rPr>
          <w:t>Note</w:t>
        </w:r>
        <w:r>
          <w:t xml:space="preserve"> </w:t>
        </w:r>
      </w:ins>
      <w:ins w:id="10" w:author="Kelvin Sung" w:date="2021-03-30T23:17:00Z">
        <w:r w:rsidR="00195D03">
          <w:t>T</w:t>
        </w:r>
      </w:ins>
      <w:ins w:id="11" w:author="Kelvin Sung" w:date="2021-03-30T23:16:00Z">
        <w:r w:rsidR="00195D03">
          <w:t>h</w:t>
        </w:r>
      </w:ins>
      <w:ins w:id="12" w:author="Kelvin Sung" w:date="2021-03-30T23:27:00Z">
        <w:r w:rsidR="004E58D5">
          <w:t>e</w:t>
        </w:r>
      </w:ins>
      <w:ins w:id="13" w:author="Kelvin Sung" w:date="2021-03-30T23:24:00Z">
        <w:r w:rsidR="00195D03">
          <w:t xml:space="preserve"> </w:t>
        </w:r>
      </w:ins>
      <w:ins w:id="14" w:author="Kelvin Sung" w:date="2021-03-30T23:26:00Z">
        <w:r w:rsidR="004E58D5">
          <w:t xml:space="preserve">game engine </w:t>
        </w:r>
      </w:ins>
      <w:ins w:id="15" w:author="Kelvin Sung" w:date="2021-03-30T23:29:00Z">
        <w:r w:rsidR="002B4371">
          <w:t xml:space="preserve">we will </w:t>
        </w:r>
      </w:ins>
      <w:ins w:id="16" w:author="Kelvin Sung" w:date="2021-03-30T23:26:00Z">
        <w:r w:rsidR="004E58D5">
          <w:t xml:space="preserve">develop in this </w:t>
        </w:r>
      </w:ins>
      <w:ins w:id="17" w:author="Kelvin Sung" w:date="2021-03-30T23:24:00Z">
        <w:r w:rsidR="00195D03">
          <w:t xml:space="preserve">book </w:t>
        </w:r>
      </w:ins>
      <w:ins w:id="18" w:author="Kelvin Sung" w:date="2021-03-30T23:30:00Z">
        <w:r w:rsidR="002B4371">
          <w:t xml:space="preserve">is </w:t>
        </w:r>
      </w:ins>
      <w:ins w:id="19" w:author="Kelvin Sung" w:date="2021-03-30T23:24:00Z">
        <w:r w:rsidR="00195D03">
          <w:t>based on the</w:t>
        </w:r>
      </w:ins>
      <w:ins w:id="20" w:author="Kelvin Sung" w:date="2021-03-30T23:16:00Z">
        <w:r w:rsidR="00195D03">
          <w:t xml:space="preserve"> </w:t>
        </w:r>
      </w:ins>
      <w:ins w:id="21" w:author="Kelvin Sung" w:date="2021-03-30T23:23:00Z">
        <w:r w:rsidR="00195D03">
          <w:t xml:space="preserve">latest version of WebGL </w:t>
        </w:r>
      </w:ins>
      <w:ins w:id="22" w:author="Kelvin Sung" w:date="2021-03-30T23:24:00Z">
        <w:r w:rsidR="00195D03">
          <w:t>specification</w:t>
        </w:r>
      </w:ins>
      <w:ins w:id="23" w:author="Kelvin Sung" w:date="2021-03-30T23:25:00Z">
        <w:r w:rsidR="00195D03">
          <w:t xml:space="preserve">: </w:t>
        </w:r>
      </w:ins>
      <w:ins w:id="24" w:author="Kelvin Sung" w:date="2021-03-30T23:24:00Z">
        <w:r w:rsidR="00195D03">
          <w:t xml:space="preserve">version 2.0. </w:t>
        </w:r>
      </w:ins>
      <w:ins w:id="25" w:author="Kelvin Sung" w:date="2021-03-30T23:25:00Z">
        <w:r w:rsidR="00195D03">
          <w:t xml:space="preserve">For brevity, </w:t>
        </w:r>
      </w:ins>
      <w:ins w:id="26" w:author="Kelvin Sung" w:date="2021-03-30T23:30:00Z">
        <w:r w:rsidR="002B4371">
          <w:t>the term</w:t>
        </w:r>
      </w:ins>
      <w:ins w:id="27" w:author="Kelvin Sung" w:date="2021-03-31T03:08:00Z">
        <w:r w:rsidR="00A653FC">
          <w:t xml:space="preserve"> WebGL</w:t>
        </w:r>
      </w:ins>
      <w:ins w:id="28" w:author="Kelvin Sung" w:date="2021-03-30T23:30:00Z">
        <w:r w:rsidR="002B4371">
          <w:t xml:space="preserve"> </w:t>
        </w:r>
      </w:ins>
      <w:ins w:id="29" w:author="Kelvin Sung" w:date="2021-03-30T23:26:00Z">
        <w:r w:rsidR="004E58D5">
          <w:t>will be used</w:t>
        </w:r>
      </w:ins>
      <w:ins w:id="30" w:author="Kelvin Sung" w:date="2021-03-30T23:28:00Z">
        <w:r w:rsidR="004E58D5">
          <w:t xml:space="preserve"> to re</w:t>
        </w:r>
      </w:ins>
      <w:ins w:id="31" w:author="Kelvin Sung" w:date="2021-03-30T23:29:00Z">
        <w:r w:rsidR="004E58D5">
          <w:t>fer to this</w:t>
        </w:r>
      </w:ins>
      <w:ins w:id="32" w:author="Kelvin Sung" w:date="2021-03-30T23:30:00Z">
        <w:r w:rsidR="00AD241E">
          <w:t xml:space="preserve"> </w:t>
        </w:r>
      </w:ins>
      <w:ins w:id="33" w:author="Kelvin Sung" w:date="2021-03-30T23:29:00Z">
        <w:r w:rsidR="004E58D5">
          <w:t>API.</w:t>
        </w:r>
      </w:ins>
    </w:p>
    <w:p w14:paraId="22206CD6" w14:textId="77777777" w:rsidR="005B6E38" w:rsidRDefault="005B6E38" w:rsidP="005B6E38">
      <w:pPr>
        <w:pStyle w:val="Heading1"/>
      </w:pPr>
      <w:r>
        <w:lastRenderedPageBreak/>
        <w:t>Canvas for Drawing</w:t>
      </w:r>
    </w:p>
    <w:p w14:paraId="50FC1CCA" w14:textId="77777777" w:rsidR="005B6E38" w:rsidRDefault="005B6E38" w:rsidP="005B6E38">
      <w:pPr>
        <w:pStyle w:val="BodyTextFirst"/>
      </w:pPr>
      <w:r>
        <w:t xml:space="preserve">To draw, you must first define and dedicate an area within the web page. We will begin with using the HTML </w:t>
      </w:r>
      <w:r w:rsidRPr="00BB656C">
        <w:rPr>
          <w:rStyle w:val="CodeInline"/>
        </w:rPr>
        <w:t>canvas</w:t>
      </w:r>
      <w:r>
        <w:t xml:space="preserve"> element to define an area for WebGL drawing.</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34" w:name="_Hlk66665091"/>
      <w:r w:rsidRPr="00BB656C">
        <w:rPr>
          <w:rStyle w:val="CodeInline"/>
        </w:rPr>
        <w:t>chapter2/2.1.html5_canvas</w:t>
      </w:r>
      <w:bookmarkEnd w:id="34"/>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pPr>
      <w:r>
        <w:t>The goals of the project are as follows:</w:t>
      </w:r>
    </w:p>
    <w:p w14:paraId="76EB99A5" w14:textId="77777777" w:rsidR="005B6E38" w:rsidRDefault="005B6E38" w:rsidP="005B6E38">
      <w:pPr>
        <w:pStyle w:val="Bullet"/>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pPr>
      <w:r>
        <w:lastRenderedPageBreak/>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pPr>
      <w:r w:rsidRPr="00ED37B7">
        <w:t>In this first project, you will create an empty HTML5 canvas and clear the canvas to a specific color with WebGL.</w:t>
      </w:r>
    </w:p>
    <w:p w14:paraId="3CB5477E" w14:textId="77777777" w:rsidR="005B6E38" w:rsidRDefault="005B6E38" w:rsidP="005B6E38">
      <w:pPr>
        <w:pStyle w:val="NumList"/>
      </w:pPr>
      <w:commentRangeStart w:id="35"/>
      <w:commentRangeStart w:id="36"/>
      <w:r>
        <w:t xml:space="preserve">Create a new project by creating a new folder named </w:t>
      </w:r>
      <w:r w:rsidRPr="00AD241E">
        <w:rPr>
          <w:rStyle w:val="CodeInline"/>
          <w:rPrChange w:id="37" w:author="Kelvin Sung" w:date="2021-03-30T23:33:00Z">
            <w:rPr/>
          </w:rPrChange>
        </w:rPr>
        <w:t>html5_canvas</w:t>
      </w:r>
      <w:r>
        <w:t xml:space="preserve"> in your chosen directory and copying and pasting the </w:t>
      </w:r>
      <w:r w:rsidRPr="00AD241E">
        <w:rPr>
          <w:rStyle w:val="CodeInline"/>
          <w:rPrChange w:id="38" w:author="Kelvin Sung" w:date="2021-03-30T23:33:00Z">
            <w:rPr/>
          </w:rPrChange>
        </w:rPr>
        <w:t>index.html</w:t>
      </w:r>
      <w:r>
        <w:t xml:space="preserve"> file you created in the previous project in chapter 1 into it</w:t>
      </w:r>
      <w:commentRangeEnd w:id="35"/>
      <w:r>
        <w:rPr>
          <w:rStyle w:val="CommentReference"/>
        </w:rPr>
        <w:commentReference w:id="35"/>
      </w:r>
      <w:commentRangeEnd w:id="36"/>
      <w:r w:rsidR="00AD241E">
        <w:rPr>
          <w:rStyle w:val="CommentReference"/>
          <w:rFonts w:asciiTheme="minorHAnsi" w:hAnsiTheme="minorHAnsi"/>
        </w:rPr>
        <w:commentReference w:id="36"/>
      </w:r>
      <w:r>
        <w:t>.</w:t>
      </w:r>
    </w:p>
    <w:p w14:paraId="1184839E" w14:textId="1D62223D" w:rsidR="005B6E38" w:rsidRDefault="005B6E38" w:rsidP="005B6E38">
      <w:pPr>
        <w:pStyle w:val="NoteTipCaution"/>
      </w:pPr>
      <w:commentRangeStart w:id="39"/>
      <w:commentRangeStart w:id="40"/>
      <w:r w:rsidRPr="00C162F8">
        <w:rPr>
          <w:rStyle w:val="Strong"/>
        </w:rPr>
        <w:t>Note</w:t>
      </w:r>
      <w:r>
        <w:t xml:space="preserve"> Henceforth, throughout this book, when asked to create a new project you should follow the process </w:t>
      </w:r>
      <w:del w:id="41" w:author="Kelvin Sung" w:date="2021-03-30T23:34:00Z">
        <w:r w:rsidDel="0065561C">
          <w:delText xml:space="preserve">defined </w:delText>
        </w:r>
      </w:del>
      <w:ins w:id="42" w:author="Kelvin Sung" w:date="2021-03-30T23:34:00Z">
        <w:r w:rsidR="0065561C">
          <w:t xml:space="preserve">describe </w:t>
        </w:r>
      </w:ins>
      <w:r>
        <w:t xml:space="preserve">previously. That is, create a new folder with the projects name and copy the previous projects files into it. </w:t>
      </w:r>
      <w:ins w:id="43" w:author="Kelvin Sung" w:date="2021-03-30T23:34:00Z">
        <w:r w:rsidR="0065561C">
          <w:t xml:space="preserve">In </w:t>
        </w:r>
      </w:ins>
      <w:del w:id="44" w:author="Kelvin Sung" w:date="2021-03-30T23:34:00Z">
        <w:r w:rsidDel="0065561C">
          <w:delText>T</w:delText>
        </w:r>
      </w:del>
      <w:ins w:id="45" w:author="Kelvin Sung" w:date="2021-03-30T23:34:00Z">
        <w:r w:rsidR="0065561C">
          <w:t>t</w:t>
        </w:r>
      </w:ins>
      <w:r>
        <w:t>his way your new projects can expand upon your old ones while retaining their intended functionality within the original project during your development.</w:t>
      </w:r>
      <w:commentRangeEnd w:id="39"/>
      <w:r>
        <w:rPr>
          <w:rStyle w:val="CommentReference"/>
        </w:rPr>
        <w:commentReference w:id="39"/>
      </w:r>
      <w:commentRangeEnd w:id="40"/>
      <w:r w:rsidR="00BF7090">
        <w:rPr>
          <w:rStyle w:val="CommentReference"/>
          <w:rFonts w:asciiTheme="minorHAnsi" w:hAnsiTheme="minorHAnsi"/>
        </w:rPr>
        <w:commentReference w:id="40"/>
      </w:r>
    </w:p>
    <w:p w14:paraId="23BA0BE2" w14:textId="77777777" w:rsidR="005B6E38" w:rsidRDefault="005B6E38" w:rsidP="005B6E38">
      <w:pPr>
        <w:pStyle w:val="NumList"/>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commentRangeStart w:id="46"/>
      <w:commentRangeStart w:id="47"/>
      <w:commentRangeStart w:id="48"/>
      <w:r>
        <w:rPr>
          <w:noProof/>
        </w:rPr>
        <w:drawing>
          <wp:inline distT="0" distB="0" distL="0" distR="0" wp14:anchorId="1E0D2595" wp14:editId="79678F74">
            <wp:extent cx="794512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5120" cy="1742440"/>
                    </a:xfrm>
                    <a:prstGeom prst="rect">
                      <a:avLst/>
                    </a:prstGeom>
                    <a:noFill/>
                    <a:ln>
                      <a:noFill/>
                    </a:ln>
                  </pic:spPr>
                </pic:pic>
              </a:graphicData>
            </a:graphic>
          </wp:inline>
        </w:drawing>
      </w:r>
      <w:commentRangeEnd w:id="46"/>
      <w:r>
        <w:rPr>
          <w:rStyle w:val="CommentReference"/>
          <w:rFonts w:eastAsiaTheme="majorEastAsia"/>
        </w:rPr>
        <w:commentReference w:id="46"/>
      </w:r>
      <w:commentRangeEnd w:id="47"/>
      <w:r w:rsidR="00A4520D">
        <w:rPr>
          <w:rStyle w:val="CommentReference"/>
          <w:rFonts w:asciiTheme="minorHAnsi" w:eastAsiaTheme="minorHAnsi" w:hAnsiTheme="minorHAnsi" w:cstheme="minorBidi"/>
        </w:rPr>
        <w:commentReference w:id="47"/>
      </w:r>
      <w:commentRangeEnd w:id="48"/>
      <w:r w:rsidR="00A4520D">
        <w:rPr>
          <w:rStyle w:val="CommentReference"/>
          <w:rFonts w:asciiTheme="minorHAnsi" w:eastAsiaTheme="minorHAnsi" w:hAnsiTheme="minorHAnsi" w:cstheme="minorBidi"/>
        </w:rPr>
        <w:commentReference w:id="48"/>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pPr>
        <w:pStyle w:val="Code"/>
        <w:ind w:left="936"/>
        <w:pPrChange w:id="49" w:author="Kelvin Sung" w:date="2021-03-30T23:39:00Z">
          <w:pPr>
            <w:pStyle w:val="Code"/>
          </w:pPr>
        </w:pPrChange>
      </w:pPr>
      <w:r>
        <w:t>&lt;canvas id="GLCanvas" width="640" height="480"&gt;</w:t>
      </w:r>
    </w:p>
    <w:p w14:paraId="5F76CE67" w14:textId="77777777" w:rsidR="005B6E38" w:rsidRDefault="005B6E38">
      <w:pPr>
        <w:pStyle w:val="Code"/>
        <w:ind w:left="936" w:firstLine="720"/>
        <w:pPrChange w:id="50" w:author="Kelvin Sung" w:date="2021-03-30T23:39:00Z">
          <w:pPr>
            <w:pStyle w:val="Code"/>
            <w:ind w:firstLine="720"/>
          </w:pPr>
        </w:pPrChange>
      </w:pPr>
      <w:r>
        <w:t>Your browser does not support the HTML5 canvas.</w:t>
      </w:r>
    </w:p>
    <w:p w14:paraId="6BD91EA8" w14:textId="77777777" w:rsidR="005B6E38" w:rsidRDefault="005B6E38">
      <w:pPr>
        <w:pStyle w:val="Code"/>
        <w:ind w:left="936"/>
        <w:pPrChange w:id="51" w:author="Kelvin Sung" w:date="2021-03-30T23:39:00Z">
          <w:pPr>
            <w:pStyle w:val="Code"/>
          </w:pPr>
        </w:pPrChange>
      </w:pPr>
      <w:r>
        <w:t>&lt;/canvas&gt;</w:t>
      </w:r>
    </w:p>
    <w:p w14:paraId="0379F9B0" w14:textId="453C643B" w:rsidR="005B6E38" w:rsidRDefault="005B6E38">
      <w:pPr>
        <w:pStyle w:val="BodyTextFirst"/>
        <w:ind w:left="936"/>
        <w:pPrChange w:id="52" w:author="Kelvin Sung" w:date="2021-03-30T23:39:00Z">
          <w:pPr>
            <w:pStyle w:val="BodyTextFirst"/>
          </w:pPr>
        </w:pPrChange>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del w:id="53" w:author="Kelvin Sung" w:date="2021-03-30T23:37:00Z">
        <w:r w:rsidRPr="00411D09" w:rsidDel="003E4261">
          <w:rPr>
            <w:rStyle w:val="CodeInline"/>
          </w:rPr>
          <w:delText>canvas</w:delText>
        </w:r>
      </w:del>
      <w:ins w:id="54" w:author="Kelvin Sung" w:date="2021-03-30T23:37:00Z">
        <w:r w:rsidR="003E4261">
          <w:rPr>
            <w:rStyle w:val="CodeInline"/>
          </w:rPr>
          <w:t>We</w:t>
        </w:r>
        <w:r w:rsidR="00C85E72">
          <w:rPr>
            <w:rStyle w:val="CodeInline"/>
          </w:rPr>
          <w:t>bGL</w:t>
        </w:r>
      </w:ins>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pPr>
        <w:pStyle w:val="Code"/>
        <w:ind w:left="936"/>
        <w:pPrChange w:id="55" w:author="Kelvin Sung" w:date="2021-03-30T23:39:00Z">
          <w:pPr>
            <w:pStyle w:val="Code"/>
          </w:pPr>
        </w:pPrChange>
      </w:pPr>
      <w:r>
        <w:t>&lt;script type="text/javascript"&gt;</w:t>
      </w:r>
    </w:p>
    <w:p w14:paraId="6C9AA600" w14:textId="77777777" w:rsidR="005B6E38" w:rsidRDefault="005B6E38">
      <w:pPr>
        <w:pStyle w:val="Code"/>
        <w:ind w:left="936" w:firstLine="720"/>
        <w:pPrChange w:id="56" w:author="Kelvin Sung" w:date="2021-03-30T23:39:00Z">
          <w:pPr>
            <w:pStyle w:val="Code"/>
            <w:ind w:firstLine="720"/>
          </w:pPr>
        </w:pPrChange>
      </w:pPr>
      <w:r>
        <w:t>// JavaScript code goes here.</w:t>
      </w:r>
    </w:p>
    <w:p w14:paraId="03DF36FB" w14:textId="77777777" w:rsidR="005B6E38" w:rsidRDefault="005B6E38">
      <w:pPr>
        <w:pStyle w:val="Code"/>
        <w:ind w:left="936"/>
        <w:pPrChange w:id="57" w:author="Kelvin Sung" w:date="2021-03-30T23:39:00Z">
          <w:pPr>
            <w:pStyle w:val="Code"/>
          </w:pPr>
        </w:pPrChange>
      </w:pPr>
      <w:r>
        <w:t>&lt;/script&gt;</w:t>
      </w:r>
    </w:p>
    <w:p w14:paraId="254CDABB" w14:textId="77777777" w:rsidR="005B6E38" w:rsidRDefault="005B6E38">
      <w:pPr>
        <w:pStyle w:val="BodyTextFirst"/>
        <w:ind w:left="936"/>
        <w:pPrChange w:id="58" w:author="Kelvin Sung" w:date="2021-03-30T23:39:00Z">
          <w:pPr>
            <w:pStyle w:val="BodyTextFirst"/>
          </w:pPr>
        </w:pPrChange>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pPr>
        <w:pStyle w:val="Code"/>
        <w:ind w:left="936"/>
        <w:rPr>
          <w:rStyle w:val="CodeInline"/>
          <w:noProof w:val="0"/>
        </w:rPr>
        <w:pPrChange w:id="59" w:author="Kelvin Sung" w:date="2021-03-30T23:40:00Z">
          <w:pPr>
            <w:pStyle w:val="Code"/>
          </w:pPr>
        </w:pPrChange>
      </w:pPr>
      <w:commentRangeStart w:id="60"/>
      <w:commentRangeStart w:id="61"/>
      <w:commentRangeStart w:id="62"/>
      <w:r w:rsidRPr="00411D09">
        <w:rPr>
          <w:rStyle w:val="CodeInline"/>
        </w:rPr>
        <w:t>"use strict";</w:t>
      </w:r>
      <w:commentRangeEnd w:id="60"/>
      <w:r w:rsidRPr="00411D09">
        <w:rPr>
          <w:rStyle w:val="CodeInline"/>
        </w:rPr>
        <w:commentReference w:id="60"/>
      </w:r>
      <w:commentRangeEnd w:id="61"/>
      <w:r>
        <w:rPr>
          <w:rStyle w:val="CommentReference"/>
          <w:rFonts w:asciiTheme="minorHAnsi" w:hAnsiTheme="minorHAnsi"/>
          <w:noProof w:val="0"/>
        </w:rPr>
        <w:commentReference w:id="61"/>
      </w:r>
      <w:commentRangeEnd w:id="62"/>
      <w:r w:rsidR="00FC40FD">
        <w:rPr>
          <w:rStyle w:val="CommentReference"/>
          <w:rFonts w:asciiTheme="minorHAnsi" w:hAnsiTheme="minorHAnsi"/>
          <w:noProof w:val="0"/>
        </w:rPr>
        <w:commentReference w:id="62"/>
      </w:r>
    </w:p>
    <w:p w14:paraId="5F2196F7" w14:textId="6157CA67" w:rsidR="005B6E38" w:rsidRDefault="005B6E38" w:rsidP="00EC61FD">
      <w:pPr>
        <w:pStyle w:val="Code"/>
        <w:ind w:left="936"/>
        <w:rPr>
          <w:ins w:id="63" w:author="Kelvin Sung" w:date="2021-03-31T01:28:00Z"/>
          <w:rStyle w:val="CodeInline"/>
        </w:rPr>
      </w:pPr>
      <w:r w:rsidRPr="00411D09">
        <w:rPr>
          <w:rStyle w:val="CodeInline"/>
        </w:rPr>
        <w:t>let canvas = document.getElementById("GLCanvas");</w:t>
      </w:r>
    </w:p>
    <w:p w14:paraId="7FFCCE8B" w14:textId="3AD44646" w:rsidR="008315AE" w:rsidRPr="00224166" w:rsidRDefault="008315AE">
      <w:pPr>
        <w:pStyle w:val="NoteTipCaution"/>
        <w:rPr>
          <w:rStyle w:val="CodeInline"/>
          <w:rFonts w:ascii="HelveticaNeue Condensed" w:hAnsi="HelveticaNeue Condensed"/>
          <w:sz w:val="22"/>
          <w:bdr w:val="none" w:sz="0" w:space="0" w:color="auto"/>
        </w:rPr>
        <w:pPrChange w:id="64" w:author="Kelvin Sung" w:date="2021-03-31T01:29:00Z">
          <w:pPr>
            <w:pStyle w:val="Code"/>
          </w:pPr>
        </w:pPrChange>
      </w:pPr>
      <w:ins w:id="65" w:author="Kelvin Sung" w:date="2021-03-31T01:28:00Z">
        <w:r w:rsidRPr="00847D15">
          <w:rPr>
            <w:rStyle w:val="Strong"/>
            <w:rPrChange w:id="66" w:author="Kelvin Sung" w:date="2021-03-31T01:29:00Z">
              <w:rPr>
                <w:rStyle w:val="CodeInline"/>
                <w:bdr w:val="none" w:sz="0" w:space="0" w:color="auto"/>
              </w:rPr>
            </w:rPrChange>
          </w:rPr>
          <w:t>Note</w:t>
        </w:r>
        <w:r w:rsidRPr="00847D15">
          <w:rPr>
            <w:rStyle w:val="CodeInline"/>
            <w:rFonts w:ascii="HelveticaNeue Condensed" w:hAnsi="HelveticaNeue Condensed"/>
            <w:sz w:val="22"/>
            <w:bdr w:val="none" w:sz="0" w:space="0" w:color="auto"/>
          </w:rPr>
          <w:t xml:space="preserve"> The “</w:t>
        </w:r>
        <w:r w:rsidRPr="00B169EA">
          <w:rPr>
            <w:rStyle w:val="CodeInline"/>
            <w:rFonts w:ascii="HelveticaNeue Condensed" w:hAnsi="HelveticaNeue Condensed"/>
            <w:sz w:val="22"/>
            <w:bdr w:val="none" w:sz="0" w:space="0" w:color="auto"/>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w:t>
        </w:r>
      </w:ins>
      <w:ins w:id="67" w:author="Kelvin Sung" w:date="2021-03-31T01:29:00Z">
        <w:r w:rsidRPr="00224166">
          <w:rPr>
            <w:rStyle w:val="CodeInline"/>
            <w:rFonts w:ascii="HelveticaNeue Condensed" w:hAnsi="HelveticaNeue Condensed"/>
            <w:sz w:val="22"/>
            <w:bdr w:val="none" w:sz="0" w:space="0" w:color="auto"/>
          </w:rPr>
          <w:t>iables.</w:t>
        </w:r>
      </w:ins>
    </w:p>
    <w:p w14:paraId="26A95D85" w14:textId="1AB4473C" w:rsidR="005B6E38" w:rsidRDefault="00EC61FD">
      <w:pPr>
        <w:pStyle w:val="BodyTextFirst"/>
        <w:ind w:left="936"/>
        <w:pPrChange w:id="68" w:author="Kelvin Sung" w:date="2021-03-30T23:40:00Z">
          <w:pPr>
            <w:pStyle w:val="BodyTextFirst"/>
          </w:pPr>
        </w:pPrChange>
      </w:pPr>
      <w:ins w:id="69" w:author="Kelvin Sung" w:date="2021-03-30T23:44:00Z">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ins>
      <w:r w:rsidR="005B6E38">
        <w:t xml:space="preserve">The </w:t>
      </w:r>
      <w:del w:id="70" w:author="Kelvin Sung" w:date="2021-03-30T23:44:00Z">
        <w:r w:rsidR="005B6E38" w:rsidDel="00EC61FD">
          <w:delText xml:space="preserve">code </w:delText>
        </w:r>
      </w:del>
      <w:ins w:id="71" w:author="Kelvin Sung" w:date="2021-03-30T23:44:00Z">
        <w:r>
          <w:t xml:space="preserve">second line </w:t>
        </w:r>
      </w:ins>
      <w:r w:rsidR="005B6E38">
        <w:t xml:space="preserve">creates a new variable named </w:t>
      </w:r>
      <w:r w:rsidR="005B6E38" w:rsidRPr="00411D09">
        <w:rPr>
          <w:rStyle w:val="CodeInline"/>
        </w:rPr>
        <w:t>canvas</w:t>
      </w:r>
      <w:r w:rsidR="005B6E38">
        <w:t xml:space="preserve"> and </w:t>
      </w:r>
      <w:del w:id="72" w:author="Kelvin Sung" w:date="2021-03-30T23:45:00Z">
        <w:r w:rsidR="005B6E38" w:rsidDel="00EC61FD">
          <w:delText xml:space="preserve">stores a </w:delText>
        </w:r>
      </w:del>
      <w:r w:rsidR="005B6E38">
        <w:t>reference</w:t>
      </w:r>
      <w:ins w:id="73" w:author="Kelvin Sung" w:date="2021-03-30T23:45:00Z">
        <w:r>
          <w:t>s</w:t>
        </w:r>
      </w:ins>
      <w:r w:rsidR="005B6E38">
        <w:t xml:space="preserve"> </w:t>
      </w:r>
      <w:ins w:id="74" w:author="Kelvin Sung" w:date="2021-03-30T23:45:00Z">
        <w:r>
          <w:t xml:space="preserve">the variable </w:t>
        </w:r>
      </w:ins>
      <w:r w:rsidR="005B6E38">
        <w:t xml:space="preserve">to the </w:t>
      </w:r>
      <w:proofErr w:type="spellStart"/>
      <w:r w:rsidR="005B6E38" w:rsidRPr="00411D09">
        <w:rPr>
          <w:rStyle w:val="CodeInline"/>
        </w:rPr>
        <w:t>GLCanvas</w:t>
      </w:r>
      <w:proofErr w:type="spellEnd"/>
      <w:r w:rsidR="005B6E38">
        <w:t xml:space="preserve"> drawing area</w:t>
      </w:r>
      <w:del w:id="75" w:author="Kelvin Sung" w:date="2021-03-30T23:45:00Z">
        <w:r w:rsidR="005B6E38" w:rsidDel="00EC61FD">
          <w:delText xml:space="preserve"> in this variable</w:delText>
        </w:r>
      </w:del>
      <w:r w:rsidR="005B6E38">
        <w:t xml:space="preserve">.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pPr>
      <w:r>
        <w:t>Retrieve and bind a reference to the WebGL context to the drawing area by adding the following code:</w:t>
      </w:r>
    </w:p>
    <w:p w14:paraId="0E1C3ABA" w14:textId="77777777" w:rsidR="005B6E38" w:rsidRDefault="005B6E38">
      <w:pPr>
        <w:pStyle w:val="Code"/>
        <w:ind w:left="936"/>
        <w:pPrChange w:id="76" w:author="Kelvin Sung" w:date="2021-03-30T23:46:00Z">
          <w:pPr>
            <w:pStyle w:val="Code"/>
          </w:pPr>
        </w:pPrChange>
      </w:pPr>
      <w:r>
        <w:t>let gl = canvas.getContext("webgl2") || canvas.getContext("experimental-webgl2");</w:t>
      </w:r>
    </w:p>
    <w:p w14:paraId="6C05AE7C" w14:textId="40972D7D" w:rsidR="005B6E38" w:rsidRDefault="005B6E38">
      <w:pPr>
        <w:pStyle w:val="BodyTextFirst"/>
        <w:ind w:left="936"/>
        <w:pPrChange w:id="77" w:author="Kelvin Sung" w:date="2021-03-30T23:46:00Z">
          <w:pPr>
            <w:pStyle w:val="BodyTextFirst"/>
          </w:pPr>
        </w:pPrChange>
      </w:pPr>
      <w:r w:rsidRPr="002B4397">
        <w:t xml:space="preserve">As the code indicates, the retrieved reference to the </w:t>
      </w:r>
      <w:commentRangeStart w:id="78"/>
      <w:commentRangeStart w:id="79"/>
      <w:r w:rsidRPr="002B4397">
        <w:t xml:space="preserve">WebGL </w:t>
      </w:r>
      <w:ins w:id="80" w:author="Kelvin Sung" w:date="2021-03-30T23:47:00Z">
        <w:r w:rsidR="00FC40FD">
          <w:t xml:space="preserve">version </w:t>
        </w:r>
      </w:ins>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ins w:id="81" w:author="Kelvin Sung" w:date="2021-03-30T23:48:00Z">
        <w:r w:rsidR="0000182B">
          <w:t xml:space="preserve">the functionality </w:t>
        </w:r>
      </w:ins>
      <w:r>
        <w:t>of</w:t>
      </w:r>
      <w:r w:rsidRPr="002B4397">
        <w:t xml:space="preserve"> WebGL</w:t>
      </w:r>
      <w:r>
        <w:t xml:space="preserve"> 2</w:t>
      </w:r>
      <w:ins w:id="82" w:author="Kelvin Sung" w:date="2021-03-30T23:48:00Z">
        <w:r w:rsidR="0000182B">
          <w:t>.0</w:t>
        </w:r>
      </w:ins>
      <w:del w:id="83" w:author="Kelvin Sung" w:date="2021-03-30T23:48:00Z">
        <w:r w:rsidDel="0000182B">
          <w:delText>’s</w:delText>
        </w:r>
        <w:r w:rsidRPr="002B4397" w:rsidDel="0000182B">
          <w:delText xml:space="preserve"> </w:delText>
        </w:r>
        <w:commentRangeEnd w:id="78"/>
        <w:r w:rsidDel="0000182B">
          <w:rPr>
            <w:rStyle w:val="CommentReference"/>
          </w:rPr>
          <w:commentReference w:id="78"/>
        </w:r>
        <w:commentRangeEnd w:id="79"/>
        <w:r w:rsidDel="0000182B">
          <w:rPr>
            <w:rStyle w:val="CommentReference"/>
            <w:rFonts w:asciiTheme="minorHAnsi" w:hAnsiTheme="minorHAnsi"/>
          </w:rPr>
          <w:commentReference w:id="79"/>
        </w:r>
        <w:r w:rsidRPr="002B4397" w:rsidDel="0000182B">
          <w:delText>functionality</w:delText>
        </w:r>
      </w:del>
      <w:r w:rsidRPr="002B4397">
        <w:t>.</w:t>
      </w:r>
      <w:ins w:id="84" w:author="Kelvin Sung" w:date="2021-03-30T23:48:00Z">
        <w:r w:rsidR="0000182B">
          <w:t xml:space="preserve"> Once again, </w:t>
        </w:r>
      </w:ins>
      <w:ins w:id="85" w:author="Kelvin Sung" w:date="2021-03-30T23:50:00Z">
        <w:r w:rsidR="0000182B">
          <w:t xml:space="preserve">in the rest of this book, </w:t>
        </w:r>
      </w:ins>
      <w:ins w:id="86" w:author="Kelvin Sung" w:date="2021-03-30T23:49:00Z">
        <w:r w:rsidR="0000182B">
          <w:t>the term</w:t>
        </w:r>
      </w:ins>
      <w:ins w:id="87" w:author="Kelvin Sung" w:date="2021-03-31T03:07:00Z">
        <w:r w:rsidR="00B77E5B">
          <w:t xml:space="preserve"> WebGL</w:t>
        </w:r>
        <w:r w:rsidR="00642A6D">
          <w:t xml:space="preserve"> </w:t>
        </w:r>
      </w:ins>
      <w:ins w:id="88" w:author="Kelvin Sung" w:date="2021-03-30T23:49:00Z">
        <w:r w:rsidR="0000182B">
          <w:t xml:space="preserve">will be used to refer to the WebGL version 2.0 API. </w:t>
        </w:r>
      </w:ins>
    </w:p>
    <w:p w14:paraId="3103BEBD" w14:textId="77777777" w:rsidR="005B6E38" w:rsidRDefault="005B6E38" w:rsidP="0000182B">
      <w:pPr>
        <w:pStyle w:val="NumList"/>
      </w:pPr>
      <w:r w:rsidRPr="002B4397">
        <w:t xml:space="preserve">Clear the canvas drawing area to your favorite color through WebGL by adding the following:    </w:t>
      </w:r>
    </w:p>
    <w:p w14:paraId="2AE5C474" w14:textId="77777777" w:rsidR="00E55BA9" w:rsidRDefault="005B6E38" w:rsidP="00E55BA9">
      <w:pPr>
        <w:pStyle w:val="Code"/>
        <w:ind w:left="936"/>
      </w:pPr>
      <w:r>
        <w:t>if (gl !== null) {</w:t>
      </w:r>
      <w:r w:rsidR="0000182B">
        <w:t xml:space="preserve">    </w:t>
      </w:r>
    </w:p>
    <w:p w14:paraId="3149BBF9" w14:textId="77777777" w:rsidR="00E55BA9" w:rsidRDefault="00E55BA9" w:rsidP="00E55BA9">
      <w:pPr>
        <w:pStyle w:val="Code"/>
        <w:ind w:left="936"/>
      </w:pPr>
      <w:r>
        <w:t xml:space="preserve">    </w:t>
      </w:r>
      <w:commentRangeStart w:id="89"/>
      <w:r w:rsidR="005B6E38">
        <w:t>gl.clearColor(0.0, 0.8, 0.0, 1.0);</w:t>
      </w:r>
      <w:r w:rsidR="0000182B">
        <w:t xml:space="preserve">    </w:t>
      </w:r>
    </w:p>
    <w:p w14:paraId="2101E224" w14:textId="5FB75BF6" w:rsidR="005B6E38" w:rsidRDefault="00E55BA9" w:rsidP="00E55BA9">
      <w:pPr>
        <w:pStyle w:val="Code"/>
        <w:ind w:left="936"/>
      </w:pPr>
      <w:r>
        <w:t xml:space="preserve">    </w:t>
      </w:r>
      <w:r w:rsidR="005B6E38">
        <w:t>gl.clear(gl.COLOR_BUFFER_BIT);</w:t>
      </w:r>
      <w:commentRangeEnd w:id="89"/>
      <w:r w:rsidR="0000182B">
        <w:rPr>
          <w:rStyle w:val="CommentReference"/>
          <w:rFonts w:asciiTheme="minorHAnsi" w:hAnsiTheme="minorHAnsi"/>
          <w:noProof w:val="0"/>
        </w:rPr>
        <w:commentReference w:id="89"/>
      </w:r>
    </w:p>
    <w:p w14:paraId="604D3F11" w14:textId="77777777" w:rsidR="005B6E38" w:rsidRDefault="005B6E38" w:rsidP="00E55BA9">
      <w:pPr>
        <w:pStyle w:val="Code"/>
        <w:ind w:left="936"/>
      </w:pPr>
      <w:r>
        <w:t>}</w:t>
      </w:r>
    </w:p>
    <w:p w14:paraId="0E794DAA" w14:textId="278509A4" w:rsidR="005B6E38" w:rsidRDefault="005B6E38">
      <w:pPr>
        <w:pStyle w:val="BodyTextFirst"/>
        <w:ind w:left="936"/>
        <w:pPrChange w:id="90" w:author="Kelvin Sung" w:date="2021-03-30T23:46:00Z">
          <w:pPr>
            <w:pStyle w:val="BodyTextFirst"/>
          </w:pPr>
        </w:pPrChange>
      </w:pPr>
      <w:r w:rsidRPr="002B4397">
        <w:t xml:space="preserve">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w:t>
      </w:r>
      <w:del w:id="91" w:author="Kelvin Sung" w:date="2021-03-30T23:53:00Z">
        <w:r w:rsidRPr="002B4397" w:rsidDel="0000182B">
          <w:delText xml:space="preserve">the </w:delText>
        </w:r>
      </w:del>
      <w:r w:rsidRPr="002B4397">
        <w:t>later chapters. For now, always assign 1.0 to the alpha channel.</w:t>
      </w:r>
      <w:ins w:id="92" w:author="Kelvin Sung" w:date="2021-03-30T23:53:00Z">
        <w:r w:rsidR="0000182B">
          <w:t xml:space="preserve"> The specified color, </w:t>
        </w:r>
        <w:r w:rsidR="0000182B" w:rsidRPr="0000182B">
          <w:rPr>
            <w:rStyle w:val="CodeInline"/>
            <w:rPrChange w:id="93" w:author="Kelvin Sung" w:date="2021-03-30T23:53:00Z">
              <w:rPr/>
            </w:rPrChange>
          </w:rPr>
          <w:t>(</w:t>
        </w:r>
        <w:r w:rsidR="0000182B">
          <w:rPr>
            <w:rStyle w:val="CodeInline"/>
          </w:rPr>
          <w:t>0.0</w:t>
        </w:r>
      </w:ins>
      <w:ins w:id="94" w:author="Kelvin Sung" w:date="2021-03-30T23:54:00Z">
        <w:r w:rsidR="0000182B">
          <w:rPr>
            <w:rStyle w:val="CodeInline"/>
          </w:rPr>
          <w:t>, 0.8, 0.0, 1.0</w:t>
        </w:r>
      </w:ins>
      <w:ins w:id="95" w:author="Kelvin Sung" w:date="2021-03-30T23:53:00Z">
        <w:r w:rsidR="0000182B" w:rsidRPr="0000182B">
          <w:rPr>
            <w:rStyle w:val="CodeInline"/>
            <w:rPrChange w:id="96" w:author="Kelvin Sung" w:date="2021-03-30T23:53:00Z">
              <w:rPr/>
            </w:rPrChange>
          </w:rPr>
          <w:t>)</w:t>
        </w:r>
      </w:ins>
      <w:ins w:id="97" w:author="Kelvin Sung" w:date="2021-03-30T23:54:00Z">
        <w:r w:rsidR="0000182B">
          <w:t xml:space="preserve">, </w:t>
        </w:r>
      </w:ins>
      <w:ins w:id="98" w:author="Kelvin Sung" w:date="2021-03-30T23:55:00Z">
        <w:r w:rsidR="0000182B">
          <w:t xml:space="preserve">has zero values for the red and blue channels and a 0.8, or 80%, intensity on the green channel. For this reason, the </w:t>
        </w:r>
      </w:ins>
      <w:ins w:id="99" w:author="Kelvin Sung" w:date="2021-03-30T23:56:00Z">
        <w:r w:rsidR="0000182B">
          <w:t xml:space="preserve">canvas area is cleared to a </w:t>
        </w:r>
      </w:ins>
      <w:ins w:id="100" w:author="Kelvin Sung" w:date="2021-03-30T23:58:00Z">
        <w:r w:rsidR="00390FFA">
          <w:t xml:space="preserve">light </w:t>
        </w:r>
      </w:ins>
      <w:ins w:id="101" w:author="Kelvin Sung" w:date="2021-03-30T23:56:00Z">
        <w:r w:rsidR="0000182B">
          <w:t>green color.</w:t>
        </w:r>
      </w:ins>
    </w:p>
    <w:p w14:paraId="5EA5281B" w14:textId="77777777" w:rsidR="005B6E38" w:rsidRDefault="005B6E38" w:rsidP="005B6E38">
      <w:pPr>
        <w:pStyle w:val="NumList"/>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pPr>
        <w:pStyle w:val="Code"/>
        <w:ind w:left="216" w:firstLine="720"/>
        <w:pPrChange w:id="102" w:author="Kelvin Sung" w:date="2021-03-30T23:57:00Z">
          <w:pPr>
            <w:pStyle w:val="Code"/>
          </w:pPr>
        </w:pPrChange>
      </w:pPr>
      <w:r w:rsidRPr="00F91FA2">
        <w:t>document.write("&lt;br&gt;&lt;b&gt;</w:t>
      </w:r>
      <w:commentRangeStart w:id="103"/>
      <w:commentRangeStart w:id="104"/>
      <w:r w:rsidRPr="00F91FA2">
        <w:t>The above is WebGL draw area</w:t>
      </w:r>
      <w:commentRangeEnd w:id="103"/>
      <w:r>
        <w:rPr>
          <w:rStyle w:val="CommentReference"/>
        </w:rPr>
        <w:commentReference w:id="103"/>
      </w:r>
      <w:commentRangeEnd w:id="104"/>
      <w:r w:rsidR="00E06407">
        <w:rPr>
          <w:rStyle w:val="CommentReference"/>
          <w:rFonts w:asciiTheme="minorHAnsi" w:hAnsiTheme="minorHAnsi"/>
          <w:noProof w:val="0"/>
        </w:rPr>
        <w:commentReference w:id="104"/>
      </w:r>
      <w:r w:rsidRPr="00F91FA2">
        <w:t>!&lt;/b&gt;");</w:t>
      </w:r>
    </w:p>
    <w:p w14:paraId="0A5E3541" w14:textId="77777777" w:rsidR="005B6E38" w:rsidRDefault="005B6E38" w:rsidP="005B6E38">
      <w:pPr>
        <w:pStyle w:val="BodyTextFirst"/>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22349F8D" w:rsidR="005B6E38" w:rsidRDefault="005B6E38" w:rsidP="005B6E38">
      <w:pPr>
        <w:pStyle w:val="BodyTextFirst"/>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ins w:id="105" w:author="Kelvin Sung" w:date="2021-03-31T00:00:00Z">
        <w:r w:rsidR="00F931E1">
          <w:t>ing</w:t>
        </w:r>
      </w:ins>
      <w:del w:id="106" w:author="Kelvin Sung" w:date="2021-03-31T00:00:00Z">
        <w:r w:rsidDel="00F931E1">
          <w:delText>e</w:delText>
        </w:r>
      </w:del>
      <w:r>
        <w:t xml:space="preserve"> the </w:t>
      </w:r>
      <w:r>
        <w:lastRenderedPageBreak/>
        <w:t>640×480 value</w:t>
      </w:r>
      <w:ins w:id="107" w:author="Kelvin Sung" w:date="2021-03-31T00:00:00Z">
        <w:r w:rsidR="00F931E1">
          <w:t>s</w:t>
        </w:r>
      </w:ins>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2F5870EE" w:rsidR="005B6E38" w:rsidRDefault="005B6E38" w:rsidP="005B6E38">
      <w:pPr>
        <w:pStyle w:val="BodyTextFirst"/>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ins w:id="108" w:author="Kelvin Sung" w:date="2021-03-31T00:02:00Z">
        <w:r w:rsidR="00BB0F9E">
          <w:t xml:space="preserve">classes in </w:t>
        </w:r>
      </w:ins>
      <w:r>
        <w:t>object-oriented programming.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commentRangeStart w:id="109"/>
      <w:commentRangeStart w:id="110"/>
      <w:commentRangeStart w:id="111"/>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9"/>
      <w:r>
        <w:rPr>
          <w:rStyle w:val="CommentReference"/>
          <w:rFonts w:eastAsiaTheme="majorEastAsia"/>
        </w:rPr>
        <w:commentReference w:id="109"/>
      </w:r>
      <w:commentRangeEnd w:id="110"/>
      <w:r w:rsidR="00BB0F9E">
        <w:rPr>
          <w:rStyle w:val="CommentReference"/>
          <w:rFonts w:asciiTheme="minorHAnsi" w:eastAsiaTheme="minorHAnsi" w:hAnsiTheme="minorHAnsi" w:cstheme="minorBidi"/>
        </w:rPr>
        <w:commentReference w:id="110"/>
      </w:r>
      <w:commentRangeEnd w:id="111"/>
      <w:r w:rsidR="00216597">
        <w:rPr>
          <w:rStyle w:val="CommentReference"/>
          <w:rFonts w:asciiTheme="minorHAnsi" w:eastAsiaTheme="minorHAnsi" w:hAnsiTheme="minorHAnsi" w:cstheme="minorBidi"/>
        </w:rPr>
        <w:commentReference w:id="111"/>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pPr>
      <w:r>
        <w:t>The goals of the project are as follows:</w:t>
      </w:r>
    </w:p>
    <w:p w14:paraId="236834BA" w14:textId="77777777" w:rsidR="005B6E38" w:rsidRDefault="005B6E38" w:rsidP="005B6E38">
      <w:pPr>
        <w:pStyle w:val="Bullet"/>
      </w:pPr>
      <w:r>
        <w:t>To learn how to separate source code into different files</w:t>
      </w:r>
    </w:p>
    <w:p w14:paraId="6FBB9551" w14:textId="77777777" w:rsidR="005B6E38" w:rsidRDefault="005B6E38" w:rsidP="005B6E38">
      <w:pPr>
        <w:pStyle w:val="Bullet"/>
      </w:pPr>
      <w:r>
        <w:t>To organize your code in a logical structure</w:t>
      </w:r>
    </w:p>
    <w:p w14:paraId="0A5C24CA" w14:textId="77777777" w:rsidR="005B6E38" w:rsidRDefault="005B6E38" w:rsidP="005B6E38">
      <w:pPr>
        <w:pStyle w:val="Heading3"/>
      </w:pPr>
      <w:r>
        <w:t>Separate JavaScript Source Code File</w:t>
      </w:r>
    </w:p>
    <w:p w14:paraId="0BFBFD47" w14:textId="77777777" w:rsidR="005B6E38" w:rsidRDefault="005B6E38" w:rsidP="005B6E38">
      <w:pPr>
        <w:pStyle w:val="BodyTextFirst"/>
      </w:pPr>
      <w:r w:rsidRPr="00E82253">
        <w:t>This section details how to create and edit a new JavaScript source code file. You should familiarize yourself with this process because you’ll create numerous source code files throughout this book.</w:t>
      </w:r>
    </w:p>
    <w:p w14:paraId="5D30407E" w14:textId="2476303D" w:rsidR="005B6E38" w:rsidRDefault="005B6E38" w:rsidP="005B6E38">
      <w:pPr>
        <w:pStyle w:val="NumList"/>
        <w:numPr>
          <w:ilvl w:val="0"/>
          <w:numId w:val="13"/>
        </w:numPr>
      </w:pPr>
      <w:r w:rsidRPr="00E82253">
        <w:t xml:space="preserve">Create a new HTML5 project titled </w:t>
      </w:r>
      <w:proofErr w:type="spellStart"/>
      <w:r w:rsidRPr="00230082">
        <w:rPr>
          <w:rStyle w:val="CodeInline"/>
        </w:rPr>
        <w:t>javascript_source_file</w:t>
      </w:r>
      <w:proofErr w:type="spellEnd"/>
      <w:r w:rsidRPr="00E82253">
        <w:t>.</w:t>
      </w:r>
      <w:r>
        <w:t xml:space="preserve"> </w:t>
      </w:r>
      <w:commentRangeStart w:id="112"/>
      <w:commentRangeStart w:id="113"/>
      <w:r>
        <w:t>Re</w:t>
      </w:r>
      <w:ins w:id="114" w:author="Kelvin Sung" w:date="2021-03-31T00:06:00Z">
        <w:r w:rsidR="00C565D9">
          <w:t xml:space="preserve">call that a new project </w:t>
        </w:r>
      </w:ins>
      <w:ins w:id="115" w:author="Kelvin Sung" w:date="2021-03-31T00:07:00Z">
        <w:r w:rsidR="00C565D9">
          <w:t xml:space="preserve">is </w:t>
        </w:r>
      </w:ins>
      <w:ins w:id="116" w:author="Kelvin Sung" w:date="2021-03-31T00:06:00Z">
        <w:r w:rsidR="00C565D9">
          <w:t xml:space="preserve">created by </w:t>
        </w:r>
      </w:ins>
      <w:ins w:id="117" w:author="Kelvin Sung" w:date="2021-03-31T00:07:00Z">
        <w:r w:rsidR="00C565D9">
          <w:t>creating a folder with the appropriate name</w:t>
        </w:r>
      </w:ins>
      <w:ins w:id="118" w:author="Kelvin Sung" w:date="2021-03-31T00:08:00Z">
        <w:r w:rsidR="00A4520D">
          <w:t>,</w:t>
        </w:r>
      </w:ins>
      <w:ins w:id="119" w:author="Kelvin Sung" w:date="2021-03-31T00:07:00Z">
        <w:r w:rsidR="00C565D9">
          <w:t xml:space="preserve"> </w:t>
        </w:r>
      </w:ins>
      <w:ins w:id="120" w:author="Kelvin Sung" w:date="2021-03-31T00:06:00Z">
        <w:r w:rsidR="00C565D9">
          <w:t>copying files from the previous project</w:t>
        </w:r>
      </w:ins>
      <w:ins w:id="121" w:author="Kelvin Sung" w:date="2021-03-31T00:08:00Z">
        <w:r w:rsidR="00A4520D">
          <w:t>,</w:t>
        </w:r>
      </w:ins>
      <w:ins w:id="122" w:author="Kelvin Sung" w:date="2021-03-31T00:06:00Z">
        <w:r w:rsidR="00C565D9">
          <w:t xml:space="preserve"> and editing the </w:t>
        </w:r>
      </w:ins>
      <w:ins w:id="123" w:author="Kelvin Sung" w:date="2021-03-31T00:07:00Z">
        <w:r w:rsidR="00C565D9" w:rsidRPr="00A4520D">
          <w:rPr>
            <w:rStyle w:val="CodeInline"/>
            <w:rPrChange w:id="124" w:author="Kelvin Sung" w:date="2021-03-31T00:08:00Z">
              <w:rPr/>
            </w:rPrChange>
          </w:rPr>
          <w:t>&lt;Title&gt;</w:t>
        </w:r>
        <w:r w:rsidR="00C565D9">
          <w:t xml:space="preserve"> element of the </w:t>
        </w:r>
      </w:ins>
      <w:ins w:id="125" w:author="Kelvin Sung" w:date="2021-03-31T00:06:00Z">
        <w:r w:rsidR="00C565D9" w:rsidRPr="00A4520D">
          <w:rPr>
            <w:rStyle w:val="CodeInline"/>
            <w:rPrChange w:id="126" w:author="Kelvin Sung" w:date="2021-03-31T00:08:00Z">
              <w:rPr/>
            </w:rPrChange>
          </w:rPr>
          <w:t>index.html</w:t>
        </w:r>
        <w:r w:rsidR="00C565D9">
          <w:t xml:space="preserve"> to refle</w:t>
        </w:r>
      </w:ins>
      <w:ins w:id="127" w:author="Kelvin Sung" w:date="2021-03-31T00:07:00Z">
        <w:r w:rsidR="00C565D9">
          <w:t xml:space="preserve">ct the new project. </w:t>
        </w:r>
      </w:ins>
      <w:del w:id="128" w:author="Kelvin Sung" w:date="2021-03-31T00:07:00Z">
        <w:r w:rsidDel="00C565D9">
          <w:delText>member to include the previous project</w:delText>
        </w:r>
      </w:del>
      <w:del w:id="129" w:author="Kelvin Sung" w:date="2021-03-31T00:05:00Z">
        <w:r w:rsidDel="00E97289">
          <w:delText>’s files</w:delText>
        </w:r>
      </w:del>
      <w:del w:id="130" w:author="Kelvin Sung" w:date="2021-03-31T00:07:00Z">
        <w:r w:rsidDel="00C565D9">
          <w:delText>.</w:delText>
        </w:r>
      </w:del>
      <w:commentRangeEnd w:id="112"/>
      <w:r>
        <w:rPr>
          <w:rStyle w:val="CommentReference"/>
        </w:rPr>
        <w:commentReference w:id="112"/>
      </w:r>
      <w:commentRangeEnd w:id="113"/>
      <w:r w:rsidR="00E97289">
        <w:rPr>
          <w:rStyle w:val="CommentReference"/>
          <w:rFonts w:asciiTheme="minorHAnsi" w:hAnsiTheme="minorHAnsi"/>
        </w:rPr>
        <w:commentReference w:id="113"/>
      </w:r>
    </w:p>
    <w:p w14:paraId="1F27085A" w14:textId="11F5612A" w:rsidR="005B6E38" w:rsidRDefault="005B6E38" w:rsidP="005B6E38">
      <w:pPr>
        <w:pStyle w:val="NumList"/>
        <w:numPr>
          <w:ilvl w:val="0"/>
          <w:numId w:val="13"/>
        </w:num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ins w:id="131" w:author="Kelvin Sung" w:date="2021-03-31T00:10:00Z">
        <w:r w:rsidR="00A4520D">
          <w:t xml:space="preserve"> </w:t>
        </w:r>
        <w:commentRangeStart w:id="132"/>
        <w:r w:rsidR="00A4520D">
          <w:t xml:space="preserve">This </w:t>
        </w:r>
      </w:ins>
      <w:ins w:id="133" w:author="Kelvin Sung" w:date="2021-03-31T00:11:00Z">
        <w:r w:rsidR="00A4520D">
          <w:t>folder will contain all of your source code.</w:t>
        </w:r>
      </w:ins>
      <w:r w:rsidRPr="00253536">
        <w:t xml:space="preserve"> </w:t>
      </w:r>
      <w:commentRangeEnd w:id="132"/>
      <w:r w:rsidR="006612E5">
        <w:rPr>
          <w:rStyle w:val="CommentReference"/>
          <w:rFonts w:asciiTheme="minorHAnsi" w:hAnsiTheme="minorHAnsi"/>
        </w:rPr>
        <w:commentReference w:id="132"/>
      </w:r>
    </w:p>
    <w:p w14:paraId="377831B9" w14:textId="77777777" w:rsidR="005B6E38" w:rsidRDefault="005B6E38" w:rsidP="005B6E38">
      <w:pPr>
        <w:pStyle w:val="Figure"/>
      </w:pPr>
      <w:commentRangeStart w:id="134"/>
      <w:r>
        <w:rPr>
          <w:noProof/>
        </w:rPr>
        <w:drawing>
          <wp:inline distT="0" distB="0" distL="0" distR="0" wp14:anchorId="251B1C58" wp14:editId="1C1B23D4">
            <wp:extent cx="459232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320" cy="1494155"/>
                    </a:xfrm>
                    <a:prstGeom prst="rect">
                      <a:avLst/>
                    </a:prstGeom>
                    <a:noFill/>
                    <a:ln>
                      <a:noFill/>
                    </a:ln>
                  </pic:spPr>
                </pic:pic>
              </a:graphicData>
            </a:graphic>
          </wp:inline>
        </w:drawing>
      </w:r>
      <w:commentRangeEnd w:id="134"/>
      <w:r>
        <w:rPr>
          <w:rStyle w:val="CommentReference"/>
          <w:rFonts w:eastAsiaTheme="majorEastAsia"/>
        </w:rPr>
        <w:commentReference w:id="134"/>
      </w:r>
    </w:p>
    <w:p w14:paraId="1918558F" w14:textId="77777777" w:rsidR="005B6E38" w:rsidDel="00A4520D" w:rsidRDefault="005B6E38" w:rsidP="005B6E38">
      <w:pPr>
        <w:pStyle w:val="FigureCaption"/>
        <w:rPr>
          <w:del w:id="135" w:author="Kelvin Sung" w:date="2021-03-31T00:10:00Z"/>
        </w:rPr>
      </w:pPr>
      <w:r>
        <w:t>Figure 2-4. Creating a new source code folder</w:t>
      </w:r>
    </w:p>
    <w:p w14:paraId="55971023" w14:textId="6970521E" w:rsidR="005B6E38" w:rsidDel="00A4520D" w:rsidRDefault="005B6E38">
      <w:pPr>
        <w:pStyle w:val="FigureCaption"/>
        <w:rPr>
          <w:del w:id="136" w:author="Kelvin Sung" w:date="2021-03-31T00:10:00Z"/>
        </w:rPr>
        <w:pPrChange w:id="137" w:author="Kelvin Sung" w:date="2021-03-31T00:10:00Z">
          <w:pPr>
            <w:pStyle w:val="BodyTextFirst"/>
          </w:pPr>
        </w:pPrChange>
      </w:pPr>
      <w:del w:id="138" w:author="Kelvin Sung" w:date="2021-03-31T00:10:00Z">
        <w:r w:rsidDel="00A4520D">
          <w:delText>This folder will contain all of your source code.</w:delText>
        </w:r>
      </w:del>
    </w:p>
    <w:p w14:paraId="4ED0F1C1" w14:textId="715A4E3E" w:rsidR="006612E5" w:rsidRDefault="005B6E38">
      <w:pPr>
        <w:pStyle w:val="NumList"/>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ins w:id="139" w:author="Kelvin Sung" w:date="2021-03-31T00:12:00Z">
        <w:r w:rsidR="006612E5">
          <w:t xml:space="preserve"> Name the new source file </w:t>
        </w:r>
        <w:r w:rsidR="006612E5" w:rsidRPr="00230082">
          <w:rPr>
            <w:rStyle w:val="CodeInline"/>
          </w:rPr>
          <w:t>core.js</w:t>
        </w:r>
        <w:r w:rsidR="006612E5">
          <w:t>.</w:t>
        </w:r>
      </w:ins>
    </w:p>
    <w:p w14:paraId="4AD89F72" w14:textId="77777777" w:rsidR="005B6E38" w:rsidRDefault="005B6E38" w:rsidP="005B6E38">
      <w:pPr>
        <w:pStyle w:val="Figure"/>
      </w:pPr>
      <w:commentRangeStart w:id="140"/>
      <w:r>
        <w:rPr>
          <w:noProof/>
        </w:rPr>
        <w:lastRenderedPageBreak/>
        <w:drawing>
          <wp:inline distT="0" distB="0" distL="0" distR="0" wp14:anchorId="583A36E8" wp14:editId="4C5959A4">
            <wp:extent cx="413512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20" cy="4251325"/>
                    </a:xfrm>
                    <a:prstGeom prst="rect">
                      <a:avLst/>
                    </a:prstGeom>
                    <a:noFill/>
                    <a:ln>
                      <a:noFill/>
                    </a:ln>
                  </pic:spPr>
                </pic:pic>
              </a:graphicData>
            </a:graphic>
          </wp:inline>
        </w:drawing>
      </w:r>
      <w:commentRangeEnd w:id="140"/>
      <w:r>
        <w:rPr>
          <w:rStyle w:val="CommentReference"/>
          <w:rFonts w:eastAsiaTheme="majorEastAsia"/>
        </w:rPr>
        <w:commentReference w:id="140"/>
      </w:r>
    </w:p>
    <w:p w14:paraId="7369C4D5" w14:textId="77777777" w:rsidR="005B6E38" w:rsidDel="006612E5" w:rsidRDefault="005B6E38" w:rsidP="005B6E38">
      <w:pPr>
        <w:pStyle w:val="FigureCaption"/>
        <w:rPr>
          <w:del w:id="141" w:author="Kelvin Sung" w:date="2021-03-31T00:11:00Z"/>
        </w:rPr>
      </w:pPr>
      <w:r>
        <w:t>Figure 2-5. Adding a new JavaScript source code file</w:t>
      </w:r>
    </w:p>
    <w:p w14:paraId="3BB11937" w14:textId="46E2D34F" w:rsidR="005B6E38" w:rsidDel="006612E5" w:rsidRDefault="005B6E38">
      <w:pPr>
        <w:pStyle w:val="FigureCaption"/>
        <w:rPr>
          <w:del w:id="142" w:author="Kelvin Sung" w:date="2021-03-31T00:11:00Z"/>
        </w:rPr>
        <w:pPrChange w:id="143" w:author="Kelvin Sung" w:date="2021-03-31T00:11:00Z">
          <w:pPr>
            <w:pStyle w:val="BodyTextFirst"/>
          </w:pPr>
        </w:pPrChange>
      </w:pPr>
      <w:del w:id="144" w:author="Kelvin Sung" w:date="2021-03-31T00:11:00Z">
        <w:r w:rsidDel="006612E5">
          <w:delText xml:space="preserve">Name the new source file </w:delText>
        </w:r>
        <w:r w:rsidRPr="00230082" w:rsidDel="006612E5">
          <w:rPr>
            <w:rStyle w:val="CodeInline"/>
          </w:rPr>
          <w:delText>core.js</w:delText>
        </w:r>
        <w:r w:rsidDel="006612E5">
          <w:delText>.</w:delText>
        </w:r>
      </w:del>
    </w:p>
    <w:p w14:paraId="142113F2" w14:textId="77777777" w:rsidR="005B6E38" w:rsidRDefault="005B6E38" w:rsidP="005B6E38">
      <w:pPr>
        <w:pStyle w:val="NoteTipCaution"/>
      </w:pPr>
      <w:r w:rsidRPr="00230082">
        <w:rPr>
          <w:rStyle w:val="Strong"/>
        </w:rPr>
        <w:t>Note</w:t>
      </w:r>
      <w:r w:rsidRPr="00521F2B">
        <w:tab/>
      </w:r>
      <w:proofErr w:type="gramStart"/>
      <w:r w:rsidRPr="00521F2B">
        <w:t>In</w:t>
      </w:r>
      <w:proofErr w:type="gramEnd"/>
      <w:r w:rsidRPr="00521F2B">
        <w:t xml:space="preserve"> </w:t>
      </w:r>
      <w:r>
        <w:t>Visual Studio 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pPr>
      <w:r>
        <w:t xml:space="preserve">Open the new </w:t>
      </w:r>
      <w:r w:rsidRPr="00230082">
        <w:rPr>
          <w:rStyle w:val="CodeInline"/>
        </w:rPr>
        <w:t>core.js</w:t>
      </w:r>
      <w:r>
        <w:t xml:space="preserve"> source file for editing.</w:t>
      </w:r>
    </w:p>
    <w:p w14:paraId="2954740F" w14:textId="6C199D58" w:rsidR="005B6E38" w:rsidRDefault="005B6E38" w:rsidP="005B6E38">
      <w:pPr>
        <w:pStyle w:val="NumList"/>
      </w:pPr>
      <w:commentRangeStart w:id="145"/>
      <w:del w:id="146" w:author="Kelvin Sung" w:date="2021-03-31T00:14:00Z">
        <w:r w:rsidDel="00873B25">
          <w:delText xml:space="preserve">Create </w:delText>
        </w:r>
      </w:del>
      <w:ins w:id="147" w:author="Kelvin Sung" w:date="2021-03-31T00:14:00Z">
        <w:r w:rsidR="00873B25">
          <w:t xml:space="preserve">Define </w:t>
        </w:r>
      </w:ins>
      <w:r>
        <w:t xml:space="preserve">a variable </w:t>
      </w:r>
      <w:ins w:id="148" w:author="Kelvin Sung" w:date="2021-03-31T00:19:00Z">
        <w:r w:rsidR="00E55BA9">
          <w:t xml:space="preserve">for </w:t>
        </w:r>
      </w:ins>
      <w:r>
        <w:t>referencing the WebGL context and add a function which allows you to access</w:t>
      </w:r>
      <w:ins w:id="149" w:author="Kelvin Sung" w:date="2021-03-31T00:19:00Z">
        <w:r w:rsidR="00E55BA9">
          <w:t xml:space="preserve"> the variable</w:t>
        </w:r>
      </w:ins>
      <w:del w:id="150" w:author="Kelvin Sung" w:date="2021-03-31T00:19:00Z">
        <w:r w:rsidDel="00E55BA9">
          <w:delText xml:space="preserve"> it</w:delText>
        </w:r>
      </w:del>
      <w:r>
        <w:t>.</w:t>
      </w:r>
      <w:commentRangeEnd w:id="145"/>
      <w:r>
        <w:rPr>
          <w:rStyle w:val="CommentReference"/>
        </w:rPr>
        <w:commentReference w:id="145"/>
      </w:r>
    </w:p>
    <w:p w14:paraId="27F52863" w14:textId="77777777" w:rsidR="005B6E38" w:rsidRPr="00230082" w:rsidRDefault="005B6E38">
      <w:pPr>
        <w:pStyle w:val="Code"/>
        <w:ind w:left="936"/>
        <w:pPrChange w:id="151" w:author="Kelvin Sung" w:date="2021-03-31T00:13:00Z">
          <w:pPr>
            <w:pStyle w:val="Code"/>
          </w:pPr>
        </w:pPrChange>
      </w:pPr>
      <w:r w:rsidRPr="00230082">
        <w:t xml:space="preserve">"use strict"; </w:t>
      </w:r>
    </w:p>
    <w:p w14:paraId="031B15A4" w14:textId="77777777" w:rsidR="005B6E38" w:rsidRPr="00230082" w:rsidRDefault="005B6E38">
      <w:pPr>
        <w:pStyle w:val="Code"/>
        <w:ind w:left="936"/>
        <w:pPrChange w:id="152" w:author="Kelvin Sung" w:date="2021-03-31T00:13:00Z">
          <w:pPr>
            <w:pStyle w:val="Code"/>
          </w:pPr>
        </w:pPrChange>
      </w:pPr>
      <w:r w:rsidRPr="00230082">
        <w:t xml:space="preserve">let </w:t>
      </w:r>
      <w:commentRangeStart w:id="153"/>
      <w:commentRangeStart w:id="154"/>
      <w:r w:rsidRPr="00230082">
        <w:t>mG</w:t>
      </w:r>
      <w:commentRangeEnd w:id="153"/>
      <w:r w:rsidRPr="00230082">
        <w:rPr>
          <w:rStyle w:val="CommentReference"/>
          <w:sz w:val="18"/>
          <w:szCs w:val="22"/>
        </w:rPr>
        <w:commentReference w:id="153"/>
      </w:r>
      <w:commentRangeEnd w:id="154"/>
      <w:r>
        <w:rPr>
          <w:rStyle w:val="CommentReference"/>
          <w:rFonts w:asciiTheme="minorHAnsi" w:hAnsiTheme="minorHAnsi"/>
          <w:noProof w:val="0"/>
        </w:rPr>
        <w:commentReference w:id="154"/>
      </w:r>
      <w:r w:rsidRPr="00230082">
        <w:t>L = null;</w:t>
      </w:r>
    </w:p>
    <w:p w14:paraId="4119E67B" w14:textId="4E1DA667" w:rsidR="005B6E38" w:rsidRDefault="005B6E38" w:rsidP="00873B25">
      <w:pPr>
        <w:pStyle w:val="Code"/>
        <w:ind w:left="936"/>
        <w:rPr>
          <w:ins w:id="155" w:author="Kelvin Sung" w:date="2021-03-31T00:15:00Z"/>
        </w:rPr>
      </w:pPr>
      <w:r w:rsidRPr="00230082">
        <w:t>function getGL() { return mGL; }</w:t>
      </w:r>
    </w:p>
    <w:p w14:paraId="62859049" w14:textId="3FCA053B" w:rsidR="00873B25" w:rsidRPr="00873B25" w:rsidRDefault="00873B25">
      <w:pPr>
        <w:pStyle w:val="NoteTipCaution"/>
        <w:rPr>
          <w:rStyle w:val="Strong"/>
          <w:rPrChange w:id="156" w:author="Kelvin Sung" w:date="2021-03-31T00:16:00Z">
            <w:rPr/>
          </w:rPrChange>
        </w:rPr>
        <w:pPrChange w:id="157" w:author="Kelvin Sung" w:date="2021-03-31T00:16:00Z">
          <w:pPr>
            <w:pStyle w:val="Code"/>
          </w:pPr>
        </w:pPrChange>
      </w:pPr>
      <w:ins w:id="158" w:author="Kelvin Sung" w:date="2021-03-31T00:16:00Z">
        <w:r w:rsidRPr="00873B25">
          <w:rPr>
            <w:rStyle w:val="Strong"/>
            <w:rPrChange w:id="159" w:author="Kelvin Sung" w:date="2021-03-31T00:16:00Z">
              <w:rPr/>
            </w:rPrChange>
          </w:rPr>
          <w:lastRenderedPageBreak/>
          <w:t>Note</w:t>
        </w:r>
        <w:r>
          <w:rPr>
            <w:rStyle w:val="Strong"/>
          </w:rPr>
          <w:t xml:space="preserve"> </w:t>
        </w:r>
      </w:ins>
      <w:ins w:id="160" w:author="Kelvin Sung" w:date="2021-03-31T00:17:00Z">
        <w:r>
          <w:t xml:space="preserve">Variables </w:t>
        </w:r>
      </w:ins>
      <w:ins w:id="161" w:author="Kelvin Sung" w:date="2021-03-31T00:18:00Z">
        <w:r>
          <w:t xml:space="preserve">that are </w:t>
        </w:r>
      </w:ins>
      <w:ins w:id="162" w:author="Kelvin Sung" w:date="2021-03-31T00:17:00Z">
        <w:r>
          <w:t xml:space="preserve">accessible throughout a file, or a module, </w:t>
        </w:r>
      </w:ins>
      <w:ins w:id="163" w:author="Kelvin Sung" w:date="2021-03-31T00:18:00Z">
        <w:r w:rsidR="00435687">
          <w:t xml:space="preserve">have names that </w:t>
        </w:r>
      </w:ins>
      <w:ins w:id="164" w:author="Kelvin Sung" w:date="2021-03-31T00:17:00Z">
        <w:r>
          <w:t xml:space="preserve">begin with </w:t>
        </w:r>
      </w:ins>
      <w:ins w:id="165" w:author="Kelvin Sung" w:date="2021-03-31T00:19:00Z">
        <w:r w:rsidR="00435687">
          <w:t>lower</w:t>
        </w:r>
      </w:ins>
      <w:ins w:id="166" w:author="Kelvin Sung" w:date="2021-03-31T00:17:00Z">
        <w:r>
          <w:t xml:space="preserve">case </w:t>
        </w:r>
      </w:ins>
      <w:ins w:id="167" w:author="Kelvin Sung" w:date="2021-03-31T00:19:00Z">
        <w:r w:rsidR="00435687">
          <w:t>“</w:t>
        </w:r>
      </w:ins>
      <w:ins w:id="168" w:author="Kelvin Sung" w:date="2021-03-31T00:17:00Z">
        <w:r>
          <w:t>m</w:t>
        </w:r>
      </w:ins>
      <w:ins w:id="169" w:author="Kelvin Sung" w:date="2021-03-31T00:19:00Z">
        <w:r w:rsidR="00435687">
          <w:t>”</w:t>
        </w:r>
      </w:ins>
      <w:ins w:id="170" w:author="Kelvin Sung" w:date="2021-03-31T00:17:00Z">
        <w:r>
          <w:t xml:space="preserve">, as in </w:t>
        </w:r>
        <w:proofErr w:type="spellStart"/>
        <w:r w:rsidRPr="00435687">
          <w:rPr>
            <w:rStyle w:val="CodeInline"/>
            <w:rPrChange w:id="171" w:author="Kelvin Sung" w:date="2021-03-31T00:18:00Z">
              <w:rPr/>
            </w:rPrChange>
          </w:rPr>
          <w:t>mGL</w:t>
        </w:r>
        <w:proofErr w:type="spellEnd"/>
        <w:r>
          <w:t xml:space="preserve">. </w:t>
        </w:r>
      </w:ins>
    </w:p>
    <w:p w14:paraId="19ABD57B" w14:textId="7D264A90" w:rsidR="005B6E38" w:rsidRDefault="005B6E38" w:rsidP="005B6E38">
      <w:pPr>
        <w:pStyle w:val="NumList"/>
      </w:pPr>
      <w:r w:rsidRPr="003D127B">
        <w:t xml:space="preserve">Define the </w:t>
      </w:r>
      <w:proofErr w:type="spellStart"/>
      <w:r w:rsidRPr="00230082">
        <w:rPr>
          <w:rStyle w:val="CodeInline"/>
        </w:rPr>
        <w:t>initWebGL</w:t>
      </w:r>
      <w:proofErr w:type="spell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id as a parameter</w:t>
      </w:r>
      <w:r w:rsidRPr="003D127B">
        <w:t xml:space="preserve">, bind the drawing area </w:t>
      </w:r>
      <w:r>
        <w:t>to</w:t>
      </w:r>
      <w:r w:rsidRPr="003D127B">
        <w:t xml:space="preserve"> the WebGL context, </w:t>
      </w:r>
      <w:r>
        <w:t>store</w:t>
      </w:r>
      <w:r w:rsidRPr="003D127B">
        <w:t xml:space="preserve"> the results in the </w:t>
      </w:r>
      <w:del w:id="172" w:author="Kelvin Sung" w:date="2021-03-31T00:15:00Z">
        <w:r w:rsidRPr="003D127B" w:rsidDel="00873B25">
          <w:delText xml:space="preserve">global </w:delText>
        </w:r>
      </w:del>
      <w:ins w:id="173" w:author="Kelvin Sung" w:date="2021-03-31T00:15:00Z">
        <w:r w:rsidR="00873B25">
          <w:t>defined</w:t>
        </w:r>
        <w:r w:rsidR="00873B25" w:rsidRPr="003D127B">
          <w:t xml:space="preserve"> </w:t>
        </w:r>
      </w:ins>
      <w:proofErr w:type="spellStart"/>
      <w:r w:rsidRPr="00230082">
        <w:rPr>
          <w:rStyle w:val="CodeInline"/>
        </w:rPr>
        <w:t>mGL</w:t>
      </w:r>
      <w:proofErr w:type="spellEnd"/>
      <w:r w:rsidRPr="003D127B">
        <w:t xml:space="preserve"> variable</w:t>
      </w:r>
      <w:r>
        <w:t xml:space="preserve">, </w:t>
      </w:r>
      <w:commentRangeStart w:id="174"/>
      <w:commentRangeStart w:id="175"/>
      <w:r>
        <w:t>and clear the drawing area</w:t>
      </w:r>
      <w:commentRangeEnd w:id="174"/>
      <w:r>
        <w:rPr>
          <w:rStyle w:val="CommentReference"/>
        </w:rPr>
        <w:commentReference w:id="174"/>
      </w:r>
      <w:commentRangeEnd w:id="175"/>
      <w:r w:rsidR="00873B25">
        <w:rPr>
          <w:rStyle w:val="CommentReference"/>
          <w:rFonts w:asciiTheme="minorHAnsi" w:hAnsiTheme="minorHAnsi"/>
        </w:rPr>
        <w:commentReference w:id="175"/>
      </w:r>
      <w:r w:rsidRPr="003D127B">
        <w:t>.</w:t>
      </w:r>
      <w:r>
        <w:t xml:space="preserve"> </w:t>
      </w:r>
    </w:p>
    <w:p w14:paraId="3A8B1ACD" w14:textId="77777777" w:rsidR="00E55BA9" w:rsidRDefault="005B6E38" w:rsidP="00E55BA9">
      <w:pPr>
        <w:pStyle w:val="Code"/>
        <w:ind w:left="936"/>
        <w:rPr>
          <w:rStyle w:val="CodeInline"/>
        </w:rPr>
      </w:pPr>
      <w:r w:rsidRPr="00230082">
        <w:rPr>
          <w:rStyle w:val="CodeInline"/>
        </w:rPr>
        <w:t>function initWebGL(htmlCanvasID) {</w:t>
      </w:r>
    </w:p>
    <w:p w14:paraId="668F363F" w14:textId="77777777" w:rsidR="00E55BA9" w:rsidRDefault="00E55BA9" w:rsidP="00E55BA9">
      <w:pPr>
        <w:pStyle w:val="Code"/>
        <w:ind w:left="936"/>
        <w:rPr>
          <w:rStyle w:val="CodeInline"/>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Pr>
      </w:pPr>
      <w:r>
        <w:rPr>
          <w:rStyle w:val="CodeInline"/>
        </w:rPr>
        <w:t xml:space="preserve">    </w:t>
      </w:r>
    </w:p>
    <w:p w14:paraId="7B462745" w14:textId="06C3A94E" w:rsidR="00E55BA9" w:rsidRDefault="00E55BA9" w:rsidP="00E55BA9">
      <w:pPr>
        <w:pStyle w:val="Code"/>
        <w:ind w:left="936"/>
        <w:rPr>
          <w:rStyle w:val="CodeInline"/>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Pr>
      </w:pPr>
      <w:r>
        <w:rPr>
          <w:rStyle w:val="CodeInline"/>
        </w:rPr>
        <w:t xml:space="preserve">    </w:t>
      </w:r>
    </w:p>
    <w:p w14:paraId="705D8513" w14:textId="77777777" w:rsidR="00E55BA9" w:rsidRDefault="00E55BA9" w:rsidP="00E55BA9">
      <w:pPr>
        <w:pStyle w:val="Code"/>
        <w:ind w:left="936"/>
        <w:rPr>
          <w:rStyle w:val="CodeInline"/>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Pr>
      </w:pPr>
      <w:r>
        <w:rPr>
          <w:rStyle w:val="CodeInline"/>
        </w:rPr>
        <w:t xml:space="preserve">    </w:t>
      </w:r>
      <w:commentRangeStart w:id="176"/>
      <w:commentRangeStart w:id="177"/>
      <w:r w:rsidR="005B6E38" w:rsidRPr="00230082">
        <w:rPr>
          <w:rStyle w:val="CodeInline"/>
        </w:rPr>
        <w:t xml:space="preserve">mGL.clearColor(0.9, 0.9, 0.9, 1.0);  </w:t>
      </w:r>
      <w:commentRangeEnd w:id="176"/>
      <w:r w:rsidR="005B6E38" w:rsidRPr="00230082">
        <w:rPr>
          <w:rStyle w:val="CodeInline"/>
        </w:rPr>
        <w:commentReference w:id="176"/>
      </w:r>
      <w:commentRangeEnd w:id="177"/>
      <w:r>
        <w:rPr>
          <w:rStyle w:val="CommentReference"/>
          <w:rFonts w:asciiTheme="minorHAnsi" w:hAnsiTheme="minorHAnsi"/>
          <w:noProof w:val="0"/>
        </w:rPr>
        <w:commentReference w:id="177"/>
      </w:r>
    </w:p>
    <w:p w14:paraId="73AF1884" w14:textId="77777777" w:rsidR="005B6E38" w:rsidRPr="00230082" w:rsidRDefault="005B6E38" w:rsidP="00E55BA9">
      <w:pPr>
        <w:pStyle w:val="Code"/>
        <w:ind w:left="936"/>
        <w:rPr>
          <w:rStyle w:val="CodeInline"/>
        </w:rPr>
      </w:pPr>
      <w:r w:rsidRPr="00230082">
        <w:rPr>
          <w:rStyle w:val="CodeInline"/>
        </w:rPr>
        <w:t>}</w:t>
      </w:r>
    </w:p>
    <w:p w14:paraId="1F4C86C0" w14:textId="5CB1E99D" w:rsidR="005B6E38" w:rsidRDefault="005B6E38">
      <w:pPr>
        <w:pStyle w:val="BodyTextFirst"/>
        <w:ind w:left="936"/>
        <w:pPrChange w:id="178" w:author="Kelvin Sung" w:date="2021-03-31T00:25:00Z">
          <w:pPr>
            <w:pStyle w:val="BodyTextFirst"/>
          </w:pPr>
        </w:pPrChange>
      </w:pPr>
      <w:r w:rsidRPr="008718B0">
        <w:t xml:space="preserve">Notice </w:t>
      </w:r>
      <w:ins w:id="179" w:author="Kelvin Sung" w:date="2021-03-31T00:25:00Z">
        <w:r w:rsidR="0065757E">
          <w:t xml:space="preserve">that </w:t>
        </w:r>
      </w:ins>
      <w:r w:rsidRPr="008718B0">
        <w:t>this function is similar to the JavaScript source code you typed in the previous project.</w:t>
      </w:r>
      <w:r>
        <w:t xml:space="preserve"> This is because all you are doing differently </w:t>
      </w:r>
      <w:ins w:id="180" w:author="Kelvin Sung" w:date="2021-03-31T00:27:00Z">
        <w:r w:rsidR="0065757E">
          <w:t xml:space="preserve">in this case </w:t>
        </w:r>
      </w:ins>
      <w:del w:id="181" w:author="Kelvin Sung" w:date="2021-03-31T00:27:00Z">
        <w:r w:rsidDel="0065757E">
          <w:delText xml:space="preserve">from the last project </w:delText>
        </w:r>
      </w:del>
      <w:r>
        <w:t xml:space="preserve">is separating </w:t>
      </w:r>
      <w:del w:id="182" w:author="Kelvin Sung" w:date="2021-03-31T00:27:00Z">
        <w:r w:rsidDel="0065757E">
          <w:delText>the file types</w:delText>
        </w:r>
      </w:del>
      <w:ins w:id="183" w:author="Kelvin Sung" w:date="2021-03-31T00:27:00Z">
        <w:r w:rsidR="0065757E">
          <w:t>JavaScript source code from  HTML</w:t>
        </w:r>
      </w:ins>
      <w:ins w:id="184" w:author="Kelvin Sung" w:date="2021-03-31T00:28:00Z">
        <w:r w:rsidR="003D2FE0">
          <w:t xml:space="preserve"> code</w:t>
        </w:r>
      </w:ins>
      <w:r>
        <w:t>.</w:t>
      </w:r>
    </w:p>
    <w:p w14:paraId="55DA44E5" w14:textId="77777777" w:rsidR="005B6E38" w:rsidRDefault="005B6E38" w:rsidP="005B6E38">
      <w:pPr>
        <w:pStyle w:val="NoteTipCaution"/>
      </w:pPr>
      <w:commentRangeStart w:id="185"/>
      <w:r w:rsidRPr="003A337A">
        <w:rPr>
          <w:rStyle w:val="Strong"/>
        </w:rPr>
        <w:t>Note</w:t>
      </w:r>
      <w:r>
        <w:t xml:space="preserve"> </w:t>
      </w:r>
      <w:r w:rsidRPr="008718B0">
        <w:t xml:space="preserve">All public function names begin with a lowercase letter, as in </w:t>
      </w:r>
      <w:proofErr w:type="spellStart"/>
      <w:r w:rsidRPr="003A337A">
        <w:rPr>
          <w:rStyle w:val="CodeInline"/>
        </w:rPr>
        <w:t>initWebGL</w:t>
      </w:r>
      <w:proofErr w:type="spellEnd"/>
      <w:r w:rsidRPr="003A337A">
        <w:rPr>
          <w:rStyle w:val="CodeInline"/>
        </w:rPr>
        <w:t>()</w:t>
      </w:r>
      <w:r w:rsidRPr="008718B0">
        <w:t>.</w:t>
      </w:r>
      <w:commentRangeEnd w:id="185"/>
      <w:r>
        <w:rPr>
          <w:rStyle w:val="CommentReference"/>
        </w:rPr>
        <w:commentReference w:id="185"/>
      </w:r>
    </w:p>
    <w:p w14:paraId="3191FA88" w14:textId="77777777" w:rsidR="005B6E38" w:rsidRDefault="005B6E38" w:rsidP="005B6E38">
      <w:pPr>
        <w:pStyle w:val="NumList"/>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pPr>
      <w:r>
        <w:t>function clearCanvas() {</w:t>
      </w:r>
    </w:p>
    <w:p w14:paraId="18EF6008" w14:textId="688C9C2A" w:rsidR="005B6E38" w:rsidRDefault="00616DF6" w:rsidP="00616DF6">
      <w:pPr>
        <w:pStyle w:val="Code"/>
        <w:ind w:left="936"/>
      </w:pPr>
      <w:r>
        <w:t xml:space="preserve">    </w:t>
      </w:r>
      <w:r w:rsidR="005B6E38">
        <w:t xml:space="preserve">mGL.clear(mGL.COLOR_BUFFER_BIT);      </w:t>
      </w:r>
    </w:p>
    <w:p w14:paraId="3243D12C" w14:textId="77777777" w:rsidR="005B6E38" w:rsidRDefault="005B6E38" w:rsidP="00616DF6">
      <w:pPr>
        <w:pStyle w:val="Code"/>
        <w:ind w:left="936"/>
      </w:pPr>
      <w:r>
        <w:t>}</w:t>
      </w:r>
    </w:p>
    <w:p w14:paraId="6EBC5CA6" w14:textId="13D60DD6" w:rsidR="005B6E38" w:rsidRDefault="00216597" w:rsidP="005B6E38">
      <w:pPr>
        <w:pStyle w:val="NumList"/>
      </w:pPr>
      <w:ins w:id="186" w:author="Kelvin Sung" w:date="2021-03-31T00:41:00Z">
        <w:r>
          <w:t xml:space="preserve">Define </w:t>
        </w:r>
      </w:ins>
      <w:del w:id="187" w:author="Kelvin Sung" w:date="2021-03-31T00:41:00Z">
        <w:r w:rsidR="005B6E38" w:rsidDel="00216597">
          <w:delText xml:space="preserve">Add </w:delText>
        </w:r>
      </w:del>
      <w:r w:rsidR="005B6E38">
        <w:t xml:space="preserve">a function </w:t>
      </w:r>
      <w:r w:rsidR="005B6E38" w:rsidRPr="008718B0">
        <w:t xml:space="preserve">to carry out the initialization and clearing of the canvas area </w:t>
      </w:r>
      <w:ins w:id="188" w:author="Kelvin Sung" w:date="2021-03-31T00:31:00Z">
        <w:r w:rsidR="008121F1">
          <w:t xml:space="preserve">after the web browser has completed the loading of the </w:t>
        </w:r>
        <w:r w:rsidR="008121F1" w:rsidRPr="008121F1">
          <w:rPr>
            <w:rStyle w:val="CodeInline"/>
            <w:rPrChange w:id="189" w:author="Kelvin Sung" w:date="2021-03-31T00:31:00Z">
              <w:rPr/>
            </w:rPrChange>
          </w:rPr>
          <w:t>index.html</w:t>
        </w:r>
        <w:r w:rsidR="008121F1">
          <w:t xml:space="preserve"> file.</w:t>
        </w:r>
      </w:ins>
      <w:del w:id="190" w:author="Kelvin Sung" w:date="2021-03-31T00:31:00Z">
        <w:r w:rsidR="005B6E38" w:rsidDel="008121F1">
          <w:delText>upon the window loading</w:delText>
        </w:r>
        <w:r w:rsidR="005B6E38" w:rsidRPr="008718B0" w:rsidDel="008121F1">
          <w:delText>.</w:delText>
        </w:r>
      </w:del>
    </w:p>
    <w:p w14:paraId="4B3B3A13" w14:textId="77777777" w:rsidR="005B6E38" w:rsidRDefault="005B6E38">
      <w:pPr>
        <w:pStyle w:val="Code"/>
        <w:ind w:left="936"/>
        <w:pPrChange w:id="191" w:author="Kelvin Sung" w:date="2021-03-31T00:29:00Z">
          <w:pPr>
            <w:pStyle w:val="Code"/>
          </w:pPr>
        </w:pPrChange>
      </w:pPr>
      <w:r>
        <w:lastRenderedPageBreak/>
        <w:t>window.onload = function() {</w:t>
      </w:r>
    </w:p>
    <w:p w14:paraId="3A2FC8CA" w14:textId="212A2BC0" w:rsidR="005B6E38" w:rsidRDefault="008121F1">
      <w:pPr>
        <w:pStyle w:val="Code"/>
        <w:ind w:left="936"/>
        <w:pPrChange w:id="192" w:author="Kelvin Sung" w:date="2021-03-31T00:29:00Z">
          <w:pPr>
            <w:pStyle w:val="Code"/>
            <w:ind w:firstLine="720"/>
          </w:pPr>
        </w:pPrChange>
      </w:pPr>
      <w:ins w:id="193" w:author="Kelvin Sung" w:date="2021-03-31T00:29:00Z">
        <w:r>
          <w:t xml:space="preserve">    </w:t>
        </w:r>
      </w:ins>
      <w:r w:rsidR="005B6E38">
        <w:t xml:space="preserve">initWebGL("GLCanvas");    </w:t>
      </w:r>
    </w:p>
    <w:p w14:paraId="5636B7B6" w14:textId="66B5F71D" w:rsidR="005B6E38" w:rsidRDefault="008121F1">
      <w:pPr>
        <w:pStyle w:val="Code"/>
        <w:ind w:left="936"/>
        <w:pPrChange w:id="194" w:author="Kelvin Sung" w:date="2021-03-31T00:29:00Z">
          <w:pPr>
            <w:pStyle w:val="Code"/>
            <w:ind w:firstLine="720"/>
          </w:pPr>
        </w:pPrChange>
      </w:pPr>
      <w:ins w:id="195" w:author="Kelvin Sung" w:date="2021-03-31T00:29:00Z">
        <w:r>
          <w:t xml:space="preserve">    </w:t>
        </w:r>
      </w:ins>
      <w:r w:rsidR="005B6E38">
        <w:t xml:space="preserve">clearCanvas(); </w:t>
      </w:r>
    </w:p>
    <w:p w14:paraId="0C32A227" w14:textId="77777777" w:rsidR="005B6E38" w:rsidRDefault="005B6E38">
      <w:pPr>
        <w:pStyle w:val="Code"/>
        <w:ind w:left="936"/>
        <w:pPrChange w:id="196" w:author="Kelvin Sung" w:date="2021-03-31T00:29:00Z">
          <w:pPr>
            <w:pStyle w:val="Code"/>
          </w:pPr>
        </w:pPrChange>
      </w:pPr>
      <w:r>
        <w:t>}</w:t>
      </w:r>
    </w:p>
    <w:p w14:paraId="0D836E44" w14:textId="77777777" w:rsidR="005B6E38" w:rsidRDefault="005B6E38" w:rsidP="005B6E38">
      <w:pPr>
        <w:pStyle w:val="Heading3"/>
      </w:pPr>
      <w:r w:rsidRPr="00FC3DC8">
        <w:t>Load and Run JavaScript Source Code from index.html</w:t>
      </w:r>
    </w:p>
    <w:p w14:paraId="0629CDBF" w14:textId="6DE0E83D" w:rsidR="005B6E38" w:rsidRDefault="005B6E38" w:rsidP="005B6E38">
      <w:pPr>
        <w:pStyle w:val="BodyTextFirst"/>
      </w:pPr>
      <w:r w:rsidRPr="00FC3DC8">
        <w:t xml:space="preserve">With all the JavaScript functionality defined in the </w:t>
      </w:r>
      <w:r w:rsidRPr="002E728B">
        <w:rPr>
          <w:rStyle w:val="CodeInline"/>
          <w:rPrChange w:id="197" w:author="Kelvin Sung" w:date="2021-03-31T00:34:00Z">
            <w:rPr/>
          </w:rPrChange>
        </w:rPr>
        <w:t>core.js</w:t>
      </w:r>
      <w:r w:rsidRPr="00FC3DC8">
        <w:t xml:space="preserve"> file, you now need to load this file </w:t>
      </w:r>
      <w:ins w:id="198" w:author="Kelvin Sung" w:date="2021-03-31T00:37:00Z">
        <w:r w:rsidR="00A95FF0">
          <w:t>to operate on your web page</w:t>
        </w:r>
      </w:ins>
      <w:ins w:id="199" w:author="Kelvin Sung" w:date="2021-03-31T00:38:00Z">
        <w:r w:rsidR="00A95FF0">
          <w:t xml:space="preserve"> </w:t>
        </w:r>
      </w:ins>
      <w:del w:id="200" w:author="Kelvin Sung" w:date="2021-03-31T00:36:00Z">
        <w:r w:rsidRPr="00FC3DC8" w:rsidDel="00A95FF0">
          <w:delText>from your web page</w:delText>
        </w:r>
        <w:r w:rsidDel="00A95FF0">
          <w:delText>,</w:delText>
        </w:r>
        <w:r w:rsidRPr="00FC3DC8" w:rsidDel="00A95FF0">
          <w:delText xml:space="preserve"> </w:delText>
        </w:r>
      </w:del>
      <w:ins w:id="201" w:author="Kelvin Sung" w:date="2021-03-31T00:36:00Z">
        <w:r w:rsidR="00A95FF0">
          <w:t xml:space="preserve">through </w:t>
        </w:r>
      </w:ins>
      <w:r w:rsidRPr="00FC3DC8">
        <w:t xml:space="preserve">the </w:t>
      </w:r>
      <w:r w:rsidRPr="002E728B">
        <w:rPr>
          <w:rStyle w:val="CodeInline"/>
          <w:rPrChange w:id="202" w:author="Kelvin Sung" w:date="2021-03-31T00:34:00Z">
            <w:rPr/>
          </w:rPrChange>
        </w:rPr>
        <w:t>index.html</w:t>
      </w:r>
      <w:r w:rsidRPr="00FC3DC8">
        <w:t xml:space="preserve"> file</w:t>
      </w:r>
      <w:del w:id="203" w:author="Kelvin Sung" w:date="2021-03-31T00:36:00Z">
        <w:r w:rsidDel="00A95FF0">
          <w:delText>, in order for</w:delText>
        </w:r>
        <w:r w:rsidRPr="00FC3DC8" w:rsidDel="00A95FF0">
          <w:delText xml:space="preserve"> the function</w:delText>
        </w:r>
        <w:r w:rsidDel="00A95FF0">
          <w:delText xml:space="preserve"> </w:delText>
        </w:r>
        <w:commentRangeStart w:id="204"/>
        <w:commentRangeStart w:id="205"/>
        <w:r w:rsidDel="00A95FF0">
          <w:delText xml:space="preserve">bound to </w:delText>
        </w:r>
        <w:commentRangeEnd w:id="204"/>
        <w:r w:rsidDel="00A95FF0">
          <w:rPr>
            <w:rStyle w:val="CommentReference"/>
          </w:rPr>
          <w:commentReference w:id="204"/>
        </w:r>
        <w:commentRangeEnd w:id="205"/>
        <w:r w:rsidR="001962A3" w:rsidDel="00A95FF0">
          <w:rPr>
            <w:rStyle w:val="CommentReference"/>
            <w:rFonts w:asciiTheme="minorHAnsi" w:hAnsiTheme="minorHAnsi"/>
          </w:rPr>
          <w:commentReference w:id="205"/>
        </w:r>
        <w:r w:rsidRPr="003A337A" w:rsidDel="00A95FF0">
          <w:rPr>
            <w:rStyle w:val="CodeInline"/>
          </w:rPr>
          <w:delText>window.onload</w:delText>
        </w:r>
        <w:r w:rsidRPr="00FC3DC8" w:rsidDel="00A95FF0">
          <w:delText xml:space="preserve"> </w:delText>
        </w:r>
        <w:r w:rsidDel="00A95FF0">
          <w:delText>to be invoked</w:delText>
        </w:r>
      </w:del>
      <w:r w:rsidRPr="00FC3DC8">
        <w:t>.</w:t>
      </w:r>
    </w:p>
    <w:p w14:paraId="0CC6BDDB" w14:textId="77777777" w:rsidR="005B6E38" w:rsidRDefault="005B6E38" w:rsidP="002F3595">
      <w:pPr>
        <w:pStyle w:val="NumList"/>
        <w:numPr>
          <w:ilvl w:val="0"/>
          <w:numId w:val="32"/>
        </w:num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pPr>
        <w:pStyle w:val="Code"/>
        <w:ind w:left="216" w:firstLine="720"/>
        <w:pPrChange w:id="206" w:author="Kelvin Sung" w:date="2021-03-31T00:38:00Z">
          <w:pPr>
            <w:pStyle w:val="Code"/>
          </w:pPr>
        </w:pPrChange>
      </w:pPr>
      <w:r w:rsidRPr="00FC3DC8">
        <w:t xml:space="preserve">&lt;script type="module" src="./src/core.js"&gt;&lt;/script&gt;  </w:t>
      </w:r>
    </w:p>
    <w:p w14:paraId="4401F5CD" w14:textId="391FAE46" w:rsidR="00216597" w:rsidRDefault="00216597" w:rsidP="00216597">
      <w:pPr>
        <w:pStyle w:val="BodyTextFirst"/>
        <w:rPr>
          <w:ins w:id="207" w:author="Kelvin Sung" w:date="2021-03-31T00:39:00Z"/>
        </w:rPr>
      </w:pPr>
      <w:ins w:id="208" w:author="Kelvin Sung" w:date="2021-03-31T00:40:00Z">
        <w:r>
          <w:t>With this code</w:t>
        </w:r>
      </w:ins>
      <w:ins w:id="209" w:author="Kelvin Sung" w:date="2021-03-31T00:39:00Z">
        <w:r>
          <w:t xml:space="preserve">, the </w:t>
        </w:r>
        <w:r w:rsidRPr="00216597">
          <w:rPr>
            <w:rStyle w:val="CodeInline"/>
            <w:rPrChange w:id="210" w:author="Kelvin Sung" w:date="2021-03-31T00:40:00Z">
              <w:rPr/>
            </w:rPrChange>
          </w:rPr>
          <w:t>core.js</w:t>
        </w:r>
        <w:r>
          <w:t xml:space="preserve"> file </w:t>
        </w:r>
      </w:ins>
      <w:ins w:id="211" w:author="Kelvin Sung" w:date="2021-03-31T00:40:00Z">
        <w:r>
          <w:t xml:space="preserve">will be </w:t>
        </w:r>
      </w:ins>
      <w:ins w:id="212" w:author="Kelvin Sung" w:date="2021-03-31T00:39:00Z">
        <w:r>
          <w:t xml:space="preserve">loaded as part of the </w:t>
        </w:r>
        <w:r w:rsidRPr="00216597">
          <w:rPr>
            <w:rStyle w:val="CodeInline"/>
            <w:rPrChange w:id="213" w:author="Kelvin Sung" w:date="2021-03-31T00:40:00Z">
              <w:rPr/>
            </w:rPrChange>
          </w:rPr>
          <w:t>index.html</w:t>
        </w:r>
        <w:r>
          <w:t xml:space="preserve"> defined </w:t>
        </w:r>
      </w:ins>
      <w:ins w:id="214" w:author="Kelvin Sung" w:date="2021-03-31T00:40:00Z">
        <w:r>
          <w:t>web page</w:t>
        </w:r>
      </w:ins>
      <w:ins w:id="215" w:author="Kelvin Sung" w:date="2021-03-31T00:42:00Z">
        <w:r>
          <w:t xml:space="preserve">. </w:t>
        </w:r>
      </w:ins>
      <w:ins w:id="216" w:author="Kelvin Sung" w:date="2021-03-31T00:44:00Z">
        <w:r>
          <w:t xml:space="preserve">Recall that you have defined a function for </w:t>
        </w:r>
      </w:ins>
      <w:proofErr w:type="spellStart"/>
      <w:ins w:id="217" w:author="Kelvin Sung" w:date="2021-03-31T00:41:00Z">
        <w:r w:rsidRPr="00216597">
          <w:rPr>
            <w:rStyle w:val="CodeInline"/>
            <w:rPrChange w:id="218" w:author="Kelvin Sung" w:date="2021-03-31T00:43:00Z">
              <w:rPr/>
            </w:rPrChange>
          </w:rPr>
          <w:t>window.onload</w:t>
        </w:r>
        <w:proofErr w:type="spellEnd"/>
        <w:r>
          <w:t xml:space="preserve"> </w:t>
        </w:r>
      </w:ins>
      <w:ins w:id="219" w:author="Kelvin Sung" w:date="2021-03-31T00:44:00Z">
        <w:r>
          <w:t xml:space="preserve">and that function </w:t>
        </w:r>
      </w:ins>
      <w:ins w:id="220" w:author="Kelvin Sung" w:date="2021-03-31T00:43:00Z">
        <w:r>
          <w:t xml:space="preserve">will be invoked when the loading of </w:t>
        </w:r>
        <w:r w:rsidRPr="00216597">
          <w:rPr>
            <w:rStyle w:val="CodeInline"/>
            <w:rPrChange w:id="221" w:author="Kelvin Sung" w:date="2021-03-31T00:43:00Z">
              <w:rPr/>
            </w:rPrChange>
          </w:rPr>
          <w:t>index.html</w:t>
        </w:r>
        <w:r>
          <w:t xml:space="preserve"> is completed.</w:t>
        </w:r>
      </w:ins>
    </w:p>
    <w:p w14:paraId="55495732" w14:textId="786CC643" w:rsidR="005B6E38" w:rsidRDefault="005B6E38" w:rsidP="005B6E38">
      <w:pPr>
        <w:pStyle w:val="BodyTextFirst"/>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commentRangeStart w:id="222"/>
      <w:del w:id="223" w:author="Kelvin Sung" w:date="2021-03-31T00:45:00Z">
        <w:r w:rsidDel="00216597">
          <w:delText>nearly</w:delText>
        </w:r>
        <w:r w:rsidRPr="007D4A9E" w:rsidDel="00216597">
          <w:delText xml:space="preserve"> </w:delText>
        </w:r>
      </w:del>
      <w:r w:rsidRPr="007D4A9E">
        <w:t xml:space="preserve">identical </w:t>
      </w:r>
      <w:commentRangeEnd w:id="222"/>
      <w:r>
        <w:rPr>
          <w:rStyle w:val="CommentReference"/>
        </w:rPr>
        <w:commentReference w:id="222"/>
      </w:r>
      <w:r w:rsidRPr="007D4A9E">
        <w:t>to that from the previous project, the organization of your code will allow you to expand, debug, and understand the game engine as you continue to add new functionality.</w:t>
      </w:r>
    </w:p>
    <w:p w14:paraId="79A2FCF7" w14:textId="77777777" w:rsidR="005B6E38" w:rsidRDefault="005B6E38" w:rsidP="005B6E38">
      <w:pPr>
        <w:pStyle w:val="Heading2"/>
      </w:pPr>
      <w:r>
        <w:t>Observations</w:t>
      </w:r>
    </w:p>
    <w:p w14:paraId="7CCF8DD5" w14:textId="37E71DD7" w:rsidR="005B6E38" w:rsidDel="00DD4E56" w:rsidRDefault="005B6E38" w:rsidP="00DD4E56">
      <w:pPr>
        <w:pStyle w:val="BodyTextFirst"/>
        <w:rPr>
          <w:del w:id="224" w:author="Kelvin Sung" w:date="2021-03-31T00:49:00Z"/>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del w:id="225" w:author="Kelvin Sung" w:date="2021-03-31T00:48:00Z">
        <w:r w:rsidDel="00B31E55">
          <w:delText xml:space="preserve">moved </w:delText>
        </w:r>
      </w:del>
      <w:ins w:id="226" w:author="Kelvin Sung" w:date="2021-03-31T00:48:00Z">
        <w:r w:rsidR="00B31E55">
          <w:t xml:space="preserve">extracted </w:t>
        </w:r>
      </w:ins>
      <w:r>
        <w:t xml:space="preserve">to </w:t>
      </w:r>
      <w:r w:rsidRPr="00A723EF">
        <w:rPr>
          <w:rStyle w:val="CodeInline"/>
        </w:rPr>
        <w:t>core.js</w:t>
      </w:r>
      <w:r>
        <w:t xml:space="preserve">. This clean separation of information allows for easy understanding of the source code and improves support for complex systems. From this point on, all JavaScript source code will be added to separate source code files. </w:t>
      </w:r>
      <w:del w:id="227" w:author="Kelvin Sung" w:date="2021-03-31T00:49:00Z">
        <w:r w:rsidDel="00DD4E56">
          <w:delText xml:space="preserve">In all cases, in the same manner as you have included the loading of </w:delText>
        </w:r>
        <w:r w:rsidRPr="00A723EF" w:rsidDel="00DD4E56">
          <w:rPr>
            <w:rStyle w:val="CodeInline"/>
          </w:rPr>
          <w:delText>core.js</w:delText>
        </w:r>
        <w:r w:rsidDel="00DD4E56">
          <w:delText xml:space="preserve">, you will have to remember to load the new source code, such as </w:delText>
        </w:r>
        <w:r w:rsidRPr="00A723EF" w:rsidDel="00DD4E56">
          <w:rPr>
            <w:rStyle w:val="CodeInline"/>
          </w:rPr>
          <w:delText>new_source_file.js</w:delText>
        </w:r>
        <w:r w:rsidDel="00DD4E56">
          <w:delText xml:space="preserve">, by including the following line within the </w:delText>
        </w:r>
        <w:r w:rsidRPr="00A723EF" w:rsidDel="00DD4E56">
          <w:rPr>
            <w:rStyle w:val="CodeInline"/>
          </w:rPr>
          <w:delText>head</w:delText>
        </w:r>
        <w:r w:rsidDel="00DD4E56">
          <w:delText xml:space="preserve"> element of the </w:delText>
        </w:r>
        <w:r w:rsidRPr="00A723EF" w:rsidDel="00DD4E56">
          <w:rPr>
            <w:rStyle w:val="CodeInline"/>
          </w:rPr>
          <w:delText>index.html</w:delText>
        </w:r>
        <w:r w:rsidDel="00DD4E56">
          <w:delText xml:space="preserve"> file:</w:delText>
        </w:r>
      </w:del>
    </w:p>
    <w:p w14:paraId="554A1911" w14:textId="37CF4473" w:rsidR="005B6E38" w:rsidRDefault="005B6E38">
      <w:pPr>
        <w:pStyle w:val="BodyTextFirst"/>
        <w:pPrChange w:id="228" w:author="Kelvin Sung" w:date="2021-03-31T00:49:00Z">
          <w:pPr>
            <w:pStyle w:val="Code"/>
          </w:pPr>
        </w:pPrChange>
      </w:pPr>
      <w:del w:id="229" w:author="Kelvin Sung" w:date="2021-03-31T00:49:00Z">
        <w:r w:rsidDel="00DD4E56">
          <w:delText>&lt;script type="</w:delText>
        </w:r>
        <w:r w:rsidRPr="007D4A9E" w:rsidDel="00DD4E56">
          <w:delText xml:space="preserve"> module</w:delText>
        </w:r>
        <w:r w:rsidDel="00DD4E56">
          <w:delText>" src="./src/</w:delText>
        </w:r>
        <w:r w:rsidRPr="007D4A9E" w:rsidDel="00DD4E56">
          <w:delText>new_source_file</w:delText>
        </w:r>
        <w:r w:rsidDel="00DD4E56">
          <w:delText>.js"&gt;&lt;/script&gt;</w:delText>
        </w:r>
      </w:del>
    </w:p>
    <w:p w14:paraId="0BD013F9" w14:textId="5321DDE2" w:rsidR="005B6E38" w:rsidRDefault="00CF736D" w:rsidP="00CF736D">
      <w:pPr>
        <w:pStyle w:val="Heading1"/>
      </w:pPr>
      <w:r w:rsidRPr="00CF736D">
        <w:t>Elementary Drawing with WebGL</w:t>
      </w:r>
    </w:p>
    <w:p w14:paraId="4D914D21" w14:textId="036EC5B8" w:rsidR="00CF736D" w:rsidRDefault="00CF736D" w:rsidP="00CF736D">
      <w:pPr>
        <w:pStyle w:val="BodyTextFirst"/>
      </w:pPr>
      <w:r>
        <w:t xml:space="preserve">Drawing with WebGL is a multiple-step process that involves transferring geometric data and OpenGL Shading Language (GLSL) instructions (the shaders) from </w:t>
      </w:r>
      <w:ins w:id="230" w:author="Kelvin Sung" w:date="2021-03-31T00:50:00Z">
        <w:r w:rsidR="00DD4E56">
          <w:t xml:space="preserve">the CPU </w:t>
        </w:r>
      </w:ins>
      <w:del w:id="231" w:author="Kelvin Sung" w:date="2021-03-31T00:50:00Z">
        <w:r w:rsidDel="00DD4E56">
          <w:delText xml:space="preserve">memory </w:delText>
        </w:r>
      </w:del>
      <w:r>
        <w:t xml:space="preserve">to the drawing hardware, or the graphical processing unit (GPU). This process involves a significant number of WebGL function calls. This section presents the WebGL drawing steps in detail. It is important to focus on learning these basic </w:t>
      </w:r>
      <w:r>
        <w:lastRenderedPageBreak/>
        <w:t>steps and avoid being distracted by the less important WebGL configuration nuances such that you can continue to learn the overall concepts and build the game engine.</w:t>
      </w:r>
    </w:p>
    <w:p w14:paraId="0654FC2B" w14:textId="5CBADE29" w:rsidR="00CF736D" w:rsidRDefault="00CF736D" w:rsidP="00CF736D">
      <w:pPr>
        <w:pStyle w:val="BodyTextCont"/>
      </w:pPr>
      <w:r>
        <w:t>In the following project, you will learn about drawing with WebGL by focusing on the most elementary operations, including the loading to the GPU for the simple geometry of a square, a constant color shader, and basic instructions of drawing a square as 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pPr>
      <w:r w:rsidRPr="00CF736D">
        <w:t>The goals of the project are as follows:</w:t>
      </w:r>
    </w:p>
    <w:p w14:paraId="65B3A707" w14:textId="5E8E3942" w:rsidR="00CF736D" w:rsidRDefault="00CF736D" w:rsidP="00CF736D">
      <w:pPr>
        <w:pStyle w:val="Bullet"/>
      </w:pPr>
      <w:r>
        <w:t>To understand how to load geometric data to the GPU</w:t>
      </w:r>
    </w:p>
    <w:p w14:paraId="381BA59D" w14:textId="1C21D537" w:rsidR="00CF736D" w:rsidRDefault="00CF736D" w:rsidP="00CF736D">
      <w:pPr>
        <w:pStyle w:val="Bullet"/>
      </w:pPr>
      <w:r>
        <w:t>To learn about simple GLSL shaders for drawing with WebGL</w:t>
      </w:r>
    </w:p>
    <w:p w14:paraId="17AD4B5C" w14:textId="58FD584D" w:rsidR="00CF736D" w:rsidRDefault="00CF736D" w:rsidP="00CF736D">
      <w:pPr>
        <w:pStyle w:val="Bullet"/>
      </w:pPr>
      <w:r>
        <w:t>To learn how to compile and load shaders to the GPU</w:t>
      </w:r>
    </w:p>
    <w:p w14:paraId="7EB613F5" w14:textId="2BCDDA4A" w:rsidR="00CF736D" w:rsidRDefault="00CF736D" w:rsidP="00CF736D">
      <w:pPr>
        <w:pStyle w:val="Bullet"/>
        <w:rPr>
          <w:ins w:id="232" w:author="Kelvin Sung" w:date="2021-03-31T10:05:00Z"/>
        </w:rPr>
      </w:pPr>
      <w:r>
        <w:lastRenderedPageBreak/>
        <w:t>To understand the steps to draw with WebGL</w:t>
      </w:r>
    </w:p>
    <w:p w14:paraId="043DEE32" w14:textId="0102B56E" w:rsidR="003D693A" w:rsidDel="003D693A" w:rsidRDefault="003D693A" w:rsidP="003D693A">
      <w:pPr>
        <w:pStyle w:val="Bullet"/>
        <w:rPr>
          <w:del w:id="233" w:author="Kelvin Sung" w:date="2021-03-31T10:05:00Z"/>
          <w:moveTo w:id="234" w:author="Kelvin Sung" w:date="2021-03-31T10:05:00Z"/>
        </w:rPr>
      </w:pPr>
      <w:moveToRangeStart w:id="235" w:author="Kelvin Sung" w:date="2021-03-31T10:05:00Z" w:name="move68077558"/>
      <w:moveTo w:id="236" w:author="Kelvin Sung" w:date="2021-03-31T10:05:00Z">
        <w:r>
          <w:t xml:space="preserve">To demonstrate the implementation of a </w:t>
        </w:r>
        <w:r w:rsidRPr="00087714">
          <w:rPr>
            <w:rStyle w:val="Strong"/>
          </w:rPr>
          <w:t>Singleton</w:t>
        </w:r>
        <w:r>
          <w:t xml:space="preserve">-like </w:t>
        </w:r>
        <w:del w:id="237" w:author="Kelvin Sung" w:date="2021-03-31T10:06:00Z">
          <w:r w:rsidDel="003D693A">
            <w:delText xml:space="preserve">object based on the </w:delText>
          </w:r>
        </w:del>
        <w:r>
          <w:t xml:space="preserve">JavaScript </w:t>
        </w:r>
      </w:moveTo>
      <w:ins w:id="238" w:author="Kelvin Sung" w:date="2021-03-31T10:06:00Z">
        <w:r>
          <w:t>m</w:t>
        </w:r>
      </w:ins>
      <w:moveTo w:id="239" w:author="Kelvin Sung" w:date="2021-03-31T10:05:00Z">
        <w:del w:id="240" w:author="Kelvin Sung" w:date="2021-03-31T10:06:00Z">
          <w:r w:rsidDel="003D693A">
            <w:delText>M</w:delText>
          </w:r>
        </w:del>
        <w:r>
          <w:t>odule</w:t>
        </w:r>
      </w:moveTo>
      <w:ins w:id="241" w:author="Kelvin Sung" w:date="2021-03-31T10:06:00Z">
        <w:r>
          <w:t>s based on simple source code files</w:t>
        </w:r>
      </w:ins>
      <w:moveTo w:id="242" w:author="Kelvin Sung" w:date="2021-03-31T10:05:00Z">
        <w:del w:id="243" w:author="Kelvin Sung" w:date="2021-03-31T10:06:00Z">
          <w:r w:rsidDel="003D693A">
            <w:delText xml:space="preserve"> pattern</w:delText>
          </w:r>
        </w:del>
      </w:moveTo>
    </w:p>
    <w:moveToRangeEnd w:id="235"/>
    <w:p w14:paraId="133C1D54" w14:textId="77777777" w:rsidR="003D693A" w:rsidRDefault="003D693A" w:rsidP="003D693A">
      <w:pPr>
        <w:pStyle w:val="Bullet"/>
        <w:pPrChange w:id="244" w:author="Kelvin Sung" w:date="2021-03-31T10:05:00Z">
          <w:pPr>
            <w:pStyle w:val="Bullet"/>
          </w:pPr>
        </w:pPrChange>
      </w:pPr>
    </w:p>
    <w:p w14:paraId="1F2EEA4D" w14:textId="7524D84F" w:rsidR="00CF736D" w:rsidRDefault="00CF736D" w:rsidP="00CF736D">
      <w:pPr>
        <w:pStyle w:val="Heading3"/>
      </w:pPr>
      <w:r w:rsidRPr="00CF736D">
        <w:t>Set Up and Load the Primitive Geometry Data</w:t>
      </w:r>
    </w:p>
    <w:p w14:paraId="218B55CC" w14:textId="2A810518" w:rsidR="00BB2252" w:rsidRDefault="00BB2252" w:rsidP="00BB2252">
      <w:pPr>
        <w:pStyle w:val="BodyTextFirst"/>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w:t>
      </w:r>
      <w:del w:id="245" w:author="Kelvin Sung" w:date="2021-03-31T00:55:00Z">
        <w:r w:rsidRPr="00BB2252" w:rsidDel="00320DFA">
          <w:delText xml:space="preserve">global </w:delText>
        </w:r>
      </w:del>
      <w:r w:rsidRPr="00BB2252">
        <w:t xml:space="preserve">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3EBA30BB" w:rsidR="00BB2252" w:rsidRDefault="00F520A7" w:rsidP="00BB2252">
      <w:pPr>
        <w:pStyle w:val="NumList"/>
      </w:pPr>
      <w:ins w:id="246" w:author="Kelvin Sung" w:date="2021-03-31T01:01:00Z">
        <w:r>
          <w:t xml:space="preserve">Import </w:t>
        </w:r>
      </w:ins>
      <w:ins w:id="247" w:author="Kelvin Sung" w:date="2021-03-31T01:02:00Z">
        <w:r>
          <w:t xml:space="preserve">all </w:t>
        </w:r>
      </w:ins>
      <w:ins w:id="248" w:author="Kelvin Sung" w:date="2021-03-31T01:03:00Z">
        <w:r>
          <w:t xml:space="preserve">the </w:t>
        </w:r>
      </w:ins>
      <w:ins w:id="249" w:author="Kelvin Sung" w:date="2021-03-31T01:24:00Z">
        <w:r w:rsidR="00CF77BD">
          <w:t xml:space="preserve">exported </w:t>
        </w:r>
      </w:ins>
      <w:ins w:id="250" w:author="Kelvin Sung" w:date="2021-03-31T01:08:00Z">
        <w:r w:rsidR="007A472A">
          <w:t>functionality</w:t>
        </w:r>
      </w:ins>
      <w:ins w:id="251" w:author="Kelvin Sung" w:date="2021-03-31T01:01:00Z">
        <w:r>
          <w:t xml:space="preserve"> from</w:t>
        </w:r>
      </w:ins>
      <w:ins w:id="252" w:author="Kelvin Sung" w:date="2021-03-31T01:06:00Z">
        <w:r>
          <w:t xml:space="preserve"> the</w:t>
        </w:r>
      </w:ins>
      <w:ins w:id="253" w:author="Kelvin Sung" w:date="2021-03-31T01:01:00Z">
        <w:r>
          <w:t xml:space="preserve"> </w:t>
        </w:r>
      </w:ins>
      <w:ins w:id="254" w:author="Kelvin Sung" w:date="2021-03-31T01:02:00Z">
        <w:r w:rsidRPr="00DC4A6B">
          <w:rPr>
            <w:rStyle w:val="CodeInline"/>
          </w:rPr>
          <w:t>core.js</w:t>
        </w:r>
      </w:ins>
      <w:ins w:id="255" w:author="Kelvin Sung" w:date="2021-03-31T01:05:00Z">
        <w:r w:rsidRPr="00F520A7">
          <w:t xml:space="preserve"> </w:t>
        </w:r>
      </w:ins>
      <w:ins w:id="256" w:author="Kelvin Sung" w:date="2021-03-31T01:06:00Z">
        <w:r>
          <w:t xml:space="preserve">file </w:t>
        </w:r>
      </w:ins>
      <w:ins w:id="257" w:author="Kelvin Sung" w:date="2021-03-31T01:05:00Z">
        <w:r>
          <w:t xml:space="preserve">as </w:t>
        </w:r>
      </w:ins>
      <w:ins w:id="258" w:author="Kelvin Sung" w:date="2021-03-31T01:04:00Z">
        <w:r w:rsidRPr="00F520A7">
          <w:rPr>
            <w:rStyle w:val="CodeInline"/>
          </w:rPr>
          <w:t>core</w:t>
        </w:r>
      </w:ins>
      <w:ins w:id="259" w:author="Kelvin Sung" w:date="2021-03-31T01:06:00Z">
        <w:r w:rsidRPr="00F520A7">
          <w:t xml:space="preserve"> </w:t>
        </w:r>
        <w:r>
          <w:t xml:space="preserve">module </w:t>
        </w:r>
      </w:ins>
      <w:ins w:id="260" w:author="Kelvin Sung" w:date="2021-03-31T01:03:00Z">
        <w:r>
          <w:t>with the</w:t>
        </w:r>
      </w:ins>
      <w:commentRangeStart w:id="261"/>
      <w:commentRangeStart w:id="262"/>
      <w:commentRangeStart w:id="263"/>
      <w:del w:id="264" w:author="Kelvin Sung" w:date="2021-03-31T01:03:00Z">
        <w:r w:rsidR="00DC4A6B" w:rsidDel="00F520A7">
          <w:delText>Use</w:delText>
        </w:r>
      </w:del>
      <w:r w:rsidR="00DC4A6B">
        <w:t xml:space="preserve"> </w:t>
      </w:r>
      <w:proofErr w:type="spellStart"/>
      <w:r w:rsidR="00DC4A6B">
        <w:t>Javascript</w:t>
      </w:r>
      <w:proofErr w:type="spellEnd"/>
      <w:del w:id="265" w:author="Kelvin Sung" w:date="2021-03-31T01:04:00Z">
        <w:r w:rsidR="000301A9" w:rsidDel="00F520A7">
          <w:delText>’s</w:delText>
        </w:r>
      </w:del>
      <w:r w:rsidR="000301A9">
        <w:t xml:space="preserve"> </w:t>
      </w:r>
      <w:r w:rsidR="00DC4A6B" w:rsidRPr="00DC4A6B">
        <w:rPr>
          <w:rStyle w:val="CodeInline"/>
        </w:rPr>
        <w:t>import</w:t>
      </w:r>
      <w:r w:rsidR="00DC4A6B">
        <w:t xml:space="preserve"> </w:t>
      </w:r>
      <w:del w:id="266" w:author="Kelvin Sung" w:date="2021-03-31T01:04:00Z">
        <w:r w:rsidR="000301A9" w:rsidDel="00F520A7">
          <w:delText xml:space="preserve">functionality to </w:delText>
        </w:r>
        <w:r w:rsidR="000301A9" w:rsidRPr="000301A9" w:rsidDel="00F520A7">
          <w:rPr>
            <w:rStyle w:val="CodeInline"/>
          </w:rPr>
          <w:delText>import</w:delText>
        </w:r>
        <w:r w:rsidR="000301A9" w:rsidDel="00F520A7">
          <w:delText xml:space="preserve"> </w:delText>
        </w:r>
        <w:r w:rsidR="00DC4A6B" w:rsidDel="00F520A7">
          <w:delText xml:space="preserve">the </w:delText>
        </w:r>
        <w:r w:rsidR="00DC4A6B" w:rsidRPr="00DC4A6B" w:rsidDel="00F520A7">
          <w:rPr>
            <w:rStyle w:val="CodeInline"/>
          </w:rPr>
          <w:delText>core.js</w:delText>
        </w:r>
        <w:r w:rsidR="00DC4A6B" w:rsidDel="00F520A7">
          <w:delText xml:space="preserve"> module in order to access its functions and variables</w:delText>
        </w:r>
      </w:del>
      <w:ins w:id="267" w:author="Kelvin Sung" w:date="2021-03-31T01:04:00Z">
        <w:r>
          <w:t>statement</w:t>
        </w:r>
      </w:ins>
      <w:r w:rsidR="00DC4A6B">
        <w:t>.</w:t>
      </w:r>
      <w:commentRangeEnd w:id="261"/>
      <w:r w:rsidR="00DC4A6B">
        <w:rPr>
          <w:rStyle w:val="CommentReference"/>
          <w:rFonts w:asciiTheme="minorHAnsi" w:hAnsiTheme="minorHAnsi"/>
        </w:rPr>
        <w:commentReference w:id="261"/>
      </w:r>
      <w:commentRangeEnd w:id="262"/>
      <w:r w:rsidR="009F0430">
        <w:rPr>
          <w:rStyle w:val="CommentReference"/>
          <w:rFonts w:asciiTheme="minorHAnsi" w:hAnsiTheme="minorHAnsi"/>
        </w:rPr>
        <w:commentReference w:id="262"/>
      </w:r>
      <w:commentRangeEnd w:id="263"/>
      <w:r w:rsidR="009F0430">
        <w:rPr>
          <w:rStyle w:val="CommentReference"/>
          <w:rFonts w:asciiTheme="minorHAnsi" w:hAnsiTheme="minorHAnsi"/>
        </w:rPr>
        <w:commentReference w:id="263"/>
      </w:r>
    </w:p>
    <w:p w14:paraId="1B8328DD" w14:textId="0E5D1F42" w:rsidR="00DC4A6B" w:rsidRDefault="00DC4A6B">
      <w:pPr>
        <w:pStyle w:val="Code"/>
        <w:ind w:left="936"/>
        <w:pPrChange w:id="268" w:author="Kelvin Sung" w:date="2021-03-31T01:04:00Z">
          <w:pPr>
            <w:pStyle w:val="Code"/>
          </w:pPr>
        </w:pPrChange>
      </w:pPr>
      <w:r>
        <w:t>"use strict";</w:t>
      </w:r>
    </w:p>
    <w:p w14:paraId="7DF4A3D3" w14:textId="0919F017" w:rsidR="00BB2252" w:rsidRDefault="00DC4A6B">
      <w:pPr>
        <w:pStyle w:val="Code"/>
        <w:ind w:left="936"/>
        <w:pPrChange w:id="269" w:author="Kelvin Sung" w:date="2021-03-31T01:04:00Z">
          <w:pPr>
            <w:pStyle w:val="Code"/>
          </w:pPr>
        </w:pPrChange>
      </w:pPr>
      <w:r>
        <w:t>import * as core from "./core.js";</w:t>
      </w:r>
    </w:p>
    <w:p w14:paraId="431C621F" w14:textId="50E8F129" w:rsidR="00DC4A6B" w:rsidRDefault="00DC4A6B" w:rsidP="00DC4A6B">
      <w:pPr>
        <w:pStyle w:val="NoteTipCaution"/>
      </w:pPr>
      <w:r w:rsidRPr="000301A9">
        <w:rPr>
          <w:rStyle w:val="Strong"/>
        </w:rPr>
        <w:t>Note</w:t>
      </w:r>
      <w:r>
        <w:t xml:space="preserve"> </w:t>
      </w:r>
      <w:proofErr w:type="gramStart"/>
      <w:ins w:id="270" w:author="Kelvin Sung" w:date="2021-03-31T01:07:00Z">
        <w:r w:rsidR="005B25B6">
          <w:t>With</w:t>
        </w:r>
        <w:proofErr w:type="gramEnd"/>
        <w:r w:rsidR="005B25B6">
          <w:t xml:space="preserve"> the </w:t>
        </w:r>
      </w:ins>
      <w:ins w:id="271" w:author="Kelvin Sung" w:date="2021-03-31T01:08:00Z">
        <w:r w:rsidR="007A472A">
          <w:t xml:space="preserve">JavaScript </w:t>
        </w:r>
        <w:r w:rsidR="007A472A" w:rsidRPr="00A9385B">
          <w:rPr>
            <w:rStyle w:val="CodeInline"/>
            <w:rPrChange w:id="272" w:author="Kelvin Sung" w:date="2021-03-31T01:09:00Z">
              <w:rPr/>
            </w:rPrChange>
          </w:rPr>
          <w:t>import</w:t>
        </w:r>
        <w:r w:rsidR="007A472A">
          <w:t xml:space="preserve"> and</w:t>
        </w:r>
      </w:ins>
      <w:ins w:id="273" w:author="Kelvin Sung" w:date="2021-03-31T01:09:00Z">
        <w:r w:rsidR="00A9385B">
          <w:t>,</w:t>
        </w:r>
      </w:ins>
      <w:ins w:id="274" w:author="Kelvin Sung" w:date="2021-03-31T01:08:00Z">
        <w:r w:rsidR="007A472A">
          <w:t xml:space="preserve"> </w:t>
        </w:r>
      </w:ins>
      <w:ins w:id="275" w:author="Kelvin Sung" w:date="2021-03-31T01:09:00Z">
        <w:r w:rsidR="00A9385B">
          <w:t xml:space="preserve">soon to be encountered, </w:t>
        </w:r>
        <w:r w:rsidR="00A9385B" w:rsidRPr="00A9385B">
          <w:rPr>
            <w:rStyle w:val="CodeInline"/>
            <w:rPrChange w:id="276" w:author="Kelvin Sung" w:date="2021-03-31T01:09:00Z">
              <w:rPr/>
            </w:rPrChange>
          </w:rPr>
          <w:t>export</w:t>
        </w:r>
        <w:r w:rsidR="00A9385B">
          <w:t xml:space="preserve"> statements, </w:t>
        </w:r>
      </w:ins>
      <w:ins w:id="277" w:author="Kelvin Sung" w:date="2021-03-31T01:18:00Z">
        <w:r w:rsidR="00685405">
          <w:t xml:space="preserve">features and </w:t>
        </w:r>
      </w:ins>
      <w:ins w:id="278" w:author="Kelvin Sung" w:date="2021-03-31T01:10:00Z">
        <w:r w:rsidR="00A9385B">
          <w:t>functionalit</w:t>
        </w:r>
      </w:ins>
      <w:ins w:id="279" w:author="Kelvin Sung" w:date="2021-03-31T01:18:00Z">
        <w:r w:rsidR="00685405">
          <w:t>ies</w:t>
        </w:r>
      </w:ins>
      <w:ins w:id="280" w:author="Kelvin Sung" w:date="2021-03-31T01:10:00Z">
        <w:r w:rsidR="00A9385B">
          <w:t xml:space="preserve"> defined in a file can be convenient</w:t>
        </w:r>
      </w:ins>
      <w:ins w:id="281" w:author="Kelvin Sung" w:date="2021-03-31T01:12:00Z">
        <w:r w:rsidR="00685405">
          <w:t>ly</w:t>
        </w:r>
      </w:ins>
      <w:ins w:id="282" w:author="Kelvin Sung" w:date="2021-03-31T01:10:00Z">
        <w:r w:rsidR="00A9385B">
          <w:t xml:space="preserve"> encapsulated and access</w:t>
        </w:r>
      </w:ins>
      <w:ins w:id="283" w:author="Kelvin Sung" w:date="2021-03-31T01:18:00Z">
        <w:r w:rsidR="00685405">
          <w:t>ed</w:t>
        </w:r>
      </w:ins>
      <w:ins w:id="284" w:author="Kelvin Sung" w:date="2021-03-31T01:15:00Z">
        <w:r w:rsidR="00685405">
          <w:t xml:space="preserve">. In this case, the functionality exported from </w:t>
        </w:r>
        <w:r w:rsidR="00685405">
          <w:rPr>
            <w:rStyle w:val="CodeInline"/>
          </w:rPr>
          <w:t xml:space="preserve">core.js </w:t>
        </w:r>
        <w:r w:rsidR="00685405">
          <w:t>is</w:t>
        </w:r>
      </w:ins>
      <w:ins w:id="285" w:author="Kelvin Sung" w:date="2021-03-31T01:16:00Z">
        <w:r w:rsidR="00685405">
          <w:t xml:space="preserve"> imported </w:t>
        </w:r>
      </w:ins>
      <w:ins w:id="286" w:author="Kelvin Sung" w:date="2021-03-31T01:24:00Z">
        <w:r w:rsidR="00CD4836">
          <w:t xml:space="preserve">in </w:t>
        </w:r>
      </w:ins>
      <w:ins w:id="287" w:author="Kelvin Sung" w:date="2021-03-31T01:16:00Z">
        <w:r w:rsidR="00685405">
          <w:rPr>
            <w:rStyle w:val="CodeInline"/>
          </w:rPr>
          <w:t>vertex_bu</w:t>
        </w:r>
      </w:ins>
      <w:ins w:id="288" w:author="Kelvin Sung" w:date="2021-03-31T01:26:00Z">
        <w:r w:rsidR="00CF77BD">
          <w:rPr>
            <w:rStyle w:val="CodeInline"/>
          </w:rPr>
          <w:t>f</w:t>
        </w:r>
      </w:ins>
      <w:ins w:id="289" w:author="Kelvin Sung" w:date="2021-03-31T01:16:00Z">
        <w:r w:rsidR="00685405">
          <w:rPr>
            <w:rStyle w:val="CodeInline"/>
          </w:rPr>
          <w:t>fer.js</w:t>
        </w:r>
      </w:ins>
      <w:ins w:id="290" w:author="Kelvin Sung" w:date="2021-03-31T01:24:00Z">
        <w:r w:rsidR="00CD4836">
          <w:t xml:space="preserve"> and accessible v</w:t>
        </w:r>
      </w:ins>
      <w:ins w:id="291" w:author="Kelvin Sung" w:date="2021-03-31T01:17:00Z">
        <w:r w:rsidR="00685405">
          <w:t xml:space="preserve">ia the </w:t>
        </w:r>
      </w:ins>
      <w:ins w:id="292" w:author="Kelvin Sung" w:date="2021-03-31T01:26:00Z">
        <w:r w:rsidR="00CF77BD">
          <w:t xml:space="preserve">module </w:t>
        </w:r>
      </w:ins>
      <w:ins w:id="293" w:author="Kelvin Sung" w:date="2021-03-31T01:18:00Z">
        <w:r w:rsidR="00685405">
          <w:t xml:space="preserve">identifier, </w:t>
        </w:r>
        <w:r w:rsidR="00685405" w:rsidRPr="00694D60">
          <w:rPr>
            <w:rStyle w:val="CodeInline"/>
          </w:rPr>
          <w:t>core</w:t>
        </w:r>
      </w:ins>
      <w:ins w:id="294" w:author="Kelvin Sung" w:date="2021-03-31T01:17:00Z">
        <w:r w:rsidR="00685405">
          <w:t>.</w:t>
        </w:r>
      </w:ins>
      <w:ins w:id="295" w:author="Kelvin Sung" w:date="2021-03-31T01:18:00Z">
        <w:r w:rsidR="00685405">
          <w:t xml:space="preserve"> </w:t>
        </w:r>
      </w:ins>
      <w:ins w:id="296" w:author="Kelvin Sung" w:date="2021-03-31T01:19:00Z">
        <w:r w:rsidR="007847D5">
          <w:t>For example, as you will see, in this exampl</w:t>
        </w:r>
      </w:ins>
      <w:ins w:id="297" w:author="Kelvin Sung" w:date="2021-03-31T01:20:00Z">
        <w:r w:rsidR="007847D5">
          <w:t xml:space="preserve">e </w:t>
        </w:r>
        <w:r w:rsidR="007847D5" w:rsidRPr="007847D5">
          <w:rPr>
            <w:rStyle w:val="CodeInline"/>
            <w:rPrChange w:id="298" w:author="Kelvin Sung" w:date="2021-03-31T01:21:00Z">
              <w:rPr/>
            </w:rPrChange>
          </w:rPr>
          <w:t>core.js</w:t>
        </w:r>
        <w:r w:rsidR="007847D5">
          <w:t xml:space="preserve"> defines and exports a </w:t>
        </w:r>
        <w:proofErr w:type="spellStart"/>
        <w:r w:rsidR="007847D5" w:rsidRPr="007847D5">
          <w:rPr>
            <w:rStyle w:val="CodeInline"/>
            <w:rPrChange w:id="299" w:author="Kelvin Sung" w:date="2021-03-31T01:22:00Z">
              <w:rPr/>
            </w:rPrChange>
          </w:rPr>
          <w:t>getGL</w:t>
        </w:r>
        <w:proofErr w:type="spellEnd"/>
        <w:r w:rsidR="007847D5" w:rsidRPr="007847D5">
          <w:rPr>
            <w:rStyle w:val="CodeInline"/>
            <w:rPrChange w:id="300" w:author="Kelvin Sung" w:date="2021-03-31T01:22:00Z">
              <w:rPr/>
            </w:rPrChange>
          </w:rPr>
          <w:t>()</w:t>
        </w:r>
        <w:r w:rsidR="007847D5">
          <w:t xml:space="preserve"> function</w:t>
        </w:r>
      </w:ins>
      <w:ins w:id="301" w:author="Kelvin Sung" w:date="2021-03-31T01:22:00Z">
        <w:r w:rsidR="007847D5">
          <w:t xml:space="preserve">. With </w:t>
        </w:r>
      </w:ins>
      <w:ins w:id="302" w:author="Kelvin Sung" w:date="2021-03-31T01:26:00Z">
        <w:r w:rsidR="00CF77BD">
          <w:t xml:space="preserve">the given </w:t>
        </w:r>
      </w:ins>
      <w:ins w:id="303" w:author="Kelvin Sung" w:date="2021-03-31T01:22:00Z">
        <w:r w:rsidR="007847D5" w:rsidRPr="007847D5">
          <w:rPr>
            <w:rStyle w:val="CodeInline"/>
            <w:rPrChange w:id="304" w:author="Kelvin Sung" w:date="2021-03-31T01:22:00Z">
              <w:rPr/>
            </w:rPrChange>
          </w:rPr>
          <w:t>import</w:t>
        </w:r>
        <w:r w:rsidR="007847D5">
          <w:t xml:space="preserve"> statement,</w:t>
        </w:r>
      </w:ins>
      <w:ins w:id="305" w:author="Kelvin Sung" w:date="2021-03-31T01:20:00Z">
        <w:r w:rsidR="007847D5">
          <w:t xml:space="preserve"> this function can be accessed as </w:t>
        </w:r>
        <w:proofErr w:type="spellStart"/>
        <w:r w:rsidR="007847D5" w:rsidRPr="007847D5">
          <w:rPr>
            <w:rStyle w:val="CodeInline"/>
            <w:rPrChange w:id="306" w:author="Kelvin Sung" w:date="2021-03-31T01:23:00Z">
              <w:rPr/>
            </w:rPrChange>
          </w:rPr>
          <w:t>core.getGL</w:t>
        </w:r>
        <w:proofErr w:type="spellEnd"/>
        <w:r w:rsidR="007847D5" w:rsidRPr="007847D5">
          <w:rPr>
            <w:rStyle w:val="CodeInline"/>
            <w:rPrChange w:id="307" w:author="Kelvin Sung" w:date="2021-03-31T01:23:00Z">
              <w:rPr/>
            </w:rPrChange>
          </w:rPr>
          <w:t>()</w:t>
        </w:r>
        <w:r w:rsidR="007847D5">
          <w:t xml:space="preserve"> in the </w:t>
        </w:r>
        <w:r w:rsidR="007847D5" w:rsidRPr="007847D5">
          <w:rPr>
            <w:rStyle w:val="CodeInline"/>
            <w:rPrChange w:id="308" w:author="Kelvin Sung" w:date="2021-03-31T01:23:00Z">
              <w:rPr/>
            </w:rPrChange>
          </w:rPr>
          <w:t>vertex_buffer.js</w:t>
        </w:r>
        <w:r w:rsidR="007847D5">
          <w:t xml:space="preserve"> file</w:t>
        </w:r>
      </w:ins>
      <w:ins w:id="309" w:author="Kelvin Sung" w:date="2021-03-31T01:23:00Z">
        <w:r w:rsidR="00DF2F6C">
          <w:t>.</w:t>
        </w:r>
      </w:ins>
      <w:commentRangeStart w:id="310"/>
      <w:commentRangeStart w:id="311"/>
      <w:commentRangeStart w:id="312"/>
      <w:del w:id="313" w:author="Kelvin Sung" w:date="2021-03-31T01:10:00Z">
        <w:r w:rsidDel="00A9385B">
          <w:delText>Something about modues or imports here?? ES6</w:delText>
        </w:r>
        <w:commentRangeEnd w:id="310"/>
        <w:r w:rsidDel="00A9385B">
          <w:rPr>
            <w:rStyle w:val="CommentReference"/>
            <w:rFonts w:asciiTheme="minorHAnsi" w:hAnsiTheme="minorHAnsi"/>
          </w:rPr>
          <w:commentReference w:id="310"/>
        </w:r>
        <w:commentRangeEnd w:id="311"/>
        <w:r w:rsidR="009F0430" w:rsidDel="00A9385B">
          <w:rPr>
            <w:rStyle w:val="CommentReference"/>
            <w:rFonts w:asciiTheme="minorHAnsi" w:hAnsiTheme="minorHAnsi"/>
          </w:rPr>
          <w:commentReference w:id="311"/>
        </w:r>
        <w:commentRangeEnd w:id="312"/>
        <w:r w:rsidR="009F0430" w:rsidDel="00A9385B">
          <w:rPr>
            <w:rStyle w:val="CommentReference"/>
            <w:rFonts w:asciiTheme="minorHAnsi" w:hAnsiTheme="minorHAnsi"/>
          </w:rPr>
          <w:commentReference w:id="312"/>
        </w:r>
      </w:del>
    </w:p>
    <w:p w14:paraId="5E6BA32D" w14:textId="0F4E6819" w:rsidR="00BB2252" w:rsidRDefault="00BB2252" w:rsidP="00BB2252">
      <w:pPr>
        <w:pStyle w:val="NumList"/>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del w:id="314" w:author="Kelvin Sung" w:date="2021-03-31T01:30:00Z">
        <w:r w:rsidR="00DC4A6B" w:rsidDel="00DD1AD1">
          <w:delText xml:space="preserve">provide </w:delText>
        </w:r>
      </w:del>
      <w:ins w:id="315" w:author="Kelvin Sung" w:date="2021-03-31T01:30:00Z">
        <w:r w:rsidR="00DD1AD1">
          <w:t xml:space="preserve">define </w:t>
        </w:r>
      </w:ins>
      <w:r w:rsidR="00DC4A6B">
        <w:t xml:space="preserve">a function </w:t>
      </w:r>
      <w:del w:id="316" w:author="Kelvin Sung" w:date="2021-03-31T01:30:00Z">
        <w:r w:rsidR="00DC4A6B" w:rsidDel="003A6FDD">
          <w:delText xml:space="preserve">to </w:delText>
        </w:r>
      </w:del>
      <w:ins w:id="317" w:author="Kelvin Sung" w:date="2021-03-31T01:30:00Z">
        <w:r w:rsidR="003A6FDD">
          <w:t xml:space="preserve">for </w:t>
        </w:r>
      </w:ins>
      <w:del w:id="318" w:author="Kelvin Sung" w:date="2021-03-31T01:27:00Z">
        <w:r w:rsidR="00DC4A6B" w:rsidDel="00CF77BD">
          <w:delText xml:space="preserve">utilize </w:delText>
        </w:r>
      </w:del>
      <w:ins w:id="319" w:author="Kelvin Sung" w:date="2021-03-31T01:27:00Z">
        <w:r w:rsidR="00CF77BD">
          <w:t>access</w:t>
        </w:r>
      </w:ins>
      <w:ins w:id="320" w:author="Kelvin Sung" w:date="2021-03-31T01:30:00Z">
        <w:r w:rsidR="003A6FDD">
          <w:t>ing</w:t>
        </w:r>
      </w:ins>
      <w:ins w:id="321" w:author="Kelvin Sung" w:date="2021-03-31T01:27:00Z">
        <w:r w:rsidR="00CF77BD">
          <w:t xml:space="preserve"> this variable</w:t>
        </w:r>
      </w:ins>
      <w:del w:id="322" w:author="Kelvin Sung" w:date="2021-03-31T01:27:00Z">
        <w:r w:rsidR="00DC4A6B" w:rsidDel="00CF77BD">
          <w:delText>it</w:delText>
        </w:r>
      </w:del>
      <w:r w:rsidR="00DC4A6B">
        <w:t>.</w:t>
      </w:r>
    </w:p>
    <w:p w14:paraId="59E454FB" w14:textId="77777777" w:rsidR="00DC4A6B" w:rsidRDefault="00DC4A6B">
      <w:pPr>
        <w:pStyle w:val="Code"/>
        <w:ind w:left="936"/>
        <w:pPrChange w:id="323" w:author="Kelvin Sung" w:date="2021-03-31T01:27:00Z">
          <w:pPr>
            <w:pStyle w:val="Code"/>
          </w:pPr>
        </w:pPrChange>
      </w:pPr>
      <w:r>
        <w:t>let mGLVertexBuffer = null;</w:t>
      </w:r>
    </w:p>
    <w:p w14:paraId="40F139DF" w14:textId="680F4731" w:rsidR="00DC4A6B" w:rsidRDefault="00DC4A6B">
      <w:pPr>
        <w:pStyle w:val="Code"/>
        <w:ind w:left="936"/>
        <w:pPrChange w:id="324" w:author="Kelvin Sung" w:date="2021-03-31T01:27:00Z">
          <w:pPr>
            <w:pStyle w:val="Code"/>
          </w:pPr>
        </w:pPrChange>
      </w:pPr>
      <w:r>
        <w:lastRenderedPageBreak/>
        <w:t>function get() { return mGLVertexBuffer; }</w:t>
      </w:r>
    </w:p>
    <w:p w14:paraId="2D2B179E" w14:textId="3189BD0A" w:rsidR="000301A9" w:rsidRDefault="000301A9" w:rsidP="000301A9">
      <w:pPr>
        <w:pStyle w:val="NumList"/>
      </w:pPr>
      <w:del w:id="325" w:author="Kelvin Sung" w:date="2021-03-31T01:30:00Z">
        <w:r w:rsidRPr="000301A9" w:rsidDel="006E5883">
          <w:delText xml:space="preserve">Declare </w:delText>
        </w:r>
      </w:del>
      <w:ins w:id="326" w:author="Kelvin Sung" w:date="2021-03-31T01:30:00Z">
        <w:r w:rsidR="006E5883">
          <w:t xml:space="preserve">Define </w:t>
        </w:r>
      </w:ins>
      <w:r w:rsidRPr="000301A9">
        <w:t>the variable</w:t>
      </w:r>
      <w:r>
        <w:t xml:space="preserve"> </w:t>
      </w:r>
      <w:proofErr w:type="spellStart"/>
      <w:r w:rsidRPr="000301A9">
        <w:rPr>
          <w:rStyle w:val="CodeInline"/>
        </w:rPr>
        <w:t>mVerticesOfSquare</w:t>
      </w:r>
      <w:proofErr w:type="spellEnd"/>
      <w:r>
        <w:t xml:space="preserve"> </w:t>
      </w:r>
      <w:del w:id="327" w:author="Kelvin Sung" w:date="2021-03-31T01:30:00Z">
        <w:r w:rsidDel="006E5883">
          <w:delText xml:space="preserve">that defines </w:delText>
        </w:r>
      </w:del>
      <w:ins w:id="328" w:author="Kelvin Sung" w:date="2021-03-31T01:30:00Z">
        <w:r w:rsidR="006E5883">
          <w:t xml:space="preserve">and initialize it with </w:t>
        </w:r>
      </w:ins>
      <w:r w:rsidRPr="000301A9">
        <w:t>vertices of a unit square</w:t>
      </w:r>
      <w:r>
        <w:t>.</w:t>
      </w:r>
    </w:p>
    <w:p w14:paraId="4D13AD0B" w14:textId="77777777" w:rsidR="000301A9" w:rsidRPr="00E0522A" w:rsidRDefault="000301A9">
      <w:pPr>
        <w:pStyle w:val="Code"/>
        <w:ind w:left="936"/>
        <w:pPrChange w:id="329" w:author="Kelvin Sung" w:date="2021-03-31T01:31:00Z">
          <w:pPr>
            <w:pStyle w:val="Code"/>
          </w:pPr>
        </w:pPrChange>
      </w:pPr>
      <w:r w:rsidRPr="00E0522A">
        <w:t>let mVerticesOfSquare = [</w:t>
      </w:r>
    </w:p>
    <w:p w14:paraId="06E26474" w14:textId="77777777" w:rsidR="000301A9" w:rsidRPr="00E0522A" w:rsidRDefault="000301A9">
      <w:pPr>
        <w:pStyle w:val="Code"/>
        <w:ind w:left="936"/>
        <w:pPrChange w:id="330" w:author="Kelvin Sung" w:date="2021-03-31T01:31:00Z">
          <w:pPr>
            <w:pStyle w:val="Code"/>
          </w:pPr>
        </w:pPrChange>
      </w:pPr>
      <w:r w:rsidRPr="00E0522A">
        <w:t xml:space="preserve">    0.5, 0.5, 0.0,</w:t>
      </w:r>
    </w:p>
    <w:p w14:paraId="3634675F" w14:textId="77777777" w:rsidR="000301A9" w:rsidRPr="00E0522A" w:rsidRDefault="000301A9">
      <w:pPr>
        <w:pStyle w:val="Code"/>
        <w:ind w:left="936"/>
        <w:pPrChange w:id="331" w:author="Kelvin Sung" w:date="2021-03-31T01:31:00Z">
          <w:pPr>
            <w:pStyle w:val="Code"/>
          </w:pPr>
        </w:pPrChange>
      </w:pPr>
      <w:r w:rsidRPr="00E0522A">
        <w:t xml:space="preserve">    -0.5, 0.5, 0.0,</w:t>
      </w:r>
    </w:p>
    <w:p w14:paraId="136E67F4" w14:textId="77777777" w:rsidR="000301A9" w:rsidRPr="00E0522A" w:rsidRDefault="000301A9">
      <w:pPr>
        <w:pStyle w:val="Code"/>
        <w:ind w:left="936"/>
        <w:pPrChange w:id="332" w:author="Kelvin Sung" w:date="2021-03-31T01:31:00Z">
          <w:pPr>
            <w:pStyle w:val="Code"/>
          </w:pPr>
        </w:pPrChange>
      </w:pPr>
      <w:r w:rsidRPr="00E0522A">
        <w:t xml:space="preserve">    0.5, -0.5, 0.0,</w:t>
      </w:r>
    </w:p>
    <w:p w14:paraId="0D96B736" w14:textId="77777777" w:rsidR="000301A9" w:rsidRPr="00E0522A" w:rsidRDefault="000301A9">
      <w:pPr>
        <w:pStyle w:val="Code"/>
        <w:ind w:left="936"/>
        <w:pPrChange w:id="333" w:author="Kelvin Sung" w:date="2021-03-31T01:31:00Z">
          <w:pPr>
            <w:pStyle w:val="Code"/>
          </w:pPr>
        </w:pPrChange>
      </w:pPr>
      <w:r w:rsidRPr="00E0522A">
        <w:t xml:space="preserve">    -0.5, -0.5, 0.0</w:t>
      </w:r>
    </w:p>
    <w:p w14:paraId="5EB8CB43" w14:textId="69FF559A" w:rsidR="000301A9" w:rsidRPr="00E0522A" w:rsidRDefault="000301A9">
      <w:pPr>
        <w:pStyle w:val="Code"/>
        <w:ind w:left="936"/>
        <w:pPrChange w:id="334" w:author="Kelvin Sung" w:date="2021-03-31T01:31:00Z">
          <w:pPr>
            <w:pStyle w:val="Code"/>
          </w:pPr>
        </w:pPrChange>
      </w:pPr>
      <w:r w:rsidRPr="00E0522A">
        <w:t>];</w:t>
      </w:r>
    </w:p>
    <w:p w14:paraId="137DE107" w14:textId="4B0AC1EF" w:rsidR="00B36C04" w:rsidRDefault="000301A9">
      <w:pPr>
        <w:pStyle w:val="BodyTextFirst"/>
        <w:ind w:left="936"/>
        <w:pPrChange w:id="335" w:author="Kelvin Sung" w:date="2021-03-31T01:31:00Z">
          <w:pPr>
            <w:pStyle w:val="BodyTextFirst"/>
          </w:pPr>
        </w:pPrChange>
      </w:pPr>
      <w:commentRangeStart w:id="336"/>
      <w:commentRangeStart w:id="337"/>
      <w:r w:rsidRPr="000301A9">
        <w:t>In the code shown</w:t>
      </w:r>
      <w:ins w:id="338" w:author="Kelvin Sung" w:date="2021-03-31T01:31:00Z">
        <w:r w:rsidR="009A7991">
          <w:t>,</w:t>
        </w:r>
      </w:ins>
      <w:r>
        <w:t xml:space="preserve"> </w:t>
      </w:r>
      <w:ins w:id="339" w:author="Kelvin Sung" w:date="2021-03-31T01:33:00Z">
        <w:r w:rsidR="009A7991">
          <w:t>each row of three numbers are the x, y, and z coordinate position of a vertex. N</w:t>
        </w:r>
      </w:ins>
      <w:del w:id="340" w:author="Kelvin Sung" w:date="2021-03-31T01:33:00Z">
        <w:r w:rsidDel="009A7991">
          <w:delText>n</w:delText>
        </w:r>
      </w:del>
      <w:r w:rsidRPr="000301A9">
        <w:t xml:space="preserve">otice </w:t>
      </w:r>
      <w:ins w:id="341" w:author="Kelvin Sung" w:date="2021-03-31T01:31:00Z">
        <w:r w:rsidR="009A7991">
          <w:t xml:space="preserve">that </w:t>
        </w:r>
      </w:ins>
      <w:r w:rsidRPr="000301A9">
        <w:t>the z-dimension</w:t>
      </w:r>
      <w:ins w:id="342" w:author="Kelvin Sung" w:date="2021-03-31T01:37:00Z">
        <w:r w:rsidR="009A7991">
          <w:t xml:space="preserve"> </w:t>
        </w:r>
      </w:ins>
      <w:del w:id="343" w:author="Kelvin Sung" w:date="2021-03-31T01:37:00Z">
        <w:r w:rsidDel="009A7991">
          <w:delText xml:space="preserve">, </w:delText>
        </w:r>
      </w:del>
      <w:del w:id="344" w:author="Kelvin Sung" w:date="2021-03-31T01:36:00Z">
        <w:r w:rsidDel="009A7991">
          <w:delText xml:space="preserve">that is the number </w:delText>
        </w:r>
        <w:r w:rsidR="00B36C04" w:rsidDel="009A7991">
          <w:delText xml:space="preserve">defined </w:delText>
        </w:r>
        <w:r w:rsidDel="009A7991">
          <w:delText xml:space="preserve">in the third position such as x, y, </w:delText>
        </w:r>
        <w:r w:rsidRPr="00B36C04" w:rsidDel="009A7991">
          <w:rPr>
            <w:rStyle w:val="Strong"/>
          </w:rPr>
          <w:delText>z</w:delText>
        </w:r>
        <w:r w:rsidDel="009A7991">
          <w:delText xml:space="preserve">, or </w:delText>
        </w:r>
        <w:r w:rsidRPr="00B36C04" w:rsidDel="009A7991">
          <w:rPr>
            <w:rStyle w:val="CodeInline"/>
          </w:rPr>
          <w:delText xml:space="preserve">0.5, 0.5, </w:delText>
        </w:r>
        <w:r w:rsidRPr="00B36C04" w:rsidDel="009A7991">
          <w:rPr>
            <w:rStyle w:val="Strong"/>
          </w:rPr>
          <w:delText>0.0</w:delText>
        </w:r>
        <w:r w:rsidRPr="00B36C04" w:rsidDel="009A7991">
          <w:rPr>
            <w:rStyle w:val="CodeInline"/>
          </w:rPr>
          <w:delText>,</w:delText>
        </w:r>
        <w:r w:rsidRPr="000301A9" w:rsidDel="009A7991">
          <w:delText xml:space="preserve"> </w:delText>
        </w:r>
      </w:del>
      <w:r w:rsidRPr="000301A9">
        <w:t>is set to 0.0 because you are building a 2D game engine</w:t>
      </w:r>
      <w:del w:id="345" w:author="Kelvin Sung" w:date="2021-03-31T01:38:00Z">
        <w:r w:rsidR="00B36C04" w:rsidDel="009A7991">
          <w:delText xml:space="preserve"> and thus the third dimension is not necessary</w:delText>
        </w:r>
      </w:del>
      <w:r w:rsidRPr="000301A9">
        <w:t xml:space="preserve">. </w:t>
      </w:r>
      <w:r w:rsidR="00B36C04">
        <w:t>Also notice that 0.5 is being used so that we define a square in 2D space</w:t>
      </w:r>
      <w:r w:rsidR="00946E7D">
        <w:t xml:space="preserve"> </w:t>
      </w:r>
      <w:r w:rsidR="00B36C04">
        <w:t xml:space="preserve">which has sides </w:t>
      </w:r>
      <w:r w:rsidR="00946E7D">
        <w:t xml:space="preserve">equal to 1 </w:t>
      </w:r>
      <w:ins w:id="346" w:author="Kelvin Sung" w:date="2021-03-31T01:39:00Z">
        <w:r w:rsidR="002936C0">
          <w:t xml:space="preserve">and centered at the origin, </w:t>
        </w:r>
      </w:ins>
      <w:r w:rsidR="00946E7D">
        <w:t>or a unit square.</w:t>
      </w:r>
      <w:commentRangeEnd w:id="336"/>
      <w:r w:rsidR="00946E7D">
        <w:rPr>
          <w:rStyle w:val="CommentReference"/>
          <w:rFonts w:asciiTheme="minorHAnsi" w:hAnsiTheme="minorHAnsi"/>
        </w:rPr>
        <w:commentReference w:id="336"/>
      </w:r>
      <w:commentRangeEnd w:id="337"/>
      <w:r w:rsidR="00B169EA">
        <w:rPr>
          <w:rStyle w:val="CommentReference"/>
          <w:rFonts w:asciiTheme="minorHAnsi" w:hAnsiTheme="minorHAnsi"/>
        </w:rPr>
        <w:commentReference w:id="337"/>
      </w:r>
    </w:p>
    <w:p w14:paraId="156DBB44" w14:textId="086662A2" w:rsidR="00B36C04" w:rsidRDefault="00B36C04" w:rsidP="00B36C04">
      <w:pPr>
        <w:pStyle w:val="NumList"/>
      </w:pPr>
      <w:r w:rsidRPr="00B36C04">
        <w:t xml:space="preserve">Define the </w:t>
      </w:r>
      <w:proofErr w:type="spellStart"/>
      <w:r w:rsidRPr="00B36C04">
        <w:rPr>
          <w:rStyle w:val="CodeInline"/>
        </w:rPr>
        <w:t>init</w:t>
      </w:r>
      <w:proofErr w:type="spellEnd"/>
      <w:r w:rsidRPr="00B36C04">
        <w:rPr>
          <w:rStyle w:val="CodeInline"/>
        </w:rPr>
        <w:t>()</w:t>
      </w:r>
      <w:r w:rsidRPr="00B36C04">
        <w:t xml:space="preserve"> function to </w:t>
      </w:r>
      <w:ins w:id="347" w:author="Kelvin Sung" w:date="2021-03-31T01:39:00Z">
        <w:r w:rsidR="00B169EA">
          <w:t xml:space="preserve">define a buffer on and </w:t>
        </w:r>
      </w:ins>
      <w:r w:rsidRPr="00B36C04">
        <w:t xml:space="preserve">load </w:t>
      </w:r>
      <w:ins w:id="348" w:author="Kelvin Sung" w:date="2021-03-31T01:39:00Z">
        <w:r w:rsidR="00B169EA">
          <w:t xml:space="preserve">the </w:t>
        </w:r>
      </w:ins>
      <w:r w:rsidRPr="00B36C04">
        <w:t xml:space="preserve">vertices </w:t>
      </w:r>
      <w:del w:id="349" w:author="Kelvin Sung" w:date="2021-03-31T01:39:00Z">
        <w:r w:rsidRPr="00B36C04" w:rsidDel="00B169EA">
          <w:delText>on</w:delText>
        </w:r>
      </w:del>
      <w:r w:rsidRPr="00B36C04">
        <w:t>to the GPU.</w:t>
      </w:r>
    </w:p>
    <w:p w14:paraId="7AE811A8" w14:textId="77777777" w:rsidR="00B36C04" w:rsidRPr="00E0522A" w:rsidRDefault="00B36C04">
      <w:pPr>
        <w:pStyle w:val="Code"/>
        <w:ind w:left="936"/>
        <w:pPrChange w:id="350" w:author="Kelvin Sung" w:date="2021-03-31T01:40:00Z">
          <w:pPr>
            <w:pStyle w:val="Code"/>
          </w:pPr>
        </w:pPrChange>
      </w:pPr>
      <w:r w:rsidRPr="00E0522A">
        <w:t>function init() {</w:t>
      </w:r>
    </w:p>
    <w:p w14:paraId="33FA4E19" w14:textId="77777777" w:rsidR="00B36C04" w:rsidRPr="00E0522A" w:rsidRDefault="00B36C04">
      <w:pPr>
        <w:pStyle w:val="Code"/>
        <w:ind w:left="936"/>
        <w:pPrChange w:id="351" w:author="Kelvin Sung" w:date="2021-03-31T01:40:00Z">
          <w:pPr>
            <w:pStyle w:val="Code"/>
          </w:pPr>
        </w:pPrChange>
      </w:pPr>
      <w:r w:rsidRPr="00E0522A">
        <w:t xml:space="preserve">    let gl = core.getGL();</w:t>
      </w:r>
    </w:p>
    <w:p w14:paraId="2492D67F" w14:textId="77777777" w:rsidR="00B36C04" w:rsidRPr="00E0522A" w:rsidRDefault="00B36C04">
      <w:pPr>
        <w:pStyle w:val="Code"/>
        <w:ind w:left="936"/>
        <w:pPrChange w:id="352" w:author="Kelvin Sung" w:date="2021-03-31T01:40:00Z">
          <w:pPr>
            <w:pStyle w:val="Code"/>
          </w:pPr>
        </w:pPrChange>
      </w:pPr>
      <w:r w:rsidRPr="00E0522A">
        <w:t xml:space="preserve">    </w:t>
      </w:r>
    </w:p>
    <w:p w14:paraId="303B8F91" w14:textId="77777777" w:rsidR="00B36C04" w:rsidRPr="00E0522A" w:rsidRDefault="00B36C04">
      <w:pPr>
        <w:pStyle w:val="Code"/>
        <w:ind w:left="936"/>
        <w:pPrChange w:id="353" w:author="Kelvin Sung" w:date="2021-03-31T01:40:00Z">
          <w:pPr>
            <w:pStyle w:val="Code"/>
          </w:pPr>
        </w:pPrChange>
      </w:pPr>
      <w:r w:rsidRPr="00E0522A">
        <w:t xml:space="preserve">    // Step A: Create a buffer on the gl context for our vertex positions</w:t>
      </w:r>
    </w:p>
    <w:p w14:paraId="77FF87D0" w14:textId="77777777" w:rsidR="00B36C04" w:rsidRPr="00E0522A" w:rsidRDefault="00B36C04">
      <w:pPr>
        <w:pStyle w:val="Code"/>
        <w:ind w:left="936"/>
        <w:pPrChange w:id="354" w:author="Kelvin Sung" w:date="2021-03-31T01:40:00Z">
          <w:pPr>
            <w:pStyle w:val="Code"/>
          </w:pPr>
        </w:pPrChange>
      </w:pPr>
      <w:r w:rsidRPr="00E0522A">
        <w:t xml:space="preserve">    mGLVertexBuffer = gl.createBuffer();</w:t>
      </w:r>
    </w:p>
    <w:p w14:paraId="210A241C" w14:textId="77777777" w:rsidR="00B36C04" w:rsidRPr="00E0522A" w:rsidRDefault="00B36C04">
      <w:pPr>
        <w:pStyle w:val="Code"/>
        <w:ind w:left="936"/>
        <w:pPrChange w:id="355" w:author="Kelvin Sung" w:date="2021-03-31T01:40:00Z">
          <w:pPr>
            <w:pStyle w:val="Code"/>
          </w:pPr>
        </w:pPrChange>
      </w:pPr>
      <w:r w:rsidRPr="00E0522A">
        <w:t xml:space="preserve">       </w:t>
      </w:r>
    </w:p>
    <w:p w14:paraId="1D180F3B" w14:textId="77777777" w:rsidR="00B36C04" w:rsidRPr="00E0522A" w:rsidRDefault="00B36C04">
      <w:pPr>
        <w:pStyle w:val="Code"/>
        <w:ind w:left="936"/>
        <w:pPrChange w:id="356" w:author="Kelvin Sung" w:date="2021-03-31T01:40:00Z">
          <w:pPr>
            <w:pStyle w:val="Code"/>
          </w:pPr>
        </w:pPrChange>
      </w:pPr>
      <w:r w:rsidRPr="00E0522A">
        <w:t xml:space="preserve">    // Step B: Activate vertexBuffer</w:t>
      </w:r>
    </w:p>
    <w:p w14:paraId="3F0D01BB" w14:textId="77777777" w:rsidR="00B36C04" w:rsidRPr="00E0522A" w:rsidRDefault="00B36C04">
      <w:pPr>
        <w:pStyle w:val="Code"/>
        <w:ind w:left="936"/>
        <w:pPrChange w:id="357" w:author="Kelvin Sung" w:date="2021-03-31T01:40:00Z">
          <w:pPr>
            <w:pStyle w:val="Code"/>
          </w:pPr>
        </w:pPrChange>
      </w:pPr>
      <w:r w:rsidRPr="00E0522A">
        <w:t xml:space="preserve">    gl.bindBuffer(gl.ARRAY_BUFFER, mGLVertexBuffer);</w:t>
      </w:r>
    </w:p>
    <w:p w14:paraId="71083EB8" w14:textId="77777777" w:rsidR="00B36C04" w:rsidRPr="00E0522A" w:rsidRDefault="00B36C04">
      <w:pPr>
        <w:pStyle w:val="Code"/>
        <w:ind w:left="936"/>
        <w:pPrChange w:id="358" w:author="Kelvin Sung" w:date="2021-03-31T01:40:00Z">
          <w:pPr>
            <w:pStyle w:val="Code"/>
          </w:pPr>
        </w:pPrChange>
      </w:pPr>
    </w:p>
    <w:p w14:paraId="645B063D" w14:textId="77777777" w:rsidR="00B36C04" w:rsidRPr="00E0522A" w:rsidRDefault="00B36C04">
      <w:pPr>
        <w:pStyle w:val="Code"/>
        <w:ind w:left="936"/>
        <w:pPrChange w:id="359" w:author="Kelvin Sung" w:date="2021-03-31T01:40:00Z">
          <w:pPr>
            <w:pStyle w:val="Code"/>
          </w:pPr>
        </w:pPrChange>
      </w:pPr>
      <w:r w:rsidRPr="00E0522A">
        <w:t xml:space="preserve">    // Step C: Loads mVerticesOfSquare into the vertexBuffer</w:t>
      </w:r>
    </w:p>
    <w:p w14:paraId="3B6B4C6A" w14:textId="77777777" w:rsidR="00893248" w:rsidRDefault="00B36C04" w:rsidP="00B169EA">
      <w:pPr>
        <w:pStyle w:val="Code"/>
        <w:ind w:left="936"/>
        <w:rPr>
          <w:ins w:id="360" w:author="Kelvin Sung" w:date="2021-03-31T01:41:00Z"/>
        </w:rPr>
      </w:pPr>
      <w:r w:rsidRPr="00E0522A">
        <w:t xml:space="preserve">    gl.bufferData(gl.ARRAY_BUFFER, </w:t>
      </w:r>
    </w:p>
    <w:p w14:paraId="130B337F" w14:textId="4F3F0F55" w:rsidR="00B36C04" w:rsidRPr="00E0522A" w:rsidRDefault="00893248">
      <w:pPr>
        <w:pStyle w:val="Code"/>
        <w:ind w:left="936"/>
        <w:pPrChange w:id="361" w:author="Kelvin Sung" w:date="2021-03-31T01:41:00Z">
          <w:pPr>
            <w:pStyle w:val="Code"/>
          </w:pPr>
        </w:pPrChange>
      </w:pPr>
      <w:ins w:id="362" w:author="Kelvin Sung" w:date="2021-03-31T01:41:00Z">
        <w:r>
          <w:t xml:space="preserve">              </w:t>
        </w:r>
      </w:ins>
      <w:r w:rsidR="00B36C04" w:rsidRPr="00E0522A">
        <w:t>new Float32Array(mVerticesOfSquare), gl.STATIC_DRAW);</w:t>
      </w:r>
    </w:p>
    <w:p w14:paraId="01DA89D2" w14:textId="589F12DB" w:rsidR="00B36C04" w:rsidRPr="00E0522A" w:rsidRDefault="00B36C04">
      <w:pPr>
        <w:pStyle w:val="Code"/>
        <w:ind w:left="936"/>
        <w:pPrChange w:id="363" w:author="Kelvin Sung" w:date="2021-03-31T01:40:00Z">
          <w:pPr>
            <w:pStyle w:val="Code"/>
          </w:pPr>
        </w:pPrChange>
      </w:pPr>
      <w:r w:rsidRPr="00E0522A">
        <w:t>}</w:t>
      </w:r>
    </w:p>
    <w:p w14:paraId="1C25736F" w14:textId="7F447CFF" w:rsidR="00946E7D" w:rsidRDefault="003F4360" w:rsidP="000301A9">
      <w:pPr>
        <w:pStyle w:val="BodyTextFirst"/>
      </w:pPr>
      <w:commentRangeStart w:id="364"/>
      <w:commentRangeStart w:id="365"/>
      <w:r>
        <w:t xml:space="preserve">This code </w:t>
      </w:r>
      <w:ins w:id="366" w:author="Kelvin Sung" w:date="2021-03-31T01:43:00Z">
        <w:r w:rsidR="00B960E1">
          <w:t xml:space="preserve">first </w:t>
        </w:r>
      </w:ins>
      <w:r>
        <w:t xml:space="preserve">gets access to </w:t>
      </w:r>
      <w:ins w:id="367" w:author="Kelvin Sung" w:date="2021-03-31T01:41:00Z">
        <w:r w:rsidR="00B960E1">
          <w:t xml:space="preserve">the </w:t>
        </w:r>
      </w:ins>
      <w:r>
        <w:t>WebGL</w:t>
      </w:r>
      <w:del w:id="368" w:author="Kelvin Sung" w:date="2021-03-31T01:41:00Z">
        <w:r w:rsidDel="00B960E1">
          <w:delText>’s</w:delText>
        </w:r>
      </w:del>
      <w:r>
        <w:t xml:space="preserve"> drawing context through </w:t>
      </w:r>
      <w:ins w:id="369" w:author="Kelvin Sung" w:date="2021-03-31T01:43:00Z">
        <w:r w:rsidR="00B960E1">
          <w:t xml:space="preserve">the </w:t>
        </w:r>
      </w:ins>
      <w:proofErr w:type="spellStart"/>
      <w:r w:rsidRPr="003F4360">
        <w:rPr>
          <w:rStyle w:val="CodeInline"/>
        </w:rPr>
        <w:t>core.</w:t>
      </w:r>
      <w:del w:id="370" w:author="Kelvin Sung" w:date="2021-03-31T01:42:00Z">
        <w:r w:rsidRPr="003F4360" w:rsidDel="00B960E1">
          <w:rPr>
            <w:rStyle w:val="CodeInline"/>
          </w:rPr>
          <w:delText>js</w:delText>
        </w:r>
        <w:r w:rsidDel="00B960E1">
          <w:delText xml:space="preserve"> by utilizing your previously defined</w:delText>
        </w:r>
      </w:del>
      <w:del w:id="371" w:author="Kelvin Sung" w:date="2021-03-31T01:43:00Z">
        <w:r w:rsidDel="00B960E1">
          <w:delText xml:space="preserve"> </w:delText>
        </w:r>
      </w:del>
      <w:r w:rsidRPr="003F4360">
        <w:rPr>
          <w:rStyle w:val="CodeInline"/>
        </w:rPr>
        <w:t>getGL</w:t>
      </w:r>
      <w:proofErr w:type="spellEnd"/>
      <w:r w:rsidRPr="003F4360">
        <w:rPr>
          <w:rStyle w:val="CodeInline"/>
        </w:rPr>
        <w:t>()</w:t>
      </w:r>
      <w:r>
        <w:t xml:space="preserve"> function</w:t>
      </w:r>
      <w:del w:id="372" w:author="Kelvin Sung" w:date="2021-03-31T01:43:00Z">
        <w:r w:rsidDel="00B960E1">
          <w:delText xml:space="preserve"> and uses it to define the square on the GPU</w:delText>
        </w:r>
      </w:del>
      <w:r>
        <w:t xml:space="preserve">. </w:t>
      </w:r>
      <w:proofErr w:type="spellStart"/>
      <w:ins w:id="373" w:author="Kelvin Sung" w:date="2021-03-31T01:44:00Z">
        <w:r w:rsidR="00B960E1">
          <w:t>Afterwhich</w:t>
        </w:r>
        <w:proofErr w:type="spellEnd"/>
        <w:r w:rsidR="00B960E1">
          <w:t xml:space="preserve">, </w:t>
        </w:r>
      </w:ins>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ins w:id="374" w:author="Kelvin Sung" w:date="2021-03-31T01:44:00Z">
        <w:r w:rsidR="00B960E1">
          <w:t xml:space="preserve"> on the GPU</w:t>
        </w:r>
      </w:ins>
      <w:r w:rsidR="00B36C04" w:rsidRPr="00B36C04">
        <w:t xml:space="preserve">. The keyword </w:t>
      </w:r>
      <w:r w:rsidR="00B36C04" w:rsidRPr="00946E7D">
        <w:rPr>
          <w:rStyle w:val="CodeInline"/>
        </w:rPr>
        <w:t xml:space="preserve">STATIC_DRAW </w:t>
      </w:r>
      <w:r w:rsidR="00B36C04" w:rsidRPr="00B36C04">
        <w:t xml:space="preserve">informs the drawing hardware that </w:t>
      </w:r>
      <w:ins w:id="375" w:author="Kelvin Sung" w:date="2021-03-31T01:44:00Z">
        <w:r w:rsidR="00B960E1">
          <w:t xml:space="preserve">the content of </w:t>
        </w:r>
      </w:ins>
      <w:r w:rsidR="00B36C04" w:rsidRPr="00B36C04">
        <w:t>this buffer will not be changed.</w:t>
      </w:r>
      <w:commentRangeEnd w:id="364"/>
      <w:r>
        <w:rPr>
          <w:rStyle w:val="CommentReference"/>
          <w:rFonts w:asciiTheme="minorHAnsi" w:hAnsiTheme="minorHAnsi"/>
        </w:rPr>
        <w:commentReference w:id="364"/>
      </w:r>
      <w:commentRangeEnd w:id="365"/>
      <w:r w:rsidR="00D713C6">
        <w:rPr>
          <w:rStyle w:val="CommentReference"/>
          <w:rFonts w:asciiTheme="minorHAnsi" w:hAnsiTheme="minorHAnsi"/>
        </w:rPr>
        <w:commentReference w:id="365"/>
      </w:r>
    </w:p>
    <w:p w14:paraId="6006E4DF" w14:textId="72BFC915"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0C25F2">
        <w:rPr>
          <w:rStyle w:val="CodeInline"/>
          <w:rPrChange w:id="376" w:author="Kelvin Sung" w:date="2021-03-31T01:45:00Z">
            <w:rPr/>
          </w:rPrChange>
        </w:rPr>
        <w:t>getGL</w:t>
      </w:r>
      <w:proofErr w:type="spellEnd"/>
      <w:r w:rsidR="003F4360" w:rsidRPr="000C25F2">
        <w:rPr>
          <w:rStyle w:val="CodeInline"/>
          <w:rPrChange w:id="377" w:author="Kelvin Sung" w:date="2021-03-31T01:45:00Z">
            <w:rPr/>
          </w:rPrChang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lastRenderedPageBreak/>
        <w:t>initWebGL</w:t>
      </w:r>
      <w:proofErr w:type="spellEnd"/>
      <w:r w:rsidRPr="00946E7D">
        <w:rPr>
          <w:rStyle w:val="CodeInline"/>
        </w:rPr>
        <w:t>()</w:t>
      </w:r>
      <w:r w:rsidRPr="00946E7D">
        <w:t xml:space="preserve"> function.</w:t>
      </w:r>
      <w:r w:rsidR="00990F7D">
        <w:t xml:space="preserve"> You will </w:t>
      </w:r>
      <w:ins w:id="378" w:author="Kelvin Sung" w:date="2021-03-31T01:45:00Z">
        <w:r w:rsidR="000C25F2">
          <w:t>de</w:t>
        </w:r>
      </w:ins>
      <w:ins w:id="379" w:author="Kelvin Sung" w:date="2021-03-31T01:46:00Z">
        <w:r w:rsidR="000C25F2">
          <w:t xml:space="preserve">fine an </w:t>
        </w:r>
        <w:r w:rsidR="000C25F2" w:rsidRPr="000C25F2">
          <w:rPr>
            <w:rStyle w:val="CodeInline"/>
            <w:rPrChange w:id="380" w:author="Kelvin Sung" w:date="2021-03-31T01:46:00Z">
              <w:rPr/>
            </w:rPrChange>
          </w:rPr>
          <w:t>export</w:t>
        </w:r>
        <w:r w:rsidR="000C25F2">
          <w:t xml:space="preserve"> statement in the </w:t>
        </w:r>
        <w:r w:rsidR="000C25F2" w:rsidRPr="000C25F2">
          <w:rPr>
            <w:rStyle w:val="CodeInline"/>
            <w:rPrChange w:id="381" w:author="Kelvin Sung" w:date="2021-03-31T01:46:00Z">
              <w:rPr/>
            </w:rPrChange>
          </w:rPr>
          <w:t>core.js</w:t>
        </w:r>
        <w:r w:rsidR="000C25F2">
          <w:t xml:space="preserve"> file </w:t>
        </w:r>
      </w:ins>
      <w:del w:id="382" w:author="Kelvin Sung" w:date="2021-03-31T01:46:00Z">
        <w:r w:rsidR="00990F7D" w:rsidDel="000C25F2">
          <w:delText xml:space="preserve">need </w:delText>
        </w:r>
      </w:del>
      <w:r w:rsidR="00990F7D">
        <w:t>to provide access to this function in the coming steps.</w:t>
      </w:r>
      <w:r w:rsidRPr="00946E7D">
        <w:t xml:space="preserve"> </w:t>
      </w:r>
    </w:p>
    <w:p w14:paraId="2E84D39B" w14:textId="1042FC8F" w:rsidR="00AA4285" w:rsidRDefault="00AA4285" w:rsidP="00990F7D">
      <w:pPr>
        <w:pStyle w:val="NumList"/>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del w:id="383" w:author="Kelvin Sung" w:date="2021-03-31T01:47:00Z">
        <w:r w:rsidR="00F74E2C" w:rsidDel="000C25F2">
          <w:delText xml:space="preserve">other modules in </w:delText>
        </w:r>
      </w:del>
      <w:ins w:id="384" w:author="Kelvin Sung" w:date="2021-03-31T01:47:00Z">
        <w:r w:rsidR="000C25F2">
          <w:t xml:space="preserve">the rest of </w:t>
        </w:r>
      </w:ins>
      <w:r w:rsidR="00F74E2C">
        <w:t>your engine by exporting them with the following code</w:t>
      </w:r>
      <w:ins w:id="385" w:author="Kelvin Sung" w:date="2021-03-31T01:47:00Z">
        <w:r w:rsidR="000C25F2">
          <w:t>.</w:t>
        </w:r>
      </w:ins>
      <w:del w:id="386" w:author="Kelvin Sung" w:date="2021-03-31T01:47:00Z">
        <w:r w:rsidR="00F74E2C" w:rsidDel="000C25F2">
          <w:delText>:</w:delText>
        </w:r>
      </w:del>
    </w:p>
    <w:p w14:paraId="22FDE899" w14:textId="55571C27" w:rsidR="00F74E2C" w:rsidRPr="00F74E2C" w:rsidRDefault="00F74E2C">
      <w:pPr>
        <w:pStyle w:val="Code"/>
        <w:ind w:left="216" w:firstLine="720"/>
        <w:rPr>
          <w:rStyle w:val="CodeInline"/>
          <w:noProof w:val="0"/>
        </w:rPr>
        <w:pPrChange w:id="387" w:author="Kelvin Sung" w:date="2021-03-31T01:47:00Z">
          <w:pPr>
            <w:pStyle w:val="Code"/>
          </w:pPr>
        </w:pPrChange>
      </w:pPr>
      <w:r w:rsidRPr="00F74E2C">
        <w:rPr>
          <w:rStyle w:val="CodeInline"/>
        </w:rPr>
        <w:t>export {init, get}</w:t>
      </w:r>
    </w:p>
    <w:p w14:paraId="4AF0C969" w14:textId="1F12FAC0" w:rsidR="00990F7D" w:rsidRDefault="00990F7D">
      <w:pPr>
        <w:pStyle w:val="BodyTextFirst"/>
        <w:ind w:left="936"/>
        <w:pPrChange w:id="388" w:author="Kelvin Sung" w:date="2021-03-31T01:47:00Z">
          <w:pPr>
            <w:pStyle w:val="BodyTextFirst"/>
          </w:pPr>
        </w:pPrChange>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pPr>
      <w:r>
        <w:t xml:space="preserve">In the following steps, you will load into </w:t>
      </w:r>
      <w:ins w:id="389" w:author="Kelvin Sung" w:date="2021-03-31T03:10:00Z">
        <w:r w:rsidR="00224166">
          <w:t xml:space="preserve">CPU </w:t>
        </w:r>
      </w:ins>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pPr>
      <w:r>
        <w:t>GLSL shaders are simply programs consisting of GLSL instructions.</w:t>
      </w:r>
    </w:p>
    <w:p w14:paraId="068AB34A" w14:textId="2E33B0BF" w:rsidR="00990F7D" w:rsidRDefault="002B05B5" w:rsidP="000C64E4">
      <w:pPr>
        <w:pStyle w:val="NumList"/>
        <w:numPr>
          <w:ilvl w:val="0"/>
          <w:numId w:val="30"/>
        </w:num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pPr>
        <w:pStyle w:val="Code"/>
        <w:ind w:left="936"/>
        <w:pPrChange w:id="390" w:author="Kelvin Sung" w:date="2021-03-31T03:11:00Z">
          <w:pPr>
            <w:pStyle w:val="Code"/>
          </w:pPr>
        </w:pPrChange>
      </w:pPr>
      <w:r w:rsidRPr="00E0522A">
        <w:lastRenderedPageBreak/>
        <w:t>&lt;script type="x-shader/x-vertex" id="VertexShader"&gt;</w:t>
      </w:r>
    </w:p>
    <w:p w14:paraId="0E3B5BC3" w14:textId="75F2536B" w:rsidR="002B05B5" w:rsidRPr="00E0522A" w:rsidRDefault="00224166">
      <w:pPr>
        <w:pStyle w:val="Code"/>
        <w:ind w:left="936"/>
        <w:pPrChange w:id="391" w:author="Kelvin Sung" w:date="2021-03-31T03:11:00Z">
          <w:pPr>
            <w:pStyle w:val="Code"/>
            <w:ind w:firstLine="720"/>
          </w:pPr>
        </w:pPrChange>
      </w:pPr>
      <w:ins w:id="392" w:author="Kelvin Sung" w:date="2021-03-31T03:11:00Z">
        <w:r>
          <w:t xml:space="preserve">    </w:t>
        </w:r>
      </w:ins>
      <w:r w:rsidR="002B05B5" w:rsidRPr="00E0522A">
        <w:t xml:space="preserve">// this is the vertex shader </w:t>
      </w:r>
    </w:p>
    <w:p w14:paraId="163C079B" w14:textId="23BCFFF2" w:rsidR="002B05B5" w:rsidRPr="00E0522A" w:rsidRDefault="00224166">
      <w:pPr>
        <w:pStyle w:val="Code"/>
        <w:ind w:left="936"/>
        <w:pPrChange w:id="393" w:author="Kelvin Sung" w:date="2021-03-31T03:11:00Z">
          <w:pPr>
            <w:pStyle w:val="Code"/>
            <w:ind w:firstLine="720"/>
          </w:pPr>
        </w:pPrChange>
      </w:pPr>
      <w:ins w:id="394" w:author="Kelvin Sung" w:date="2021-03-31T03:11:00Z">
        <w:r>
          <w:t xml:space="preserve">    </w:t>
        </w:r>
      </w:ins>
      <w:commentRangeStart w:id="395"/>
      <w:r w:rsidR="002B05B5" w:rsidRPr="00E0522A">
        <w:t>attribute vec3 aVertexPosition;  // Vertex shader expects one vertex position</w:t>
      </w:r>
    </w:p>
    <w:p w14:paraId="17FC8EE4" w14:textId="36154EBE" w:rsidR="002B05B5" w:rsidRPr="00E0522A" w:rsidRDefault="00224166">
      <w:pPr>
        <w:pStyle w:val="Code"/>
        <w:ind w:left="936"/>
        <w:pPrChange w:id="396" w:author="Kelvin Sung" w:date="2021-03-31T03:11:00Z">
          <w:pPr>
            <w:pStyle w:val="Code"/>
            <w:ind w:left="720" w:firstLine="720"/>
          </w:pPr>
        </w:pPrChange>
      </w:pPr>
      <w:ins w:id="397" w:author="Kelvin Sung" w:date="2021-03-31T03:11:00Z">
        <w:r>
          <w:t xml:space="preserve">        </w:t>
        </w:r>
      </w:ins>
      <w:r w:rsidR="002B05B5" w:rsidRPr="00E0522A">
        <w:t>// naming convention, attributes always begin with "a"</w:t>
      </w:r>
      <w:commentRangeEnd w:id="395"/>
      <w:r w:rsidR="00E0522A">
        <w:rPr>
          <w:rStyle w:val="CommentReference"/>
          <w:rFonts w:asciiTheme="minorHAnsi" w:hAnsiTheme="minorHAnsi"/>
          <w:noProof w:val="0"/>
        </w:rPr>
        <w:commentReference w:id="395"/>
      </w:r>
    </w:p>
    <w:p w14:paraId="298AFBCD" w14:textId="2F0F1F04" w:rsidR="002B05B5" w:rsidRPr="00E0522A" w:rsidRDefault="00224166">
      <w:pPr>
        <w:pStyle w:val="Code"/>
        <w:ind w:left="936"/>
        <w:pPrChange w:id="398" w:author="Kelvin Sung" w:date="2021-03-31T03:11:00Z">
          <w:pPr>
            <w:pStyle w:val="Code"/>
            <w:ind w:firstLine="720"/>
          </w:pPr>
        </w:pPrChange>
      </w:pPr>
      <w:ins w:id="399" w:author="Kelvin Sung" w:date="2021-03-31T03:11:00Z">
        <w:r>
          <w:t xml:space="preserve">    </w:t>
        </w:r>
      </w:ins>
      <w:r w:rsidR="002B05B5" w:rsidRPr="00E0522A">
        <w:t>void main(void) {</w:t>
      </w:r>
    </w:p>
    <w:p w14:paraId="4E801C94" w14:textId="22E65A15" w:rsidR="002B05B5" w:rsidRPr="00E0522A" w:rsidRDefault="00224166">
      <w:pPr>
        <w:pStyle w:val="Code"/>
        <w:ind w:left="936"/>
        <w:pPrChange w:id="400" w:author="Kelvin Sung" w:date="2021-03-31T03:11:00Z">
          <w:pPr>
            <w:pStyle w:val="Code"/>
            <w:ind w:left="720" w:firstLine="720"/>
          </w:pPr>
        </w:pPrChange>
      </w:pPr>
      <w:ins w:id="401" w:author="Kelvin Sung" w:date="2021-03-31T03:11:00Z">
        <w:r>
          <w:t xml:space="preserve">        </w:t>
        </w:r>
      </w:ins>
      <w:r w:rsidR="002B05B5" w:rsidRPr="00E0522A">
        <w:t>// Convert the vec3 into vec4 for scan conversion and</w:t>
      </w:r>
    </w:p>
    <w:p w14:paraId="59F56719" w14:textId="6EDFA048" w:rsidR="002B05B5" w:rsidRPr="00E0522A" w:rsidRDefault="00224166">
      <w:pPr>
        <w:pStyle w:val="Code"/>
        <w:ind w:left="936"/>
        <w:pPrChange w:id="402" w:author="Kelvin Sung" w:date="2021-03-31T03:11:00Z">
          <w:pPr>
            <w:pStyle w:val="Code"/>
            <w:ind w:left="720" w:firstLine="720"/>
          </w:pPr>
        </w:pPrChange>
      </w:pPr>
      <w:ins w:id="403" w:author="Kelvin Sung" w:date="2021-03-31T03:11:00Z">
        <w:r>
          <w:t xml:space="preserve">        </w:t>
        </w:r>
      </w:ins>
      <w:r w:rsidR="002B05B5" w:rsidRPr="00E0522A">
        <w:t>// assign to gl_Position to pass the vertex to the fragment shader</w:t>
      </w:r>
    </w:p>
    <w:p w14:paraId="4303F7A6" w14:textId="079D7215" w:rsidR="002B05B5" w:rsidRPr="00E0522A" w:rsidRDefault="00224166">
      <w:pPr>
        <w:pStyle w:val="Code"/>
        <w:ind w:left="936"/>
        <w:pPrChange w:id="404" w:author="Kelvin Sung" w:date="2021-03-31T03:11:00Z">
          <w:pPr>
            <w:pStyle w:val="Code"/>
            <w:ind w:left="720" w:firstLine="720"/>
          </w:pPr>
        </w:pPrChange>
      </w:pPr>
      <w:ins w:id="405" w:author="Kelvin Sung" w:date="2021-03-31T03:11:00Z">
        <w:r>
          <w:t xml:space="preserve">        </w:t>
        </w:r>
      </w:ins>
      <w:r w:rsidR="002B05B5" w:rsidRPr="00E0522A">
        <w:t xml:space="preserve">gl_Position = vec4(aVertexPosition, 1.0); </w:t>
      </w:r>
    </w:p>
    <w:p w14:paraId="761F34C7" w14:textId="00C07EB0" w:rsidR="002B05B5" w:rsidRPr="00E0522A" w:rsidRDefault="00224166">
      <w:pPr>
        <w:pStyle w:val="Code"/>
        <w:ind w:left="936"/>
        <w:pPrChange w:id="406" w:author="Kelvin Sung" w:date="2021-03-31T03:11:00Z">
          <w:pPr>
            <w:pStyle w:val="Code"/>
            <w:ind w:left="720"/>
          </w:pPr>
        </w:pPrChange>
      </w:pPr>
      <w:ins w:id="407" w:author="Kelvin Sung" w:date="2021-03-31T03:11:00Z">
        <w:r>
          <w:t xml:space="preserve">    </w:t>
        </w:r>
      </w:ins>
      <w:r w:rsidR="002B05B5" w:rsidRPr="00E0522A">
        <w:t>}</w:t>
      </w:r>
    </w:p>
    <w:p w14:paraId="66F49170" w14:textId="56758099" w:rsidR="002B05B5" w:rsidRPr="00E0522A" w:rsidRDefault="00224166">
      <w:pPr>
        <w:pStyle w:val="Code"/>
        <w:ind w:left="936"/>
        <w:pPrChange w:id="408" w:author="Kelvin Sung" w:date="2021-03-31T03:11:00Z">
          <w:pPr>
            <w:pStyle w:val="Code"/>
            <w:ind w:firstLine="720"/>
          </w:pPr>
        </w:pPrChange>
      </w:pPr>
      <w:ins w:id="409" w:author="Kelvin Sung" w:date="2021-03-31T03:11:00Z">
        <w:r>
          <w:t xml:space="preserve">    </w:t>
        </w:r>
      </w:ins>
      <w:r w:rsidR="002B05B5" w:rsidRPr="00E0522A">
        <w:t>// End of vertex shader</w:t>
      </w:r>
    </w:p>
    <w:p w14:paraId="4AA53D91" w14:textId="4C5C57E8" w:rsidR="002B05B5" w:rsidRDefault="002B05B5">
      <w:pPr>
        <w:pStyle w:val="Code"/>
        <w:ind w:left="936"/>
        <w:pPrChange w:id="410" w:author="Kelvin Sung" w:date="2021-03-31T03:11:00Z">
          <w:pPr>
            <w:pStyle w:val="Code"/>
          </w:pPr>
        </w:pPrChange>
      </w:pPr>
      <w:r w:rsidRPr="00E0522A">
        <w:t>&lt;/script&gt;</w:t>
      </w:r>
    </w:p>
    <w:p w14:paraId="2F02BC8C" w14:textId="4FF3487F" w:rsidR="00224166" w:rsidRDefault="00224166">
      <w:pPr>
        <w:pStyle w:val="NoteTipCaution"/>
        <w:rPr>
          <w:ins w:id="411" w:author="Kelvin Sung" w:date="2021-03-31T03:13:00Z"/>
        </w:rPr>
        <w:pPrChange w:id="412" w:author="Kelvin Sung" w:date="2021-03-31T03:13:00Z">
          <w:pPr>
            <w:pStyle w:val="BodyTextFirst"/>
          </w:pPr>
        </w:pPrChange>
      </w:pPr>
      <w:ins w:id="413" w:author="Kelvin Sung" w:date="2021-03-31T03:13:00Z">
        <w:r w:rsidRPr="00224166">
          <w:rPr>
            <w:rStyle w:val="Strong"/>
            <w:rPrChange w:id="414" w:author="Kelvin Sung" w:date="2021-03-31T03:14:00Z">
              <w:rPr/>
            </w:rPrChange>
          </w:rPr>
          <w:t>Note</w:t>
        </w:r>
        <w:r>
          <w:t xml:space="preserve"> </w:t>
        </w:r>
      </w:ins>
      <w:ins w:id="415" w:author="Kelvin Sung" w:date="2021-03-31T03:14:00Z">
        <w:r>
          <w:t xml:space="preserve">Shader attribute variables have names that </w:t>
        </w:r>
      </w:ins>
      <w:ins w:id="416" w:author="Kelvin Sung" w:date="2021-03-31T03:13:00Z">
        <w:r w:rsidRPr="008718B0">
          <w:t xml:space="preserve">begin with a lowercase </w:t>
        </w:r>
      </w:ins>
      <w:ins w:id="417" w:author="Kelvin Sung" w:date="2021-03-31T03:14:00Z">
        <w:r>
          <w:t>a</w:t>
        </w:r>
      </w:ins>
      <w:ins w:id="418" w:author="Kelvin Sung" w:date="2021-03-31T03:13:00Z">
        <w:r w:rsidRPr="008718B0">
          <w:t xml:space="preserve">, as in </w:t>
        </w:r>
      </w:ins>
      <w:proofErr w:type="spellStart"/>
      <w:ins w:id="419" w:author="Kelvin Sung" w:date="2021-03-31T03:14:00Z">
        <w:r>
          <w:rPr>
            <w:rStyle w:val="CodeInline"/>
          </w:rPr>
          <w:t>aVertexPosition</w:t>
        </w:r>
      </w:ins>
      <w:proofErr w:type="spellEnd"/>
      <w:ins w:id="420" w:author="Kelvin Sung" w:date="2021-03-31T03:13:00Z">
        <w:r w:rsidRPr="008718B0">
          <w:t>.</w:t>
        </w:r>
        <w:r>
          <w:rPr>
            <w:rStyle w:val="CommentReference"/>
          </w:rPr>
          <w:commentReference w:id="421"/>
        </w:r>
      </w:ins>
    </w:p>
    <w:p w14:paraId="7601DE86" w14:textId="076E56C0" w:rsidR="00E0522A" w:rsidRDefault="00E0522A">
      <w:pPr>
        <w:pStyle w:val="BodyTextFirst"/>
        <w:ind w:left="720"/>
        <w:pPrChange w:id="422" w:author="Kelvin Sung" w:date="2021-03-31T03:21:00Z">
          <w:pPr>
            <w:pStyle w:val="BodyTextFirst"/>
          </w:pPr>
        </w:pPrChange>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0D16B5BB" w:rsidR="00E0522A" w:rsidRDefault="00E0522A">
      <w:pPr>
        <w:pStyle w:val="BodyTextCont"/>
        <w:ind w:left="720"/>
        <w:pPrChange w:id="423" w:author="Kelvin Sung" w:date="2021-03-31T03:21:00Z">
          <w:pPr>
            <w:pStyle w:val="BodyTextCont"/>
          </w:pPr>
        </w:pPrChange>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w:t>
      </w:r>
      <w:commentRangeStart w:id="424"/>
      <w:commentRangeStart w:id="425"/>
      <w:r>
        <w:t>As you will see in later steps</w:t>
      </w:r>
      <w:commentRangeEnd w:id="424"/>
      <w:r>
        <w:rPr>
          <w:rStyle w:val="CommentReference"/>
          <w:rFonts w:asciiTheme="minorHAnsi" w:hAnsiTheme="minorHAnsi"/>
        </w:rPr>
        <w:commentReference w:id="424"/>
      </w:r>
      <w:commentRangeEnd w:id="425"/>
      <w:r w:rsidR="0037372C">
        <w:rPr>
          <w:rStyle w:val="CommentReference"/>
          <w:rFonts w:asciiTheme="minorHAnsi" w:hAnsiTheme="minorHAnsi"/>
        </w:rPr>
        <w:commentReference w:id="425"/>
      </w:r>
      <w:r>
        <w:t xml:space="preserve">, </w:t>
      </w:r>
      <w:proofErr w:type="spellStart"/>
      <w:r w:rsidRPr="00E0522A">
        <w:rPr>
          <w:rStyle w:val="CodeInline"/>
        </w:rPr>
        <w:t>aVertexPosition</w:t>
      </w:r>
      <w:proofErr w:type="spellEnd"/>
      <w:r w:rsidRPr="00E0522A">
        <w:t xml:space="preserve"> </w:t>
      </w:r>
      <w:r>
        <w:t>will</w:t>
      </w:r>
      <w:ins w:id="426" w:author="Kelvin Sung" w:date="2021-03-31T03:20:00Z">
        <w:r w:rsidR="00275ED8">
          <w:t xml:space="preserve"> be set to reference to the </w:t>
        </w:r>
      </w:ins>
      <w:del w:id="427" w:author="Kelvin Sung" w:date="2021-03-31T03:20:00Z">
        <w:r w:rsidDel="00275ED8">
          <w:delText xml:space="preserve"> contain </w:delText>
        </w:r>
      </w:del>
      <w:r>
        <w:t xml:space="preserve">vertex positions for </w:t>
      </w:r>
      <w:del w:id="428" w:author="Kelvin Sung" w:date="2021-03-31T03:20:00Z">
        <w:r w:rsidDel="00275ED8">
          <w:delText xml:space="preserve">a </w:delText>
        </w:r>
      </w:del>
      <w:ins w:id="429" w:author="Kelvin Sung" w:date="2021-03-31T03:20:00Z">
        <w:r w:rsidR="00275ED8">
          <w:t>the uni</w:t>
        </w:r>
      </w:ins>
      <w:ins w:id="430" w:author="Kelvin Sung" w:date="2021-03-31T03:21:00Z">
        <w:r w:rsidR="00275ED8">
          <w:t xml:space="preserve">t </w:t>
        </w:r>
      </w:ins>
      <w:r>
        <w:t>square.</w:t>
      </w:r>
    </w:p>
    <w:p w14:paraId="0DA54D94" w14:textId="2300F604" w:rsidR="00E0522A" w:rsidRDefault="00E0522A">
      <w:pPr>
        <w:pStyle w:val="BodyTextCont"/>
        <w:ind w:left="936"/>
        <w:pPrChange w:id="431" w:author="Kelvin Sung" w:date="2021-03-31T03:22:00Z">
          <w:pPr>
            <w:pStyle w:val="BodyTextCont"/>
          </w:pPr>
        </w:pPrChange>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pPr>
        <w:pStyle w:val="Code"/>
        <w:ind w:left="936"/>
        <w:pPrChange w:id="432" w:author="Kelvin Sung" w:date="2021-03-31T03:23:00Z">
          <w:pPr>
            <w:pStyle w:val="Code"/>
          </w:pPr>
        </w:pPrChange>
      </w:pPr>
      <w:r w:rsidRPr="00AA4285">
        <w:t>&lt;script type="x-shader/x-fragment" id="FragmentShader"&gt;</w:t>
      </w:r>
    </w:p>
    <w:p w14:paraId="4208860C" w14:textId="3C2963B7" w:rsidR="00AA4285" w:rsidRPr="00AA4285" w:rsidRDefault="00F25223">
      <w:pPr>
        <w:pStyle w:val="Code"/>
        <w:ind w:left="936"/>
        <w:pPrChange w:id="433" w:author="Kelvin Sung" w:date="2021-03-31T03:23:00Z">
          <w:pPr>
            <w:pStyle w:val="Code"/>
            <w:ind w:firstLine="720"/>
          </w:pPr>
        </w:pPrChange>
      </w:pPr>
      <w:ins w:id="434" w:author="Kelvin Sung" w:date="2021-03-31T03:22:00Z">
        <w:r>
          <w:t xml:space="preserve">    </w:t>
        </w:r>
      </w:ins>
      <w:r w:rsidR="00AA4285" w:rsidRPr="00AA4285">
        <w:t>// this is the fragment (or pixel) shader</w:t>
      </w:r>
    </w:p>
    <w:p w14:paraId="5C0B6222" w14:textId="3BCAE51D" w:rsidR="00AA4285" w:rsidRPr="00AA4285" w:rsidRDefault="00F25223">
      <w:pPr>
        <w:pStyle w:val="Code"/>
        <w:ind w:left="936"/>
        <w:pPrChange w:id="435" w:author="Kelvin Sung" w:date="2021-03-31T03:23:00Z">
          <w:pPr>
            <w:pStyle w:val="Code"/>
            <w:ind w:firstLine="720"/>
          </w:pPr>
        </w:pPrChange>
      </w:pPr>
      <w:ins w:id="436" w:author="Kelvin Sung" w:date="2021-03-31T03:22:00Z">
        <w:r>
          <w:t xml:space="preserve">    </w:t>
        </w:r>
      </w:ins>
      <w:r w:rsidR="00AA4285" w:rsidRPr="00AA4285">
        <w:t>void main(void) {</w:t>
      </w:r>
    </w:p>
    <w:p w14:paraId="3BC0A225" w14:textId="27DAB9FB" w:rsidR="00AA4285" w:rsidRPr="00AA4285" w:rsidRDefault="00F25223">
      <w:pPr>
        <w:pStyle w:val="Code"/>
        <w:ind w:left="936"/>
        <w:pPrChange w:id="437" w:author="Kelvin Sung" w:date="2021-03-31T03:23:00Z">
          <w:pPr>
            <w:pStyle w:val="Code"/>
            <w:ind w:left="720" w:firstLine="720"/>
          </w:pPr>
        </w:pPrChange>
      </w:pPr>
      <w:ins w:id="438" w:author="Kelvin Sung" w:date="2021-03-31T03:22:00Z">
        <w:r>
          <w:t xml:space="preserve">        </w:t>
        </w:r>
      </w:ins>
      <w:r w:rsidR="00AA4285" w:rsidRPr="00AA4285">
        <w:t>// for every pixel called (within the square) sets</w:t>
      </w:r>
    </w:p>
    <w:p w14:paraId="68193F94" w14:textId="665DE9B5" w:rsidR="00AA4285" w:rsidRPr="00AA4285" w:rsidRDefault="00F25223">
      <w:pPr>
        <w:pStyle w:val="Code"/>
        <w:ind w:left="936"/>
        <w:pPrChange w:id="439" w:author="Kelvin Sung" w:date="2021-03-31T03:23:00Z">
          <w:pPr>
            <w:pStyle w:val="Code"/>
            <w:ind w:left="720" w:firstLine="720"/>
          </w:pPr>
        </w:pPrChange>
      </w:pPr>
      <w:ins w:id="440" w:author="Kelvin Sung" w:date="2021-03-31T03:22:00Z">
        <w:r>
          <w:t xml:space="preserve">        </w:t>
        </w:r>
      </w:ins>
      <w:r w:rsidR="00AA4285" w:rsidRPr="00AA4285">
        <w:t>// constant color white with alpha-channel value of 1.0</w:t>
      </w:r>
    </w:p>
    <w:p w14:paraId="2BA8FE50" w14:textId="65612C29" w:rsidR="00AA4285" w:rsidRPr="00AA4285" w:rsidRDefault="00F25223">
      <w:pPr>
        <w:pStyle w:val="Code"/>
        <w:ind w:left="936"/>
        <w:pPrChange w:id="441" w:author="Kelvin Sung" w:date="2021-03-31T03:23:00Z">
          <w:pPr>
            <w:pStyle w:val="Code"/>
            <w:ind w:firstLine="720"/>
          </w:pPr>
        </w:pPrChange>
      </w:pPr>
      <w:ins w:id="442" w:author="Kelvin Sung" w:date="2021-03-31T03:23:00Z">
        <w:r>
          <w:t xml:space="preserve">        </w:t>
        </w:r>
      </w:ins>
      <w:r w:rsidR="00AA4285" w:rsidRPr="00AA4285">
        <w:t>gl_FragColor = vec4(1.0, 1.0, 1.0, 1.0);</w:t>
      </w:r>
    </w:p>
    <w:p w14:paraId="0D310BF9" w14:textId="7A7D022C" w:rsidR="00AA4285" w:rsidRPr="00AA4285" w:rsidRDefault="00F25223">
      <w:pPr>
        <w:pStyle w:val="Code"/>
        <w:ind w:left="936"/>
        <w:pPrChange w:id="443" w:author="Kelvin Sung" w:date="2021-03-31T03:23:00Z">
          <w:pPr>
            <w:pStyle w:val="Code"/>
            <w:ind w:firstLine="720"/>
          </w:pPr>
        </w:pPrChange>
      </w:pPr>
      <w:ins w:id="444" w:author="Kelvin Sung" w:date="2021-03-31T03:23:00Z">
        <w:r>
          <w:t xml:space="preserve">    </w:t>
        </w:r>
      </w:ins>
      <w:r w:rsidR="00AA4285" w:rsidRPr="00AA4285">
        <w:t>}</w:t>
      </w:r>
    </w:p>
    <w:p w14:paraId="2DA4F8D2" w14:textId="4E531AED" w:rsidR="00AA4285" w:rsidRPr="00AA4285" w:rsidRDefault="00F25223">
      <w:pPr>
        <w:pStyle w:val="Code"/>
        <w:ind w:left="936"/>
        <w:pPrChange w:id="445" w:author="Kelvin Sung" w:date="2021-03-31T03:23:00Z">
          <w:pPr>
            <w:pStyle w:val="Code"/>
            <w:ind w:firstLine="720"/>
          </w:pPr>
        </w:pPrChange>
      </w:pPr>
      <w:ins w:id="446" w:author="Kelvin Sung" w:date="2021-03-31T03:23:00Z">
        <w:r>
          <w:t xml:space="preserve">    </w:t>
        </w:r>
      </w:ins>
      <w:r w:rsidR="00AA4285" w:rsidRPr="00AA4285">
        <w:t>// End of fragment/pixel shader</w:t>
      </w:r>
    </w:p>
    <w:p w14:paraId="0653C5F3" w14:textId="3D94B79D" w:rsidR="00AA4285" w:rsidRPr="00AA4285" w:rsidRDefault="00AA4285">
      <w:pPr>
        <w:pStyle w:val="Code"/>
        <w:ind w:left="936"/>
        <w:pPrChange w:id="447" w:author="Kelvin Sung" w:date="2021-03-31T03:23:00Z">
          <w:pPr>
            <w:pStyle w:val="Code"/>
          </w:pPr>
        </w:pPrChange>
      </w:pPr>
      <w:r w:rsidRPr="00AA4285">
        <w:lastRenderedPageBreak/>
        <w:t xml:space="preserve">&lt;/script&gt;    </w:t>
      </w:r>
    </w:p>
    <w:p w14:paraId="0AD441EB" w14:textId="77777777" w:rsidR="00E0522A" w:rsidRDefault="00E0522A">
      <w:pPr>
        <w:pStyle w:val="BodyTextFirst"/>
        <w:ind w:left="936"/>
        <w:pPrChange w:id="448" w:author="Kelvin Sung" w:date="2021-03-31T03:23:00Z">
          <w:pPr>
            <w:pStyle w:val="BodyTextFirst"/>
          </w:pPr>
        </w:pPrChange>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pPr>
        <w:pStyle w:val="BodyTextFirst"/>
        <w:pPrChange w:id="449" w:author="Kelvin Sung" w:date="2021-03-31T03:23:00Z">
          <w:pPr>
            <w:pStyle w:val="BodyTextCont"/>
          </w:pPr>
        </w:pPrChange>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pPr>
      <w:r w:rsidRPr="00F74E2C">
        <w:t xml:space="preserve">Create a new JavaScript file, </w:t>
      </w:r>
      <w:r w:rsidRPr="000C64E4">
        <w:rPr>
          <w:rStyle w:val="CodeInline"/>
        </w:rPr>
        <w:t>shader_support.js</w:t>
      </w:r>
      <w:r w:rsidRPr="00F74E2C">
        <w:t>.</w:t>
      </w:r>
    </w:p>
    <w:p w14:paraId="707D1B66" w14:textId="0298B6CC" w:rsidR="00F74E2C" w:rsidRPr="00F74E2C" w:rsidRDefault="00F74E2C" w:rsidP="00F74E2C">
      <w:pPr>
        <w:pStyle w:val="NumList"/>
        <w:numPr>
          <w:ilvl w:val="0"/>
          <w:numId w:val="14"/>
        </w:numPr>
      </w:pPr>
      <w:r>
        <w:t>I</w:t>
      </w:r>
      <w:r w:rsidRPr="00F74E2C">
        <w:t xml:space="preserve">mport </w:t>
      </w:r>
      <w:del w:id="450" w:author="Kelvin Sung" w:date="2021-03-31T03:25:00Z">
        <w:r w:rsidRPr="00F74E2C" w:rsidDel="001E0D01">
          <w:delText xml:space="preserve">the </w:delText>
        </w:r>
      </w:del>
      <w:ins w:id="451" w:author="Kelvin Sung" w:date="2021-03-31T03:25:00Z">
        <w:r w:rsidR="001E0D01">
          <w:t xml:space="preserve">functionality from  the </w:t>
        </w:r>
      </w:ins>
      <w:r w:rsidRPr="00F74E2C">
        <w:rPr>
          <w:rStyle w:val="CodeInline"/>
        </w:rPr>
        <w:t>core.js</w:t>
      </w:r>
      <w:r w:rsidRPr="00F74E2C">
        <w:t xml:space="preserve"> </w:t>
      </w:r>
      <w:r>
        <w:t xml:space="preserve">and </w:t>
      </w:r>
      <w:r w:rsidRPr="00F74E2C">
        <w:rPr>
          <w:rStyle w:val="CodeInline"/>
        </w:rPr>
        <w:t>vertex_buffer.js</w:t>
      </w:r>
      <w:r>
        <w:t xml:space="preserve"> </w:t>
      </w:r>
      <w:del w:id="452" w:author="Kelvin Sung" w:date="2021-03-31T03:24:00Z">
        <w:r w:rsidRPr="00F74E2C" w:rsidDel="001E0D01">
          <w:delText>module</w:delText>
        </w:r>
        <w:r w:rsidDel="001E0D01">
          <w:delText>s</w:delText>
        </w:r>
        <w:r w:rsidRPr="00F74E2C" w:rsidDel="001E0D01">
          <w:delText xml:space="preserve"> </w:delText>
        </w:r>
      </w:del>
      <w:ins w:id="453" w:author="Kelvin Sung" w:date="2021-03-31T03:24:00Z">
        <w:r w:rsidR="001E0D01">
          <w:t>files</w:t>
        </w:r>
      </w:ins>
      <w:del w:id="454" w:author="Kelvin Sung" w:date="2021-03-31T03:25:00Z">
        <w:r w:rsidRPr="00F74E2C" w:rsidDel="001E0D01">
          <w:delText>in order to access its functions and variables</w:delText>
        </w:r>
      </w:del>
      <w:r w:rsidRPr="00F74E2C">
        <w:t xml:space="preserve">. </w:t>
      </w:r>
    </w:p>
    <w:p w14:paraId="054C0728" w14:textId="3423561C" w:rsidR="00F74E2C" w:rsidRDefault="00F74E2C" w:rsidP="001E0D01">
      <w:pPr>
        <w:pStyle w:val="Code"/>
        <w:ind w:left="216" w:firstLine="720"/>
      </w:pPr>
      <w:commentRangeStart w:id="455"/>
      <w:r>
        <w:t>"use strict";  // Operate in Strict mode such that variables must be declared before used!</w:t>
      </w:r>
      <w:commentRangeEnd w:id="455"/>
      <w:r>
        <w:rPr>
          <w:rStyle w:val="CommentReference"/>
          <w:rFonts w:asciiTheme="minorHAnsi" w:hAnsiTheme="minorHAnsi"/>
          <w:noProof w:val="0"/>
        </w:rPr>
        <w:commentReference w:id="455"/>
      </w:r>
    </w:p>
    <w:p w14:paraId="50BB4FBD" w14:textId="5BA06FCA" w:rsidR="00F74E2C" w:rsidRDefault="00F74E2C" w:rsidP="001E0D01">
      <w:pPr>
        <w:pStyle w:val="Code"/>
        <w:ind w:left="216" w:firstLine="720"/>
      </w:pPr>
      <w:r>
        <w:t xml:space="preserve">import * as core from "./core.js";            </w:t>
      </w:r>
      <w:ins w:id="456" w:author="Kelvin Sung" w:date="2021-03-31T03:27:00Z">
        <w:r w:rsidR="001E0D01">
          <w:t xml:space="preserve"> </w:t>
        </w:r>
      </w:ins>
      <w:r>
        <w:t>// access as core module</w:t>
      </w:r>
    </w:p>
    <w:p w14:paraId="290F3D95" w14:textId="0F80CF61" w:rsidR="00F74E2C" w:rsidRDefault="00F74E2C" w:rsidP="001E0D01">
      <w:pPr>
        <w:pStyle w:val="Code"/>
        <w:ind w:left="216" w:firstLine="720"/>
      </w:pPr>
      <w:r>
        <w:t>import * as vertexBuffer from "./vertex_buffer.js";  // access as vertexBuffer module</w:t>
      </w:r>
    </w:p>
    <w:p w14:paraId="01A49892" w14:textId="1F965EA5" w:rsidR="00F74E2C" w:rsidRDefault="00F74E2C" w:rsidP="00F74E2C">
      <w:pPr>
        <w:pStyle w:val="NumList"/>
        <w:numPr>
          <w:ilvl w:val="0"/>
          <w:numId w:val="14"/>
        </w:numPr>
      </w:pPr>
      <w:del w:id="457" w:author="Kelvin Sung" w:date="2021-03-31T03:27:00Z">
        <w:r w:rsidRPr="00F74E2C" w:rsidDel="00B17F38">
          <w:delText xml:space="preserve">Create </w:delText>
        </w:r>
      </w:del>
      <w:ins w:id="458" w:author="Kelvin Sung" w:date="2021-03-31T03:27:00Z">
        <w:r w:rsidR="00B17F38">
          <w:t xml:space="preserve">Define </w:t>
        </w:r>
      </w:ins>
      <w:r w:rsidRPr="00F74E2C">
        <w:t xml:space="preserve">two variables, </w:t>
      </w:r>
      <w:proofErr w:type="spellStart"/>
      <w:r w:rsidRPr="00F74E2C">
        <w:rPr>
          <w:rStyle w:val="CodeInline"/>
        </w:rPr>
        <w:t>mCompiledShader</w:t>
      </w:r>
      <w:proofErr w:type="spellEnd"/>
      <w:r w:rsidRPr="00F74E2C">
        <w:t xml:space="preserve"> and </w:t>
      </w:r>
      <w:proofErr w:type="spellStart"/>
      <w:r w:rsidRPr="00F74E2C">
        <w:rPr>
          <w:rStyle w:val="CodeInline"/>
        </w:rPr>
        <w:t>mVertexPositionRef</w:t>
      </w:r>
      <w:proofErr w:type="spellEnd"/>
      <w:r w:rsidRPr="00F74E2C">
        <w:t xml:space="preserve">, </w:t>
      </w:r>
      <w:del w:id="459" w:author="Kelvin Sung" w:date="2021-03-31T03:28:00Z">
        <w:r w:rsidRPr="00F74E2C" w:rsidDel="00B17F38">
          <w:delText xml:space="preserve">to store </w:delText>
        </w:r>
      </w:del>
      <w:ins w:id="460" w:author="Kelvin Sung" w:date="2021-03-31T03:28:00Z">
        <w:r w:rsidR="00B17F38">
          <w:t xml:space="preserve">for </w:t>
        </w:r>
      </w:ins>
      <w:del w:id="461" w:author="Kelvin Sung" w:date="2021-03-31T03:28:00Z">
        <w:r w:rsidRPr="00F74E2C" w:rsidDel="00B17F38">
          <w:delText xml:space="preserve">the </w:delText>
        </w:r>
      </w:del>
      <w:r w:rsidRPr="00F74E2C">
        <w:t>referenc</w:t>
      </w:r>
      <w:ins w:id="462" w:author="Kelvin Sung" w:date="2021-03-31T03:28:00Z">
        <w:r w:rsidR="00B17F38">
          <w:t>ing</w:t>
        </w:r>
      </w:ins>
      <w:del w:id="463" w:author="Kelvin Sung" w:date="2021-03-31T03:28:00Z">
        <w:r w:rsidRPr="00F74E2C" w:rsidDel="00B17F38">
          <w:delText>e</w:delText>
        </w:r>
      </w:del>
      <w:r w:rsidRPr="00F74E2C">
        <w:t xml:space="preserve"> to the shader program and the vertex position attribute in the GPU.</w:t>
      </w:r>
    </w:p>
    <w:p w14:paraId="3F7DB2E6" w14:textId="77777777" w:rsidR="00F74E2C" w:rsidRDefault="00F74E2C">
      <w:pPr>
        <w:pStyle w:val="Code"/>
        <w:ind w:left="216" w:firstLine="720"/>
        <w:pPrChange w:id="464" w:author="Kelvin Sung" w:date="2021-03-31T03:28:00Z">
          <w:pPr>
            <w:pStyle w:val="Code"/>
          </w:pPr>
        </w:pPrChange>
      </w:pPr>
      <w:r>
        <w:t>let mCompiledShader = null;</w:t>
      </w:r>
    </w:p>
    <w:p w14:paraId="4475917C" w14:textId="74816DF7" w:rsidR="00F74E2C" w:rsidRPr="00F74E2C" w:rsidRDefault="00F74E2C">
      <w:pPr>
        <w:pStyle w:val="Code"/>
        <w:ind w:left="216" w:firstLine="720"/>
        <w:pPrChange w:id="465" w:author="Kelvin Sung" w:date="2021-03-31T03:28:00Z">
          <w:pPr>
            <w:pStyle w:val="Code"/>
          </w:pPr>
        </w:pPrChange>
      </w:pPr>
      <w:r>
        <w:t>let mVertexPositionRef = null;</w:t>
      </w:r>
    </w:p>
    <w:p w14:paraId="3D77854B" w14:textId="66106609" w:rsidR="00205B55" w:rsidRDefault="00205B55" w:rsidP="00205B55">
      <w:pPr>
        <w:pStyle w:val="NumList"/>
        <w:numPr>
          <w:ilvl w:val="0"/>
          <w:numId w:val="14"/>
        </w:numPr>
      </w:pPr>
      <w:r w:rsidRPr="00205B55">
        <w:t>Create a function to load and compile</w:t>
      </w:r>
      <w:r>
        <w:t xml:space="preserve"> the</w:t>
      </w:r>
      <w:r w:rsidRPr="00205B55">
        <w:t xml:space="preserve"> shader</w:t>
      </w:r>
      <w:r>
        <w:t xml:space="preserve"> you </w:t>
      </w:r>
      <w:del w:id="466" w:author="Kelvin Sung" w:date="2021-03-31T03:28:00Z">
        <w:r w:rsidDel="004A59AC">
          <w:delText xml:space="preserve">created </w:delText>
        </w:r>
      </w:del>
      <w:ins w:id="467" w:author="Kelvin Sung" w:date="2021-03-31T03:28:00Z">
        <w:r w:rsidR="004A59AC">
          <w:t xml:space="preserve">defined </w:t>
        </w:r>
      </w:ins>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pPr>
        <w:pStyle w:val="Code"/>
        <w:ind w:left="936"/>
        <w:pPrChange w:id="468" w:author="Kelvin Sung" w:date="2021-03-31T03:29:00Z">
          <w:pPr>
            <w:pStyle w:val="Code"/>
          </w:pPr>
        </w:pPrChange>
      </w:pPr>
      <w:r>
        <w:t>function loadAndCompileShader(id, shaderType) {</w:t>
      </w:r>
    </w:p>
    <w:p w14:paraId="2699928C" w14:textId="02115B57" w:rsidR="00205B55" w:rsidRDefault="00205B55">
      <w:pPr>
        <w:pStyle w:val="Code"/>
        <w:ind w:left="936"/>
        <w:pPrChange w:id="469" w:author="Kelvin Sung" w:date="2021-03-31T03:29:00Z">
          <w:pPr>
            <w:pStyle w:val="Code"/>
          </w:pPr>
        </w:pPrChange>
      </w:pPr>
      <w:r>
        <w:t xml:space="preserve">    let shaderSource = null, compiledShader = null;</w:t>
      </w:r>
    </w:p>
    <w:p w14:paraId="6C97CEE3" w14:textId="77777777" w:rsidR="00205B55" w:rsidRDefault="00205B55">
      <w:pPr>
        <w:pStyle w:val="Code"/>
        <w:ind w:left="936"/>
        <w:pPrChange w:id="470" w:author="Kelvin Sung" w:date="2021-03-31T03:29:00Z">
          <w:pPr>
            <w:pStyle w:val="Code"/>
          </w:pPr>
        </w:pPrChange>
      </w:pPr>
    </w:p>
    <w:p w14:paraId="16E8C5FD" w14:textId="77777777" w:rsidR="00205B55" w:rsidRDefault="00205B55">
      <w:pPr>
        <w:pStyle w:val="Code"/>
        <w:ind w:left="936"/>
        <w:pPrChange w:id="471" w:author="Kelvin Sung" w:date="2021-03-31T03:29:00Z">
          <w:pPr>
            <w:pStyle w:val="Code"/>
          </w:pPr>
        </w:pPrChange>
      </w:pPr>
      <w:r>
        <w:t xml:space="preserve">    // Step A: Get the shader source from index.html</w:t>
      </w:r>
    </w:p>
    <w:p w14:paraId="7B00478F" w14:textId="77777777" w:rsidR="00205B55" w:rsidRDefault="00205B55">
      <w:pPr>
        <w:pStyle w:val="Code"/>
        <w:ind w:left="936"/>
        <w:pPrChange w:id="472" w:author="Kelvin Sung" w:date="2021-03-31T03:29:00Z">
          <w:pPr>
            <w:pStyle w:val="Code"/>
          </w:pPr>
        </w:pPrChange>
      </w:pPr>
      <w:r>
        <w:t xml:space="preserve">    let shaderText = document.getElementById(id);</w:t>
      </w:r>
    </w:p>
    <w:p w14:paraId="54C6322F" w14:textId="77777777" w:rsidR="00205B55" w:rsidRDefault="00205B55">
      <w:pPr>
        <w:pStyle w:val="Code"/>
        <w:ind w:left="936"/>
        <w:pPrChange w:id="473" w:author="Kelvin Sung" w:date="2021-03-31T03:29:00Z">
          <w:pPr>
            <w:pStyle w:val="Code"/>
          </w:pPr>
        </w:pPrChange>
      </w:pPr>
      <w:r>
        <w:t xml:space="preserve">    shaderSource = shaderText.firstChild.textContent;</w:t>
      </w:r>
    </w:p>
    <w:p w14:paraId="52800B04" w14:textId="77777777" w:rsidR="00205B55" w:rsidRDefault="00205B55">
      <w:pPr>
        <w:pStyle w:val="Code"/>
        <w:ind w:left="936"/>
        <w:pPrChange w:id="474" w:author="Kelvin Sung" w:date="2021-03-31T03:29:00Z">
          <w:pPr>
            <w:pStyle w:val="Code"/>
          </w:pPr>
        </w:pPrChange>
      </w:pPr>
    </w:p>
    <w:p w14:paraId="15337F68" w14:textId="77777777" w:rsidR="00205B55" w:rsidRDefault="00205B55">
      <w:pPr>
        <w:pStyle w:val="Code"/>
        <w:ind w:left="936"/>
        <w:pPrChange w:id="475" w:author="Kelvin Sung" w:date="2021-03-31T03:29:00Z">
          <w:pPr>
            <w:pStyle w:val="Code"/>
          </w:pPr>
        </w:pPrChange>
      </w:pPr>
      <w:r>
        <w:t xml:space="preserve">    let gl = core.getGL();</w:t>
      </w:r>
    </w:p>
    <w:p w14:paraId="73AB8248" w14:textId="77777777" w:rsidR="00205B55" w:rsidRDefault="00205B55">
      <w:pPr>
        <w:pStyle w:val="Code"/>
        <w:ind w:left="936"/>
        <w:pPrChange w:id="476" w:author="Kelvin Sung" w:date="2021-03-31T03:29:00Z">
          <w:pPr>
            <w:pStyle w:val="Code"/>
          </w:pPr>
        </w:pPrChange>
      </w:pPr>
      <w:r>
        <w:t xml:space="preserve">    // Step B: Create the shader based on the shader type: vertex or fragment</w:t>
      </w:r>
    </w:p>
    <w:p w14:paraId="15B20BA1" w14:textId="77777777" w:rsidR="00205B55" w:rsidRDefault="00205B55">
      <w:pPr>
        <w:pStyle w:val="Code"/>
        <w:ind w:left="936"/>
        <w:pPrChange w:id="477" w:author="Kelvin Sung" w:date="2021-03-31T03:29:00Z">
          <w:pPr>
            <w:pStyle w:val="Code"/>
          </w:pPr>
        </w:pPrChange>
      </w:pPr>
      <w:r>
        <w:t xml:space="preserve">    compiledShader = gl.createShader(shaderType);</w:t>
      </w:r>
    </w:p>
    <w:p w14:paraId="6A74E28C" w14:textId="77777777" w:rsidR="00205B55" w:rsidRDefault="00205B55">
      <w:pPr>
        <w:pStyle w:val="Code"/>
        <w:ind w:left="936"/>
        <w:pPrChange w:id="478" w:author="Kelvin Sung" w:date="2021-03-31T03:29:00Z">
          <w:pPr>
            <w:pStyle w:val="Code"/>
          </w:pPr>
        </w:pPrChange>
      </w:pPr>
    </w:p>
    <w:p w14:paraId="21240481" w14:textId="77777777" w:rsidR="00205B55" w:rsidRDefault="00205B55">
      <w:pPr>
        <w:pStyle w:val="Code"/>
        <w:ind w:left="936"/>
        <w:pPrChange w:id="479" w:author="Kelvin Sung" w:date="2021-03-31T03:29:00Z">
          <w:pPr>
            <w:pStyle w:val="Code"/>
          </w:pPr>
        </w:pPrChange>
      </w:pPr>
      <w:r>
        <w:t xml:space="preserve">    // Step C: Compile the created shader</w:t>
      </w:r>
    </w:p>
    <w:p w14:paraId="7DCD9510" w14:textId="77777777" w:rsidR="00205B55" w:rsidRDefault="00205B55">
      <w:pPr>
        <w:pStyle w:val="Code"/>
        <w:ind w:left="936"/>
        <w:pPrChange w:id="480" w:author="Kelvin Sung" w:date="2021-03-31T03:29:00Z">
          <w:pPr>
            <w:pStyle w:val="Code"/>
          </w:pPr>
        </w:pPrChange>
      </w:pPr>
      <w:r>
        <w:t xml:space="preserve">    gl.shaderSource(compiledShader, shaderSource);</w:t>
      </w:r>
    </w:p>
    <w:p w14:paraId="52DC7C99" w14:textId="77777777" w:rsidR="00205B55" w:rsidRDefault="00205B55">
      <w:pPr>
        <w:pStyle w:val="Code"/>
        <w:ind w:left="936"/>
        <w:pPrChange w:id="481" w:author="Kelvin Sung" w:date="2021-03-31T03:29:00Z">
          <w:pPr>
            <w:pStyle w:val="Code"/>
          </w:pPr>
        </w:pPrChange>
      </w:pPr>
      <w:r>
        <w:lastRenderedPageBreak/>
        <w:t xml:space="preserve">    gl.compileShader(compiledShader);</w:t>
      </w:r>
    </w:p>
    <w:p w14:paraId="6FA4E819" w14:textId="77777777" w:rsidR="00205B55" w:rsidRDefault="00205B55">
      <w:pPr>
        <w:pStyle w:val="Code"/>
        <w:ind w:left="936"/>
        <w:pPrChange w:id="482" w:author="Kelvin Sung" w:date="2021-03-31T03:29:00Z">
          <w:pPr>
            <w:pStyle w:val="Code"/>
          </w:pPr>
        </w:pPrChange>
      </w:pPr>
    </w:p>
    <w:p w14:paraId="24690437" w14:textId="77777777" w:rsidR="00205B55" w:rsidRDefault="00205B55">
      <w:pPr>
        <w:pStyle w:val="Code"/>
        <w:ind w:left="936"/>
        <w:pPrChange w:id="483" w:author="Kelvin Sung" w:date="2021-03-31T03:29:00Z">
          <w:pPr>
            <w:pStyle w:val="Code"/>
          </w:pPr>
        </w:pPrChange>
      </w:pPr>
      <w:r>
        <w:t xml:space="preserve">    // Step D: check for errors and return results (null if error)</w:t>
      </w:r>
    </w:p>
    <w:p w14:paraId="6BD372A4" w14:textId="77777777" w:rsidR="00205B55" w:rsidRDefault="00205B55">
      <w:pPr>
        <w:pStyle w:val="Code"/>
        <w:ind w:left="936"/>
        <w:pPrChange w:id="484" w:author="Kelvin Sung" w:date="2021-03-31T03:29:00Z">
          <w:pPr>
            <w:pStyle w:val="Code"/>
          </w:pPr>
        </w:pPrChange>
      </w:pPr>
      <w:r>
        <w:t xml:space="preserve">    // The log info is how shader compilation errors are typically displayed.</w:t>
      </w:r>
    </w:p>
    <w:p w14:paraId="29E1F46B" w14:textId="77777777" w:rsidR="00205B55" w:rsidRDefault="00205B55">
      <w:pPr>
        <w:pStyle w:val="Code"/>
        <w:ind w:left="936"/>
        <w:pPrChange w:id="485" w:author="Kelvin Sung" w:date="2021-03-31T03:29:00Z">
          <w:pPr>
            <w:pStyle w:val="Code"/>
          </w:pPr>
        </w:pPrChange>
      </w:pPr>
      <w:r>
        <w:t xml:space="preserve">    // This is useful for debugging the shaders.</w:t>
      </w:r>
    </w:p>
    <w:p w14:paraId="5C6A63A4" w14:textId="77777777" w:rsidR="00205B55" w:rsidRDefault="00205B55">
      <w:pPr>
        <w:pStyle w:val="Code"/>
        <w:ind w:left="936"/>
        <w:pPrChange w:id="486" w:author="Kelvin Sung" w:date="2021-03-31T03:29:00Z">
          <w:pPr>
            <w:pStyle w:val="Code"/>
          </w:pPr>
        </w:pPrChange>
      </w:pPr>
      <w:r>
        <w:t xml:space="preserve">    if (!gl.getShaderParameter(compiledShader, gl.COMPILE_STATUS)) {</w:t>
      </w:r>
    </w:p>
    <w:p w14:paraId="48F80C1D" w14:textId="77777777" w:rsidR="00E71A7C" w:rsidRDefault="00205B55" w:rsidP="00E71A7C">
      <w:pPr>
        <w:pStyle w:val="Code"/>
        <w:ind w:left="936"/>
        <w:rPr>
          <w:ins w:id="487" w:author="Kelvin Sung" w:date="2021-03-31T03:29:00Z"/>
        </w:rPr>
      </w:pPr>
      <w:r>
        <w:t xml:space="preserve">        throw new Error("A shader compiling error occurred: " + </w:t>
      </w:r>
    </w:p>
    <w:p w14:paraId="787D824F" w14:textId="67E28AFF" w:rsidR="00205B55" w:rsidRDefault="00E71A7C">
      <w:pPr>
        <w:pStyle w:val="Code"/>
        <w:ind w:left="936"/>
        <w:pPrChange w:id="488" w:author="Kelvin Sung" w:date="2021-03-31T03:29:00Z">
          <w:pPr>
            <w:pStyle w:val="Code"/>
          </w:pPr>
        </w:pPrChange>
      </w:pPr>
      <w:ins w:id="489" w:author="Kelvin Sung" w:date="2021-03-31T03:29:00Z">
        <w:r>
          <w:t xml:space="preserve">                      </w:t>
        </w:r>
      </w:ins>
      <w:r w:rsidR="00205B55">
        <w:t>gl.getShaderInfoLog(compiledShader));</w:t>
      </w:r>
    </w:p>
    <w:p w14:paraId="01FD1AF2" w14:textId="77777777" w:rsidR="00205B55" w:rsidRDefault="00205B55">
      <w:pPr>
        <w:pStyle w:val="Code"/>
        <w:ind w:left="936"/>
        <w:pPrChange w:id="490" w:author="Kelvin Sung" w:date="2021-03-31T03:29:00Z">
          <w:pPr>
            <w:pStyle w:val="Code"/>
          </w:pPr>
        </w:pPrChange>
      </w:pPr>
      <w:r>
        <w:t xml:space="preserve">    }</w:t>
      </w:r>
    </w:p>
    <w:p w14:paraId="65FF6E55" w14:textId="77777777" w:rsidR="00205B55" w:rsidRDefault="00205B55">
      <w:pPr>
        <w:pStyle w:val="Code"/>
        <w:ind w:left="936"/>
        <w:pPrChange w:id="491" w:author="Kelvin Sung" w:date="2021-03-31T03:29:00Z">
          <w:pPr>
            <w:pStyle w:val="Code"/>
          </w:pPr>
        </w:pPrChange>
      </w:pPr>
    </w:p>
    <w:p w14:paraId="1338AA78" w14:textId="77777777" w:rsidR="00205B55" w:rsidRDefault="00205B55">
      <w:pPr>
        <w:pStyle w:val="Code"/>
        <w:ind w:left="936"/>
        <w:pPrChange w:id="492" w:author="Kelvin Sung" w:date="2021-03-31T03:29:00Z">
          <w:pPr>
            <w:pStyle w:val="Code"/>
          </w:pPr>
        </w:pPrChange>
      </w:pPr>
      <w:r>
        <w:t xml:space="preserve">    return compiledShader;</w:t>
      </w:r>
    </w:p>
    <w:p w14:paraId="47CE61F0" w14:textId="297B45D6" w:rsidR="00205B55" w:rsidRDefault="00205B55">
      <w:pPr>
        <w:pStyle w:val="Code"/>
        <w:ind w:left="936"/>
        <w:pPrChange w:id="493" w:author="Kelvin Sung" w:date="2021-03-31T03:29:00Z">
          <w:pPr>
            <w:pStyle w:val="Code"/>
          </w:pPr>
        </w:pPrChange>
      </w:pPr>
      <w:r>
        <w:t>}</w:t>
      </w:r>
    </w:p>
    <w:p w14:paraId="7932E460" w14:textId="07D296EF" w:rsidR="00205B55" w:rsidRPr="00205B55" w:rsidRDefault="00205B55">
      <w:pPr>
        <w:pStyle w:val="BodyTextFirst"/>
        <w:ind w:left="936"/>
        <w:pPrChange w:id="494" w:author="Kelvin Sung" w:date="2021-03-31T03:29:00Z">
          <w:pPr>
            <w:pStyle w:val="BodyTextFirst"/>
          </w:pPr>
        </w:pPrChange>
      </w:pPr>
      <w:r w:rsidRPr="00205B55">
        <w:t xml:space="preserve">Step A of the code finds shader source code </w:t>
      </w:r>
      <w:del w:id="495" w:author="Kelvin Sung" w:date="2021-03-31T03:29:00Z">
        <w:r w:rsidRPr="00205B55" w:rsidDel="00D654A1">
          <w:delText xml:space="preserve">from </w:delText>
        </w:r>
      </w:del>
      <w:ins w:id="496" w:author="Kelvin Sung" w:date="2021-03-31T03:29:00Z">
        <w:r w:rsidR="00D654A1">
          <w:t xml:space="preserve">in </w:t>
        </w:r>
      </w:ins>
      <w:r w:rsidRPr="00205B55">
        <w:t xml:space="preserve">the </w:t>
      </w:r>
      <w:r w:rsidRPr="00D654A1">
        <w:rPr>
          <w:rStyle w:val="CodeInline"/>
          <w:rPrChange w:id="497" w:author="Kelvin Sung" w:date="2021-03-31T03:29:00Z">
            <w:rPr/>
          </w:rPrChang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w:t>
      </w:r>
      <w:del w:id="498" w:author="Kelvin Sung" w:date="2021-03-31T03:31:00Z">
        <w:r w:rsidRPr="00205B55" w:rsidDel="00D654A1">
          <w:delText xml:space="preserve">shader </w:delText>
        </w:r>
      </w:del>
      <w:r w:rsidRPr="00205B55">
        <w:t xml:space="preserve">source code and compiles the shader. Finally, step D checks and returns the reference to the compiled shader </w:t>
      </w:r>
      <w:r>
        <w:t>while throwing</w:t>
      </w:r>
      <w:r w:rsidRPr="00205B55">
        <w:t xml:space="preserve"> an error </w:t>
      </w:r>
      <w:r>
        <w:t xml:space="preserve">if </w:t>
      </w:r>
      <w:del w:id="499" w:author="Kelvin Sung" w:date="2021-03-31T03:31:00Z">
        <w:r w:rsidRPr="00205B55" w:rsidDel="00D654A1">
          <w:delText xml:space="preserve">a </w:delText>
        </w:r>
        <w:r w:rsidRPr="00205B55" w:rsidDel="00D654A1">
          <w:rPr>
            <w:rStyle w:val="CodeInline"/>
          </w:rPr>
          <w:delText>null</w:delText>
        </w:r>
        <w:r w:rsidRPr="00205B55" w:rsidDel="00D654A1">
          <w:delText xml:space="preserve"> value</w:delText>
        </w:r>
        <w:r w:rsidDel="00D654A1">
          <w:delText xml:space="preserve"> is returned</w:delText>
        </w:r>
      </w:del>
      <w:ins w:id="500" w:author="Kelvin Sung" w:date="2021-03-31T03:31:00Z">
        <w:r w:rsidR="00D654A1">
          <w:t xml:space="preserve">the shader compilation </w:t>
        </w:r>
        <w:r w:rsidR="00F3264B">
          <w:t>is unsuccessful</w:t>
        </w:r>
      </w:ins>
      <w:r w:rsidRPr="00205B55">
        <w:t>.</w:t>
      </w:r>
    </w:p>
    <w:p w14:paraId="5BB08F79" w14:textId="6DEAA150" w:rsidR="00205B55" w:rsidRDefault="00205B55" w:rsidP="00205B55">
      <w:pPr>
        <w:pStyle w:val="NumList"/>
        <w:numPr>
          <w:ilvl w:val="0"/>
          <w:numId w:val="14"/>
        </w:num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pPr>
        <w:pStyle w:val="Code"/>
        <w:ind w:left="936"/>
        <w:pPrChange w:id="501" w:author="Kelvin Sung" w:date="2021-03-31T03:32:00Z">
          <w:pPr>
            <w:pStyle w:val="Code"/>
          </w:pPr>
        </w:pPrChange>
      </w:pPr>
      <w:r>
        <w:t>function init(vertexShaderID, fragmentShaderID) {</w:t>
      </w:r>
    </w:p>
    <w:p w14:paraId="1B2506DE" w14:textId="77777777" w:rsidR="00205B55" w:rsidRDefault="00205B55">
      <w:pPr>
        <w:pStyle w:val="Code"/>
        <w:ind w:left="936"/>
        <w:pPrChange w:id="502" w:author="Kelvin Sung" w:date="2021-03-31T03:32:00Z">
          <w:pPr>
            <w:pStyle w:val="Code"/>
          </w:pPr>
        </w:pPrChange>
      </w:pPr>
      <w:r>
        <w:t xml:space="preserve">    let gl = core.getGL();</w:t>
      </w:r>
    </w:p>
    <w:p w14:paraId="768530FC" w14:textId="77777777" w:rsidR="00205B55" w:rsidRDefault="00205B55">
      <w:pPr>
        <w:pStyle w:val="Code"/>
        <w:ind w:left="936"/>
        <w:pPrChange w:id="503" w:author="Kelvin Sung" w:date="2021-03-31T03:32:00Z">
          <w:pPr>
            <w:pStyle w:val="Code"/>
          </w:pPr>
        </w:pPrChange>
      </w:pPr>
    </w:p>
    <w:p w14:paraId="6EB5388B" w14:textId="77777777" w:rsidR="00205B55" w:rsidRDefault="00205B55">
      <w:pPr>
        <w:pStyle w:val="Code"/>
        <w:ind w:left="936"/>
        <w:pPrChange w:id="504" w:author="Kelvin Sung" w:date="2021-03-31T03:32:00Z">
          <w:pPr>
            <w:pStyle w:val="Code"/>
          </w:pPr>
        </w:pPrChange>
      </w:pPr>
      <w:r>
        <w:t xml:space="preserve">    // Step A: load and compile vertex and fragment shaders</w:t>
      </w:r>
    </w:p>
    <w:p w14:paraId="39471638" w14:textId="77777777" w:rsidR="00205B55" w:rsidRDefault="00205B55">
      <w:pPr>
        <w:pStyle w:val="Code"/>
        <w:ind w:left="936"/>
        <w:pPrChange w:id="505" w:author="Kelvin Sung" w:date="2021-03-31T03:32:00Z">
          <w:pPr>
            <w:pStyle w:val="Code"/>
          </w:pPr>
        </w:pPrChange>
      </w:pPr>
      <w:r>
        <w:t xml:space="preserve">    let vertexShader = loadAndCompileShader(vertexShaderID, gl.VERTEX_SHADER);</w:t>
      </w:r>
    </w:p>
    <w:p w14:paraId="772C4792" w14:textId="77777777" w:rsidR="00205B55" w:rsidRDefault="00205B55">
      <w:pPr>
        <w:pStyle w:val="Code"/>
        <w:ind w:left="936"/>
        <w:pPrChange w:id="506" w:author="Kelvin Sung" w:date="2021-03-31T03:32:00Z">
          <w:pPr>
            <w:pStyle w:val="Code"/>
          </w:pPr>
        </w:pPrChange>
      </w:pPr>
      <w:r>
        <w:t xml:space="preserve">    let fragmentShader = loadAndCompileShader(fragmentShaderID, gl.FRAGMENT_SHADER);</w:t>
      </w:r>
    </w:p>
    <w:p w14:paraId="78C29516" w14:textId="77777777" w:rsidR="00205B55" w:rsidRDefault="00205B55">
      <w:pPr>
        <w:pStyle w:val="Code"/>
        <w:ind w:left="936"/>
        <w:pPrChange w:id="507" w:author="Kelvin Sung" w:date="2021-03-31T03:32:00Z">
          <w:pPr>
            <w:pStyle w:val="Code"/>
          </w:pPr>
        </w:pPrChange>
      </w:pPr>
    </w:p>
    <w:p w14:paraId="5BDE604E" w14:textId="77777777" w:rsidR="00205B55" w:rsidRDefault="00205B55">
      <w:pPr>
        <w:pStyle w:val="Code"/>
        <w:ind w:left="936"/>
        <w:pPrChange w:id="508" w:author="Kelvin Sung" w:date="2021-03-31T03:32:00Z">
          <w:pPr>
            <w:pStyle w:val="Code"/>
          </w:pPr>
        </w:pPrChange>
      </w:pPr>
      <w:r>
        <w:t xml:space="preserve">    // Step B: Create and link the shaders into a program.</w:t>
      </w:r>
    </w:p>
    <w:p w14:paraId="7D217F27" w14:textId="77777777" w:rsidR="00205B55" w:rsidRDefault="00205B55">
      <w:pPr>
        <w:pStyle w:val="Code"/>
        <w:ind w:left="936"/>
        <w:pPrChange w:id="509" w:author="Kelvin Sung" w:date="2021-03-31T03:32:00Z">
          <w:pPr>
            <w:pStyle w:val="Code"/>
          </w:pPr>
        </w:pPrChange>
      </w:pPr>
      <w:r>
        <w:t xml:space="preserve">    mCompiledShader = gl.createProgram();</w:t>
      </w:r>
    </w:p>
    <w:p w14:paraId="0917EDD0" w14:textId="77777777" w:rsidR="00205B55" w:rsidRDefault="00205B55">
      <w:pPr>
        <w:pStyle w:val="Code"/>
        <w:ind w:left="936"/>
        <w:pPrChange w:id="510" w:author="Kelvin Sung" w:date="2021-03-31T03:32:00Z">
          <w:pPr>
            <w:pStyle w:val="Code"/>
          </w:pPr>
        </w:pPrChange>
      </w:pPr>
      <w:r>
        <w:t xml:space="preserve">    gl.attachShader(mCompiledShader, vertexShader);</w:t>
      </w:r>
    </w:p>
    <w:p w14:paraId="760AF4BD" w14:textId="77777777" w:rsidR="00205B55" w:rsidRDefault="00205B55">
      <w:pPr>
        <w:pStyle w:val="Code"/>
        <w:ind w:left="936"/>
        <w:pPrChange w:id="511" w:author="Kelvin Sung" w:date="2021-03-31T03:32:00Z">
          <w:pPr>
            <w:pStyle w:val="Code"/>
          </w:pPr>
        </w:pPrChange>
      </w:pPr>
      <w:r>
        <w:t xml:space="preserve">    gl.attachShader(mCompiledShader, fragmentShader);</w:t>
      </w:r>
    </w:p>
    <w:p w14:paraId="1D5BEEFF" w14:textId="77777777" w:rsidR="00205B55" w:rsidRDefault="00205B55">
      <w:pPr>
        <w:pStyle w:val="Code"/>
        <w:ind w:left="936"/>
        <w:pPrChange w:id="512" w:author="Kelvin Sung" w:date="2021-03-31T03:32:00Z">
          <w:pPr>
            <w:pStyle w:val="Code"/>
          </w:pPr>
        </w:pPrChange>
      </w:pPr>
      <w:r>
        <w:t xml:space="preserve">    gl.linkProgram(mCompiledShader);</w:t>
      </w:r>
    </w:p>
    <w:p w14:paraId="6AEC7BAF" w14:textId="77777777" w:rsidR="00205B55" w:rsidRDefault="00205B55">
      <w:pPr>
        <w:pStyle w:val="Code"/>
        <w:ind w:left="936"/>
        <w:pPrChange w:id="513" w:author="Kelvin Sung" w:date="2021-03-31T03:32:00Z">
          <w:pPr>
            <w:pStyle w:val="Code"/>
          </w:pPr>
        </w:pPrChange>
      </w:pPr>
    </w:p>
    <w:p w14:paraId="0D51DA9E" w14:textId="77777777" w:rsidR="00205B55" w:rsidRDefault="00205B55">
      <w:pPr>
        <w:pStyle w:val="Code"/>
        <w:ind w:left="936"/>
        <w:pPrChange w:id="514" w:author="Kelvin Sung" w:date="2021-03-31T03:32:00Z">
          <w:pPr>
            <w:pStyle w:val="Code"/>
          </w:pPr>
        </w:pPrChange>
      </w:pPr>
      <w:r>
        <w:t xml:space="preserve">    // Step C: check for error</w:t>
      </w:r>
    </w:p>
    <w:p w14:paraId="183CA48F" w14:textId="77777777" w:rsidR="00205B55" w:rsidRDefault="00205B55">
      <w:pPr>
        <w:pStyle w:val="Code"/>
        <w:ind w:left="936"/>
        <w:pPrChange w:id="515" w:author="Kelvin Sung" w:date="2021-03-31T03:32:00Z">
          <w:pPr>
            <w:pStyle w:val="Code"/>
          </w:pPr>
        </w:pPrChange>
      </w:pPr>
      <w:r>
        <w:t xml:space="preserve">    if (!gl.getProgramParameter(mCompiledShader, gl.LINK_STATUS)) {</w:t>
      </w:r>
    </w:p>
    <w:p w14:paraId="6981CE86" w14:textId="77777777" w:rsidR="00205B55" w:rsidRDefault="00205B55">
      <w:pPr>
        <w:pStyle w:val="Code"/>
        <w:ind w:left="936"/>
        <w:pPrChange w:id="516" w:author="Kelvin Sung" w:date="2021-03-31T03:32:00Z">
          <w:pPr>
            <w:pStyle w:val="Code"/>
          </w:pPr>
        </w:pPrChange>
      </w:pPr>
      <w:r>
        <w:t xml:space="preserve">        throw new Error("Error linking shader");</w:t>
      </w:r>
    </w:p>
    <w:p w14:paraId="33DCDCF2" w14:textId="77777777" w:rsidR="00205B55" w:rsidRDefault="00205B55">
      <w:pPr>
        <w:pStyle w:val="Code"/>
        <w:ind w:left="936"/>
        <w:pPrChange w:id="517" w:author="Kelvin Sung" w:date="2021-03-31T03:32:00Z">
          <w:pPr>
            <w:pStyle w:val="Code"/>
          </w:pPr>
        </w:pPrChange>
      </w:pPr>
      <w:r>
        <w:t xml:space="preserve">        return null;</w:t>
      </w:r>
    </w:p>
    <w:p w14:paraId="3B1509D4" w14:textId="77777777" w:rsidR="00205B55" w:rsidRDefault="00205B55">
      <w:pPr>
        <w:pStyle w:val="Code"/>
        <w:ind w:left="936"/>
        <w:pPrChange w:id="518" w:author="Kelvin Sung" w:date="2021-03-31T03:32:00Z">
          <w:pPr>
            <w:pStyle w:val="Code"/>
          </w:pPr>
        </w:pPrChange>
      </w:pPr>
      <w:r>
        <w:t xml:space="preserve">    }</w:t>
      </w:r>
    </w:p>
    <w:p w14:paraId="3126E2A8" w14:textId="77777777" w:rsidR="00205B55" w:rsidRDefault="00205B55">
      <w:pPr>
        <w:pStyle w:val="Code"/>
        <w:ind w:left="936"/>
        <w:pPrChange w:id="519" w:author="Kelvin Sung" w:date="2021-03-31T03:32:00Z">
          <w:pPr>
            <w:pStyle w:val="Code"/>
          </w:pPr>
        </w:pPrChange>
      </w:pPr>
    </w:p>
    <w:p w14:paraId="3BD21C4D" w14:textId="77777777" w:rsidR="00205B55" w:rsidRDefault="00205B55">
      <w:pPr>
        <w:pStyle w:val="Code"/>
        <w:ind w:left="936"/>
        <w:pPrChange w:id="520" w:author="Kelvin Sung" w:date="2021-03-31T03:32:00Z">
          <w:pPr>
            <w:pStyle w:val="Code"/>
          </w:pPr>
        </w:pPrChange>
      </w:pPr>
      <w:r>
        <w:t xml:space="preserve">    // Step D: Gets a reference to the aVertexPosition attribute within the shaders.</w:t>
      </w:r>
    </w:p>
    <w:p w14:paraId="06948494" w14:textId="77777777" w:rsidR="00205B55" w:rsidRDefault="00205B55">
      <w:pPr>
        <w:pStyle w:val="Code"/>
        <w:ind w:left="936"/>
        <w:pPrChange w:id="521" w:author="Kelvin Sung" w:date="2021-03-31T03:32:00Z">
          <w:pPr>
            <w:pStyle w:val="Code"/>
          </w:pPr>
        </w:pPrChange>
      </w:pPr>
      <w:r>
        <w:t xml:space="preserve">    mVertexPositionRef = gl.getAttribLocation(mCompiledShader, "aVertexPosition");</w:t>
      </w:r>
    </w:p>
    <w:p w14:paraId="5D3B74DE" w14:textId="39F206D1" w:rsidR="00205B55" w:rsidRDefault="00205B55">
      <w:pPr>
        <w:pStyle w:val="Code"/>
        <w:ind w:left="936"/>
        <w:pPrChange w:id="522" w:author="Kelvin Sung" w:date="2021-03-31T03:32:00Z">
          <w:pPr>
            <w:pStyle w:val="Code"/>
          </w:pPr>
        </w:pPrChange>
      </w:pPr>
      <w:r>
        <w:t>}</w:t>
      </w:r>
    </w:p>
    <w:p w14:paraId="5B0FBE66" w14:textId="233BF4F7" w:rsidR="00064F0B" w:rsidRDefault="00064F0B">
      <w:pPr>
        <w:pStyle w:val="BodyTextFirst"/>
        <w:ind w:left="936"/>
        <w:pPrChange w:id="523" w:author="Kelvin Sung" w:date="2021-03-31T03:32:00Z">
          <w:pPr>
            <w:pStyle w:val="BodyTextFirst"/>
          </w:pPr>
        </w:pPrChange>
      </w:pPr>
      <w:r w:rsidRPr="00064F0B">
        <w:lastRenderedPageBreak/>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w:t>
      </w:r>
      <w:del w:id="524" w:author="Kelvin Sung" w:date="2021-03-31T03:33:00Z">
        <w:r w:rsidRPr="00064F0B" w:rsidDel="00E34614">
          <w:delText xml:space="preserve">global </w:delText>
        </w:r>
      </w:del>
      <w:r w:rsidRPr="00064F0B">
        <w:t xml:space="preserve">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1A9FA5E2" w:rsidR="00064F0B" w:rsidRDefault="00064F0B" w:rsidP="00064F0B">
      <w:pPr>
        <w:pStyle w:val="NumList"/>
      </w:pPr>
      <w:del w:id="525" w:author="Kelvin Sung" w:date="2021-03-31T03:34:00Z">
        <w:r w:rsidDel="00E34614">
          <w:delText xml:space="preserve">Add </w:delText>
        </w:r>
      </w:del>
      <w:ins w:id="526" w:author="Kelvin Sung" w:date="2021-03-31T03:34:00Z">
        <w:r w:rsidR="00E34614">
          <w:t xml:space="preserve">Define </w:t>
        </w:r>
      </w:ins>
      <w:del w:id="527" w:author="Kelvin Sung" w:date="2021-03-31T03:34:00Z">
        <w:r w:rsidDel="00E34614">
          <w:delText xml:space="preserve">another </w:delText>
        </w:r>
      </w:del>
      <w:ins w:id="528" w:author="Kelvin Sung" w:date="2021-03-31T03:34:00Z">
        <w:r w:rsidR="00E34614">
          <w:t xml:space="preserve">a </w:t>
        </w:r>
      </w:ins>
      <w:r>
        <w:t xml:space="preserve">function to allow the activation of the shader so that it can be </w:t>
      </w:r>
      <w:ins w:id="529" w:author="Kelvin Sung" w:date="2021-03-31T03:34:00Z">
        <w:r w:rsidR="00E34614">
          <w:t>used for drawing the square</w:t>
        </w:r>
      </w:ins>
      <w:del w:id="530" w:author="Kelvin Sung" w:date="2021-03-31T03:34:00Z">
        <w:r w:rsidDel="00E34614">
          <w:delText>rendered</w:delText>
        </w:r>
      </w:del>
      <w:r>
        <w:t>.</w:t>
      </w:r>
    </w:p>
    <w:p w14:paraId="6976DD85" w14:textId="79AB881E" w:rsidR="00064F0B" w:rsidRDefault="00064F0B">
      <w:pPr>
        <w:pStyle w:val="Code"/>
        <w:ind w:left="936"/>
        <w:rPr>
          <w:ins w:id="531" w:author="Kelvin Sung" w:date="2021-03-31T03:34:00Z"/>
        </w:rPr>
        <w:pPrChange w:id="532" w:author="Kelvin Sung" w:date="2021-03-31T03:51:00Z">
          <w:pPr>
            <w:pStyle w:val="Code"/>
            <w:ind w:left="576"/>
          </w:pPr>
        </w:pPrChange>
      </w:pPr>
      <w:commentRangeStart w:id="533"/>
      <w:commentRangeStart w:id="534"/>
      <w:r>
        <w:t>function activate() {</w:t>
      </w:r>
    </w:p>
    <w:p w14:paraId="4491EFDE" w14:textId="0E8417B2" w:rsidR="00E34614" w:rsidRDefault="00E34614">
      <w:pPr>
        <w:pStyle w:val="Code"/>
        <w:ind w:left="936"/>
        <w:pPrChange w:id="535" w:author="Kelvin Sung" w:date="2021-03-31T03:51:00Z">
          <w:pPr>
            <w:pStyle w:val="Code"/>
          </w:pPr>
        </w:pPrChange>
      </w:pPr>
      <w:ins w:id="536" w:author="Kelvin Sung" w:date="2021-03-31T03:34:00Z">
        <w:r>
          <w:t xml:space="preserve">    </w:t>
        </w:r>
      </w:ins>
      <w:ins w:id="537" w:author="Kelvin Sung" w:date="2021-03-31T03:35:00Z">
        <w:r>
          <w:t xml:space="preserve">// Step A: </w:t>
        </w:r>
      </w:ins>
      <w:ins w:id="538" w:author="Kelvin Sung" w:date="2021-03-31T03:37:00Z">
        <w:r w:rsidR="00B048AB" w:rsidRPr="00B048AB">
          <w:t>access to the webgl context</w:t>
        </w:r>
      </w:ins>
    </w:p>
    <w:p w14:paraId="101D2CA8" w14:textId="7C8DC660" w:rsidR="00064F0B" w:rsidRDefault="00064F0B">
      <w:pPr>
        <w:pStyle w:val="Code"/>
        <w:ind w:left="936"/>
        <w:rPr>
          <w:ins w:id="539" w:author="Kelvin Sung" w:date="2021-03-31T03:38:00Z"/>
        </w:rPr>
        <w:pPrChange w:id="540" w:author="Kelvin Sung" w:date="2021-03-31T03:51:00Z">
          <w:pPr>
            <w:pStyle w:val="Code"/>
            <w:ind w:left="576"/>
          </w:pPr>
        </w:pPrChange>
      </w:pPr>
      <w:r>
        <w:t xml:space="preserve">    let gl = core.getGL();</w:t>
      </w:r>
    </w:p>
    <w:p w14:paraId="66005259" w14:textId="77777777" w:rsidR="00B048AB" w:rsidRDefault="00B048AB">
      <w:pPr>
        <w:pStyle w:val="Code"/>
        <w:ind w:left="936"/>
        <w:rPr>
          <w:ins w:id="541" w:author="Kelvin Sung" w:date="2021-03-31T03:35:00Z"/>
        </w:rPr>
        <w:pPrChange w:id="542" w:author="Kelvin Sung" w:date="2021-03-31T03:51:00Z">
          <w:pPr>
            <w:pStyle w:val="Code"/>
            <w:ind w:left="576"/>
          </w:pPr>
        </w:pPrChange>
      </w:pPr>
    </w:p>
    <w:p w14:paraId="7F897474" w14:textId="0D784BDE" w:rsidR="00E34614" w:rsidRDefault="00E34614">
      <w:pPr>
        <w:pStyle w:val="Code"/>
        <w:ind w:left="936"/>
        <w:pPrChange w:id="543" w:author="Kelvin Sung" w:date="2021-03-31T03:51:00Z">
          <w:pPr>
            <w:pStyle w:val="Code"/>
          </w:pPr>
        </w:pPrChange>
      </w:pPr>
      <w:ins w:id="544" w:author="Kelvin Sung" w:date="2021-03-31T03:35:00Z">
        <w:r>
          <w:t xml:space="preserve">    // Step B: identify the compiled shader to use</w:t>
        </w:r>
      </w:ins>
    </w:p>
    <w:p w14:paraId="4A46EDBD" w14:textId="77777777" w:rsidR="00064F0B" w:rsidRDefault="00064F0B">
      <w:pPr>
        <w:pStyle w:val="Code"/>
        <w:ind w:left="936"/>
        <w:pPrChange w:id="545" w:author="Kelvin Sung" w:date="2021-03-31T03:51:00Z">
          <w:pPr>
            <w:pStyle w:val="Code"/>
          </w:pPr>
        </w:pPrChange>
      </w:pPr>
      <w:r>
        <w:t xml:space="preserve">    gl.useProgram(mCompiledShader);</w:t>
      </w:r>
    </w:p>
    <w:p w14:paraId="1E1B5B28" w14:textId="77777777" w:rsidR="00064F0B" w:rsidRDefault="00064F0B">
      <w:pPr>
        <w:pStyle w:val="Code"/>
        <w:ind w:left="936"/>
        <w:pPrChange w:id="546" w:author="Kelvin Sung" w:date="2021-03-31T03:51:00Z">
          <w:pPr>
            <w:pStyle w:val="Code"/>
          </w:pPr>
        </w:pPrChange>
      </w:pPr>
    </w:p>
    <w:p w14:paraId="1A84CBCD" w14:textId="16163F2F" w:rsidR="00064F0B" w:rsidRDefault="00064F0B">
      <w:pPr>
        <w:pStyle w:val="Code"/>
        <w:ind w:left="936"/>
        <w:pPrChange w:id="547" w:author="Kelvin Sung" w:date="2021-03-31T03:51:00Z">
          <w:pPr>
            <w:pStyle w:val="Code"/>
          </w:pPr>
        </w:pPrChange>
      </w:pPr>
      <w:r>
        <w:t xml:space="preserve">    // </w:t>
      </w:r>
      <w:ins w:id="548" w:author="Kelvin Sung" w:date="2021-03-31T03:35:00Z">
        <w:r w:rsidR="00E34614">
          <w:t xml:space="preserve">Step C: </w:t>
        </w:r>
      </w:ins>
      <w:r>
        <w:t xml:space="preserve">bind </w:t>
      </w:r>
      <w:ins w:id="549" w:author="Kelvin Sung" w:date="2021-03-31T03:36:00Z">
        <w:r w:rsidR="00E34614">
          <w:t xml:space="preserve">the </w:t>
        </w:r>
      </w:ins>
      <w:r>
        <w:t>vertex buffer</w:t>
      </w:r>
      <w:ins w:id="550" w:author="Kelvin Sung" w:date="2021-03-31T03:35:00Z">
        <w:r w:rsidR="00E34614">
          <w:t xml:space="preserve"> to the attribute defined in the vertex shader</w:t>
        </w:r>
      </w:ins>
    </w:p>
    <w:p w14:paraId="738B28C6" w14:textId="77777777" w:rsidR="00064F0B" w:rsidRDefault="00064F0B">
      <w:pPr>
        <w:pStyle w:val="Code"/>
        <w:ind w:left="936"/>
        <w:pPrChange w:id="551" w:author="Kelvin Sung" w:date="2021-03-31T03:51:00Z">
          <w:pPr>
            <w:pStyle w:val="Code"/>
          </w:pPr>
        </w:pPrChange>
      </w:pPr>
      <w:r>
        <w:t xml:space="preserve">    gl.bindBuffer(gl.ARRAY_BUFFER, vertexBuffer.get());</w:t>
      </w:r>
    </w:p>
    <w:p w14:paraId="3CA821B3" w14:textId="77777777" w:rsidR="00064F0B" w:rsidRDefault="00064F0B">
      <w:pPr>
        <w:pStyle w:val="Code"/>
        <w:ind w:left="936"/>
        <w:pPrChange w:id="552" w:author="Kelvin Sung" w:date="2021-03-31T03:51:00Z">
          <w:pPr>
            <w:pStyle w:val="Code"/>
          </w:pPr>
        </w:pPrChange>
      </w:pPr>
      <w:r>
        <w:t xml:space="preserve">    gl.vertexAttribPointer(this.mVertexPositionRef,</w:t>
      </w:r>
    </w:p>
    <w:p w14:paraId="1921ADEA" w14:textId="18A39433" w:rsidR="00064F0B" w:rsidRDefault="00064F0B">
      <w:pPr>
        <w:pStyle w:val="Code"/>
        <w:ind w:left="936"/>
        <w:pPrChange w:id="553" w:author="Kelvin Sung" w:date="2021-03-31T03:51:00Z">
          <w:pPr>
            <w:pStyle w:val="Code"/>
          </w:pPr>
        </w:pPrChange>
      </w:pPr>
      <w:r>
        <w:t xml:space="preserve">        3,            </w:t>
      </w:r>
      <w:del w:id="554" w:author="Kelvin Sung" w:date="2021-03-31T03:48:00Z">
        <w:r w:rsidDel="000D6FC3">
          <w:delText xml:space="preserve">  </w:delText>
        </w:r>
      </w:del>
      <w:r>
        <w:t>// each element is a 3-float (x,y.z)</w:t>
      </w:r>
    </w:p>
    <w:p w14:paraId="3C19B456" w14:textId="77777777" w:rsidR="00064F0B" w:rsidRDefault="00064F0B">
      <w:pPr>
        <w:pStyle w:val="Code"/>
        <w:ind w:left="936"/>
        <w:pPrChange w:id="555" w:author="Kelvin Sung" w:date="2021-03-31T03:51:00Z">
          <w:pPr>
            <w:pStyle w:val="Code"/>
          </w:pPr>
        </w:pPrChange>
      </w:pPr>
      <w:r>
        <w:t xml:space="preserve">        gl.FLOAT,      // data type is FLOAT</w:t>
      </w:r>
    </w:p>
    <w:p w14:paraId="41282846" w14:textId="56792C7C" w:rsidR="00064F0B" w:rsidRDefault="00064F0B">
      <w:pPr>
        <w:pStyle w:val="Code"/>
        <w:ind w:left="936"/>
        <w:pPrChange w:id="556" w:author="Kelvin Sung" w:date="2021-03-31T03:51:00Z">
          <w:pPr>
            <w:pStyle w:val="Code"/>
          </w:pPr>
        </w:pPrChange>
      </w:pPr>
      <w:r>
        <w:t xml:space="preserve">        false,         </w:t>
      </w:r>
      <w:del w:id="557" w:author="Kelvin Sung" w:date="2021-03-31T03:48:00Z">
        <w:r w:rsidDel="000D6FC3">
          <w:delText xml:space="preserve"> </w:delText>
        </w:r>
      </w:del>
      <w:r>
        <w:t>// if the content is normalized vectors</w:t>
      </w:r>
    </w:p>
    <w:p w14:paraId="3C9DE7E3" w14:textId="1AD37C3C" w:rsidR="00064F0B" w:rsidRDefault="00064F0B">
      <w:pPr>
        <w:pStyle w:val="Code"/>
        <w:ind w:left="936"/>
        <w:pPrChange w:id="558" w:author="Kelvin Sung" w:date="2021-03-31T03:51:00Z">
          <w:pPr>
            <w:pStyle w:val="Code"/>
          </w:pPr>
        </w:pPrChange>
      </w:pPr>
      <w:r>
        <w:t xml:space="preserve">        0,           </w:t>
      </w:r>
      <w:del w:id="559" w:author="Kelvin Sung" w:date="2021-03-31T03:48:00Z">
        <w:r w:rsidDel="000D6FC3">
          <w:delText xml:space="preserve">   </w:delText>
        </w:r>
      </w:del>
      <w:r>
        <w:t>// number of bytes to skip in between elements</w:t>
      </w:r>
    </w:p>
    <w:p w14:paraId="10D5BCDE" w14:textId="6132B2C1" w:rsidR="00064F0B" w:rsidRDefault="00064F0B">
      <w:pPr>
        <w:pStyle w:val="Code"/>
        <w:ind w:left="936"/>
        <w:pPrChange w:id="560" w:author="Kelvin Sung" w:date="2021-03-31T03:51:00Z">
          <w:pPr>
            <w:pStyle w:val="Code"/>
          </w:pPr>
        </w:pPrChange>
      </w:pPr>
      <w:r>
        <w:t xml:space="preserve">        0);          </w:t>
      </w:r>
      <w:del w:id="561" w:author="Kelvin Sung" w:date="2021-03-31T03:48:00Z">
        <w:r w:rsidDel="000D6FC3">
          <w:delText xml:space="preserve">   </w:delText>
        </w:r>
      </w:del>
      <w:r>
        <w:t>// offsets to the first element</w:t>
      </w:r>
    </w:p>
    <w:p w14:paraId="72BB5C79" w14:textId="77777777" w:rsidR="00064F0B" w:rsidRDefault="00064F0B">
      <w:pPr>
        <w:pStyle w:val="Code"/>
        <w:ind w:left="936"/>
        <w:pPrChange w:id="562" w:author="Kelvin Sung" w:date="2021-03-31T03:51:00Z">
          <w:pPr>
            <w:pStyle w:val="Code"/>
          </w:pPr>
        </w:pPrChange>
      </w:pPr>
      <w:r>
        <w:t xml:space="preserve">    gl.enableVertexAttribArray(this.mVertexPosition);</w:t>
      </w:r>
    </w:p>
    <w:p w14:paraId="6C9BB282" w14:textId="18D78745" w:rsidR="00064F0B" w:rsidRDefault="00064F0B">
      <w:pPr>
        <w:pStyle w:val="Code"/>
        <w:ind w:left="936"/>
        <w:pPrChange w:id="563" w:author="Kelvin Sung" w:date="2021-03-31T03:51:00Z">
          <w:pPr>
            <w:pStyle w:val="Code"/>
          </w:pPr>
        </w:pPrChange>
      </w:pPr>
      <w:r>
        <w:t>}</w:t>
      </w:r>
    </w:p>
    <w:p w14:paraId="14FC4337" w14:textId="6D8E227C" w:rsidR="00064F0B" w:rsidRPr="00205B55" w:rsidRDefault="00064F0B">
      <w:pPr>
        <w:pStyle w:val="BodyTextFirst"/>
        <w:ind w:left="936"/>
        <w:pPrChange w:id="564" w:author="Kelvin Sung" w:date="2021-03-31T03:51:00Z">
          <w:pPr>
            <w:pStyle w:val="BodyTextFirst"/>
          </w:pPr>
        </w:pPrChange>
      </w:pPr>
      <w:r>
        <w:t xml:space="preserve">In the code shown, </w:t>
      </w:r>
      <w:ins w:id="565" w:author="Kelvin Sung" w:date="2021-03-31T03:38:00Z">
        <w:r w:rsidR="00B048AB">
          <w:t xml:space="preserve">step A </w:t>
        </w:r>
      </w:ins>
      <w:ins w:id="566" w:author="Kelvin Sung" w:date="2021-03-31T03:46:00Z">
        <w:r w:rsidR="000D6FC3">
          <w:t xml:space="preserve">sets the </w:t>
        </w:r>
        <w:proofErr w:type="spellStart"/>
        <w:r w:rsidR="000D6FC3" w:rsidRPr="000D6FC3">
          <w:rPr>
            <w:rStyle w:val="CodeInline"/>
            <w:rPrChange w:id="567" w:author="Kelvin Sung" w:date="2021-03-31T03:46:00Z">
              <w:rPr/>
            </w:rPrChange>
          </w:rPr>
          <w:t>gl</w:t>
        </w:r>
        <w:proofErr w:type="spellEnd"/>
        <w:r w:rsidR="000D6FC3">
          <w:t xml:space="preserve"> variable as </w:t>
        </w:r>
      </w:ins>
      <w:ins w:id="568" w:author="Kelvin Sung" w:date="2021-03-31T03:38:00Z">
        <w:r w:rsidR="00B048AB">
          <w:t xml:space="preserve">access </w:t>
        </w:r>
      </w:ins>
      <w:ins w:id="569" w:author="Kelvin Sung" w:date="2021-03-31T03:46:00Z">
        <w:r w:rsidR="000D6FC3">
          <w:t xml:space="preserve">to </w:t>
        </w:r>
      </w:ins>
      <w:ins w:id="570" w:author="Kelvin Sung" w:date="2021-03-31T03:38:00Z">
        <w:r w:rsidR="00B048AB">
          <w:t>the WebGL context</w:t>
        </w:r>
      </w:ins>
      <w:ins w:id="571" w:author="Kelvin Sung" w:date="2021-03-31T03:39:00Z">
        <w:r w:rsidR="00B048AB">
          <w:t>. Step B enables the compiled shader program</w:t>
        </w:r>
      </w:ins>
      <w:ins w:id="572" w:author="Kelvin Sung" w:date="2021-03-31T03:46:00Z">
        <w:r w:rsidR="000D6FC3">
          <w:t>,</w:t>
        </w:r>
      </w:ins>
      <w:ins w:id="573" w:author="Kelvin Sung" w:date="2021-03-31T03:40:00Z">
        <w:r w:rsidR="000D6FC3">
          <w:t xml:space="preserve"> w</w:t>
        </w:r>
      </w:ins>
      <w:ins w:id="574" w:author="Kelvin Sung" w:date="2021-03-31T03:41:00Z">
        <w:r w:rsidR="000D6FC3">
          <w:t>h</w:t>
        </w:r>
      </w:ins>
      <w:ins w:id="575" w:author="Kelvin Sung" w:date="2021-03-31T03:40:00Z">
        <w:r w:rsidR="000D6FC3">
          <w:t xml:space="preserve">ile step C binds </w:t>
        </w:r>
      </w:ins>
      <w:del w:id="576" w:author="Kelvin Sung" w:date="2021-03-31T03:40:00Z">
        <w:r w:rsidDel="000D6FC3">
          <w:delText xml:space="preserve">the </w:delText>
        </w:r>
        <w:r w:rsidRPr="00064F0B" w:rsidDel="000D6FC3">
          <w:rPr>
            <w:rStyle w:val="CodeInline"/>
          </w:rPr>
          <w:delText>activate()</w:delText>
        </w:r>
        <w:r w:rsidDel="000D6FC3">
          <w:delText xml:space="preserve"> function</w:delText>
        </w:r>
        <w:r w:rsidRPr="00064F0B" w:rsidDel="000D6FC3">
          <w:delText xml:space="preserve"> activates </w:delText>
        </w:r>
      </w:del>
      <w:r w:rsidRPr="00064F0B">
        <w:t xml:space="preserve">the vertex buffer </w:t>
      </w:r>
      <w:del w:id="577" w:author="Kelvin Sung" w:date="2021-03-31T03:44:00Z">
        <w:r w:rsidRPr="00064F0B" w:rsidDel="000D6FC3">
          <w:delText xml:space="preserve">you </w:delText>
        </w:r>
      </w:del>
      <w:ins w:id="578" w:author="Kelvin Sung" w:date="2021-03-31T03:41:00Z">
        <w:r w:rsidR="000D6FC3">
          <w:t xml:space="preserve">created </w:t>
        </w:r>
      </w:ins>
      <w:ins w:id="579" w:author="Kelvin Sung" w:date="2021-03-31T03:43:00Z">
        <w:r w:rsidR="000D6FC3">
          <w:t xml:space="preserve">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ins>
      <w:del w:id="580" w:author="Kelvin Sung" w:date="2021-03-31T03:45:00Z">
        <w:r w:rsidRPr="00064F0B" w:rsidDel="000D6FC3">
          <w:delText xml:space="preserve">loaded </w:delText>
        </w:r>
      </w:del>
      <w:del w:id="581" w:author="Kelvin Sung" w:date="2021-03-31T03:43:00Z">
        <w:r w:rsidRPr="00064F0B" w:rsidDel="000D6FC3">
          <w:delText xml:space="preserve">in </w:delText>
        </w:r>
        <w:r w:rsidDel="000D6FC3">
          <w:rPr>
            <w:rStyle w:val="CodeInline"/>
          </w:rPr>
          <w:delText>v</w:delText>
        </w:r>
        <w:r w:rsidRPr="00064F0B" w:rsidDel="000D6FC3">
          <w:rPr>
            <w:rStyle w:val="CodeInline"/>
          </w:rPr>
          <w:delText>ertex</w:delText>
        </w:r>
        <w:r w:rsidDel="000D6FC3">
          <w:rPr>
            <w:rStyle w:val="CodeInline"/>
          </w:rPr>
          <w:delText>_b</w:delText>
        </w:r>
        <w:r w:rsidRPr="00064F0B" w:rsidDel="000D6FC3">
          <w:rPr>
            <w:rStyle w:val="CodeInline"/>
          </w:rPr>
          <w:delText>uffer.js</w:delText>
        </w:r>
      </w:del>
      <w:del w:id="582" w:author="Kelvin Sung" w:date="2021-03-31T03:40:00Z">
        <w:r w:rsidRPr="00064F0B" w:rsidDel="000D6FC3">
          <w:delText>,</w:delText>
        </w:r>
      </w:del>
      <w:r w:rsidRPr="00064F0B">
        <w:t xml:space="preserve"> </w:t>
      </w:r>
      <w:del w:id="583" w:author="Kelvin Sung" w:date="2021-03-31T03:40:00Z">
        <w:r w:rsidRPr="00064F0B" w:rsidDel="000D6FC3">
          <w:delText xml:space="preserve">and </w:delText>
        </w:r>
      </w:del>
      <w:ins w:id="584" w:author="Kelvin Sung" w:date="2021-03-31T03:40:00Z">
        <w:r w:rsidR="000D6FC3">
          <w:t xml:space="preserve">to </w:t>
        </w:r>
      </w:ins>
      <w:del w:id="585" w:author="Kelvin Sung" w:date="2021-03-31T03:40:00Z">
        <w:r w:rsidRPr="00064F0B" w:rsidDel="000D6FC3">
          <w:delText xml:space="preserve">connects </w:delText>
        </w:r>
      </w:del>
      <w:r w:rsidRPr="00064F0B">
        <w:t xml:space="preserve">the </w:t>
      </w:r>
      <w:del w:id="586" w:author="Kelvin Sung" w:date="2021-03-31T03:40:00Z">
        <w:r w:rsidRPr="00064F0B" w:rsidDel="000D6FC3">
          <w:delText xml:space="preserve">activated buffer to the </w:delText>
        </w:r>
      </w:del>
      <w:proofErr w:type="spellStart"/>
      <w:r w:rsidRPr="007224B2">
        <w:rPr>
          <w:rStyle w:val="CodeInline"/>
        </w:rPr>
        <w:t>aVertexPosition</w:t>
      </w:r>
      <w:proofErr w:type="spellEnd"/>
      <w:r w:rsidRPr="00064F0B">
        <w:t xml:space="preserve"> attribute </w:t>
      </w:r>
      <w:ins w:id="587" w:author="Kelvin Sung" w:date="2021-03-31T03:41:00Z">
        <w:r w:rsidR="000D6FC3">
          <w:t>defined in the vertex shader</w:t>
        </w:r>
      </w:ins>
      <w:ins w:id="588" w:author="Kelvin Sung" w:date="2021-03-31T03:47:00Z">
        <w:r w:rsidR="000D6FC3">
          <w:t xml:space="preserve">. </w:t>
        </w:r>
      </w:ins>
      <w:ins w:id="589" w:author="Kelvin Sung" w:date="2021-03-31T03:50:00Z">
        <w:r w:rsidR="002E2E80">
          <w:t xml:space="preserve">The </w:t>
        </w:r>
        <w:proofErr w:type="spellStart"/>
        <w:r w:rsidR="002E2E80" w:rsidRPr="00694D60">
          <w:rPr>
            <w:rStyle w:val="CodeInline"/>
          </w:rPr>
          <w:t>gl.vertexAttribPoint</w:t>
        </w:r>
        <w:proofErr w:type="spellEnd"/>
        <w:r w:rsidR="002E2E80" w:rsidRPr="00694D60">
          <w:rPr>
            <w:rStyle w:val="CodeInline"/>
          </w:rPr>
          <w:t>()</w:t>
        </w:r>
        <w:r w:rsidR="002E2E80">
          <w:t xml:space="preserve"> function captures the fact that </w:t>
        </w:r>
      </w:ins>
      <w:ins w:id="590" w:author="Kelvin Sung" w:date="2021-03-31T03:47:00Z">
        <w:r w:rsidR="000D6FC3">
          <w:t>the vertex buffer was loaded with vertices of a unit square consisting of three floating point values for each verte</w:t>
        </w:r>
      </w:ins>
      <w:ins w:id="591" w:author="Kelvin Sung" w:date="2021-03-31T03:48:00Z">
        <w:r w:rsidR="000D6FC3">
          <w:t>x</w:t>
        </w:r>
      </w:ins>
      <w:ins w:id="592" w:author="Kelvin Sung" w:date="2021-03-31T03:51:00Z">
        <w:r w:rsidR="002E2E80">
          <w:t xml:space="preserve"> position.</w:t>
        </w:r>
      </w:ins>
      <w:del w:id="593" w:author="Kelvin Sung" w:date="2021-03-31T03:50:00Z">
        <w:r w:rsidRPr="00064F0B" w:rsidDel="002E2E80">
          <w:delText>by describing the data format of the vertex buffer, where each vertex position is a three-float (x, y, z) position.</w:delText>
        </w:r>
        <w:commentRangeEnd w:id="533"/>
        <w:r w:rsidR="007224B2" w:rsidDel="002E2E80">
          <w:rPr>
            <w:rStyle w:val="CommentReference"/>
            <w:rFonts w:asciiTheme="minorHAnsi" w:hAnsiTheme="minorHAnsi"/>
          </w:rPr>
          <w:commentReference w:id="533"/>
        </w:r>
      </w:del>
      <w:commentRangeEnd w:id="534"/>
      <w:r w:rsidR="006821DD">
        <w:rPr>
          <w:rStyle w:val="CommentReference"/>
          <w:rFonts w:asciiTheme="minorHAnsi" w:hAnsiTheme="minorHAnsi"/>
        </w:rPr>
        <w:commentReference w:id="534"/>
      </w:r>
    </w:p>
    <w:p w14:paraId="65BA5D62" w14:textId="626E964D" w:rsidR="00F74E2C" w:rsidRDefault="007224B2" w:rsidP="00F74E2C">
      <w:pPr>
        <w:pStyle w:val="NumList"/>
        <w:numPr>
          <w:ilvl w:val="0"/>
          <w:numId w:val="14"/>
        </w:numPr>
      </w:pPr>
      <w:r>
        <w:t>Lastly, provide</w:t>
      </w:r>
      <w:r w:rsidRPr="007224B2">
        <w:t xml:space="preserve"> access to the </w:t>
      </w:r>
      <w:proofErr w:type="spellStart"/>
      <w:r w:rsidRPr="00A06EA3">
        <w:rPr>
          <w:rStyle w:val="CodeInline"/>
          <w:rPrChange w:id="594" w:author="Kelvin Sung" w:date="2021-03-31T03:52:00Z">
            <w:rPr/>
          </w:rPrChange>
        </w:rPr>
        <w:t>init</w:t>
      </w:r>
      <w:proofErr w:type="spellEnd"/>
      <w:r w:rsidRPr="00A06EA3">
        <w:rPr>
          <w:rStyle w:val="CodeInline"/>
          <w:rPrChange w:id="595" w:author="Kelvin Sung" w:date="2021-03-31T03:52:00Z">
            <w:rPr/>
          </w:rPrChange>
        </w:rPr>
        <w:t>()</w:t>
      </w:r>
      <w:r w:rsidRPr="007224B2">
        <w:t xml:space="preserve"> and </w:t>
      </w:r>
      <w:r w:rsidRPr="00A06EA3">
        <w:rPr>
          <w:rStyle w:val="CodeInline"/>
          <w:rPrChange w:id="596" w:author="Kelvin Sung" w:date="2021-03-31T03:52:00Z">
            <w:rPr/>
          </w:rPrChange>
        </w:rPr>
        <w:t>activate()</w:t>
      </w:r>
      <w:r w:rsidRPr="007224B2">
        <w:t xml:space="preserve"> functions to </w:t>
      </w:r>
      <w:del w:id="597" w:author="Kelvin Sung" w:date="2021-03-31T03:52:00Z">
        <w:r w:rsidRPr="007224B2" w:rsidDel="00A06EA3">
          <w:delText xml:space="preserve">other modules in your </w:delText>
        </w:r>
      </w:del>
      <w:ins w:id="598" w:author="Kelvin Sung" w:date="2021-03-31T03:52:00Z">
        <w:r w:rsidR="00A06EA3">
          <w:t xml:space="preserve">the rest of the game </w:t>
        </w:r>
      </w:ins>
      <w:r w:rsidRPr="007224B2">
        <w:t xml:space="preserve">engine by exporting them with the </w:t>
      </w:r>
      <w:ins w:id="599" w:author="Kelvin Sung" w:date="2021-03-31T03:53:00Z">
        <w:r w:rsidR="00A06EA3" w:rsidRPr="00A06EA3">
          <w:rPr>
            <w:rStyle w:val="CodeInline"/>
            <w:rPrChange w:id="600" w:author="Kelvin Sung" w:date="2021-03-31T03:53:00Z">
              <w:rPr/>
            </w:rPrChange>
          </w:rPr>
          <w:t>export</w:t>
        </w:r>
        <w:r w:rsidR="00A06EA3">
          <w:t xml:space="preserve"> statement. </w:t>
        </w:r>
      </w:ins>
      <w:del w:id="601" w:author="Kelvin Sung" w:date="2021-03-31T03:53:00Z">
        <w:r w:rsidRPr="007224B2" w:rsidDel="00A06EA3">
          <w:delText>following code</w:delText>
        </w:r>
        <w:r w:rsidDel="00A06EA3">
          <w:delText>:</w:delText>
        </w:r>
      </w:del>
    </w:p>
    <w:p w14:paraId="2608A8B2" w14:textId="29C84288" w:rsidR="007224B2" w:rsidRDefault="007224B2">
      <w:pPr>
        <w:pStyle w:val="Code"/>
        <w:ind w:left="216" w:firstLine="720"/>
        <w:pPrChange w:id="602" w:author="Kelvin Sung" w:date="2021-03-31T03:52:00Z">
          <w:pPr>
            <w:pStyle w:val="Code"/>
          </w:pPr>
        </w:pPrChange>
      </w:pPr>
      <w:r w:rsidRPr="007224B2">
        <w:t>export { init, activate }</w:t>
      </w:r>
    </w:p>
    <w:p w14:paraId="02AD1E65" w14:textId="3BC6B981" w:rsidR="007224B2" w:rsidRDefault="007224B2" w:rsidP="007224B2">
      <w:pPr>
        <w:pStyle w:val="NoteTipCaution"/>
      </w:pPr>
      <w:commentRangeStart w:id="603"/>
      <w:commentRangeStart w:id="604"/>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ins w:id="605" w:author="Kelvin Sung" w:date="2021-03-31T03:53:00Z">
        <w:r w:rsidR="00A06EA3">
          <w:t xml:space="preserve">excluded from the </w:t>
        </w:r>
      </w:ins>
      <w:del w:id="606" w:author="Kelvin Sung" w:date="2021-03-31T03:53:00Z">
        <w:r w:rsidRPr="00A06EA3" w:rsidDel="00A06EA3">
          <w:rPr>
            <w:rStyle w:val="CodeInline"/>
            <w:rPrChange w:id="607" w:author="Kelvin Sung" w:date="2021-03-31T03:53:00Z">
              <w:rPr/>
            </w:rPrChange>
          </w:rPr>
          <w:delText xml:space="preserve">not being </w:delText>
        </w:r>
      </w:del>
      <w:r w:rsidRPr="00A06EA3">
        <w:rPr>
          <w:rStyle w:val="CodeInline"/>
          <w:rPrChange w:id="608" w:author="Kelvin Sung" w:date="2021-03-31T03:53:00Z">
            <w:rPr/>
          </w:rPrChange>
        </w:rPr>
        <w:t>export</w:t>
      </w:r>
      <w:ins w:id="609" w:author="Kelvin Sung" w:date="2021-03-31T03:53:00Z">
        <w:r w:rsidR="00A06EA3">
          <w:t xml:space="preserve"> statement</w:t>
        </w:r>
      </w:ins>
      <w:del w:id="610" w:author="Kelvin Sung" w:date="2021-03-31T03:53:00Z">
        <w:r w:rsidDel="00A06EA3">
          <w:delText>ed</w:delText>
        </w:r>
      </w:del>
      <w:r>
        <w:t xml:space="preserve">. This </w:t>
      </w:r>
      <w:del w:id="611" w:author="Kelvin Sung" w:date="2021-03-31T03:54:00Z">
        <w:r w:rsidDel="00A06EA3">
          <w:delText xml:space="preserve">is because the </w:delText>
        </w:r>
      </w:del>
      <w:r>
        <w:t xml:space="preserve">function is not needed elsewhere and </w:t>
      </w:r>
      <w:r>
        <w:lastRenderedPageBreak/>
        <w:t xml:space="preserve">thusly </w:t>
      </w:r>
      <w:del w:id="612" w:author="Kelvin Sung" w:date="2021-03-31T03:54:00Z">
        <w:r w:rsidDel="00A06EA3">
          <w:delText xml:space="preserve">should </w:delText>
        </w:r>
      </w:del>
      <w:ins w:id="613" w:author="Kelvin Sung" w:date="2021-03-31T05:43:00Z">
        <w:r w:rsidR="00530C4E">
          <w:t xml:space="preserve">should </w:t>
        </w:r>
      </w:ins>
      <w:r>
        <w:t xml:space="preserve">remain private </w:t>
      </w:r>
      <w:ins w:id="614" w:author="Kelvin Sung" w:date="2021-03-31T03:54:00Z">
        <w:r w:rsidR="00A06EA3">
          <w:t xml:space="preserve">to this file, </w:t>
        </w:r>
      </w:ins>
      <w:del w:id="615" w:author="Kelvin Sung" w:date="2021-03-31T03:54:00Z">
        <w:r w:rsidDel="00A06EA3">
          <w:delText xml:space="preserve">in order to </w:delText>
        </w:r>
      </w:del>
      <w:r>
        <w:t>follow</w:t>
      </w:r>
      <w:ins w:id="616" w:author="Kelvin Sung" w:date="2021-03-31T03:54:00Z">
        <w:r w:rsidR="00A06EA3">
          <w:t>ing</w:t>
        </w:r>
      </w:ins>
      <w:r>
        <w:t xml:space="preserve"> good development practice</w:t>
      </w:r>
      <w:ins w:id="617" w:author="Kelvin Sung" w:date="2021-03-31T03:55:00Z">
        <w:r w:rsidR="00A06EA3">
          <w:t xml:space="preserve"> of hiding local implementation details.</w:t>
        </w:r>
      </w:ins>
      <w:del w:id="618" w:author="Kelvin Sung" w:date="2021-03-31T03:55:00Z">
        <w:r w:rsidDel="00A06EA3">
          <w:delText>s.</w:delText>
        </w:r>
        <w:commentRangeEnd w:id="603"/>
        <w:r w:rsidDel="00A06EA3">
          <w:rPr>
            <w:rStyle w:val="CommentReference"/>
            <w:rFonts w:asciiTheme="minorHAnsi" w:hAnsiTheme="minorHAnsi"/>
          </w:rPr>
          <w:commentReference w:id="603"/>
        </w:r>
      </w:del>
      <w:commentRangeEnd w:id="604"/>
      <w:r w:rsidR="00530C4E">
        <w:rPr>
          <w:rStyle w:val="CommentReference"/>
          <w:rFonts w:asciiTheme="minorHAnsi" w:hAnsiTheme="minorHAnsi"/>
        </w:rPr>
        <w:commentReference w:id="604"/>
      </w:r>
    </w:p>
    <w:p w14:paraId="10DC6481" w14:textId="0FE74F87" w:rsidR="00710C8D" w:rsidRDefault="00710C8D" w:rsidP="00710C8D">
      <w:pPr>
        <w:pStyle w:val="BodyTextFirst"/>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2F340095" w:rsidR="00710C8D" w:rsidRDefault="00710C8D" w:rsidP="00710C8D">
      <w:pPr>
        <w:pStyle w:val="BodyTextFirst"/>
      </w:pPr>
      <w:r>
        <w:t xml:space="preserve">With the vertex data and shaders functionality defined, you can now execute the following steps to draw with WebGL. Recall from the previous project that the initialization and drawing code is </w:t>
      </w:r>
      <w:del w:id="619" w:author="Kelvin Sung" w:date="2021-03-31T05:45:00Z">
        <w:r w:rsidDel="00650385">
          <w:delText xml:space="preserve">stored </w:delText>
        </w:r>
      </w:del>
      <w:ins w:id="620" w:author="Kelvin Sung" w:date="2021-03-31T05:45:00Z">
        <w:r w:rsidR="00650385">
          <w:t xml:space="preserve">defined </w:t>
        </w:r>
      </w:ins>
      <w:r>
        <w:t xml:space="preserve">in the </w:t>
      </w:r>
      <w:r w:rsidRPr="00710C8D">
        <w:rPr>
          <w:rStyle w:val="CodeInline"/>
        </w:rPr>
        <w:t>core.js</w:t>
      </w:r>
      <w:r>
        <w:t xml:space="preserve"> file. Now open this file for editing.</w:t>
      </w:r>
    </w:p>
    <w:p w14:paraId="1347F81B" w14:textId="6F8C5627" w:rsidR="008C431D" w:rsidRPr="00F74E2C" w:rsidRDefault="008C431D" w:rsidP="008C431D">
      <w:pPr>
        <w:pStyle w:val="NumList"/>
        <w:numPr>
          <w:ilvl w:val="0"/>
          <w:numId w:val="21"/>
        </w:numPr>
      </w:pPr>
      <w:r>
        <w:t>I</w:t>
      </w:r>
      <w:r w:rsidRPr="00F74E2C">
        <w:t xml:space="preserve">mport the </w:t>
      </w:r>
      <w:ins w:id="621" w:author="Kelvin Sung" w:date="2021-03-31T05:45:00Z">
        <w:r w:rsidR="00650385">
          <w:t xml:space="preserve">defined functionality from </w:t>
        </w:r>
      </w:ins>
      <w:r w:rsidRPr="00F74E2C">
        <w:rPr>
          <w:rStyle w:val="CodeInline"/>
        </w:rPr>
        <w:t>vertex_buffer.js</w:t>
      </w:r>
      <w:r>
        <w:t xml:space="preserve"> and </w:t>
      </w:r>
      <w:r w:rsidRPr="008C431D">
        <w:rPr>
          <w:rStyle w:val="CodeInline"/>
        </w:rPr>
        <w:t>shader_support.js</w:t>
      </w:r>
      <w:r w:rsidRPr="008C431D">
        <w:t xml:space="preserve"> </w:t>
      </w:r>
      <w:del w:id="622" w:author="Kelvin Sung" w:date="2021-03-31T05:45:00Z">
        <w:r w:rsidRPr="00F74E2C" w:rsidDel="00650385">
          <w:delText>module</w:delText>
        </w:r>
        <w:r w:rsidDel="00650385">
          <w:delText>s</w:delText>
        </w:r>
        <w:r w:rsidRPr="00F74E2C" w:rsidDel="00650385">
          <w:delText xml:space="preserve"> </w:delText>
        </w:r>
      </w:del>
      <w:ins w:id="623" w:author="Kelvin Sung" w:date="2021-03-31T05:45:00Z">
        <w:r w:rsidR="00650385">
          <w:t>files</w:t>
        </w:r>
      </w:ins>
      <w:del w:id="624" w:author="Kelvin Sung" w:date="2021-03-31T05:46:00Z">
        <w:r w:rsidRPr="00F74E2C" w:rsidDel="00650385">
          <w:delText>in order to access its functions and variables</w:delText>
        </w:r>
        <w:r w:rsidDel="00650385">
          <w:delText xml:space="preserve"> inside </w:delText>
        </w:r>
        <w:r w:rsidRPr="008C431D" w:rsidDel="00650385">
          <w:rPr>
            <w:rStyle w:val="CodeInline"/>
          </w:rPr>
          <w:delText>core.js</w:delText>
        </w:r>
      </w:del>
      <w:r w:rsidRPr="00F74E2C">
        <w:t xml:space="preserve">. </w:t>
      </w:r>
    </w:p>
    <w:p w14:paraId="18EDC08E" w14:textId="77777777" w:rsidR="008C431D" w:rsidRDefault="008C431D" w:rsidP="00650385">
      <w:pPr>
        <w:pStyle w:val="Code"/>
        <w:ind w:left="936"/>
        <w:pPrChange w:id="625" w:author="Kelvin Sung" w:date="2021-03-31T05:46:00Z">
          <w:pPr>
            <w:pStyle w:val="Code"/>
          </w:pPr>
        </w:pPrChange>
      </w:pPr>
      <w:r>
        <w:t>import * as vertexBuffer from "./vertex_buffer.js";</w:t>
      </w:r>
    </w:p>
    <w:p w14:paraId="65E6F2E5" w14:textId="7400C4B9" w:rsidR="008C431D" w:rsidRPr="008C431D" w:rsidRDefault="008C431D" w:rsidP="00650385">
      <w:pPr>
        <w:pStyle w:val="Code"/>
        <w:ind w:left="936"/>
        <w:pPrChange w:id="626" w:author="Kelvin Sung" w:date="2021-03-31T05:46:00Z">
          <w:pPr>
            <w:pStyle w:val="Code"/>
          </w:pPr>
        </w:pPrChange>
      </w:pPr>
      <w:r>
        <w:t>import * as simpleShader from "./</w:t>
      </w:r>
      <w:bookmarkStart w:id="627" w:name="_Hlk67876957"/>
      <w:r>
        <w:t>shader_support.js</w:t>
      </w:r>
      <w:bookmarkEnd w:id="627"/>
      <w:r>
        <w:t>";</w:t>
      </w:r>
    </w:p>
    <w:p w14:paraId="76F076C4" w14:textId="6BFE6D6F" w:rsidR="00710C8D" w:rsidRDefault="00710C8D" w:rsidP="008C431D">
      <w:pPr>
        <w:pStyle w:val="NumList"/>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650385">
      <w:pPr>
        <w:pStyle w:val="Code"/>
        <w:ind w:left="936"/>
        <w:pPrChange w:id="628" w:author="Kelvin Sung" w:date="2021-03-31T05:47:00Z">
          <w:pPr>
            <w:pStyle w:val="Code"/>
          </w:pPr>
        </w:pPrChange>
      </w:pPr>
      <w:r>
        <w:t>function initWebGL(htmlCanvasID) {</w:t>
      </w:r>
    </w:p>
    <w:p w14:paraId="32A4165A" w14:textId="77777777" w:rsidR="001D7449" w:rsidRDefault="001D7449" w:rsidP="00650385">
      <w:pPr>
        <w:pStyle w:val="Code"/>
        <w:ind w:left="936"/>
        <w:pPrChange w:id="629" w:author="Kelvin Sung" w:date="2021-03-31T05:47:00Z">
          <w:pPr>
            <w:pStyle w:val="Code"/>
          </w:pPr>
        </w:pPrChange>
      </w:pPr>
      <w:r>
        <w:t xml:space="preserve">    let canvas = document.getElementById(htmlCanvasID);</w:t>
      </w:r>
    </w:p>
    <w:p w14:paraId="5BFA5A4D" w14:textId="77777777" w:rsidR="001D7449" w:rsidRDefault="001D7449" w:rsidP="00650385">
      <w:pPr>
        <w:pStyle w:val="Code"/>
        <w:ind w:left="936"/>
        <w:pPrChange w:id="630" w:author="Kelvin Sung" w:date="2021-03-31T05:47:00Z">
          <w:pPr>
            <w:pStyle w:val="Code"/>
          </w:pPr>
        </w:pPrChange>
      </w:pPr>
    </w:p>
    <w:p w14:paraId="2E67337C" w14:textId="77777777" w:rsidR="001D7449" w:rsidRDefault="001D7449" w:rsidP="00650385">
      <w:pPr>
        <w:pStyle w:val="Code"/>
        <w:ind w:left="936"/>
        <w:pPrChange w:id="631" w:author="Kelvin Sung" w:date="2021-03-31T05:47:00Z">
          <w:pPr>
            <w:pStyle w:val="Code"/>
          </w:pPr>
        </w:pPrChange>
      </w:pPr>
      <w:r>
        <w:t xml:space="preserve">    // Get the standard or experimental webgl and binds to the Canvas area</w:t>
      </w:r>
    </w:p>
    <w:p w14:paraId="482EEB05" w14:textId="77777777" w:rsidR="001D7449" w:rsidRDefault="001D7449" w:rsidP="00650385">
      <w:pPr>
        <w:pStyle w:val="Code"/>
        <w:ind w:left="936"/>
        <w:pPrChange w:id="632" w:author="Kelvin Sung" w:date="2021-03-31T05:47:00Z">
          <w:pPr>
            <w:pStyle w:val="Code"/>
          </w:pPr>
        </w:pPrChange>
      </w:pPr>
      <w:r>
        <w:t xml:space="preserve">    // store the results to the instance variable mGL</w:t>
      </w:r>
    </w:p>
    <w:p w14:paraId="4AFB09E3" w14:textId="77777777" w:rsidR="001D7449" w:rsidRDefault="001D7449" w:rsidP="00650385">
      <w:pPr>
        <w:pStyle w:val="Code"/>
        <w:ind w:left="936"/>
        <w:pPrChange w:id="633" w:author="Kelvin Sung" w:date="2021-03-31T05:47:00Z">
          <w:pPr>
            <w:pStyle w:val="Code"/>
          </w:pPr>
        </w:pPrChange>
      </w:pPr>
      <w:r>
        <w:t xml:space="preserve">    mGL = canvas.getContext("webgl2") || canvas.getContext("experimental-webgl2");</w:t>
      </w:r>
    </w:p>
    <w:p w14:paraId="1BB738F6" w14:textId="77777777" w:rsidR="001D7449" w:rsidRDefault="001D7449" w:rsidP="00650385">
      <w:pPr>
        <w:pStyle w:val="Code"/>
        <w:ind w:left="936"/>
        <w:pPrChange w:id="634" w:author="Kelvin Sung" w:date="2021-03-31T05:47:00Z">
          <w:pPr>
            <w:pStyle w:val="Code"/>
          </w:pPr>
        </w:pPrChange>
      </w:pPr>
    </w:p>
    <w:p w14:paraId="5F10F3A2" w14:textId="77777777" w:rsidR="001D7449" w:rsidRDefault="001D7449" w:rsidP="00650385">
      <w:pPr>
        <w:pStyle w:val="Code"/>
        <w:ind w:left="936"/>
        <w:pPrChange w:id="635" w:author="Kelvin Sung" w:date="2021-03-31T05:47:00Z">
          <w:pPr>
            <w:pStyle w:val="Code"/>
          </w:pPr>
        </w:pPrChange>
      </w:pPr>
      <w:r>
        <w:t xml:space="preserve">    if (mGL === null) {</w:t>
      </w:r>
    </w:p>
    <w:p w14:paraId="285F6585" w14:textId="77777777" w:rsidR="001D7449" w:rsidRDefault="001D7449" w:rsidP="00650385">
      <w:pPr>
        <w:pStyle w:val="Code"/>
        <w:ind w:left="936"/>
        <w:pPrChange w:id="636" w:author="Kelvin Sung" w:date="2021-03-31T05:47:00Z">
          <w:pPr>
            <w:pStyle w:val="Code"/>
          </w:pPr>
        </w:pPrChange>
      </w:pPr>
      <w:r>
        <w:t xml:space="preserve">        document.write("&lt;br&gt;&lt;b&gt;WebGL 2 is not supported!&lt;/b&gt;");</w:t>
      </w:r>
    </w:p>
    <w:p w14:paraId="6EC666B8" w14:textId="77777777" w:rsidR="001D7449" w:rsidRDefault="001D7449" w:rsidP="00650385">
      <w:pPr>
        <w:pStyle w:val="Code"/>
        <w:ind w:left="936"/>
        <w:pPrChange w:id="637" w:author="Kelvin Sung" w:date="2021-03-31T05:47:00Z">
          <w:pPr>
            <w:pStyle w:val="Code"/>
          </w:pPr>
        </w:pPrChange>
      </w:pPr>
      <w:r>
        <w:t xml:space="preserve">        return;</w:t>
      </w:r>
    </w:p>
    <w:p w14:paraId="4C5FA504" w14:textId="77777777" w:rsidR="001D7449" w:rsidRDefault="001D7449" w:rsidP="00650385">
      <w:pPr>
        <w:pStyle w:val="Code"/>
        <w:ind w:left="936"/>
        <w:pPrChange w:id="638" w:author="Kelvin Sung" w:date="2021-03-31T05:47:00Z">
          <w:pPr>
            <w:pStyle w:val="Code"/>
          </w:pPr>
        </w:pPrChange>
      </w:pPr>
      <w:r>
        <w:t xml:space="preserve">    }</w:t>
      </w:r>
    </w:p>
    <w:p w14:paraId="0C4A742E" w14:textId="77777777" w:rsidR="001D7449" w:rsidRDefault="001D7449" w:rsidP="00650385">
      <w:pPr>
        <w:pStyle w:val="Code"/>
        <w:ind w:left="936"/>
        <w:pPrChange w:id="639" w:author="Kelvin Sung" w:date="2021-03-31T05:47:00Z">
          <w:pPr>
            <w:pStyle w:val="Code"/>
          </w:pPr>
        </w:pPrChange>
      </w:pPr>
      <w:r>
        <w:t xml:space="preserve">    mGL.clearColor(0.0, 0.8, 0.0, 1.0);  // set the color to be cleared</w:t>
      </w:r>
    </w:p>
    <w:p w14:paraId="1F57C781" w14:textId="77777777" w:rsidR="001D7449" w:rsidRDefault="001D7449" w:rsidP="00650385">
      <w:pPr>
        <w:pStyle w:val="Code"/>
        <w:ind w:left="936"/>
        <w:pPrChange w:id="640" w:author="Kelvin Sung" w:date="2021-03-31T05:47:00Z">
          <w:pPr>
            <w:pStyle w:val="Code"/>
          </w:pPr>
        </w:pPrChange>
      </w:pPr>
    </w:p>
    <w:p w14:paraId="058D5B96" w14:textId="77777777" w:rsidR="001D7449" w:rsidRDefault="001D7449" w:rsidP="00650385">
      <w:pPr>
        <w:pStyle w:val="Code"/>
        <w:ind w:left="936"/>
        <w:pPrChange w:id="641" w:author="Kelvin Sung" w:date="2021-03-31T05:47:00Z">
          <w:pPr>
            <w:pStyle w:val="Code"/>
          </w:pPr>
        </w:pPrChange>
      </w:pPr>
      <w:r>
        <w:t xml:space="preserve">    // 1. initialize the buffer with the vertex positions for the unit square</w:t>
      </w:r>
    </w:p>
    <w:p w14:paraId="1AFF340E" w14:textId="77777777" w:rsidR="001D7449" w:rsidRDefault="001D7449" w:rsidP="00650385">
      <w:pPr>
        <w:pStyle w:val="Code"/>
        <w:ind w:left="936"/>
        <w:pPrChange w:id="642" w:author="Kelvin Sung" w:date="2021-03-31T05:47:00Z">
          <w:pPr>
            <w:pStyle w:val="Code"/>
          </w:pPr>
        </w:pPrChange>
      </w:pPr>
      <w:r>
        <w:t xml:space="preserve">    vertexBuffer.init(); // This function is defined in the vertex_buffer.js file</w:t>
      </w:r>
    </w:p>
    <w:p w14:paraId="4B7CB728" w14:textId="77777777" w:rsidR="001D7449" w:rsidRDefault="001D7449" w:rsidP="00650385">
      <w:pPr>
        <w:pStyle w:val="Code"/>
        <w:ind w:left="936"/>
        <w:pPrChange w:id="643" w:author="Kelvin Sung" w:date="2021-03-31T05:47:00Z">
          <w:pPr>
            <w:pStyle w:val="Code"/>
          </w:pPr>
        </w:pPrChange>
      </w:pPr>
    </w:p>
    <w:p w14:paraId="0A8B4A9B" w14:textId="77777777" w:rsidR="001D7449" w:rsidRDefault="001D7449" w:rsidP="00650385">
      <w:pPr>
        <w:pStyle w:val="Code"/>
        <w:ind w:left="936"/>
        <w:pPrChange w:id="644" w:author="Kelvin Sung" w:date="2021-03-31T05:47:00Z">
          <w:pPr>
            <w:pStyle w:val="Code"/>
          </w:pPr>
        </w:pPrChange>
      </w:pPr>
      <w:r>
        <w:t xml:space="preserve">    // 2. now load and compile the vertex and fragment shaders</w:t>
      </w:r>
    </w:p>
    <w:p w14:paraId="1CB9E451" w14:textId="77777777" w:rsidR="001D7449" w:rsidRDefault="001D7449" w:rsidP="00650385">
      <w:pPr>
        <w:pStyle w:val="Code"/>
        <w:ind w:left="936"/>
        <w:pPrChange w:id="645" w:author="Kelvin Sung" w:date="2021-03-31T05:47:00Z">
          <w:pPr>
            <w:pStyle w:val="Code"/>
          </w:pPr>
        </w:pPrChange>
      </w:pPr>
      <w:r>
        <w:t xml:space="preserve">    simpleShader.init("VertexShader", "FragmentShader");</w:t>
      </w:r>
    </w:p>
    <w:p w14:paraId="2278C042" w14:textId="77777777" w:rsidR="001D7449" w:rsidRDefault="001D7449" w:rsidP="00650385">
      <w:pPr>
        <w:pStyle w:val="Code"/>
        <w:ind w:left="936"/>
        <w:pPrChange w:id="646" w:author="Kelvin Sung" w:date="2021-03-31T05:47:00Z">
          <w:pPr>
            <w:pStyle w:val="Code"/>
          </w:pPr>
        </w:pPrChange>
      </w:pPr>
      <w:r>
        <w:t xml:space="preserve">        // the two shaders are defined in the index.html file</w:t>
      </w:r>
    </w:p>
    <w:p w14:paraId="0D746CBC" w14:textId="77777777" w:rsidR="001D7449" w:rsidRDefault="001D7449" w:rsidP="00650385">
      <w:pPr>
        <w:pStyle w:val="Code"/>
        <w:ind w:left="936"/>
        <w:pPrChange w:id="647" w:author="Kelvin Sung" w:date="2021-03-31T05:47:00Z">
          <w:pPr>
            <w:pStyle w:val="Code"/>
          </w:pPr>
        </w:pPrChange>
      </w:pPr>
      <w:r>
        <w:t xml:space="preserve">        // init() function is defined in shader_support.js file</w:t>
      </w:r>
    </w:p>
    <w:p w14:paraId="0A715E6F" w14:textId="467C2A15" w:rsidR="001D7449" w:rsidRPr="001D7449" w:rsidRDefault="001D7449" w:rsidP="00650385">
      <w:pPr>
        <w:pStyle w:val="Code"/>
        <w:ind w:left="936"/>
        <w:pPrChange w:id="648" w:author="Kelvin Sung" w:date="2021-03-31T05:47:00Z">
          <w:pPr>
            <w:pStyle w:val="Code"/>
          </w:pPr>
        </w:pPrChange>
      </w:pPr>
      <w:r>
        <w:t>}</w:t>
      </w:r>
    </w:p>
    <w:p w14:paraId="78B9E668" w14:textId="58F9C777" w:rsidR="00710C8D" w:rsidRDefault="00650385" w:rsidP="00650385">
      <w:pPr>
        <w:pStyle w:val="BodyTextFirst"/>
        <w:ind w:left="936"/>
        <w:pPrChange w:id="649" w:author="Kelvin Sung" w:date="2021-03-31T05:47:00Z">
          <w:pPr>
            <w:pStyle w:val="BodyTextFirst"/>
          </w:pPr>
        </w:pPrChange>
      </w:pPr>
      <w:ins w:id="650" w:author="Kelvin Sung" w:date="2021-03-31T05:47:00Z">
        <w:r>
          <w:t xml:space="preserve">As shown in the code, </w:t>
        </w:r>
      </w:ins>
      <w:ins w:id="651" w:author="Kelvin Sung" w:date="2021-03-31T05:48:00Z">
        <w:r>
          <w:t xml:space="preserve">after </w:t>
        </w:r>
      </w:ins>
      <w:ins w:id="652" w:author="Kelvin Sung" w:date="2021-03-31T05:51:00Z">
        <w:r>
          <w:t>successfully obt</w:t>
        </w:r>
      </w:ins>
      <w:ins w:id="653" w:author="Kelvin Sung" w:date="2021-03-31T05:52:00Z">
        <w:r>
          <w:t xml:space="preserve">aining </w:t>
        </w:r>
      </w:ins>
      <w:ins w:id="654" w:author="Kelvin Sung" w:date="2021-03-31T05:49:00Z">
        <w:r>
          <w:t xml:space="preserve">the reference to </w:t>
        </w:r>
      </w:ins>
      <w:ins w:id="655" w:author="Kelvin Sung" w:date="2021-03-31T05:48:00Z">
        <w:r>
          <w:t>the WebGL context</w:t>
        </w:r>
      </w:ins>
      <w:ins w:id="656" w:author="Kelvin Sung" w:date="2021-03-31T05:52:00Z">
        <w:r>
          <w:t xml:space="preserve"> and setting the clear color,</w:t>
        </w:r>
      </w:ins>
      <w:ins w:id="657" w:author="Kelvin Sung" w:date="2021-03-31T05:48:00Z">
        <w:r>
          <w:t xml:space="preserve"> </w:t>
        </w:r>
      </w:ins>
      <w:del w:id="658" w:author="Kelvin Sung" w:date="2021-03-31T05:47:00Z">
        <w:r w:rsidR="00710C8D" w:rsidRPr="00710C8D" w:rsidDel="00650385">
          <w:delText xml:space="preserve">The code </w:delText>
        </w:r>
        <w:r w:rsidR="00CC6E44" w:rsidDel="00650385">
          <w:delText>shown</w:delText>
        </w:r>
        <w:r w:rsidR="001D7449" w:rsidDel="00650385">
          <w:delText>,</w:delText>
        </w:r>
        <w:r w:rsidR="00CC6E44" w:rsidDel="00650385">
          <w:delText xml:space="preserve"> </w:delText>
        </w:r>
        <w:r w:rsidR="00710C8D" w:rsidRPr="00710C8D" w:rsidDel="00650385">
          <w:delText xml:space="preserve">shows </w:delText>
        </w:r>
        <w:r w:rsidR="00CC6E44" w:rsidDel="00650385">
          <w:delText xml:space="preserve">that </w:delText>
        </w:r>
      </w:del>
      <w:r w:rsidR="00710C8D" w:rsidRPr="00710C8D">
        <w:t xml:space="preserve">you should </w:t>
      </w:r>
      <w:del w:id="659" w:author="Kelvin Sung" w:date="2021-03-31T05:49:00Z">
        <w:r w:rsidR="00710C8D" w:rsidRPr="00710C8D" w:rsidDel="00650385">
          <w:delText>modif</w:delText>
        </w:r>
        <w:r w:rsidR="00710C8D" w:rsidDel="00650385">
          <w:delText>y</w:delText>
        </w:r>
        <w:r w:rsidR="00710C8D" w:rsidRPr="00710C8D" w:rsidDel="00650385">
          <w:delText xml:space="preserve"> the </w:delText>
        </w:r>
        <w:r w:rsidR="00710C8D" w:rsidRPr="00CC6E44" w:rsidDel="00650385">
          <w:rPr>
            <w:rStyle w:val="CodeInline"/>
          </w:rPr>
          <w:delText>initWebGL()</w:delText>
        </w:r>
        <w:r w:rsidR="00710C8D" w:rsidRPr="00710C8D" w:rsidDel="00650385">
          <w:delText xml:space="preserve"> function to</w:delText>
        </w:r>
        <w:r w:rsidR="00710C8D" w:rsidDel="00650385">
          <w:delText xml:space="preserve"> </w:delText>
        </w:r>
      </w:del>
      <w:r w:rsidR="00710C8D">
        <w:t>first</w:t>
      </w:r>
      <w:r w:rsidR="00710C8D" w:rsidRPr="00710C8D">
        <w:t xml:space="preserve"> call the </w:t>
      </w:r>
      <w:del w:id="660" w:author="Kelvin Sung" w:date="2021-03-31T05:50:00Z">
        <w:r w:rsidR="00710C8D" w:rsidRPr="00CC6E44" w:rsidDel="00650385">
          <w:rPr>
            <w:rStyle w:val="CodeInline"/>
          </w:rPr>
          <w:lastRenderedPageBreak/>
          <w:delText>i</w:delText>
        </w:r>
      </w:del>
      <w:proofErr w:type="spellStart"/>
      <w:ins w:id="661" w:author="Kelvin Sung" w:date="2021-03-31T05:50:00Z">
        <w:r>
          <w:rPr>
            <w:rStyle w:val="CodeInline"/>
          </w:rPr>
          <w:t>i</w:t>
        </w:r>
      </w:ins>
      <w:r w:rsidR="00710C8D" w:rsidRPr="00CC6E44">
        <w:rPr>
          <w:rStyle w:val="CodeInline"/>
        </w:rPr>
        <w:t>nit</w:t>
      </w:r>
      <w:proofErr w:type="spellEnd"/>
      <w:r w:rsidR="00710C8D" w:rsidRPr="00CC6E44">
        <w:rPr>
          <w:rStyle w:val="CodeInline"/>
        </w:rPr>
        <w:t xml:space="preserve">() </w:t>
      </w:r>
      <w:r w:rsidR="00710C8D">
        <w:t xml:space="preserve">function </w:t>
      </w:r>
      <w:ins w:id="662" w:author="Kelvin Sung" w:date="2021-03-31T05:52:00Z">
        <w:r w:rsidR="002B1183">
          <w:t xml:space="preserve">defined </w:t>
        </w:r>
      </w:ins>
      <w:r w:rsidR="00710C8D">
        <w:t xml:space="preserve">in </w:t>
      </w:r>
      <w:r w:rsidR="00710C8D" w:rsidRPr="00CC6E44">
        <w:rPr>
          <w:rStyle w:val="CodeInline"/>
        </w:rPr>
        <w:t>vertex_buffer.js</w:t>
      </w:r>
      <w:del w:id="663" w:author="Kelvin Sung" w:date="2021-03-31T05:54:00Z">
        <w:r w:rsidR="00710C8D" w:rsidDel="002B1183">
          <w:delText xml:space="preserve"> </w:delText>
        </w:r>
      </w:del>
      <w:ins w:id="664" w:author="Kelvin Sung" w:date="2021-03-31T05:53:00Z">
        <w:r w:rsidR="002B1183">
          <w:t xml:space="preserve"> </w:t>
        </w:r>
      </w:ins>
      <w:r w:rsidR="00CC6E44">
        <w:t xml:space="preserve">to initialize </w:t>
      </w:r>
      <w:del w:id="665" w:author="Kelvin Sung" w:date="2021-03-31T05:50:00Z">
        <w:r w:rsidR="00CC6E44" w:rsidDel="00650385">
          <w:delText xml:space="preserve">your </w:delText>
        </w:r>
      </w:del>
      <w:ins w:id="666" w:author="Kelvin Sung" w:date="2021-03-31T05:50:00Z">
        <w:r>
          <w:t xml:space="preserve">the GPU vertex buffer with the </w:t>
        </w:r>
      </w:ins>
      <w:r w:rsidR="00CC6E44">
        <w:t xml:space="preserve">unit square </w:t>
      </w:r>
      <w:ins w:id="667" w:author="Kelvin Sung" w:date="2021-03-31T05:51:00Z">
        <w:r>
          <w:t xml:space="preserve">vertices </w:t>
        </w:r>
      </w:ins>
      <w:r w:rsidR="00710C8D">
        <w:t>and second</w:t>
      </w:r>
      <w:r w:rsidR="00CC6E44">
        <w:t>ly</w:t>
      </w:r>
      <w:r w:rsidR="00710C8D">
        <w:t xml:space="preserve"> call </w:t>
      </w:r>
      <w:r w:rsidR="00CC6E44">
        <w:t>the</w:t>
      </w:r>
      <w:r w:rsidR="00710C8D">
        <w:t xml:space="preserve"> </w:t>
      </w:r>
      <w:del w:id="668" w:author="Kelvin Sung" w:date="2021-03-31T05:51:00Z">
        <w:r w:rsidR="00710C8D" w:rsidRPr="00CC6E44" w:rsidDel="00650385">
          <w:rPr>
            <w:rStyle w:val="CodeInline"/>
          </w:rPr>
          <w:delText>i</w:delText>
        </w:r>
      </w:del>
      <w:proofErr w:type="spellStart"/>
      <w:ins w:id="669" w:author="Kelvin Sung" w:date="2021-03-31T05:51:00Z">
        <w:r>
          <w:rPr>
            <w:rStyle w:val="CodeInline"/>
          </w:rPr>
          <w:t>i</w:t>
        </w:r>
      </w:ins>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ins w:id="670" w:author="Kelvin Sung" w:date="2021-03-31T05:54:00Z">
        <w:r w:rsidR="002B1183">
          <w:t xml:space="preserve">defined </w:t>
        </w:r>
      </w:ins>
      <w:r w:rsidR="00CC6E44">
        <w:t xml:space="preserve">in </w:t>
      </w:r>
      <w:r w:rsidR="00CC6E44" w:rsidRPr="00CC6E44">
        <w:rPr>
          <w:rStyle w:val="CodeInline"/>
        </w:rPr>
        <w:t>shader_support.js</w:t>
      </w:r>
      <w:r w:rsidR="00710C8D">
        <w:t xml:space="preserve"> </w:t>
      </w:r>
      <w:r w:rsidR="00CC6E44">
        <w:t xml:space="preserve">to load and compile </w:t>
      </w:r>
      <w:del w:id="671" w:author="Kelvin Sung" w:date="2021-03-31T05:51:00Z">
        <w:r w:rsidR="00CC6E44" w:rsidDel="00650385">
          <w:delText xml:space="preserve">your </w:delText>
        </w:r>
      </w:del>
      <w:ins w:id="672" w:author="Kelvin Sung" w:date="2021-03-31T05:51:00Z">
        <w:r>
          <w:t xml:space="preserve">the </w:t>
        </w:r>
      </w:ins>
      <w:r w:rsidR="00CC6E44">
        <w:t>vertex and fragment shaders.</w:t>
      </w:r>
      <w:r w:rsidR="00710C8D" w:rsidRPr="00710C8D">
        <w:t xml:space="preserve"> </w:t>
      </w:r>
      <w:del w:id="673" w:author="Kelvin Sung" w:date="2021-03-31T05:52:00Z">
        <w:r w:rsidR="00CC6E44" w:rsidDel="00650385">
          <w:delText>Notice that this is done after</w:delText>
        </w:r>
        <w:r w:rsidR="00710C8D" w:rsidRPr="00710C8D" w:rsidDel="00650385">
          <w:delText xml:space="preserve"> successfully obtaining</w:delText>
        </w:r>
        <w:r w:rsidR="00CC6E44" w:rsidDel="00650385">
          <w:delText xml:space="preserve"> and clearing</w:delText>
        </w:r>
        <w:r w:rsidR="00710C8D" w:rsidRPr="00710C8D" w:rsidDel="00650385">
          <w:delText xml:space="preserve"> the WebGL context</w:delText>
        </w:r>
        <w:r w:rsidR="00CC6E44" w:rsidDel="00650385">
          <w:delText>.</w:delText>
        </w:r>
      </w:del>
    </w:p>
    <w:p w14:paraId="1AB893D8" w14:textId="7400772B" w:rsidR="00CC6E44" w:rsidRDefault="001D7449" w:rsidP="00CC6E44">
      <w:pPr>
        <w:pStyle w:val="NumList"/>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2B1183">
      <w:pPr>
        <w:pStyle w:val="Code"/>
        <w:ind w:left="936"/>
        <w:pPrChange w:id="674" w:author="Kelvin Sung" w:date="2021-03-31T05:55:00Z">
          <w:pPr>
            <w:pStyle w:val="Code"/>
          </w:pPr>
        </w:pPrChange>
      </w:pPr>
      <w:r w:rsidRPr="00DA005F">
        <w:t>function drawSquare() {</w:t>
      </w:r>
    </w:p>
    <w:p w14:paraId="2C30DD78" w14:textId="77777777" w:rsidR="00DA005F" w:rsidRPr="00DA005F" w:rsidRDefault="00DA005F" w:rsidP="002B1183">
      <w:pPr>
        <w:pStyle w:val="Code"/>
        <w:ind w:left="936"/>
        <w:pPrChange w:id="675" w:author="Kelvin Sung" w:date="2021-03-31T05:55:00Z">
          <w:pPr>
            <w:pStyle w:val="Code"/>
          </w:pPr>
        </w:pPrChange>
      </w:pPr>
      <w:r w:rsidRPr="00DA005F">
        <w:t xml:space="preserve">    // Step A: Activate the shader</w:t>
      </w:r>
    </w:p>
    <w:p w14:paraId="69AD16B7" w14:textId="77777777" w:rsidR="00DA005F" w:rsidRPr="00DA005F" w:rsidRDefault="00DA005F" w:rsidP="002B1183">
      <w:pPr>
        <w:pStyle w:val="Code"/>
        <w:ind w:left="936"/>
        <w:pPrChange w:id="676" w:author="Kelvin Sung" w:date="2021-03-31T05:55:00Z">
          <w:pPr>
            <w:pStyle w:val="Code"/>
          </w:pPr>
        </w:pPrChange>
      </w:pPr>
      <w:r w:rsidRPr="00DA005F">
        <w:t xml:space="preserve">    simpleShader.activate();</w:t>
      </w:r>
    </w:p>
    <w:p w14:paraId="304D4751" w14:textId="77777777" w:rsidR="00DA005F" w:rsidRPr="00DA005F" w:rsidRDefault="00DA005F" w:rsidP="002B1183">
      <w:pPr>
        <w:pStyle w:val="Code"/>
        <w:ind w:left="936"/>
        <w:pPrChange w:id="677" w:author="Kelvin Sung" w:date="2021-03-31T05:55:00Z">
          <w:pPr>
            <w:pStyle w:val="Code"/>
          </w:pPr>
        </w:pPrChange>
      </w:pPr>
    </w:p>
    <w:p w14:paraId="1FB5CA4A" w14:textId="77777777" w:rsidR="00DA005F" w:rsidRPr="00DA005F" w:rsidRDefault="00DA005F" w:rsidP="002B1183">
      <w:pPr>
        <w:pStyle w:val="Code"/>
        <w:ind w:left="936"/>
        <w:pPrChange w:id="678" w:author="Kelvin Sung" w:date="2021-03-31T05:55:00Z">
          <w:pPr>
            <w:pStyle w:val="Code"/>
          </w:pPr>
        </w:pPrChange>
      </w:pPr>
      <w:r w:rsidRPr="00DA005F">
        <w:t xml:space="preserve">    // Step B. draw with the above settings</w:t>
      </w:r>
    </w:p>
    <w:p w14:paraId="1C1E46E3" w14:textId="77777777" w:rsidR="00DA005F" w:rsidRPr="00DA005F" w:rsidRDefault="00DA005F" w:rsidP="002B1183">
      <w:pPr>
        <w:pStyle w:val="Code"/>
        <w:ind w:left="936"/>
        <w:pPrChange w:id="679" w:author="Kelvin Sung" w:date="2021-03-31T05:55:00Z">
          <w:pPr>
            <w:pStyle w:val="Code"/>
          </w:pPr>
        </w:pPrChange>
      </w:pPr>
      <w:r w:rsidRPr="00DA005F">
        <w:t xml:space="preserve">    mGL.drawArrays(mGL.TRIANGLE_STRIP, 0, 4);</w:t>
      </w:r>
    </w:p>
    <w:p w14:paraId="64C6E12D" w14:textId="77777777" w:rsidR="00DA005F" w:rsidRDefault="00DA005F" w:rsidP="002B1183">
      <w:pPr>
        <w:pStyle w:val="Code"/>
        <w:ind w:left="936"/>
        <w:pPrChange w:id="680" w:author="Kelvin Sung" w:date="2021-03-31T05:55:00Z">
          <w:pPr>
            <w:pStyle w:val="Code"/>
          </w:pPr>
        </w:pPrChange>
      </w:pPr>
      <w:r w:rsidRPr="00DA005F">
        <w:t>}</w:t>
      </w:r>
    </w:p>
    <w:p w14:paraId="4E2CEAE9" w14:textId="487EEB2E" w:rsidR="004D1346" w:rsidRDefault="004D1346" w:rsidP="002B1183">
      <w:pPr>
        <w:pStyle w:val="BodyTextFirst"/>
        <w:ind w:left="936"/>
        <w:pPrChange w:id="681" w:author="Kelvin Sung" w:date="2021-03-31T05:55:00Z">
          <w:pPr>
            <w:pStyle w:val="BodyTextFirst"/>
          </w:pPr>
        </w:pPrChange>
      </w:pPr>
      <w:r w:rsidRPr="004D1346">
        <w:t xml:space="preserve">This code shows the steps to draw with WebGL. Step A activates the shader program to use. Step B issues the </w:t>
      </w:r>
      <w:ins w:id="682" w:author="Kelvin Sung" w:date="2021-03-31T05:55:00Z">
        <w:r w:rsidR="00AA6C40">
          <w:t xml:space="preserve">WebGL </w:t>
        </w:r>
      </w:ins>
      <w:r w:rsidRPr="004D1346">
        <w:t>draw command. In this case, you are issuing a command to draw the four vertices as two connected triangles that form a square.</w:t>
      </w:r>
    </w:p>
    <w:p w14:paraId="5A929F3F" w14:textId="27C9AB77" w:rsidR="004D1346" w:rsidRDefault="004D1346" w:rsidP="004D1346">
      <w:pPr>
        <w:pStyle w:val="NumList"/>
      </w:pPr>
      <w:r>
        <w:t xml:space="preserve">Now you just need to modify the </w:t>
      </w:r>
      <w:commentRangeStart w:id="683"/>
      <w:commentRangeStart w:id="684"/>
      <w:proofErr w:type="spellStart"/>
      <w:r w:rsidRPr="004D1346">
        <w:rPr>
          <w:rStyle w:val="CodeInline"/>
        </w:rPr>
        <w:t>window.onload</w:t>
      </w:r>
      <w:proofErr w:type="spellEnd"/>
      <w:r>
        <w:t xml:space="preserve"> function </w:t>
      </w:r>
      <w:commentRangeEnd w:id="683"/>
      <w:r>
        <w:rPr>
          <w:rStyle w:val="CommentReference"/>
          <w:rFonts w:asciiTheme="minorHAnsi" w:hAnsiTheme="minorHAnsi"/>
        </w:rPr>
        <w:commentReference w:id="683"/>
      </w:r>
      <w:commentRangeEnd w:id="684"/>
      <w:r w:rsidR="008951E1">
        <w:rPr>
          <w:rStyle w:val="CommentReference"/>
          <w:rFonts w:asciiTheme="minorHAnsi" w:hAnsiTheme="minorHAnsi"/>
        </w:rPr>
        <w:commentReference w:id="684"/>
      </w:r>
      <w:r>
        <w:t>to call the</w:t>
      </w:r>
      <w:ins w:id="685" w:author="Kelvin Sung" w:date="2021-03-31T09:43:00Z">
        <w:r w:rsidR="008951E1">
          <w:t xml:space="preserve"> newly defined</w:t>
        </w:r>
      </w:ins>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AA6C40">
      <w:pPr>
        <w:pStyle w:val="Code"/>
        <w:ind w:left="936"/>
        <w:pPrChange w:id="686" w:author="Kelvin Sung" w:date="2021-03-31T05:56:00Z">
          <w:pPr>
            <w:pStyle w:val="Code"/>
          </w:pPr>
        </w:pPrChange>
      </w:pPr>
      <w:r>
        <w:t>window.onload = function() {</w:t>
      </w:r>
    </w:p>
    <w:p w14:paraId="54631153" w14:textId="3016F38F" w:rsidR="00DA005F" w:rsidRDefault="00DA005F" w:rsidP="00AA6C40">
      <w:pPr>
        <w:pStyle w:val="Code"/>
        <w:ind w:left="936"/>
        <w:pPrChange w:id="687" w:author="Kelvin Sung" w:date="2021-03-31T05:56:00Z">
          <w:pPr>
            <w:pStyle w:val="Code"/>
          </w:pPr>
        </w:pPrChange>
      </w:pPr>
      <w:r>
        <w:t xml:space="preserve">    initWebGL("GLCanvas");  </w:t>
      </w:r>
      <w:del w:id="688" w:author="Kelvin Sung" w:date="2021-03-31T05:56:00Z">
        <w:r w:rsidDel="00AA6C40">
          <w:delText xml:space="preserve">   </w:delText>
        </w:r>
      </w:del>
      <w:r>
        <w:t>// Binds mGL context to WebGL functionality</w:t>
      </w:r>
    </w:p>
    <w:p w14:paraId="779C75DD" w14:textId="35B08F16" w:rsidR="00DA005F" w:rsidRDefault="00DA005F" w:rsidP="00AA6C40">
      <w:pPr>
        <w:pStyle w:val="Code"/>
        <w:ind w:left="936"/>
        <w:pPrChange w:id="689" w:author="Kelvin Sung" w:date="2021-03-31T05:56:00Z">
          <w:pPr>
            <w:pStyle w:val="Code"/>
          </w:pPr>
        </w:pPrChange>
      </w:pPr>
      <w:r>
        <w:t xml:space="preserve">    clearCanvas();      </w:t>
      </w:r>
      <w:ins w:id="690" w:author="Kelvin Sung" w:date="2021-03-31T05:56:00Z">
        <w:r w:rsidR="00AA6C40">
          <w:tab/>
        </w:r>
      </w:ins>
      <w:r>
        <w:t>// Clears the GL area</w:t>
      </w:r>
    </w:p>
    <w:p w14:paraId="4862A1E3" w14:textId="34AEA142" w:rsidR="00DA005F" w:rsidRDefault="00DA005F" w:rsidP="00AA6C40">
      <w:pPr>
        <w:pStyle w:val="Code"/>
        <w:ind w:left="936"/>
        <w:pPrChange w:id="691" w:author="Kelvin Sung" w:date="2021-03-31T05:56:00Z">
          <w:pPr>
            <w:pStyle w:val="Code"/>
          </w:pPr>
        </w:pPrChange>
      </w:pPr>
      <w:r>
        <w:t xml:space="preserve">    drawSquare();       </w:t>
      </w:r>
      <w:ins w:id="692" w:author="Kelvin Sung" w:date="2021-03-31T05:56:00Z">
        <w:r w:rsidR="00AA6C40">
          <w:t xml:space="preserve">   </w:t>
        </w:r>
      </w:ins>
      <w:r>
        <w:t>// Draws one square</w:t>
      </w:r>
    </w:p>
    <w:p w14:paraId="044B6ED1" w14:textId="0AE94C06" w:rsidR="00DA005F" w:rsidRPr="00DA005F" w:rsidRDefault="00DA005F" w:rsidP="00AA6C40">
      <w:pPr>
        <w:pStyle w:val="Code"/>
        <w:ind w:left="936"/>
        <w:pPrChange w:id="693" w:author="Kelvin Sung" w:date="2021-03-31T05:56:00Z">
          <w:pPr>
            <w:pStyle w:val="Code"/>
          </w:pPr>
        </w:pPrChange>
      </w:pPr>
      <w:r>
        <w:t>}</w:t>
      </w:r>
    </w:p>
    <w:p w14:paraId="2A58E319" w14:textId="33E8DD74" w:rsidR="00CC6E44" w:rsidRPr="00CC6E44" w:rsidRDefault="00CC6E44" w:rsidP="00CC6E44">
      <w:pPr>
        <w:pStyle w:val="NumList"/>
      </w:pPr>
      <w:r>
        <w:t>Finally</w:t>
      </w:r>
      <w:r w:rsidRPr="00CC6E44">
        <w:t>, provide access to the</w:t>
      </w:r>
      <w:ins w:id="694" w:author="Kelvin Sung" w:date="2021-03-31T05:56:00Z">
        <w:r w:rsidR="000F2147">
          <w:t xml:space="preserve"> WebGL</w:t>
        </w:r>
      </w:ins>
      <w:ins w:id="695" w:author="Kelvin Sung" w:date="2021-03-31T05:57:00Z">
        <w:r w:rsidR="000F2147">
          <w:t xml:space="preserve"> context </w:t>
        </w:r>
        <w:r w:rsidR="000F2147" w:rsidRPr="00CC6E44">
          <w:t xml:space="preserve">to </w:t>
        </w:r>
        <w:r w:rsidR="000F2147">
          <w:t xml:space="preserve">the rest of the </w:t>
        </w:r>
        <w:r w:rsidR="000F2147" w:rsidRPr="00CC6E44">
          <w:t xml:space="preserve">engine </w:t>
        </w:r>
      </w:ins>
      <w:del w:id="696" w:author="Kelvin Sung" w:date="2021-03-31T05:57:00Z">
        <w:r w:rsidRPr="00CC6E44" w:rsidDel="000F2147">
          <w:delText xml:space="preserve"> </w:delText>
        </w:r>
        <w:r w:rsidRPr="004D1346" w:rsidDel="000F2147">
          <w:rPr>
            <w:rStyle w:val="CodeInline"/>
          </w:rPr>
          <w:delText>getGL()</w:delText>
        </w:r>
        <w:r w:rsidDel="000F2147">
          <w:delText xml:space="preserve"> </w:delText>
        </w:r>
        <w:r w:rsidRPr="00CC6E44" w:rsidDel="000F2147">
          <w:delText xml:space="preserve">function to other modules in your engine </w:delText>
        </w:r>
      </w:del>
      <w:r w:rsidRPr="00CC6E44">
        <w:t xml:space="preserve">by exporting </w:t>
      </w:r>
      <w:ins w:id="697" w:author="Kelvin Sung" w:date="2021-03-31T05:57:00Z">
        <w:r w:rsidR="000F2147">
          <w:t>the</w:t>
        </w:r>
        <w:r w:rsidR="000F2147" w:rsidRPr="00CC6E44">
          <w:t xml:space="preserve"> </w:t>
        </w:r>
        <w:proofErr w:type="spellStart"/>
        <w:r w:rsidR="000F2147" w:rsidRPr="004D1346">
          <w:rPr>
            <w:rStyle w:val="CodeInline"/>
          </w:rPr>
          <w:t>getGL</w:t>
        </w:r>
        <w:proofErr w:type="spellEnd"/>
        <w:r w:rsidR="000F2147" w:rsidRPr="004D1346">
          <w:rPr>
            <w:rStyle w:val="CodeInline"/>
          </w:rPr>
          <w:t>()</w:t>
        </w:r>
        <w:r w:rsidR="000F2147">
          <w:t xml:space="preserve"> </w:t>
        </w:r>
        <w:r w:rsidR="000F2147" w:rsidRPr="00CC6E44">
          <w:t>function</w:t>
        </w:r>
      </w:ins>
      <w:del w:id="698" w:author="Kelvin Sung" w:date="2021-03-31T05:57:00Z">
        <w:r w:rsidDel="000F2147">
          <w:delText>it</w:delText>
        </w:r>
        <w:r w:rsidRPr="00CC6E44" w:rsidDel="000F2147">
          <w:delText xml:space="preserve"> with the following code</w:delText>
        </w:r>
      </w:del>
      <w:r>
        <w:t xml:space="preserve">. </w:t>
      </w:r>
      <w:del w:id="699" w:author="Kelvin Sung" w:date="2021-03-31T05:58:00Z">
        <w:r w:rsidDel="00943FC9">
          <w:delText xml:space="preserve">Remember </w:delText>
        </w:r>
      </w:del>
      <w:ins w:id="700" w:author="Kelvin Sung" w:date="2021-03-31T05:59:00Z">
        <w:r w:rsidR="00F5402F">
          <w:t>Reme</w:t>
        </w:r>
      </w:ins>
      <w:ins w:id="701" w:author="Kelvin Sung" w:date="2021-03-31T09:44:00Z">
        <w:r w:rsidR="00735334">
          <w:t>m</w:t>
        </w:r>
      </w:ins>
      <w:ins w:id="702" w:author="Kelvin Sung" w:date="2021-03-31T05:59:00Z">
        <w:r w:rsidR="00F5402F">
          <w:t>ber</w:t>
        </w:r>
      </w:ins>
      <w:ins w:id="703" w:author="Kelvin Sung" w:date="2021-03-31T05:58:00Z">
        <w:r w:rsidR="00943FC9">
          <w:t xml:space="preserve"> that </w:t>
        </w:r>
      </w:ins>
      <w:del w:id="704" w:author="Kelvin Sung" w:date="2021-03-31T05:58:00Z">
        <w:r w:rsidDel="00943FC9">
          <w:delText xml:space="preserve">you already used </w:delText>
        </w:r>
      </w:del>
      <w:r>
        <w:t xml:space="preserve">this function </w:t>
      </w:r>
      <w:ins w:id="705" w:author="Kelvin Sung" w:date="2021-03-31T05:58:00Z">
        <w:r w:rsidR="00943FC9">
          <w:t xml:space="preserve">is imported and </w:t>
        </w:r>
      </w:ins>
      <w:ins w:id="706" w:author="Kelvin Sung" w:date="2021-03-31T09:44:00Z">
        <w:r w:rsidR="005502E5">
          <w:t xml:space="preserve">has been called to access the WebGL context </w:t>
        </w:r>
      </w:ins>
      <w:ins w:id="707" w:author="Kelvin Sung" w:date="2021-03-31T05:58:00Z">
        <w:r w:rsidR="00943FC9">
          <w:t xml:space="preserve">in </w:t>
        </w:r>
      </w:ins>
      <w:del w:id="708" w:author="Kelvin Sung" w:date="2021-03-31T05:58:00Z">
        <w:r w:rsidDel="00943FC9">
          <w:delText xml:space="preserve">in you </w:delText>
        </w:r>
      </w:del>
      <w:ins w:id="709" w:author="Kelvin Sung" w:date="2021-03-31T05:58:00Z">
        <w:r w:rsidR="00943FC9">
          <w:t xml:space="preserve">both </w:t>
        </w:r>
      </w:ins>
      <w:r w:rsidRPr="004D1346">
        <w:rPr>
          <w:rStyle w:val="CodeInline"/>
        </w:rPr>
        <w:t>vertex_b</w:t>
      </w:r>
      <w:bookmarkStart w:id="710" w:name="_Hlk68062771"/>
      <w:r w:rsidRPr="004D1346">
        <w:rPr>
          <w:rStyle w:val="CodeInline"/>
        </w:rPr>
        <w:t>uffer.js</w:t>
      </w:r>
      <w:bookmarkEnd w:id="710"/>
      <w:ins w:id="711" w:author="Kelvin Sung" w:date="2021-03-31T05:58:00Z">
        <w:r w:rsidR="00943FC9">
          <w:rPr>
            <w:rStyle w:val="CodeInline"/>
          </w:rPr>
          <w:t xml:space="preserve"> </w:t>
        </w:r>
        <w:r w:rsidR="00943FC9">
          <w:t>an</w:t>
        </w:r>
      </w:ins>
      <w:ins w:id="712" w:author="Kelvin Sung" w:date="2021-03-31T05:59:00Z">
        <w:r w:rsidR="00943FC9">
          <w:t xml:space="preserve">d </w:t>
        </w:r>
        <w:r w:rsidR="00943FC9">
          <w:rPr>
            <w:rStyle w:val="CodeInline"/>
          </w:rPr>
          <w:t>simple_shader</w:t>
        </w:r>
        <w:r w:rsidR="00943FC9" w:rsidRPr="004D1346">
          <w:rPr>
            <w:rStyle w:val="CodeInline"/>
          </w:rPr>
          <w:t>.js</w:t>
        </w:r>
        <w:r w:rsidR="00943FC9" w:rsidRPr="005502E5">
          <w:rPr>
            <w:rPrChange w:id="713" w:author="Kelvin Sung" w:date="2021-03-31T09:44:00Z">
              <w:rPr/>
            </w:rPrChange>
          </w:rPr>
          <w:t>.</w:t>
        </w:r>
      </w:ins>
      <w:del w:id="714" w:author="Kelvin Sung" w:date="2021-03-31T05:58:00Z">
        <w:r w:rsidDel="00943FC9">
          <w:delText>.</w:delText>
        </w:r>
      </w:del>
    </w:p>
    <w:p w14:paraId="7703FAD3" w14:textId="1D024486" w:rsidR="004D1346" w:rsidRDefault="00CC6E44" w:rsidP="000F2147">
      <w:pPr>
        <w:pStyle w:val="Code"/>
        <w:ind w:left="216" w:firstLine="720"/>
        <w:pPrChange w:id="715" w:author="Kelvin Sung" w:date="2021-03-31T05:58:00Z">
          <w:pPr>
            <w:pStyle w:val="Code"/>
          </w:pPr>
        </w:pPrChange>
      </w:pPr>
      <w:r w:rsidRPr="00CC6E44">
        <w:t>export {getGL}</w:t>
      </w:r>
    </w:p>
    <w:p w14:paraId="01BC10FB" w14:textId="2332CD7B" w:rsidR="004D1346" w:rsidRDefault="004D1346" w:rsidP="004D1346">
      <w:pPr>
        <w:pStyle w:val="BodyTextFirst"/>
      </w:pPr>
      <w:r w:rsidRPr="004D1346">
        <w:t xml:space="preserve">Recall that </w:t>
      </w:r>
      <w:r>
        <w:t xml:space="preserve">the function </w:t>
      </w:r>
      <w:ins w:id="716" w:author="Kelvin Sung" w:date="2021-03-31T09:38:00Z">
        <w:r w:rsidR="00AF3D84">
          <w:t xml:space="preserve">that is </w:t>
        </w:r>
      </w:ins>
      <w:r>
        <w:t>bound</w:t>
      </w:r>
      <w:ins w:id="717" w:author="Kelvin Sung" w:date="2021-03-31T09:39:00Z">
        <w:r w:rsidR="00B30F30">
          <w:t>ed</w:t>
        </w:r>
      </w:ins>
      <w:r>
        <w:t xml:space="preserve"> </w:t>
      </w:r>
      <w:r w:rsidR="00E74DB8">
        <w:t xml:space="preserve">to </w:t>
      </w:r>
      <w:proofErr w:type="spellStart"/>
      <w:r w:rsidR="00E74DB8" w:rsidRPr="00E74DB8">
        <w:rPr>
          <w:rStyle w:val="CodeInline"/>
        </w:rPr>
        <w:t>window.onload</w:t>
      </w:r>
      <w:proofErr w:type="spellEnd"/>
      <w:r w:rsidR="00E74DB8">
        <w:t xml:space="preserve"> </w:t>
      </w:r>
      <w:r>
        <w:t xml:space="preserve">will </w:t>
      </w:r>
      <w:ins w:id="718" w:author="Kelvin Sung" w:date="2021-03-31T09:38:00Z">
        <w:r w:rsidR="00B30F30">
          <w:t xml:space="preserve">be invoked </w:t>
        </w:r>
      </w:ins>
      <w:ins w:id="719" w:author="Kelvin Sung" w:date="2021-03-31T09:39:00Z">
        <w:r w:rsidR="00B30F30">
          <w:t xml:space="preserve">after </w:t>
        </w:r>
        <w:r w:rsidR="00B30F30" w:rsidRPr="00B30F30">
          <w:rPr>
            <w:rStyle w:val="CodeInline"/>
            <w:rPrChange w:id="720" w:author="Kelvin Sung" w:date="2021-03-31T09:40:00Z">
              <w:rPr/>
            </w:rPrChange>
          </w:rPr>
          <w:t>indexl.html</w:t>
        </w:r>
        <w:r w:rsidR="00B30F30">
          <w:t xml:space="preserve"> has been loaded by the web browser.</w:t>
        </w:r>
      </w:ins>
      <w:del w:id="721" w:author="Kelvin Sung" w:date="2021-03-31T09:39:00Z">
        <w:r w:rsidDel="00B30F30">
          <w:delText>execute upon the function completion</w:delText>
        </w:r>
        <w:r w:rsidRPr="004D1346" w:rsidDel="00B30F30">
          <w:delText xml:space="preserve"> after all source code files are completely loaded.</w:delText>
        </w:r>
      </w:del>
      <w:r w:rsidRPr="004D1346">
        <w:t xml:space="preserve"> For this reason, WebGL will be initialized</w:t>
      </w:r>
      <w:ins w:id="722" w:author="Kelvin Sung" w:date="2021-03-31T09:40:00Z">
        <w:r w:rsidR="00B30F30">
          <w:t>, the can</w:t>
        </w:r>
      </w:ins>
      <w:ins w:id="723" w:author="Kelvin Sung" w:date="2021-03-31T09:41:00Z">
        <w:r w:rsidR="00B30F30">
          <w:t xml:space="preserve">vas </w:t>
        </w:r>
      </w:ins>
      <w:del w:id="724" w:author="Kelvin Sung" w:date="2021-03-31T09:40:00Z">
        <w:r w:rsidRPr="004D1346" w:rsidDel="00B30F30">
          <w:delText xml:space="preserve"> and </w:delText>
        </w:r>
        <w:r w:rsidR="00E74DB8" w:rsidDel="00B30F30">
          <w:delText xml:space="preserve">instead of a </w:delText>
        </w:r>
      </w:del>
      <w:r w:rsidR="00E74DB8">
        <w:t>clear</w:t>
      </w:r>
      <w:ins w:id="725" w:author="Kelvin Sung" w:date="2021-03-31T09:41:00Z">
        <w:r w:rsidR="00B30F30">
          <w:t>ed to light green,</w:t>
        </w:r>
      </w:ins>
      <w:r w:rsidR="00E74DB8">
        <w:t xml:space="preserve"> </w:t>
      </w:r>
      <w:ins w:id="726" w:author="Kelvin Sung" w:date="2021-03-31T09:41:00Z">
        <w:r w:rsidR="00B30F30">
          <w:t xml:space="preserve">and </w:t>
        </w:r>
      </w:ins>
      <w:del w:id="727" w:author="Kelvin Sung" w:date="2021-03-31T09:41:00Z">
        <w:r w:rsidR="00E74DB8" w:rsidDel="00B30F30">
          <w:delText xml:space="preserve">canvas </w:delText>
        </w:r>
      </w:del>
      <w:r w:rsidR="00E74DB8">
        <w:t>a</w:t>
      </w:r>
      <w:r w:rsidRPr="004D1346">
        <w:t xml:space="preserve"> white square </w:t>
      </w:r>
      <w:r w:rsidR="00E74DB8">
        <w:t xml:space="preserve">will be </w:t>
      </w:r>
      <w:r w:rsidRPr="004D1346">
        <w:t xml:space="preserve">drawn. </w:t>
      </w:r>
      <w:del w:id="728" w:author="Kelvin Sung" w:date="2021-03-31T09:41:00Z">
        <w:r w:rsidRPr="004D1346" w:rsidDel="008951E1">
          <w:delText>For reference, y</w:delText>
        </w:r>
      </w:del>
      <w:ins w:id="729" w:author="Kelvin Sung" w:date="2021-03-31T09:41:00Z">
        <w:r w:rsidR="008951E1">
          <w:t>Y</w:t>
        </w:r>
      </w:ins>
      <w:r w:rsidRPr="004D1346">
        <w:t xml:space="preserve">ou can refer to the source code in the </w:t>
      </w:r>
      <w:r w:rsidR="00E74DB8" w:rsidRPr="008951E1">
        <w:rPr>
          <w:rStyle w:val="CodeInline"/>
          <w:rPrChange w:id="730" w:author="Kelvin Sung" w:date="2021-03-31T09:41:00Z">
            <w:rPr/>
          </w:rPrChange>
        </w:rPr>
        <w:t>c</w:t>
      </w:r>
      <w:r w:rsidRPr="008951E1">
        <w:rPr>
          <w:rStyle w:val="CodeInline"/>
          <w:rPrChange w:id="731" w:author="Kelvin Sung" w:date="2021-03-31T09:41:00Z">
            <w:rPr/>
          </w:rPrChange>
        </w:rPr>
        <w:t>hapter2/2.3.</w:t>
      </w:r>
      <w:r w:rsidR="00E74DB8" w:rsidRPr="008951E1">
        <w:rPr>
          <w:rStyle w:val="CodeInline"/>
          <w:rPrChange w:id="732" w:author="Kelvin Sung" w:date="2021-03-31T09:41:00Z">
            <w:rPr/>
          </w:rPrChange>
        </w:rPr>
        <w:t>d</w:t>
      </w:r>
      <w:r w:rsidRPr="008951E1">
        <w:rPr>
          <w:rStyle w:val="CodeInline"/>
          <w:rPrChange w:id="733" w:author="Kelvin Sung" w:date="2021-03-31T09:41:00Z">
            <w:rPr/>
          </w:rPrChange>
        </w:rPr>
        <w:t>raw</w:t>
      </w:r>
      <w:r w:rsidR="00E74DB8" w:rsidRPr="008951E1">
        <w:rPr>
          <w:rStyle w:val="CodeInline"/>
          <w:rPrChange w:id="734" w:author="Kelvin Sung" w:date="2021-03-31T09:41:00Z">
            <w:rPr/>
          </w:rPrChange>
        </w:rPr>
        <w:t>_o</w:t>
      </w:r>
      <w:r w:rsidRPr="008951E1">
        <w:rPr>
          <w:rStyle w:val="CodeInline"/>
          <w:rPrChange w:id="735" w:author="Kelvin Sung" w:date="2021-03-31T09:41:00Z">
            <w:rPr/>
          </w:rPrChange>
        </w:rPr>
        <w:t>ne</w:t>
      </w:r>
      <w:r w:rsidR="00E74DB8" w:rsidRPr="008951E1">
        <w:rPr>
          <w:rStyle w:val="CodeInline"/>
          <w:rPrChange w:id="736" w:author="Kelvin Sung" w:date="2021-03-31T09:41:00Z">
            <w:rPr/>
          </w:rPrChange>
        </w:rPr>
        <w:t>_s</w:t>
      </w:r>
      <w:r w:rsidRPr="008951E1">
        <w:rPr>
          <w:rStyle w:val="CodeInline"/>
          <w:rPrChange w:id="737" w:author="Kelvin Sung" w:date="2021-03-31T09:41:00Z">
            <w:rPr/>
          </w:rPrChange>
        </w:rPr>
        <w:t>quare</w:t>
      </w:r>
      <w:r w:rsidRPr="004D1346">
        <w:t xml:space="preserve"> project</w:t>
      </w:r>
      <w:ins w:id="738" w:author="Kelvin Sung" w:date="2021-03-31T09:42:00Z">
        <w:r w:rsidR="008951E1">
          <w:t xml:space="preserve"> for the entire system described.</w:t>
        </w:r>
      </w:ins>
      <w:del w:id="739" w:author="Kelvin Sung" w:date="2021-03-31T09:42:00Z">
        <w:r w:rsidRPr="004D1346" w:rsidDel="008951E1">
          <w:delText>.</w:delText>
        </w:r>
      </w:del>
    </w:p>
    <w:p w14:paraId="0EE96ED1" w14:textId="5B6B63F4" w:rsidR="00E74DB8" w:rsidRDefault="00E74DB8" w:rsidP="00E74DB8">
      <w:pPr>
        <w:pStyle w:val="Heading2"/>
      </w:pPr>
      <w:r w:rsidRPr="00E74DB8">
        <w:t>Observations</w:t>
      </w:r>
    </w:p>
    <w:p w14:paraId="774BBC8C" w14:textId="2E1AD576" w:rsidR="00E74DB8" w:rsidRDefault="00E74DB8" w:rsidP="00E74DB8">
      <w:pPr>
        <w:pStyle w:val="BodyTextFirst"/>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t>
      </w:r>
      <w:r>
        <w:lastRenderedPageBreak/>
        <w:t>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ins w:id="740" w:author="Kelvin Sung" w:date="2021-03-31T09:46:00Z">
        <w:r w:rsidR="003A2A6C">
          <w:t>e next</w:t>
        </w:r>
      </w:ins>
      <w:del w:id="741" w:author="Kelvin Sung" w:date="2021-03-31T09:46:00Z">
        <w:r w:rsidDel="003A2A6C">
          <w:delText>is</w:delText>
        </w:r>
      </w:del>
      <w:r>
        <w:t xml:space="preserve"> chapter. </w:t>
      </w:r>
    </w:p>
    <w:p w14:paraId="2F8D450A" w14:textId="6A839C50" w:rsidR="00E74DB8" w:rsidRDefault="00E74DB8" w:rsidP="00E74DB8">
      <w:pPr>
        <w:pStyle w:val="BodyTextCont"/>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del w:id="742" w:author="Kelvin Sung" w:date="2021-03-31T09:46:00Z">
        <w:r w:rsidDel="00544D71">
          <w:delText xml:space="preserve">change </w:delText>
        </w:r>
      </w:del>
      <w:ins w:id="743" w:author="Kelvin Sung" w:date="2021-03-31T09:46:00Z">
        <w:r w:rsidR="00544D71">
          <w:t xml:space="preserve">alter </w:t>
        </w:r>
      </w:ins>
      <w:r>
        <w:t>the color of the white square. Notice that a value of less than 1 in the alpha channel will result in the white square becoming transparent and showing through some of the greenish canvas color.</w:t>
      </w:r>
    </w:p>
    <w:p w14:paraId="204FB05A" w14:textId="039C9258" w:rsidR="00E74DB8" w:rsidRDefault="00E74DB8" w:rsidP="00E74DB8">
      <w:pPr>
        <w:pStyle w:val="BodyTextCont"/>
      </w:pPr>
      <w:r>
        <w:t xml:space="preserve">Finally, note that this project defines </w:t>
      </w:r>
      <w:ins w:id="744" w:author="Kelvin Sung" w:date="2021-03-31T09:47:00Z">
        <w:r w:rsidR="00544D71">
          <w:t xml:space="preserve">three separate files and hides information </w:t>
        </w:r>
      </w:ins>
      <w:ins w:id="745" w:author="Kelvin Sung" w:date="2021-03-31T09:48:00Z">
        <w:r w:rsidR="00544D71">
          <w:t xml:space="preserve">with the import/export </w:t>
        </w:r>
      </w:ins>
      <w:ins w:id="746" w:author="Kelvin Sung" w:date="2021-03-31T09:56:00Z">
        <w:r w:rsidR="0004757F">
          <w:t xml:space="preserve">statements </w:t>
        </w:r>
      </w:ins>
      <w:ins w:id="747" w:author="Kelvin Sung" w:date="2021-03-31T09:48:00Z">
        <w:r w:rsidR="00544D71">
          <w:t xml:space="preserve">of JavaScript. </w:t>
        </w:r>
      </w:ins>
      <w:ins w:id="748" w:author="Kelvin Sung" w:date="2021-03-31T09:53:00Z">
        <w:r w:rsidR="001945A9">
          <w:t>The</w:t>
        </w:r>
      </w:ins>
      <w:ins w:id="749" w:author="Kelvin Sung" w:date="2021-03-31T09:57:00Z">
        <w:r w:rsidR="0004757F">
          <w:t xml:space="preserve"> functionality defined in these</w:t>
        </w:r>
      </w:ins>
      <w:ins w:id="750" w:author="Kelvin Sung" w:date="2021-03-31T09:53:00Z">
        <w:r w:rsidR="001945A9">
          <w:t xml:space="preserve"> files with </w:t>
        </w:r>
      </w:ins>
      <w:ins w:id="751" w:author="Kelvin Sung" w:date="2021-03-31T09:57:00Z">
        <w:r w:rsidR="0004757F">
          <w:t xml:space="preserve">the corresponding </w:t>
        </w:r>
      </w:ins>
      <w:ins w:id="752" w:author="Kelvin Sung" w:date="2021-03-31T09:53:00Z">
        <w:r w:rsidR="001945A9">
          <w:t xml:space="preserve">import and export statements are </w:t>
        </w:r>
      </w:ins>
      <w:ins w:id="753" w:author="Kelvin Sung" w:date="2021-03-31T09:51:00Z">
        <w:r w:rsidR="001945A9">
          <w:t>refer</w:t>
        </w:r>
      </w:ins>
      <w:ins w:id="754" w:author="Kelvin Sung" w:date="2021-03-31T09:53:00Z">
        <w:r w:rsidR="001945A9">
          <w:t>red</w:t>
        </w:r>
      </w:ins>
      <w:ins w:id="755" w:author="Kelvin Sung" w:date="2021-03-31T09:51:00Z">
        <w:r w:rsidR="001945A9">
          <w:t xml:space="preserve"> to as </w:t>
        </w:r>
      </w:ins>
      <w:ins w:id="756" w:author="Kelvin Sung" w:date="2021-03-31T09:53:00Z">
        <w:r w:rsidR="001945A9">
          <w:t xml:space="preserve">JavaScript </w:t>
        </w:r>
      </w:ins>
      <w:ins w:id="757" w:author="Kelvin Sung" w:date="2021-03-31T09:51:00Z">
        <w:r w:rsidR="001945A9">
          <w:t>module</w:t>
        </w:r>
      </w:ins>
      <w:ins w:id="758" w:author="Kelvin Sung" w:date="2021-03-31T09:53:00Z">
        <w:r w:rsidR="001945A9">
          <w:t>s</w:t>
        </w:r>
      </w:ins>
      <w:ins w:id="759" w:author="Kelvin Sung" w:date="2021-03-31T09:51:00Z">
        <w:r w:rsidR="001945A9">
          <w:t xml:space="preserve">. </w:t>
        </w:r>
      </w:ins>
      <w:ins w:id="760" w:author="Kelvin Sung" w:date="2021-03-31T09:52:00Z">
        <w:r w:rsidR="001945A9">
          <w:t>A module can be considered as a global singleton object</w:t>
        </w:r>
      </w:ins>
      <w:ins w:id="761" w:author="Kelvin Sung" w:date="2021-03-31T09:54:00Z">
        <w:r w:rsidR="001945A9">
          <w:t xml:space="preserve"> and</w:t>
        </w:r>
      </w:ins>
      <w:ins w:id="762" w:author="Kelvin Sung" w:date="2021-03-31T09:57:00Z">
        <w:r w:rsidR="0004757F">
          <w:t>,</w:t>
        </w:r>
      </w:ins>
      <w:ins w:id="763" w:author="Kelvin Sung" w:date="2021-03-31T09:54:00Z">
        <w:r w:rsidR="001945A9">
          <w:t xml:space="preserve"> as you have observed in </w:t>
        </w:r>
      </w:ins>
      <w:ins w:id="764" w:author="Kelvin Sung" w:date="2021-03-31T09:55:00Z">
        <w:r w:rsidR="001945A9">
          <w:t xml:space="preserve">the </w:t>
        </w:r>
      </w:ins>
      <w:ins w:id="765" w:author="Kelvin Sung" w:date="2021-03-31T09:58:00Z">
        <w:r w:rsidR="0004757F">
          <w:t>modules</w:t>
        </w:r>
      </w:ins>
      <w:ins w:id="766" w:author="Kelvin Sung" w:date="2021-03-31T09:55:00Z">
        <w:r w:rsidR="001945A9">
          <w:t>,</w:t>
        </w:r>
      </w:ins>
      <w:ins w:id="767" w:author="Kelvin Sung" w:date="2021-03-31T09:53:00Z">
        <w:r w:rsidR="001945A9">
          <w:t xml:space="preserve"> is excellent </w:t>
        </w:r>
      </w:ins>
      <w:ins w:id="768" w:author="Kelvin Sung" w:date="2021-03-31T09:54:00Z">
        <w:r w:rsidR="001945A9">
          <w:t xml:space="preserve">for hiding detailed implementations. </w:t>
        </w:r>
      </w:ins>
      <w:ins w:id="769" w:author="Kelvin Sung" w:date="2021-03-31T09:58:00Z">
        <w:r w:rsidR="0004757F">
          <w:t xml:space="preserve">However, modules </w:t>
        </w:r>
      </w:ins>
      <w:ins w:id="770" w:author="Kelvin Sung" w:date="2021-03-31T09:59:00Z">
        <w:r w:rsidR="00EC3D6E">
          <w:t xml:space="preserve">are </w:t>
        </w:r>
      </w:ins>
      <w:ins w:id="771" w:author="Kelvin Sung" w:date="2021-03-31T09:58:00Z">
        <w:r w:rsidR="0004757F">
          <w:t>not</w:t>
        </w:r>
      </w:ins>
      <w:ins w:id="772" w:author="Kelvin Sung" w:date="2021-03-31T09:59:00Z">
        <w:r w:rsidR="00EC3D6E">
          <w:t>-suited for</w:t>
        </w:r>
      </w:ins>
      <w:ins w:id="773" w:author="Kelvin Sung" w:date="2021-03-31T09:58:00Z">
        <w:r w:rsidR="0004757F">
          <w:t xml:space="preserve"> support</w:t>
        </w:r>
      </w:ins>
      <w:ins w:id="774" w:author="Kelvin Sung" w:date="2021-03-31T09:59:00Z">
        <w:r w:rsidR="00EC3D6E">
          <w:t>ing</w:t>
        </w:r>
      </w:ins>
      <w:ins w:id="775" w:author="Kelvin Sung" w:date="2021-03-31T09:58:00Z">
        <w:r w:rsidR="0004757F">
          <w:t xml:space="preserve"> </w:t>
        </w:r>
      </w:ins>
      <w:ins w:id="776" w:author="Kelvin Sung" w:date="2021-03-31T09:59:00Z">
        <w:r w:rsidR="00EC3D6E">
          <w:t xml:space="preserve">abstraction and specialization. </w:t>
        </w:r>
      </w:ins>
      <w:del w:id="777" w:author="Kelvin Sung" w:date="2021-03-31T09:48:00Z">
        <w:r w:rsidDel="00544D71">
          <w:delText xml:space="preserve">many global variables with little attempt at hiding information. </w:delText>
        </w:r>
        <w:r w:rsidDel="001945A9">
          <w:delText xml:space="preserve">This organization does not lend itself to supporting changes in functionality or growth in complexity. </w:delText>
        </w:r>
      </w:del>
      <w:r>
        <w:t xml:space="preserve">In the next sections, you will </w:t>
      </w:r>
      <w:ins w:id="778" w:author="Kelvin Sung" w:date="2021-03-31T10:00:00Z">
        <w:r w:rsidR="00EC3D6E">
          <w:t xml:space="preserve">begin to </w:t>
        </w:r>
      </w:ins>
      <w:ins w:id="779" w:author="Kelvin Sung" w:date="2021-03-31T09:56:00Z">
        <w:r w:rsidR="0004757F">
          <w:t xml:space="preserve">work with </w:t>
        </w:r>
      </w:ins>
      <w:ins w:id="780" w:author="Kelvin Sung" w:date="2021-03-31T09:55:00Z">
        <w:r w:rsidR="0004757F">
          <w:t>JavaScript classes</w:t>
        </w:r>
      </w:ins>
      <w:ins w:id="781" w:author="Kelvin Sung" w:date="2021-03-31T09:56:00Z">
        <w:r w:rsidR="0004757F">
          <w:t xml:space="preserve"> to further</w:t>
        </w:r>
      </w:ins>
      <w:ins w:id="782" w:author="Kelvin Sung" w:date="2021-03-31T09:55:00Z">
        <w:r w:rsidR="0004757F">
          <w:t xml:space="preserve"> </w:t>
        </w:r>
      </w:ins>
      <w:r>
        <w:t xml:space="preserve">encapsulate </w:t>
      </w:r>
      <w:del w:id="783" w:author="Kelvin Sung" w:date="2021-03-31T09:56:00Z">
        <w:r w:rsidDel="0004757F">
          <w:delText xml:space="preserve">and abstract </w:delText>
        </w:r>
      </w:del>
      <w:r>
        <w:t>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541DED41" w:rsidR="00795946" w:rsidRDefault="00795946" w:rsidP="001D7449">
      <w:pPr>
        <w:pStyle w:val="BodyTextFirst"/>
      </w:pPr>
      <w:r>
        <w:t>The previous project decomposed the drawing of a square into logical modules and implemented the modules as files containing global function</w:t>
      </w:r>
      <w:del w:id="784" w:author="Kelvin Sung" w:date="2021-03-31T10:00:00Z">
        <w:r w:rsidDel="00F609A3">
          <w:delText>s and variables</w:delText>
        </w:r>
      </w:del>
      <w:r>
        <w:t xml:space="preserve">. In software engineering, this solution process is referred to as functional decomposition, and the implementation is referred to as procedural programming. Procedural programming </w:t>
      </w:r>
      <w:del w:id="785" w:author="Kelvin Sung" w:date="2021-03-31T10:01:00Z">
        <w:r w:rsidDel="00DB06BD">
          <w:delText xml:space="preserve">produces </w:delText>
        </w:r>
      </w:del>
      <w:ins w:id="786" w:author="Kelvin Sung" w:date="2021-03-31T10:01:00Z">
        <w:r w:rsidR="00DB06BD">
          <w:t xml:space="preserve">results in </w:t>
        </w:r>
      </w:ins>
      <w:r>
        <w:t xml:space="preserve">solutions that are well-structured, easy to understand, and often fast to create. This is why </w:t>
      </w:r>
      <w:ins w:id="787" w:author="Kelvin Sung" w:date="2021-03-31T10:01:00Z">
        <w:r w:rsidR="000334E5">
          <w:t xml:space="preserve">functional decomposition and </w:t>
        </w:r>
      </w:ins>
      <w:del w:id="788" w:author="Kelvin Sung" w:date="2021-03-31T10:01:00Z">
        <w:r w:rsidDel="000334E5">
          <w:delText xml:space="preserve">it </w:delText>
        </w:r>
      </w:del>
      <w:ins w:id="789" w:author="Kelvin Sung" w:date="2021-03-31T10:01:00Z">
        <w:r w:rsidR="000334E5">
          <w:t xml:space="preserve">procedural programming </w:t>
        </w:r>
      </w:ins>
      <w:del w:id="790" w:author="Kelvin Sung" w:date="2021-03-31T10:01:00Z">
        <w:r w:rsidDel="000334E5">
          <w:delText xml:space="preserve">is </w:delText>
        </w:r>
      </w:del>
      <w:ins w:id="791" w:author="Kelvin Sung" w:date="2021-03-31T10:01:00Z">
        <w:r w:rsidR="000334E5">
          <w:t xml:space="preserve">are </w:t>
        </w:r>
      </w:ins>
      <w:r>
        <w:t xml:space="preserve">often used to prototype </w:t>
      </w:r>
      <w:del w:id="792" w:author="Kelvin Sung" w:date="2021-03-31T10:02:00Z">
        <w:r w:rsidDel="000334E5">
          <w:delText xml:space="preserve">a </w:delText>
        </w:r>
      </w:del>
      <w:r>
        <w:t>concept</w:t>
      </w:r>
      <w:ins w:id="793" w:author="Kelvin Sung" w:date="2021-03-31T10:02:00Z">
        <w:r w:rsidR="000334E5">
          <w:t>s</w:t>
        </w:r>
      </w:ins>
      <w:r>
        <w:t xml:space="preserve"> or to learn new techniques.</w:t>
      </w:r>
    </w:p>
    <w:p w14:paraId="15066CA5" w14:textId="222D16C7" w:rsidR="00795946" w:rsidRDefault="00795946" w:rsidP="00795946">
      <w:pPr>
        <w:pStyle w:val="BodyTextCont"/>
      </w:pPr>
      <w:r>
        <w:t>This project enhances the Draw One Square solution with object-oriented analysis and programming to introduce data abstraction. As additional concepts are introduced and as the game engine complexity grows, proper data abstraction supports straightforward design</w:t>
      </w:r>
      <w:ins w:id="794" w:author="Kelvin Sung" w:date="2021-03-31T10:02:00Z">
        <w:r w:rsidR="00BC491C">
          <w:t>, behavior specialization,</w:t>
        </w:r>
      </w:ins>
      <w:r>
        <w:t xml:space="preserve"> and code reuse through inheritance.</w:t>
      </w:r>
    </w:p>
    <w:p w14:paraId="3282AC91" w14:textId="77777777" w:rsidR="00795946" w:rsidRDefault="00795946" w:rsidP="00795946">
      <w:pPr>
        <w:pStyle w:val="Heading2"/>
      </w:pPr>
      <w:r>
        <w:t>The JavaScript Objects Project</w:t>
      </w:r>
    </w:p>
    <w:p w14:paraId="658841E3" w14:textId="499426CF" w:rsidR="00795946" w:rsidRDefault="00795946" w:rsidP="001D7449">
      <w:pPr>
        <w:pStyle w:val="BodyTextFirst"/>
      </w:pPr>
      <w:r>
        <w:t xml:space="preserve">This project demonstrates how to abstract the global functions </w:t>
      </w:r>
      <w:del w:id="795" w:author="Kelvin Sung" w:date="2021-03-31T10:03:00Z">
        <w:r w:rsidDel="00B80F29">
          <w:delText xml:space="preserve">and variables </w:delText>
        </w:r>
      </w:del>
      <w:r>
        <w:t xml:space="preserve">from the Draw One Square project into JavaScript </w:t>
      </w:r>
      <w:ins w:id="796" w:author="Kelvin Sung" w:date="2021-03-31T10:03:00Z">
        <w:r w:rsidR="00B80F29">
          <w:t xml:space="preserve">classes and </w:t>
        </w:r>
      </w:ins>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del w:id="797" w:author="Kelvin Sung" w:date="2021-03-31T10:03:00Z">
        <w:r w:rsidDel="00B80F29">
          <w:delText xml:space="preserve">is defined </w:delText>
        </w:r>
      </w:del>
      <w:ins w:id="798" w:author="Kelvin Sung" w:date="2021-03-31T10:03:00Z">
        <w:r w:rsidR="00B80F29">
          <w:t xml:space="preserve">can be found </w:t>
        </w:r>
      </w:ins>
      <w:r>
        <w:t xml:space="preserve">in the </w:t>
      </w:r>
      <w:r w:rsidRPr="00795946">
        <w:rPr>
          <w:rStyle w:val="CodeInline"/>
        </w:rPr>
        <w:t>chapter2/2.4.javaScript_objects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pPr>
      <w:r>
        <w:t>The goals of the project are as follows:</w:t>
      </w:r>
    </w:p>
    <w:p w14:paraId="144E5961" w14:textId="59162B85" w:rsidR="00795946" w:rsidRDefault="00795946" w:rsidP="00087714">
      <w:pPr>
        <w:pStyle w:val="Bullet"/>
      </w:pPr>
      <w:r>
        <w:t xml:space="preserve">To separate the </w:t>
      </w:r>
      <w:ins w:id="799" w:author="Kelvin Sung" w:date="2021-03-31T10:04:00Z">
        <w:r w:rsidR="00656E85">
          <w:t xml:space="preserve">code for the </w:t>
        </w:r>
      </w:ins>
      <w:r>
        <w:t xml:space="preserve">game engine from </w:t>
      </w:r>
      <w:del w:id="800" w:author="Kelvin Sung" w:date="2021-03-31T10:04:00Z">
        <w:r w:rsidDel="00656E85">
          <w:delText xml:space="preserve">the </w:delText>
        </w:r>
      </w:del>
      <w:ins w:id="801" w:author="Kelvin Sung" w:date="2021-03-31T10:04:00Z">
        <w:r w:rsidR="00656E85">
          <w:t xml:space="preserve">that for the </w:t>
        </w:r>
      </w:ins>
      <w:r>
        <w:t>game logic</w:t>
      </w:r>
      <w:del w:id="802" w:author="Kelvin Sung" w:date="2021-03-31T10:05:00Z">
        <w:r w:rsidDel="00656E85">
          <w:delText xml:space="preserve"> code</w:delText>
        </w:r>
      </w:del>
    </w:p>
    <w:p w14:paraId="1CC79790" w14:textId="143EB48F" w:rsidR="00795946" w:rsidDel="00656E85" w:rsidRDefault="00795946" w:rsidP="00087714">
      <w:pPr>
        <w:pStyle w:val="Bullet"/>
        <w:rPr>
          <w:moveFrom w:id="803" w:author="Kelvin Sung" w:date="2021-03-31T10:05:00Z"/>
        </w:rPr>
      </w:pPr>
      <w:moveFromRangeStart w:id="804" w:author="Kelvin Sung" w:date="2021-03-31T10:05:00Z" w:name="move68077558"/>
      <w:moveFrom w:id="805" w:author="Kelvin Sung" w:date="2021-03-31T10:05:00Z">
        <w:r w:rsidDel="00656E85">
          <w:t xml:space="preserve">To demonstrate the implementation of a </w:t>
        </w:r>
        <w:r w:rsidRPr="00087714" w:rsidDel="00656E85">
          <w:rPr>
            <w:rStyle w:val="Strong"/>
          </w:rPr>
          <w:t>Singleton</w:t>
        </w:r>
        <w:r w:rsidDel="00656E85">
          <w:t>-like object based on the JavaScript Module pattern</w:t>
        </w:r>
      </w:moveFrom>
    </w:p>
    <w:moveFromRangeEnd w:id="804"/>
    <w:p w14:paraId="300E2111" w14:textId="20DADC36" w:rsidR="00795946" w:rsidRDefault="00795946" w:rsidP="00087714">
      <w:pPr>
        <w:pStyle w:val="Bullet"/>
      </w:pPr>
      <w:r>
        <w:t xml:space="preserve">To understand how to build abstractions with </w:t>
      </w:r>
      <w:commentRangeStart w:id="806"/>
      <w:commentRangeStart w:id="807"/>
      <w:r>
        <w:t xml:space="preserve">JavaScript </w:t>
      </w:r>
      <w:ins w:id="808" w:author="Kelvin Sung" w:date="2021-03-31T10:05:00Z">
        <w:r w:rsidR="00656E85">
          <w:t xml:space="preserve">classes and </w:t>
        </w:r>
      </w:ins>
      <w:r>
        <w:t>objects</w:t>
      </w:r>
      <w:commentRangeEnd w:id="806"/>
      <w:r w:rsidR="00087714">
        <w:rPr>
          <w:rStyle w:val="CommentReference"/>
        </w:rPr>
        <w:commentReference w:id="806"/>
      </w:r>
      <w:commentRangeEnd w:id="807"/>
      <w:r w:rsidR="00087FFA">
        <w:rPr>
          <w:rStyle w:val="CommentReference"/>
          <w:rFonts w:asciiTheme="minorHAnsi" w:hAnsiTheme="minorHAnsi"/>
        </w:rPr>
        <w:commentReference w:id="807"/>
      </w:r>
    </w:p>
    <w:p w14:paraId="29175408" w14:textId="3355B4F8" w:rsidR="00795946" w:rsidRDefault="00795946" w:rsidP="00087714">
      <w:pPr>
        <w:pStyle w:val="BodyTextFirst"/>
      </w:pPr>
      <w:r>
        <w:t>The steps for creating th</w:t>
      </w:r>
      <w:ins w:id="809" w:author="Kelvin Sung" w:date="2021-03-31T10:13:00Z">
        <w:r w:rsidR="00920E9D">
          <w:t>is</w:t>
        </w:r>
      </w:ins>
      <w:del w:id="810" w:author="Kelvin Sung" w:date="2021-03-31T10:13:00Z">
        <w:r w:rsidDel="00920E9D">
          <w:delText>e</w:delText>
        </w:r>
      </w:del>
      <w:r>
        <w:t xml:space="preserve"> project are as follows:</w:t>
      </w:r>
    </w:p>
    <w:p w14:paraId="1CDD9F7F" w14:textId="71F23F74" w:rsidR="00795946" w:rsidRDefault="00795946" w:rsidP="00087714">
      <w:pPr>
        <w:pStyle w:val="NumList"/>
        <w:numPr>
          <w:ilvl w:val="0"/>
          <w:numId w:val="17"/>
        </w:numPr>
      </w:pPr>
      <w:r>
        <w:t>Create separate folders to organize the source code for the game engine and the logic of the game.</w:t>
      </w:r>
    </w:p>
    <w:p w14:paraId="1C2F6CC7" w14:textId="5A75A175" w:rsidR="00087714" w:rsidRDefault="00087714" w:rsidP="00087714">
      <w:pPr>
        <w:pStyle w:val="NumList"/>
        <w:numPr>
          <w:ilvl w:val="0"/>
          <w:numId w:val="17"/>
        </w:numPr>
      </w:pPr>
      <w:r>
        <w:t xml:space="preserve">Define </w:t>
      </w:r>
      <w:ins w:id="811" w:author="Kelvin Sung" w:date="2021-03-31T10:14:00Z">
        <w:r w:rsidR="00210C10">
          <w:t xml:space="preserve">a </w:t>
        </w:r>
      </w:ins>
      <w:r>
        <w:t xml:space="preserve">JavaScript </w:t>
      </w:r>
      <w:ins w:id="812" w:author="Kelvin Sung" w:date="2021-03-31T10:13:00Z">
        <w:r w:rsidR="00210C10">
          <w:t xml:space="preserve">class </w:t>
        </w:r>
      </w:ins>
      <w:del w:id="813" w:author="Kelvin Sung" w:date="2021-03-31T10:14:00Z">
        <w:r w:rsidDel="00210C10">
          <w:delText xml:space="preserve">objects </w:delText>
        </w:r>
      </w:del>
      <w:r>
        <w:t>to abstract</w:t>
      </w:r>
      <w:ins w:id="814" w:author="Kelvin Sung" w:date="2021-03-31T10:15:00Z">
        <w:r w:rsidR="00210C10">
          <w:t xml:space="preserve"> the</w:t>
        </w:r>
      </w:ins>
      <w:r>
        <w:t xml:space="preserve"> </w:t>
      </w:r>
      <w:del w:id="815" w:author="Kelvin Sung" w:date="2021-03-31T10:15:00Z">
        <w:r w:rsidDel="00210C10">
          <w:delText xml:space="preserve">the </w:delText>
        </w:r>
      </w:del>
      <w:proofErr w:type="spellStart"/>
      <w:ins w:id="816" w:author="Kelvin Sung" w:date="2021-03-31T10:14:00Z">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ins>
      <w:del w:id="817" w:author="Kelvin Sung" w:date="2021-03-31T10:14:00Z">
        <w:r w:rsidDel="00210C10">
          <w:delText xml:space="preserve">game engine functionality: </w:delText>
        </w:r>
        <w:r w:rsidRPr="00087714" w:rsidDel="00210C10">
          <w:rPr>
            <w:rStyle w:val="CodeInline"/>
          </w:rPr>
          <w:delText>core</w:delText>
        </w:r>
        <w:r w:rsidDel="00210C10">
          <w:delText xml:space="preserve">, </w:delText>
        </w:r>
        <w:r w:rsidDel="00210C10">
          <w:rPr>
            <w:rStyle w:val="CodeInline"/>
          </w:rPr>
          <w:delText>v</w:delText>
        </w:r>
        <w:r w:rsidRPr="00087714" w:rsidDel="00210C10">
          <w:rPr>
            <w:rStyle w:val="CodeInline"/>
          </w:rPr>
          <w:delText>ertex</w:delText>
        </w:r>
        <w:r w:rsidDel="00210C10">
          <w:rPr>
            <w:rStyle w:val="CodeInline"/>
          </w:rPr>
          <w:delText>_b</w:delText>
        </w:r>
        <w:r w:rsidRPr="00087714" w:rsidDel="00210C10">
          <w:rPr>
            <w:rStyle w:val="CodeInline"/>
          </w:rPr>
          <w:delText>uffer</w:delText>
        </w:r>
        <w:r w:rsidDel="00210C10">
          <w:delText xml:space="preserve">, and </w:delText>
        </w:r>
        <w:r w:rsidDel="00210C10">
          <w:rPr>
            <w:rStyle w:val="CodeInline"/>
          </w:rPr>
          <w:delText>s</w:delText>
        </w:r>
        <w:r w:rsidRPr="00087714" w:rsidDel="00210C10">
          <w:rPr>
            <w:rStyle w:val="CodeInline"/>
          </w:rPr>
          <w:delText>imple</w:delText>
        </w:r>
        <w:r w:rsidDel="00210C10">
          <w:rPr>
            <w:rStyle w:val="CodeInline"/>
          </w:rPr>
          <w:delText>_s</w:delText>
        </w:r>
        <w:r w:rsidRPr="00087714" w:rsidDel="00210C10">
          <w:rPr>
            <w:rStyle w:val="CodeInline"/>
          </w:rPr>
          <w:delText>hader</w:delText>
        </w:r>
        <w:r w:rsidDel="00210C10">
          <w:delText xml:space="preserve">. </w:delText>
        </w:r>
      </w:del>
      <w:del w:id="818" w:author="Kelvin Sung" w:date="2021-03-31T10:15:00Z">
        <w:r w:rsidDel="00210C10">
          <w:delText>These objects will be defined in corresponding JavaScript source code files.</w:delText>
        </w:r>
      </w:del>
    </w:p>
    <w:p w14:paraId="626CC331" w14:textId="012635B2" w:rsidR="00087714" w:rsidRDefault="00087714" w:rsidP="00087714">
      <w:pPr>
        <w:pStyle w:val="NumList"/>
        <w:numPr>
          <w:ilvl w:val="0"/>
          <w:numId w:val="17"/>
        </w:numPr>
      </w:pPr>
      <w:r>
        <w:t xml:space="preserve">Define a JavaScript </w:t>
      </w:r>
      <w:del w:id="819" w:author="Kelvin Sung" w:date="2021-03-31T10:16:00Z">
        <w:r w:rsidDel="00117FC8">
          <w:delText xml:space="preserve">object </w:delText>
        </w:r>
      </w:del>
      <w:ins w:id="820" w:author="Kelvin Sung" w:date="2021-03-31T10:16:00Z">
        <w:r w:rsidR="00117FC8">
          <w:t xml:space="preserve">class </w:t>
        </w:r>
      </w:ins>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4F291A11" w:rsidR="00087714" w:rsidRDefault="00087714" w:rsidP="00087714">
      <w:pPr>
        <w:pStyle w:val="BodyTextFirst"/>
      </w:pPr>
      <w:r w:rsidRPr="00087714">
        <w:t xml:space="preserve">Create a new HTML5 project with the </w:t>
      </w:r>
      <w:r>
        <w:t>Visual Studio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0EF69CEB" w:rsidR="00087714" w:rsidRDefault="00087714" w:rsidP="00087714">
      <w:commentRangeStart w:id="821"/>
      <w:r>
        <w:rPr>
          <w:noProof/>
        </w:rPr>
        <w:drawing>
          <wp:inline distT="0" distB="0" distL="0" distR="0" wp14:anchorId="0DF630AB" wp14:editId="3F287D43">
            <wp:extent cx="20726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097280"/>
                    </a:xfrm>
                    <a:prstGeom prst="rect">
                      <a:avLst/>
                    </a:prstGeom>
                    <a:noFill/>
                  </pic:spPr>
                </pic:pic>
              </a:graphicData>
            </a:graphic>
          </wp:inline>
        </w:drawing>
      </w:r>
      <w:commentRangeEnd w:id="821"/>
      <w:r>
        <w:rPr>
          <w:rStyle w:val="CommentReference"/>
        </w:rPr>
        <w:commentReference w:id="821"/>
      </w:r>
    </w:p>
    <w:p w14:paraId="17E13B83" w14:textId="2299F072" w:rsidR="00087714" w:rsidRDefault="00087714" w:rsidP="00087714">
      <w:pPr>
        <w:pStyle w:val="FigureCaption"/>
      </w:pPr>
      <w:r>
        <w:t>Figure 2-8. Creating engine under the src folder</w:t>
      </w:r>
    </w:p>
    <w:p w14:paraId="25EE9DF8" w14:textId="60210645" w:rsidR="00087714" w:rsidRDefault="00087714" w:rsidP="00FF5DCE">
      <w:pPr>
        <w:pStyle w:val="BodyTextFirst"/>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3586CB84" w:rsidR="00FF5DCE" w:rsidRDefault="00FF5DCE" w:rsidP="00FF5DCE">
      <w:pPr>
        <w:pStyle w:val="BodyTextCont"/>
      </w:pPr>
      <w:r>
        <w:t xml:space="preserve">These subsystems will be covered in later chapters of this book. This section focuses on establishing the mechanism and organization for implementing these single-instance or Singleton-like </w:t>
      </w:r>
      <w:del w:id="822" w:author="Kelvin Sung" w:date="2021-03-31T10:19:00Z">
        <w:r w:rsidDel="007D613A">
          <w:delText xml:space="preserve">objects </w:delText>
        </w:r>
      </w:del>
      <w:ins w:id="823" w:author="Kelvin Sung" w:date="2021-03-31T10:19:00Z">
        <w:r w:rsidR="007D613A">
          <w:t xml:space="preserve">functionality </w:t>
        </w:r>
      </w:ins>
      <w:r>
        <w:t xml:space="preserve">based on the JavaScript </w:t>
      </w:r>
      <w:ins w:id="824" w:author="Kelvin Sung" w:date="2021-03-31T10:19:00Z">
        <w:r w:rsidR="007D613A">
          <w:t>m</w:t>
        </w:r>
      </w:ins>
      <w:del w:id="825" w:author="Kelvin Sung" w:date="2021-03-31T10:19:00Z">
        <w:r w:rsidDel="007D613A">
          <w:delText>M</w:delText>
        </w:r>
      </w:del>
      <w:r>
        <w:t xml:space="preserve">odule </w:t>
      </w:r>
      <w:del w:id="826" w:author="Kelvin Sung" w:date="2021-03-31T10:19:00Z">
        <w:r w:rsidDel="007D613A">
          <w:delText>pattern</w:delText>
        </w:r>
      </w:del>
      <w:ins w:id="827" w:author="Kelvin Sung" w:date="2021-03-31T10:19:00Z">
        <w:r w:rsidR="007D613A">
          <w:t>you have worked with in the previous proj</w:t>
        </w:r>
      </w:ins>
      <w:ins w:id="828" w:author="Kelvin Sung" w:date="2021-03-31T10:20:00Z">
        <w:r w:rsidR="009824FA">
          <w:t>e</w:t>
        </w:r>
      </w:ins>
      <w:ins w:id="829" w:author="Kelvin Sung" w:date="2021-03-31T10:19:00Z">
        <w:r w:rsidR="007D613A">
          <w:t>ct</w:t>
        </w:r>
      </w:ins>
      <w:r>
        <w:t>.</w:t>
      </w:r>
    </w:p>
    <w:p w14:paraId="7C4403E9" w14:textId="6ABF6CFB" w:rsidR="00BE29CE" w:rsidRDefault="006B6300" w:rsidP="0085070A">
      <w:pPr>
        <w:pStyle w:val="NoteTipCaution"/>
      </w:pPr>
      <w:commentRangeStart w:id="830"/>
      <w:commentRangeStart w:id="831"/>
      <w:r w:rsidRPr="006B6300">
        <w:rPr>
          <w:rStyle w:val="Strong"/>
        </w:rPr>
        <w:lastRenderedPageBreak/>
        <w:t>Note</w:t>
      </w:r>
      <w:r w:rsidR="00117F2A">
        <w:t xml:space="preserve"> </w:t>
      </w:r>
      <w:r w:rsidRPr="006B6300">
        <w:t xml:space="preserve">All </w:t>
      </w:r>
      <w:del w:id="832" w:author="Kelvin Sung" w:date="2021-03-31T10:20:00Z">
        <w:r w:rsidRPr="006B6300" w:rsidDel="009824FA">
          <w:delText xml:space="preserve">instance </w:delText>
        </w:r>
      </w:del>
      <w:ins w:id="833" w:author="Kelvin Sung" w:date="2021-03-31T10:20:00Z">
        <w:r w:rsidR="009824FA">
          <w:t>module and ins</w:t>
        </w:r>
      </w:ins>
      <w:ins w:id="834" w:author="Kelvin Sung" w:date="2021-03-31T10:21:00Z">
        <w:r w:rsidR="009824FA">
          <w:t xml:space="preserve">tance </w:t>
        </w:r>
      </w:ins>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ins w:id="835" w:author="Kelvin Sung" w:date="2021-03-31T10:21:00Z">
        <w:r w:rsidR="009824FA">
          <w:t xml:space="preserve"> module or</w:t>
        </w:r>
      </w:ins>
      <w:del w:id="836" w:author="Kelvin Sung" w:date="2021-03-31T10:21:00Z">
        <w:r w:rsidRPr="006B6300" w:rsidDel="009824FA">
          <w:delText>n</w:delText>
        </w:r>
      </w:del>
      <w:r w:rsidRPr="006B6300">
        <w:t xml:space="preserve"> instance variable from outside the </w:t>
      </w:r>
      <w:del w:id="837" w:author="Kelvin Sung" w:date="2021-03-31T10:21:00Z">
        <w:r w:rsidRPr="006B6300" w:rsidDel="009824FA">
          <w:delText>object</w:delText>
        </w:r>
      </w:del>
      <w:ins w:id="838" w:author="Kelvin Sung" w:date="2021-03-31T10:21:00Z">
        <w:r w:rsidR="009824FA">
          <w:t>module/class</w:t>
        </w:r>
      </w:ins>
      <w:r w:rsidRPr="006B6300">
        <w:t xml:space="preserve">. For example, you should never access </w:t>
      </w:r>
      <w:del w:id="839" w:author="Kelvin Sung" w:date="2021-03-31T10:21:00Z">
        <w:r w:rsidRPr="009824FA" w:rsidDel="009824FA">
          <w:rPr>
            <w:rStyle w:val="CodeInline"/>
            <w:rPrChange w:id="840" w:author="Kelvin Sung" w:date="2021-03-31T10:21:00Z">
              <w:rPr/>
            </w:rPrChange>
          </w:rPr>
          <w:delText>gEngine.C</w:delText>
        </w:r>
      </w:del>
      <w:proofErr w:type="spellStart"/>
      <w:ins w:id="841" w:author="Kelvin Sung" w:date="2021-03-31T10:21:00Z">
        <w:r w:rsidR="009824FA" w:rsidRPr="009824FA">
          <w:rPr>
            <w:rStyle w:val="CodeInline"/>
            <w:rPrChange w:id="842" w:author="Kelvin Sung" w:date="2021-03-31T10:21:00Z">
              <w:rPr/>
            </w:rPrChange>
          </w:rPr>
          <w:t>c</w:t>
        </w:r>
      </w:ins>
      <w:r w:rsidRPr="009824FA">
        <w:rPr>
          <w:rStyle w:val="CodeInline"/>
          <w:rPrChange w:id="843" w:author="Kelvin Sung" w:date="2021-03-31T10:21:00Z">
            <w:rPr/>
          </w:rPrChange>
        </w:rPr>
        <w:t>ore.mGL</w:t>
      </w:r>
      <w:proofErr w:type="spellEnd"/>
      <w:r w:rsidRPr="006B6300">
        <w:t xml:space="preserve"> directly; instead, call the </w:t>
      </w:r>
      <w:del w:id="844" w:author="Kelvin Sung" w:date="2021-03-31T10:21:00Z">
        <w:r w:rsidRPr="009824FA" w:rsidDel="009824FA">
          <w:rPr>
            <w:rStyle w:val="CodeInline"/>
            <w:rPrChange w:id="845" w:author="Kelvin Sung" w:date="2021-03-31T10:22:00Z">
              <w:rPr/>
            </w:rPrChange>
          </w:rPr>
          <w:delText>gEngine.C</w:delText>
        </w:r>
      </w:del>
      <w:proofErr w:type="spellStart"/>
      <w:ins w:id="846" w:author="Kelvin Sung" w:date="2021-03-31T10:21:00Z">
        <w:r w:rsidR="009824FA" w:rsidRPr="009824FA">
          <w:rPr>
            <w:rStyle w:val="CodeInline"/>
            <w:rPrChange w:id="847" w:author="Kelvin Sung" w:date="2021-03-31T10:22:00Z">
              <w:rPr/>
            </w:rPrChange>
          </w:rPr>
          <w:t>c</w:t>
        </w:r>
      </w:ins>
      <w:r w:rsidRPr="009824FA">
        <w:rPr>
          <w:rStyle w:val="CodeInline"/>
          <w:rPrChange w:id="848" w:author="Kelvin Sung" w:date="2021-03-31T10:22:00Z">
            <w:rPr/>
          </w:rPrChange>
        </w:rPr>
        <w:t>ore.getGL</w:t>
      </w:r>
      <w:proofErr w:type="spellEnd"/>
      <w:r w:rsidRPr="009824FA">
        <w:rPr>
          <w:rStyle w:val="CodeInline"/>
          <w:rPrChange w:id="849" w:author="Kelvin Sung" w:date="2021-03-31T10:22:00Z">
            <w:rPr/>
          </w:rPrChange>
        </w:rPr>
        <w:t>()</w:t>
      </w:r>
      <w:r w:rsidRPr="006B6300">
        <w:t xml:space="preserve"> function to access the </w:t>
      </w:r>
      <w:commentRangeStart w:id="850"/>
      <w:commentRangeStart w:id="851"/>
      <w:r w:rsidRPr="006B6300">
        <w:t>variable</w:t>
      </w:r>
      <w:commentRangeEnd w:id="850"/>
      <w:r w:rsidR="00BE29CE">
        <w:rPr>
          <w:rStyle w:val="CommentReference"/>
          <w:rFonts w:asciiTheme="minorHAnsi" w:hAnsiTheme="minorHAnsi"/>
        </w:rPr>
        <w:commentReference w:id="850"/>
      </w:r>
      <w:commentRangeEnd w:id="851"/>
      <w:r w:rsidR="009824FA">
        <w:rPr>
          <w:rStyle w:val="CommentReference"/>
          <w:rFonts w:asciiTheme="minorHAnsi" w:hAnsiTheme="minorHAnsi"/>
        </w:rPr>
        <w:commentReference w:id="851"/>
      </w:r>
      <w:r w:rsidRPr="006B6300">
        <w:t>.</w:t>
      </w:r>
      <w:commentRangeEnd w:id="830"/>
      <w:r>
        <w:rPr>
          <w:rStyle w:val="CommentReference"/>
          <w:rFonts w:asciiTheme="minorHAnsi" w:hAnsiTheme="minorHAnsi"/>
        </w:rPr>
        <w:commentReference w:id="830"/>
      </w:r>
      <w:commentRangeEnd w:id="831"/>
      <w:r w:rsidR="002D22BE">
        <w:rPr>
          <w:rStyle w:val="CommentReference"/>
          <w:rFonts w:asciiTheme="minorHAnsi" w:hAnsiTheme="minorHAnsi"/>
        </w:rPr>
        <w:commentReference w:id="831"/>
      </w:r>
    </w:p>
    <w:p w14:paraId="27DABDAD" w14:textId="3F04DD88" w:rsidR="00BE29CE" w:rsidRDefault="00BE29CE" w:rsidP="00BE29CE">
      <w:pPr>
        <w:pStyle w:val="Heading4"/>
      </w:pPr>
      <w:r>
        <w:t xml:space="preserve">The Shader </w:t>
      </w:r>
      <w:del w:id="852" w:author="Kelvin Sung" w:date="2021-03-31T10:22:00Z">
        <w:r w:rsidDel="00B93AA4">
          <w:delText>Object</w:delText>
        </w:r>
      </w:del>
      <w:ins w:id="853" w:author="Kelvin Sung" w:date="2021-03-31T10:22:00Z">
        <w:r w:rsidR="00B93AA4">
          <w:t>Class</w:t>
        </w:r>
      </w:ins>
    </w:p>
    <w:p w14:paraId="0DAB6919" w14:textId="106968FC" w:rsidR="00BE29CE" w:rsidRDefault="00BE29CE" w:rsidP="00BE29CE">
      <w:pPr>
        <w:pStyle w:val="BodyTextFirst"/>
      </w:pPr>
      <w:r>
        <w:t xml:space="preserve">Although the code in the </w:t>
      </w:r>
      <w:bookmarkStart w:id="854" w:name="_Hlk67879283"/>
      <w:r w:rsidRPr="00BE29CE">
        <w:rPr>
          <w:rStyle w:val="CodeInline"/>
        </w:rPr>
        <w:t>shader_support.js</w:t>
      </w:r>
      <w:r>
        <w:t xml:space="preserve"> </w:t>
      </w:r>
      <w:bookmarkEnd w:id="854"/>
      <w:r>
        <w:t xml:space="preserve">file from the previous project properly implements the required functionality, the variables and functions do not lend themselves well to </w:t>
      </w:r>
      <w:ins w:id="855" w:author="Kelvin Sung" w:date="2021-03-31T10:23:00Z">
        <w:r w:rsidR="00B93AA4">
          <w:t xml:space="preserve">behavior specialization </w:t>
        </w:r>
      </w:ins>
      <w:del w:id="856" w:author="Kelvin Sung" w:date="2021-03-31T10:23:00Z">
        <w:r w:rsidDel="00B93AA4">
          <w:delText xml:space="preserve">modification </w:delText>
        </w:r>
      </w:del>
      <w:r>
        <w:t>and code reuse</w:t>
      </w:r>
      <w:del w:id="857" w:author="Kelvin Sung" w:date="2021-03-31T10:23:00Z">
        <w:r w:rsidDel="00B93AA4">
          <w:delText xml:space="preserve"> when defined in JavaScript</w:delText>
        </w:r>
        <w:r w:rsidR="00AF6739" w:rsidDel="00B93AA4">
          <w:delText>’s module style</w:delText>
        </w:r>
      </w:del>
      <w:r>
        <w:t xml:space="preserve">. </w:t>
      </w:r>
      <w:ins w:id="858" w:author="Kelvin Sung" w:date="2021-03-31T10:23:00Z">
        <w:r w:rsidR="00ED2C3E">
          <w:t>For example,</w:t>
        </w:r>
      </w:ins>
      <w:ins w:id="859" w:author="Kelvin Sung" w:date="2021-03-31T10:25:00Z">
        <w:r w:rsidR="00ED2C3E">
          <w:t xml:space="preserve"> in the cases when</w:t>
        </w:r>
      </w:ins>
      <w:ins w:id="860" w:author="Kelvin Sung" w:date="2021-03-31T10:23:00Z">
        <w:r w:rsidR="00ED2C3E">
          <w:t xml:space="preserve"> different types of shaders are required</w:t>
        </w:r>
      </w:ins>
      <w:ins w:id="861" w:author="Kelvin Sung" w:date="2021-03-31T10:25:00Z">
        <w:r w:rsidR="00ED2C3E">
          <w:t>, it can be challenging to mod</w:t>
        </w:r>
      </w:ins>
      <w:ins w:id="862" w:author="Kelvin Sung" w:date="2021-03-31T10:26:00Z">
        <w:r w:rsidR="00ED2C3E">
          <w:t>ify the implementation while achieving behavior and code reuse</w:t>
        </w:r>
      </w:ins>
      <w:ins w:id="863" w:author="Kelvin Sung" w:date="2021-03-31T10:23:00Z">
        <w:r w:rsidR="00ED2C3E">
          <w:t xml:space="preserve">. </w:t>
        </w:r>
      </w:ins>
      <w:r>
        <w:t xml:space="preserve">This section follows the object-oriented design principles and </w:t>
      </w:r>
      <w:del w:id="864" w:author="Kelvin Sung" w:date="2021-03-31T10:24:00Z">
        <w:r w:rsidDel="00ED2C3E">
          <w:delText xml:space="preserve">creates </w:delText>
        </w:r>
      </w:del>
      <w:ins w:id="865" w:author="Kelvin Sung" w:date="2021-03-31T10:24:00Z">
        <w:r w:rsidR="00ED2C3E">
          <w:t xml:space="preserve">defines </w:t>
        </w:r>
      </w:ins>
      <w:r>
        <w:t xml:space="preserve">a </w:t>
      </w:r>
      <w:r w:rsidRPr="00BE29CE">
        <w:rPr>
          <w:rStyle w:val="CodeInline"/>
        </w:rPr>
        <w:t>SimpleShader</w:t>
      </w:r>
      <w:r>
        <w:t xml:space="preserve"> </w:t>
      </w:r>
      <w:del w:id="866" w:author="Kelvin Sung" w:date="2021-03-31T10:24:00Z">
        <w:r w:rsidDel="00ED2C3E">
          <w:delText xml:space="preserve">object </w:delText>
        </w:r>
      </w:del>
      <w:ins w:id="867" w:author="Kelvin Sung" w:date="2021-03-31T10:24:00Z">
        <w:r w:rsidR="00ED2C3E">
          <w:t xml:space="preserve">class </w:t>
        </w:r>
      </w:ins>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w:t>
      </w:r>
      <w:del w:id="868" w:author="Kelvin Sung" w:date="2021-03-31T10:26:00Z">
        <w:r w:rsidR="00AF6739" w:rsidDel="0009449F">
          <w:delText xml:space="preserve">and behavior </w:delText>
        </w:r>
      </w:del>
      <w:r w:rsidR="00AF6739">
        <w:t>remain</w:t>
      </w:r>
      <w:ins w:id="869" w:author="Kelvin Sung" w:date="2021-03-31T10:26:00Z">
        <w:r w:rsidR="0009449F">
          <w:t>s</w:t>
        </w:r>
      </w:ins>
      <w:r w:rsidR="00AF6739">
        <w:t xml:space="preserve"> largely unchanged.</w:t>
      </w:r>
    </w:p>
    <w:p w14:paraId="03EBA6FF" w14:textId="097D9D6B" w:rsidR="00BE29CE" w:rsidRDefault="00BE29CE" w:rsidP="00BE29CE">
      <w:pPr>
        <w:pStyle w:val="NumList"/>
        <w:numPr>
          <w:ilvl w:val="0"/>
          <w:numId w:val="22"/>
        </w:num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09449F">
      <w:pPr>
        <w:pStyle w:val="Code"/>
        <w:ind w:left="936"/>
        <w:pPrChange w:id="870" w:author="Kelvin Sung" w:date="2021-03-31T10:27:00Z">
          <w:pPr>
            <w:pStyle w:val="Code"/>
          </w:pPr>
        </w:pPrChange>
      </w:pPr>
      <w:r>
        <w:t>import * as core from "./core.js";</w:t>
      </w:r>
    </w:p>
    <w:p w14:paraId="660661D0" w14:textId="0AA9BEFA" w:rsidR="00BE29CE" w:rsidRDefault="00BE29CE" w:rsidP="0009449F">
      <w:pPr>
        <w:pStyle w:val="Code"/>
        <w:ind w:left="936"/>
        <w:pPrChange w:id="871" w:author="Kelvin Sung" w:date="2021-03-31T10:27:00Z">
          <w:pPr>
            <w:pStyle w:val="Code"/>
          </w:pPr>
        </w:pPrChange>
      </w:pPr>
      <w:r>
        <w:t>import * as vertexBuffer from "./vertex_buffer.js";</w:t>
      </w:r>
    </w:p>
    <w:p w14:paraId="1DE346C0" w14:textId="1956D2DE" w:rsidR="00BE29CE" w:rsidRDefault="00AF6739" w:rsidP="00BE29CE">
      <w:pPr>
        <w:pStyle w:val="NumList"/>
      </w:pPr>
      <w:r>
        <w:t xml:space="preserve">Declare the </w:t>
      </w:r>
      <w:r w:rsidRPr="0077442F">
        <w:rPr>
          <w:rStyle w:val="CodeInline"/>
        </w:rPr>
        <w:t>SimpleShader</w:t>
      </w:r>
      <w:r>
        <w:t xml:space="preserve"> as a</w:t>
      </w:r>
      <w:del w:id="872" w:author="Kelvin Sung" w:date="2021-03-31T10:27:00Z">
        <w:r w:rsidDel="0009449F">
          <w:delText>n</w:delText>
        </w:r>
      </w:del>
      <w:r>
        <w:t xml:space="preserve"> </w:t>
      </w:r>
      <w:ins w:id="873" w:author="Kelvin Sung" w:date="2021-03-31T10:27:00Z">
        <w:r w:rsidR="0009449F">
          <w:t xml:space="preserve">JavaScript </w:t>
        </w:r>
      </w:ins>
      <w:del w:id="874" w:author="Kelvin Sung" w:date="2021-03-31T10:27:00Z">
        <w:r w:rsidDel="0009449F">
          <w:delText xml:space="preserve">object </w:delText>
        </w:r>
      </w:del>
      <w:ins w:id="875" w:author="Kelvin Sung" w:date="2021-03-31T10:27:00Z">
        <w:r w:rsidR="0009449F">
          <w:t>class</w:t>
        </w:r>
      </w:ins>
      <w:del w:id="876" w:author="Kelvin Sung" w:date="2021-03-31T10:27:00Z">
        <w:r w:rsidDel="0009449F">
          <w:delText xml:space="preserve">by using JavaScript’s </w:delText>
        </w:r>
        <w:r w:rsidRPr="0077442F" w:rsidDel="0009449F">
          <w:rPr>
            <w:rStyle w:val="CodeInline"/>
          </w:rPr>
          <w:delText>class</w:delText>
        </w:r>
        <w:r w:rsidDel="0009449F">
          <w:delText xml:space="preserve"> declaration</w:delText>
        </w:r>
      </w:del>
      <w:r>
        <w:t>.</w:t>
      </w:r>
    </w:p>
    <w:p w14:paraId="4AACD457" w14:textId="32E448F2" w:rsidR="00BE29CE" w:rsidRDefault="00BE29CE" w:rsidP="0009449F">
      <w:pPr>
        <w:pStyle w:val="Code"/>
        <w:ind w:left="216" w:firstLine="720"/>
        <w:rPr>
          <w:ins w:id="877" w:author="Kelvin Sung" w:date="2021-03-31T10:27:00Z"/>
        </w:rPr>
      </w:pPr>
      <w:r>
        <w:t>class SimpleShader {</w:t>
      </w:r>
      <w:r w:rsidR="00AF6739">
        <w:t xml:space="preserve"> </w:t>
      </w:r>
      <w:commentRangeStart w:id="878"/>
      <w:commentRangeStart w:id="879"/>
      <w:r w:rsidR="00AF6739">
        <w:t>…</w:t>
      </w:r>
      <w:commentRangeEnd w:id="878"/>
      <w:r w:rsidR="00AF6739">
        <w:rPr>
          <w:rStyle w:val="CommentReference"/>
          <w:rFonts w:asciiTheme="minorHAnsi" w:hAnsiTheme="minorHAnsi"/>
          <w:noProof w:val="0"/>
        </w:rPr>
        <w:commentReference w:id="878"/>
      </w:r>
      <w:commentRangeEnd w:id="879"/>
      <w:r w:rsidR="00410FEF">
        <w:rPr>
          <w:rStyle w:val="CommentReference"/>
          <w:rFonts w:asciiTheme="minorHAnsi" w:hAnsiTheme="minorHAnsi"/>
          <w:noProof w:val="0"/>
        </w:rPr>
        <w:commentReference w:id="879"/>
      </w:r>
      <w:r w:rsidR="00AF6739">
        <w:t xml:space="preserve"> }</w:t>
      </w:r>
    </w:p>
    <w:p w14:paraId="7ACF4287" w14:textId="0C6BFF99" w:rsidR="0009449F" w:rsidRDefault="0009449F" w:rsidP="0009449F">
      <w:pPr>
        <w:pStyle w:val="NoteTipCaution"/>
        <w:pPrChange w:id="880" w:author="Kelvin Sung" w:date="2021-03-31T10:28:00Z">
          <w:pPr>
            <w:pStyle w:val="Code"/>
          </w:pPr>
        </w:pPrChange>
      </w:pPr>
      <w:ins w:id="881" w:author="Kelvin Sung" w:date="2021-03-31T10:28:00Z">
        <w:r w:rsidRPr="00334551">
          <w:rPr>
            <w:rStyle w:val="Strong"/>
            <w:rPrChange w:id="882" w:author="Kelvin Sung" w:date="2021-03-31T10:29:00Z">
              <w:rPr/>
            </w:rPrChange>
          </w:rPr>
          <w:t>Note</w:t>
        </w:r>
        <w:r>
          <w:t xml:space="preserve"> The “…” represents details of the implementation to be discussed subsequent</w:t>
        </w:r>
      </w:ins>
      <w:ins w:id="883" w:author="Kelvin Sung" w:date="2021-03-31T10:29:00Z">
        <w:r>
          <w:t>ly.</w:t>
        </w:r>
      </w:ins>
    </w:p>
    <w:p w14:paraId="1BCF4084" w14:textId="11A428AF" w:rsidR="00BE29CE" w:rsidRDefault="00BE29CE" w:rsidP="0077442F">
      <w:pPr>
        <w:pStyle w:val="NumList"/>
      </w:pPr>
      <w:r w:rsidRPr="0077442F">
        <w:t xml:space="preserve">Define the </w:t>
      </w:r>
      <w:del w:id="884" w:author="Kelvin Sung" w:date="2021-03-31T10:29:00Z">
        <w:r w:rsidR="0077442F" w:rsidRPr="0077442F" w:rsidDel="00334551">
          <w:delText xml:space="preserve">object’s </w:delText>
        </w:r>
      </w:del>
      <w:r w:rsidRPr="0077442F">
        <w:t>constructor</w:t>
      </w:r>
      <w:r w:rsidR="008E7C05">
        <w:t xml:space="preserve"> within the </w:t>
      </w:r>
      <w:r w:rsidR="008E7C05" w:rsidRPr="0077442F">
        <w:rPr>
          <w:rStyle w:val="CodeInline"/>
        </w:rPr>
        <w:t>SimpleShader</w:t>
      </w:r>
      <w:r w:rsidRPr="0077442F">
        <w:t xml:space="preserve"> </w:t>
      </w:r>
      <w:ins w:id="885" w:author="Kelvin Sung" w:date="2021-03-31T10:29:00Z">
        <w:r w:rsidR="00334551">
          <w:t xml:space="preserve">class </w:t>
        </w:r>
      </w:ins>
      <w:r w:rsidRPr="0077442F">
        <w:t xml:space="preserve">to load, compile, and link the </w:t>
      </w:r>
      <w:ins w:id="886" w:author="Kelvin Sung" w:date="2021-03-31T10:31:00Z">
        <w:r w:rsidR="00334551">
          <w:t xml:space="preserve">vertex and fragment </w:t>
        </w:r>
      </w:ins>
      <w:r w:rsidRPr="0077442F">
        <w:t xml:space="preserve">shaders into a program and to create a reference </w:t>
      </w:r>
      <w:ins w:id="887" w:author="Kelvin Sung" w:date="2021-03-31T10:30:00Z">
        <w:r w:rsidR="00334551">
          <w:t xml:space="preserve">to the </w:t>
        </w:r>
        <w:proofErr w:type="spellStart"/>
        <w:r w:rsidR="00334551" w:rsidRPr="00334551">
          <w:rPr>
            <w:rStyle w:val="CodeInline"/>
            <w:rPrChange w:id="888" w:author="Kelvin Sung" w:date="2021-03-31T10:31:00Z">
              <w:rPr/>
            </w:rPrChange>
          </w:rPr>
          <w:t>aVertexPosition</w:t>
        </w:r>
        <w:proofErr w:type="spellEnd"/>
        <w:r w:rsidR="00334551">
          <w:t xml:space="preserve"> attribute </w:t>
        </w:r>
      </w:ins>
      <w:ins w:id="889" w:author="Kelvin Sung" w:date="2021-03-31T10:31:00Z">
        <w:r w:rsidR="00334551">
          <w:t xml:space="preserve">in the vertex shader </w:t>
        </w:r>
      </w:ins>
      <w:r w:rsidRPr="0077442F">
        <w:t xml:space="preserve">for loading </w:t>
      </w:r>
      <w:del w:id="890" w:author="Kelvin Sung" w:date="2021-03-31T10:32:00Z">
        <w:r w:rsidRPr="0077442F" w:rsidDel="00334551">
          <w:delText xml:space="preserve">from </w:delText>
        </w:r>
      </w:del>
      <w:r w:rsidRPr="0077442F">
        <w:t xml:space="preserve">the </w:t>
      </w:r>
      <w:ins w:id="891" w:author="Kelvin Sung" w:date="2021-03-31T10:31:00Z">
        <w:r w:rsidR="00334551">
          <w:t>square vert</w:t>
        </w:r>
      </w:ins>
      <w:ins w:id="892" w:author="Kelvin Sung" w:date="2021-03-31T10:32:00Z">
        <w:r w:rsidR="00334551">
          <w:t>ex positions</w:t>
        </w:r>
      </w:ins>
      <w:ins w:id="893" w:author="Kelvin Sung" w:date="2021-03-31T10:31:00Z">
        <w:r w:rsidR="00334551">
          <w:t xml:space="preserve"> from the </w:t>
        </w:r>
      </w:ins>
      <w:r w:rsidRPr="0077442F">
        <w:t>WebGL vertex buffer for drawing.</w:t>
      </w:r>
    </w:p>
    <w:p w14:paraId="0AF4EC33" w14:textId="3C61614A" w:rsidR="0077442F" w:rsidRDefault="0077442F" w:rsidP="00813C37">
      <w:pPr>
        <w:pStyle w:val="Code"/>
        <w:ind w:left="936"/>
        <w:pPrChange w:id="894" w:author="Kelvin Sung" w:date="2021-03-31T10:34:00Z">
          <w:pPr>
            <w:pStyle w:val="Code"/>
          </w:pPr>
        </w:pPrChange>
      </w:pPr>
      <w:commentRangeStart w:id="895"/>
      <w:r>
        <w:lastRenderedPageBreak/>
        <w:t xml:space="preserve">constructor(vertexShaderID, fragmentShaderID) </w:t>
      </w:r>
      <w:commentRangeEnd w:id="895"/>
      <w:r>
        <w:rPr>
          <w:rStyle w:val="CommentReference"/>
          <w:rFonts w:asciiTheme="minorHAnsi" w:hAnsiTheme="minorHAnsi"/>
          <w:noProof w:val="0"/>
        </w:rPr>
        <w:commentReference w:id="895"/>
      </w:r>
      <w:r>
        <w:t>{</w:t>
      </w:r>
    </w:p>
    <w:p w14:paraId="71161101" w14:textId="29950A3D" w:rsidR="0077442F" w:rsidRDefault="00334551" w:rsidP="00813C37">
      <w:pPr>
        <w:pStyle w:val="Code"/>
        <w:ind w:left="936"/>
        <w:pPrChange w:id="896" w:author="Kelvin Sung" w:date="2021-03-31T10:34:00Z">
          <w:pPr>
            <w:pStyle w:val="Code"/>
            <w:ind w:firstLine="720"/>
          </w:pPr>
        </w:pPrChange>
      </w:pPr>
      <w:ins w:id="897" w:author="Kelvin Sung" w:date="2021-03-31T10:33:00Z">
        <w:r>
          <w:t xml:space="preserve">    </w:t>
        </w:r>
      </w:ins>
      <w:r w:rsidR="0077442F">
        <w:t>// instance variables</w:t>
      </w:r>
    </w:p>
    <w:p w14:paraId="76974135" w14:textId="23133D93" w:rsidR="0077442F" w:rsidRDefault="00334551" w:rsidP="00813C37">
      <w:pPr>
        <w:pStyle w:val="Code"/>
        <w:ind w:left="936"/>
        <w:pPrChange w:id="898" w:author="Kelvin Sung" w:date="2021-03-31T10:34:00Z">
          <w:pPr>
            <w:pStyle w:val="Code"/>
            <w:ind w:firstLine="720"/>
          </w:pPr>
        </w:pPrChange>
      </w:pPr>
      <w:ins w:id="899" w:author="Kelvin Sung" w:date="2021-03-31T10:33:00Z">
        <w:r>
          <w:t xml:space="preserve">    </w:t>
        </w:r>
      </w:ins>
      <w:r w:rsidR="0077442F">
        <w:t>// Convention: all instance variables: mVariables</w:t>
      </w:r>
    </w:p>
    <w:p w14:paraId="23AD732F" w14:textId="2E64F7DD" w:rsidR="0077442F" w:rsidRDefault="00334551" w:rsidP="00813C37">
      <w:pPr>
        <w:pStyle w:val="Code"/>
        <w:ind w:left="936"/>
        <w:pPrChange w:id="900" w:author="Kelvin Sung" w:date="2021-03-31T10:34:00Z">
          <w:pPr>
            <w:pStyle w:val="Code"/>
            <w:ind w:firstLine="720"/>
          </w:pPr>
        </w:pPrChange>
      </w:pPr>
      <w:ins w:id="901" w:author="Kelvin Sung" w:date="2021-03-31T10:33:00Z">
        <w:r>
          <w:t xml:space="preserve">    </w:t>
        </w:r>
      </w:ins>
      <w:r w:rsidR="0077442F">
        <w:t xml:space="preserve">this.mCompiledShader = null;  // reference to the compiled shader in webgl context  </w:t>
      </w:r>
    </w:p>
    <w:p w14:paraId="50289F53" w14:textId="6E4AF833" w:rsidR="0077442F" w:rsidRDefault="00334551" w:rsidP="00813C37">
      <w:pPr>
        <w:pStyle w:val="Code"/>
        <w:ind w:left="936"/>
        <w:pPrChange w:id="902" w:author="Kelvin Sung" w:date="2021-03-31T10:34:00Z">
          <w:pPr>
            <w:pStyle w:val="Code"/>
            <w:ind w:firstLine="720"/>
          </w:pPr>
        </w:pPrChange>
      </w:pPr>
      <w:ins w:id="903" w:author="Kelvin Sung" w:date="2021-03-31T10:33:00Z">
        <w:r>
          <w:t xml:space="preserve">    </w:t>
        </w:r>
      </w:ins>
      <w:r w:rsidR="0077442F">
        <w:t>this.mVertexPositionRef = null; // reference to VertexPosition within the shader</w:t>
      </w:r>
    </w:p>
    <w:p w14:paraId="41751768" w14:textId="77777777" w:rsidR="0077442F" w:rsidRDefault="0077442F" w:rsidP="00813C37">
      <w:pPr>
        <w:pStyle w:val="Code"/>
        <w:ind w:left="936"/>
        <w:pPrChange w:id="904" w:author="Kelvin Sung" w:date="2021-03-31T10:34:00Z">
          <w:pPr>
            <w:pStyle w:val="Code"/>
          </w:pPr>
        </w:pPrChange>
      </w:pPr>
    </w:p>
    <w:p w14:paraId="440FCBF8" w14:textId="4F7CE021" w:rsidR="0077442F" w:rsidRDefault="00334551" w:rsidP="00813C37">
      <w:pPr>
        <w:pStyle w:val="Code"/>
        <w:ind w:left="936"/>
        <w:pPrChange w:id="905" w:author="Kelvin Sung" w:date="2021-03-31T10:34:00Z">
          <w:pPr>
            <w:pStyle w:val="Code"/>
            <w:ind w:firstLine="720"/>
          </w:pPr>
        </w:pPrChange>
      </w:pPr>
      <w:ins w:id="906" w:author="Kelvin Sung" w:date="2021-03-31T10:33:00Z">
        <w:r>
          <w:t xml:space="preserve">    </w:t>
        </w:r>
      </w:ins>
      <w:r w:rsidR="0077442F">
        <w:t>let gl = core.getGL();</w:t>
      </w:r>
    </w:p>
    <w:p w14:paraId="776678BE" w14:textId="7BDA28F8" w:rsidR="0077442F" w:rsidRDefault="00334551" w:rsidP="00813C37">
      <w:pPr>
        <w:pStyle w:val="Code"/>
        <w:ind w:left="936"/>
        <w:pPrChange w:id="907" w:author="Kelvin Sung" w:date="2021-03-31T10:34:00Z">
          <w:pPr>
            <w:pStyle w:val="Code"/>
            <w:ind w:firstLine="720"/>
          </w:pPr>
        </w:pPrChange>
      </w:pPr>
      <w:ins w:id="908" w:author="Kelvin Sung" w:date="2021-03-31T10:33:00Z">
        <w:r>
          <w:t xml:space="preserve">    </w:t>
        </w:r>
      </w:ins>
      <w:r w:rsidR="0077442F">
        <w:t>// Step A: load and compile vertex and fragment shaders</w:t>
      </w:r>
    </w:p>
    <w:p w14:paraId="3D054292" w14:textId="77777777" w:rsidR="00813C37" w:rsidRDefault="00334551" w:rsidP="00813C37">
      <w:pPr>
        <w:pStyle w:val="Code"/>
        <w:ind w:left="936"/>
        <w:rPr>
          <w:ins w:id="909" w:author="Kelvin Sung" w:date="2021-03-31T10:35:00Z"/>
        </w:rPr>
      </w:pPr>
      <w:ins w:id="910" w:author="Kelvin Sung" w:date="2021-03-31T10:33:00Z">
        <w:r>
          <w:t xml:space="preserve">    </w:t>
        </w:r>
      </w:ins>
      <w:r w:rsidR="0077442F">
        <w:t xml:space="preserve">this.mVertexShader = loadAndCompileShader(vertexShaderID, </w:t>
      </w:r>
    </w:p>
    <w:p w14:paraId="31330C5B" w14:textId="739ADF03" w:rsidR="0077442F" w:rsidRDefault="00813C37" w:rsidP="00813C37">
      <w:pPr>
        <w:pStyle w:val="Code"/>
        <w:ind w:left="936"/>
        <w:pPrChange w:id="911" w:author="Kelvin Sung" w:date="2021-03-31T10:34:00Z">
          <w:pPr>
            <w:pStyle w:val="Code"/>
            <w:ind w:firstLine="720"/>
          </w:pPr>
        </w:pPrChange>
      </w:pPr>
      <w:ins w:id="912" w:author="Kelvin Sung" w:date="2021-03-31T10:35:00Z">
        <w:r>
          <w:t xml:space="preserve">                                      </w:t>
        </w:r>
      </w:ins>
      <w:r w:rsidR="0077442F">
        <w:t>gl.VERTEX_SHADER);</w:t>
      </w:r>
    </w:p>
    <w:p w14:paraId="0C20039F" w14:textId="77777777" w:rsidR="00813C37" w:rsidRDefault="00334551" w:rsidP="00813C37">
      <w:pPr>
        <w:pStyle w:val="Code"/>
        <w:ind w:left="936"/>
        <w:rPr>
          <w:ins w:id="913" w:author="Kelvin Sung" w:date="2021-03-31T10:35:00Z"/>
        </w:rPr>
      </w:pPr>
      <w:ins w:id="914" w:author="Kelvin Sung" w:date="2021-03-31T10:33:00Z">
        <w:r>
          <w:t xml:space="preserve">    </w:t>
        </w:r>
      </w:ins>
      <w:r w:rsidR="0077442F">
        <w:t xml:space="preserve">this.mFragmentShader = loadAndCompileShader(fragmentShaderID, </w:t>
      </w:r>
      <w:ins w:id="915" w:author="Kelvin Sung" w:date="2021-03-31T10:35:00Z">
        <w:r w:rsidR="00813C37">
          <w:t xml:space="preserve">          </w:t>
        </w:r>
      </w:ins>
    </w:p>
    <w:p w14:paraId="0E6DD84D" w14:textId="3EFC9DEC" w:rsidR="0077442F" w:rsidRDefault="00813C37" w:rsidP="00813C37">
      <w:pPr>
        <w:pStyle w:val="Code"/>
        <w:ind w:left="936"/>
        <w:pPrChange w:id="916" w:author="Kelvin Sung" w:date="2021-03-31T10:34:00Z">
          <w:pPr>
            <w:pStyle w:val="Code"/>
            <w:ind w:firstLine="720"/>
          </w:pPr>
        </w:pPrChange>
      </w:pPr>
      <w:ins w:id="917" w:author="Kelvin Sung" w:date="2021-03-31T10:35:00Z">
        <w:r>
          <w:t xml:space="preserve">                                       </w:t>
        </w:r>
      </w:ins>
      <w:r w:rsidR="0077442F">
        <w:t>gl.FRAGMENT_SHADER);</w:t>
      </w:r>
    </w:p>
    <w:p w14:paraId="270FC243" w14:textId="77777777" w:rsidR="0077442F" w:rsidRDefault="0077442F" w:rsidP="00813C37">
      <w:pPr>
        <w:pStyle w:val="Code"/>
        <w:ind w:left="936"/>
        <w:pPrChange w:id="918" w:author="Kelvin Sung" w:date="2021-03-31T10:34:00Z">
          <w:pPr>
            <w:pStyle w:val="Code"/>
          </w:pPr>
        </w:pPrChange>
      </w:pPr>
    </w:p>
    <w:p w14:paraId="229C5856" w14:textId="628FA4E6" w:rsidR="0077442F" w:rsidRDefault="00334551" w:rsidP="00813C37">
      <w:pPr>
        <w:pStyle w:val="Code"/>
        <w:ind w:left="936"/>
        <w:pPrChange w:id="919" w:author="Kelvin Sung" w:date="2021-03-31T10:34:00Z">
          <w:pPr>
            <w:pStyle w:val="Code"/>
            <w:ind w:firstLine="720"/>
          </w:pPr>
        </w:pPrChange>
      </w:pPr>
      <w:ins w:id="920" w:author="Kelvin Sung" w:date="2021-03-31T10:33:00Z">
        <w:r>
          <w:t xml:space="preserve">    </w:t>
        </w:r>
      </w:ins>
      <w:r w:rsidR="0077442F">
        <w:t>// Step B: Create and link the shaders into a program.</w:t>
      </w:r>
    </w:p>
    <w:p w14:paraId="62F5A678" w14:textId="5F5504BA" w:rsidR="0077442F" w:rsidRDefault="00334551" w:rsidP="00813C37">
      <w:pPr>
        <w:pStyle w:val="Code"/>
        <w:ind w:left="936"/>
        <w:pPrChange w:id="921" w:author="Kelvin Sung" w:date="2021-03-31T10:34:00Z">
          <w:pPr>
            <w:pStyle w:val="Code"/>
            <w:ind w:firstLine="720"/>
          </w:pPr>
        </w:pPrChange>
      </w:pPr>
      <w:ins w:id="922" w:author="Kelvin Sung" w:date="2021-03-31T10:33:00Z">
        <w:r>
          <w:t xml:space="preserve">    </w:t>
        </w:r>
      </w:ins>
      <w:r w:rsidR="0077442F">
        <w:t>this.mCompiledShader = gl.createProgram();</w:t>
      </w:r>
    </w:p>
    <w:p w14:paraId="05003186" w14:textId="3455E116" w:rsidR="0077442F" w:rsidRDefault="00334551" w:rsidP="00813C37">
      <w:pPr>
        <w:pStyle w:val="Code"/>
        <w:ind w:left="936"/>
        <w:pPrChange w:id="923" w:author="Kelvin Sung" w:date="2021-03-31T10:34:00Z">
          <w:pPr>
            <w:pStyle w:val="Code"/>
            <w:ind w:firstLine="720"/>
          </w:pPr>
        </w:pPrChange>
      </w:pPr>
      <w:ins w:id="924" w:author="Kelvin Sung" w:date="2021-03-31T10:33:00Z">
        <w:r>
          <w:t xml:space="preserve">    </w:t>
        </w:r>
      </w:ins>
      <w:r w:rsidR="0077442F">
        <w:t>gl.attachShader(this.mCompiledShader, this.mVertexShader);</w:t>
      </w:r>
    </w:p>
    <w:p w14:paraId="737892AE" w14:textId="042591BA" w:rsidR="0077442F" w:rsidRDefault="00334551" w:rsidP="00813C37">
      <w:pPr>
        <w:pStyle w:val="Code"/>
        <w:ind w:left="936"/>
        <w:pPrChange w:id="925" w:author="Kelvin Sung" w:date="2021-03-31T10:34:00Z">
          <w:pPr>
            <w:pStyle w:val="Code"/>
            <w:ind w:firstLine="720"/>
          </w:pPr>
        </w:pPrChange>
      </w:pPr>
      <w:ins w:id="926" w:author="Kelvin Sung" w:date="2021-03-31T10:33:00Z">
        <w:r>
          <w:t xml:space="preserve">    </w:t>
        </w:r>
      </w:ins>
      <w:r w:rsidR="0077442F">
        <w:t>gl.attachShader(this.mCompiledShader, this.mFragmentShader);</w:t>
      </w:r>
    </w:p>
    <w:p w14:paraId="73A01578" w14:textId="5A9DCA07" w:rsidR="0077442F" w:rsidRDefault="00334551" w:rsidP="00813C37">
      <w:pPr>
        <w:pStyle w:val="Code"/>
        <w:ind w:left="936"/>
        <w:pPrChange w:id="927" w:author="Kelvin Sung" w:date="2021-03-31T10:34:00Z">
          <w:pPr>
            <w:pStyle w:val="Code"/>
            <w:ind w:firstLine="720"/>
          </w:pPr>
        </w:pPrChange>
      </w:pPr>
      <w:ins w:id="928" w:author="Kelvin Sung" w:date="2021-03-31T10:33:00Z">
        <w:r>
          <w:t xml:space="preserve">    </w:t>
        </w:r>
      </w:ins>
      <w:r w:rsidR="0077442F">
        <w:t>gl.linkProgram(this.mCompiledShader);</w:t>
      </w:r>
    </w:p>
    <w:p w14:paraId="5F648AF6" w14:textId="77777777" w:rsidR="0077442F" w:rsidRDefault="0077442F" w:rsidP="00813C37">
      <w:pPr>
        <w:pStyle w:val="Code"/>
        <w:ind w:left="936"/>
        <w:pPrChange w:id="929" w:author="Kelvin Sung" w:date="2021-03-31T10:34:00Z">
          <w:pPr>
            <w:pStyle w:val="Code"/>
          </w:pPr>
        </w:pPrChange>
      </w:pPr>
    </w:p>
    <w:p w14:paraId="0AED07BF" w14:textId="48E66B02" w:rsidR="0077442F" w:rsidRDefault="00334551" w:rsidP="00813C37">
      <w:pPr>
        <w:pStyle w:val="Code"/>
        <w:ind w:left="936"/>
        <w:pPrChange w:id="930" w:author="Kelvin Sung" w:date="2021-03-31T10:34:00Z">
          <w:pPr>
            <w:pStyle w:val="Code"/>
            <w:ind w:firstLine="720"/>
          </w:pPr>
        </w:pPrChange>
      </w:pPr>
      <w:ins w:id="931" w:author="Kelvin Sung" w:date="2021-03-31T10:33:00Z">
        <w:r>
          <w:t xml:space="preserve">    </w:t>
        </w:r>
      </w:ins>
      <w:r w:rsidR="0077442F">
        <w:t>// Step C: check for error</w:t>
      </w:r>
    </w:p>
    <w:p w14:paraId="7656B2F0" w14:textId="1A6AF7EC" w:rsidR="0077442F" w:rsidDel="008E729F" w:rsidRDefault="00334551" w:rsidP="00813C37">
      <w:pPr>
        <w:pStyle w:val="Code"/>
        <w:ind w:left="936"/>
        <w:rPr>
          <w:del w:id="932" w:author="Kelvin Sung" w:date="2021-03-31T10:33:00Z"/>
        </w:rPr>
        <w:pPrChange w:id="933" w:author="Kelvin Sung" w:date="2021-03-31T10:34:00Z">
          <w:pPr>
            <w:pStyle w:val="Code"/>
          </w:pPr>
        </w:pPrChange>
      </w:pPr>
      <w:ins w:id="934" w:author="Kelvin Sung" w:date="2021-03-31T10:33:00Z">
        <w:r>
          <w:t xml:space="preserve">    </w:t>
        </w:r>
      </w:ins>
      <w:r w:rsidR="0077442F">
        <w:t>if (!gl.getProgramParameter(this.mCompiledShader, gl.LINK_STATUS)) {</w:t>
      </w:r>
    </w:p>
    <w:p w14:paraId="14B5E0E5" w14:textId="77777777" w:rsidR="008E729F" w:rsidRDefault="008E729F" w:rsidP="00813C37">
      <w:pPr>
        <w:pStyle w:val="Code"/>
        <w:ind w:left="936"/>
        <w:rPr>
          <w:ins w:id="935" w:author="Kelvin Sung" w:date="2021-03-31T10:33:00Z"/>
        </w:rPr>
        <w:pPrChange w:id="936" w:author="Kelvin Sung" w:date="2021-03-31T10:34:00Z">
          <w:pPr>
            <w:pStyle w:val="Code"/>
            <w:ind w:firstLine="720"/>
          </w:pPr>
        </w:pPrChange>
      </w:pPr>
    </w:p>
    <w:p w14:paraId="771B8537" w14:textId="259B8296" w:rsidR="0077442F" w:rsidRDefault="008E729F" w:rsidP="00813C37">
      <w:pPr>
        <w:pStyle w:val="Code"/>
        <w:ind w:left="936"/>
        <w:pPrChange w:id="937" w:author="Kelvin Sung" w:date="2021-03-31T10:34:00Z">
          <w:pPr>
            <w:pStyle w:val="Code"/>
            <w:ind w:left="720" w:firstLine="720"/>
          </w:pPr>
        </w:pPrChange>
      </w:pPr>
      <w:ins w:id="938" w:author="Kelvin Sung" w:date="2021-03-31T10:34:00Z">
        <w:r>
          <w:t xml:space="preserve">        </w:t>
        </w:r>
      </w:ins>
      <w:r w:rsidR="0077442F">
        <w:t>throw new Error("Error linking shader");</w:t>
      </w:r>
    </w:p>
    <w:p w14:paraId="75D27BB3" w14:textId="62563C3C" w:rsidR="0077442F" w:rsidRDefault="008E729F" w:rsidP="00813C37">
      <w:pPr>
        <w:pStyle w:val="Code"/>
        <w:ind w:left="936"/>
        <w:pPrChange w:id="939" w:author="Kelvin Sung" w:date="2021-03-31T10:34:00Z">
          <w:pPr>
            <w:pStyle w:val="Code"/>
            <w:ind w:left="720" w:firstLine="720"/>
          </w:pPr>
        </w:pPrChange>
      </w:pPr>
      <w:ins w:id="940" w:author="Kelvin Sung" w:date="2021-03-31T10:34:00Z">
        <w:r>
          <w:t xml:space="preserve">        </w:t>
        </w:r>
      </w:ins>
      <w:r w:rsidR="0077442F">
        <w:t>return null;</w:t>
      </w:r>
    </w:p>
    <w:p w14:paraId="26E07173" w14:textId="35E153A1" w:rsidR="0077442F" w:rsidRDefault="008E729F" w:rsidP="00813C37">
      <w:pPr>
        <w:pStyle w:val="Code"/>
        <w:ind w:left="936"/>
        <w:pPrChange w:id="941" w:author="Kelvin Sung" w:date="2021-03-31T10:34:00Z">
          <w:pPr>
            <w:pStyle w:val="Code"/>
            <w:ind w:firstLine="720"/>
          </w:pPr>
        </w:pPrChange>
      </w:pPr>
      <w:ins w:id="942" w:author="Kelvin Sung" w:date="2021-03-31T10:34:00Z">
        <w:r>
          <w:t xml:space="preserve">    </w:t>
        </w:r>
      </w:ins>
      <w:r w:rsidR="0077442F">
        <w:t>}</w:t>
      </w:r>
    </w:p>
    <w:p w14:paraId="0B6D0027" w14:textId="77777777" w:rsidR="0077442F" w:rsidRDefault="0077442F" w:rsidP="00813C37">
      <w:pPr>
        <w:pStyle w:val="Code"/>
        <w:ind w:left="936"/>
        <w:pPrChange w:id="943" w:author="Kelvin Sung" w:date="2021-03-31T10:34:00Z">
          <w:pPr>
            <w:pStyle w:val="Code"/>
          </w:pPr>
        </w:pPrChange>
      </w:pPr>
    </w:p>
    <w:p w14:paraId="6FAB948F" w14:textId="249B3C87" w:rsidR="0077442F" w:rsidRDefault="008E729F" w:rsidP="00813C37">
      <w:pPr>
        <w:pStyle w:val="Code"/>
        <w:ind w:left="936"/>
        <w:pPrChange w:id="944" w:author="Kelvin Sung" w:date="2021-03-31T10:34:00Z">
          <w:pPr>
            <w:pStyle w:val="Code"/>
            <w:ind w:firstLine="720"/>
          </w:pPr>
        </w:pPrChange>
      </w:pPr>
      <w:ins w:id="945" w:author="Kelvin Sung" w:date="2021-03-31T10:34:00Z">
        <w:r>
          <w:t xml:space="preserve">    </w:t>
        </w:r>
      </w:ins>
      <w:r w:rsidR="0077442F">
        <w:t>// Step D: Gets a reference to the aVertexPosition attribute within the shaders.</w:t>
      </w:r>
    </w:p>
    <w:p w14:paraId="246F1B3A" w14:textId="6D9231AC" w:rsidR="0077442F" w:rsidRDefault="008E729F" w:rsidP="00813C37">
      <w:pPr>
        <w:pStyle w:val="Code"/>
        <w:ind w:left="936"/>
        <w:pPrChange w:id="946" w:author="Kelvin Sung" w:date="2021-03-31T10:34:00Z">
          <w:pPr>
            <w:pStyle w:val="Code"/>
            <w:ind w:firstLine="720"/>
          </w:pPr>
        </w:pPrChange>
      </w:pPr>
      <w:ins w:id="947" w:author="Kelvin Sung" w:date="2021-03-31T10:34:00Z">
        <w:r>
          <w:t xml:space="preserve">    </w:t>
        </w:r>
      </w:ins>
      <w:r w:rsidR="0077442F">
        <w:t>this.mVertexPositionRef = gl.getAttribLocation(this.mCompiledShader, "aVertexPosition");</w:t>
      </w:r>
    </w:p>
    <w:p w14:paraId="0615360C" w14:textId="0B607FFE" w:rsidR="0077442F" w:rsidRDefault="0077442F" w:rsidP="00813C37">
      <w:pPr>
        <w:pStyle w:val="Code"/>
        <w:ind w:left="936"/>
        <w:pPrChange w:id="948" w:author="Kelvin Sung" w:date="2021-03-31T10:34:00Z">
          <w:pPr>
            <w:pStyle w:val="Code"/>
          </w:pPr>
        </w:pPrChange>
      </w:pPr>
      <w:r>
        <w:t>}</w:t>
      </w:r>
    </w:p>
    <w:p w14:paraId="0549F579" w14:textId="7260C2BE" w:rsidR="009F0BD1" w:rsidRDefault="009F0BD1" w:rsidP="00813C37">
      <w:pPr>
        <w:pStyle w:val="BodyTextFirst"/>
        <w:ind w:left="936"/>
        <w:pPrChange w:id="949" w:author="Kelvin Sung" w:date="2021-03-31T10:34:00Z">
          <w:pPr>
            <w:pStyle w:val="BodyTextFirst"/>
          </w:pPr>
        </w:pPrChange>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051BEDFC" w14:textId="276BE90E" w:rsidR="009F0BD1" w:rsidRDefault="009F0BD1" w:rsidP="009F0BD1">
      <w:pPr>
        <w:pStyle w:val="NumList"/>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del w:id="950" w:author="Kelvin Sung" w:date="2021-03-31T10:40:00Z">
        <w:r w:rsidR="008E7C05" w:rsidRPr="008E7C05" w:rsidDel="00592947">
          <w:delText>t</w:delText>
        </w:r>
      </w:del>
      <w:ins w:id="951" w:author="Kelvin Sung" w:date="2021-03-31T10:40:00Z">
        <w:r w:rsidR="00592947">
          <w:t>class t</w:t>
        </w:r>
      </w:ins>
      <w:r w:rsidR="008E7C05" w:rsidRPr="008E7C05">
        <w:t>o</w:t>
      </w:r>
      <w:r w:rsidRPr="008E7C05">
        <w:t xml:space="preserve"> </w:t>
      </w:r>
      <w:r w:rsidRPr="009F0BD1">
        <w:rPr>
          <w:rStyle w:val="CodeInline"/>
        </w:rPr>
        <w:t>activate</w:t>
      </w:r>
      <w:r>
        <w:t xml:space="preserve"> the shader for </w:t>
      </w:r>
      <w:del w:id="952" w:author="Kelvin Sung" w:date="2021-03-31T10:40:00Z">
        <w:r w:rsidDel="00592947">
          <w:delText xml:space="preserve">rendering </w:delText>
        </w:r>
      </w:del>
      <w:ins w:id="953" w:author="Kelvin Sung" w:date="2021-03-31T10:40:00Z">
        <w:r w:rsidR="00592947">
          <w:t>drawing</w:t>
        </w:r>
      </w:ins>
      <w:ins w:id="954" w:author="Kelvin Sung" w:date="2021-03-31T10:41:00Z">
        <w:r w:rsidR="00592947">
          <w:t xml:space="preserve">. Once again, </w:t>
        </w:r>
      </w:ins>
      <w:r>
        <w:t xml:space="preserve">similar to </w:t>
      </w:r>
      <w:proofErr w:type="gramStart"/>
      <w:r>
        <w:t>you</w:t>
      </w:r>
      <w:r w:rsidR="008E7C05">
        <w:t>r</w:t>
      </w:r>
      <w:proofErr w:type="gramEnd"/>
      <w:r>
        <w:t xml:space="preserve"> </w:t>
      </w:r>
      <w:r w:rsidRPr="009F0BD1">
        <w:rPr>
          <w:rStyle w:val="CodeInline"/>
        </w:rPr>
        <w:t>activate()</w:t>
      </w:r>
      <w:r>
        <w:t xml:space="preserve"> </w:t>
      </w:r>
      <w:ins w:id="955" w:author="Kelvin Sung" w:date="2021-03-31T10:41:00Z">
        <w:r w:rsidR="00592947">
          <w:t xml:space="preserve">function </w:t>
        </w:r>
      </w:ins>
      <w:r>
        <w:t>in</w:t>
      </w:r>
      <w:ins w:id="956" w:author="Kelvin Sung" w:date="2021-03-31T10:41:00Z">
        <w:r w:rsidR="00592947">
          <w:t xml:space="preserve"> </w:t>
        </w:r>
      </w:ins>
      <w:r>
        <w:t xml:space="preserve"> </w:t>
      </w:r>
      <w:r w:rsidRPr="009F0BD1">
        <w:rPr>
          <w:rStyle w:val="CodeInline"/>
        </w:rPr>
        <w:t>shader_support.js</w:t>
      </w:r>
      <w:ins w:id="957" w:author="Kelvin Sung" w:date="2021-03-31T10:41:00Z">
        <w:r w:rsidR="00592947" w:rsidRPr="00592947">
          <w:rPr>
            <w:rPrChange w:id="958" w:author="Kelvin Sung" w:date="2021-03-31T10:41:00Z">
              <w:rPr>
                <w:rStyle w:val="CodeInline"/>
              </w:rPr>
            </w:rPrChange>
          </w:rPr>
          <w:t xml:space="preserve"> from previous project</w:t>
        </w:r>
      </w:ins>
      <w:r>
        <w:t>.</w:t>
      </w:r>
    </w:p>
    <w:p w14:paraId="6CEFAB29" w14:textId="6C93A2C2" w:rsidR="009F0BD1" w:rsidRDefault="009F0BD1" w:rsidP="00592947">
      <w:pPr>
        <w:pStyle w:val="Code"/>
        <w:ind w:left="936"/>
        <w:pPrChange w:id="959" w:author="Kelvin Sung" w:date="2021-03-31T10:40:00Z">
          <w:pPr>
            <w:pStyle w:val="Code"/>
          </w:pPr>
        </w:pPrChange>
      </w:pPr>
      <w:r>
        <w:t>activate() {</w:t>
      </w:r>
    </w:p>
    <w:p w14:paraId="4186265A" w14:textId="39164A7C" w:rsidR="009F0BD1" w:rsidRDefault="00813C37" w:rsidP="00592947">
      <w:pPr>
        <w:pStyle w:val="Code"/>
        <w:ind w:left="936"/>
        <w:pPrChange w:id="960" w:author="Kelvin Sung" w:date="2021-03-31T10:40:00Z">
          <w:pPr>
            <w:pStyle w:val="Code"/>
            <w:ind w:firstLine="720"/>
          </w:pPr>
        </w:pPrChange>
      </w:pPr>
      <w:ins w:id="961" w:author="Kelvin Sung" w:date="2021-03-31T10:36:00Z">
        <w:r>
          <w:t xml:space="preserve">    </w:t>
        </w:r>
      </w:ins>
      <w:r w:rsidR="009F0BD1">
        <w:t>let gl = core.getGL();</w:t>
      </w:r>
    </w:p>
    <w:p w14:paraId="527A23A2" w14:textId="6B58F1C8" w:rsidR="009F0BD1" w:rsidRDefault="00813C37" w:rsidP="00592947">
      <w:pPr>
        <w:pStyle w:val="Code"/>
        <w:ind w:left="936"/>
        <w:pPrChange w:id="962" w:author="Kelvin Sung" w:date="2021-03-31T10:40:00Z">
          <w:pPr>
            <w:pStyle w:val="Code"/>
            <w:ind w:firstLine="720"/>
          </w:pPr>
        </w:pPrChange>
      </w:pPr>
      <w:ins w:id="963" w:author="Kelvin Sung" w:date="2021-03-31T10:36:00Z">
        <w:r>
          <w:t xml:space="preserve">    </w:t>
        </w:r>
      </w:ins>
      <w:r w:rsidR="009F0BD1">
        <w:t>gl.useProgram(this.mCompiledShader);</w:t>
      </w:r>
    </w:p>
    <w:p w14:paraId="32B5EEFF" w14:textId="77777777" w:rsidR="009F0BD1" w:rsidRDefault="009F0BD1" w:rsidP="00592947">
      <w:pPr>
        <w:pStyle w:val="Code"/>
        <w:ind w:left="936"/>
        <w:pPrChange w:id="964" w:author="Kelvin Sung" w:date="2021-03-31T10:40:00Z">
          <w:pPr>
            <w:pStyle w:val="Code"/>
          </w:pPr>
        </w:pPrChange>
      </w:pPr>
      <w:del w:id="965" w:author="Kelvin Sung" w:date="2021-03-31T10:36:00Z">
        <w:r w:rsidDel="00813C37">
          <w:delText xml:space="preserve">    </w:delText>
        </w:r>
      </w:del>
      <w:r>
        <w:t xml:space="preserve">    </w:t>
      </w:r>
    </w:p>
    <w:p w14:paraId="089E6AC2" w14:textId="1C047A0B" w:rsidR="009F0BD1" w:rsidRDefault="00813C37" w:rsidP="00592947">
      <w:pPr>
        <w:pStyle w:val="Code"/>
        <w:ind w:left="936"/>
        <w:pPrChange w:id="966" w:author="Kelvin Sung" w:date="2021-03-31T10:40:00Z">
          <w:pPr>
            <w:pStyle w:val="Code"/>
            <w:ind w:firstLine="720"/>
          </w:pPr>
        </w:pPrChange>
      </w:pPr>
      <w:ins w:id="967" w:author="Kelvin Sung" w:date="2021-03-31T10:36:00Z">
        <w:r>
          <w:t xml:space="preserve">    </w:t>
        </w:r>
      </w:ins>
      <w:r w:rsidR="009F0BD1">
        <w:t>// bind vertex buffer</w:t>
      </w:r>
    </w:p>
    <w:p w14:paraId="407237D8" w14:textId="023414F8" w:rsidR="009F0BD1" w:rsidRDefault="00813C37" w:rsidP="00592947">
      <w:pPr>
        <w:pStyle w:val="Code"/>
        <w:ind w:left="936"/>
        <w:pPrChange w:id="968" w:author="Kelvin Sung" w:date="2021-03-31T10:40:00Z">
          <w:pPr>
            <w:pStyle w:val="Code"/>
            <w:ind w:firstLine="720"/>
          </w:pPr>
        </w:pPrChange>
      </w:pPr>
      <w:ins w:id="969" w:author="Kelvin Sung" w:date="2021-03-31T10:36:00Z">
        <w:r>
          <w:t xml:space="preserve">    </w:t>
        </w:r>
      </w:ins>
      <w:r w:rsidR="009F0BD1">
        <w:t>gl.bindBuffer(gl.ARRAY_BUFFER, vertexBuffer.get());</w:t>
      </w:r>
    </w:p>
    <w:p w14:paraId="78D5291D" w14:textId="31003668" w:rsidR="009F0BD1" w:rsidRDefault="00813C37" w:rsidP="00592947">
      <w:pPr>
        <w:pStyle w:val="Code"/>
        <w:ind w:left="936"/>
        <w:pPrChange w:id="970" w:author="Kelvin Sung" w:date="2021-03-31T10:40:00Z">
          <w:pPr>
            <w:pStyle w:val="Code"/>
            <w:ind w:firstLine="720"/>
          </w:pPr>
        </w:pPrChange>
      </w:pPr>
      <w:ins w:id="971" w:author="Kelvin Sung" w:date="2021-03-31T10:36:00Z">
        <w:r>
          <w:t xml:space="preserve">    </w:t>
        </w:r>
      </w:ins>
      <w:r w:rsidR="009F0BD1">
        <w:t>gl.vertexAttribPointer(this.mVertexPositionRef,</w:t>
      </w:r>
    </w:p>
    <w:p w14:paraId="249740F6" w14:textId="64F03AB0" w:rsidR="009F0BD1" w:rsidRDefault="00592947" w:rsidP="00592947">
      <w:pPr>
        <w:pStyle w:val="Code"/>
        <w:ind w:left="936"/>
        <w:pPrChange w:id="972" w:author="Kelvin Sung" w:date="2021-03-31T10:40:00Z">
          <w:pPr>
            <w:pStyle w:val="Code"/>
            <w:ind w:left="720" w:firstLine="720"/>
          </w:pPr>
        </w:pPrChange>
      </w:pPr>
      <w:ins w:id="973" w:author="Kelvin Sung" w:date="2021-03-31T10:38:00Z">
        <w:r>
          <w:t xml:space="preserve">        </w:t>
        </w:r>
      </w:ins>
      <w:r w:rsidR="009F0BD1">
        <w:t xml:space="preserve">3,            </w:t>
      </w:r>
      <w:del w:id="974" w:author="Kelvin Sung" w:date="2021-03-31T10:39:00Z">
        <w:r w:rsidR="009F0BD1" w:rsidDel="00592947">
          <w:delText xml:space="preserve"> </w:delText>
        </w:r>
      </w:del>
      <w:r w:rsidR="009F0BD1">
        <w:t xml:space="preserve"> // each element is a 3-float (x,y.z)</w:t>
      </w:r>
    </w:p>
    <w:p w14:paraId="59A3E7EB" w14:textId="7690BCD6" w:rsidR="009F0BD1" w:rsidRDefault="00592947" w:rsidP="00592947">
      <w:pPr>
        <w:pStyle w:val="Code"/>
        <w:ind w:left="936"/>
        <w:pPrChange w:id="975" w:author="Kelvin Sung" w:date="2021-03-31T10:40:00Z">
          <w:pPr>
            <w:pStyle w:val="Code"/>
            <w:ind w:left="720" w:firstLine="720"/>
          </w:pPr>
        </w:pPrChange>
      </w:pPr>
      <w:ins w:id="976" w:author="Kelvin Sung" w:date="2021-03-31T10:39:00Z">
        <w:r>
          <w:lastRenderedPageBreak/>
          <w:t xml:space="preserve">        </w:t>
        </w:r>
      </w:ins>
      <w:r w:rsidR="009F0BD1">
        <w:t>gl.FLOAT,       // data type is FLOAT</w:t>
      </w:r>
    </w:p>
    <w:p w14:paraId="00051850" w14:textId="513FD12E" w:rsidR="009F0BD1" w:rsidRDefault="00592947" w:rsidP="00592947">
      <w:pPr>
        <w:pStyle w:val="Code"/>
        <w:ind w:left="936"/>
        <w:pPrChange w:id="977" w:author="Kelvin Sung" w:date="2021-03-31T10:40:00Z">
          <w:pPr>
            <w:pStyle w:val="Code"/>
            <w:ind w:left="720" w:firstLine="720"/>
          </w:pPr>
        </w:pPrChange>
      </w:pPr>
      <w:ins w:id="978" w:author="Kelvin Sung" w:date="2021-03-31T10:39:00Z">
        <w:r>
          <w:t xml:space="preserve">        </w:t>
        </w:r>
      </w:ins>
      <w:r w:rsidR="009F0BD1">
        <w:t>false,          // if the content is normalized vectors</w:t>
      </w:r>
    </w:p>
    <w:p w14:paraId="5E8264CA" w14:textId="1A011D7A" w:rsidR="009F0BD1" w:rsidRDefault="00592947" w:rsidP="00592947">
      <w:pPr>
        <w:pStyle w:val="Code"/>
        <w:ind w:left="936"/>
        <w:pPrChange w:id="979" w:author="Kelvin Sung" w:date="2021-03-31T10:40:00Z">
          <w:pPr>
            <w:pStyle w:val="Code"/>
            <w:ind w:left="720" w:firstLine="720"/>
          </w:pPr>
        </w:pPrChange>
      </w:pPr>
      <w:ins w:id="980" w:author="Kelvin Sung" w:date="2021-03-31T10:39:00Z">
        <w:r>
          <w:t xml:space="preserve">        </w:t>
        </w:r>
      </w:ins>
      <w:r w:rsidR="009F0BD1">
        <w:t xml:space="preserve">0,            </w:t>
      </w:r>
      <w:del w:id="981" w:author="Kelvin Sung" w:date="2021-03-31T10:39:00Z">
        <w:r w:rsidR="009F0BD1" w:rsidDel="00592947">
          <w:delText xml:space="preserve">  </w:delText>
        </w:r>
      </w:del>
      <w:r w:rsidR="009F0BD1">
        <w:t>// number of bytes to skip in between elements</w:t>
      </w:r>
    </w:p>
    <w:p w14:paraId="4B618E46" w14:textId="22139963" w:rsidR="009F0BD1" w:rsidRDefault="00592947" w:rsidP="00592947">
      <w:pPr>
        <w:pStyle w:val="Code"/>
        <w:ind w:left="936"/>
        <w:pPrChange w:id="982" w:author="Kelvin Sung" w:date="2021-03-31T10:40:00Z">
          <w:pPr>
            <w:pStyle w:val="Code"/>
            <w:ind w:left="720" w:firstLine="720"/>
          </w:pPr>
        </w:pPrChange>
      </w:pPr>
      <w:ins w:id="983" w:author="Kelvin Sung" w:date="2021-03-31T10:39:00Z">
        <w:r>
          <w:t xml:space="preserve">        </w:t>
        </w:r>
      </w:ins>
      <w:r w:rsidR="009F0BD1">
        <w:t xml:space="preserve">0);           </w:t>
      </w:r>
      <w:del w:id="984" w:author="Kelvin Sung" w:date="2021-03-31T10:39:00Z">
        <w:r w:rsidR="009F0BD1" w:rsidDel="00592947">
          <w:delText xml:space="preserve">  </w:delText>
        </w:r>
      </w:del>
      <w:r w:rsidR="009F0BD1">
        <w:t>// offsets to the first element</w:t>
      </w:r>
    </w:p>
    <w:p w14:paraId="789BE28D" w14:textId="2B6ABB28" w:rsidR="009F0BD1" w:rsidRDefault="00592947" w:rsidP="00592947">
      <w:pPr>
        <w:pStyle w:val="Code"/>
        <w:ind w:left="936"/>
        <w:pPrChange w:id="985" w:author="Kelvin Sung" w:date="2021-03-31T10:40:00Z">
          <w:pPr>
            <w:pStyle w:val="Code"/>
            <w:ind w:firstLine="720"/>
          </w:pPr>
        </w:pPrChange>
      </w:pPr>
      <w:ins w:id="986" w:author="Kelvin Sung" w:date="2021-03-31T10:39:00Z">
        <w:r>
          <w:t xml:space="preserve">    </w:t>
        </w:r>
      </w:ins>
      <w:r w:rsidR="009F0BD1">
        <w:t>gl.enableVertexAttribArray(this.mVertexPositionRef);</w:t>
      </w:r>
    </w:p>
    <w:p w14:paraId="45619DAE" w14:textId="14D40604" w:rsidR="009F0BD1" w:rsidRDefault="009F0BD1" w:rsidP="00592947">
      <w:pPr>
        <w:pStyle w:val="Code"/>
        <w:ind w:left="936"/>
        <w:pPrChange w:id="987" w:author="Kelvin Sung" w:date="2021-03-31T10:40:00Z">
          <w:pPr>
            <w:pStyle w:val="Code"/>
          </w:pPr>
        </w:pPrChange>
      </w:pPr>
      <w:r>
        <w:t>}</w:t>
      </w:r>
    </w:p>
    <w:p w14:paraId="4FDCD4DF" w14:textId="3F1FB45A" w:rsidR="009F0BD1" w:rsidRDefault="008E7C05" w:rsidP="009F0BD1">
      <w:pPr>
        <w:pStyle w:val="NumList"/>
      </w:pPr>
      <w:r>
        <w:t xml:space="preserve">Add a private method, which </w:t>
      </w:r>
      <w:ins w:id="988" w:author="Kelvin Sung" w:date="2021-03-31T10:42:00Z">
        <w:r w:rsidR="00592947">
          <w:t xml:space="preserve">cannot be access </w:t>
        </w:r>
      </w:ins>
      <w:del w:id="989" w:author="Kelvin Sung" w:date="2021-03-31T10:42:00Z">
        <w:r w:rsidDel="00592947">
          <w:delText xml:space="preserve">is not visible </w:delText>
        </w:r>
      </w:del>
      <w:ins w:id="990" w:author="Kelvin Sung" w:date="2021-03-31T10:42:00Z">
        <w:r w:rsidR="00592947">
          <w:t xml:space="preserve">from </w:t>
        </w:r>
      </w:ins>
      <w:r>
        <w:t xml:space="preserve">outside the </w:t>
      </w:r>
      <w:r w:rsidRPr="008E7C05">
        <w:rPr>
          <w:rStyle w:val="CodeInline"/>
        </w:rPr>
        <w:t>simple_shader.js</w:t>
      </w:r>
      <w:r>
        <w:t xml:space="preserve"> </w:t>
      </w:r>
      <w:del w:id="991" w:author="Kelvin Sung" w:date="2021-03-31T10:42:00Z">
        <w:r w:rsidDel="00592947">
          <w:delText>file</w:delText>
        </w:r>
      </w:del>
      <w:ins w:id="992" w:author="Kelvin Sung" w:date="2021-03-31T10:43:00Z">
        <w:r w:rsidR="00592947">
          <w:t>file</w:t>
        </w:r>
      </w:ins>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del w:id="993" w:author="Kelvin Sung" w:date="2021-03-31T10:43:00Z">
        <w:r w:rsidDel="00592947">
          <w:delText>This is done easily enough by creating the function outside the class’s closing bracket.</w:delText>
        </w:r>
      </w:del>
    </w:p>
    <w:p w14:paraId="2E6C2167" w14:textId="77777777" w:rsidR="000810B3" w:rsidRDefault="000810B3" w:rsidP="00592947">
      <w:pPr>
        <w:pStyle w:val="Code"/>
        <w:ind w:left="936"/>
        <w:pPrChange w:id="994" w:author="Kelvin Sung" w:date="2021-03-31T10:43:00Z">
          <w:pPr>
            <w:pStyle w:val="Code"/>
          </w:pPr>
        </w:pPrChange>
      </w:pPr>
      <w:r>
        <w:t>function loadAndCompileShader(id, shaderType) {</w:t>
      </w:r>
    </w:p>
    <w:p w14:paraId="054A436A" w14:textId="3E56A5C8" w:rsidR="000810B3" w:rsidRDefault="000810B3" w:rsidP="00592947">
      <w:pPr>
        <w:pStyle w:val="Code"/>
        <w:ind w:left="936"/>
        <w:pPrChange w:id="995" w:author="Kelvin Sung" w:date="2021-03-31T10:43:00Z">
          <w:pPr>
            <w:pStyle w:val="Code"/>
          </w:pPr>
        </w:pPrChange>
      </w:pPr>
      <w:r>
        <w:t xml:space="preserve">    let </w:t>
      </w:r>
      <w:del w:id="996" w:author="Kelvin Sung" w:date="2021-03-31T10:43:00Z">
        <w:r w:rsidDel="00592947">
          <w:delText xml:space="preserve">xmlReq, </w:delText>
        </w:r>
      </w:del>
      <w:r>
        <w:t>shaderSource = null, compiledShader = null;</w:t>
      </w:r>
    </w:p>
    <w:p w14:paraId="0D08E891" w14:textId="77777777" w:rsidR="000810B3" w:rsidRDefault="000810B3" w:rsidP="00592947">
      <w:pPr>
        <w:pStyle w:val="Code"/>
        <w:ind w:left="936"/>
        <w:pPrChange w:id="997" w:author="Kelvin Sung" w:date="2021-03-31T10:43:00Z">
          <w:pPr>
            <w:pStyle w:val="Code"/>
          </w:pPr>
        </w:pPrChange>
      </w:pPr>
      <w:r>
        <w:t xml:space="preserve">    let gl = core.getGL();</w:t>
      </w:r>
    </w:p>
    <w:p w14:paraId="29CEB8DA" w14:textId="77777777" w:rsidR="000810B3" w:rsidRDefault="000810B3" w:rsidP="00592947">
      <w:pPr>
        <w:pStyle w:val="Code"/>
        <w:ind w:left="936"/>
        <w:pPrChange w:id="998" w:author="Kelvin Sung" w:date="2021-03-31T10:43:00Z">
          <w:pPr>
            <w:pStyle w:val="Code"/>
          </w:pPr>
        </w:pPrChange>
      </w:pPr>
    </w:p>
    <w:p w14:paraId="7A96432E" w14:textId="77777777" w:rsidR="000810B3" w:rsidRDefault="000810B3" w:rsidP="00592947">
      <w:pPr>
        <w:pStyle w:val="Code"/>
        <w:ind w:left="936"/>
        <w:pPrChange w:id="999" w:author="Kelvin Sung" w:date="2021-03-31T10:43:00Z">
          <w:pPr>
            <w:pStyle w:val="Code"/>
          </w:pPr>
        </w:pPrChange>
      </w:pPr>
      <w:r>
        <w:t xml:space="preserve">    // Step A: Get the shader source from index.html</w:t>
      </w:r>
    </w:p>
    <w:p w14:paraId="719C408E" w14:textId="77777777" w:rsidR="000810B3" w:rsidRDefault="000810B3" w:rsidP="00592947">
      <w:pPr>
        <w:pStyle w:val="Code"/>
        <w:ind w:left="936"/>
        <w:pPrChange w:id="1000" w:author="Kelvin Sung" w:date="2021-03-31T10:43:00Z">
          <w:pPr>
            <w:pStyle w:val="Code"/>
          </w:pPr>
        </w:pPrChange>
      </w:pPr>
      <w:r>
        <w:t xml:space="preserve">    let shaderText = document.getElementById(id);</w:t>
      </w:r>
    </w:p>
    <w:p w14:paraId="126589BD" w14:textId="77777777" w:rsidR="000810B3" w:rsidRDefault="000810B3" w:rsidP="00592947">
      <w:pPr>
        <w:pStyle w:val="Code"/>
        <w:ind w:left="936"/>
        <w:pPrChange w:id="1001" w:author="Kelvin Sung" w:date="2021-03-31T10:43:00Z">
          <w:pPr>
            <w:pStyle w:val="Code"/>
          </w:pPr>
        </w:pPrChange>
      </w:pPr>
      <w:r>
        <w:t xml:space="preserve">    shaderSource = shaderText.firstChild.textContent;</w:t>
      </w:r>
    </w:p>
    <w:p w14:paraId="5C61DEC4" w14:textId="77777777" w:rsidR="000810B3" w:rsidRDefault="000810B3" w:rsidP="00592947">
      <w:pPr>
        <w:pStyle w:val="Code"/>
        <w:ind w:left="936"/>
        <w:pPrChange w:id="1002" w:author="Kelvin Sung" w:date="2021-03-31T10:43:00Z">
          <w:pPr>
            <w:pStyle w:val="Code"/>
          </w:pPr>
        </w:pPrChange>
      </w:pPr>
    </w:p>
    <w:p w14:paraId="31ABED81" w14:textId="77777777" w:rsidR="000810B3" w:rsidRDefault="000810B3" w:rsidP="00592947">
      <w:pPr>
        <w:pStyle w:val="Code"/>
        <w:ind w:left="936"/>
        <w:pPrChange w:id="1003" w:author="Kelvin Sung" w:date="2021-03-31T10:43:00Z">
          <w:pPr>
            <w:pStyle w:val="Code"/>
          </w:pPr>
        </w:pPrChange>
      </w:pPr>
      <w:r>
        <w:t xml:space="preserve">    // Step B: Create the shader based on the shader type: vertex or fragment</w:t>
      </w:r>
    </w:p>
    <w:p w14:paraId="2BC341B6" w14:textId="77777777" w:rsidR="000810B3" w:rsidRDefault="000810B3" w:rsidP="00592947">
      <w:pPr>
        <w:pStyle w:val="Code"/>
        <w:ind w:left="936"/>
        <w:pPrChange w:id="1004" w:author="Kelvin Sung" w:date="2021-03-31T10:43:00Z">
          <w:pPr>
            <w:pStyle w:val="Code"/>
          </w:pPr>
        </w:pPrChange>
      </w:pPr>
      <w:r>
        <w:t xml:space="preserve">    compiledShader = gl.createShader(shaderType);</w:t>
      </w:r>
    </w:p>
    <w:p w14:paraId="7CBCA068" w14:textId="77777777" w:rsidR="000810B3" w:rsidRDefault="000810B3" w:rsidP="00592947">
      <w:pPr>
        <w:pStyle w:val="Code"/>
        <w:ind w:left="936"/>
        <w:pPrChange w:id="1005" w:author="Kelvin Sung" w:date="2021-03-31T10:43:00Z">
          <w:pPr>
            <w:pStyle w:val="Code"/>
          </w:pPr>
        </w:pPrChange>
      </w:pPr>
    </w:p>
    <w:p w14:paraId="6B62A5F2" w14:textId="77777777" w:rsidR="000810B3" w:rsidRDefault="000810B3" w:rsidP="00592947">
      <w:pPr>
        <w:pStyle w:val="Code"/>
        <w:ind w:left="936"/>
        <w:pPrChange w:id="1006" w:author="Kelvin Sung" w:date="2021-03-31T10:43:00Z">
          <w:pPr>
            <w:pStyle w:val="Code"/>
          </w:pPr>
        </w:pPrChange>
      </w:pPr>
      <w:r>
        <w:t xml:space="preserve">    // Step C: Compile the created shader</w:t>
      </w:r>
    </w:p>
    <w:p w14:paraId="428531F8" w14:textId="77777777" w:rsidR="000810B3" w:rsidRDefault="000810B3" w:rsidP="00592947">
      <w:pPr>
        <w:pStyle w:val="Code"/>
        <w:ind w:left="936"/>
        <w:pPrChange w:id="1007" w:author="Kelvin Sung" w:date="2021-03-31T10:43:00Z">
          <w:pPr>
            <w:pStyle w:val="Code"/>
          </w:pPr>
        </w:pPrChange>
      </w:pPr>
      <w:r>
        <w:t xml:space="preserve">    gl.shaderSource(compiledShader, shaderSource);</w:t>
      </w:r>
    </w:p>
    <w:p w14:paraId="0ADAD715" w14:textId="77777777" w:rsidR="000810B3" w:rsidRDefault="000810B3" w:rsidP="00592947">
      <w:pPr>
        <w:pStyle w:val="Code"/>
        <w:ind w:left="936"/>
        <w:pPrChange w:id="1008" w:author="Kelvin Sung" w:date="2021-03-31T10:43:00Z">
          <w:pPr>
            <w:pStyle w:val="Code"/>
          </w:pPr>
        </w:pPrChange>
      </w:pPr>
      <w:r>
        <w:t xml:space="preserve">    gl.compileShader(compiledShader);</w:t>
      </w:r>
    </w:p>
    <w:p w14:paraId="0879E7E5" w14:textId="77777777" w:rsidR="000810B3" w:rsidRDefault="000810B3" w:rsidP="00592947">
      <w:pPr>
        <w:pStyle w:val="Code"/>
        <w:ind w:left="936"/>
        <w:pPrChange w:id="1009" w:author="Kelvin Sung" w:date="2021-03-31T10:43:00Z">
          <w:pPr>
            <w:pStyle w:val="Code"/>
          </w:pPr>
        </w:pPrChange>
      </w:pPr>
    </w:p>
    <w:p w14:paraId="47C1F68F" w14:textId="77777777" w:rsidR="000810B3" w:rsidRDefault="000810B3" w:rsidP="00592947">
      <w:pPr>
        <w:pStyle w:val="Code"/>
        <w:ind w:left="936"/>
        <w:pPrChange w:id="1010" w:author="Kelvin Sung" w:date="2021-03-31T10:43:00Z">
          <w:pPr>
            <w:pStyle w:val="Code"/>
          </w:pPr>
        </w:pPrChange>
      </w:pPr>
      <w:r>
        <w:t xml:space="preserve">    // Step D: check for errors and return results (null if error)</w:t>
      </w:r>
    </w:p>
    <w:p w14:paraId="771CB8E4" w14:textId="77777777" w:rsidR="000810B3" w:rsidRDefault="000810B3" w:rsidP="00592947">
      <w:pPr>
        <w:pStyle w:val="Code"/>
        <w:ind w:left="936"/>
        <w:pPrChange w:id="1011" w:author="Kelvin Sung" w:date="2021-03-31T10:43:00Z">
          <w:pPr>
            <w:pStyle w:val="Code"/>
          </w:pPr>
        </w:pPrChange>
      </w:pPr>
      <w:r>
        <w:t xml:space="preserve">    // The log info is how shader compilation errors are typically displayed.</w:t>
      </w:r>
    </w:p>
    <w:p w14:paraId="23EE0714" w14:textId="77777777" w:rsidR="000810B3" w:rsidRDefault="000810B3" w:rsidP="00592947">
      <w:pPr>
        <w:pStyle w:val="Code"/>
        <w:ind w:left="936"/>
        <w:pPrChange w:id="1012" w:author="Kelvin Sung" w:date="2021-03-31T10:43:00Z">
          <w:pPr>
            <w:pStyle w:val="Code"/>
          </w:pPr>
        </w:pPrChange>
      </w:pPr>
      <w:r>
        <w:t xml:space="preserve">    // This is useful for debugging the shaders.</w:t>
      </w:r>
    </w:p>
    <w:p w14:paraId="7D9254AA" w14:textId="77777777" w:rsidR="000810B3" w:rsidRDefault="000810B3" w:rsidP="00592947">
      <w:pPr>
        <w:pStyle w:val="Code"/>
        <w:ind w:left="936"/>
        <w:pPrChange w:id="1013" w:author="Kelvin Sung" w:date="2021-03-31T10:43:00Z">
          <w:pPr>
            <w:pStyle w:val="Code"/>
          </w:pPr>
        </w:pPrChange>
      </w:pPr>
      <w:r>
        <w:t xml:space="preserve">    if (!gl.getShaderParameter(compiledShader, gl.COMPILE_STATUS)) {</w:t>
      </w:r>
    </w:p>
    <w:p w14:paraId="4FD6541D" w14:textId="77777777" w:rsidR="00E16293" w:rsidRDefault="000810B3" w:rsidP="00592947">
      <w:pPr>
        <w:pStyle w:val="Code"/>
        <w:ind w:left="936"/>
        <w:rPr>
          <w:ins w:id="1014" w:author="Kelvin Sung" w:date="2021-03-31T10:44:00Z"/>
        </w:rPr>
      </w:pPr>
      <w:r>
        <w:t xml:space="preserve">        throw new Error("A shader compiling error occurred: " + </w:t>
      </w:r>
    </w:p>
    <w:p w14:paraId="71C70C1E" w14:textId="0440C627" w:rsidR="000810B3" w:rsidRDefault="00E16293" w:rsidP="00592947">
      <w:pPr>
        <w:pStyle w:val="Code"/>
        <w:ind w:left="936"/>
        <w:pPrChange w:id="1015" w:author="Kelvin Sung" w:date="2021-03-31T10:43:00Z">
          <w:pPr>
            <w:pStyle w:val="Code"/>
          </w:pPr>
        </w:pPrChange>
      </w:pPr>
      <w:ins w:id="1016" w:author="Kelvin Sung" w:date="2021-03-31T10:44:00Z">
        <w:r>
          <w:t xml:space="preserve">                     </w:t>
        </w:r>
      </w:ins>
      <w:r w:rsidR="000810B3">
        <w:t>gl.getShaderInfoLog(compiledShader));</w:t>
      </w:r>
    </w:p>
    <w:p w14:paraId="7C28DF98" w14:textId="77777777" w:rsidR="000810B3" w:rsidRDefault="000810B3" w:rsidP="00592947">
      <w:pPr>
        <w:pStyle w:val="Code"/>
        <w:ind w:left="936"/>
        <w:pPrChange w:id="1017" w:author="Kelvin Sung" w:date="2021-03-31T10:43:00Z">
          <w:pPr>
            <w:pStyle w:val="Code"/>
          </w:pPr>
        </w:pPrChange>
      </w:pPr>
      <w:r>
        <w:t xml:space="preserve">    }</w:t>
      </w:r>
    </w:p>
    <w:p w14:paraId="4716BE6F" w14:textId="77777777" w:rsidR="000810B3" w:rsidRDefault="000810B3" w:rsidP="00592947">
      <w:pPr>
        <w:pStyle w:val="Code"/>
        <w:ind w:left="936"/>
        <w:pPrChange w:id="1018" w:author="Kelvin Sung" w:date="2021-03-31T10:43:00Z">
          <w:pPr>
            <w:pStyle w:val="Code"/>
          </w:pPr>
        </w:pPrChange>
      </w:pPr>
    </w:p>
    <w:p w14:paraId="4E9477AC" w14:textId="77777777" w:rsidR="000810B3" w:rsidRDefault="000810B3" w:rsidP="00592947">
      <w:pPr>
        <w:pStyle w:val="Code"/>
        <w:ind w:left="936"/>
        <w:pPrChange w:id="1019" w:author="Kelvin Sung" w:date="2021-03-31T10:43:00Z">
          <w:pPr>
            <w:pStyle w:val="Code"/>
          </w:pPr>
        </w:pPrChange>
      </w:pPr>
      <w:r>
        <w:t xml:space="preserve">    return compiledShader;</w:t>
      </w:r>
    </w:p>
    <w:p w14:paraId="37DEF66F" w14:textId="4D5BD928" w:rsidR="000810B3" w:rsidRDefault="000810B3" w:rsidP="00592947">
      <w:pPr>
        <w:pStyle w:val="Code"/>
        <w:ind w:left="936"/>
        <w:pPrChange w:id="1020" w:author="Kelvin Sung" w:date="2021-03-31T10:43:00Z">
          <w:pPr>
            <w:pStyle w:val="Code"/>
          </w:pPr>
        </w:pPrChange>
      </w:pPr>
      <w:r>
        <w:t>}</w:t>
      </w:r>
    </w:p>
    <w:p w14:paraId="57A6BA08" w14:textId="45F7E245" w:rsidR="000810B3" w:rsidRDefault="000810B3" w:rsidP="006111EB">
      <w:pPr>
        <w:pStyle w:val="BodyTextFirst"/>
        <w:ind w:left="936"/>
        <w:pPrChange w:id="1021" w:author="Kelvin Sung" w:date="2021-03-31T10:44:00Z">
          <w:pPr>
            <w:pStyle w:val="BodyTextFirst"/>
          </w:pPr>
        </w:pPrChange>
      </w:pPr>
      <w:r>
        <w:t xml:space="preserve">Notice </w:t>
      </w:r>
      <w:ins w:id="1022" w:author="Kelvin Sung" w:date="2021-03-31T10:44:00Z">
        <w:r w:rsidR="006111EB">
          <w:t xml:space="preserve">that </w:t>
        </w:r>
      </w:ins>
      <w:r>
        <w:t xml:space="preserve">this function is identical to the one you created in </w:t>
      </w:r>
      <w:r w:rsidRPr="000810B3">
        <w:rPr>
          <w:rStyle w:val="CodeInline"/>
        </w:rPr>
        <w:t>shader_support.js</w:t>
      </w:r>
      <w:r>
        <w:t>.</w:t>
      </w:r>
    </w:p>
    <w:p w14:paraId="1C298F6D" w14:textId="50B50BBA" w:rsidR="000810B3" w:rsidRDefault="000810B3" w:rsidP="000810B3">
      <w:pPr>
        <w:pStyle w:val="NumList"/>
      </w:pPr>
      <w:r w:rsidRPr="001164CA">
        <w:t xml:space="preserve">Finally, add an </w:t>
      </w:r>
      <w:r>
        <w:t xml:space="preserve">export for the </w:t>
      </w:r>
      <w:r w:rsidRPr="000810B3">
        <w:rPr>
          <w:rStyle w:val="CodeInline"/>
        </w:rPr>
        <w:t>SimpleShader</w:t>
      </w:r>
      <w:r>
        <w:t xml:space="preserve"> class s</w:t>
      </w:r>
      <w:ins w:id="1023" w:author="Kelvin Sung" w:date="2021-03-31T10:46:00Z">
        <w:r w:rsidR="00F13642">
          <w:t xml:space="preserve">uch that </w:t>
        </w:r>
      </w:ins>
      <w:del w:id="1024" w:author="Kelvin Sung" w:date="2021-03-31T10:46:00Z">
        <w:r w:rsidDel="00F13642">
          <w:delText xml:space="preserve">o </w:delText>
        </w:r>
      </w:del>
      <w:r>
        <w:t>i</w:t>
      </w:r>
      <w:ins w:id="1025" w:author="Kelvin Sung" w:date="2021-03-31T10:46:00Z">
        <w:r w:rsidR="00F13642">
          <w:t>t</w:t>
        </w:r>
      </w:ins>
      <w:del w:id="1026" w:author="Kelvin Sung" w:date="2021-03-31T10:46:00Z">
        <w:r w:rsidDel="00F13642">
          <w:delText>s</w:delText>
        </w:r>
      </w:del>
      <w:r>
        <w:t xml:space="preserve"> can be accessed</w:t>
      </w:r>
      <w:ins w:id="1027" w:author="Kelvin Sung" w:date="2021-03-31T10:47:00Z">
        <w:r w:rsidR="00F13642">
          <w:t xml:space="preserve"> and </w:t>
        </w:r>
      </w:ins>
      <w:del w:id="1028" w:author="Kelvin Sung" w:date="2021-03-31T10:47:00Z">
        <w:r w:rsidDel="00F13642">
          <w:delText>/</w:delText>
        </w:r>
      </w:del>
      <w:r>
        <w:t xml:space="preserve">instantiated outside </w:t>
      </w:r>
      <w:ins w:id="1029" w:author="Kelvin Sung" w:date="2021-03-31T10:47:00Z">
        <w:r w:rsidR="00F13642">
          <w:t xml:space="preserve">of </w:t>
        </w:r>
      </w:ins>
      <w:r>
        <w:t>this file</w:t>
      </w:r>
      <w:r w:rsidRPr="001164CA">
        <w:t>.</w:t>
      </w:r>
    </w:p>
    <w:p w14:paraId="1F68BDE1" w14:textId="6ED5D294" w:rsidR="000810B3" w:rsidRDefault="000810B3" w:rsidP="00F13642">
      <w:pPr>
        <w:pStyle w:val="Code"/>
        <w:ind w:left="216" w:firstLine="720"/>
        <w:rPr>
          <w:ins w:id="1030" w:author="Kelvin Sung" w:date="2021-03-31T10:47:00Z"/>
        </w:rPr>
      </w:pPr>
      <w:r w:rsidRPr="000810B3">
        <w:t>export default SimpleShader;</w:t>
      </w:r>
    </w:p>
    <w:p w14:paraId="1BFC5E7F" w14:textId="1BF78109" w:rsidR="004D2C37" w:rsidRDefault="004D2C37" w:rsidP="004D2C37">
      <w:pPr>
        <w:pStyle w:val="NoteTipCaution"/>
        <w:pPrChange w:id="1031" w:author="Kelvin Sung" w:date="2021-03-31T10:47:00Z">
          <w:pPr>
            <w:pStyle w:val="Code"/>
          </w:pPr>
        </w:pPrChange>
      </w:pPr>
      <w:ins w:id="1032" w:author="Kelvin Sung" w:date="2021-03-31T10:47:00Z">
        <w:r w:rsidRPr="004D2C37">
          <w:rPr>
            <w:rStyle w:val="Strong"/>
            <w:rPrChange w:id="1033" w:author="Kelvin Sung" w:date="2021-03-31T10:47:00Z">
              <w:rPr/>
            </w:rPrChange>
          </w:rPr>
          <w:lastRenderedPageBreak/>
          <w:t>Note</w:t>
        </w:r>
        <w:r>
          <w:t xml:space="preserve"> The </w:t>
        </w:r>
        <w:r w:rsidRPr="004D2C37">
          <w:rPr>
            <w:rStyle w:val="CodeInline"/>
            <w:rPrChange w:id="1034" w:author="Kelvin Sung" w:date="2021-03-31T10:47:00Z">
              <w:rPr/>
            </w:rPrChange>
          </w:rPr>
          <w:t>default</w:t>
        </w:r>
        <w:r>
          <w:t xml:space="preserve"> keyword signifies that </w:t>
        </w:r>
      </w:ins>
      <w:ins w:id="1035" w:author="Kelvin Sung" w:date="2021-03-31T10:48:00Z">
        <w:r>
          <w:t>the</w:t>
        </w:r>
      </w:ins>
      <w:ins w:id="1036" w:author="Kelvin Sung" w:date="2021-03-31T10:49:00Z">
        <w:r w:rsidR="00F148F8">
          <w:t xml:space="preserve"> name</w:t>
        </w:r>
      </w:ins>
      <w:ins w:id="1037" w:author="Kelvin Sung" w:date="2021-03-31T10:48:00Z">
        <w:r>
          <w:t xml:space="preserve"> </w:t>
        </w:r>
        <w:r w:rsidRPr="004D2C37">
          <w:rPr>
            <w:rStyle w:val="CodeInline"/>
            <w:rPrChange w:id="1038" w:author="Kelvin Sung" w:date="2021-03-31T10:48:00Z">
              <w:rPr/>
            </w:rPrChange>
          </w:rPr>
          <w:t>SimpleShader</w:t>
        </w:r>
        <w:r>
          <w:t xml:space="preserve"> cannot changed by </w:t>
        </w:r>
        <w:r w:rsidRPr="004D2C37">
          <w:rPr>
            <w:rStyle w:val="CodeInline"/>
            <w:rPrChange w:id="1039" w:author="Kelvin Sung" w:date="2021-03-31T10:48:00Z">
              <w:rPr/>
            </w:rPrChange>
          </w:rPr>
          <w:t>import</w:t>
        </w:r>
        <w:r>
          <w:t xml:space="preserve"> statements.</w:t>
        </w:r>
      </w:ins>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B791E50" w:rsidR="0085070A" w:rsidRPr="0085070A" w:rsidRDefault="0085070A" w:rsidP="0085070A">
      <w:pPr>
        <w:keepLines/>
        <w:numPr>
          <w:ilvl w:val="0"/>
          <w:numId w:val="13"/>
        </w:numPr>
        <w:spacing w:before="120"/>
        <w:ind w:right="1152"/>
        <w:rPr>
          <w:rFonts w:ascii="Utopia" w:hAnsi="Utopia"/>
          <w:sz w:val="18"/>
        </w:rPr>
      </w:pPr>
      <w:commentRangeStart w:id="1040"/>
      <w:r w:rsidRPr="0085070A">
        <w:rPr>
          <w:rFonts w:ascii="Utopia" w:hAnsi="Utopia"/>
          <w:sz w:val="18"/>
        </w:rPr>
        <w:t>Add a function to create</w:t>
      </w:r>
      <w:r>
        <w:rPr>
          <w:rFonts w:ascii="Utopia" w:hAnsi="Utopia"/>
          <w:sz w:val="18"/>
        </w:rPr>
        <w:t xml:space="preserve"> a</w:t>
      </w:r>
      <w:r w:rsidRPr="0085070A">
        <w:rPr>
          <w:rFonts w:ascii="Utopia" w:hAnsi="Utopia"/>
          <w:sz w:val="18"/>
        </w:rPr>
        <w:t xml:space="preserve"> new instance</w:t>
      </w:r>
      <w:r>
        <w:rPr>
          <w:rFonts w:ascii="Utopia" w:hAnsi="Utopia"/>
          <w:sz w:val="18"/>
        </w:rPr>
        <w:t xml:space="preserve"> of the</w:t>
      </w:r>
      <w:r w:rsidRPr="0085070A">
        <w:rPr>
          <w:rFonts w:ascii="Utopia" w:hAnsi="Utopia"/>
          <w:sz w:val="18"/>
        </w:rPr>
        <w:t xml:space="preserve"> </w:t>
      </w:r>
      <w:r w:rsidRPr="0085070A">
        <w:rPr>
          <w:rFonts w:ascii="TheSansMonoConNormal" w:hAnsi="TheSansMonoConNormal"/>
          <w:sz w:val="18"/>
          <w:bdr w:val="none" w:sz="0" w:space="0" w:color="auto" w:frame="1"/>
        </w:rPr>
        <w:t>SimpleShader</w:t>
      </w:r>
      <w:r w:rsidRPr="0085070A">
        <w:rPr>
          <w:rFonts w:ascii="Utopia" w:hAnsi="Utopia"/>
          <w:sz w:val="18"/>
        </w:rPr>
        <w:t xml:space="preserve"> </w:t>
      </w:r>
      <w:commentRangeEnd w:id="1040"/>
      <w:r w:rsidRPr="0085070A">
        <w:rPr>
          <w:sz w:val="16"/>
          <w:szCs w:val="16"/>
        </w:rPr>
        <w:commentReference w:id="1040"/>
      </w:r>
      <w:r>
        <w:rPr>
          <w:rFonts w:ascii="Utopia" w:hAnsi="Utopia"/>
          <w:sz w:val="18"/>
        </w:rPr>
        <w:t>object.</w:t>
      </w:r>
    </w:p>
    <w:p w14:paraId="29179DBD"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1" w:author="Kelvin Sung" w:date="2021-03-31T10:51:00Z">
          <w:pPr>
            <w:spacing w:before="120" w:after="120" w:line="240" w:lineRule="auto"/>
            <w:contextualSpacing/>
          </w:pPr>
        </w:pPrChange>
      </w:pPr>
      <w:r w:rsidRPr="0085070A">
        <w:rPr>
          <w:rFonts w:ascii="TheSansMonoConNormal" w:hAnsi="TheSansMonoConNormal"/>
          <w:noProof/>
          <w:sz w:val="18"/>
        </w:rPr>
        <w:t>// The shader</w:t>
      </w:r>
    </w:p>
    <w:p w14:paraId="0A0B3341"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2" w:author="Kelvin Sung" w:date="2021-03-31T10:51:00Z">
          <w:pPr>
            <w:spacing w:before="120" w:after="120" w:line="240" w:lineRule="auto"/>
            <w:contextualSpacing/>
          </w:pPr>
        </w:pPrChange>
      </w:pPr>
      <w:r w:rsidRPr="0085070A">
        <w:rPr>
          <w:rFonts w:ascii="TheSansMonoConNormal" w:hAnsi="TheSansMonoConNormal"/>
          <w:noProof/>
          <w:sz w:val="18"/>
        </w:rPr>
        <w:t>let mShader = null;</w:t>
      </w:r>
    </w:p>
    <w:p w14:paraId="6ABA050D"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3" w:author="Kelvin Sung" w:date="2021-03-31T10:51:00Z">
          <w:pPr>
            <w:spacing w:before="120" w:after="120" w:line="240" w:lineRule="auto"/>
            <w:contextualSpacing/>
          </w:pPr>
        </w:pPrChange>
      </w:pPr>
      <w:r w:rsidRPr="0085070A">
        <w:rPr>
          <w:rFonts w:ascii="TheSansMonoConNormal" w:hAnsi="TheSansMonoConNormal"/>
          <w:noProof/>
          <w:sz w:val="18"/>
        </w:rPr>
        <w:t>function createShader() {</w:t>
      </w:r>
    </w:p>
    <w:p w14:paraId="7D60A5A7"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4" w:author="Kelvin Sung" w:date="2021-03-31T10:51:00Z">
          <w:pPr>
            <w:spacing w:before="120" w:after="120" w:line="240" w:lineRule="auto"/>
            <w:contextualSpacing/>
          </w:pPr>
        </w:pPrChange>
      </w:pPr>
      <w:r w:rsidRPr="0085070A">
        <w:rPr>
          <w:rFonts w:ascii="TheSansMonoConNormal" w:hAnsi="TheSansMonoConNormal"/>
          <w:noProof/>
          <w:sz w:val="18"/>
        </w:rPr>
        <w:t xml:space="preserve">    mShader = new </w:t>
      </w:r>
      <w:bookmarkStart w:id="1045" w:name="_Hlk67889509"/>
      <w:r w:rsidRPr="0085070A">
        <w:rPr>
          <w:rFonts w:ascii="TheSansMonoConNormal" w:hAnsi="TheSansMonoConNormal"/>
          <w:noProof/>
          <w:sz w:val="18"/>
        </w:rPr>
        <w:t>SimpleShader</w:t>
      </w:r>
      <w:bookmarkEnd w:id="1045"/>
      <w:r w:rsidRPr="0085070A">
        <w:rPr>
          <w:rFonts w:ascii="TheSansMonoConNormal" w:hAnsi="TheSansMonoConNormal"/>
          <w:noProof/>
          <w:sz w:val="18"/>
        </w:rPr>
        <w:t>(</w:t>
      </w:r>
    </w:p>
    <w:p w14:paraId="7FBFE103"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6" w:author="Kelvin Sung" w:date="2021-03-31T10:51:00Z">
          <w:pPr>
            <w:spacing w:before="120" w:after="120" w:line="240" w:lineRule="auto"/>
            <w:contextualSpacing/>
          </w:pPr>
        </w:pPrChange>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7" w:author="Kelvin Sung" w:date="2021-03-31T10:51:00Z">
          <w:pPr>
            <w:spacing w:before="120" w:after="120" w:line="240" w:lineRule="auto"/>
            <w:contextualSpacing/>
          </w:pPr>
        </w:pPrChange>
      </w:pPr>
      <w:r w:rsidRPr="0085070A">
        <w:rPr>
          <w:rFonts w:ascii="TheSansMonoConNormal" w:hAnsi="TheSansMonoConNormal"/>
          <w:noProof/>
          <w:sz w:val="18"/>
        </w:rPr>
        <w:t xml:space="preserve">        "FragmentShader");  //  </w:t>
      </w:r>
    </w:p>
    <w:p w14:paraId="46106521"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48" w:author="Kelvin Sung" w:date="2021-03-31T10:51:00Z">
          <w:pPr>
            <w:spacing w:before="120" w:after="120" w:line="240" w:lineRule="auto"/>
            <w:contextualSpacing/>
          </w:pPr>
        </w:pPrChange>
      </w:pPr>
      <w:r w:rsidRPr="0085070A">
        <w:rPr>
          <w:rFonts w:ascii="TheSansMonoConNormal" w:hAnsi="TheSansMonoConNormal"/>
          <w:noProof/>
          <w:sz w:val="18"/>
        </w:rPr>
        <w:t>}</w:t>
      </w:r>
    </w:p>
    <w:p w14:paraId="7E0470D6" w14:textId="4E658A6D"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ins w:id="1049" w:author="Kelvin Sung" w:date="2021-03-31T10:51:00Z">
        <w:r w:rsidR="00F148F8">
          <w:rPr>
            <w:rFonts w:ascii="Utopia" w:hAnsi="Utopia"/>
            <w:sz w:val="18"/>
          </w:rPr>
          <w:t>.</w:t>
        </w:r>
      </w:ins>
      <w:del w:id="1050" w:author="Kelvin Sung" w:date="2021-03-31T10:51:00Z">
        <w:r w:rsidRPr="0085070A" w:rsidDel="00F148F8">
          <w:rPr>
            <w:rFonts w:ascii="Utopia" w:hAnsi="Utopia"/>
            <w:sz w:val="18"/>
          </w:rPr>
          <w:delText>:</w:delText>
        </w:r>
      </w:del>
    </w:p>
    <w:p w14:paraId="0B69B762" w14:textId="287C5928" w:rsidR="0085070A" w:rsidRPr="0085070A" w:rsidRDefault="0085070A" w:rsidP="00F148F8">
      <w:pPr>
        <w:spacing w:before="120" w:after="120" w:line="240" w:lineRule="auto"/>
        <w:ind w:left="936"/>
        <w:contextualSpacing/>
        <w:rPr>
          <w:rFonts w:ascii="TheSansMonoConNormal" w:hAnsi="TheSansMonoConNormal"/>
          <w:noProof/>
          <w:sz w:val="18"/>
        </w:rPr>
        <w:pPrChange w:id="1051" w:author="Kelvin Sung" w:date="2021-03-31T10:51:00Z">
          <w:pPr>
            <w:spacing w:before="120" w:after="120" w:line="240" w:lineRule="auto"/>
            <w:contextualSpacing/>
          </w:pPr>
        </w:pPrChange>
      </w:pPr>
      <w:r w:rsidRPr="0085070A">
        <w:rPr>
          <w:rFonts w:ascii="TheSansMonoConNormal" w:hAnsi="TheSansMonoConNormal"/>
          <w:noProof/>
          <w:sz w:val="18"/>
        </w:rPr>
        <w:t>// initialize the WebGL</w:t>
      </w:r>
      <w:del w:id="1052" w:author="Kelvin Sung" w:date="2021-03-31T10:51:00Z">
        <w:r w:rsidRPr="0085070A" w:rsidDel="00F148F8">
          <w:rPr>
            <w:rFonts w:ascii="TheSansMonoConNormal" w:hAnsi="TheSansMonoConNormal"/>
            <w:noProof/>
            <w:sz w:val="18"/>
          </w:rPr>
          <w:delText>, the vertex buffer and compile the shaders</w:delText>
        </w:r>
      </w:del>
    </w:p>
    <w:p w14:paraId="71ACE4F8"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3" w:author="Kelvin Sung" w:date="2021-03-31T10:51:00Z">
          <w:pPr>
            <w:spacing w:before="120" w:after="120" w:line="240" w:lineRule="auto"/>
            <w:contextualSpacing/>
          </w:pPr>
        </w:pPrChange>
      </w:pPr>
      <w:r w:rsidRPr="0085070A">
        <w:rPr>
          <w:rFonts w:ascii="TheSansMonoConNormal" w:hAnsi="TheSansMonoConNormal"/>
          <w:noProof/>
          <w:sz w:val="18"/>
        </w:rPr>
        <w:t>function initWebGL(htmlCanvasID) {</w:t>
      </w:r>
    </w:p>
    <w:p w14:paraId="10D8EB0B"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4" w:author="Kelvin Sung" w:date="2021-03-31T10:51:00Z">
          <w:pPr>
            <w:spacing w:before="120" w:after="120" w:line="240" w:lineRule="auto"/>
            <w:contextualSpacing/>
          </w:pPr>
        </w:pPrChange>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5" w:author="Kelvin Sung" w:date="2021-03-31T10:51:00Z">
          <w:pPr>
            <w:spacing w:before="120" w:after="120" w:line="240" w:lineRule="auto"/>
            <w:contextualSpacing/>
          </w:pPr>
        </w:pPrChange>
      </w:pPr>
    </w:p>
    <w:p w14:paraId="45FBC463"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6" w:author="Kelvin Sung" w:date="2021-03-31T10:51:00Z">
          <w:pPr>
            <w:spacing w:before="120" w:after="120" w:line="240" w:lineRule="auto"/>
            <w:contextualSpacing/>
          </w:pPr>
        </w:pPrChange>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7" w:author="Kelvin Sung" w:date="2021-03-31T10:51:00Z">
          <w:pPr>
            <w:spacing w:before="120" w:after="120" w:line="240" w:lineRule="auto"/>
            <w:contextualSpacing/>
          </w:pPr>
        </w:pPrChange>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8" w:author="Kelvin Sung" w:date="2021-03-31T10:51:00Z">
          <w:pPr>
            <w:spacing w:before="120" w:after="120" w:line="240" w:lineRule="auto"/>
            <w:contextualSpacing/>
          </w:pPr>
        </w:pPrChange>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59" w:author="Kelvin Sung" w:date="2021-03-31T10:51:00Z">
          <w:pPr>
            <w:spacing w:before="120" w:after="120" w:line="240" w:lineRule="auto"/>
            <w:contextualSpacing/>
          </w:pPr>
        </w:pPrChange>
      </w:pPr>
    </w:p>
    <w:p w14:paraId="54ADDC30"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0" w:author="Kelvin Sung" w:date="2021-03-31T10:51:00Z">
          <w:pPr>
            <w:spacing w:before="120" w:after="120" w:line="240" w:lineRule="auto"/>
            <w:contextualSpacing/>
          </w:pPr>
        </w:pPrChange>
      </w:pPr>
      <w:r w:rsidRPr="0085070A">
        <w:rPr>
          <w:rFonts w:ascii="TheSansMonoConNormal" w:hAnsi="TheSansMonoConNormal"/>
          <w:noProof/>
          <w:sz w:val="18"/>
        </w:rPr>
        <w:t xml:space="preserve">    if (mGL === null) {</w:t>
      </w:r>
    </w:p>
    <w:p w14:paraId="2CE51373"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1" w:author="Kelvin Sung" w:date="2021-03-31T10:51:00Z">
          <w:pPr>
            <w:spacing w:before="120" w:after="120" w:line="240" w:lineRule="auto"/>
            <w:contextualSpacing/>
          </w:pPr>
        </w:pPrChange>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2" w:author="Kelvin Sung" w:date="2021-03-31T10:51:00Z">
          <w:pPr>
            <w:spacing w:before="120" w:after="120" w:line="240" w:lineRule="auto"/>
            <w:contextualSpacing/>
          </w:pPr>
        </w:pPrChange>
      </w:pPr>
      <w:r w:rsidRPr="0085070A">
        <w:rPr>
          <w:rFonts w:ascii="TheSansMonoConNormal" w:hAnsi="TheSansMonoConNormal"/>
          <w:noProof/>
          <w:sz w:val="18"/>
        </w:rPr>
        <w:t xml:space="preserve">        return;</w:t>
      </w:r>
    </w:p>
    <w:p w14:paraId="788EA582"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3" w:author="Kelvin Sung" w:date="2021-03-31T10:51:00Z">
          <w:pPr>
            <w:spacing w:before="120" w:after="120" w:line="240" w:lineRule="auto"/>
            <w:contextualSpacing/>
          </w:pPr>
        </w:pPrChange>
      </w:pPr>
      <w:r w:rsidRPr="0085070A">
        <w:rPr>
          <w:rFonts w:ascii="TheSansMonoConNormal" w:hAnsi="TheSansMonoConNormal"/>
          <w:noProof/>
          <w:sz w:val="18"/>
        </w:rPr>
        <w:t xml:space="preserve">    }</w:t>
      </w:r>
    </w:p>
    <w:p w14:paraId="1370544E" w14:textId="77777777" w:rsidR="0085070A" w:rsidRPr="0085070A" w:rsidRDefault="0085070A" w:rsidP="00F148F8">
      <w:pPr>
        <w:spacing w:before="120" w:after="120" w:line="240" w:lineRule="auto"/>
        <w:ind w:left="936"/>
        <w:contextualSpacing/>
        <w:rPr>
          <w:rFonts w:ascii="TheSansMonoConNormal" w:hAnsi="TheSansMonoConNormal"/>
          <w:noProof/>
          <w:sz w:val="18"/>
        </w:rPr>
        <w:pPrChange w:id="1064" w:author="Kelvin Sung" w:date="2021-03-31T10:51:00Z">
          <w:pPr>
            <w:spacing w:before="120" w:after="120" w:line="240" w:lineRule="auto"/>
            <w:contextualSpacing/>
          </w:pPr>
        </w:pPrChange>
      </w:pPr>
      <w:r w:rsidRPr="0085070A">
        <w:rPr>
          <w:rFonts w:ascii="TheSansMonoConNormal" w:hAnsi="TheSansMonoConNormal"/>
          <w:noProof/>
          <w:sz w:val="18"/>
        </w:rPr>
        <w:t>}</w:t>
      </w:r>
    </w:p>
    <w:p w14:paraId="575EF359" w14:textId="1E7E95D4"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Create an</w:t>
      </w:r>
      <w:del w:id="1065" w:author="Kelvin Sung" w:date="2021-03-31T10:52:00Z">
        <w:r w:rsidRPr="0085070A" w:rsidDel="00657FBF">
          <w:rPr>
            <w:rFonts w:ascii="Utopia" w:hAnsi="Utopia"/>
            <w:sz w:val="18"/>
          </w:rPr>
          <w:delText>d</w:delText>
        </w:r>
      </w:del>
      <w:r w:rsidRPr="0085070A">
        <w:rPr>
          <w:rFonts w:ascii="Utopia" w:hAnsi="Utopia"/>
          <w:sz w:val="18"/>
        </w:rPr>
        <w:t xml:space="preserve">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t>
      </w:r>
      <w:ins w:id="1066" w:author="Kelvin Sung" w:date="2021-03-31T10:52:00Z">
        <w:r w:rsidR="00657FBF">
          <w:rPr>
            <w:rFonts w:ascii="Utopia" w:hAnsi="Utopia"/>
            <w:sz w:val="18"/>
          </w:rPr>
          <w:t xml:space="preserve">to perform engine-wide system initialization, </w:t>
        </w:r>
      </w:ins>
      <w:r w:rsidRPr="0085070A">
        <w:rPr>
          <w:rFonts w:ascii="Utopia" w:hAnsi="Utopia"/>
          <w:sz w:val="18"/>
        </w:rPr>
        <w:t xml:space="preserve">which </w:t>
      </w:r>
      <w:ins w:id="1067" w:author="Kelvin Sung" w:date="2021-03-31T10:52:00Z">
        <w:r w:rsidR="00657FBF">
          <w:rPr>
            <w:rFonts w:ascii="Utopia" w:hAnsi="Utopia"/>
            <w:sz w:val="18"/>
          </w:rPr>
          <w:t>includes initializ</w:t>
        </w:r>
      </w:ins>
      <w:ins w:id="1068" w:author="Kelvin Sung" w:date="2021-03-31T10:53:00Z">
        <w:r w:rsidR="00657FBF">
          <w:rPr>
            <w:rFonts w:ascii="Utopia" w:hAnsi="Utopia"/>
            <w:sz w:val="18"/>
          </w:rPr>
          <w:t>ing</w:t>
        </w:r>
      </w:ins>
      <w:ins w:id="1069" w:author="Kelvin Sung" w:date="2021-03-31T10:52:00Z">
        <w:r w:rsidR="00657FBF">
          <w:rPr>
            <w:rFonts w:ascii="Utopia" w:hAnsi="Utopia"/>
            <w:sz w:val="18"/>
          </w:rPr>
          <w:t xml:space="preserve"> WebGL</w:t>
        </w:r>
      </w:ins>
      <w:ins w:id="1070" w:author="Kelvin Sung" w:date="2021-03-31T10:53:00Z">
        <w:r w:rsidR="00657FBF">
          <w:rPr>
            <w:rFonts w:ascii="Utopia" w:hAnsi="Utopia"/>
            <w:sz w:val="18"/>
          </w:rPr>
          <w:t xml:space="preserve"> and</w:t>
        </w:r>
      </w:ins>
      <w:del w:id="1071" w:author="Kelvin Sung" w:date="2021-03-31T10:52:00Z">
        <w:r w:rsidRPr="0085070A" w:rsidDel="00657FBF">
          <w:rPr>
            <w:rFonts w:ascii="Utopia" w:hAnsi="Utopia"/>
            <w:sz w:val="18"/>
          </w:rPr>
          <w:delText xml:space="preserve">calls </w:delText>
        </w:r>
      </w:del>
      <w:del w:id="1072" w:author="Kelvin Sung" w:date="2021-03-31T10:53:00Z">
        <w:r w:rsidRPr="0085070A" w:rsidDel="00657FBF">
          <w:rPr>
            <w:rFonts w:ascii="TheSansMonoConNormal" w:hAnsi="TheSansMonoConNormal"/>
            <w:sz w:val="18"/>
            <w:bdr w:val="none" w:sz="0" w:space="0" w:color="auto" w:frame="1"/>
          </w:rPr>
          <w:delText>initWebGL()</w:delText>
        </w:r>
        <w:r w:rsidRPr="0085070A" w:rsidDel="00657FBF">
          <w:rPr>
            <w:rFonts w:ascii="Utopia" w:hAnsi="Utopia"/>
            <w:sz w:val="18"/>
          </w:rPr>
          <w:delText xml:space="preserve"> function,</w:delText>
        </w:r>
      </w:del>
      <w:r w:rsidRPr="0085070A">
        <w:rPr>
          <w:rFonts w:ascii="Utopia" w:hAnsi="Utopia"/>
          <w:sz w:val="18"/>
        </w:rPr>
        <w:t xml:space="preserve"> </w:t>
      </w:r>
      <w:del w:id="1073" w:author="Kelvin Sung" w:date="2021-03-31T10:53:00Z">
        <w:r w:rsidRPr="0085070A" w:rsidDel="00657FBF">
          <w:rPr>
            <w:rFonts w:ascii="Utopia" w:hAnsi="Utopia"/>
            <w:sz w:val="18"/>
          </w:rPr>
          <w:delText xml:space="preserve">initializes </w:delText>
        </w:r>
      </w:del>
      <w:r w:rsidRPr="0085070A">
        <w:rPr>
          <w:rFonts w:ascii="Utopia" w:hAnsi="Utopia"/>
          <w:sz w:val="18"/>
        </w:rPr>
        <w:t>the vertex buffer, and creat</w:t>
      </w:r>
      <w:ins w:id="1074" w:author="Kelvin Sung" w:date="2021-03-31T10:53:00Z">
        <w:r w:rsidR="00657FBF">
          <w:rPr>
            <w:rFonts w:ascii="Utopia" w:hAnsi="Utopia"/>
            <w:sz w:val="18"/>
          </w:rPr>
          <w:t>ing</w:t>
        </w:r>
      </w:ins>
      <w:del w:id="1075" w:author="Kelvin Sung" w:date="2021-03-31T10:53:00Z">
        <w:r w:rsidRPr="0085070A" w:rsidDel="00657FBF">
          <w:rPr>
            <w:rFonts w:ascii="Utopia" w:hAnsi="Utopia"/>
            <w:sz w:val="18"/>
          </w:rPr>
          <w:delText>es</w:delText>
        </w:r>
      </w:del>
      <w:r w:rsidRPr="0085070A">
        <w:rPr>
          <w:rFonts w:ascii="Utopia" w:hAnsi="Utopia"/>
          <w:sz w:val="18"/>
        </w:rPr>
        <w:t xml:space="preserve"> an instance of the </w:t>
      </w:r>
      <w:ins w:id="1076" w:author="Kelvin Sung" w:date="2021-03-31T10:53:00Z">
        <w:r w:rsidR="00657FBF">
          <w:rPr>
            <w:rFonts w:ascii="Utopia" w:hAnsi="Utopia"/>
            <w:sz w:val="18"/>
          </w:rPr>
          <w:t xml:space="preserve">simple </w:t>
        </w:r>
      </w:ins>
      <w:r w:rsidRPr="0085070A">
        <w:rPr>
          <w:rFonts w:ascii="Utopia" w:hAnsi="Utopia"/>
          <w:sz w:val="18"/>
        </w:rPr>
        <w:t>shader.</w:t>
      </w:r>
    </w:p>
    <w:p w14:paraId="70AA9451" w14:textId="77777777" w:rsidR="0085070A" w:rsidRPr="0085070A" w:rsidRDefault="0085070A" w:rsidP="00657FBF">
      <w:pPr>
        <w:spacing w:before="120" w:after="120" w:line="240" w:lineRule="auto"/>
        <w:ind w:left="936"/>
        <w:contextualSpacing/>
        <w:rPr>
          <w:rFonts w:ascii="TheSansMonoConNormal" w:hAnsi="TheSansMonoConNormal"/>
          <w:noProof/>
          <w:sz w:val="18"/>
        </w:rPr>
        <w:pPrChange w:id="1077" w:author="Kelvin Sung" w:date="2021-03-31T10:54:00Z">
          <w:pPr>
            <w:spacing w:before="120" w:after="120" w:line="240" w:lineRule="auto"/>
            <w:contextualSpacing/>
          </w:pPr>
        </w:pPrChange>
      </w:pPr>
      <w:r w:rsidRPr="0085070A">
        <w:rPr>
          <w:rFonts w:ascii="TheSansMonoConNormal" w:hAnsi="TheSansMonoConNormal"/>
          <w:noProof/>
          <w:sz w:val="18"/>
        </w:rPr>
        <w:t>function init(htmlCanvasID) {</w:t>
      </w:r>
    </w:p>
    <w:p w14:paraId="5B08D259" w14:textId="284C9C7A" w:rsidR="0085070A" w:rsidRPr="0085070A" w:rsidRDefault="0085070A" w:rsidP="00657FBF">
      <w:pPr>
        <w:spacing w:before="120" w:after="120" w:line="240" w:lineRule="auto"/>
        <w:ind w:left="936"/>
        <w:contextualSpacing/>
        <w:rPr>
          <w:rFonts w:ascii="TheSansMonoConNormal" w:hAnsi="TheSansMonoConNormal"/>
          <w:noProof/>
          <w:sz w:val="18"/>
        </w:rPr>
        <w:pPrChange w:id="1078" w:author="Kelvin Sung" w:date="2021-03-31T10:54:00Z">
          <w:pPr>
            <w:spacing w:before="120" w:after="120" w:line="240" w:lineRule="auto"/>
            <w:contextualSpacing/>
          </w:pPr>
        </w:pPrChange>
      </w:pPr>
      <w:r w:rsidRPr="0085070A">
        <w:rPr>
          <w:rFonts w:ascii="TheSansMonoConNormal" w:hAnsi="TheSansMonoConNormal"/>
          <w:noProof/>
          <w:sz w:val="18"/>
        </w:rPr>
        <w:lastRenderedPageBreak/>
        <w:t xml:space="preserve">    initWebGL(htmlCanvasID);  </w:t>
      </w:r>
      <w:del w:id="1079"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setup mGL</w:t>
      </w:r>
    </w:p>
    <w:p w14:paraId="7C7A81F6" w14:textId="77777777" w:rsidR="0085070A" w:rsidRPr="0085070A" w:rsidRDefault="0085070A" w:rsidP="00657FBF">
      <w:pPr>
        <w:spacing w:before="120" w:after="120" w:line="240" w:lineRule="auto"/>
        <w:ind w:left="936"/>
        <w:contextualSpacing/>
        <w:rPr>
          <w:rFonts w:ascii="TheSansMonoConNormal" w:hAnsi="TheSansMonoConNormal"/>
          <w:noProof/>
          <w:sz w:val="18"/>
        </w:rPr>
        <w:pPrChange w:id="1080" w:author="Kelvin Sung" w:date="2021-03-31T10:54:00Z">
          <w:pPr>
            <w:spacing w:before="120" w:after="120" w:line="240" w:lineRule="auto"/>
            <w:contextualSpacing/>
          </w:pPr>
        </w:pPrChange>
      </w:pPr>
      <w:r w:rsidRPr="0085070A">
        <w:rPr>
          <w:rFonts w:ascii="TheSansMonoConNormal" w:hAnsi="TheSansMonoConNormal"/>
          <w:noProof/>
          <w:sz w:val="18"/>
        </w:rPr>
        <w:t xml:space="preserve">    vertexBuffer.init();        // setup mGLVertexBuffer</w:t>
      </w:r>
    </w:p>
    <w:p w14:paraId="02D8AE36" w14:textId="7C7E133F" w:rsidR="0085070A" w:rsidRPr="0085070A" w:rsidRDefault="0085070A" w:rsidP="00657FBF">
      <w:pPr>
        <w:spacing w:before="120" w:after="120" w:line="240" w:lineRule="auto"/>
        <w:ind w:left="936"/>
        <w:contextualSpacing/>
        <w:rPr>
          <w:rFonts w:ascii="TheSansMonoConNormal" w:hAnsi="TheSansMonoConNormal"/>
          <w:noProof/>
          <w:sz w:val="18"/>
        </w:rPr>
        <w:pPrChange w:id="1081" w:author="Kelvin Sung" w:date="2021-03-31T10:54:00Z">
          <w:pPr>
            <w:spacing w:before="120" w:after="120" w:line="240" w:lineRule="auto"/>
            <w:contextualSpacing/>
          </w:pPr>
        </w:pPrChange>
      </w:pPr>
      <w:r w:rsidRPr="0085070A">
        <w:rPr>
          <w:rFonts w:ascii="TheSansMonoConNormal" w:hAnsi="TheSansMonoConNormal"/>
          <w:noProof/>
          <w:sz w:val="18"/>
        </w:rPr>
        <w:t xml:space="preserve">    createShader();         </w:t>
      </w:r>
      <w:del w:id="1082"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xml:space="preserve">// create the shader </w:t>
      </w:r>
    </w:p>
    <w:p w14:paraId="4D9FFA33" w14:textId="77777777" w:rsidR="0085070A" w:rsidRPr="0085070A" w:rsidRDefault="0085070A" w:rsidP="00657FBF">
      <w:pPr>
        <w:spacing w:before="120" w:after="120" w:line="240" w:lineRule="auto"/>
        <w:ind w:left="936"/>
        <w:contextualSpacing/>
        <w:rPr>
          <w:rFonts w:ascii="TheSansMonoConNormal" w:hAnsi="TheSansMonoConNormal"/>
          <w:noProof/>
          <w:sz w:val="18"/>
        </w:rPr>
        <w:pPrChange w:id="1083" w:author="Kelvin Sung" w:date="2021-03-31T10:54:00Z">
          <w:pPr>
            <w:spacing w:before="120" w:after="120" w:line="240" w:lineRule="auto"/>
            <w:contextualSpacing/>
          </w:pPr>
        </w:pPrChange>
      </w:pPr>
      <w:r w:rsidRPr="0085070A">
        <w:rPr>
          <w:rFonts w:ascii="TheSansMonoConNormal" w:hAnsi="TheSansMonoConNormal"/>
          <w:noProof/>
          <w:sz w:val="18"/>
        </w:rPr>
        <w:t>}</w:t>
      </w:r>
    </w:p>
    <w:p w14:paraId="0D4E534B" w14:textId="1B80B112"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clear canvas function to </w:t>
      </w:r>
      <w:ins w:id="1084" w:author="Kelvin Sung" w:date="2021-03-31T10:54:00Z">
        <w:r w:rsidR="00DB3CBA">
          <w:rPr>
            <w:rFonts w:ascii="Utopia" w:hAnsi="Utopia"/>
            <w:sz w:val="18"/>
          </w:rPr>
          <w:t xml:space="preserve">parameterize </w:t>
        </w:r>
      </w:ins>
      <w:del w:id="1085" w:author="Kelvin Sung" w:date="2021-03-31T10:54:00Z">
        <w:r w:rsidRPr="0085070A" w:rsidDel="00DB3CBA">
          <w:rPr>
            <w:rFonts w:ascii="Utopia" w:hAnsi="Utopia"/>
            <w:sz w:val="18"/>
          </w:rPr>
          <w:delText xml:space="preserve">allow </w:delText>
        </w:r>
      </w:del>
      <w:r w:rsidRPr="0085070A">
        <w:rPr>
          <w:rFonts w:ascii="Utopia" w:hAnsi="Utopia"/>
          <w:sz w:val="18"/>
        </w:rPr>
        <w:t xml:space="preserve">the </w:t>
      </w:r>
      <w:ins w:id="1086" w:author="Kelvin Sung" w:date="2021-03-31T10:54:00Z">
        <w:r w:rsidR="00B572F2">
          <w:rPr>
            <w:rFonts w:ascii="Utopia" w:hAnsi="Utopia"/>
            <w:sz w:val="18"/>
          </w:rPr>
          <w:t xml:space="preserve">color to be </w:t>
        </w:r>
      </w:ins>
      <w:r w:rsidRPr="0085070A">
        <w:rPr>
          <w:rFonts w:ascii="Utopia" w:hAnsi="Utopia"/>
          <w:sz w:val="18"/>
        </w:rPr>
        <w:t xml:space="preserve">cleared </w:t>
      </w:r>
      <w:del w:id="1087" w:author="Kelvin Sung" w:date="2021-03-31T10:54:00Z">
        <w:r w:rsidRPr="0085070A" w:rsidDel="00DB3CBA">
          <w:rPr>
            <w:rFonts w:ascii="Utopia" w:hAnsi="Utopia"/>
            <w:sz w:val="18"/>
          </w:rPr>
          <w:delText xml:space="preserve">canvas color </w:delText>
        </w:r>
      </w:del>
      <w:r w:rsidRPr="0085070A">
        <w:rPr>
          <w:rFonts w:ascii="Utopia" w:hAnsi="Utopia"/>
          <w:sz w:val="18"/>
        </w:rPr>
        <w:t>to</w:t>
      </w:r>
      <w:del w:id="1088" w:author="Kelvin Sung" w:date="2021-03-31T10:54:00Z">
        <w:r w:rsidRPr="0085070A" w:rsidDel="00DB3CBA">
          <w:rPr>
            <w:rFonts w:ascii="Utopia" w:hAnsi="Utopia"/>
            <w:sz w:val="18"/>
          </w:rPr>
          <w:delText xml:space="preserve"> be set</w:delText>
        </w:r>
      </w:del>
      <w:r w:rsidRPr="0085070A">
        <w:rPr>
          <w:rFonts w:ascii="Utopia" w:hAnsi="Utopia"/>
          <w:sz w:val="18"/>
        </w:rPr>
        <w:t>.</w:t>
      </w:r>
    </w:p>
    <w:p w14:paraId="10DE29C8" w14:textId="77777777" w:rsidR="0085070A" w:rsidRPr="0085070A" w:rsidRDefault="0085070A" w:rsidP="00DB3CBA">
      <w:pPr>
        <w:spacing w:before="120" w:after="120" w:line="240" w:lineRule="auto"/>
        <w:ind w:left="936"/>
        <w:contextualSpacing/>
        <w:rPr>
          <w:rFonts w:ascii="TheSansMonoConNormal" w:hAnsi="TheSansMonoConNormal"/>
          <w:noProof/>
          <w:sz w:val="18"/>
        </w:rPr>
        <w:pPrChange w:id="1089" w:author="Kelvin Sung" w:date="2021-03-31T10:55:00Z">
          <w:pPr>
            <w:spacing w:before="120" w:after="120" w:line="240" w:lineRule="auto"/>
            <w:contextualSpacing/>
          </w:pPr>
        </w:pPrChange>
      </w:pPr>
      <w:r w:rsidRPr="0085070A">
        <w:rPr>
          <w:rFonts w:ascii="TheSansMonoConNormal" w:hAnsi="TheSansMonoConNormal"/>
          <w:noProof/>
          <w:sz w:val="18"/>
        </w:rPr>
        <w:t>function clearCanvas(color) {</w:t>
      </w:r>
    </w:p>
    <w:p w14:paraId="35F5A6B6" w14:textId="77777777" w:rsidR="0085070A" w:rsidRPr="0085070A" w:rsidRDefault="0085070A" w:rsidP="00DB3CBA">
      <w:pPr>
        <w:spacing w:before="120" w:after="120" w:line="240" w:lineRule="auto"/>
        <w:ind w:left="936"/>
        <w:contextualSpacing/>
        <w:rPr>
          <w:rFonts w:ascii="TheSansMonoConNormal" w:hAnsi="TheSansMonoConNormal"/>
          <w:noProof/>
          <w:sz w:val="18"/>
        </w:rPr>
        <w:pPrChange w:id="1090"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mGL.clearColor(color[0], color[1], color[2], color[3]);  // set the color to be cleared</w:t>
      </w:r>
    </w:p>
    <w:p w14:paraId="2C0971C7" w14:textId="3315D170" w:rsidR="0085070A" w:rsidRPr="0085070A" w:rsidRDefault="0085070A" w:rsidP="00DB3CBA">
      <w:pPr>
        <w:spacing w:before="120" w:after="120" w:line="240" w:lineRule="auto"/>
        <w:ind w:left="936"/>
        <w:contextualSpacing/>
        <w:rPr>
          <w:rFonts w:ascii="TheSansMonoConNormal" w:hAnsi="TheSansMonoConNormal"/>
          <w:noProof/>
          <w:sz w:val="18"/>
        </w:rPr>
        <w:pPrChange w:id="1091"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mGL.clear(mGL.COLOR_BUFFER_BIT);      // clear to the color </w:t>
      </w:r>
      <w:del w:id="1092" w:author="Kelvin Sung" w:date="2021-03-31T10:55:00Z">
        <w:r w:rsidRPr="0085070A" w:rsidDel="00DB3CBA">
          <w:rPr>
            <w:rFonts w:ascii="TheSansMonoConNormal" w:hAnsi="TheSansMonoConNormal"/>
            <w:noProof/>
            <w:sz w:val="18"/>
          </w:rPr>
          <w:delText xml:space="preserve">previously </w:delText>
        </w:r>
      </w:del>
      <w:r w:rsidRPr="0085070A">
        <w:rPr>
          <w:rFonts w:ascii="TheSansMonoConNormal" w:hAnsi="TheSansMonoConNormal"/>
          <w:noProof/>
          <w:sz w:val="18"/>
        </w:rPr>
        <w:t>set</w:t>
      </w:r>
    </w:p>
    <w:p w14:paraId="015EBB16" w14:textId="77777777" w:rsidR="0085070A" w:rsidRPr="0085070A" w:rsidRDefault="0085070A" w:rsidP="00DB3CBA">
      <w:pPr>
        <w:spacing w:before="120" w:after="120" w:line="240" w:lineRule="auto"/>
        <w:ind w:left="936"/>
        <w:contextualSpacing/>
        <w:rPr>
          <w:rFonts w:ascii="TheSansMonoConNormal" w:hAnsi="TheSansMonoConNormal"/>
          <w:noProof/>
          <w:sz w:val="18"/>
        </w:rPr>
        <w:pPrChange w:id="1093" w:author="Kelvin Sung" w:date="2021-03-31T10:55:00Z">
          <w:pPr>
            <w:spacing w:before="120" w:after="120" w:line="240" w:lineRule="auto"/>
            <w:contextualSpacing/>
          </w:pPr>
        </w:pPrChange>
      </w:pPr>
      <w:r w:rsidRPr="0085070A">
        <w:rPr>
          <w:rFonts w:ascii="TheSansMonoConNormal" w:hAnsi="TheSansMonoConNormal"/>
          <w:noProof/>
          <w:sz w:val="18"/>
        </w:rPr>
        <w:t>}</w:t>
      </w:r>
    </w:p>
    <w:p w14:paraId="691FAE1C" w14:textId="32AD31CF" w:rsidR="00EF01A0" w:rsidRDefault="00EF01A0" w:rsidP="0085070A">
      <w:pPr>
        <w:keepLines/>
        <w:numPr>
          <w:ilvl w:val="0"/>
          <w:numId w:val="11"/>
        </w:numPr>
        <w:spacing w:before="120"/>
        <w:ind w:right="1152"/>
        <w:rPr>
          <w:ins w:id="1094" w:author="Kelvin Sung" w:date="2021-03-31T10:59:00Z"/>
          <w:rFonts w:ascii="Utopia" w:hAnsi="Utopia"/>
          <w:sz w:val="18"/>
        </w:rPr>
      </w:pPr>
      <w:ins w:id="1095" w:author="Kelvin Sung" w:date="2021-03-31T11:00:00Z">
        <w:r>
          <w:rPr>
            <w:rFonts w:ascii="Utopia" w:hAnsi="Utopia"/>
            <w:sz w:val="18"/>
          </w:rPr>
          <w:t>Export the relevant functions for access by the rest of the game engine.</w:t>
        </w:r>
      </w:ins>
    </w:p>
    <w:p w14:paraId="0608B42D" w14:textId="77777777" w:rsidR="00EF01A0" w:rsidRPr="0085070A" w:rsidRDefault="00EF01A0" w:rsidP="00EF01A0">
      <w:pPr>
        <w:pStyle w:val="Code"/>
        <w:ind w:left="216" w:firstLine="720"/>
        <w:rPr>
          <w:moveTo w:id="1096" w:author="Kelvin Sung" w:date="2021-03-31T10:59:00Z"/>
        </w:rPr>
        <w:pPrChange w:id="1097" w:author="Kelvin Sung" w:date="2021-03-31T11:00:00Z">
          <w:pPr>
            <w:pStyle w:val="NumList"/>
          </w:pPr>
        </w:pPrChange>
      </w:pPr>
      <w:moveToRangeStart w:id="1098" w:author="Kelvin Sung" w:date="2021-03-31T10:59:00Z" w:name="move68080808"/>
      <w:moveTo w:id="1099" w:author="Kelvin Sung" w:date="2021-03-31T10:59:00Z">
        <w:r w:rsidRPr="0085070A">
          <w:t>export {getGL, init, clearCanvas, drawSquare }</w:t>
        </w:r>
      </w:moveTo>
    </w:p>
    <w:p w14:paraId="16F4C4AB" w14:textId="5F2E8665" w:rsidR="00EF01A0" w:rsidDel="00EF01A0" w:rsidRDefault="00EF01A0" w:rsidP="00EF01A0">
      <w:pPr>
        <w:pStyle w:val="NumList"/>
        <w:numPr>
          <w:ilvl w:val="0"/>
          <w:numId w:val="0"/>
        </w:numPr>
        <w:ind w:left="936"/>
        <w:rPr>
          <w:del w:id="1100" w:author="Kelvin Sung" w:date="2021-03-31T10:59:00Z"/>
          <w:moveTo w:id="1101" w:author="Kelvin Sung" w:date="2021-03-31T10:59:00Z"/>
        </w:rPr>
        <w:pPrChange w:id="1102" w:author="Kelvin Sung" w:date="2021-03-31T10:59:00Z">
          <w:pPr>
            <w:pStyle w:val="NumList"/>
          </w:pPr>
        </w:pPrChange>
      </w:pPr>
    </w:p>
    <w:moveToRangeEnd w:id="1098"/>
    <w:p w14:paraId="2A3BDBAA" w14:textId="751CB383"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w:t>
      </w:r>
      <w:ins w:id="1103" w:author="Kelvin Sung" w:date="2021-03-31T10:57:00Z">
        <w:r w:rsidR="002F182B">
          <w:rPr>
            <w:rFonts w:ascii="Utopia" w:hAnsi="Utopia"/>
            <w:sz w:val="18"/>
          </w:rPr>
          <w:t>the be</w:t>
        </w:r>
      </w:ins>
      <w:ins w:id="1104" w:author="Kelvin Sung" w:date="2021-03-31T10:58:00Z">
        <w:r w:rsidR="002F182B">
          <w:rPr>
            <w:rFonts w:ascii="Utopia" w:hAnsi="Utopia"/>
            <w:sz w:val="18"/>
          </w:rPr>
          <w:t xml:space="preserve">havior the actual game should be defined by the client of the game engine, or, the </w:t>
        </w:r>
        <w:proofErr w:type="spellStart"/>
        <w:r w:rsidR="002F182B" w:rsidRPr="002F182B">
          <w:rPr>
            <w:rStyle w:val="CodeInline"/>
            <w:rPrChange w:id="1105" w:author="Kelvin Sung" w:date="2021-03-31T10:58:00Z">
              <w:rPr>
                <w:rFonts w:ascii="Utopia" w:hAnsi="Utopia"/>
                <w:sz w:val="18"/>
              </w:rPr>
            </w:rPrChange>
          </w:rPr>
          <w:t>MyGame</w:t>
        </w:r>
        <w:proofErr w:type="spellEnd"/>
        <w:r w:rsidR="002F182B">
          <w:rPr>
            <w:rFonts w:ascii="Utopia" w:hAnsi="Utopia"/>
            <w:sz w:val="18"/>
          </w:rPr>
          <w:t xml:space="preserve"> class in this case.</w:t>
        </w:r>
      </w:ins>
      <w:del w:id="1106" w:author="Kelvin Sung" w:date="2021-03-31T10:57:00Z">
        <w:r w:rsidRPr="0085070A" w:rsidDel="002F182B">
          <w:rPr>
            <w:rFonts w:ascii="Utopia" w:hAnsi="Utopia"/>
            <w:sz w:val="18"/>
          </w:rPr>
          <w:delText xml:space="preserve">it was added to your </w:delText>
        </w:r>
        <w:r w:rsidRPr="0085070A" w:rsidDel="002F182B">
          <w:rPr>
            <w:rFonts w:ascii="TheSansMonoConNormal" w:hAnsi="TheSansMonoConNormal"/>
            <w:sz w:val="18"/>
            <w:bdr w:val="none" w:sz="0" w:space="0" w:color="auto" w:frame="1"/>
          </w:rPr>
          <w:delText>MyGame</w:delText>
        </w:r>
        <w:r w:rsidRPr="0085070A" w:rsidDel="002F182B">
          <w:rPr>
            <w:rFonts w:ascii="Utopia" w:hAnsi="Utopia"/>
            <w:sz w:val="18"/>
          </w:rPr>
          <w:delText xml:space="preserve"> class and export the needed functions as follows:</w:delText>
        </w:r>
      </w:del>
    </w:p>
    <w:p w14:paraId="5566C3BA" w14:textId="6AC6BAB9" w:rsidR="0085070A" w:rsidRPr="0085070A" w:rsidDel="00EF01A0" w:rsidRDefault="0085070A" w:rsidP="002F182B">
      <w:pPr>
        <w:spacing w:before="120" w:after="120" w:line="240" w:lineRule="auto"/>
        <w:ind w:left="216" w:firstLine="720"/>
        <w:contextualSpacing/>
        <w:rPr>
          <w:moveFrom w:id="1107" w:author="Kelvin Sung" w:date="2021-03-31T10:59:00Z"/>
          <w:rFonts w:ascii="TheSansMonoConNormal" w:hAnsi="TheSansMonoConNormal"/>
          <w:noProof/>
          <w:sz w:val="18"/>
        </w:rPr>
        <w:pPrChange w:id="1108" w:author="Kelvin Sung" w:date="2021-03-31T10:57:00Z">
          <w:pPr>
            <w:spacing w:before="120" w:after="120" w:line="240" w:lineRule="auto"/>
            <w:contextualSpacing/>
          </w:pPr>
        </w:pPrChange>
      </w:pPr>
      <w:moveFromRangeStart w:id="1109" w:author="Kelvin Sung" w:date="2021-03-31T10:59:00Z" w:name="move68080808"/>
      <w:moveFrom w:id="1110" w:author="Kelvin Sung" w:date="2021-03-31T10:59:00Z">
        <w:r w:rsidRPr="0085070A" w:rsidDel="00EF01A0">
          <w:rPr>
            <w:rFonts w:ascii="TheSansMonoConNormal" w:hAnsi="TheSansMonoConNormal"/>
            <w:noProof/>
            <w:sz w:val="18"/>
          </w:rPr>
          <w:t>export { getGL, init, clearCanvas, drawSquare }</w:t>
        </w:r>
      </w:moveFrom>
    </w:p>
    <w:p w14:paraId="2E6D22AC" w14:textId="64F641AB" w:rsidR="0085070A" w:rsidDel="00EF01A0" w:rsidRDefault="0085070A" w:rsidP="000810B3">
      <w:pPr>
        <w:pStyle w:val="Code"/>
        <w:rPr>
          <w:moveFrom w:id="1111" w:author="Kelvin Sung" w:date="2021-03-31T10:59:00Z"/>
        </w:rPr>
      </w:pPr>
    </w:p>
    <w:moveFromRangeEnd w:id="1109"/>
    <w:p w14:paraId="73D038EF" w14:textId="48841128" w:rsidR="000810B3" w:rsidRDefault="000810B3" w:rsidP="000743D5">
      <w:pPr>
        <w:pStyle w:val="BodyTextFirst"/>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ins w:id="1112" w:author="Kelvin Sung" w:date="2021-03-31T11:00:00Z">
        <w:r w:rsidR="004912AD">
          <w:t xml:space="preserve">entire </w:t>
        </w:r>
      </w:ins>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ins w:id="1113" w:author="Kelvin Sung" w:date="2021-03-31T11:01:00Z">
        <w:r w:rsidR="004912AD">
          <w:t>, or a simple Application Programming Interface (API)</w:t>
        </w:r>
      </w:ins>
      <w:r w:rsidRPr="000810B3">
        <w:t xml:space="preserve">. For now, your game engine consists of three </w:t>
      </w:r>
      <w:r>
        <w:t>files</w:t>
      </w:r>
      <w:r w:rsidRPr="000810B3">
        <w:t xml:space="preserve"> that support the initialization of WebGL and the drawing of a unit square</w:t>
      </w:r>
      <w:r>
        <w:t xml:space="preserve">, </w:t>
      </w:r>
      <w:commentRangeStart w:id="1114"/>
      <w:r>
        <w:t xml:space="preserve">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del w:id="1115" w:author="Kelvin Sung" w:date="2021-03-31T11:01:00Z">
        <w:r w:rsidDel="004912AD">
          <w:delText>object</w:delText>
        </w:r>
      </w:del>
      <w:ins w:id="1116" w:author="Kelvin Sung" w:date="2021-03-31T11:01:00Z">
        <w:r w:rsidR="004912AD">
          <w:t>class</w:t>
        </w:r>
      </w:ins>
      <w:r w:rsidRPr="000810B3">
        <w:t xml:space="preserve">. </w:t>
      </w:r>
      <w:commentRangeEnd w:id="1114"/>
      <w:r w:rsidR="000743D5">
        <w:rPr>
          <w:rStyle w:val="CommentReference"/>
        </w:rPr>
        <w:commentReference w:id="1114"/>
      </w:r>
      <w:ins w:id="1117" w:author="Kelvin Sung" w:date="2021-03-31T11:02:00Z">
        <w:r w:rsidR="003E3852">
          <w:t>New source files and functionality will continue to be added to t</w:t>
        </w:r>
      </w:ins>
      <w:del w:id="1118" w:author="Kelvin Sung" w:date="2021-03-31T11:02:00Z">
        <w:r w:rsidRPr="000810B3" w:rsidDel="003E3852">
          <w:delText>T</w:delText>
        </w:r>
      </w:del>
      <w:r w:rsidRPr="000810B3">
        <w:t xml:space="preserve">his folder </w:t>
      </w:r>
      <w:del w:id="1119" w:author="Kelvin Sung" w:date="2021-03-31T11:02:00Z">
        <w:r w:rsidRPr="000810B3" w:rsidDel="003E3852">
          <w:delText xml:space="preserve">will continue to add </w:delText>
        </w:r>
        <w:r w:rsidR="000743D5" w:rsidDel="003E3852">
          <w:delText xml:space="preserve">more </w:delText>
        </w:r>
        <w:r w:rsidRPr="000810B3" w:rsidDel="003E3852">
          <w:delText xml:space="preserve">source files and functionality </w:delText>
        </w:r>
      </w:del>
      <w:r w:rsidRPr="000810B3">
        <w:t>t</w:t>
      </w:r>
      <w:r w:rsidR="000743D5">
        <w:t>hroughout the remaining projects</w:t>
      </w:r>
      <w:ins w:id="1120" w:author="Kelvin Sung" w:date="2021-03-31T11:02:00Z">
        <w:r w:rsidR="003E3852">
          <w:t>.</w:t>
        </w:r>
      </w:ins>
      <w:r w:rsidRPr="000810B3">
        <w:t xml:space="preserve"> </w:t>
      </w:r>
      <w:ins w:id="1121" w:author="Kelvin Sung" w:date="2021-03-31T11:02:00Z">
        <w:r w:rsidR="003E3852">
          <w:t>E</w:t>
        </w:r>
      </w:ins>
      <w:del w:id="1122" w:author="Kelvin Sung" w:date="2021-03-31T11:02:00Z">
        <w:r w:rsidR="000743D5" w:rsidDel="003E3852">
          <w:delText>and</w:delText>
        </w:r>
        <w:r w:rsidRPr="000810B3" w:rsidDel="003E3852">
          <w:delText xml:space="preserve"> e</w:delText>
        </w:r>
      </w:del>
      <w:r w:rsidRPr="000810B3">
        <w:t xml:space="preserve">ventually </w:t>
      </w:r>
      <w:ins w:id="1123" w:author="Kelvin Sung" w:date="2021-03-31T11:02:00Z">
        <w:r w:rsidR="003E3852">
          <w:t xml:space="preserve">this </w:t>
        </w:r>
      </w:ins>
      <w:ins w:id="1124" w:author="Kelvin Sung" w:date="2021-03-31T11:03:00Z">
        <w:r w:rsidR="003E3852">
          <w:t xml:space="preserve">folder will contain </w:t>
        </w:r>
      </w:ins>
      <w:del w:id="1125" w:author="Kelvin Sung" w:date="2021-03-31T11:03:00Z">
        <w:r w:rsidRPr="000810B3" w:rsidDel="003E3852">
          <w:delText xml:space="preserve">become </w:delText>
        </w:r>
      </w:del>
      <w:r w:rsidRPr="000810B3">
        <w:t xml:space="preserve">a </w:t>
      </w:r>
      <w:commentRangeStart w:id="1126"/>
      <w:r w:rsidRPr="000810B3">
        <w:t xml:space="preserve">complete </w:t>
      </w:r>
      <w:commentRangeEnd w:id="1126"/>
      <w:r w:rsidR="000743D5">
        <w:rPr>
          <w:rStyle w:val="CommentReference"/>
          <w:rFonts w:asciiTheme="minorHAnsi" w:hAnsiTheme="minorHAnsi"/>
        </w:rPr>
        <w:commentReference w:id="1126"/>
      </w:r>
      <w:r w:rsidRPr="000810B3">
        <w:t>and sophisticated game engine</w:t>
      </w:r>
      <w:ins w:id="1127" w:author="Kelvin Sung" w:date="2021-03-31T11:03:00Z">
        <w:r w:rsidR="003E3852">
          <w:t xml:space="preserve"> API</w:t>
        </w:r>
      </w:ins>
      <w:r w:rsidRPr="000810B3">
        <w:t>.</w:t>
      </w:r>
      <w:r w:rsidR="000743D5">
        <w:t xml:space="preserve"> However, the core library</w:t>
      </w:r>
      <w:ins w:id="1128" w:author="Kelvin Sung" w:date="2021-03-31T11:03:00Z">
        <w:r w:rsidR="003E3852">
          <w:t>-</w:t>
        </w:r>
      </w:ins>
      <w:del w:id="1129" w:author="Kelvin Sung" w:date="2021-03-31T11:03:00Z">
        <w:r w:rsidR="000743D5" w:rsidDel="003E3852">
          <w:delText xml:space="preserve"> </w:delText>
        </w:r>
      </w:del>
      <w:r w:rsidR="000743D5">
        <w:t>like framework defined here will persist.</w:t>
      </w:r>
    </w:p>
    <w:p w14:paraId="353D3157" w14:textId="77777777" w:rsidR="000743D5" w:rsidRPr="000810B3" w:rsidRDefault="000743D5" w:rsidP="000743D5">
      <w:pPr>
        <w:pStyle w:val="BodyTextFirst"/>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130" w:name="_Hlk67883181"/>
      <w:proofErr w:type="spellStart"/>
      <w:r w:rsidRPr="00117F2A">
        <w:rPr>
          <w:rStyle w:val="CodeInline"/>
        </w:rPr>
        <w:t>my_game</w:t>
      </w:r>
      <w:proofErr w:type="spellEnd"/>
      <w:r w:rsidRPr="000743D5">
        <w:t xml:space="preserve"> </w:t>
      </w:r>
      <w:bookmarkEnd w:id="1130"/>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pPr>
      <w:r>
        <w:t xml:space="preserve">Import the </w:t>
      </w:r>
      <w:r w:rsidRPr="0077442F">
        <w:rPr>
          <w:rStyle w:val="CodeInline"/>
        </w:rPr>
        <w:t>core</w:t>
      </w:r>
      <w:r>
        <w:t xml:space="preserve"> module as follows:</w:t>
      </w:r>
    </w:p>
    <w:p w14:paraId="2FFF2BC9" w14:textId="34B326E8" w:rsidR="00117F2A" w:rsidRDefault="00117F2A" w:rsidP="005E6BF0">
      <w:pPr>
        <w:pStyle w:val="Code"/>
        <w:ind w:left="216" w:firstLine="720"/>
        <w:pPrChange w:id="1131" w:author="Kelvin Sung" w:date="2021-03-31T11:04:00Z">
          <w:pPr>
            <w:pStyle w:val="Code"/>
          </w:pPr>
        </w:pPrChange>
      </w:pPr>
      <w:r>
        <w:t>import * as engine from "../engine/core.js";</w:t>
      </w:r>
    </w:p>
    <w:p w14:paraId="57E85933" w14:textId="77777777" w:rsidR="00117F2A" w:rsidRDefault="00117F2A" w:rsidP="00117F2A">
      <w:pPr>
        <w:pStyle w:val="Code"/>
      </w:pPr>
    </w:p>
    <w:p w14:paraId="6B3F9755" w14:textId="31EBD976" w:rsidR="00117F2A" w:rsidRDefault="00117F2A" w:rsidP="00117F2A">
      <w:pPr>
        <w:pStyle w:val="NumList"/>
      </w:pPr>
      <w:del w:id="1132" w:author="Kelvin Sung" w:date="2021-03-31T11:04:00Z">
        <w:r w:rsidDel="005E6BF0">
          <w:lastRenderedPageBreak/>
          <w:delText xml:space="preserve">Declare </w:delText>
        </w:r>
      </w:del>
      <w:ins w:id="1133" w:author="Kelvin Sung" w:date="2021-03-31T11:04:00Z">
        <w:r w:rsidR="005E6BF0">
          <w:t xml:space="preserve">Define </w:t>
        </w:r>
      </w:ins>
      <w:proofErr w:type="spellStart"/>
      <w:r w:rsidRPr="00117F2A">
        <w:rPr>
          <w:rStyle w:val="CodeInline"/>
        </w:rPr>
        <w:t>MyGame</w:t>
      </w:r>
      <w:proofErr w:type="spellEnd"/>
      <w:r w:rsidRPr="00117F2A">
        <w:rPr>
          <w:rStyle w:val="CodeInline"/>
        </w:rPr>
        <w:t xml:space="preserve"> </w:t>
      </w:r>
      <w:r>
        <w:t>as a</w:t>
      </w:r>
      <w:ins w:id="1134" w:author="Kelvin Sung" w:date="2021-03-31T11:04:00Z">
        <w:r w:rsidR="006366DB">
          <w:t xml:space="preserve"> JavaScript class</w:t>
        </w:r>
      </w:ins>
      <w:del w:id="1135" w:author="Kelvin Sung" w:date="2021-03-31T11:04:00Z">
        <w:r w:rsidDel="006366DB">
          <w:delText xml:space="preserve">n </w:delText>
        </w:r>
        <w:r w:rsidDel="005E6BF0">
          <w:delText xml:space="preserve">object </w:delText>
        </w:r>
        <w:r w:rsidDel="006366DB">
          <w:delText xml:space="preserve">by using JavaScript’s </w:delText>
        </w:r>
        <w:r w:rsidRPr="0077442F" w:rsidDel="006366DB">
          <w:rPr>
            <w:rStyle w:val="CodeInline"/>
          </w:rPr>
          <w:delText>class</w:delText>
        </w:r>
        <w:r w:rsidDel="006366DB">
          <w:delText xml:space="preserve"> declaration</w:delText>
        </w:r>
      </w:del>
      <w:r>
        <w:t xml:space="preserve"> and add a </w:t>
      </w:r>
      <w:r w:rsidRPr="00117F2A">
        <w:rPr>
          <w:rStyle w:val="CodeInline"/>
        </w:rPr>
        <w:t>constructor</w:t>
      </w:r>
      <w:r>
        <w:t xml:space="preserve"> </w:t>
      </w:r>
      <w:del w:id="1136" w:author="Kelvin Sung" w:date="2021-03-31T11:04:00Z">
        <w:r w:rsidDel="006366DB">
          <w:delText xml:space="preserve">that </w:delText>
        </w:r>
      </w:del>
      <w:ins w:id="1137" w:author="Kelvin Sung" w:date="2021-03-31T11:04:00Z">
        <w:r w:rsidR="006366DB">
          <w:t xml:space="preserve">to </w:t>
        </w:r>
      </w:ins>
      <w:r>
        <w:t>initialize</w:t>
      </w:r>
      <w:del w:id="1138" w:author="Kelvin Sung" w:date="2021-03-31T11:04:00Z">
        <w:r w:rsidDel="006366DB">
          <w:delText>s</w:delText>
        </w:r>
      </w:del>
      <w:r>
        <w:t xml:space="preserve"> the game </w:t>
      </w:r>
      <w:r w:rsidRPr="00117F2A">
        <w:rPr>
          <w:rStyle w:val="CodeInline"/>
        </w:rPr>
        <w:t>engine</w:t>
      </w:r>
      <w:r>
        <w:t xml:space="preserve">, clears the </w:t>
      </w:r>
      <w:r w:rsidRPr="00117F2A">
        <w:rPr>
          <w:rStyle w:val="CodeInline"/>
        </w:rPr>
        <w:t>canvas</w:t>
      </w:r>
      <w:r>
        <w:rPr>
          <w:rStyle w:val="CodeInline"/>
        </w:rPr>
        <w:t>,</w:t>
      </w:r>
      <w:r>
        <w:t xml:space="preserve"> and draws a square.</w:t>
      </w:r>
    </w:p>
    <w:p w14:paraId="019D8581" w14:textId="77777777" w:rsidR="00117F2A" w:rsidRDefault="00117F2A" w:rsidP="006366DB">
      <w:pPr>
        <w:pStyle w:val="Code"/>
        <w:ind w:left="936"/>
        <w:pPrChange w:id="1139" w:author="Kelvin Sung" w:date="2021-03-31T11:05:00Z">
          <w:pPr>
            <w:pStyle w:val="Code"/>
          </w:pPr>
        </w:pPrChange>
      </w:pPr>
      <w:r>
        <w:t xml:space="preserve">class </w:t>
      </w:r>
      <w:bookmarkStart w:id="1140" w:name="_Hlk67883474"/>
      <w:r>
        <w:t xml:space="preserve">MyGame </w:t>
      </w:r>
      <w:bookmarkEnd w:id="1140"/>
      <w:r>
        <w:t>{</w:t>
      </w:r>
    </w:p>
    <w:p w14:paraId="13174F74" w14:textId="77777777" w:rsidR="00117F2A" w:rsidRDefault="00117F2A" w:rsidP="006366DB">
      <w:pPr>
        <w:pStyle w:val="Code"/>
        <w:ind w:left="936"/>
        <w:pPrChange w:id="1141" w:author="Kelvin Sung" w:date="2021-03-31T11:05:00Z">
          <w:pPr>
            <w:pStyle w:val="Code"/>
          </w:pPr>
        </w:pPrChange>
      </w:pPr>
      <w:r>
        <w:t xml:space="preserve">    constructor(htmlCanvasID) {</w:t>
      </w:r>
    </w:p>
    <w:p w14:paraId="004FC15B" w14:textId="77777777" w:rsidR="00117F2A" w:rsidRDefault="00117F2A" w:rsidP="006366DB">
      <w:pPr>
        <w:pStyle w:val="Code"/>
        <w:ind w:left="936"/>
        <w:pPrChange w:id="1142" w:author="Kelvin Sung" w:date="2021-03-31T11:05:00Z">
          <w:pPr>
            <w:pStyle w:val="Code"/>
          </w:pPr>
        </w:pPrChange>
      </w:pPr>
      <w:r>
        <w:t xml:space="preserve">        // Step A: Initialize the game engine</w:t>
      </w:r>
    </w:p>
    <w:p w14:paraId="0EB95F1F" w14:textId="77777777" w:rsidR="00117F2A" w:rsidRDefault="00117F2A" w:rsidP="006366DB">
      <w:pPr>
        <w:pStyle w:val="Code"/>
        <w:ind w:left="936"/>
        <w:pPrChange w:id="1143" w:author="Kelvin Sung" w:date="2021-03-31T11:05:00Z">
          <w:pPr>
            <w:pStyle w:val="Code"/>
          </w:pPr>
        </w:pPrChange>
      </w:pPr>
      <w:r>
        <w:t xml:space="preserve">        engine.init(htmlCanvasID);</w:t>
      </w:r>
    </w:p>
    <w:p w14:paraId="7882D3AE" w14:textId="77777777" w:rsidR="00117F2A" w:rsidRDefault="00117F2A" w:rsidP="006366DB">
      <w:pPr>
        <w:pStyle w:val="Code"/>
        <w:ind w:left="936"/>
        <w:pPrChange w:id="1144" w:author="Kelvin Sung" w:date="2021-03-31T11:05:00Z">
          <w:pPr>
            <w:pStyle w:val="Code"/>
          </w:pPr>
        </w:pPrChange>
      </w:pPr>
    </w:p>
    <w:p w14:paraId="4DFFBF9A" w14:textId="77777777" w:rsidR="00117F2A" w:rsidRDefault="00117F2A" w:rsidP="006366DB">
      <w:pPr>
        <w:pStyle w:val="Code"/>
        <w:ind w:left="936"/>
        <w:pPrChange w:id="1145" w:author="Kelvin Sung" w:date="2021-03-31T11:05:00Z">
          <w:pPr>
            <w:pStyle w:val="Code"/>
          </w:pPr>
        </w:pPrChange>
      </w:pPr>
      <w:r>
        <w:t xml:space="preserve">        // Step B: Clear the canvas</w:t>
      </w:r>
    </w:p>
    <w:p w14:paraId="67665547" w14:textId="77777777" w:rsidR="00117F2A" w:rsidRDefault="00117F2A" w:rsidP="006366DB">
      <w:pPr>
        <w:pStyle w:val="Code"/>
        <w:ind w:left="936"/>
        <w:pPrChange w:id="1146" w:author="Kelvin Sung" w:date="2021-03-31T11:05:00Z">
          <w:pPr>
            <w:pStyle w:val="Code"/>
          </w:pPr>
        </w:pPrChange>
      </w:pPr>
      <w:r>
        <w:t xml:space="preserve">        engine.clearCanvas([0, 0.8, 0, 1]);</w:t>
      </w:r>
    </w:p>
    <w:p w14:paraId="5BE278EE" w14:textId="77777777" w:rsidR="00117F2A" w:rsidRDefault="00117F2A" w:rsidP="006366DB">
      <w:pPr>
        <w:pStyle w:val="Code"/>
        <w:ind w:left="936"/>
        <w:pPrChange w:id="1147" w:author="Kelvin Sung" w:date="2021-03-31T11:05:00Z">
          <w:pPr>
            <w:pStyle w:val="Code"/>
          </w:pPr>
        </w:pPrChange>
      </w:pPr>
    </w:p>
    <w:p w14:paraId="1A463122" w14:textId="77777777" w:rsidR="00117F2A" w:rsidRDefault="00117F2A" w:rsidP="006366DB">
      <w:pPr>
        <w:pStyle w:val="Code"/>
        <w:ind w:left="936"/>
        <w:pPrChange w:id="1148" w:author="Kelvin Sung" w:date="2021-03-31T11:05:00Z">
          <w:pPr>
            <w:pStyle w:val="Code"/>
          </w:pPr>
        </w:pPrChange>
      </w:pPr>
      <w:r>
        <w:t xml:space="preserve">        // Step C: Draw the square</w:t>
      </w:r>
    </w:p>
    <w:p w14:paraId="11D7A3B2" w14:textId="77777777" w:rsidR="00117F2A" w:rsidRDefault="00117F2A" w:rsidP="006366DB">
      <w:pPr>
        <w:pStyle w:val="Code"/>
        <w:ind w:left="936"/>
        <w:pPrChange w:id="1149" w:author="Kelvin Sung" w:date="2021-03-31T11:05:00Z">
          <w:pPr>
            <w:pStyle w:val="Code"/>
          </w:pPr>
        </w:pPrChange>
      </w:pPr>
      <w:r>
        <w:t xml:space="preserve">        engine.drawSquare();</w:t>
      </w:r>
    </w:p>
    <w:p w14:paraId="18AF9BF0" w14:textId="77777777" w:rsidR="00117F2A" w:rsidRDefault="00117F2A" w:rsidP="006366DB">
      <w:pPr>
        <w:pStyle w:val="Code"/>
        <w:ind w:left="936"/>
        <w:pPrChange w:id="1150" w:author="Kelvin Sung" w:date="2021-03-31T11:05:00Z">
          <w:pPr>
            <w:pStyle w:val="Code"/>
          </w:pPr>
        </w:pPrChange>
      </w:pPr>
      <w:r>
        <w:t xml:space="preserve">    }</w:t>
      </w:r>
    </w:p>
    <w:p w14:paraId="23FE097A" w14:textId="16FA954E" w:rsidR="00117F2A" w:rsidRDefault="00117F2A" w:rsidP="006366DB">
      <w:pPr>
        <w:pStyle w:val="Code"/>
        <w:ind w:left="936"/>
        <w:pPrChange w:id="1151" w:author="Kelvin Sung" w:date="2021-03-31T11:05:00Z">
          <w:pPr>
            <w:pStyle w:val="Code"/>
          </w:pPr>
        </w:pPrChange>
      </w:pPr>
      <w:r>
        <w:t>}</w:t>
      </w:r>
    </w:p>
    <w:p w14:paraId="63BE4524" w14:textId="7F5E0FAB" w:rsidR="00117F2A" w:rsidRDefault="00F067A9" w:rsidP="00117F2A">
      <w:pPr>
        <w:pStyle w:val="NumList"/>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003413">
      <w:pPr>
        <w:pStyle w:val="Code"/>
        <w:ind w:left="936"/>
        <w:pPrChange w:id="1152" w:author="Kelvin Sung" w:date="2021-03-31T11:05:00Z">
          <w:pPr>
            <w:pStyle w:val="Code"/>
          </w:pPr>
        </w:pPrChange>
      </w:pPr>
      <w:r>
        <w:t>window.onload = function() {</w:t>
      </w:r>
    </w:p>
    <w:p w14:paraId="6C3406B4" w14:textId="77777777" w:rsidR="00117F2A" w:rsidRDefault="00117F2A" w:rsidP="00003413">
      <w:pPr>
        <w:pStyle w:val="Code"/>
        <w:ind w:left="936"/>
        <w:pPrChange w:id="1153" w:author="Kelvin Sung" w:date="2021-03-31T11:05:00Z">
          <w:pPr>
            <w:pStyle w:val="Code"/>
          </w:pPr>
        </w:pPrChange>
      </w:pPr>
      <w:r>
        <w:t xml:space="preserve">    new MyGame('GLCanvas');</w:t>
      </w:r>
    </w:p>
    <w:p w14:paraId="53CEAB5A" w14:textId="76BC40CE" w:rsidR="00F067A9" w:rsidRDefault="00117F2A" w:rsidP="00003413">
      <w:pPr>
        <w:pStyle w:val="Code"/>
        <w:ind w:left="936"/>
        <w:pPrChange w:id="1154" w:author="Kelvin Sung" w:date="2021-03-31T11:05:00Z">
          <w:pPr>
            <w:pStyle w:val="Code"/>
          </w:pPr>
        </w:pPrChange>
      </w:pPr>
      <w:r>
        <w:t>}</w:t>
      </w:r>
    </w:p>
    <w:p w14:paraId="56D3CE15" w14:textId="6C906206" w:rsidR="00F067A9" w:rsidRDefault="00F067A9" w:rsidP="00F067A9">
      <w:pPr>
        <w:pStyle w:val="NumList"/>
      </w:pPr>
      <w:r>
        <w:t xml:space="preserve">Finally, modify the </w:t>
      </w:r>
      <w:r w:rsidRPr="00F067A9">
        <w:rPr>
          <w:rStyle w:val="CodeInline"/>
        </w:rPr>
        <w:t>index.html</w:t>
      </w:r>
      <w:r>
        <w:t xml:space="preserve"> to </w:t>
      </w:r>
      <w:del w:id="1155" w:author="Kelvin Sung" w:date="2021-03-31T11:05:00Z">
        <w:r w:rsidDel="00003413">
          <w:delText xml:space="preserve">use </w:delText>
        </w:r>
      </w:del>
      <w:ins w:id="1156" w:author="Kelvin Sung" w:date="2021-03-31T11:05:00Z">
        <w:r w:rsidR="00003413">
          <w:t xml:space="preserve">load </w:t>
        </w:r>
      </w:ins>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del w:id="1157" w:author="Kelvin Sung" w:date="2021-03-31T11:06:00Z">
        <w:r w:rsidDel="00003413">
          <w:delText xml:space="preserve"> by using the path as shown:</w:delText>
        </w:r>
      </w:del>
      <w:ins w:id="1158" w:author="Kelvin Sung" w:date="2021-03-31T11:06:00Z">
        <w:r w:rsidR="00003413">
          <w:t>.</w:t>
        </w:r>
      </w:ins>
    </w:p>
    <w:p w14:paraId="5AB3CBC9" w14:textId="2D2E4EB2" w:rsidR="00F067A9" w:rsidRDefault="00F067A9" w:rsidP="00003413">
      <w:pPr>
        <w:pStyle w:val="Code"/>
        <w:ind w:left="216" w:firstLine="720"/>
        <w:pPrChange w:id="1159" w:author="Kelvin Sung" w:date="2021-03-31T11:06:00Z">
          <w:pPr>
            <w:pStyle w:val="Code"/>
          </w:pPr>
        </w:pPrChange>
      </w:pPr>
      <w:r w:rsidRPr="00F067A9">
        <w:t>&lt;script type="module" src="./src/my_game/my_game.js"&gt;&lt;/script&gt;</w:t>
      </w:r>
    </w:p>
    <w:p w14:paraId="0633194B" w14:textId="77777777" w:rsidR="00F067A9" w:rsidRPr="001164CA" w:rsidRDefault="00F067A9" w:rsidP="00F067A9">
      <w:pPr>
        <w:pStyle w:val="Code"/>
      </w:pPr>
    </w:p>
    <w:p w14:paraId="13F968D0" w14:textId="77777777" w:rsidR="00F067A9" w:rsidRDefault="00F067A9" w:rsidP="00F067A9">
      <w:pPr>
        <w:pStyle w:val="Heading2"/>
      </w:pPr>
      <w:r>
        <w:t>Observations</w:t>
      </w:r>
    </w:p>
    <w:p w14:paraId="2B36A5AA" w14:textId="0AAD402F" w:rsidR="0077442F" w:rsidRDefault="00F067A9" w:rsidP="00F067A9">
      <w:pPr>
        <w:pStyle w:val="BodyTextFirst"/>
      </w:pPr>
      <w:r>
        <w:t xml:space="preserve">Although you’re accomplishing the same tasks as with the previous project, with this project you have created </w:t>
      </w:r>
      <w:ins w:id="1160" w:author="Kelvin Sung" w:date="2021-03-31T11:06:00Z">
        <w:r w:rsidR="00274DF6">
          <w:t xml:space="preserve">an </w:t>
        </w:r>
      </w:ins>
      <w:r>
        <w:t xml:space="preserve">infrastructure that supports subsequent modifications and expansions of your game engine. You have organized your source code into separate and logical folders, </w:t>
      </w:r>
      <w:del w:id="1161" w:author="Kelvin Sung" w:date="2021-03-31T11:07:00Z">
        <w:r w:rsidDel="00274DF6">
          <w:delText xml:space="preserve">created </w:delText>
        </w:r>
      </w:del>
      <w:ins w:id="1162" w:author="Kelvin Sung" w:date="2021-03-31T11:07:00Z">
        <w:r w:rsidR="00274DF6">
          <w:t xml:space="preserve">organized the </w:t>
        </w:r>
      </w:ins>
      <w:r w:rsidRPr="00F067A9">
        <w:rPr>
          <w:rStyle w:val="CodeInline"/>
        </w:rPr>
        <w:t>Singleton</w:t>
      </w:r>
      <w:r>
        <w:t xml:space="preserve">-like </w:t>
      </w:r>
      <w:del w:id="1163" w:author="Kelvin Sung" w:date="2021-03-31T11:07:00Z">
        <w:r w:rsidDel="00274DF6">
          <w:delText xml:space="preserve">objects </w:delText>
        </w:r>
      </w:del>
      <w:ins w:id="1164" w:author="Kelvin Sung" w:date="2021-03-31T11:07:00Z">
        <w:r w:rsidR="00274DF6">
          <w:t xml:space="preserve">modules </w:t>
        </w:r>
      </w:ins>
      <w:r>
        <w:t xml:space="preserve">to implement core functionality of the engine, and gained experience with abstracting the </w:t>
      </w:r>
      <w:r w:rsidRPr="00F067A9">
        <w:rPr>
          <w:rStyle w:val="CodeInline"/>
        </w:rPr>
        <w:t>SimpleShader</w:t>
      </w:r>
      <w:r>
        <w:t xml:space="preserve"> </w:t>
      </w:r>
      <w:del w:id="1165" w:author="Kelvin Sung" w:date="2021-03-31T11:07:00Z">
        <w:r w:rsidDel="00274DF6">
          <w:delText xml:space="preserve">object </w:delText>
        </w:r>
      </w:del>
      <w:ins w:id="1166" w:author="Kelvin Sung" w:date="2021-03-31T11:07:00Z">
        <w:r w:rsidR="00274DF6">
          <w:t xml:space="preserve">class </w:t>
        </w:r>
      </w:ins>
      <w:r>
        <w:t xml:space="preserve">that will support future design and code reuse. With the engine now comprised of well-defined </w:t>
      </w:r>
      <w:ins w:id="1167" w:author="Kelvin Sung" w:date="2021-03-31T11:07:00Z">
        <w:r w:rsidR="00274DF6">
          <w:t xml:space="preserve">modules and </w:t>
        </w:r>
      </w:ins>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lastRenderedPageBreak/>
        <w:t>Separating GLSL from HTML</w:t>
      </w:r>
    </w:p>
    <w:p w14:paraId="7C7ADBEF" w14:textId="76127D6E" w:rsidR="00F067A9" w:rsidRPr="00C01C96" w:rsidDel="00003A82" w:rsidRDefault="00003A82" w:rsidP="00C01C96">
      <w:pPr>
        <w:pStyle w:val="BodyTextFirst"/>
        <w:rPr>
          <w:del w:id="1168" w:author="Kelvin Sung" w:date="2021-03-31T11:09:00Z"/>
        </w:rPr>
      </w:pPr>
      <w:ins w:id="1169" w:author="Kelvin Sung" w:date="2021-03-31T11:08:00Z">
        <w:r>
          <w:t xml:space="preserve">Thus far </w:t>
        </w:r>
      </w:ins>
      <w:del w:id="1170" w:author="Kelvin Sung" w:date="2021-03-31T11:08:00Z">
        <w:r w:rsidR="00F067A9" w:rsidRPr="00C01C96" w:rsidDel="00003A82">
          <w:delText xml:space="preserve">Recall that </w:delText>
        </w:r>
      </w:del>
      <w:r w:rsidR="00F067A9" w:rsidRPr="00C01C96">
        <w:t xml:space="preserve">in your projects </w:t>
      </w:r>
      <w:del w:id="1171" w:author="Kelvin Sung" w:date="2021-03-31T11:08:00Z">
        <w:r w:rsidR="00F067A9" w:rsidRPr="00C01C96" w:rsidDel="00003A82">
          <w:delText xml:space="preserve">thus far </w:delText>
        </w:r>
      </w:del>
      <w:r w:rsidR="00F067A9" w:rsidRPr="00C01C96">
        <w:t xml:space="preserve">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w:t>
      </w:r>
      <w:del w:id="1172" w:author="Kelvin Sung" w:date="2021-03-31T11:09:00Z">
        <w:r w:rsidR="00F067A9" w:rsidRPr="00C01C96" w:rsidDel="00003A82">
          <w:delText>n</w:delText>
        </w:r>
      </w:del>
      <w:r w:rsidR="00F067A9" w:rsidRPr="00C01C96">
        <w:t xml:space="preserve"> </w:t>
      </w:r>
      <w:ins w:id="1173" w:author="Kelvin Sung" w:date="2021-03-31T11:09:00Z">
        <w:r w:rsidRPr="00C01C96">
          <w:t xml:space="preserve">cluttered </w:t>
        </w:r>
        <w:r>
          <w:t xml:space="preserve">and </w:t>
        </w:r>
      </w:ins>
      <w:r w:rsidR="00F067A9" w:rsidRPr="00C01C96">
        <w:t>unmanageable</w:t>
      </w:r>
      <w:del w:id="1174" w:author="Kelvin Sung" w:date="2021-03-31T11:09:00Z">
        <w:r w:rsidR="00F067A9" w:rsidRPr="00C01C96" w:rsidDel="00003A82">
          <w:delText>,</w:delText>
        </w:r>
      </w:del>
      <w:r w:rsidR="00F067A9" w:rsidRPr="00C01C96">
        <w:t xml:space="preserve"> </w:t>
      </w:r>
      <w:del w:id="1175" w:author="Kelvin Sung" w:date="2021-03-31T11:09:00Z">
        <w:r w:rsidR="00F067A9" w:rsidRPr="00C01C96" w:rsidDel="00003A82">
          <w:delText xml:space="preserve">cluttered </w:delText>
        </w:r>
      </w:del>
      <w:r w:rsidR="00F067A9" w:rsidRPr="00C01C96">
        <w:t xml:space="preserve">file that would become difficult to work with. For these reasons, the GLSL shaders should be stored in separate source files. </w:t>
      </w:r>
    </w:p>
    <w:p w14:paraId="1054485A" w14:textId="77777777" w:rsidR="00F067A9" w:rsidRDefault="00F067A9" w:rsidP="00F067A9">
      <w:pPr>
        <w:pStyle w:val="BodyTextFirst"/>
      </w:pP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pPr>
      <w:r>
        <w:t>The goals of the project are as follows:</w:t>
      </w:r>
    </w:p>
    <w:p w14:paraId="24822B07" w14:textId="77F1512B" w:rsidR="00F067A9" w:rsidRDefault="00F067A9" w:rsidP="00C01C96">
      <w:pPr>
        <w:pStyle w:val="Bullet"/>
      </w:pPr>
      <w:r>
        <w:t>To separate the GLSL shaders from the HTML source code</w:t>
      </w:r>
    </w:p>
    <w:p w14:paraId="00E41A6E" w14:textId="6E996CAC" w:rsidR="00F067A9" w:rsidRDefault="00F067A9" w:rsidP="00C01C96">
      <w:pPr>
        <w:pStyle w:val="Bullet"/>
      </w:pPr>
      <w:r>
        <w:t>To demonstrate how to load the shader source files during runtime</w:t>
      </w:r>
    </w:p>
    <w:p w14:paraId="0EEAE279" w14:textId="58E0FD0E" w:rsidR="00C01C96" w:rsidRDefault="00C01C96" w:rsidP="00C01C96">
      <w:pPr>
        <w:pStyle w:val="Heading3"/>
      </w:pPr>
      <w:r w:rsidRPr="00C01C96">
        <w:lastRenderedPageBreak/>
        <w:t>Loading Shaders in SimpleShader</w:t>
      </w:r>
    </w:p>
    <w:p w14:paraId="4A58F2DA" w14:textId="18478A66" w:rsidR="00C01C96" w:rsidRDefault="00C01C96" w:rsidP="00C01C96">
      <w:pPr>
        <w:pStyle w:val="BodyTextFirst"/>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0A3A1399" w:rsidR="00C01C96" w:rsidRDefault="00C01C96" w:rsidP="00C01C96">
      <w:pPr>
        <w:pStyle w:val="NumList"/>
        <w:numPr>
          <w:ilvl w:val="0"/>
          <w:numId w:val="26"/>
        </w:numPr>
      </w:pPr>
      <w:r w:rsidRPr="00C01C96">
        <w:t xml:space="preserve">Continue from </w:t>
      </w:r>
      <w:ins w:id="1176" w:author="Kelvin Sung" w:date="2021-03-31T18:04:00Z">
        <w:r w:rsidR="0037653E">
          <w:t xml:space="preserve">the </w:t>
        </w:r>
      </w:ins>
      <w:r w:rsidRPr="00C01C96">
        <w:t>previous project</w:t>
      </w:r>
      <w:ins w:id="1177" w:author="Kelvin Sung" w:date="2021-03-31T18:04:00Z">
        <w:r w:rsidR="00240A66">
          <w:t xml:space="preserve">, </w:t>
        </w:r>
      </w:ins>
      <w:del w:id="1178" w:author="Kelvin Sung" w:date="2021-03-31T18:04:00Z">
        <w:r w:rsidRPr="00C01C96" w:rsidDel="00240A66">
          <w:delText xml:space="preserve"> and </w:delText>
        </w:r>
      </w:del>
      <w:r w:rsidRPr="00C01C96">
        <w:t xml:space="preserve">open the </w:t>
      </w:r>
      <w:r w:rsidRPr="00C01C96">
        <w:rPr>
          <w:rStyle w:val="CodeInline"/>
        </w:rPr>
        <w:t>SimpleShader.js</w:t>
      </w:r>
      <w:r w:rsidRPr="00C01C96">
        <w:t xml:space="preserve"> file</w:t>
      </w:r>
      <w:ins w:id="1179" w:author="Kelvin Sung" w:date="2021-03-31T18:04:00Z">
        <w:r w:rsidR="00240A66">
          <w:t>,</w:t>
        </w:r>
      </w:ins>
      <w:r w:rsidRPr="00C01C96">
        <w:t xml:space="preserve"> </w:t>
      </w:r>
      <w:del w:id="1180" w:author="Kelvin Sung" w:date="2021-03-31T18:04:00Z">
        <w:r w:rsidRPr="00C01C96" w:rsidDel="00240A66">
          <w:delText xml:space="preserve">to </w:delText>
        </w:r>
      </w:del>
      <w:r w:rsidRPr="00C01C96">
        <w:t xml:space="preserve">edit the </w:t>
      </w:r>
      <w:bookmarkStart w:id="1181" w:name="_Hlk67885205"/>
      <w:proofErr w:type="spellStart"/>
      <w:r w:rsidRPr="00C01C96">
        <w:rPr>
          <w:rStyle w:val="CodeInline"/>
        </w:rPr>
        <w:t>loadAndCompileShader</w:t>
      </w:r>
      <w:proofErr w:type="spellEnd"/>
      <w:r w:rsidRPr="00C01C96">
        <w:rPr>
          <w:rStyle w:val="CodeInline"/>
        </w:rPr>
        <w:t>()</w:t>
      </w:r>
      <w:r w:rsidRPr="00C01C96">
        <w:t xml:space="preserve"> function</w:t>
      </w:r>
      <w:ins w:id="1182" w:author="Kelvin Sung" w:date="2021-03-31T18:04:00Z">
        <w:r w:rsidR="00240A66">
          <w:t>,</w:t>
        </w:r>
      </w:ins>
      <w:r w:rsidRPr="00C01C96">
        <w:t xml:space="preserve"> </w:t>
      </w:r>
      <w:bookmarkEnd w:id="1181"/>
      <w:r w:rsidRPr="00C01C96">
        <w:t>to receive a file path instead of an HTML ID</w:t>
      </w:r>
      <w:ins w:id="1183" w:author="Kelvin Sung" w:date="2021-03-31T18:04:00Z">
        <w:r w:rsidR="00240A66">
          <w:t>.</w:t>
        </w:r>
      </w:ins>
      <w:del w:id="1184" w:author="Kelvin Sung" w:date="2021-03-31T18:04:00Z">
        <w:r w:rsidRPr="00C01C96" w:rsidDel="00240A66">
          <w:delText>:</w:delText>
        </w:r>
      </w:del>
    </w:p>
    <w:p w14:paraId="49FD1689" w14:textId="306E8BEB" w:rsidR="00C01C96" w:rsidRPr="00C01C96" w:rsidRDefault="00C01C96" w:rsidP="00240A66">
      <w:pPr>
        <w:pStyle w:val="Code"/>
        <w:ind w:left="216" w:firstLine="720"/>
        <w:pPrChange w:id="1185" w:author="Kelvin Sung" w:date="2021-03-31T18:04:00Z">
          <w:pPr>
            <w:pStyle w:val="Code"/>
          </w:pPr>
        </w:pPrChange>
      </w:pPr>
      <w:r w:rsidRPr="00C01C96">
        <w:t>function loadAndCompileShader(filePath, shaderType)</w:t>
      </w:r>
    </w:p>
    <w:p w14:paraId="412B1406" w14:textId="5586791F" w:rsidR="00B77F63" w:rsidRPr="00B77F63" w:rsidRDefault="00B77F63" w:rsidP="00B77F63">
      <w:pPr>
        <w:pStyle w:val="NumList"/>
      </w:pPr>
      <w:r>
        <w:t xml:space="preserve">Within the </w:t>
      </w:r>
      <w:proofErr w:type="spellStart"/>
      <w:r w:rsidRPr="00240A66">
        <w:rPr>
          <w:rStyle w:val="CodeInline"/>
          <w:rPrChange w:id="1186" w:author="Kelvin Sung" w:date="2021-03-31T18:04:00Z">
            <w:rPr/>
          </w:rPrChange>
        </w:rPr>
        <w:t>loadAndCompileShader</w:t>
      </w:r>
      <w:proofErr w:type="spellEnd"/>
      <w:r w:rsidRPr="00240A66">
        <w:rPr>
          <w:rStyle w:val="CodeInline"/>
          <w:rPrChange w:id="1187" w:author="Kelvin Sung" w:date="2021-03-31T18:04:00Z">
            <w:rPr/>
          </w:rPrChange>
        </w:rPr>
        <w:t>()</w:t>
      </w:r>
      <w:r w:rsidRPr="00B77F63">
        <w:t xml:space="preserve"> function </w:t>
      </w:r>
      <w:r>
        <w:t>r</w:t>
      </w:r>
      <w:r w:rsidRPr="00B77F63">
        <w:t xml:space="preserve">eplace the HTML element retrieval code </w:t>
      </w:r>
      <w:r>
        <w:t xml:space="preserve">in </w:t>
      </w:r>
      <w:ins w:id="1188" w:author="Kelvin Sung" w:date="2021-03-31T18:04:00Z">
        <w:r w:rsidR="00240A66">
          <w:t>s</w:t>
        </w:r>
      </w:ins>
      <w:del w:id="1189" w:author="Kelvin Sung" w:date="2021-03-31T18:04:00Z">
        <w:r w:rsidDel="00240A66">
          <w:delText>S</w:delText>
        </w:r>
      </w:del>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ins w:id="1190" w:author="Kelvin Sung" w:date="2021-03-31T18:05:00Z">
        <w:r w:rsidR="00240A66">
          <w:t>.</w:t>
        </w:r>
      </w:ins>
      <w:del w:id="1191" w:author="Kelvin Sung" w:date="2021-03-31T18:05:00Z">
        <w:r w:rsidRPr="00B77F63" w:rsidDel="00240A66">
          <w:delText>:</w:delText>
        </w:r>
      </w:del>
      <w:r w:rsidRPr="00B77F63">
        <w:t xml:space="preserve"> </w:t>
      </w:r>
    </w:p>
    <w:p w14:paraId="57B71BC4" w14:textId="2CAC0418" w:rsidR="00C01C96" w:rsidRDefault="00C01C96" w:rsidP="00240A66">
      <w:pPr>
        <w:pStyle w:val="Code"/>
        <w:ind w:left="936"/>
        <w:pPrChange w:id="1192" w:author="Kelvin Sung" w:date="2021-03-31T18:06:00Z">
          <w:pPr>
            <w:pStyle w:val="Code"/>
          </w:pPr>
        </w:pPrChange>
      </w:pPr>
      <w:r>
        <w:t xml:space="preserve">let </w:t>
      </w:r>
      <w:r w:rsidRPr="00B77F63">
        <w:rPr>
          <w:rStyle w:val="Strong"/>
        </w:rPr>
        <w:t>xmlReq</w:t>
      </w:r>
      <w:r>
        <w:t>, shaderSource = null, compiledShader = null;</w:t>
      </w:r>
    </w:p>
    <w:p w14:paraId="26B10067" w14:textId="5E25E55B" w:rsidR="00C01C96" w:rsidRDefault="00C01C96" w:rsidP="00240A66">
      <w:pPr>
        <w:pStyle w:val="Code"/>
        <w:ind w:left="936"/>
        <w:pPrChange w:id="1193" w:author="Kelvin Sung" w:date="2021-03-31T18:06:00Z">
          <w:pPr>
            <w:pStyle w:val="Code"/>
          </w:pPr>
        </w:pPrChange>
      </w:pPr>
      <w:r>
        <w:t>let gl = core.getGL();</w:t>
      </w:r>
    </w:p>
    <w:p w14:paraId="6F692CDB" w14:textId="77777777" w:rsidR="00C01C96" w:rsidRDefault="00C01C96" w:rsidP="00240A66">
      <w:pPr>
        <w:pStyle w:val="Code"/>
        <w:ind w:left="936"/>
        <w:pPrChange w:id="1194" w:author="Kelvin Sung" w:date="2021-03-31T18:06:00Z">
          <w:pPr>
            <w:pStyle w:val="Code"/>
          </w:pPr>
        </w:pPrChange>
      </w:pPr>
    </w:p>
    <w:p w14:paraId="30EACBAA" w14:textId="6EDCCFB0" w:rsidR="00C01C96" w:rsidRDefault="00C01C96" w:rsidP="00240A66">
      <w:pPr>
        <w:pStyle w:val="Code"/>
        <w:ind w:left="936"/>
        <w:pPrChange w:id="1195" w:author="Kelvin Sung" w:date="2021-03-31T18:06:00Z">
          <w:pPr>
            <w:pStyle w:val="Code"/>
          </w:pPr>
        </w:pPrChange>
      </w:pPr>
      <w:r>
        <w:t>// Step A: Request the text from the given file location.</w:t>
      </w:r>
    </w:p>
    <w:p w14:paraId="3A940735" w14:textId="281887E7" w:rsidR="00C01C96" w:rsidRDefault="00C01C96" w:rsidP="00240A66">
      <w:pPr>
        <w:pStyle w:val="Code"/>
        <w:ind w:left="936"/>
        <w:pPrChange w:id="1196" w:author="Kelvin Sung" w:date="2021-03-31T18:06:00Z">
          <w:pPr>
            <w:pStyle w:val="Code"/>
          </w:pPr>
        </w:pPrChange>
      </w:pPr>
      <w:r>
        <w:t>xmlReq = new XMLHttpRequest();</w:t>
      </w:r>
    </w:p>
    <w:p w14:paraId="5BE55CE9" w14:textId="50227139" w:rsidR="00C01C96" w:rsidRDefault="00C01C96" w:rsidP="00240A66">
      <w:pPr>
        <w:pStyle w:val="Code"/>
        <w:ind w:left="936"/>
        <w:pPrChange w:id="1197" w:author="Kelvin Sung" w:date="2021-03-31T18:06:00Z">
          <w:pPr>
            <w:pStyle w:val="Code"/>
          </w:pPr>
        </w:pPrChange>
      </w:pPr>
      <w:r>
        <w:t>xmlReq.open('GET', filePath, false);</w:t>
      </w:r>
    </w:p>
    <w:p w14:paraId="092A3CA0" w14:textId="545E7C69" w:rsidR="00C01C96" w:rsidRDefault="00C01C96" w:rsidP="00240A66">
      <w:pPr>
        <w:pStyle w:val="Code"/>
        <w:ind w:left="936"/>
        <w:pPrChange w:id="1198" w:author="Kelvin Sung" w:date="2021-03-31T18:06:00Z">
          <w:pPr>
            <w:pStyle w:val="Code"/>
          </w:pPr>
        </w:pPrChange>
      </w:pPr>
      <w:r>
        <w:t>try {</w:t>
      </w:r>
    </w:p>
    <w:p w14:paraId="346481C5" w14:textId="797CD9AB" w:rsidR="00C01C96" w:rsidRDefault="00240A66" w:rsidP="00240A66">
      <w:pPr>
        <w:pStyle w:val="Code"/>
        <w:ind w:left="936"/>
        <w:pPrChange w:id="1199" w:author="Kelvin Sung" w:date="2021-03-31T18:06:00Z">
          <w:pPr>
            <w:pStyle w:val="Code"/>
            <w:ind w:firstLine="720"/>
          </w:pPr>
        </w:pPrChange>
      </w:pPr>
      <w:ins w:id="1200" w:author="Kelvin Sung" w:date="2021-03-31T18:05:00Z">
        <w:r>
          <w:t xml:space="preserve">    </w:t>
        </w:r>
      </w:ins>
      <w:r w:rsidR="00C01C96">
        <w:t>xmlReq.send();</w:t>
      </w:r>
    </w:p>
    <w:p w14:paraId="0ED32C86" w14:textId="372609F1" w:rsidR="00C01C96" w:rsidRDefault="00C01C96" w:rsidP="00240A66">
      <w:pPr>
        <w:pStyle w:val="Code"/>
        <w:ind w:left="936"/>
        <w:pPrChange w:id="1201" w:author="Kelvin Sung" w:date="2021-03-31T18:06:00Z">
          <w:pPr>
            <w:pStyle w:val="Code"/>
          </w:pPr>
        </w:pPrChange>
      </w:pPr>
      <w:r>
        <w:t>} catch (error) {</w:t>
      </w:r>
    </w:p>
    <w:p w14:paraId="6A9F4B99" w14:textId="45B780A3" w:rsidR="00B77F63" w:rsidDel="00240A66" w:rsidRDefault="00240A66" w:rsidP="00240A66">
      <w:pPr>
        <w:pStyle w:val="Code"/>
        <w:ind w:left="936"/>
        <w:rPr>
          <w:del w:id="1202" w:author="Kelvin Sung" w:date="2021-03-31T18:05:00Z"/>
        </w:rPr>
        <w:pPrChange w:id="1203" w:author="Kelvin Sung" w:date="2021-03-31T18:06:00Z">
          <w:pPr>
            <w:pStyle w:val="Code"/>
          </w:pPr>
        </w:pPrChange>
      </w:pPr>
      <w:ins w:id="1204" w:author="Kelvin Sung" w:date="2021-03-31T18:05:00Z">
        <w:r>
          <w:t xml:space="preserve">    </w:t>
        </w:r>
      </w:ins>
      <w:r w:rsidR="00C01C96">
        <w:t xml:space="preserve">throw new Error("Failed to load shader: " </w:t>
      </w:r>
    </w:p>
    <w:p w14:paraId="432644D4" w14:textId="77777777" w:rsidR="00240A66" w:rsidRDefault="00240A66" w:rsidP="00240A66">
      <w:pPr>
        <w:pStyle w:val="Code"/>
        <w:ind w:left="936"/>
        <w:rPr>
          <w:ins w:id="1205" w:author="Kelvin Sung" w:date="2021-03-31T18:05:00Z"/>
        </w:rPr>
        <w:pPrChange w:id="1206" w:author="Kelvin Sung" w:date="2021-03-31T18:06:00Z">
          <w:pPr>
            <w:pStyle w:val="Code"/>
            <w:ind w:firstLine="720"/>
          </w:pPr>
        </w:pPrChange>
      </w:pPr>
    </w:p>
    <w:p w14:paraId="6B913866" w14:textId="08D01E09" w:rsidR="00B77F63" w:rsidRDefault="00240A66" w:rsidP="00240A66">
      <w:pPr>
        <w:pStyle w:val="Code"/>
        <w:ind w:left="936"/>
        <w:pPrChange w:id="1207" w:author="Kelvin Sung" w:date="2021-03-31T18:06:00Z">
          <w:pPr>
            <w:pStyle w:val="Code"/>
            <w:ind w:left="720" w:firstLine="720"/>
          </w:pPr>
        </w:pPrChange>
      </w:pPr>
      <w:ins w:id="1208" w:author="Kelvin Sung" w:date="2021-03-31T18:05:00Z">
        <w:r>
          <w:t xml:space="preserve">                 </w:t>
        </w:r>
      </w:ins>
      <w:r w:rsidR="00C01C96">
        <w:t xml:space="preserve">+ filePath </w:t>
      </w:r>
    </w:p>
    <w:p w14:paraId="782E6C87" w14:textId="7DD0D642" w:rsidR="00B77F63" w:rsidRDefault="00240A66" w:rsidP="00240A66">
      <w:pPr>
        <w:pStyle w:val="Code"/>
        <w:ind w:left="936"/>
        <w:pPrChange w:id="1209" w:author="Kelvin Sung" w:date="2021-03-31T18:06:00Z">
          <w:pPr>
            <w:pStyle w:val="Code"/>
            <w:ind w:left="720" w:firstLine="720"/>
          </w:pPr>
        </w:pPrChange>
      </w:pPr>
      <w:ins w:id="1210" w:author="Kelvin Sung" w:date="2021-03-31T18:05:00Z">
        <w:r>
          <w:t xml:space="preserve">                 </w:t>
        </w:r>
      </w:ins>
      <w:r w:rsidR="00C01C96">
        <w:t xml:space="preserve">+ " [Hint: you cannot double click index.html to run this project. " </w:t>
      </w:r>
    </w:p>
    <w:p w14:paraId="349011B6" w14:textId="6089CB2D" w:rsidR="00C01C96" w:rsidRDefault="00240A66" w:rsidP="00240A66">
      <w:pPr>
        <w:pStyle w:val="Code"/>
        <w:ind w:left="936"/>
        <w:pPrChange w:id="1211" w:author="Kelvin Sung" w:date="2021-03-31T18:06:00Z">
          <w:pPr>
            <w:pStyle w:val="Code"/>
            <w:ind w:left="720" w:firstLine="720"/>
          </w:pPr>
        </w:pPrChange>
      </w:pPr>
      <w:ins w:id="1212" w:author="Kelvin Sung" w:date="2021-03-31T18:05:00Z">
        <w:r>
          <w:t xml:space="preserve">               </w:t>
        </w:r>
      </w:ins>
      <w:ins w:id="1213" w:author="Kelvin Sung" w:date="2021-03-31T18:06:00Z">
        <w:r>
          <w:t xml:space="preserve">  </w:t>
        </w:r>
      </w:ins>
      <w:r w:rsidR="00C01C96">
        <w:t>+</w:t>
      </w:r>
      <w:r w:rsidR="00B77F63">
        <w:t xml:space="preserve"> </w:t>
      </w:r>
      <w:r w:rsidR="00C01C96">
        <w:t>"The index.html file must be loaded by a web-server.]");</w:t>
      </w:r>
    </w:p>
    <w:p w14:paraId="16043EA6" w14:textId="417C5A90" w:rsidR="00C01C96" w:rsidRDefault="00240A66" w:rsidP="00240A66">
      <w:pPr>
        <w:pStyle w:val="Code"/>
        <w:ind w:left="936"/>
        <w:pPrChange w:id="1214" w:author="Kelvin Sung" w:date="2021-03-31T18:06:00Z">
          <w:pPr>
            <w:pStyle w:val="Code"/>
            <w:ind w:firstLine="720"/>
          </w:pPr>
        </w:pPrChange>
      </w:pPr>
      <w:ins w:id="1215" w:author="Kelvin Sung" w:date="2021-03-31T18:06:00Z">
        <w:r>
          <w:t xml:space="preserve">    </w:t>
        </w:r>
      </w:ins>
      <w:r w:rsidR="00C01C96">
        <w:t>return null;</w:t>
      </w:r>
    </w:p>
    <w:p w14:paraId="3BE41D61" w14:textId="69CAB550" w:rsidR="00C01C96" w:rsidRDefault="00C01C96" w:rsidP="00240A66">
      <w:pPr>
        <w:pStyle w:val="Code"/>
        <w:ind w:left="936"/>
        <w:pPrChange w:id="1216" w:author="Kelvin Sung" w:date="2021-03-31T18:06:00Z">
          <w:pPr>
            <w:pStyle w:val="Code"/>
          </w:pPr>
        </w:pPrChange>
      </w:pPr>
      <w:r>
        <w:t>}</w:t>
      </w:r>
    </w:p>
    <w:p w14:paraId="3947D91F" w14:textId="505D2B26" w:rsidR="00C01C96" w:rsidRDefault="00C01C96" w:rsidP="00240A66">
      <w:pPr>
        <w:pStyle w:val="Code"/>
        <w:ind w:left="936"/>
        <w:pPrChange w:id="1217" w:author="Kelvin Sung" w:date="2021-03-31T18:06:00Z">
          <w:pPr>
            <w:pStyle w:val="Code"/>
          </w:pPr>
        </w:pPrChange>
      </w:pPr>
      <w:r>
        <w:t>shaderSource = xmlReq.responseText;</w:t>
      </w:r>
    </w:p>
    <w:p w14:paraId="14614DA9" w14:textId="77777777" w:rsidR="00C01C96" w:rsidRDefault="00C01C96" w:rsidP="00240A66">
      <w:pPr>
        <w:pStyle w:val="Code"/>
        <w:ind w:left="936"/>
        <w:pPrChange w:id="1218" w:author="Kelvin Sung" w:date="2021-03-31T18:06:00Z">
          <w:pPr>
            <w:pStyle w:val="Code"/>
          </w:pPr>
        </w:pPrChange>
      </w:pPr>
    </w:p>
    <w:p w14:paraId="73ED063D" w14:textId="214D2FBE" w:rsidR="00C01C96" w:rsidRDefault="00C01C96" w:rsidP="00240A66">
      <w:pPr>
        <w:pStyle w:val="Code"/>
        <w:ind w:left="936"/>
        <w:pPrChange w:id="1219" w:author="Kelvin Sung" w:date="2021-03-31T18:06:00Z">
          <w:pPr>
            <w:pStyle w:val="Code"/>
          </w:pPr>
        </w:pPrChange>
      </w:pPr>
      <w:r>
        <w:t>if (shaderSource === null) {</w:t>
      </w:r>
    </w:p>
    <w:p w14:paraId="671534B0" w14:textId="701B11F7" w:rsidR="00C01C96" w:rsidRDefault="00240A66" w:rsidP="00240A66">
      <w:pPr>
        <w:pStyle w:val="Code"/>
        <w:ind w:left="936"/>
        <w:pPrChange w:id="1220" w:author="Kelvin Sung" w:date="2021-03-31T18:06:00Z">
          <w:pPr>
            <w:pStyle w:val="Code"/>
            <w:ind w:firstLine="720"/>
          </w:pPr>
        </w:pPrChange>
      </w:pPr>
      <w:ins w:id="1221" w:author="Kelvin Sung" w:date="2021-03-31T18:06:00Z">
        <w:r>
          <w:t xml:space="preserve">    </w:t>
        </w:r>
      </w:ins>
      <w:r w:rsidR="00C01C96">
        <w:t>throw new Error("WARNING: Loading of:" + filePath + " Failed!");</w:t>
      </w:r>
    </w:p>
    <w:p w14:paraId="33933EBF" w14:textId="762AAFD3" w:rsidR="00C01C96" w:rsidRDefault="00240A66" w:rsidP="00240A66">
      <w:pPr>
        <w:pStyle w:val="Code"/>
        <w:ind w:left="936"/>
        <w:pPrChange w:id="1222" w:author="Kelvin Sung" w:date="2021-03-31T18:06:00Z">
          <w:pPr>
            <w:pStyle w:val="Code"/>
            <w:ind w:firstLine="720"/>
          </w:pPr>
        </w:pPrChange>
      </w:pPr>
      <w:ins w:id="1223" w:author="Kelvin Sung" w:date="2021-03-31T18:06:00Z">
        <w:r>
          <w:t xml:space="preserve">    </w:t>
        </w:r>
      </w:ins>
      <w:r w:rsidR="00C01C96">
        <w:t>return null;</w:t>
      </w:r>
    </w:p>
    <w:p w14:paraId="1C933419" w14:textId="3359090E" w:rsidR="00C01C96" w:rsidRDefault="00C01C96" w:rsidP="00240A66">
      <w:pPr>
        <w:pStyle w:val="Code"/>
        <w:ind w:left="936"/>
        <w:pPrChange w:id="1224" w:author="Kelvin Sung" w:date="2021-03-31T18:06:00Z">
          <w:pPr>
            <w:pStyle w:val="Code"/>
          </w:pPr>
        </w:pPrChange>
      </w:pPr>
      <w:r>
        <w:t>}</w:t>
      </w:r>
    </w:p>
    <w:p w14:paraId="0A392F1B" w14:textId="3702EBBB" w:rsidR="00B77F63" w:rsidRDefault="00B77F63" w:rsidP="00240A66">
      <w:pPr>
        <w:pStyle w:val="BodyTextFirst"/>
        <w:ind w:left="936"/>
        <w:pPrChange w:id="1225" w:author="Kelvin Sung" w:date="2021-03-31T18:07:00Z">
          <w:pPr>
            <w:pStyle w:val="BodyTextFirst"/>
          </w:pPr>
        </w:pPrChange>
      </w:pPr>
      <w:r>
        <w:t xml:space="preserve">Notice that the file loading will occur synchronously where the web </w:t>
      </w:r>
      <w:del w:id="1226" w:author="Kelvin Sung" w:date="2021-03-31T18:08:00Z">
        <w:r w:rsidDel="00240A66">
          <w:delText xml:space="preserve">page </w:delText>
        </w:r>
      </w:del>
      <w:ins w:id="1227" w:author="Kelvin Sung" w:date="2021-03-31T18:08:00Z">
        <w:r w:rsidR="00240A66">
          <w:t xml:space="preserve">browser </w:t>
        </w:r>
      </w:ins>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ins w:id="1228" w:author="Kelvin Sung" w:date="2021-03-31T18:08:00Z">
        <w:r w:rsidR="00240A66">
          <w:t xml:space="preserve">content of the </w:t>
        </w:r>
      </w:ins>
      <w:r>
        <w:t>opened file</w:t>
      </w:r>
      <w:del w:id="1229" w:author="Kelvin Sung" w:date="2021-03-31T18:08:00Z">
        <w:r w:rsidDel="00240A66">
          <w:delText xml:space="preserve"> content</w:delText>
        </w:r>
      </w:del>
      <w:r>
        <w:t xml:space="preserve">. If the file should be missing, the opening operation will fail, and the response text will be null. </w:t>
      </w:r>
    </w:p>
    <w:p w14:paraId="79BD3FDD" w14:textId="68DD78FA" w:rsidR="00B77F63" w:rsidRDefault="00B77F63" w:rsidP="00240A66">
      <w:pPr>
        <w:pStyle w:val="BodyTextCont"/>
        <w:ind w:left="936"/>
        <w:pPrChange w:id="1230" w:author="Kelvin Sung" w:date="2021-03-31T18:08:00Z">
          <w:pPr>
            <w:pStyle w:val="BodyTextCont"/>
          </w:pPr>
        </w:pPrChange>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w:t>
      </w:r>
      <w:r>
        <w:lastRenderedPageBreak/>
        <w:t>the web page. This shortcoming will be addressed in Chapter 4 when you learn about the asynchronous loading of game resources.</w:t>
      </w:r>
    </w:p>
    <w:p w14:paraId="7F5FF524" w14:textId="061A41EC" w:rsidR="00B77F63" w:rsidDel="00240A66" w:rsidRDefault="00B77F63" w:rsidP="00B77F63">
      <w:pPr>
        <w:pStyle w:val="BodyTextCont"/>
        <w:rPr>
          <w:del w:id="1231" w:author="Kelvin Sung" w:date="2021-03-31T18:11:00Z"/>
        </w:rPr>
      </w:pPr>
    </w:p>
    <w:p w14:paraId="51A08275" w14:textId="67C0B4EE" w:rsidR="00B77F63" w:rsidRDefault="00B77F63" w:rsidP="00B77F63">
      <w:pPr>
        <w:pStyle w:val="NoteTipCaution"/>
      </w:pPr>
      <w:r w:rsidRPr="00B77F63">
        <w:rPr>
          <w:rStyle w:val="Strong"/>
        </w:rPr>
        <w:t>Note</w:t>
      </w:r>
      <w:r>
        <w:rPr>
          <w:rStyle w:val="Strong"/>
        </w:rPr>
        <w:t xml:space="preserve"> </w:t>
      </w:r>
      <w:proofErr w:type="gramStart"/>
      <w:r w:rsidRPr="00B77F63">
        <w:t>The</w:t>
      </w:r>
      <w:proofErr w:type="gramEnd"/>
      <w:r w:rsidRPr="00B77F63">
        <w:t xml:space="preserve"> </w:t>
      </w:r>
      <w:proofErr w:type="spellStart"/>
      <w:r w:rsidRPr="00B77F63">
        <w:rPr>
          <w:rStyle w:val="CodeInline"/>
        </w:rPr>
        <w:t>XMLHttpRequest</w:t>
      </w:r>
      <w:proofErr w:type="spellEnd"/>
      <w:r w:rsidRPr="00B77F63">
        <w:rPr>
          <w:rStyle w:val="CodeInline"/>
        </w:rPr>
        <w:t>()</w:t>
      </w:r>
      <w:r w:rsidRPr="00B77F63">
        <w:t xml:space="preserve"> object requires a running web server to fulfill the HTTP get request. This means you will be able to test this project from within the </w:t>
      </w:r>
      <w:del w:id="1232" w:author="Kelvin Sung" w:date="2021-03-31T18:11:00Z">
        <w:r w:rsidRPr="00B77F63" w:rsidDel="00240A66">
          <w:delText>NetBeans IDE</w:delText>
        </w:r>
      </w:del>
      <w:ins w:id="1233" w:author="Kelvin Sung" w:date="2021-03-31T18:11:00Z">
        <w:r w:rsidR="00240A66">
          <w:t xml:space="preserve">Visual Studio Code with the </w:t>
        </w:r>
      </w:ins>
      <w:ins w:id="1234" w:author="Kelvin Sung" w:date="2021-03-31T18:14:00Z">
        <w:r w:rsidR="00B56E3C">
          <w:t xml:space="preserve">installed </w:t>
        </w:r>
        <w:commentRangeStart w:id="1235"/>
        <w:r w:rsidR="00632AD3">
          <w:t xml:space="preserve">Go Live </w:t>
        </w:r>
      </w:ins>
      <w:ins w:id="1236" w:author="Kelvin Sung" w:date="2021-03-31T18:11:00Z">
        <w:r w:rsidR="00240A66">
          <w:t>extension</w:t>
        </w:r>
      </w:ins>
      <w:commentRangeEnd w:id="1235"/>
      <w:ins w:id="1237" w:author="Kelvin Sung" w:date="2021-03-31T18:14:00Z">
        <w:r w:rsidR="00B56E3C">
          <w:rPr>
            <w:rStyle w:val="CommentReference"/>
            <w:rFonts w:asciiTheme="minorHAnsi" w:hAnsiTheme="minorHAnsi"/>
          </w:rPr>
          <w:commentReference w:id="1235"/>
        </w:r>
      </w:ins>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0744D0FD" w:rsidR="00C069DB" w:rsidRPr="00C069DB" w:rsidRDefault="00C069DB" w:rsidP="00C069DB">
      <w:pPr>
        <w:pStyle w:val="Figure"/>
      </w:pPr>
      <w:commentRangeStart w:id="1238"/>
      <w:r>
        <w:rPr>
          <w:noProof/>
        </w:rPr>
        <w:drawing>
          <wp:inline distT="0" distB="0" distL="0" distR="0" wp14:anchorId="16D74756" wp14:editId="4DAD2A83">
            <wp:extent cx="1347470" cy="9937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7470" cy="993775"/>
                    </a:xfrm>
                    <a:prstGeom prst="rect">
                      <a:avLst/>
                    </a:prstGeom>
                    <a:noFill/>
                  </pic:spPr>
                </pic:pic>
              </a:graphicData>
            </a:graphic>
          </wp:inline>
        </w:drawing>
      </w:r>
      <w:commentRangeEnd w:id="1238"/>
      <w:r>
        <w:rPr>
          <w:rStyle w:val="CommentReference"/>
          <w:rFonts w:asciiTheme="minorHAnsi" w:eastAsiaTheme="minorHAnsi" w:hAnsiTheme="minorHAnsi" w:cstheme="minorBidi"/>
        </w:rPr>
        <w:commentReference w:id="1238"/>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239" w:name="_Hlk67886490"/>
      <w:proofErr w:type="spellStart"/>
      <w:r w:rsidRPr="00C069DB">
        <w:rPr>
          <w:rStyle w:val="CodeInline"/>
        </w:rPr>
        <w:t>simple_vs.glsl</w:t>
      </w:r>
      <w:proofErr w:type="spellEnd"/>
      <w:r w:rsidRPr="00C069DB">
        <w:t xml:space="preserve"> </w:t>
      </w:r>
      <w:bookmarkEnd w:id="1239"/>
      <w:r w:rsidRPr="00C069DB">
        <w:t xml:space="preserve">and </w:t>
      </w:r>
      <w:bookmarkStart w:id="1240" w:name="_Hlk67886525"/>
      <w:proofErr w:type="spellStart"/>
      <w:r w:rsidRPr="00C069DB">
        <w:rPr>
          <w:rStyle w:val="CodeInline"/>
        </w:rPr>
        <w:t>white_fs.glsl</w:t>
      </w:r>
      <w:proofErr w:type="spellEnd"/>
      <w:r>
        <w:rPr>
          <w:rStyle w:val="CodeInline"/>
        </w:rPr>
        <w:t xml:space="preserve"> </w:t>
      </w:r>
      <w:bookmarkEnd w:id="1240"/>
      <w:r w:rsidRPr="00C069DB">
        <w:t>for simple vertex shader and white fragment shader.</w:t>
      </w:r>
    </w:p>
    <w:p w14:paraId="27CF421E" w14:textId="37324C6D" w:rsidR="00C069DB" w:rsidRDefault="00C069DB" w:rsidP="00C069DB">
      <w:pPr>
        <w:pStyle w:val="NoteTipCaution"/>
      </w:pPr>
      <w:r w:rsidRPr="00C069DB">
        <w:rPr>
          <w:rStyle w:val="Strong"/>
        </w:rPr>
        <w:lastRenderedPageBreak/>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735E0F24" w:rsidR="00464801" w:rsidRDefault="002479BB" w:rsidP="00464801">
      <w:pPr>
        <w:pStyle w:val="NumList"/>
      </w:pPr>
      <w:ins w:id="1241" w:author="Kelvin Sung" w:date="2021-03-31T18:21:00Z">
        <w:r>
          <w:t>C</w:t>
        </w:r>
        <w:r w:rsidRPr="00464801">
          <w:t>reate the GLSL vertex shader</w:t>
        </w:r>
        <w:r>
          <w:t xml:space="preserve"> source code by </w:t>
        </w:r>
      </w:ins>
      <w:del w:id="1242" w:author="Kelvin Sung" w:date="2021-03-31T18:17:00Z">
        <w:r w:rsidR="00464801" w:rsidRPr="00464801" w:rsidDel="002479BB">
          <w:delText xml:space="preserve">To create the GLSL vertex shader, </w:delText>
        </w:r>
      </w:del>
      <w:del w:id="1243" w:author="Kelvin Sung" w:date="2021-03-31T18:18:00Z">
        <w:r w:rsidR="00464801" w:rsidRPr="00464801" w:rsidDel="002479BB">
          <w:delText>e</w:delText>
        </w:r>
      </w:del>
      <w:ins w:id="1244" w:author="Kelvin Sung" w:date="2021-03-31T18:21:00Z">
        <w:r>
          <w:t>e</w:t>
        </w:r>
      </w:ins>
      <w:r w:rsidR="00464801" w:rsidRPr="00464801">
        <w:t>dit</w:t>
      </w:r>
      <w:ins w:id="1245" w:author="Kelvin Sung" w:date="2021-03-31T18:21:00Z">
        <w:r>
          <w:t>ing</w:t>
        </w:r>
      </w:ins>
      <w:r w:rsidR="00464801" w:rsidRPr="00464801">
        <w:t xml:space="preserve"> </w:t>
      </w:r>
      <w:bookmarkStart w:id="1246" w:name="_Hlk67887450"/>
      <w:proofErr w:type="spellStart"/>
      <w:r w:rsidR="00464801" w:rsidRPr="00464801">
        <w:rPr>
          <w:rStyle w:val="CodeInline"/>
        </w:rPr>
        <w:t>simple_vs.glsl</w:t>
      </w:r>
      <w:proofErr w:type="spellEnd"/>
      <w:r w:rsidR="00464801" w:rsidRPr="00464801">
        <w:t xml:space="preserve"> </w:t>
      </w:r>
      <w:bookmarkEnd w:id="1246"/>
      <w:del w:id="1247" w:author="Kelvin Sung" w:date="2021-03-31T18:22:00Z">
        <w:r w:rsidR="00464801" w:rsidRPr="00464801" w:rsidDel="002479BB">
          <w:delText xml:space="preserve">to </w:delText>
        </w:r>
      </w:del>
      <w:ins w:id="1248" w:author="Kelvin Sung" w:date="2021-03-31T18:22:00Z">
        <w:r>
          <w:t xml:space="preserve">and </w:t>
        </w:r>
      </w:ins>
      <w:del w:id="1249" w:author="Kelvin Sung" w:date="2021-03-31T18:22:00Z">
        <w:r w:rsidR="00464801" w:rsidRPr="00464801" w:rsidDel="002479BB">
          <w:delText xml:space="preserve">add </w:delText>
        </w:r>
      </w:del>
      <w:ins w:id="1250" w:author="Kelvin Sung" w:date="2021-03-31T18:22:00Z">
        <w:r>
          <w:t xml:space="preserve">pasting </w:t>
        </w:r>
      </w:ins>
      <w:r w:rsidR="00464801" w:rsidRPr="00464801">
        <w:t xml:space="preserve">the </w:t>
      </w:r>
      <w:del w:id="1251" w:author="Kelvin Sung" w:date="2021-03-31T18:22:00Z">
        <w:r w:rsidR="00464801" w:rsidRPr="00464801" w:rsidDel="002479BB">
          <w:delText xml:space="preserve">existing </w:delText>
        </w:r>
      </w:del>
      <w:r w:rsidR="00464801" w:rsidRPr="00464801">
        <w:t xml:space="preserve">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2479BB">
      <w:pPr>
        <w:pStyle w:val="Code"/>
        <w:ind w:left="936"/>
        <w:pPrChange w:id="1252" w:author="Kelvin Sung" w:date="2021-03-31T18:23:00Z">
          <w:pPr>
            <w:pStyle w:val="Code"/>
          </w:pPr>
        </w:pPrChange>
      </w:pPr>
      <w:r>
        <w:t>attribute vec3 aVertexPosition;  // Vertex shader expects one vertex position</w:t>
      </w:r>
    </w:p>
    <w:p w14:paraId="65E59B71" w14:textId="77777777" w:rsidR="00464801" w:rsidRDefault="00464801" w:rsidP="002479BB">
      <w:pPr>
        <w:pStyle w:val="Code"/>
        <w:ind w:left="936"/>
        <w:pPrChange w:id="1253" w:author="Kelvin Sung" w:date="2021-03-31T18:23:00Z">
          <w:pPr>
            <w:pStyle w:val="Code"/>
          </w:pPr>
        </w:pPrChange>
      </w:pPr>
      <w:r>
        <w:t>void main(void) {</w:t>
      </w:r>
    </w:p>
    <w:p w14:paraId="34893DF4" w14:textId="77777777" w:rsidR="00464801" w:rsidRDefault="00464801" w:rsidP="002479BB">
      <w:pPr>
        <w:pStyle w:val="Code"/>
        <w:ind w:left="936"/>
        <w:pPrChange w:id="1254" w:author="Kelvin Sung" w:date="2021-03-31T18:23:00Z">
          <w:pPr>
            <w:pStyle w:val="Code"/>
          </w:pPr>
        </w:pPrChange>
      </w:pPr>
      <w:r>
        <w:t xml:space="preserve">    // Convert the vec3 into vec4 for scan conversion and</w:t>
      </w:r>
    </w:p>
    <w:p w14:paraId="101A95CE" w14:textId="77777777" w:rsidR="00464801" w:rsidRDefault="00464801" w:rsidP="002479BB">
      <w:pPr>
        <w:pStyle w:val="Code"/>
        <w:ind w:left="936"/>
        <w:pPrChange w:id="1255" w:author="Kelvin Sung" w:date="2021-03-31T18:23:00Z">
          <w:pPr>
            <w:pStyle w:val="Code"/>
          </w:pPr>
        </w:pPrChange>
      </w:pPr>
      <w:r>
        <w:t xml:space="preserve">    // assign to gl_Position to pass the vertex to the fragment shader</w:t>
      </w:r>
    </w:p>
    <w:p w14:paraId="66F1C358" w14:textId="77777777" w:rsidR="00464801" w:rsidRDefault="00464801" w:rsidP="002479BB">
      <w:pPr>
        <w:pStyle w:val="Code"/>
        <w:ind w:left="936"/>
        <w:pPrChange w:id="1256" w:author="Kelvin Sung" w:date="2021-03-31T18:23:00Z">
          <w:pPr>
            <w:pStyle w:val="Code"/>
          </w:pPr>
        </w:pPrChange>
      </w:pPr>
      <w:r>
        <w:t xml:space="preserve">    gl_Position = vec4(aVertexPosition, 1.0); </w:t>
      </w:r>
    </w:p>
    <w:p w14:paraId="0E14F5FF" w14:textId="63DFFA0F" w:rsidR="00464801" w:rsidRDefault="00464801" w:rsidP="002479BB">
      <w:pPr>
        <w:pStyle w:val="Code"/>
        <w:ind w:left="936"/>
        <w:pPrChange w:id="1257" w:author="Kelvin Sung" w:date="2021-03-31T18:23:00Z">
          <w:pPr>
            <w:pStyle w:val="Code"/>
          </w:pPr>
        </w:pPrChange>
      </w:pPr>
      <w:r>
        <w:t>}</w:t>
      </w:r>
    </w:p>
    <w:p w14:paraId="388A78DE" w14:textId="3A7C1F98" w:rsidR="00464801" w:rsidRDefault="002479BB" w:rsidP="00464801">
      <w:pPr>
        <w:pStyle w:val="NumList"/>
      </w:pPr>
      <w:ins w:id="1258" w:author="Kelvin Sung" w:date="2021-03-31T18:23:00Z">
        <w:r>
          <w:t xml:space="preserve">Create </w:t>
        </w:r>
      </w:ins>
      <w:del w:id="1259" w:author="Kelvin Sung" w:date="2021-03-31T18:23:00Z">
        <w:r w:rsidR="00464801" w:rsidRPr="00464801" w:rsidDel="002479BB">
          <w:delText xml:space="preserve">To create </w:delText>
        </w:r>
      </w:del>
      <w:r w:rsidR="00464801" w:rsidRPr="00464801">
        <w:t>the GLSL fragment shader</w:t>
      </w:r>
      <w:ins w:id="1260" w:author="Kelvin Sung" w:date="2021-03-31T18:23:00Z">
        <w:r>
          <w:t xml:space="preserve"> source code by</w:t>
        </w:r>
      </w:ins>
      <w:del w:id="1261" w:author="Kelvin Sung" w:date="2021-03-31T18:23:00Z">
        <w:r w:rsidR="00464801" w:rsidRPr="00464801" w:rsidDel="002479BB">
          <w:delText>,</w:delText>
        </w:r>
      </w:del>
      <w:r w:rsidR="00464801" w:rsidRPr="00464801">
        <w:t xml:space="preserve"> edit</w:t>
      </w:r>
      <w:ins w:id="1262" w:author="Kelvin Sung" w:date="2021-03-31T18:23:00Z">
        <w:r>
          <w:t>ing</w:t>
        </w:r>
      </w:ins>
      <w:r w:rsidR="00464801">
        <w:t xml:space="preserve"> </w:t>
      </w:r>
      <w:bookmarkStart w:id="1263" w:name="_Hlk67887294"/>
      <w:proofErr w:type="spellStart"/>
      <w:r w:rsidR="00464801" w:rsidRPr="00C069DB">
        <w:rPr>
          <w:rStyle w:val="CodeInline"/>
        </w:rPr>
        <w:t>white_fs.glsl</w:t>
      </w:r>
      <w:proofErr w:type="spellEnd"/>
      <w:r w:rsidR="00464801" w:rsidRPr="00464801">
        <w:t xml:space="preserve"> </w:t>
      </w:r>
      <w:bookmarkEnd w:id="1263"/>
      <w:del w:id="1264" w:author="Kelvin Sung" w:date="2021-03-31T18:23:00Z">
        <w:r w:rsidR="00464801" w:rsidRPr="00464801" w:rsidDel="002479BB">
          <w:delText xml:space="preserve">to add </w:delText>
        </w:r>
      </w:del>
      <w:ins w:id="1265" w:author="Kelvin Sung" w:date="2021-03-31T18:23:00Z">
        <w:r>
          <w:t xml:space="preserve">and pasting </w:t>
        </w:r>
      </w:ins>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464C10">
      <w:pPr>
        <w:pStyle w:val="Code"/>
        <w:ind w:left="936"/>
        <w:pPrChange w:id="1266" w:author="Kelvin Sung" w:date="2021-03-31T18:24:00Z">
          <w:pPr>
            <w:pStyle w:val="Code"/>
          </w:pPr>
        </w:pPrChange>
      </w:pPr>
      <w:r>
        <w:t xml:space="preserve">precision mediump float; </w:t>
      </w:r>
      <w:r>
        <w:tab/>
        <w:t>// sets the precision for floating point computation</w:t>
      </w:r>
    </w:p>
    <w:p w14:paraId="0A3F700D" w14:textId="77777777" w:rsidR="00464801" w:rsidRDefault="00464801" w:rsidP="00464C10">
      <w:pPr>
        <w:pStyle w:val="Code"/>
        <w:ind w:left="936"/>
        <w:pPrChange w:id="1267" w:author="Kelvin Sung" w:date="2021-03-31T18:24:00Z">
          <w:pPr>
            <w:pStyle w:val="Code"/>
          </w:pPr>
        </w:pPrChange>
      </w:pPr>
      <w:r>
        <w:t>void main(void) {</w:t>
      </w:r>
    </w:p>
    <w:p w14:paraId="3EBA5D51" w14:textId="77777777" w:rsidR="00464801" w:rsidRDefault="00464801" w:rsidP="00464C10">
      <w:pPr>
        <w:pStyle w:val="Code"/>
        <w:ind w:left="936"/>
        <w:pPrChange w:id="1268" w:author="Kelvin Sung" w:date="2021-03-31T18:24:00Z">
          <w:pPr>
            <w:pStyle w:val="Code"/>
          </w:pPr>
        </w:pPrChange>
      </w:pPr>
      <w:r>
        <w:t xml:space="preserve">    // for every pixel called (within the square) sets</w:t>
      </w:r>
    </w:p>
    <w:p w14:paraId="0E9AC7EB" w14:textId="77777777" w:rsidR="00464801" w:rsidRDefault="00464801" w:rsidP="00464C10">
      <w:pPr>
        <w:pStyle w:val="Code"/>
        <w:ind w:left="936"/>
        <w:pPrChange w:id="1269" w:author="Kelvin Sung" w:date="2021-03-31T18:24:00Z">
          <w:pPr>
            <w:pStyle w:val="Code"/>
          </w:pPr>
        </w:pPrChange>
      </w:pPr>
      <w:r>
        <w:t xml:space="preserve">    // constant color white with alpha-channel value of 1.0</w:t>
      </w:r>
    </w:p>
    <w:p w14:paraId="62F42D87" w14:textId="77777777" w:rsidR="00464801" w:rsidRDefault="00464801" w:rsidP="00464C10">
      <w:pPr>
        <w:pStyle w:val="Code"/>
        <w:ind w:left="936"/>
        <w:pPrChange w:id="1270" w:author="Kelvin Sung" w:date="2021-03-31T18:24:00Z">
          <w:pPr>
            <w:pStyle w:val="Code"/>
          </w:pPr>
        </w:pPrChange>
      </w:pPr>
      <w:r>
        <w:t xml:space="preserve">    gl_FragColor = vec4(1.0, 1.0, 1.0, 1.0);</w:t>
      </w:r>
    </w:p>
    <w:p w14:paraId="79B7478D" w14:textId="6CB31F63" w:rsidR="00464801" w:rsidRPr="00464801" w:rsidRDefault="00464801" w:rsidP="00464C10">
      <w:pPr>
        <w:pStyle w:val="Code"/>
        <w:ind w:left="936"/>
        <w:pPrChange w:id="1271" w:author="Kelvin Sung" w:date="2021-03-31T18:24:00Z">
          <w:pPr>
            <w:pStyle w:val="Code"/>
          </w:pPr>
        </w:pPrChange>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32FB8E32" w:rsidR="00C069DB" w:rsidRDefault="00464801" w:rsidP="00464801">
      <w:pPr>
        <w:pStyle w:val="NumList"/>
        <w:numPr>
          <w:ilvl w:val="0"/>
          <w:numId w:val="28"/>
        </w:numPr>
      </w:pPr>
      <w:r>
        <w:t xml:space="preserve">Remove all the GLSL shader code from </w:t>
      </w:r>
      <w:r w:rsidRPr="00EC00BE">
        <w:rPr>
          <w:rStyle w:val="CodeInline"/>
          <w:rPrChange w:id="1272" w:author="Kelvin Sung" w:date="2021-03-31T18:24:00Z">
            <w:rPr/>
          </w:rPrChange>
        </w:rPr>
        <w:t>index.html</w:t>
      </w:r>
      <w:r>
        <w:t>, such that this file becomes as follows</w:t>
      </w:r>
      <w:ins w:id="1273" w:author="Kelvin Sung" w:date="2021-03-31T18:25:00Z">
        <w:r w:rsidR="00EC00BE">
          <w:t>.</w:t>
        </w:r>
      </w:ins>
      <w:del w:id="1274" w:author="Kelvin Sung" w:date="2021-03-31T18:25:00Z">
        <w:r w:rsidDel="00EC00BE">
          <w:delText>:</w:delText>
        </w:r>
      </w:del>
    </w:p>
    <w:p w14:paraId="44661C2A" w14:textId="77777777" w:rsidR="00464801" w:rsidRDefault="00464801" w:rsidP="00EC00BE">
      <w:pPr>
        <w:pStyle w:val="Code"/>
        <w:ind w:left="936"/>
        <w:pPrChange w:id="1275" w:author="Kelvin Sung" w:date="2021-03-31T18:25:00Z">
          <w:pPr>
            <w:pStyle w:val="Code"/>
          </w:pPr>
        </w:pPrChange>
      </w:pPr>
      <w:r>
        <w:t>&lt;!DOCTYPE html&gt;</w:t>
      </w:r>
    </w:p>
    <w:p w14:paraId="1C535D3D" w14:textId="77777777" w:rsidR="00464801" w:rsidRDefault="00464801" w:rsidP="00EC00BE">
      <w:pPr>
        <w:pStyle w:val="Code"/>
        <w:ind w:left="936"/>
        <w:pPrChange w:id="1276" w:author="Kelvin Sung" w:date="2021-03-31T18:25:00Z">
          <w:pPr>
            <w:pStyle w:val="Code"/>
          </w:pPr>
        </w:pPrChange>
      </w:pPr>
      <w:r>
        <w:t>&lt;html&gt;</w:t>
      </w:r>
    </w:p>
    <w:p w14:paraId="452CA8CE" w14:textId="77777777" w:rsidR="00464801" w:rsidRDefault="00464801" w:rsidP="00EC00BE">
      <w:pPr>
        <w:pStyle w:val="Code"/>
        <w:ind w:left="936"/>
        <w:pPrChange w:id="1277" w:author="Kelvin Sung" w:date="2021-03-31T18:25:00Z">
          <w:pPr>
            <w:pStyle w:val="Code"/>
          </w:pPr>
        </w:pPrChange>
      </w:pPr>
      <w:r>
        <w:t xml:space="preserve">    &lt;head&gt;</w:t>
      </w:r>
    </w:p>
    <w:p w14:paraId="5D54B0CA" w14:textId="77777777" w:rsidR="00464801" w:rsidRDefault="00464801" w:rsidP="00EC00BE">
      <w:pPr>
        <w:pStyle w:val="Code"/>
        <w:ind w:left="936"/>
        <w:pPrChange w:id="1278" w:author="Kelvin Sung" w:date="2021-03-31T18:25:00Z">
          <w:pPr>
            <w:pStyle w:val="Code"/>
          </w:pPr>
        </w:pPrChange>
      </w:pPr>
      <w:r>
        <w:t xml:space="preserve">        &lt;title&gt;Example 2.5: The Shader Source File Project&lt;/title&gt;</w:t>
      </w:r>
    </w:p>
    <w:p w14:paraId="150F19F1" w14:textId="77777777" w:rsidR="00464801" w:rsidRDefault="00464801" w:rsidP="00EC00BE">
      <w:pPr>
        <w:pStyle w:val="Code"/>
        <w:ind w:left="936"/>
        <w:pPrChange w:id="1279" w:author="Kelvin Sung" w:date="2021-03-31T18:25:00Z">
          <w:pPr>
            <w:pStyle w:val="Code"/>
          </w:pPr>
        </w:pPrChange>
      </w:pPr>
      <w:r>
        <w:t xml:space="preserve">        &lt;link rel ="icon" type ="image/x-icon" href="./favicon.png"&gt;</w:t>
      </w:r>
    </w:p>
    <w:p w14:paraId="0EC0BBFF" w14:textId="77777777" w:rsidR="00464801" w:rsidRDefault="00464801" w:rsidP="00EC00BE">
      <w:pPr>
        <w:pStyle w:val="Code"/>
        <w:ind w:left="936"/>
        <w:pPrChange w:id="1280" w:author="Kelvin Sung" w:date="2021-03-31T18:25:00Z">
          <w:pPr>
            <w:pStyle w:val="Code"/>
          </w:pPr>
        </w:pPrChange>
      </w:pPr>
      <w:r>
        <w:t xml:space="preserve">        &lt;!-- the following says there are javascript source code contained in </w:t>
      </w:r>
    </w:p>
    <w:p w14:paraId="12F8DCB6" w14:textId="77777777" w:rsidR="00464801" w:rsidRDefault="00464801" w:rsidP="00EC00BE">
      <w:pPr>
        <w:pStyle w:val="Code"/>
        <w:ind w:left="936"/>
        <w:pPrChange w:id="1281" w:author="Kelvin Sung" w:date="2021-03-31T18:25:00Z">
          <w:pPr>
            <w:pStyle w:val="Code"/>
          </w:pPr>
        </w:pPrChange>
      </w:pPr>
      <w:r>
        <w:t xml:space="preserve">             the external source files</w:t>
      </w:r>
    </w:p>
    <w:p w14:paraId="7037F8FF" w14:textId="77777777" w:rsidR="00464801" w:rsidRDefault="00464801" w:rsidP="00EC00BE">
      <w:pPr>
        <w:pStyle w:val="Code"/>
        <w:ind w:left="936"/>
        <w:pPrChange w:id="1282" w:author="Kelvin Sung" w:date="2021-03-31T18:25:00Z">
          <w:pPr>
            <w:pStyle w:val="Code"/>
          </w:pPr>
        </w:pPrChange>
      </w:pPr>
      <w:r>
        <w:t xml:space="preserve">        --&gt;</w:t>
      </w:r>
    </w:p>
    <w:p w14:paraId="2E584866" w14:textId="77777777" w:rsidR="00464801" w:rsidRDefault="00464801" w:rsidP="00EC00BE">
      <w:pPr>
        <w:pStyle w:val="Code"/>
        <w:ind w:left="936"/>
        <w:pPrChange w:id="1283" w:author="Kelvin Sung" w:date="2021-03-31T18:25:00Z">
          <w:pPr>
            <w:pStyle w:val="Code"/>
          </w:pPr>
        </w:pPrChange>
      </w:pPr>
      <w:r>
        <w:lastRenderedPageBreak/>
        <w:t xml:space="preserve">        &lt;!-- Client game code --&gt;</w:t>
      </w:r>
    </w:p>
    <w:p w14:paraId="0BDE2AFA" w14:textId="77777777" w:rsidR="00464801" w:rsidRDefault="00464801" w:rsidP="00EC00BE">
      <w:pPr>
        <w:pStyle w:val="Code"/>
        <w:ind w:left="936"/>
        <w:pPrChange w:id="1284" w:author="Kelvin Sung" w:date="2021-03-31T18:25:00Z">
          <w:pPr>
            <w:pStyle w:val="Code"/>
          </w:pPr>
        </w:pPrChange>
      </w:pPr>
      <w:r>
        <w:t xml:space="preserve">        &lt;script type="module" src="./src/my_game/my_game.js"&gt;&lt;/script&gt;</w:t>
      </w:r>
    </w:p>
    <w:p w14:paraId="65237BF4" w14:textId="77777777" w:rsidR="00464801" w:rsidRDefault="00464801" w:rsidP="00EC00BE">
      <w:pPr>
        <w:pStyle w:val="Code"/>
        <w:ind w:left="936"/>
        <w:pPrChange w:id="1285" w:author="Kelvin Sung" w:date="2021-03-31T18:25:00Z">
          <w:pPr>
            <w:pStyle w:val="Code"/>
          </w:pPr>
        </w:pPrChange>
      </w:pPr>
      <w:r>
        <w:t xml:space="preserve">    &lt;/head&gt;</w:t>
      </w:r>
    </w:p>
    <w:p w14:paraId="1D573641" w14:textId="77777777" w:rsidR="00464801" w:rsidRDefault="00464801" w:rsidP="00EC00BE">
      <w:pPr>
        <w:pStyle w:val="Code"/>
        <w:ind w:left="936"/>
        <w:pPrChange w:id="1286" w:author="Kelvin Sung" w:date="2021-03-31T18:25:00Z">
          <w:pPr>
            <w:pStyle w:val="Code"/>
          </w:pPr>
        </w:pPrChange>
      </w:pPr>
    </w:p>
    <w:p w14:paraId="35C923B2" w14:textId="77777777" w:rsidR="00464801" w:rsidRDefault="00464801" w:rsidP="00EC00BE">
      <w:pPr>
        <w:pStyle w:val="Code"/>
        <w:ind w:left="936"/>
        <w:pPrChange w:id="1287" w:author="Kelvin Sung" w:date="2021-03-31T18:25:00Z">
          <w:pPr>
            <w:pStyle w:val="Code"/>
          </w:pPr>
        </w:pPrChange>
      </w:pPr>
      <w:r>
        <w:t xml:space="preserve">    &lt;body&gt;</w:t>
      </w:r>
    </w:p>
    <w:p w14:paraId="006B3378" w14:textId="77777777" w:rsidR="00464801" w:rsidRDefault="00464801" w:rsidP="00EC00BE">
      <w:pPr>
        <w:pStyle w:val="Code"/>
        <w:ind w:left="936"/>
        <w:pPrChange w:id="1288" w:author="Kelvin Sung" w:date="2021-03-31T18:25:00Z">
          <w:pPr>
            <w:pStyle w:val="Code"/>
          </w:pPr>
        </w:pPrChange>
      </w:pPr>
      <w:r>
        <w:t xml:space="preserve">        &lt;canvas id="GLCanvas" width="640" height="480"&gt;</w:t>
      </w:r>
    </w:p>
    <w:p w14:paraId="2BA220DE" w14:textId="77777777" w:rsidR="00464801" w:rsidRDefault="00464801" w:rsidP="00EC00BE">
      <w:pPr>
        <w:pStyle w:val="Code"/>
        <w:ind w:left="936"/>
        <w:pPrChange w:id="1289" w:author="Kelvin Sung" w:date="2021-03-31T18:25:00Z">
          <w:pPr>
            <w:pStyle w:val="Code"/>
          </w:pPr>
        </w:pPrChange>
      </w:pPr>
      <w:r>
        <w:t xml:space="preserve">            &lt;!-- GLCanvas is the area we will draw in: a 640x480 area. --&gt;</w:t>
      </w:r>
    </w:p>
    <w:p w14:paraId="05D3A6D1" w14:textId="77777777" w:rsidR="00464801" w:rsidRDefault="00464801" w:rsidP="00EC00BE">
      <w:pPr>
        <w:pStyle w:val="Code"/>
        <w:ind w:left="936"/>
        <w:pPrChange w:id="1290" w:author="Kelvin Sung" w:date="2021-03-31T18:25:00Z">
          <w:pPr>
            <w:pStyle w:val="Code"/>
          </w:pPr>
        </w:pPrChange>
      </w:pPr>
      <w:r>
        <w:t xml:space="preserve">            Your browser does not support the HTML5 canvas.</w:t>
      </w:r>
    </w:p>
    <w:p w14:paraId="23B34774" w14:textId="77777777" w:rsidR="00464801" w:rsidRDefault="00464801" w:rsidP="00EC00BE">
      <w:pPr>
        <w:pStyle w:val="Code"/>
        <w:ind w:left="936"/>
        <w:pPrChange w:id="1291" w:author="Kelvin Sung" w:date="2021-03-31T18:25:00Z">
          <w:pPr>
            <w:pStyle w:val="Code"/>
          </w:pPr>
        </w:pPrChange>
      </w:pPr>
      <w:r>
        <w:t xml:space="preserve">            &lt;!-- this message will show only if WebGL clearing failed --&gt;</w:t>
      </w:r>
    </w:p>
    <w:p w14:paraId="2FC8ECB8" w14:textId="77777777" w:rsidR="00464801" w:rsidRDefault="00464801" w:rsidP="00EC00BE">
      <w:pPr>
        <w:pStyle w:val="Code"/>
        <w:ind w:left="936"/>
        <w:pPrChange w:id="1292" w:author="Kelvin Sung" w:date="2021-03-31T18:25:00Z">
          <w:pPr>
            <w:pStyle w:val="Code"/>
          </w:pPr>
        </w:pPrChange>
      </w:pPr>
      <w:r>
        <w:t xml:space="preserve">        &lt;/canvas&gt;</w:t>
      </w:r>
    </w:p>
    <w:p w14:paraId="4A2E1A2F" w14:textId="77777777" w:rsidR="00464801" w:rsidRDefault="00464801" w:rsidP="00EC00BE">
      <w:pPr>
        <w:pStyle w:val="Code"/>
        <w:ind w:left="936"/>
        <w:pPrChange w:id="1293" w:author="Kelvin Sung" w:date="2021-03-31T18:25:00Z">
          <w:pPr>
            <w:pStyle w:val="Code"/>
          </w:pPr>
        </w:pPrChange>
      </w:pPr>
      <w:r>
        <w:t xml:space="preserve">    &lt;/body&gt;</w:t>
      </w:r>
    </w:p>
    <w:p w14:paraId="49610519" w14:textId="56EC8FB8" w:rsidR="00464801" w:rsidRDefault="00464801" w:rsidP="00EC00BE">
      <w:pPr>
        <w:pStyle w:val="Code"/>
        <w:ind w:left="936"/>
        <w:pPrChange w:id="1294" w:author="Kelvin Sung" w:date="2021-03-31T18:25:00Z">
          <w:pPr>
            <w:pStyle w:val="Code"/>
          </w:pPr>
        </w:pPrChange>
      </w:pPr>
      <w:r>
        <w:t>&lt;/html&gt;</w:t>
      </w:r>
    </w:p>
    <w:p w14:paraId="4812357C" w14:textId="77777777" w:rsidR="00332770" w:rsidRDefault="00464801" w:rsidP="00332770">
      <w:pPr>
        <w:pStyle w:val="BodyTextFirst"/>
        <w:ind w:left="936"/>
        <w:rPr>
          <w:ins w:id="1295" w:author="Kelvin Sung" w:date="2021-03-31T18:30:00Z"/>
        </w:rPr>
      </w:pPr>
      <w:r w:rsidRPr="00464801">
        <w:t xml:space="preserve">Notice that </w:t>
      </w:r>
      <w:r w:rsidRPr="00464801">
        <w:rPr>
          <w:rStyle w:val="CodeInline"/>
        </w:rPr>
        <w:t>index.html</w:t>
      </w:r>
      <w:r w:rsidRPr="00464801">
        <w:t xml:space="preserve"> no longer contains any GLSL shader</w:t>
      </w:r>
      <w:ins w:id="1296" w:author="Kelvin Sung" w:date="2021-03-31T18:25:00Z">
        <w:r w:rsidR="00EC00BE">
          <w:t xml:space="preserve"> code</w:t>
        </w:r>
      </w:ins>
      <w:del w:id="1297" w:author="Kelvin Sung" w:date="2021-03-31T18:25:00Z">
        <w:r w:rsidDel="00EC00BE">
          <w:delText>s</w:delText>
        </w:r>
      </w:del>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del w:id="1298" w:author="Kelvin Sung" w:date="2021-03-31T18:26:00Z">
        <w:r w:rsidR="00C67F3E" w:rsidDel="008141BC">
          <w:delText>thusly,</w:delText>
        </w:r>
      </w:del>
      <w:ins w:id="1299" w:author="Kelvin Sung" w:date="2021-03-31T18:26:00Z">
        <w:r w:rsidR="008141BC">
          <w:t>where</w:t>
        </w:r>
      </w:ins>
      <w:r w:rsidRPr="00464801">
        <w:t xml:space="preserve"> you </w:t>
      </w:r>
      <w:del w:id="1300" w:author="Kelvin Sung" w:date="2021-03-31T18:26:00Z">
        <w:r w:rsidRPr="00464801" w:rsidDel="008141BC">
          <w:delText xml:space="preserve">will </w:delText>
        </w:r>
      </w:del>
      <w:ins w:id="1301" w:author="Kelvin Sung" w:date="2021-03-31T18:26:00Z">
        <w:r w:rsidR="008141BC">
          <w:t xml:space="preserve">do </w:t>
        </w:r>
      </w:ins>
      <w:r w:rsidRPr="00464801">
        <w:t xml:space="preserve">not need to edit </w:t>
      </w:r>
      <w:del w:id="1302" w:author="Kelvin Sung" w:date="2021-03-31T18:26:00Z">
        <w:r w:rsidRPr="00464801" w:rsidDel="008141BC">
          <w:delText xml:space="preserve">it </w:delText>
        </w:r>
      </w:del>
      <w:ins w:id="1303" w:author="Kelvin Sung" w:date="2021-03-31T18:26:00Z">
        <w:r w:rsidR="008141BC">
          <w:t>this</w:t>
        </w:r>
        <w:r w:rsidR="00AA546E">
          <w:t xml:space="preserve"> </w:t>
        </w:r>
        <w:r w:rsidR="008141BC">
          <w:t xml:space="preserve">file </w:t>
        </w:r>
      </w:ins>
      <w:r w:rsidRPr="00464801">
        <w:t xml:space="preserve">to modify </w:t>
      </w:r>
      <w:del w:id="1304" w:author="Kelvin Sung" w:date="2021-03-31T18:26:00Z">
        <w:r w:rsidR="00C67F3E" w:rsidDel="00AA546E">
          <w:delText>your</w:delText>
        </w:r>
        <w:r w:rsidRPr="00464801" w:rsidDel="00AA546E">
          <w:delText xml:space="preserve"> </w:delText>
        </w:r>
      </w:del>
      <w:ins w:id="1305" w:author="Kelvin Sung" w:date="2021-03-31T18:26:00Z">
        <w:r w:rsidR="00AA546E">
          <w:t xml:space="preserve">the </w:t>
        </w:r>
      </w:ins>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ins w:id="1306" w:author="Kelvin Sung" w:date="2021-03-31T18:31:00Z"/>
        </w:rPr>
      </w:pPr>
      <w:ins w:id="1307" w:author="Kelvin Sung" w:date="2021-03-31T18:31:00Z">
        <w:r w:rsidRPr="001164CA">
          <w:t xml:space="preserve">Modify </w:t>
        </w:r>
      </w:ins>
      <w:ins w:id="1308" w:author="Kelvin Sung" w:date="2021-03-31T18:32:00Z">
        <w:r>
          <w:t xml:space="preserve">the </w:t>
        </w:r>
      </w:ins>
      <w:proofErr w:type="spellStart"/>
      <w:ins w:id="1309" w:author="Kelvin Sung" w:date="2021-03-31T18:33:00Z">
        <w:r w:rsidRPr="00332770">
          <w:rPr>
            <w:rStyle w:val="CodeInline"/>
            <w:rPrChange w:id="1310" w:author="Kelvin Sung" w:date="2021-03-31T18:33:00Z">
              <w:rPr/>
            </w:rPrChange>
          </w:rPr>
          <w:t>createShader</w:t>
        </w:r>
        <w:proofErr w:type="spellEnd"/>
        <w:r w:rsidRPr="00332770">
          <w:rPr>
            <w:rStyle w:val="CodeInline"/>
            <w:rPrChange w:id="1311" w:author="Kelvin Sung" w:date="2021-03-31T18:33:00Z">
              <w:rPr/>
            </w:rPrChange>
          </w:rPr>
          <w:t>()</w:t>
        </w:r>
        <w:r>
          <w:t xml:space="preserve"> function in </w:t>
        </w:r>
      </w:ins>
      <w:ins w:id="1312" w:author="Kelvin Sung" w:date="2021-03-31T18:32:00Z">
        <w:r w:rsidRPr="00332770">
          <w:rPr>
            <w:rStyle w:val="CodeInline"/>
            <w:rPrChange w:id="1313" w:author="Kelvin Sung" w:date="2021-03-31T18:32:00Z">
              <w:rPr/>
            </w:rPrChange>
          </w:rPr>
          <w:t>core.js</w:t>
        </w:r>
      </w:ins>
      <w:ins w:id="1314" w:author="Kelvin Sung" w:date="2021-03-31T18:31:00Z">
        <w:r w:rsidRPr="001164CA">
          <w:t xml:space="preserve"> to load the shader files instead of HTML element IDs. </w:t>
        </w:r>
      </w:ins>
    </w:p>
    <w:p w14:paraId="613DE334" w14:textId="77777777" w:rsidR="007B4DC0" w:rsidRDefault="00332770" w:rsidP="007B4DC0">
      <w:pPr>
        <w:pStyle w:val="Code"/>
        <w:ind w:left="936"/>
        <w:rPr>
          <w:ins w:id="1315" w:author="Kelvin Sung" w:date="2021-03-31T18:34:00Z"/>
        </w:rPr>
        <w:pPrChange w:id="1316" w:author="Kelvin Sung" w:date="2021-03-31T18:35:00Z">
          <w:pPr>
            <w:pStyle w:val="NumList"/>
            <w:numPr>
              <w:numId w:val="0"/>
            </w:numPr>
            <w:tabs>
              <w:tab w:val="clear" w:pos="936"/>
              <w:tab w:val="left" w:pos="216"/>
            </w:tabs>
            <w:spacing w:after="160" w:line="260" w:lineRule="exact"/>
            <w:ind w:right="864"/>
          </w:pPr>
        </w:pPrChange>
      </w:pPr>
      <w:ins w:id="1317" w:author="Kelvin Sung" w:date="2021-03-31T18:32:00Z">
        <w:r w:rsidRPr="00332770">
          <w:t xml:space="preserve">function </w:t>
        </w:r>
        <w:proofErr w:type="spellStart"/>
        <w:r w:rsidRPr="00332770">
          <w:t>createShader</w:t>
        </w:r>
        <w:proofErr w:type="spellEnd"/>
        <w:r w:rsidRPr="00332770">
          <w:t>() {</w:t>
        </w:r>
      </w:ins>
    </w:p>
    <w:p w14:paraId="01E31DED" w14:textId="67A81967" w:rsidR="00332770" w:rsidRPr="00332770" w:rsidRDefault="007B4DC0" w:rsidP="007B4DC0">
      <w:pPr>
        <w:pStyle w:val="Code"/>
        <w:ind w:left="936"/>
        <w:rPr>
          <w:ins w:id="1318" w:author="Kelvin Sung" w:date="2021-03-31T18:32:00Z"/>
        </w:rPr>
        <w:pPrChange w:id="1319" w:author="Kelvin Sung" w:date="2021-03-31T18:35:00Z">
          <w:pPr>
            <w:pStyle w:val="NumList"/>
            <w:numPr>
              <w:numId w:val="13"/>
            </w:numPr>
          </w:pPr>
        </w:pPrChange>
      </w:pPr>
      <w:ins w:id="1320" w:author="Kelvin Sung" w:date="2021-03-31T18:34:00Z">
        <w:r>
          <w:t xml:space="preserve">    </w:t>
        </w:r>
      </w:ins>
      <w:ins w:id="1321" w:author="Kelvin Sung" w:date="2021-03-31T18:32:00Z">
        <w:r w:rsidR="00332770" w:rsidRPr="00332770">
          <w:t>mShader = new SimpleShader(</w:t>
        </w:r>
      </w:ins>
    </w:p>
    <w:p w14:paraId="00FFBBDB" w14:textId="11380B08" w:rsidR="00332770" w:rsidRPr="00332770" w:rsidRDefault="00332770" w:rsidP="007B4DC0">
      <w:pPr>
        <w:pStyle w:val="Code"/>
        <w:ind w:left="936"/>
        <w:rPr>
          <w:ins w:id="1322" w:author="Kelvin Sung" w:date="2021-03-31T18:32:00Z"/>
        </w:rPr>
        <w:pPrChange w:id="1323" w:author="Kelvin Sung" w:date="2021-03-31T18:35:00Z">
          <w:pPr>
            <w:pStyle w:val="NumList"/>
            <w:numPr>
              <w:numId w:val="13"/>
            </w:numPr>
          </w:pPr>
        </w:pPrChange>
      </w:pPr>
      <w:ins w:id="1324" w:author="Kelvin Sung" w:date="2021-03-31T18:32:00Z">
        <w:r w:rsidRPr="00332770">
          <w:t xml:space="preserve">    </w:t>
        </w:r>
      </w:ins>
      <w:ins w:id="1325" w:author="Kelvin Sung" w:date="2021-03-31T18:34:00Z">
        <w:r w:rsidR="007B4DC0">
          <w:t xml:space="preserve"> </w:t>
        </w:r>
      </w:ins>
      <w:ins w:id="1326" w:author="Kelvin Sung" w:date="2021-03-31T18:32:00Z">
        <w:r w:rsidRPr="00332770">
          <w:t xml:space="preserve">  </w:t>
        </w:r>
      </w:ins>
      <w:ins w:id="1327" w:author="Kelvin Sung" w:date="2021-03-31T18:34:00Z">
        <w:r w:rsidR="007B4DC0">
          <w:t xml:space="preserve"> </w:t>
        </w:r>
      </w:ins>
      <w:ins w:id="1328" w:author="Kelvin Sung" w:date="2021-03-31T18:32:00Z">
        <w:r w:rsidRPr="00332770">
          <w:t xml:space="preserve">"src/glsl_shaders/simple_vs.glsl", </w:t>
        </w:r>
      </w:ins>
      <w:ins w:id="1329" w:author="Kelvin Sung" w:date="2021-03-31T18:34:00Z">
        <w:r w:rsidR="007B4DC0">
          <w:t xml:space="preserve"> </w:t>
        </w:r>
      </w:ins>
      <w:ins w:id="1330" w:author="Kelvin Sung" w:date="2021-03-31T18:32:00Z">
        <w:r w:rsidRPr="00332770">
          <w:t xml:space="preserve">     // Path to the VertexShader </w:t>
        </w:r>
      </w:ins>
    </w:p>
    <w:p w14:paraId="6DD68139" w14:textId="77777777" w:rsidR="00332770" w:rsidRPr="00332770" w:rsidRDefault="00332770" w:rsidP="007B4DC0">
      <w:pPr>
        <w:pStyle w:val="Code"/>
        <w:ind w:left="936"/>
        <w:rPr>
          <w:ins w:id="1331" w:author="Kelvin Sung" w:date="2021-03-31T18:32:00Z"/>
        </w:rPr>
        <w:pPrChange w:id="1332" w:author="Kelvin Sung" w:date="2021-03-31T18:35:00Z">
          <w:pPr>
            <w:pStyle w:val="NumList"/>
            <w:numPr>
              <w:numId w:val="13"/>
            </w:numPr>
          </w:pPr>
        </w:pPrChange>
      </w:pPr>
      <w:ins w:id="1333" w:author="Kelvin Sung" w:date="2021-03-31T18:32:00Z">
        <w:r w:rsidRPr="00332770">
          <w:t xml:space="preserve">        "src/glsl_shaders/white_fs.glsl");       // Path to the FragmentShader</w:t>
        </w:r>
      </w:ins>
    </w:p>
    <w:p w14:paraId="4C52599D" w14:textId="4991B3B5" w:rsidR="00464801" w:rsidRDefault="00332770" w:rsidP="007B4DC0">
      <w:pPr>
        <w:pStyle w:val="Code"/>
        <w:ind w:left="936"/>
        <w:pPrChange w:id="1334" w:author="Kelvin Sung" w:date="2021-03-31T18:35:00Z">
          <w:pPr>
            <w:pStyle w:val="BodyTextFirst"/>
          </w:pPr>
        </w:pPrChange>
      </w:pPr>
      <w:ins w:id="1335" w:author="Kelvin Sung" w:date="2021-03-31T18:32:00Z">
        <w:r w:rsidRPr="00332770">
          <w:t>}</w:t>
        </w:r>
      </w:ins>
      <w:ins w:id="1336" w:author="Kelvin Sung" w:date="2021-03-31T18:31:00Z">
        <w:r>
          <w:fldChar w:fldCharType="begin"/>
        </w:r>
        <w:r>
          <w:instrText xml:space="preserve"> XE "</w:instrText>
        </w:r>
        <w:r w:rsidRPr="00436E0D">
          <w:instrText>Shader Source Files Project:HTML Code cleaning up</w:instrText>
        </w:r>
        <w:r>
          <w:instrText xml:space="preserve">" </w:instrText>
        </w:r>
        <w:r>
          <w:fldChar w:fldCharType="end"/>
        </w:r>
      </w:ins>
      <w:del w:id="1337" w:author="Kelvin Sung" w:date="2021-03-31T18:35:00Z">
        <w:r w:rsidR="00C67F3E" w:rsidDel="007B4DC0">
          <w:delText xml:space="preserve"> </w:delText>
        </w:r>
      </w:del>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pPr>
      <w:r>
        <w:t>The separation of logical components in the engine source code has progressed to the following state:</w:t>
      </w:r>
    </w:p>
    <w:p w14:paraId="1C907D66" w14:textId="7C30A994" w:rsidR="00C67F3E" w:rsidRDefault="00C67F3E" w:rsidP="00C67F3E">
      <w:pPr>
        <w:pStyle w:val="Bullet"/>
      </w:pPr>
      <w:r w:rsidRPr="00C67F3E">
        <w:rPr>
          <w:rStyle w:val="CodeInline"/>
        </w:rPr>
        <w:t>index.html</w:t>
      </w:r>
      <w:r>
        <w:t>: This is the file that contains the HTML code that defines the canvas on the web page for the game and loads all of the source code for your game.</w:t>
      </w:r>
    </w:p>
    <w:p w14:paraId="6E276C45" w14:textId="69F82349"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ins w:id="1338" w:author="Kelvin Sung" w:date="2021-03-31T18:27:00Z">
        <w:r w:rsidR="00217930">
          <w:t xml:space="preserve">shader </w:t>
        </w:r>
      </w:ins>
      <w:r>
        <w:t xml:space="preserve">source code files that </w:t>
      </w:r>
      <w:del w:id="1339" w:author="Kelvin Sung" w:date="2021-03-31T18:27:00Z">
        <w:r w:rsidDel="00217930">
          <w:delText xml:space="preserve">shade </w:delText>
        </w:r>
      </w:del>
      <w:ins w:id="1340" w:author="Kelvin Sung" w:date="2021-03-31T18:27:00Z">
        <w:r w:rsidR="00217930">
          <w:t xml:space="preserve">draws </w:t>
        </w:r>
      </w:ins>
      <w:r>
        <w:t>the elements of your game.</w:t>
      </w:r>
    </w:p>
    <w:p w14:paraId="79719870" w14:textId="0A069109" w:rsidR="00C67F3E" w:rsidRDefault="00C67F3E" w:rsidP="00C67F3E">
      <w:pPr>
        <w:pStyle w:val="Bullet"/>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lastRenderedPageBreak/>
        <w:t>Changing the Shader and Controlling the Color</w:t>
      </w:r>
    </w:p>
    <w:p w14:paraId="1ED233C1" w14:textId="49FEE982" w:rsidR="00C67F3E" w:rsidRDefault="00C67F3E" w:rsidP="00C67F3E">
      <w:pPr>
        <w:pStyle w:val="BodyTextFirst"/>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341" w:name="_Hlk67887431"/>
      <w:proofErr w:type="spellStart"/>
      <w:r w:rsidRPr="00C67F3E">
        <w:rPr>
          <w:rStyle w:val="CodeInline"/>
        </w:rPr>
        <w:t>white_fs.glsl</w:t>
      </w:r>
      <w:bookmarkEnd w:id="1341"/>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721F065C" w:rsidR="00C67F3E" w:rsidRDefault="00C67F3E" w:rsidP="00C67F3E">
      <w:pPr>
        <w:pStyle w:val="BodyTextFirst"/>
      </w:pPr>
      <w:r>
        <w:t xml:space="preserve">This project replaces </w:t>
      </w:r>
      <w:proofErr w:type="spellStart"/>
      <w:r w:rsidRPr="00C67F3E">
        <w:rPr>
          <w:rStyle w:val="CodeInline"/>
        </w:rPr>
        <w:t>white_fs.glsl</w:t>
      </w:r>
      <w:proofErr w:type="spellEnd"/>
      <w:r>
        <w:t xml:space="preserve"> with a </w:t>
      </w:r>
      <w:bookmarkStart w:id="1342"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342"/>
      <w:r>
        <w:t xml:space="preserve">that supports the drawing with any color. Figure 2-11 shows the output of running the Parameterized Fragment Shader project; notice that a </w:t>
      </w:r>
      <w:del w:id="1343" w:author="Kelvin Sung" w:date="2021-03-31T18:37:00Z">
        <w:r w:rsidDel="007B30A8">
          <w:delText xml:space="preserve">blue </w:delText>
        </w:r>
      </w:del>
      <w:ins w:id="1344" w:author="Kelvin Sung" w:date="2021-03-31T18:37:00Z">
        <w:r w:rsidR="007B30A8">
          <w:t xml:space="preserve">red </w:t>
        </w:r>
      </w:ins>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lastRenderedPageBreak/>
        <w:t>Figure 2-11. Running the Parameterized Fragment Shader project</w:t>
      </w:r>
    </w:p>
    <w:p w14:paraId="5A0EEA09" w14:textId="77777777" w:rsidR="00C67F3E" w:rsidRDefault="00C67F3E" w:rsidP="00C67F3E">
      <w:pPr>
        <w:pStyle w:val="BodyTextFirst"/>
      </w:pPr>
      <w:r>
        <w:t>The goals of the project are as follows:</w:t>
      </w:r>
    </w:p>
    <w:p w14:paraId="09354C31" w14:textId="5162673E" w:rsidR="00C67F3E" w:rsidRDefault="00C67F3E" w:rsidP="00D568B4">
      <w:pPr>
        <w:pStyle w:val="Bullet"/>
      </w:pPr>
      <w:r>
        <w:t>To gain experience with creating a GLSL shader in the source code structure</w:t>
      </w:r>
    </w:p>
    <w:p w14:paraId="5CB89D03" w14:textId="471F8852" w:rsidR="00C67F3E" w:rsidRDefault="00C67F3E" w:rsidP="00D568B4">
      <w:pPr>
        <w:pStyle w:val="Bullet"/>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7B271C">
      <w:pPr>
        <w:pStyle w:val="Code"/>
        <w:ind w:left="720"/>
        <w:pPrChange w:id="1345" w:author="Kelvin Sung" w:date="2021-03-31T18:42:00Z">
          <w:pPr>
            <w:pStyle w:val="Code"/>
          </w:pPr>
        </w:pPrChange>
      </w:pPr>
      <w:r>
        <w:t xml:space="preserve">precision mediump float; </w:t>
      </w:r>
      <w:r>
        <w:tab/>
        <w:t>// sets the precision for floating point computation</w:t>
      </w:r>
    </w:p>
    <w:p w14:paraId="0C25D159" w14:textId="77777777" w:rsidR="00D568B4" w:rsidRDefault="00D568B4" w:rsidP="007B271C">
      <w:pPr>
        <w:pStyle w:val="Code"/>
        <w:ind w:left="720"/>
        <w:pPrChange w:id="1346" w:author="Kelvin Sung" w:date="2021-03-31T18:42:00Z">
          <w:pPr>
            <w:pStyle w:val="Code"/>
          </w:pPr>
        </w:pPrChange>
      </w:pPr>
      <w:r>
        <w:t>// Color of pixel</w:t>
      </w:r>
    </w:p>
    <w:p w14:paraId="35FDA8F9" w14:textId="55D8CC3F" w:rsidR="00D568B4" w:rsidRDefault="00D568B4" w:rsidP="007B271C">
      <w:pPr>
        <w:pStyle w:val="Code"/>
        <w:ind w:left="720"/>
        <w:pPrChange w:id="1347" w:author="Kelvin Sung" w:date="2021-03-31T18:42:00Z">
          <w:pPr>
            <w:pStyle w:val="Code"/>
          </w:pPr>
        </w:pPrChange>
      </w:pPr>
      <w:r>
        <w:t xml:space="preserve">uniform vec4 uPixelColor;  </w:t>
      </w:r>
    </w:p>
    <w:p w14:paraId="5F483657" w14:textId="77777777" w:rsidR="00D568B4" w:rsidRDefault="00D568B4" w:rsidP="007B271C">
      <w:pPr>
        <w:pStyle w:val="Code"/>
        <w:ind w:left="720"/>
        <w:pPrChange w:id="1348" w:author="Kelvin Sung" w:date="2021-03-31T18:42:00Z">
          <w:pPr>
            <w:pStyle w:val="Code"/>
          </w:pPr>
        </w:pPrChange>
      </w:pPr>
      <w:r>
        <w:t>void main(void) {</w:t>
      </w:r>
    </w:p>
    <w:p w14:paraId="7059984C" w14:textId="77777777" w:rsidR="00D568B4" w:rsidRDefault="00D568B4" w:rsidP="007B271C">
      <w:pPr>
        <w:pStyle w:val="Code"/>
        <w:ind w:left="720"/>
        <w:pPrChange w:id="1349" w:author="Kelvin Sung" w:date="2021-03-31T18:42:00Z">
          <w:pPr>
            <w:pStyle w:val="Code"/>
          </w:pPr>
        </w:pPrChange>
      </w:pPr>
      <w:r>
        <w:t xml:space="preserve">    // for every pixel called sets to the user specified color</w:t>
      </w:r>
    </w:p>
    <w:p w14:paraId="38347CA4" w14:textId="77777777" w:rsidR="00D568B4" w:rsidRDefault="00D568B4" w:rsidP="007B271C">
      <w:pPr>
        <w:pStyle w:val="Code"/>
        <w:ind w:left="720"/>
        <w:pPrChange w:id="1350" w:author="Kelvin Sung" w:date="2021-03-31T18:42:00Z">
          <w:pPr>
            <w:pStyle w:val="Code"/>
          </w:pPr>
        </w:pPrChange>
      </w:pPr>
      <w:r>
        <w:t xml:space="preserve">    gl_FragColor = uPixelColor;</w:t>
      </w:r>
    </w:p>
    <w:p w14:paraId="109229EF" w14:textId="6C06143F" w:rsidR="00D568B4" w:rsidRDefault="00D568B4" w:rsidP="007B271C">
      <w:pPr>
        <w:pStyle w:val="Code"/>
        <w:ind w:left="720"/>
        <w:pPrChange w:id="1351" w:author="Kelvin Sung" w:date="2021-03-31T18:42:00Z">
          <w:pPr>
            <w:pStyle w:val="Code"/>
          </w:pPr>
        </w:pPrChange>
      </w:pPr>
      <w:r>
        <w:t>}</w:t>
      </w:r>
    </w:p>
    <w:p w14:paraId="4043AFB2" w14:textId="77A05565" w:rsidR="00D568B4" w:rsidRDefault="00D568B4" w:rsidP="00D568B4">
      <w:pPr>
        <w:pStyle w:val="BodyTextFirst"/>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070791C4" w:rsidR="00D568B4" w:rsidRPr="00D568B4" w:rsidRDefault="00D568B4" w:rsidP="00D568B4">
      <w:pPr>
        <w:pStyle w:val="BodyTextFirst"/>
      </w:pPr>
      <w:r w:rsidRPr="00D568B4">
        <w:t xml:space="preserve">The </w:t>
      </w:r>
      <w:r w:rsidRPr="00D568B4">
        <w:rPr>
          <w:rStyle w:val="CodeInline"/>
        </w:rPr>
        <w:t>SimpleShader</w:t>
      </w:r>
      <w:r w:rsidRPr="00D568B4">
        <w:t xml:space="preserve"> </w:t>
      </w:r>
      <w:del w:id="1352" w:author="Kelvin Sung" w:date="2021-03-31T18:43:00Z">
        <w:r w:rsidRPr="00D568B4" w:rsidDel="007B271C">
          <w:delText xml:space="preserve">object </w:delText>
        </w:r>
      </w:del>
      <w:ins w:id="1353" w:author="Kelvin Sung" w:date="2021-03-31T18:43:00Z">
        <w:r w:rsidR="007B271C">
          <w:t>class</w:t>
        </w:r>
        <w:r w:rsidR="007B271C" w:rsidRPr="00D568B4">
          <w:t xml:space="preserve"> </w:t>
        </w:r>
      </w:ins>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7B271C">
      <w:pPr>
        <w:pStyle w:val="Code"/>
        <w:ind w:left="216" w:firstLine="720"/>
        <w:pPrChange w:id="1354" w:author="Kelvin Sung" w:date="2021-03-31T18:44:00Z">
          <w:pPr>
            <w:pStyle w:val="Code"/>
          </w:pPr>
        </w:pPrChange>
      </w:pPr>
      <w:r w:rsidRPr="00D568B4">
        <w:t>this.mPixelColorRef = null;     // reference to the pixelColor uniform in the fragment shader</w:t>
      </w:r>
    </w:p>
    <w:p w14:paraId="78A652A4" w14:textId="44A1148C" w:rsidR="00C45039" w:rsidRDefault="00C45039" w:rsidP="00C45039">
      <w:pPr>
        <w:pStyle w:val="NumList"/>
        <w:numPr>
          <w:ilvl w:val="0"/>
          <w:numId w:val="29"/>
        </w:numPr>
      </w:pPr>
      <w:r w:rsidRPr="00C45039">
        <w:lastRenderedPageBreak/>
        <w:t>Add code to the end of the constructor to create the reference</w:t>
      </w:r>
      <w:ins w:id="1355" w:author="Kelvin Sung" w:date="2021-03-31T18:44:00Z">
        <w:r w:rsidR="0072752A">
          <w:t xml:space="preserve"> to the </w:t>
        </w:r>
        <w:proofErr w:type="spellStart"/>
        <w:r w:rsidR="0072752A" w:rsidRPr="0072752A">
          <w:rPr>
            <w:rStyle w:val="CodeInline"/>
            <w:rPrChange w:id="1356" w:author="Kelvin Sung" w:date="2021-03-31T18:44:00Z">
              <w:rPr/>
            </w:rPrChange>
          </w:rPr>
          <w:t>uPixelColor</w:t>
        </w:r>
        <w:proofErr w:type="spellEnd"/>
        <w:r w:rsidR="0072752A">
          <w:t>.</w:t>
        </w:r>
      </w:ins>
      <w:del w:id="1357" w:author="Kelvin Sung" w:date="2021-03-31T18:44:00Z">
        <w:r w:rsidRPr="00C45039" w:rsidDel="0072752A">
          <w:delText>.</w:delText>
        </w:r>
      </w:del>
    </w:p>
    <w:p w14:paraId="328065EF" w14:textId="7DEF82C7" w:rsidR="00C45039" w:rsidRDefault="00C45039" w:rsidP="0072752A">
      <w:pPr>
        <w:pStyle w:val="Code"/>
        <w:ind w:left="936"/>
        <w:pPrChange w:id="1358" w:author="Kelvin Sung" w:date="2021-03-31T18:45:00Z">
          <w:pPr>
            <w:pStyle w:val="Code"/>
          </w:pPr>
        </w:pPrChange>
      </w:pPr>
      <w:r>
        <w:t>// Step E: Gets a reference to the uniform variable uPixelColor in the fragment shader</w:t>
      </w:r>
    </w:p>
    <w:p w14:paraId="57BBA72D" w14:textId="6878F977" w:rsidR="00C45039" w:rsidRPr="00C45039" w:rsidRDefault="00C45039" w:rsidP="0072752A">
      <w:pPr>
        <w:pStyle w:val="Code"/>
        <w:ind w:left="936"/>
        <w:pPrChange w:id="1359" w:author="Kelvin Sung" w:date="2021-03-31T18:45:00Z">
          <w:pPr>
            <w:pStyle w:val="Code"/>
          </w:pPr>
        </w:pPrChange>
      </w:pPr>
      <w:r>
        <w:t>this.mPixelColorRef = gl.getUniformLocation(this.mCompiledShader, "uPixelColor");</w:t>
      </w:r>
    </w:p>
    <w:p w14:paraId="4872588A" w14:textId="4679C9EA" w:rsidR="00C45039" w:rsidRDefault="00C45039" w:rsidP="00C45039">
      <w:pPr>
        <w:pStyle w:val="NumList"/>
        <w:numPr>
          <w:ilvl w:val="0"/>
          <w:numId w:val="29"/>
        </w:num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951FFF">
      <w:pPr>
        <w:pStyle w:val="Code"/>
        <w:ind w:left="936"/>
        <w:pPrChange w:id="1360" w:author="Kelvin Sung" w:date="2021-03-31T18:48:00Z">
          <w:pPr>
            <w:pStyle w:val="Code"/>
          </w:pPr>
        </w:pPrChange>
      </w:pPr>
      <w:r>
        <w:t>activate(pixelColor) {</w:t>
      </w:r>
    </w:p>
    <w:p w14:paraId="0A7C86B5" w14:textId="1D3124A4" w:rsidR="00C45039" w:rsidRDefault="000D6336" w:rsidP="00951FFF">
      <w:pPr>
        <w:pStyle w:val="Code"/>
        <w:ind w:left="936"/>
        <w:pPrChange w:id="1361" w:author="Kelvin Sung" w:date="2021-03-31T18:48:00Z">
          <w:pPr>
            <w:pStyle w:val="Code"/>
            <w:ind w:firstLine="720"/>
          </w:pPr>
        </w:pPrChange>
      </w:pPr>
      <w:ins w:id="1362" w:author="Kelvin Sung" w:date="2021-03-31T18:45:00Z">
        <w:r>
          <w:t xml:space="preserve">    </w:t>
        </w:r>
      </w:ins>
      <w:r w:rsidR="00C45039">
        <w:t>let gl = core.getGL();</w:t>
      </w:r>
    </w:p>
    <w:p w14:paraId="66488FD7" w14:textId="139A7996" w:rsidR="00C45039" w:rsidRDefault="000D6336" w:rsidP="00951FFF">
      <w:pPr>
        <w:pStyle w:val="Code"/>
        <w:ind w:left="936"/>
        <w:pPrChange w:id="1363" w:author="Kelvin Sung" w:date="2021-03-31T18:48:00Z">
          <w:pPr>
            <w:pStyle w:val="Code"/>
            <w:ind w:firstLine="720"/>
          </w:pPr>
        </w:pPrChange>
      </w:pPr>
      <w:ins w:id="1364" w:author="Kelvin Sung" w:date="2021-03-31T18:45:00Z">
        <w:r>
          <w:t xml:space="preserve">    </w:t>
        </w:r>
      </w:ins>
      <w:r w:rsidR="00C45039">
        <w:t>gl.useProgram(this.mCompiledShader);</w:t>
      </w:r>
    </w:p>
    <w:p w14:paraId="08C30CE4" w14:textId="77777777" w:rsidR="00C45039" w:rsidRDefault="00C45039" w:rsidP="00951FFF">
      <w:pPr>
        <w:pStyle w:val="Code"/>
        <w:ind w:left="936"/>
        <w:pPrChange w:id="1365" w:author="Kelvin Sung" w:date="2021-03-31T18:48:00Z">
          <w:pPr>
            <w:pStyle w:val="Code"/>
          </w:pPr>
        </w:pPrChange>
      </w:pPr>
      <w:r>
        <w:t xml:space="preserve">        </w:t>
      </w:r>
    </w:p>
    <w:p w14:paraId="3DD23BE1" w14:textId="05E03025" w:rsidR="00C45039" w:rsidRDefault="000D6336" w:rsidP="00951FFF">
      <w:pPr>
        <w:pStyle w:val="Code"/>
        <w:ind w:left="936"/>
        <w:pPrChange w:id="1366" w:author="Kelvin Sung" w:date="2021-03-31T18:48:00Z">
          <w:pPr>
            <w:pStyle w:val="Code"/>
            <w:ind w:firstLine="720"/>
          </w:pPr>
        </w:pPrChange>
      </w:pPr>
      <w:ins w:id="1367" w:author="Kelvin Sung" w:date="2021-03-31T18:45:00Z">
        <w:r>
          <w:t xml:space="preserve">    </w:t>
        </w:r>
      </w:ins>
      <w:commentRangeStart w:id="1368"/>
      <w:commentRangeStart w:id="1369"/>
      <w:r w:rsidR="00C45039">
        <w:t>// bind vertex buffer</w:t>
      </w:r>
      <w:commentRangeEnd w:id="1368"/>
      <w:r w:rsidR="00C45039">
        <w:rPr>
          <w:rStyle w:val="CommentReference"/>
          <w:rFonts w:asciiTheme="minorHAnsi" w:hAnsiTheme="minorHAnsi"/>
          <w:noProof w:val="0"/>
        </w:rPr>
        <w:commentReference w:id="1368"/>
      </w:r>
      <w:commentRangeEnd w:id="1369"/>
      <w:r w:rsidR="00C45039">
        <w:rPr>
          <w:rStyle w:val="CommentReference"/>
          <w:rFonts w:asciiTheme="minorHAnsi" w:hAnsiTheme="minorHAnsi"/>
          <w:noProof w:val="0"/>
        </w:rPr>
        <w:commentReference w:id="1369"/>
      </w:r>
    </w:p>
    <w:p w14:paraId="7E05AAFD" w14:textId="3DCDDA86" w:rsidR="0066116A" w:rsidRDefault="000D6336" w:rsidP="00951FFF">
      <w:pPr>
        <w:pStyle w:val="Code"/>
        <w:ind w:left="936"/>
        <w:pPrChange w:id="1370" w:author="Kelvin Sung" w:date="2021-03-31T18:48:00Z">
          <w:pPr>
            <w:pStyle w:val="Code"/>
            <w:ind w:firstLine="720"/>
          </w:pPr>
        </w:pPrChange>
      </w:pPr>
      <w:ins w:id="1371" w:author="Kelvin Sung" w:date="2021-03-31T18:45:00Z">
        <w:r>
          <w:t xml:space="preserve">    </w:t>
        </w:r>
      </w:ins>
      <w:r w:rsidR="0066116A">
        <w:t>gl.bindBuffer(gl.ARRAY_BUFFER, vertexBuffer.get());</w:t>
      </w:r>
    </w:p>
    <w:p w14:paraId="3A7DBAA6" w14:textId="65E78624" w:rsidR="0066116A" w:rsidRDefault="000D6336" w:rsidP="00951FFF">
      <w:pPr>
        <w:pStyle w:val="Code"/>
        <w:ind w:left="936"/>
        <w:pPrChange w:id="1372" w:author="Kelvin Sung" w:date="2021-03-31T18:48:00Z">
          <w:pPr>
            <w:pStyle w:val="Code"/>
            <w:ind w:firstLine="720"/>
          </w:pPr>
        </w:pPrChange>
      </w:pPr>
      <w:ins w:id="1373" w:author="Kelvin Sung" w:date="2021-03-31T18:45:00Z">
        <w:r>
          <w:t xml:space="preserve">    </w:t>
        </w:r>
      </w:ins>
      <w:r w:rsidR="0066116A">
        <w:t>gl.vertexAttribPointer(this.mVertexPositionRef,</w:t>
      </w:r>
    </w:p>
    <w:p w14:paraId="046E4D32" w14:textId="2E30F52E" w:rsidR="0066116A" w:rsidRDefault="000D6336" w:rsidP="00951FFF">
      <w:pPr>
        <w:pStyle w:val="Code"/>
        <w:ind w:left="936"/>
        <w:pPrChange w:id="1374" w:author="Kelvin Sung" w:date="2021-03-31T18:48:00Z">
          <w:pPr>
            <w:pStyle w:val="Code"/>
            <w:ind w:left="720" w:firstLine="720"/>
          </w:pPr>
        </w:pPrChange>
      </w:pPr>
      <w:ins w:id="1375" w:author="Kelvin Sung" w:date="2021-03-31T18:46:00Z">
        <w:r>
          <w:t xml:space="preserve">        </w:t>
        </w:r>
      </w:ins>
      <w:r w:rsidR="0066116A">
        <w:t xml:space="preserve">3,           </w:t>
      </w:r>
      <w:del w:id="1376" w:author="Kelvin Sung" w:date="2021-03-31T18:46:00Z">
        <w:r w:rsidR="0066116A" w:rsidDel="000D6336">
          <w:delText xml:space="preserve">  </w:delText>
        </w:r>
      </w:del>
      <w:r w:rsidR="0066116A">
        <w:t xml:space="preserve"> // each element is a 3-float (x,y.z)</w:t>
      </w:r>
    </w:p>
    <w:p w14:paraId="1694374E" w14:textId="273AB6C9" w:rsidR="0066116A" w:rsidRDefault="000D6336" w:rsidP="00951FFF">
      <w:pPr>
        <w:pStyle w:val="Code"/>
        <w:ind w:left="936"/>
        <w:pPrChange w:id="1377" w:author="Kelvin Sung" w:date="2021-03-31T18:48:00Z">
          <w:pPr>
            <w:pStyle w:val="Code"/>
            <w:ind w:left="720" w:firstLine="720"/>
          </w:pPr>
        </w:pPrChange>
      </w:pPr>
      <w:ins w:id="1378" w:author="Kelvin Sung" w:date="2021-03-31T18:46:00Z">
        <w:r>
          <w:t xml:space="preserve">        </w:t>
        </w:r>
      </w:ins>
      <w:r w:rsidR="0066116A">
        <w:t xml:space="preserve">gl.FLOAT,    </w:t>
      </w:r>
      <w:del w:id="1379" w:author="Kelvin Sung" w:date="2021-03-31T18:46:00Z">
        <w:r w:rsidR="0066116A" w:rsidDel="000D6336">
          <w:delText xml:space="preserve"> </w:delText>
        </w:r>
      </w:del>
      <w:ins w:id="1380" w:author="Kelvin Sung" w:date="2021-03-31T18:46:00Z">
        <w:r>
          <w:t xml:space="preserve"> </w:t>
        </w:r>
      </w:ins>
      <w:del w:id="1381" w:author="Kelvin Sung" w:date="2021-03-31T18:46:00Z">
        <w:r w:rsidR="0066116A" w:rsidDel="000D6336">
          <w:delText xml:space="preserve"> </w:delText>
        </w:r>
      </w:del>
      <w:r w:rsidR="0066116A">
        <w:t xml:space="preserve"> // data type is FLOAT</w:t>
      </w:r>
    </w:p>
    <w:p w14:paraId="4F1A7165" w14:textId="4A274874" w:rsidR="0066116A" w:rsidRDefault="000D6336" w:rsidP="00951FFF">
      <w:pPr>
        <w:pStyle w:val="Code"/>
        <w:ind w:left="936"/>
        <w:pPrChange w:id="1382" w:author="Kelvin Sung" w:date="2021-03-31T18:48:00Z">
          <w:pPr>
            <w:pStyle w:val="Code"/>
            <w:ind w:left="720" w:firstLine="720"/>
          </w:pPr>
        </w:pPrChange>
      </w:pPr>
      <w:ins w:id="1383" w:author="Kelvin Sung" w:date="2021-03-31T18:46:00Z">
        <w:r>
          <w:t xml:space="preserve">        </w:t>
        </w:r>
      </w:ins>
      <w:r w:rsidR="0066116A">
        <w:t>false,          // if the content is normalized vectors</w:t>
      </w:r>
    </w:p>
    <w:p w14:paraId="447D0329" w14:textId="43E79DAF" w:rsidR="0066116A" w:rsidRDefault="000D6336" w:rsidP="00951FFF">
      <w:pPr>
        <w:pStyle w:val="Code"/>
        <w:ind w:left="936"/>
        <w:pPrChange w:id="1384" w:author="Kelvin Sung" w:date="2021-03-31T18:48:00Z">
          <w:pPr>
            <w:pStyle w:val="Code"/>
            <w:ind w:left="720" w:firstLine="720"/>
          </w:pPr>
        </w:pPrChange>
      </w:pPr>
      <w:ins w:id="1385" w:author="Kelvin Sung" w:date="2021-03-31T18:46:00Z">
        <w:r>
          <w:t xml:space="preserve">        </w:t>
        </w:r>
      </w:ins>
      <w:r w:rsidR="0066116A">
        <w:t xml:space="preserve">0,         </w:t>
      </w:r>
      <w:del w:id="1386" w:author="Kelvin Sung" w:date="2021-03-31T18:46:00Z">
        <w:r w:rsidR="0066116A" w:rsidDel="000D6336">
          <w:delText xml:space="preserve">  </w:delText>
        </w:r>
      </w:del>
      <w:r w:rsidR="0066116A">
        <w:t xml:space="preserve">   // number of bytes to skip in between elements</w:t>
      </w:r>
    </w:p>
    <w:p w14:paraId="0AEF2313" w14:textId="387C3953" w:rsidR="0066116A" w:rsidRDefault="000D6336" w:rsidP="00951FFF">
      <w:pPr>
        <w:pStyle w:val="Code"/>
        <w:ind w:left="936"/>
        <w:pPrChange w:id="1387" w:author="Kelvin Sung" w:date="2021-03-31T18:48:00Z">
          <w:pPr>
            <w:pStyle w:val="Code"/>
            <w:ind w:left="720" w:firstLine="720"/>
          </w:pPr>
        </w:pPrChange>
      </w:pPr>
      <w:ins w:id="1388" w:author="Kelvin Sung" w:date="2021-03-31T18:46:00Z">
        <w:r>
          <w:t xml:space="preserve">        </w:t>
        </w:r>
      </w:ins>
      <w:r w:rsidR="0066116A">
        <w:t xml:space="preserve">0);        </w:t>
      </w:r>
      <w:del w:id="1389" w:author="Kelvin Sung" w:date="2021-03-31T18:46:00Z">
        <w:r w:rsidR="0066116A" w:rsidDel="000D6336">
          <w:delText xml:space="preserve">  </w:delText>
        </w:r>
      </w:del>
      <w:r w:rsidR="0066116A">
        <w:t xml:space="preserve">   // offsets to the first element</w:t>
      </w:r>
    </w:p>
    <w:p w14:paraId="635C6353" w14:textId="2CC4F497" w:rsidR="00C45039" w:rsidRDefault="000D6336" w:rsidP="00951FFF">
      <w:pPr>
        <w:pStyle w:val="Code"/>
        <w:ind w:left="936"/>
        <w:pPrChange w:id="1390" w:author="Kelvin Sung" w:date="2021-03-31T18:48:00Z">
          <w:pPr>
            <w:pStyle w:val="Code"/>
            <w:ind w:firstLine="720"/>
          </w:pPr>
        </w:pPrChange>
      </w:pPr>
      <w:ins w:id="1391" w:author="Kelvin Sung" w:date="2021-03-31T18:46:00Z">
        <w:r>
          <w:t xml:space="preserve">    </w:t>
        </w:r>
      </w:ins>
      <w:r w:rsidR="0066116A">
        <w:t>gl.enableVertexAttribArray(this.mVertexPositionRef);</w:t>
      </w:r>
      <w:del w:id="1392" w:author="Kelvin Sung" w:date="2021-03-31T18:48:00Z">
        <w:r w:rsidR="00C45039" w:rsidDel="00D33F43">
          <w:delText>// load uniforms</w:delText>
        </w:r>
      </w:del>
    </w:p>
    <w:p w14:paraId="0E308FD9" w14:textId="780B1F51" w:rsidR="0066116A" w:rsidRDefault="0066116A" w:rsidP="00951FFF">
      <w:pPr>
        <w:pStyle w:val="Code"/>
        <w:ind w:left="936" w:firstLine="720"/>
        <w:pPrChange w:id="1393" w:author="Kelvin Sung" w:date="2021-03-31T18:48:00Z">
          <w:pPr>
            <w:pStyle w:val="Code"/>
            <w:ind w:firstLine="720"/>
          </w:pPr>
        </w:pPrChange>
      </w:pPr>
    </w:p>
    <w:p w14:paraId="5DBD5C10" w14:textId="3AC4CE29" w:rsidR="0066116A" w:rsidRDefault="000D6336" w:rsidP="00951FFF">
      <w:pPr>
        <w:pStyle w:val="Code"/>
        <w:ind w:left="936"/>
        <w:pPrChange w:id="1394" w:author="Kelvin Sung" w:date="2021-03-31T18:48:00Z">
          <w:pPr>
            <w:pStyle w:val="Code"/>
            <w:ind w:firstLine="720"/>
          </w:pPr>
        </w:pPrChange>
      </w:pPr>
      <w:ins w:id="1395" w:author="Kelvin Sung" w:date="2021-03-31T18:46:00Z">
        <w:r>
          <w:t xml:space="preserve">    </w:t>
        </w:r>
      </w:ins>
      <w:r w:rsidR="0066116A" w:rsidRPr="0066116A">
        <w:t>// load uniforms</w:t>
      </w:r>
    </w:p>
    <w:p w14:paraId="6A5B5931" w14:textId="02CBF57D" w:rsidR="00C45039" w:rsidRPr="000D6336" w:rsidRDefault="000D6336" w:rsidP="00951FFF">
      <w:pPr>
        <w:pStyle w:val="Code"/>
        <w:ind w:left="936"/>
        <w:rPr>
          <w:rStyle w:val="CodeBold"/>
          <w:rPrChange w:id="1396" w:author="Kelvin Sung" w:date="2021-03-31T18:47:00Z">
            <w:rPr/>
          </w:rPrChange>
        </w:rPr>
        <w:pPrChange w:id="1397" w:author="Kelvin Sung" w:date="2021-03-31T18:48:00Z">
          <w:pPr>
            <w:pStyle w:val="Code"/>
            <w:ind w:firstLine="720"/>
          </w:pPr>
        </w:pPrChange>
      </w:pPr>
      <w:ins w:id="1398" w:author="Kelvin Sung" w:date="2021-03-31T18:47:00Z">
        <w:r>
          <w:t xml:space="preserve">    </w:t>
        </w:r>
      </w:ins>
      <w:r w:rsidR="00C45039" w:rsidRPr="000D6336">
        <w:rPr>
          <w:rStyle w:val="CodeBold"/>
          <w:rPrChange w:id="1399" w:author="Kelvin Sung" w:date="2021-03-31T18:47:00Z">
            <w:rPr/>
          </w:rPrChange>
        </w:rPr>
        <w:t>gl.uniform4fv(this.mPixelColorRef, pixelColor);</w:t>
      </w:r>
    </w:p>
    <w:p w14:paraId="226F87A9" w14:textId="3D7D4DBC" w:rsidR="00C45039" w:rsidRPr="00C45039" w:rsidRDefault="00C45039" w:rsidP="00951FFF">
      <w:pPr>
        <w:pStyle w:val="Code"/>
        <w:ind w:left="936"/>
        <w:pPrChange w:id="1400" w:author="Kelvin Sung" w:date="2021-03-31T18:48:00Z">
          <w:pPr>
            <w:pStyle w:val="Code"/>
          </w:pPr>
        </w:pPrChange>
      </w:pPr>
      <w:r>
        <w:t>}</w:t>
      </w:r>
    </w:p>
    <w:p w14:paraId="6F163EA8" w14:textId="211DCA84" w:rsidR="00D568B4" w:rsidRDefault="00C45039" w:rsidP="00C45039">
      <w:pPr>
        <w:pStyle w:val="BodyTextFirst"/>
      </w:pPr>
      <w:r w:rsidRPr="00C45039">
        <w:t xml:space="preserve">The </w:t>
      </w:r>
      <w:r w:rsidRPr="00C45039">
        <w:rPr>
          <w:rStyle w:val="CodeInline"/>
        </w:rPr>
        <w:t>gl.uniform4fv()</w:t>
      </w:r>
      <w:r w:rsidRPr="00C45039">
        <w:t xml:space="preserve"> function copies four floating-point values from</w:t>
      </w:r>
      <w:ins w:id="1401" w:author="Kelvin Sung" w:date="2021-03-31T18:47:00Z">
        <w:r w:rsidR="000D6336">
          <w:t xml:space="preserve"> the</w:t>
        </w:r>
      </w:ins>
      <w:r w:rsidRPr="00C45039">
        <w:t xml:space="preserve"> </w:t>
      </w:r>
      <w:proofErr w:type="spellStart"/>
      <w:r w:rsidRPr="00C45039">
        <w:rPr>
          <w:rStyle w:val="CodeInline"/>
        </w:rPr>
        <w:t>pixelColor</w:t>
      </w:r>
      <w:proofErr w:type="spellEnd"/>
      <w:r w:rsidRPr="00C45039">
        <w:t xml:space="preserve"> </w:t>
      </w:r>
      <w:ins w:id="1402" w:author="Kelvin Sung" w:date="2021-03-31T18:47:00Z">
        <w:r w:rsidR="000D6336">
          <w:t xml:space="preserve">float array </w:t>
        </w:r>
      </w:ins>
      <w:r w:rsidRPr="00C45039">
        <w:t>to the</w:t>
      </w:r>
      <w:ins w:id="1403" w:author="Kelvin Sung" w:date="2021-03-31T18:47:00Z">
        <w:r w:rsidR="000D6336">
          <w:t xml:space="preserve"> WebGL location referenced by</w:t>
        </w:r>
      </w:ins>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del w:id="1404" w:author="Kelvin Sung" w:date="2021-03-31T18:48:00Z">
        <w:r w:rsidRPr="00C45039" w:rsidDel="000D6336">
          <w:delText>,</w:delText>
        </w:r>
      </w:del>
      <w:r w:rsidRPr="00C45039">
        <w:t xml:space="preserve"> in the </w:t>
      </w:r>
      <w:bookmarkStart w:id="1405" w:name="_Hlk67888522"/>
      <w:proofErr w:type="spellStart"/>
      <w:r w:rsidRPr="00C45039">
        <w:rPr>
          <w:rStyle w:val="CodeInline"/>
        </w:rPr>
        <w:t>simple_fs.glsl</w:t>
      </w:r>
      <w:bookmarkEnd w:id="1405"/>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pPr>
      <w:r>
        <w:t xml:space="preserve">To test </w:t>
      </w:r>
      <w:bookmarkStart w:id="1406" w:name="_Hlk67888963"/>
      <w:proofErr w:type="spellStart"/>
      <w:r w:rsidRPr="00C45039">
        <w:rPr>
          <w:rStyle w:val="CodeInline"/>
        </w:rPr>
        <w:t>simple_fs.glsl</w:t>
      </w:r>
      <w:bookmarkEnd w:id="1406"/>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951FFF">
      <w:pPr>
        <w:pStyle w:val="Code"/>
        <w:ind w:left="720"/>
        <w:pPrChange w:id="1407" w:author="Kelvin Sung" w:date="2021-03-31T18:49:00Z">
          <w:pPr>
            <w:pStyle w:val="Code"/>
          </w:pPr>
        </w:pPrChange>
      </w:pPr>
      <w:r>
        <w:t>function drawSquare(color) {</w:t>
      </w:r>
    </w:p>
    <w:p w14:paraId="70F8380A" w14:textId="77777777" w:rsidR="00C45039" w:rsidRDefault="00C45039" w:rsidP="00951FFF">
      <w:pPr>
        <w:pStyle w:val="Code"/>
        <w:ind w:left="720"/>
        <w:pPrChange w:id="1408" w:author="Kelvin Sung" w:date="2021-03-31T18:49:00Z">
          <w:pPr>
            <w:pStyle w:val="Code"/>
          </w:pPr>
        </w:pPrChange>
      </w:pPr>
      <w:r>
        <w:t xml:space="preserve">    // Step A: Activate the shader</w:t>
      </w:r>
    </w:p>
    <w:p w14:paraId="7D8AD655" w14:textId="77777777" w:rsidR="00C45039" w:rsidRDefault="00C45039" w:rsidP="00951FFF">
      <w:pPr>
        <w:pStyle w:val="Code"/>
        <w:ind w:left="720"/>
        <w:pPrChange w:id="1409" w:author="Kelvin Sung" w:date="2021-03-31T18:49:00Z">
          <w:pPr>
            <w:pStyle w:val="Code"/>
          </w:pPr>
        </w:pPrChange>
      </w:pPr>
      <w:r>
        <w:t xml:space="preserve">    mShader.activate(color);</w:t>
      </w:r>
    </w:p>
    <w:p w14:paraId="524D8113" w14:textId="77777777" w:rsidR="00C45039" w:rsidRDefault="00C45039" w:rsidP="00951FFF">
      <w:pPr>
        <w:pStyle w:val="Code"/>
        <w:ind w:left="720"/>
        <w:pPrChange w:id="1410" w:author="Kelvin Sung" w:date="2021-03-31T18:49:00Z">
          <w:pPr>
            <w:pStyle w:val="Code"/>
          </w:pPr>
        </w:pPrChange>
      </w:pPr>
    </w:p>
    <w:p w14:paraId="025D9C09" w14:textId="77777777" w:rsidR="00C45039" w:rsidRDefault="00C45039" w:rsidP="00951FFF">
      <w:pPr>
        <w:pStyle w:val="Code"/>
        <w:ind w:left="720"/>
        <w:pPrChange w:id="1411" w:author="Kelvin Sung" w:date="2021-03-31T18:49:00Z">
          <w:pPr>
            <w:pStyle w:val="Code"/>
          </w:pPr>
        </w:pPrChange>
      </w:pPr>
      <w:r>
        <w:t xml:space="preserve">    // Step B: Draw with the currently activated geometry and the activated shader        </w:t>
      </w:r>
    </w:p>
    <w:p w14:paraId="5C37A87C" w14:textId="77777777" w:rsidR="00C45039" w:rsidRDefault="00C45039" w:rsidP="00951FFF">
      <w:pPr>
        <w:pStyle w:val="Code"/>
        <w:ind w:left="720"/>
        <w:pPrChange w:id="1412" w:author="Kelvin Sung" w:date="2021-03-31T18:49:00Z">
          <w:pPr>
            <w:pStyle w:val="Code"/>
          </w:pPr>
        </w:pPrChange>
      </w:pPr>
      <w:r>
        <w:t xml:space="preserve">    mGL.drawArrays(mGL.TRIANGLE_STRIP, 0, 4);</w:t>
      </w:r>
    </w:p>
    <w:p w14:paraId="4172E152" w14:textId="45BC45AD" w:rsidR="00067CAF" w:rsidRDefault="00C45039" w:rsidP="00951FFF">
      <w:pPr>
        <w:pStyle w:val="Code"/>
        <w:ind w:left="720"/>
        <w:pPrChange w:id="1413" w:author="Kelvin Sung" w:date="2021-03-31T18:49:00Z">
          <w:pPr>
            <w:pStyle w:val="Code"/>
          </w:pPr>
        </w:pPrChange>
      </w:pPr>
      <w:r>
        <w:t>}</w:t>
      </w:r>
    </w:p>
    <w:p w14:paraId="429FBCF3" w14:textId="1C2AB126" w:rsidR="00067CAF" w:rsidRDefault="00067CAF" w:rsidP="00067CAF">
      <w:pPr>
        <w:pStyle w:val="BodyTextFirst"/>
      </w:pPr>
      <w:r>
        <w:t xml:space="preserve">Lastly, edit the </w:t>
      </w:r>
      <w:ins w:id="1414" w:author="Kelvin Sung" w:date="2021-03-31T18:49:00Z">
        <w:r w:rsidR="00951FFF" w:rsidRPr="00067CAF">
          <w:rPr>
            <w:rStyle w:val="CodeInline"/>
          </w:rPr>
          <w:t>constructor</w:t>
        </w:r>
        <w:r w:rsidR="00951FFF">
          <w:t xml:space="preserve"> of the </w:t>
        </w:r>
      </w:ins>
      <w:proofErr w:type="spellStart"/>
      <w:r w:rsidRPr="00067CAF">
        <w:rPr>
          <w:rStyle w:val="CodeInline"/>
        </w:rPr>
        <w:t>MyGame</w:t>
      </w:r>
      <w:proofErr w:type="spellEnd"/>
      <w:r>
        <w:t xml:space="preserve"> </w:t>
      </w:r>
      <w:del w:id="1415" w:author="Kelvin Sung" w:date="2021-03-31T18:49:00Z">
        <w:r w:rsidDel="00951FFF">
          <w:delText xml:space="preserve">object’s </w:delText>
        </w:r>
      </w:del>
      <w:ins w:id="1416" w:author="Kelvin Sung" w:date="2021-03-31T18:49:00Z">
        <w:r w:rsidR="00951FFF">
          <w:t xml:space="preserve">class </w:t>
        </w:r>
      </w:ins>
      <w:del w:id="1417" w:author="Kelvin Sung" w:date="2021-03-31T18:49:00Z">
        <w:r w:rsidRPr="00067CAF" w:rsidDel="00951FFF">
          <w:rPr>
            <w:rStyle w:val="CodeInline"/>
          </w:rPr>
          <w:delText>constructor</w:delText>
        </w:r>
        <w:r w:rsidDel="00951FFF">
          <w:delText xml:space="preserve"> </w:delText>
        </w:r>
      </w:del>
      <w:r>
        <w:t>to include a color when drawing the square. In this case red.</w:t>
      </w:r>
    </w:p>
    <w:p w14:paraId="130FA8D5" w14:textId="7827115B" w:rsidR="00067CAF" w:rsidRDefault="00067CAF" w:rsidP="00951FFF">
      <w:pPr>
        <w:pStyle w:val="Code"/>
        <w:ind w:left="720"/>
        <w:pPrChange w:id="1418" w:author="Kelvin Sung" w:date="2021-03-31T18:50:00Z">
          <w:pPr>
            <w:pStyle w:val="Code"/>
          </w:pPr>
        </w:pPrChange>
      </w:pPr>
      <w:r>
        <w:t>// Step C: Draw the square in red</w:t>
      </w:r>
    </w:p>
    <w:p w14:paraId="4A59F954" w14:textId="0A13837B" w:rsidR="00067CAF" w:rsidRDefault="00067CAF" w:rsidP="00951FFF">
      <w:pPr>
        <w:pStyle w:val="Code"/>
        <w:ind w:left="720"/>
        <w:pPrChange w:id="1419" w:author="Kelvin Sung" w:date="2021-03-31T18:50:00Z">
          <w:pPr>
            <w:pStyle w:val="Code"/>
          </w:pPr>
        </w:pPrChange>
      </w:pPr>
      <w:r>
        <w:lastRenderedPageBreak/>
        <w:t>engine.drawSquare([1, 0, 0, 1]);</w:t>
      </w:r>
    </w:p>
    <w:p w14:paraId="29A7C573" w14:textId="2CDAC4DD" w:rsidR="00067CAF" w:rsidDel="00951FFF" w:rsidRDefault="00067CAF" w:rsidP="00067CAF">
      <w:pPr>
        <w:pStyle w:val="Code"/>
        <w:rPr>
          <w:del w:id="1420" w:author="Kelvin Sung" w:date="2021-03-31T18:50:00Z"/>
        </w:rPr>
      </w:pPr>
    </w:p>
    <w:p w14:paraId="77F4C963" w14:textId="587DF811" w:rsidR="00067CAF" w:rsidRPr="00067CAF" w:rsidRDefault="00067CAF" w:rsidP="00067CAF">
      <w:pPr>
        <w:pStyle w:val="BodyTextFirst"/>
      </w:pPr>
      <w:r w:rsidRPr="00067CAF">
        <w:t xml:space="preserve">Notice that </w:t>
      </w:r>
      <w:del w:id="1421" w:author="Kelvin Sung" w:date="2021-03-31T18:51:00Z">
        <w:r w:rsidRPr="00067CAF" w:rsidDel="00B55DE1">
          <w:delText xml:space="preserve">the </w:delText>
        </w:r>
        <w:r w:rsidDel="00B55DE1">
          <w:delText xml:space="preserve">new </w:delText>
        </w:r>
      </w:del>
      <w:ins w:id="1422" w:author="Kelvin Sung" w:date="2021-03-31T18:51:00Z">
        <w:r w:rsidR="00B55DE1">
          <w:t xml:space="preserve">a </w:t>
        </w:r>
      </w:ins>
      <w:r>
        <w:t>color</w:t>
      </w:r>
      <w:r w:rsidRPr="00067CAF">
        <w:t xml:space="preserve"> </w:t>
      </w:r>
      <w:ins w:id="1423" w:author="Kelvin Sung" w:date="2021-03-31T18:51:00Z">
        <w:r w:rsidR="00B55DE1">
          <w:t>value</w:t>
        </w:r>
      </w:ins>
      <w:ins w:id="1424" w:author="Kelvin Sung" w:date="2021-03-31T18:52:00Z">
        <w:r w:rsidR="00BD1FFF">
          <w:t xml:space="preserve">, an array of four floats, </w:t>
        </w:r>
      </w:ins>
      <w:r w:rsidRPr="00067CAF">
        <w:t xml:space="preserve">is </w:t>
      </w:r>
      <w:del w:id="1425" w:author="Kelvin Sung" w:date="2021-03-31T18:51:00Z">
        <w:r w:rsidRPr="00067CAF" w:rsidDel="00B55DE1">
          <w:delText xml:space="preserve">created </w:delText>
        </w:r>
      </w:del>
      <w:ins w:id="1426" w:author="Kelvin Sung" w:date="2021-03-31T18:51:00Z">
        <w:r w:rsidR="00B55DE1">
          <w:t xml:space="preserve">now required </w:t>
        </w:r>
      </w:ins>
      <w:r w:rsidRPr="00067CAF">
        <w:t xml:space="preserve">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w:t>
      </w:r>
      <w:ins w:id="1427" w:author="Kelvin Sung" w:date="2021-03-31T18:51:00Z">
        <w:r w:rsidR="00B55DE1">
          <w:t xml:space="preserve">shader </w:t>
        </w:r>
      </w:ins>
      <w:r w:rsidRPr="00067CAF">
        <w:t xml:space="preserve">and that it is </w:t>
      </w:r>
      <w:del w:id="1428" w:author="Kelvin Sung" w:date="2021-03-31T18:53:00Z">
        <w:r w:rsidRPr="00067CAF" w:rsidDel="00D0036A">
          <w:delText xml:space="preserve">now </w:delText>
        </w:r>
      </w:del>
      <w:r w:rsidRPr="00067CAF">
        <w:t xml:space="preserve">important to </w:t>
      </w:r>
      <w:del w:id="1429" w:author="Kelvin Sung" w:date="2021-03-31T18:53:00Z">
        <w:r w:rsidRPr="00067CAF" w:rsidDel="00D0036A">
          <w:delText xml:space="preserve">set </w:delText>
        </w:r>
      </w:del>
      <w:ins w:id="1430" w:author="Kelvin Sung" w:date="2021-03-31T18:53:00Z">
        <w:r w:rsidR="00D0036A">
          <w:t xml:space="preserve">pass in </w:t>
        </w:r>
      </w:ins>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pPr>
      <w:r w:rsidRPr="00067CAF">
        <w:t xml:space="preserve">As you have experienced in this project, the source code structure supports simple and localized changes when the game engine is expanded, in this case only changes to </w:t>
      </w:r>
      <w:ins w:id="1431" w:author="Kelvin Sung" w:date="2021-03-31T18:54:00Z">
        <w:r w:rsidR="002E40EC">
          <w:t xml:space="preserve">the </w:t>
        </w:r>
      </w:ins>
      <w:bookmarkStart w:id="1432" w:name="_GoBack"/>
      <w:bookmarkEnd w:id="1432"/>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Jeb Pavleas" w:date="2021-03-15T03:05:00Z" w:initials="JP">
    <w:p w14:paraId="1AD0CFFB" w14:textId="77777777" w:rsidR="00D0036A" w:rsidRDefault="00D0036A" w:rsidP="005B6E38">
      <w:pPr>
        <w:pStyle w:val="CommentText"/>
      </w:pPr>
      <w:r>
        <w:rPr>
          <w:rStyle w:val="CommentReference"/>
        </w:rPr>
        <w:annotationRef/>
      </w:r>
      <w:r>
        <w:t>Project wording and creating</w:t>
      </w:r>
    </w:p>
  </w:comment>
  <w:comment w:id="36" w:author="Kelvin Sung" w:date="2021-03-30T23:33:00Z" w:initials="KS">
    <w:p w14:paraId="5209091F" w14:textId="0207E2A2" w:rsidR="00D0036A" w:rsidRDefault="00D0036A">
      <w:pPr>
        <w:pStyle w:val="CommentText"/>
      </w:pPr>
      <w:r>
        <w:rPr>
          <w:rStyle w:val="CommentReference"/>
        </w:rPr>
        <w:annotationRef/>
      </w:r>
      <w:r>
        <w:t>File name and project name should be formatted as “code in-line”</w:t>
      </w:r>
    </w:p>
  </w:comment>
  <w:comment w:id="39" w:author="Jeb Pavleas" w:date="2021-03-15T03:05:00Z" w:initials="JP">
    <w:p w14:paraId="57C79D22" w14:textId="77777777" w:rsidR="00D0036A" w:rsidRDefault="00D0036A" w:rsidP="005B6E38">
      <w:pPr>
        <w:pStyle w:val="CommentText"/>
      </w:pPr>
      <w:r>
        <w:rPr>
          <w:rStyle w:val="CommentReference"/>
        </w:rPr>
        <w:annotationRef/>
      </w:r>
      <w:r>
        <w:t>Do we have this in ch1? Should it be a note?</w:t>
      </w:r>
    </w:p>
  </w:comment>
  <w:comment w:id="40" w:author="Kelvin Sung" w:date="2021-03-30T23:35:00Z" w:initials="KS">
    <w:p w14:paraId="1ED0B354" w14:textId="328BAD41" w:rsidR="00D0036A" w:rsidRDefault="00D0036A">
      <w:pPr>
        <w:pStyle w:val="CommentText"/>
      </w:pPr>
      <w:r>
        <w:rPr>
          <w:rStyle w:val="CommentReference"/>
        </w:rPr>
        <w:annotationRef/>
      </w:r>
      <w:r>
        <w:t xml:space="preserve">I think this note being here make sense. </w:t>
      </w:r>
    </w:p>
  </w:comment>
  <w:comment w:id="46" w:author="Jeb Pavleas" w:date="2021-03-15T03:05:00Z" w:initials="JP">
    <w:p w14:paraId="1FE41019" w14:textId="08969EE4" w:rsidR="00D0036A" w:rsidRDefault="00D0036A" w:rsidP="005B6E38">
      <w:pPr>
        <w:pStyle w:val="CommentText"/>
      </w:pPr>
      <w:r>
        <w:rPr>
          <w:rStyle w:val="CommentReference"/>
        </w:rPr>
        <w:annotationRef/>
      </w:r>
      <w:r>
        <w:t>Match check</w:t>
      </w:r>
    </w:p>
  </w:comment>
  <w:comment w:id="47" w:author="Kelvin Sung" w:date="2021-03-31T00:09:00Z" w:initials="KS">
    <w:p w14:paraId="65255E43" w14:textId="150A91DD" w:rsidR="00D0036A" w:rsidRDefault="00D0036A">
      <w:pPr>
        <w:pStyle w:val="CommentText"/>
      </w:pPr>
      <w:r>
        <w:rPr>
          <w:rStyle w:val="CommentReference"/>
        </w:rPr>
        <w:annotationRef/>
      </w:r>
      <w:r>
        <w:t>Why are (all figures) the project names Capitalized?</w:t>
      </w:r>
    </w:p>
  </w:comment>
  <w:comment w:id="48" w:author="Kelvin Sung" w:date="2021-03-31T00:10:00Z" w:initials="KS">
    <w:p w14:paraId="518A81D5" w14:textId="49A3AB36" w:rsidR="00D0036A" w:rsidRDefault="00D0036A">
      <w:pPr>
        <w:pStyle w:val="CommentText"/>
      </w:pPr>
      <w:r>
        <w:rPr>
          <w:rStyle w:val="CommentReference"/>
        </w:rPr>
        <w:annotationRef/>
      </w:r>
    </w:p>
  </w:comment>
  <w:comment w:id="60" w:author="Jeb Pavleas" w:date="2021-03-15T03:18:00Z" w:initials="JP">
    <w:p w14:paraId="0B4A5465" w14:textId="48F0B7A7" w:rsidR="00D0036A" w:rsidRDefault="00D0036A" w:rsidP="005B6E38">
      <w:pPr>
        <w:pStyle w:val="CommentText"/>
      </w:pPr>
      <w:r>
        <w:rPr>
          <w:rStyle w:val="CommentReference"/>
        </w:rPr>
        <w:annotationRef/>
      </w:r>
      <w:r>
        <w:t>Should we mention? Show first time only?</w:t>
      </w:r>
    </w:p>
  </w:comment>
  <w:comment w:id="61" w:author="Jeb Pavleas" w:date="2021-03-22T14:42:00Z" w:initials="JP">
    <w:p w14:paraId="55C26C5D" w14:textId="699A05BF" w:rsidR="00D0036A" w:rsidRDefault="00D0036A">
      <w:pPr>
        <w:pStyle w:val="CommentText"/>
      </w:pPr>
      <w:r>
        <w:rPr>
          <w:rStyle w:val="CommentReference"/>
        </w:rPr>
        <w:annotationRef/>
      </w:r>
    </w:p>
  </w:comment>
  <w:comment w:id="62" w:author="Kelvin Sung" w:date="2021-03-30T23:46:00Z" w:initials="KS">
    <w:p w14:paraId="7475A2F9" w14:textId="072FAB50" w:rsidR="00D0036A" w:rsidRDefault="00D0036A">
      <w:pPr>
        <w:pStyle w:val="CommentText"/>
      </w:pPr>
      <w:r>
        <w:rPr>
          <w:rStyle w:val="CommentReference"/>
        </w:rPr>
        <w:annotationRef/>
      </w:r>
      <w:r>
        <w:t>Yes. Done.</w:t>
      </w:r>
    </w:p>
  </w:comment>
  <w:comment w:id="78" w:author="Jeb Pavleas" w:date="2021-03-15T03:23:00Z" w:initials="JP">
    <w:p w14:paraId="3D945AD8" w14:textId="77777777" w:rsidR="00D0036A" w:rsidRDefault="00D0036A" w:rsidP="005B6E38">
      <w:pPr>
        <w:pStyle w:val="CommentText"/>
      </w:pPr>
      <w:r>
        <w:rPr>
          <w:rStyle w:val="CommentReference"/>
        </w:rPr>
        <w:annotationRef/>
      </w:r>
      <w:r>
        <w:t>Reference webgl2 or no?</w:t>
      </w:r>
    </w:p>
  </w:comment>
  <w:comment w:id="79" w:author="Jeb Pavleas" w:date="2021-03-22T14:43:00Z" w:initials="JP">
    <w:p w14:paraId="36C54BAD" w14:textId="465FE7CA" w:rsidR="00D0036A" w:rsidRDefault="00D0036A">
      <w:pPr>
        <w:pStyle w:val="CommentText"/>
      </w:pPr>
      <w:r>
        <w:rPr>
          <w:rStyle w:val="CommentReference"/>
        </w:rPr>
        <w:annotationRef/>
      </w:r>
      <w:r>
        <w:rPr>
          <w:rFonts w:ascii="Helvetica" w:hAnsi="Helvetica"/>
          <w:color w:val="3C4043"/>
          <w:spacing w:val="3"/>
          <w:sz w:val="21"/>
          <w:szCs w:val="21"/>
          <w:shd w:val="clear" w:color="auto" w:fill="FFFFFF"/>
        </w:rPr>
        <w:t xml:space="preserve">Say will refer this as WebGL rather than WebGL2 </w:t>
      </w:r>
      <w:proofErr w:type="spellStart"/>
      <w:r>
        <w:rPr>
          <w:rFonts w:ascii="Helvetica" w:hAnsi="Helvetica"/>
          <w:color w:val="3C4043"/>
          <w:spacing w:val="3"/>
          <w:sz w:val="21"/>
          <w:szCs w:val="21"/>
          <w:shd w:val="clear" w:color="auto" w:fill="FFFFFF"/>
        </w:rPr>
        <w:t>evertime</w:t>
      </w:r>
      <w:proofErr w:type="spellEnd"/>
    </w:p>
  </w:comment>
  <w:comment w:id="89" w:author="Kelvin Sung" w:date="2021-03-30T23:51:00Z" w:initials="KS">
    <w:p w14:paraId="490C902B" w14:textId="42235F51" w:rsidR="00D0036A" w:rsidRDefault="00D0036A">
      <w:pPr>
        <w:pStyle w:val="CommentText"/>
      </w:pPr>
      <w:r>
        <w:rPr>
          <w:rStyle w:val="CommentReference"/>
        </w:rPr>
        <w:annotationRef/>
      </w:r>
      <w:r>
        <w:t>Replace with 4-spaces</w:t>
      </w:r>
    </w:p>
  </w:comment>
  <w:comment w:id="103" w:author="Jeb Pavleas" w:date="2021-03-15T03:34:00Z" w:initials="JP">
    <w:p w14:paraId="7F6DD420" w14:textId="77777777" w:rsidR="00D0036A" w:rsidRDefault="00D0036A" w:rsidP="005B6E38">
      <w:pPr>
        <w:pStyle w:val="CommentText"/>
      </w:pPr>
      <w:r>
        <w:rPr>
          <w:rStyle w:val="CommentReference"/>
        </w:rPr>
        <w:annotationRef/>
      </w:r>
      <w:r>
        <w:t>Worth the grammar fix? note the figure above and below</w:t>
      </w:r>
    </w:p>
  </w:comment>
  <w:comment w:id="104" w:author="Kelvin Sung" w:date="2021-03-30T23:57:00Z" w:initials="KS">
    <w:p w14:paraId="1BF63691" w14:textId="31A644B9" w:rsidR="00D0036A" w:rsidRDefault="00D0036A">
      <w:pPr>
        <w:pStyle w:val="CommentText"/>
      </w:pPr>
      <w:r>
        <w:rPr>
          <w:rStyle w:val="CommentReference"/>
        </w:rPr>
        <w:annotationRef/>
      </w:r>
      <w:r>
        <w:t xml:space="preserve">What do you mean? </w:t>
      </w:r>
    </w:p>
  </w:comment>
  <w:comment w:id="109" w:author="Jeb Pavleas" w:date="2021-03-15T05:04:00Z" w:initials="JP">
    <w:p w14:paraId="336FD0A7" w14:textId="598163B9" w:rsidR="00D0036A" w:rsidRDefault="00D0036A" w:rsidP="005B6E38">
      <w:pPr>
        <w:pStyle w:val="CommentText"/>
      </w:pPr>
      <w:r>
        <w:rPr>
          <w:rStyle w:val="CommentReference"/>
        </w:rPr>
        <w:annotationRef/>
      </w:r>
      <w:r>
        <w:t>No doc write line any more. Needs new figure JEB will take.</w:t>
      </w:r>
    </w:p>
  </w:comment>
  <w:comment w:id="110" w:author="Kelvin Sung" w:date="2021-03-31T00:04:00Z" w:initials="KS">
    <w:p w14:paraId="060E3EB8" w14:textId="3A637E9D" w:rsidR="00D0036A" w:rsidRDefault="00D0036A">
      <w:pPr>
        <w:pStyle w:val="CommentText"/>
      </w:pPr>
      <w:r>
        <w:rPr>
          <w:rStyle w:val="CommentReference"/>
        </w:rPr>
        <w:annotationRef/>
      </w:r>
      <w:r>
        <w:t>Added in the line, so that the output is identical, no need to re-take screen shot</w:t>
      </w:r>
    </w:p>
  </w:comment>
  <w:comment w:id="111" w:author="Kelvin Sung" w:date="2021-03-31T00:46:00Z" w:initials="KS">
    <w:p w14:paraId="15FD1618" w14:textId="29456505" w:rsidR="00D0036A" w:rsidRDefault="00D0036A">
      <w:pPr>
        <w:pStyle w:val="CommentText"/>
      </w:pPr>
      <w:r>
        <w:rPr>
          <w:rStyle w:val="CommentReference"/>
        </w:rPr>
        <w:annotationRef/>
      </w:r>
    </w:p>
  </w:comment>
  <w:comment w:id="112" w:author="Jeb Pavleas" w:date="2021-03-15T03:55:00Z" w:initials="JP">
    <w:p w14:paraId="63A4686A" w14:textId="77777777" w:rsidR="00D0036A" w:rsidRDefault="00D0036A" w:rsidP="005B6E38">
      <w:pPr>
        <w:pStyle w:val="CommentText"/>
      </w:pPr>
      <w:r>
        <w:rPr>
          <w:rStyle w:val="CommentReference"/>
        </w:rPr>
        <w:annotationRef/>
      </w:r>
      <w:r>
        <w:t>Callback to previous note?</w:t>
      </w:r>
    </w:p>
  </w:comment>
  <w:comment w:id="113" w:author="Kelvin Sung" w:date="2021-03-31T00:06:00Z" w:initials="KS">
    <w:p w14:paraId="52239004" w14:textId="3FA20693" w:rsidR="00D0036A" w:rsidRDefault="00D0036A">
      <w:pPr>
        <w:pStyle w:val="CommentText"/>
      </w:pPr>
      <w:r>
        <w:rPr>
          <w:rStyle w:val="CommentReference"/>
        </w:rPr>
        <w:annotationRef/>
      </w:r>
      <w:r>
        <w:t>What about the change?</w:t>
      </w:r>
    </w:p>
  </w:comment>
  <w:comment w:id="132" w:author="Kelvin Sung" w:date="2021-03-31T00:12:00Z" w:initials="KS">
    <w:p w14:paraId="307884C7" w14:textId="532C68C2" w:rsidR="00D0036A" w:rsidRDefault="00D0036A">
      <w:pPr>
        <w:pStyle w:val="CommentText"/>
      </w:pPr>
      <w:r>
        <w:rPr>
          <w:rStyle w:val="CommentReference"/>
        </w:rPr>
        <w:annotationRef/>
      </w:r>
      <w:r>
        <w:t xml:space="preserve">It is easy to miss one single sentence after a figure. </w:t>
      </w:r>
      <w:proofErr w:type="spellStart"/>
      <w:r>
        <w:t>Sugguest</w:t>
      </w:r>
      <w:proofErr w:type="spellEnd"/>
      <w:r>
        <w:t xml:space="preserve"> moving this to here (same with the others that follows)</w:t>
      </w:r>
    </w:p>
  </w:comment>
  <w:comment w:id="134" w:author="Jeb Pavleas" w:date="2021-03-15T04:09:00Z" w:initials="JP">
    <w:p w14:paraId="35468ADE" w14:textId="77777777" w:rsidR="00D0036A" w:rsidRDefault="00D0036A" w:rsidP="005B6E38">
      <w:pPr>
        <w:pStyle w:val="CommentText"/>
      </w:pPr>
      <w:r>
        <w:rPr>
          <w:rStyle w:val="CommentReference"/>
        </w:rPr>
        <w:annotationRef/>
      </w:r>
      <w:r>
        <w:t>Match check</w:t>
      </w:r>
    </w:p>
  </w:comment>
  <w:comment w:id="140" w:author="Jeb Pavleas" w:date="2021-03-15T04:21:00Z" w:initials="JP">
    <w:p w14:paraId="6E4A30C0" w14:textId="77777777" w:rsidR="00D0036A" w:rsidRDefault="00D0036A" w:rsidP="005B6E38">
      <w:pPr>
        <w:pStyle w:val="CommentText"/>
      </w:pPr>
      <w:r>
        <w:rPr>
          <w:rStyle w:val="CommentReference"/>
        </w:rPr>
        <w:annotationRef/>
      </w:r>
      <w:r>
        <w:t>Match check</w:t>
      </w:r>
    </w:p>
  </w:comment>
  <w:comment w:id="145" w:author="Jeb Pavleas" w:date="2021-03-15T04:28:00Z" w:initials="JP">
    <w:p w14:paraId="2F3D283E" w14:textId="77777777" w:rsidR="00D0036A" w:rsidRDefault="00D0036A" w:rsidP="005B6E38">
      <w:pPr>
        <w:pStyle w:val="CommentText"/>
      </w:pPr>
      <w:r>
        <w:rPr>
          <w:rStyle w:val="CommentReference"/>
        </w:rPr>
        <w:annotationRef/>
      </w:r>
      <w:r>
        <w:t>Match check</w:t>
      </w:r>
    </w:p>
  </w:comment>
  <w:comment w:id="153" w:author="Jeb Pavleas" w:date="2021-03-15T04:26:00Z" w:initials="JP">
    <w:p w14:paraId="583D9AFA" w14:textId="77777777" w:rsidR="00D0036A" w:rsidRDefault="00D0036A" w:rsidP="005B6E38">
      <w:pPr>
        <w:pStyle w:val="CommentText"/>
      </w:pPr>
      <w:r>
        <w:rPr>
          <w:rStyle w:val="CommentReference"/>
        </w:rPr>
        <w:annotationRef/>
      </w:r>
      <w:r>
        <w:t>New first instance of m naming convention</w:t>
      </w:r>
    </w:p>
  </w:comment>
  <w:comment w:id="154" w:author="Jeb Pavleas" w:date="2021-03-22T14:46:00Z" w:initials="JP">
    <w:p w14:paraId="64BBFDB9" w14:textId="77777777" w:rsidR="00D0036A" w:rsidRDefault="00D0036A">
      <w:pPr>
        <w:pStyle w:val="CommentText"/>
      </w:pPr>
      <w:r>
        <w:rPr>
          <w:rStyle w:val="CommentReference"/>
        </w:rPr>
        <w:annotationRef/>
      </w:r>
      <w:r>
        <w:t>Might need a tip/note</w:t>
      </w:r>
    </w:p>
    <w:p w14:paraId="53DB86E6" w14:textId="0A045EF8" w:rsidR="00D0036A" w:rsidRDefault="00D0036A">
      <w:pPr>
        <w:pStyle w:val="CommentText"/>
      </w:pPr>
    </w:p>
  </w:comment>
  <w:comment w:id="174" w:author="Jeb Pavleas" w:date="2021-03-15T04:40:00Z" w:initials="JP">
    <w:p w14:paraId="4E6F5B76" w14:textId="77777777" w:rsidR="00D0036A" w:rsidRDefault="00D0036A" w:rsidP="005B6E38">
      <w:pPr>
        <w:pStyle w:val="CommentText"/>
      </w:pPr>
      <w:r>
        <w:rPr>
          <w:rStyle w:val="CommentReference"/>
        </w:rPr>
        <w:annotationRef/>
      </w:r>
      <w:r>
        <w:t>Redundant?</w:t>
      </w:r>
    </w:p>
  </w:comment>
  <w:comment w:id="175" w:author="Kelvin Sung" w:date="2021-03-31T00:15:00Z" w:initials="KS">
    <w:p w14:paraId="410766EE" w14:textId="0CDB24C1" w:rsidR="00D0036A" w:rsidRDefault="00D0036A">
      <w:pPr>
        <w:pStyle w:val="CommentText"/>
      </w:pPr>
      <w:r>
        <w:rPr>
          <w:rStyle w:val="CommentReference"/>
        </w:rPr>
        <w:annotationRef/>
      </w:r>
      <w:r>
        <w:t>All good.</w:t>
      </w:r>
    </w:p>
  </w:comment>
  <w:comment w:id="176" w:author="Jeb Pavleas" w:date="2021-03-15T04:39:00Z" w:initials="JP">
    <w:p w14:paraId="21149443" w14:textId="77777777" w:rsidR="00D0036A" w:rsidRDefault="00D0036A" w:rsidP="005B6E38">
      <w:pPr>
        <w:pStyle w:val="CommentText"/>
      </w:pPr>
      <w:r>
        <w:rPr>
          <w:rStyle w:val="CommentReference"/>
        </w:rPr>
        <w:annotationRef/>
      </w:r>
      <w:r>
        <w:t>Var?</w:t>
      </w:r>
    </w:p>
  </w:comment>
  <w:comment w:id="177" w:author="Kelvin Sung" w:date="2021-03-31T00:24:00Z" w:initials="KS">
    <w:p w14:paraId="72376CC6" w14:textId="76AEEB39" w:rsidR="00D0036A" w:rsidRDefault="00D0036A">
      <w:pPr>
        <w:pStyle w:val="CommentText"/>
      </w:pPr>
      <w:r>
        <w:rPr>
          <w:rStyle w:val="CommentReference"/>
        </w:rPr>
        <w:annotationRef/>
      </w:r>
      <w:r>
        <w:t>What do you mean “var”?</w:t>
      </w:r>
    </w:p>
  </w:comment>
  <w:comment w:id="185" w:author="Jeb Pavleas" w:date="2021-03-15T04:37:00Z" w:initials="JP">
    <w:p w14:paraId="2D889260" w14:textId="77777777" w:rsidR="00D0036A" w:rsidRDefault="00D0036A" w:rsidP="005B6E38">
      <w:pPr>
        <w:pStyle w:val="CommentText"/>
      </w:pPr>
      <w:r>
        <w:rPr>
          <w:rStyle w:val="CommentReference"/>
        </w:rPr>
        <w:annotationRef/>
      </w:r>
    </w:p>
  </w:comment>
  <w:comment w:id="204" w:author="Jeb Pavleas" w:date="2021-03-15T04:48:00Z" w:initials="JP">
    <w:p w14:paraId="6B644404" w14:textId="77777777" w:rsidR="00D0036A" w:rsidRDefault="00D0036A" w:rsidP="005B6E38">
      <w:pPr>
        <w:pStyle w:val="CommentText"/>
      </w:pPr>
      <w:r>
        <w:rPr>
          <w:rStyle w:val="CommentReference"/>
        </w:rPr>
        <w:annotationRef/>
      </w:r>
      <w:r>
        <w:t>Verbiage check</w:t>
      </w:r>
    </w:p>
  </w:comment>
  <w:comment w:id="205" w:author="Jeb Pavleas" w:date="2021-03-22T14:47:00Z" w:initials="JP">
    <w:p w14:paraId="1B0193CD" w14:textId="707C2D1F" w:rsidR="00D0036A" w:rsidRDefault="00D0036A">
      <w:pPr>
        <w:pStyle w:val="CommentText"/>
      </w:pPr>
      <w:r>
        <w:rPr>
          <w:rStyle w:val="CommentReference"/>
        </w:rPr>
        <w:annotationRef/>
      </w:r>
      <w:r>
        <w:rPr>
          <w:rFonts w:ascii="Helvetica" w:hAnsi="Helvetica"/>
          <w:color w:val="3C4043"/>
          <w:spacing w:val="3"/>
          <w:sz w:val="21"/>
          <w:szCs w:val="21"/>
          <w:shd w:val="clear" w:color="auto" w:fill="FFFFFF"/>
        </w:rPr>
        <w:t>Kelvin will examine this when proof read</w:t>
      </w:r>
    </w:p>
  </w:comment>
  <w:comment w:id="222" w:author="Jeb Pavleas" w:date="2021-03-15T04:58:00Z" w:initials="JP">
    <w:p w14:paraId="009230D0" w14:textId="77777777" w:rsidR="00D0036A" w:rsidRDefault="00D0036A" w:rsidP="005B6E38">
      <w:pPr>
        <w:pStyle w:val="CommentText"/>
      </w:pPr>
      <w:r>
        <w:rPr>
          <w:rStyle w:val="CommentReference"/>
        </w:rPr>
        <w:annotationRef/>
      </w:r>
      <w:r>
        <w:t xml:space="preserve">Missing doc </w:t>
      </w:r>
      <w:proofErr w:type="gramStart"/>
      <w:r>
        <w:t>write</w:t>
      </w:r>
      <w:proofErr w:type="gramEnd"/>
    </w:p>
  </w:comment>
  <w:comment w:id="261" w:author="Jeb Pavleas" w:date="2021-03-22T01:46:00Z" w:initials="JP">
    <w:p w14:paraId="373447F9" w14:textId="369CD468" w:rsidR="00D0036A" w:rsidRDefault="00D0036A">
      <w:pPr>
        <w:pStyle w:val="CommentText"/>
      </w:pPr>
      <w:r>
        <w:rPr>
          <w:rStyle w:val="CommentReference"/>
        </w:rPr>
        <w:annotationRef/>
      </w:r>
      <w:r>
        <w:t>Check wording please</w:t>
      </w:r>
    </w:p>
  </w:comment>
  <w:comment w:id="262" w:author="Kelvin Sung" w:date="2021-03-23T06:41:00Z" w:initials="KS">
    <w:p w14:paraId="4587D3FE" w14:textId="13763E87" w:rsidR="00D0036A" w:rsidRDefault="00D0036A">
      <w:pPr>
        <w:pStyle w:val="CommentText"/>
      </w:pPr>
      <w:r>
        <w:rPr>
          <w:rStyle w:val="CommentReference"/>
        </w:rPr>
        <w:annotationRef/>
      </w:r>
      <w:r>
        <w:t>Kelvin do</w:t>
      </w:r>
    </w:p>
  </w:comment>
  <w:comment w:id="263" w:author="Kelvin Sung" w:date="2021-03-23T06:41:00Z" w:initials="KS">
    <w:p w14:paraId="3A4980BC" w14:textId="48FFCBA9" w:rsidR="00D0036A" w:rsidRDefault="00D0036A">
      <w:pPr>
        <w:pStyle w:val="CommentText"/>
      </w:pPr>
      <w:r>
        <w:rPr>
          <w:rStyle w:val="CommentReference"/>
        </w:rPr>
        <w:annotationRef/>
      </w:r>
      <w:r>
        <w:t>Look for “singleton” and make sure “modules” and “singletons” are consistent</w:t>
      </w:r>
    </w:p>
  </w:comment>
  <w:comment w:id="310" w:author="Jeb Pavleas" w:date="2021-03-22T01:50:00Z" w:initials="JP">
    <w:p w14:paraId="764B3674" w14:textId="2AF9B1F0" w:rsidR="00D0036A" w:rsidRDefault="00D0036A">
      <w:pPr>
        <w:pStyle w:val="CommentText"/>
      </w:pPr>
      <w:r>
        <w:rPr>
          <w:rStyle w:val="CommentReference"/>
        </w:rPr>
        <w:annotationRef/>
      </w:r>
      <w:r>
        <w:t xml:space="preserve">Something about </w:t>
      </w:r>
      <w:proofErr w:type="spellStart"/>
      <w:r>
        <w:t>modues</w:t>
      </w:r>
      <w:proofErr w:type="spellEnd"/>
      <w:r>
        <w:t xml:space="preserve"> or imports here?? ES6</w:t>
      </w:r>
    </w:p>
  </w:comment>
  <w:comment w:id="311" w:author="Kelvin Sung" w:date="2021-03-23T06:42:00Z" w:initials="KS">
    <w:p w14:paraId="1397A67B" w14:textId="6D957E6C" w:rsidR="00D0036A" w:rsidRDefault="00D0036A">
      <w:pPr>
        <w:pStyle w:val="CommentText"/>
      </w:pPr>
      <w:r>
        <w:rPr>
          <w:rStyle w:val="CommentReference"/>
        </w:rPr>
        <w:annotationRef/>
      </w:r>
      <w:r>
        <w:t>Kelvin do</w:t>
      </w:r>
    </w:p>
  </w:comment>
  <w:comment w:id="312" w:author="Kelvin Sung" w:date="2021-03-23T06:42:00Z" w:initials="KS">
    <w:p w14:paraId="1B1FEE8C" w14:textId="330F2755" w:rsidR="00D0036A" w:rsidRDefault="00D0036A">
      <w:pPr>
        <w:pStyle w:val="CommentText"/>
      </w:pPr>
      <w:r>
        <w:rPr>
          <w:rStyle w:val="CommentReference"/>
        </w:rPr>
        <w:annotationRef/>
      </w:r>
    </w:p>
  </w:comment>
  <w:comment w:id="336" w:author="Jeb Pavleas" w:date="2021-03-22T02:11:00Z" w:initials="JP">
    <w:p w14:paraId="77BD5AA9" w14:textId="5AC2FF1B" w:rsidR="00D0036A" w:rsidRDefault="00D0036A">
      <w:pPr>
        <w:pStyle w:val="CommentText"/>
      </w:pPr>
      <w:r>
        <w:rPr>
          <w:rStyle w:val="CommentReference"/>
        </w:rPr>
        <w:annotationRef/>
      </w:r>
      <w:r>
        <w:t>Check please</w:t>
      </w:r>
    </w:p>
  </w:comment>
  <w:comment w:id="337" w:author="Kelvin Sung" w:date="2021-03-31T01:40:00Z" w:initials="KS">
    <w:p w14:paraId="4FCED331" w14:textId="59A73A9A" w:rsidR="00D0036A" w:rsidRDefault="00D0036A">
      <w:pPr>
        <w:pStyle w:val="CommentText"/>
      </w:pPr>
      <w:r>
        <w:rPr>
          <w:rStyle w:val="CommentReference"/>
        </w:rPr>
        <w:annotationRef/>
      </w:r>
      <w:r>
        <w:t>How’s this?</w:t>
      </w:r>
    </w:p>
  </w:comment>
  <w:comment w:id="364" w:author="Jeb Pavleas" w:date="2021-03-22T02:29:00Z" w:initials="JP">
    <w:p w14:paraId="40824921" w14:textId="61D90419" w:rsidR="00D0036A" w:rsidRDefault="00D0036A">
      <w:pPr>
        <w:pStyle w:val="CommentText"/>
      </w:pPr>
      <w:r>
        <w:rPr>
          <w:rStyle w:val="CommentReference"/>
        </w:rPr>
        <w:annotationRef/>
      </w:r>
      <w:r>
        <w:t>Check please</w:t>
      </w:r>
    </w:p>
  </w:comment>
  <w:comment w:id="365" w:author="Kelvin Sung" w:date="2021-03-31T01:40:00Z" w:initials="KS">
    <w:p w14:paraId="38D1CA55" w14:textId="2828C51E" w:rsidR="00D0036A" w:rsidRDefault="00D0036A">
      <w:pPr>
        <w:pStyle w:val="CommentText"/>
      </w:pPr>
      <w:r>
        <w:rPr>
          <w:rStyle w:val="CommentReference"/>
        </w:rPr>
        <w:annotationRef/>
      </w:r>
      <w:r>
        <w:t>We good?</w:t>
      </w:r>
    </w:p>
  </w:comment>
  <w:comment w:id="395" w:author="Jeb Pavleas" w:date="2021-03-22T02:53:00Z" w:initials="JP">
    <w:p w14:paraId="4CB993CA" w14:textId="7B5B9C60" w:rsidR="00D0036A" w:rsidRDefault="00D0036A">
      <w:pPr>
        <w:pStyle w:val="CommentText"/>
      </w:pPr>
      <w:r>
        <w:rPr>
          <w:rStyle w:val="CommentReference"/>
        </w:rPr>
        <w:annotationRef/>
      </w:r>
      <w:r>
        <w:t>Needs a naming convention tip</w:t>
      </w:r>
    </w:p>
  </w:comment>
  <w:comment w:id="421" w:author="Jeb Pavleas" w:date="2021-03-15T04:37:00Z" w:initials="JP">
    <w:p w14:paraId="641FF63F" w14:textId="77777777" w:rsidR="00D0036A" w:rsidRDefault="00D0036A" w:rsidP="00224166">
      <w:pPr>
        <w:pStyle w:val="CommentText"/>
      </w:pPr>
      <w:r>
        <w:rPr>
          <w:rStyle w:val="CommentReference"/>
        </w:rPr>
        <w:annotationRef/>
      </w:r>
    </w:p>
  </w:comment>
  <w:comment w:id="424" w:author="Jeb Pavleas" w:date="2021-03-22T02:58:00Z" w:initials="JP">
    <w:p w14:paraId="0B8466D4" w14:textId="4E295725" w:rsidR="00D0036A" w:rsidRDefault="00D0036A">
      <w:pPr>
        <w:pStyle w:val="CommentText"/>
      </w:pPr>
      <w:r>
        <w:rPr>
          <w:rStyle w:val="CommentReference"/>
        </w:rPr>
        <w:annotationRef/>
      </w:r>
      <w:r>
        <w:t>Well above they saw unit square vertices…</w:t>
      </w:r>
    </w:p>
  </w:comment>
  <w:comment w:id="425" w:author="Kelvin Sung" w:date="2021-03-31T03:21:00Z" w:initials="KS">
    <w:p w14:paraId="5F6646BE" w14:textId="2C98B8B1" w:rsidR="00D0036A" w:rsidRDefault="00D0036A">
      <w:pPr>
        <w:pStyle w:val="CommentText"/>
      </w:pPr>
      <w:r>
        <w:rPr>
          <w:rStyle w:val="CommentReference"/>
        </w:rPr>
        <w:annotationRef/>
      </w:r>
      <w:r>
        <w:t>OK?</w:t>
      </w:r>
    </w:p>
  </w:comment>
  <w:comment w:id="455" w:author="Jeb Pavleas" w:date="2021-03-22T03:20:00Z" w:initials="JP">
    <w:p w14:paraId="48BA3E77" w14:textId="016B1D3C" w:rsidR="00D0036A" w:rsidRDefault="00D0036A">
      <w:pPr>
        <w:pStyle w:val="CommentText"/>
      </w:pPr>
      <w:r>
        <w:rPr>
          <w:rStyle w:val="CommentReference"/>
        </w:rPr>
        <w:annotationRef/>
      </w:r>
      <w:r>
        <w:t>Here’s the tip that needs to be moved. To first strict appearance</w:t>
      </w:r>
    </w:p>
  </w:comment>
  <w:comment w:id="533" w:author="Jeb Pavleas" w:date="2021-03-22T03:43:00Z" w:initials="JP">
    <w:p w14:paraId="45ACB0B4" w14:textId="4CE5D21C" w:rsidR="00D0036A" w:rsidRDefault="00D0036A">
      <w:pPr>
        <w:pStyle w:val="CommentText"/>
      </w:pPr>
      <w:r>
        <w:rPr>
          <w:rStyle w:val="CommentReference"/>
        </w:rPr>
        <w:annotationRef/>
      </w:r>
      <w:r>
        <w:t>Help too rusty!!</w:t>
      </w:r>
    </w:p>
  </w:comment>
  <w:comment w:id="534" w:author="Kelvin Sung" w:date="2021-03-31T05:43:00Z" w:initials="KS">
    <w:p w14:paraId="75F73769" w14:textId="228FCEA8" w:rsidR="00D0036A" w:rsidRDefault="00D0036A">
      <w:pPr>
        <w:pStyle w:val="CommentText"/>
      </w:pPr>
      <w:r>
        <w:rPr>
          <w:rStyle w:val="CommentReference"/>
        </w:rPr>
        <w:annotationRef/>
      </w:r>
      <w:r>
        <w:t>Is this OK?</w:t>
      </w:r>
    </w:p>
  </w:comment>
  <w:comment w:id="603" w:author="Jeb Pavleas" w:date="2021-03-22T03:51:00Z" w:initials="JP">
    <w:p w14:paraId="017837AF" w14:textId="559A5699" w:rsidR="00D0036A" w:rsidRDefault="00D0036A">
      <w:pPr>
        <w:pStyle w:val="CommentText"/>
      </w:pPr>
      <w:r>
        <w:rPr>
          <w:rStyle w:val="CommentReference"/>
        </w:rPr>
        <w:annotationRef/>
      </w:r>
      <w:r>
        <w:t>Too bland? More specific language?</w:t>
      </w:r>
    </w:p>
  </w:comment>
  <w:comment w:id="604" w:author="Kelvin Sung" w:date="2021-03-31T05:44:00Z" w:initials="KS">
    <w:p w14:paraId="51C75A30" w14:textId="3FEF3802" w:rsidR="00D0036A" w:rsidRDefault="00D0036A">
      <w:pPr>
        <w:pStyle w:val="CommentText"/>
      </w:pPr>
      <w:r>
        <w:rPr>
          <w:rStyle w:val="CommentReference"/>
        </w:rPr>
        <w:annotationRef/>
      </w:r>
      <w:r>
        <w:t>This is good.</w:t>
      </w:r>
    </w:p>
  </w:comment>
  <w:comment w:id="683" w:author="Jeb Pavleas" w:date="2021-03-22T04:18:00Z" w:initials="JP">
    <w:p w14:paraId="4E071CE4" w14:textId="0F21A46C" w:rsidR="00D0036A" w:rsidRDefault="00D0036A">
      <w:pPr>
        <w:pStyle w:val="CommentText"/>
      </w:pPr>
      <w:r>
        <w:rPr>
          <w:rStyle w:val="CommentReference"/>
        </w:rPr>
        <w:annotationRef/>
      </w:r>
      <w:r>
        <w:t>Awkward reference</w:t>
      </w:r>
    </w:p>
  </w:comment>
  <w:comment w:id="684" w:author="Kelvin Sung" w:date="2021-03-31T09:43:00Z" w:initials="KS">
    <w:p w14:paraId="6F01B887" w14:textId="32DC4D62" w:rsidR="00D0036A" w:rsidRDefault="00D0036A">
      <w:pPr>
        <w:pStyle w:val="CommentText"/>
      </w:pPr>
      <w:r>
        <w:rPr>
          <w:rStyle w:val="CommentReference"/>
        </w:rPr>
        <w:annotationRef/>
      </w:r>
      <w:r>
        <w:t>Seem fine.</w:t>
      </w:r>
    </w:p>
  </w:comment>
  <w:comment w:id="806" w:author="Jeb Pavleas" w:date="2021-03-22T04:32:00Z" w:initials="JP">
    <w:p w14:paraId="1705BCE3" w14:textId="1A31FCB5" w:rsidR="00D0036A" w:rsidRDefault="00D0036A">
      <w:pPr>
        <w:pStyle w:val="CommentText"/>
      </w:pPr>
      <w:r>
        <w:rPr>
          <w:rStyle w:val="CommentReference"/>
        </w:rPr>
        <w:annotationRef/>
      </w:r>
      <w:r>
        <w:t>I assume wording is fine</w:t>
      </w:r>
    </w:p>
  </w:comment>
  <w:comment w:id="807" w:author="Kelvin Sung" w:date="2021-03-31T10:07:00Z" w:initials="KS">
    <w:p w14:paraId="765E14E2" w14:textId="521DB76F" w:rsidR="00D0036A" w:rsidRDefault="00D0036A">
      <w:pPr>
        <w:pStyle w:val="CommentText"/>
      </w:pPr>
      <w:r>
        <w:rPr>
          <w:rStyle w:val="CommentReference"/>
        </w:rPr>
        <w:annotationRef/>
      </w:r>
      <w:r>
        <w:t>All good</w:t>
      </w:r>
    </w:p>
  </w:comment>
  <w:comment w:id="821" w:author="Jeb Pavleas" w:date="2021-03-22T04:38:00Z" w:initials="JP">
    <w:p w14:paraId="0677952F" w14:textId="34F5C57F" w:rsidR="00D0036A" w:rsidRDefault="00D0036A">
      <w:pPr>
        <w:pStyle w:val="CommentText"/>
      </w:pPr>
      <w:r>
        <w:rPr>
          <w:rStyle w:val="CommentReference"/>
        </w:rPr>
        <w:annotationRef/>
      </w:r>
      <w:r>
        <w:t>I, JEB am replacing this with a VSC image</w:t>
      </w:r>
    </w:p>
  </w:comment>
  <w:comment w:id="850" w:author="Jeb Pavleas" w:date="2021-03-29T02:57:00Z" w:initials="JP">
    <w:p w14:paraId="5C1BF599" w14:textId="06D3E022" w:rsidR="00D0036A" w:rsidRDefault="00D0036A">
      <w:pPr>
        <w:pStyle w:val="CommentText"/>
      </w:pPr>
      <w:r>
        <w:rPr>
          <w:rStyle w:val="CommentReference"/>
        </w:rPr>
        <w:annotationRef/>
      </w:r>
      <w:r>
        <w:t>Need to finish core implementation.</w:t>
      </w:r>
    </w:p>
  </w:comment>
  <w:comment w:id="851" w:author="Kelvin Sung" w:date="2021-03-31T10:22:00Z" w:initials="KS">
    <w:p w14:paraId="4CC4C169" w14:textId="1A18490F" w:rsidR="00D0036A" w:rsidRDefault="00D0036A">
      <w:pPr>
        <w:pStyle w:val="CommentText"/>
      </w:pPr>
      <w:r>
        <w:rPr>
          <w:rStyle w:val="CommentReference"/>
        </w:rPr>
        <w:annotationRef/>
      </w:r>
      <w:r>
        <w:t>What do you mean?</w:t>
      </w:r>
    </w:p>
  </w:comment>
  <w:comment w:id="830" w:author="Jeb Pavleas" w:date="2021-03-29T02:45:00Z" w:initials="JP">
    <w:p w14:paraId="10E03A6B" w14:textId="68B46042" w:rsidR="00D0036A" w:rsidRDefault="00D0036A">
      <w:pPr>
        <w:pStyle w:val="CommentText"/>
      </w:pPr>
      <w:r>
        <w:rPr>
          <w:rStyle w:val="CommentReference"/>
        </w:rPr>
        <w:annotationRef/>
      </w:r>
      <w:r>
        <w:t>Needs updating and my moved up or down</w:t>
      </w:r>
    </w:p>
  </w:comment>
  <w:comment w:id="831" w:author="Kelvin Sung" w:date="2021-03-30T06:13:00Z" w:initials="KS">
    <w:p w14:paraId="0DFD9F89" w14:textId="7A91A5E8" w:rsidR="00D0036A" w:rsidRDefault="00D0036A">
      <w:pPr>
        <w:pStyle w:val="CommentText"/>
      </w:pPr>
      <w:r>
        <w:rPr>
          <w:rStyle w:val="CommentReference"/>
        </w:rPr>
        <w:annotationRef/>
      </w:r>
      <w:r>
        <w:t>This is the place, for “module” or “class”</w:t>
      </w:r>
    </w:p>
  </w:comment>
  <w:comment w:id="878" w:author="Jeb Pavleas" w:date="2021-03-29T03:14:00Z" w:initials="JP">
    <w:p w14:paraId="2A2A904F" w14:textId="6E996246" w:rsidR="00D0036A" w:rsidRDefault="00D0036A">
      <w:pPr>
        <w:pStyle w:val="CommentText"/>
      </w:pPr>
      <w:r>
        <w:rPr>
          <w:rStyle w:val="CommentReference"/>
        </w:rPr>
        <w:annotationRef/>
      </w:r>
      <w:r>
        <w:t>New first instance of …</w:t>
      </w:r>
    </w:p>
  </w:comment>
  <w:comment w:id="879" w:author="Kelvin Sung" w:date="2021-03-30T06:16:00Z" w:initials="KS">
    <w:p w14:paraId="704C9198" w14:textId="19326EE1" w:rsidR="00D0036A" w:rsidRDefault="00D0036A">
      <w:pPr>
        <w:pStyle w:val="CommentText"/>
      </w:pPr>
      <w:r>
        <w:rPr>
          <w:rStyle w:val="CommentReference"/>
        </w:rPr>
        <w:annotationRef/>
      </w:r>
      <w:r>
        <w:t>Use a breakout note here to explain what is this.</w:t>
      </w:r>
    </w:p>
  </w:comment>
  <w:comment w:id="895" w:author="Jeb Pavleas" w:date="2021-03-29T03:20:00Z" w:initials="JP">
    <w:p w14:paraId="69D116F6" w14:textId="77777777" w:rsidR="00D0036A" w:rsidRDefault="00D0036A">
      <w:pPr>
        <w:pStyle w:val="CommentText"/>
      </w:pPr>
      <w:r>
        <w:rPr>
          <w:rStyle w:val="CommentReference"/>
        </w:rPr>
        <w:annotationRef/>
      </w:r>
      <w:r>
        <w:t>Resides in the simple shader class … first instance of code outside the brackets… also first constructor</w:t>
      </w:r>
    </w:p>
    <w:p w14:paraId="3A79FB22" w14:textId="77777777" w:rsidR="00D0036A" w:rsidRDefault="00D0036A">
      <w:pPr>
        <w:pStyle w:val="CommentText"/>
      </w:pPr>
    </w:p>
    <w:p w14:paraId="03FD3EE0" w14:textId="77777777" w:rsidR="00D0036A" w:rsidRDefault="00D0036A">
      <w:pPr>
        <w:pStyle w:val="CommentText"/>
      </w:pPr>
      <w:r>
        <w:t>Maybe notes or tips</w:t>
      </w:r>
    </w:p>
    <w:p w14:paraId="349B9443" w14:textId="77777777" w:rsidR="00D0036A" w:rsidRDefault="00D0036A">
      <w:pPr>
        <w:pStyle w:val="CommentText"/>
      </w:pPr>
    </w:p>
    <w:p w14:paraId="1AC9EF01" w14:textId="0382954D" w:rsidR="00D0036A" w:rsidRDefault="00D0036A">
      <w:pPr>
        <w:pStyle w:val="CommentText"/>
      </w:pPr>
      <w:proofErr w:type="spellStart"/>
      <w:proofErr w:type="gramStart"/>
      <w:r>
        <w:t>Lets</w:t>
      </w:r>
      <w:proofErr w:type="spellEnd"/>
      <w:proofErr w:type="gramEnd"/>
      <w:r>
        <w:t xml:space="preserve"> discuss</w:t>
      </w:r>
    </w:p>
  </w:comment>
  <w:comment w:id="1040" w:author="Jeb Pavleas" w:date="2021-03-29T05:51:00Z" w:initials="JP">
    <w:p w14:paraId="626F9A09" w14:textId="77777777" w:rsidR="00D0036A" w:rsidRDefault="00D0036A" w:rsidP="0085070A">
      <w:pPr>
        <w:pStyle w:val="CommentText"/>
      </w:pPr>
      <w:r>
        <w:rPr>
          <w:rStyle w:val="CommentReference"/>
        </w:rPr>
        <w:annotationRef/>
      </w:r>
      <w:proofErr w:type="spellStart"/>
      <w:r>
        <w:t>Mabye</w:t>
      </w:r>
      <w:proofErr w:type="spellEnd"/>
      <w:r>
        <w:t xml:space="preserve"> core.js mod after </w:t>
      </w:r>
      <w:r w:rsidRPr="00623DE5">
        <w:t>SimpleShader</w:t>
      </w:r>
      <w:r>
        <w:t xml:space="preserve"> class? If </w:t>
      </w:r>
      <w:proofErr w:type="gramStart"/>
      <w:r>
        <w:t>not</w:t>
      </w:r>
      <w:proofErr w:type="gramEnd"/>
      <w:r>
        <w:t xml:space="preserve"> I need a preface here</w:t>
      </w:r>
    </w:p>
  </w:comment>
  <w:comment w:id="1114" w:author="Jeb Pavleas" w:date="2021-03-29T03:57:00Z" w:initials="JP">
    <w:p w14:paraId="1E94B83B" w14:textId="468FB6BF" w:rsidR="00D0036A" w:rsidRDefault="00D0036A">
      <w:pPr>
        <w:pStyle w:val="CommentText"/>
      </w:pPr>
      <w:r>
        <w:rPr>
          <w:rStyle w:val="CommentReference"/>
        </w:rPr>
        <w:annotationRef/>
      </w:r>
      <w:proofErr w:type="spellStart"/>
      <w:r>
        <w:t>Refering</w:t>
      </w:r>
      <w:proofErr w:type="spellEnd"/>
      <w:r>
        <w:t xml:space="preserve"> to as modules ok?</w:t>
      </w:r>
    </w:p>
  </w:comment>
  <w:comment w:id="1126" w:author="Jeb Pavleas" w:date="2021-03-29T04:03:00Z" w:initials="JP">
    <w:p w14:paraId="1D52C799" w14:textId="783D8E97" w:rsidR="00D0036A" w:rsidRDefault="00D0036A">
      <w:pPr>
        <w:pStyle w:val="CommentText"/>
      </w:pPr>
      <w:r>
        <w:rPr>
          <w:rStyle w:val="CommentReference"/>
        </w:rPr>
        <w:annotationRef/>
      </w:r>
      <w:r>
        <w:t>Never complete need new word</w:t>
      </w:r>
    </w:p>
  </w:comment>
  <w:comment w:id="1235" w:author="Kelvin Sung" w:date="2021-03-31T18:14:00Z" w:initials="KS">
    <w:p w14:paraId="66EA0153" w14:textId="33C92F46" w:rsidR="00D0036A" w:rsidRDefault="00D0036A">
      <w:pPr>
        <w:pStyle w:val="CommentText"/>
      </w:pPr>
      <w:r>
        <w:rPr>
          <w:rStyle w:val="CommentReference"/>
        </w:rPr>
        <w:annotationRef/>
      </w:r>
      <w:r>
        <w:t>Verify what we call this in Chapter 1</w:t>
      </w:r>
    </w:p>
  </w:comment>
  <w:comment w:id="1238" w:author="Jeb Pavleas" w:date="2021-03-29T04:50:00Z" w:initials="JP">
    <w:p w14:paraId="338373B5" w14:textId="6EB86059" w:rsidR="00D0036A" w:rsidRDefault="00D0036A">
      <w:pPr>
        <w:pStyle w:val="CommentText"/>
      </w:pPr>
      <w:r>
        <w:rPr>
          <w:rStyle w:val="CommentReference"/>
        </w:rPr>
        <w:annotationRef/>
      </w:r>
      <w:r>
        <w:t>JEB will replace</w:t>
      </w:r>
    </w:p>
  </w:comment>
  <w:comment w:id="1368" w:author="Jeb Pavleas" w:date="2021-03-29T05:31:00Z" w:initials="JP">
    <w:p w14:paraId="0B1C05F5" w14:textId="078ADE3B" w:rsidR="00D0036A" w:rsidRDefault="00D0036A">
      <w:pPr>
        <w:pStyle w:val="CommentText"/>
      </w:pPr>
      <w:r>
        <w:rPr>
          <w:rStyle w:val="CommentReference"/>
        </w:rPr>
        <w:annotationRef/>
      </w:r>
      <w:r>
        <w:t>We need the … comment here</w:t>
      </w:r>
    </w:p>
  </w:comment>
  <w:comment w:id="1369" w:author="Jeb Pavleas" w:date="2021-03-29T05:32:00Z" w:initials="JP">
    <w:p w14:paraId="757C31CE" w14:textId="388FAAC4" w:rsidR="00D0036A" w:rsidRDefault="00D0036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0CFFB" w15:done="0"/>
  <w15:commentEx w15:paraId="5209091F" w15:paraIdParent="1AD0CFFB" w15:done="0"/>
  <w15:commentEx w15:paraId="57C79D22" w15:done="0"/>
  <w15:commentEx w15:paraId="1ED0B354" w15:paraIdParent="57C79D22" w15:done="0"/>
  <w15:commentEx w15:paraId="1FE41019" w15:done="0"/>
  <w15:commentEx w15:paraId="65255E43" w15:paraIdParent="1FE41019" w15:done="0"/>
  <w15:commentEx w15:paraId="518A81D5" w15:paraIdParent="1FE41019" w15:done="0"/>
  <w15:commentEx w15:paraId="0B4A5465" w15:done="1"/>
  <w15:commentEx w15:paraId="55C26C5D" w15:paraIdParent="0B4A5465" w15:done="1"/>
  <w15:commentEx w15:paraId="7475A2F9" w15:paraIdParent="0B4A5465" w15:done="1"/>
  <w15:commentEx w15:paraId="3D945AD8" w15:done="1"/>
  <w15:commentEx w15:paraId="36C54BAD" w15:paraIdParent="3D945AD8" w15:done="1"/>
  <w15:commentEx w15:paraId="490C902B" w15:done="0"/>
  <w15:commentEx w15:paraId="7F6DD420" w15:done="0"/>
  <w15:commentEx w15:paraId="1BF63691" w15:paraIdParent="7F6DD420" w15:done="0"/>
  <w15:commentEx w15:paraId="336FD0A7" w15:done="0"/>
  <w15:commentEx w15:paraId="060E3EB8" w15:paraIdParent="336FD0A7" w15:done="0"/>
  <w15:commentEx w15:paraId="15FD1618" w15:paraIdParent="336FD0A7" w15:done="0"/>
  <w15:commentEx w15:paraId="63A4686A" w15:done="0"/>
  <w15:commentEx w15:paraId="52239004" w15:paraIdParent="63A4686A" w15:done="0"/>
  <w15:commentEx w15:paraId="307884C7" w15:done="0"/>
  <w15:commentEx w15:paraId="35468ADE" w15:done="0"/>
  <w15:commentEx w15:paraId="6E4A30C0" w15:done="0"/>
  <w15:commentEx w15:paraId="2F3D283E" w15:done="0"/>
  <w15:commentEx w15:paraId="583D9AFA" w15:done="0"/>
  <w15:commentEx w15:paraId="53DB86E6" w15:paraIdParent="583D9AFA" w15:done="0"/>
  <w15:commentEx w15:paraId="4E6F5B76" w15:done="1"/>
  <w15:commentEx w15:paraId="410766EE" w15:paraIdParent="4E6F5B76" w15:done="1"/>
  <w15:commentEx w15:paraId="21149443" w15:done="0"/>
  <w15:commentEx w15:paraId="72376CC6" w15:paraIdParent="21149443" w15:done="0"/>
  <w15:commentEx w15:paraId="2D889260" w15:done="0"/>
  <w15:commentEx w15:paraId="6B644404" w15:done="0"/>
  <w15:commentEx w15:paraId="1B0193CD" w15:paraIdParent="6B644404" w15:done="0"/>
  <w15:commentEx w15:paraId="009230D0" w15:done="1"/>
  <w15:commentEx w15:paraId="373447F9" w15:done="0"/>
  <w15:commentEx w15:paraId="4587D3FE" w15:paraIdParent="373447F9" w15:done="0"/>
  <w15:commentEx w15:paraId="3A4980BC" w15:paraIdParent="373447F9" w15:done="0"/>
  <w15:commentEx w15:paraId="764B3674" w15:done="0"/>
  <w15:commentEx w15:paraId="1397A67B" w15:paraIdParent="764B3674" w15:done="0"/>
  <w15:commentEx w15:paraId="1B1FEE8C" w15:paraIdParent="764B3674" w15:done="0"/>
  <w15:commentEx w15:paraId="77BD5AA9" w15:done="0"/>
  <w15:commentEx w15:paraId="4FCED331" w15:paraIdParent="77BD5AA9" w15:done="0"/>
  <w15:commentEx w15:paraId="40824921" w15:done="0"/>
  <w15:commentEx w15:paraId="38D1CA55" w15:paraIdParent="40824921" w15:done="0"/>
  <w15:commentEx w15:paraId="4CB993CA" w15:done="1"/>
  <w15:commentEx w15:paraId="641FF63F" w15:done="0"/>
  <w15:commentEx w15:paraId="0B8466D4" w15:done="0"/>
  <w15:commentEx w15:paraId="5F6646BE" w15:paraIdParent="0B8466D4" w15:done="0"/>
  <w15:commentEx w15:paraId="48BA3E77" w15:done="0"/>
  <w15:commentEx w15:paraId="45ACB0B4" w15:done="0"/>
  <w15:commentEx w15:paraId="75F73769" w15:paraIdParent="45ACB0B4" w15:done="0"/>
  <w15:commentEx w15:paraId="017837AF" w15:done="0"/>
  <w15:commentEx w15:paraId="51C75A30" w15:paraIdParent="017837AF" w15:done="0"/>
  <w15:commentEx w15:paraId="4E071CE4" w15:done="0"/>
  <w15:commentEx w15:paraId="6F01B887" w15:paraIdParent="4E071CE4" w15:done="0"/>
  <w15:commentEx w15:paraId="1705BCE3" w15:done="1"/>
  <w15:commentEx w15:paraId="765E14E2" w15:paraIdParent="1705BCE3" w15:done="1"/>
  <w15:commentEx w15:paraId="0677952F" w15:done="0"/>
  <w15:commentEx w15:paraId="5C1BF599" w15:done="0"/>
  <w15:commentEx w15:paraId="4CC4C169" w15:paraIdParent="5C1BF599" w15:done="0"/>
  <w15:commentEx w15:paraId="10E03A6B" w15:done="1"/>
  <w15:commentEx w15:paraId="0DFD9F89" w15:paraIdParent="10E03A6B" w15:done="1"/>
  <w15:commentEx w15:paraId="2A2A904F" w15:done="1"/>
  <w15:commentEx w15:paraId="704C9198" w15:paraIdParent="2A2A904F" w15:done="1"/>
  <w15:commentEx w15:paraId="1AC9EF01" w15:done="1"/>
  <w15:commentEx w15:paraId="626F9A09" w15:done="1"/>
  <w15:commentEx w15:paraId="1E94B83B" w15:done="1"/>
  <w15:commentEx w15:paraId="1D52C799" w15:done="1"/>
  <w15:commentEx w15:paraId="66EA0153" w15:done="0"/>
  <w15:commentEx w15:paraId="338373B5" w15:done="0"/>
  <w15:commentEx w15:paraId="0B1C05F5" w15:done="1"/>
  <w15:commentEx w15:paraId="757C31CE" w15:paraIdParent="0B1C05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4D89" w16cex:dateUtc="2021-03-15T10:05:00Z"/>
  <w16cex:commentExtensible w16cex:durableId="23F94D78" w16cex:dateUtc="2021-03-15T10:05:00Z"/>
  <w16cex:commentExtensible w16cex:durableId="23F94D81" w16cex:dateUtc="2021-03-15T10:05: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3F9695A" w16cex:dateUtc="2021-03-15T12:04:00Z"/>
  <w16cex:commentExtensible w16cex:durableId="23F95927" w16cex:dateUtc="2021-03-15T10:55:00Z"/>
  <w16cex:commentExtensible w16cex:durableId="23F95C77" w16cex:dateUtc="2021-03-15T11:09:00Z"/>
  <w16cex:commentExtensible w16cex:durableId="23F95F65" w16cex:dateUtc="2021-03-15T11:21:00Z"/>
  <w16cex:commentExtensible w16cex:durableId="23F960F3" w16cex:dateUtc="2021-03-15T11:28: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382" w16cex:dateUtc="2021-03-15T11:39:00Z"/>
  <w16cex:commentExtensible w16cex:durableId="23F962FF" w16cex:dateUtc="2021-03-15T11:37:00Z"/>
  <w16cex:commentExtensible w16cex:durableId="23F965B2" w16cex:dateUtc="2021-03-15T11:48:00Z"/>
  <w16cex:commentExtensible w16cex:durableId="24032C7C" w16cex:dateUtc="2021-03-22T21:47:00Z"/>
  <w16cex:commentExtensible w16cex:durableId="23F967DC" w16cex:dateUtc="2021-03-15T11:58:00Z"/>
  <w16cex:commentExtensible w16cex:durableId="24027572" w16cex:dateUtc="2021-03-22T08:46:00Z"/>
  <w16cex:commentExtensible w16cex:durableId="24027669" w16cex:dateUtc="2021-03-22T08:50:00Z"/>
  <w16cex:commentExtensible w16cex:durableId="24027B5A" w16cex:dateUtc="2021-03-22T09:11:00Z"/>
  <w16cex:commentExtensible w16cex:durableId="24027F80" w16cex:dateUtc="2021-03-22T09:29:00Z"/>
  <w16cex:commentExtensible w16cex:durableId="24028544" w16cex:dateUtc="2021-03-22T09:53:00Z"/>
  <w16cex:commentExtensible w16cex:durableId="24028666" w16cex:dateUtc="2021-03-22T09:58:00Z"/>
  <w16cex:commentExtensible w16cex:durableId="24028B75" w16cex:dateUtc="2021-03-22T10:20: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0CFFB" w16cid:durableId="23F94D89"/>
  <w16cid:commentId w16cid:paraId="5209091F" w16cid:durableId="240E33DD"/>
  <w16cid:commentId w16cid:paraId="57C79D22" w16cid:durableId="23F94D78"/>
  <w16cid:commentId w16cid:paraId="1ED0B354" w16cid:durableId="240E3439"/>
  <w16cid:commentId w16cid:paraId="1FE41019" w16cid:durableId="23F94D81"/>
  <w16cid:commentId w16cid:paraId="65255E43" w16cid:durableId="240E3C40"/>
  <w16cid:commentId w16cid:paraId="518A81D5" w16cid:durableId="240E3C58"/>
  <w16cid:commentId w16cid:paraId="0B4A5465" w16cid:durableId="23F95086"/>
  <w16cid:commentId w16cid:paraId="55C26C5D" w16cid:durableId="24032B6C"/>
  <w16cid:commentId w16cid:paraId="7475A2F9" w16cid:durableId="240E36DD"/>
  <w16cid:commentId w16cid:paraId="3D945AD8" w16cid:durableId="23F951CC"/>
  <w16cid:commentId w16cid:paraId="36C54BAD" w16cid:durableId="24032B85"/>
  <w16cid:commentId w16cid:paraId="490C902B" w16cid:durableId="240E37F4"/>
  <w16cid:commentId w16cid:paraId="7F6DD420" w16cid:durableId="23F95460"/>
  <w16cid:commentId w16cid:paraId="1BF63691" w16cid:durableId="240E397F"/>
  <w16cid:commentId w16cid:paraId="336FD0A7" w16cid:durableId="23F9695A"/>
  <w16cid:commentId w16cid:paraId="060E3EB8" w16cid:durableId="240E3B10"/>
  <w16cid:commentId w16cid:paraId="15FD1618" w16cid:durableId="240E4501"/>
  <w16cid:commentId w16cid:paraId="63A4686A" w16cid:durableId="23F95927"/>
  <w16cid:commentId w16cid:paraId="52239004" w16cid:durableId="240E3B74"/>
  <w16cid:commentId w16cid:paraId="307884C7" w16cid:durableId="240E3CF0"/>
  <w16cid:commentId w16cid:paraId="35468ADE" w16cid:durableId="23F95C77"/>
  <w16cid:commentId w16cid:paraId="6E4A30C0" w16cid:durableId="23F95F65"/>
  <w16cid:commentId w16cid:paraId="2F3D283E" w16cid:durableId="23F960F3"/>
  <w16cid:commentId w16cid:paraId="583D9AFA" w16cid:durableId="23F96061"/>
  <w16cid:commentId w16cid:paraId="53DB86E6" w16cid:durableId="24032C28"/>
  <w16cid:commentId w16cid:paraId="4E6F5B76" w16cid:durableId="23F963C8"/>
  <w16cid:commentId w16cid:paraId="410766EE" w16cid:durableId="240E3D9E"/>
  <w16cid:commentId w16cid:paraId="21149443" w16cid:durableId="23F96382"/>
  <w16cid:commentId w16cid:paraId="72376CC6" w16cid:durableId="240E3FC9"/>
  <w16cid:commentId w16cid:paraId="2D889260" w16cid:durableId="23F962FF"/>
  <w16cid:commentId w16cid:paraId="6B644404" w16cid:durableId="23F965B2"/>
  <w16cid:commentId w16cid:paraId="1B0193CD" w16cid:durableId="24032C7C"/>
  <w16cid:commentId w16cid:paraId="009230D0" w16cid:durableId="23F967DC"/>
  <w16cid:commentId w16cid:paraId="373447F9" w16cid:durableId="24027572"/>
  <w16cid:commentId w16cid:paraId="4587D3FE" w16cid:durableId="24040C30"/>
  <w16cid:commentId w16cid:paraId="3A4980BC" w16cid:durableId="24040C37"/>
  <w16cid:commentId w16cid:paraId="764B3674" w16cid:durableId="24027669"/>
  <w16cid:commentId w16cid:paraId="1397A67B" w16cid:durableId="24040C38"/>
  <w16cid:commentId w16cid:paraId="1B1FEE8C" w16cid:durableId="24040C3D"/>
  <w16cid:commentId w16cid:paraId="77BD5AA9" w16cid:durableId="24027B5A"/>
  <w16cid:commentId w16cid:paraId="4FCED331" w16cid:durableId="240E5190"/>
  <w16cid:commentId w16cid:paraId="40824921" w16cid:durableId="24027F80"/>
  <w16cid:commentId w16cid:paraId="38D1CA55" w16cid:durableId="240E519C"/>
  <w16cid:commentId w16cid:paraId="4CB993CA" w16cid:durableId="24028544"/>
  <w16cid:commentId w16cid:paraId="0B8466D4" w16cid:durableId="24028666"/>
  <w16cid:commentId w16cid:paraId="5F6646BE" w16cid:durableId="240E6926"/>
  <w16cid:commentId w16cid:paraId="48BA3E77" w16cid:durableId="24028B75"/>
  <w16cid:commentId w16cid:paraId="45ACB0B4" w16cid:durableId="240290EE"/>
  <w16cid:commentId w16cid:paraId="75F73769" w16cid:durableId="240E8A99"/>
  <w16cid:commentId w16cid:paraId="017837AF" w16cid:durableId="240292B1"/>
  <w16cid:commentId w16cid:paraId="51C75A30" w16cid:durableId="240E8AA0"/>
  <w16cid:commentId w16cid:paraId="4E071CE4" w16cid:durableId="24029910"/>
  <w16cid:commentId w16cid:paraId="6F01B887" w16cid:durableId="240EC2AC"/>
  <w16cid:commentId w16cid:paraId="1705BCE3" w16cid:durableId="24029C5F"/>
  <w16cid:commentId w16cid:paraId="765E14E2" w16cid:durableId="240EC856"/>
  <w16cid:commentId w16cid:paraId="0677952F" w16cid:durableId="24029DAE"/>
  <w16cid:commentId w16cid:paraId="5C1BF599" w16cid:durableId="240BC08C"/>
  <w16cid:commentId w16cid:paraId="4CC4C169" w16cid:durableId="240ECBE6"/>
  <w16cid:commentId w16cid:paraId="10E03A6B" w16cid:durableId="240BBDD7"/>
  <w16cid:commentId w16cid:paraId="0DFD9F89" w16cid:durableId="240D4006"/>
  <w16cid:commentId w16cid:paraId="2A2A904F" w16cid:durableId="240BC4AC"/>
  <w16cid:commentId w16cid:paraId="704C9198" w16cid:durableId="240D40A2"/>
  <w16cid:commentId w16cid:paraId="1AC9EF01" w16cid:durableId="240BC602"/>
  <w16cid:commentId w16cid:paraId="626F9A09" w16cid:durableId="240BE97F"/>
  <w16cid:commentId w16cid:paraId="1E94B83B" w16cid:durableId="240BCEB2"/>
  <w16cid:commentId w16cid:paraId="1D52C799" w16cid:durableId="240BCFFC"/>
  <w16cid:commentId w16cid:paraId="66EA0153" w16cid:durableId="240F3A89"/>
  <w16cid:commentId w16cid:paraId="338373B5" w16cid:durableId="240BDB02"/>
  <w16cid:commentId w16cid:paraId="0B1C05F5" w16cid:durableId="240BE4C4"/>
  <w16cid:commentId w16cid:paraId="757C31CE" w16cid:durableId="240BE4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C0424" w14:textId="77777777" w:rsidR="005661BA" w:rsidRDefault="005661BA" w:rsidP="000C758C">
      <w:pPr>
        <w:spacing w:after="0" w:line="240" w:lineRule="auto"/>
      </w:pPr>
      <w:r>
        <w:separator/>
      </w:r>
    </w:p>
  </w:endnote>
  <w:endnote w:type="continuationSeparator" w:id="0">
    <w:p w14:paraId="2D6EB829" w14:textId="77777777" w:rsidR="005661BA" w:rsidRDefault="005661B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D0036A" w:rsidRPr="00222F70" w:rsidRDefault="00D0036A">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D0036A" w:rsidRPr="00222F70" w:rsidRDefault="00D0036A" w:rsidP="005B6E3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D0036A" w:rsidRDefault="00D0036A"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1D273" w14:textId="77777777" w:rsidR="005661BA" w:rsidRDefault="005661BA" w:rsidP="000C758C">
      <w:pPr>
        <w:spacing w:after="0" w:line="240" w:lineRule="auto"/>
      </w:pPr>
      <w:r>
        <w:separator/>
      </w:r>
    </w:p>
  </w:footnote>
  <w:footnote w:type="continuationSeparator" w:id="0">
    <w:p w14:paraId="0DFD1E2D" w14:textId="77777777" w:rsidR="005661BA" w:rsidRDefault="005661B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D0036A" w:rsidRPr="003C7D0E" w:rsidRDefault="00D0036A"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D0036A" w:rsidRPr="002A45BE" w:rsidRDefault="00D0036A"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AD0FF45" w:rsidR="00D0036A" w:rsidRDefault="00D0036A"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ins w:id="1433" w:author="Kelvin Sung" w:date="2021-03-31T00:52:00Z">
      <w:r>
        <w:t>2</w:t>
      </w:r>
    </w:ins>
    <w:del w:id="1434" w:author="Kelvin Sung" w:date="2021-03-31T00:52:00Z">
      <w:r w:rsidDel="00320DFA">
        <w:delText>1</w:delText>
      </w:r>
    </w:del>
  </w:p>
  <w:p w14:paraId="46CB5B5F" w14:textId="77777777" w:rsidR="00D0036A" w:rsidRPr="00B44665" w:rsidRDefault="00D0036A"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264A5"/>
    <w:rsid w:val="000301A9"/>
    <w:rsid w:val="000334E5"/>
    <w:rsid w:val="0004757F"/>
    <w:rsid w:val="00057342"/>
    <w:rsid w:val="00064F0B"/>
    <w:rsid w:val="00067CAF"/>
    <w:rsid w:val="000743D5"/>
    <w:rsid w:val="000810B3"/>
    <w:rsid w:val="00087714"/>
    <w:rsid w:val="00087FFA"/>
    <w:rsid w:val="0009449F"/>
    <w:rsid w:val="000C25F2"/>
    <w:rsid w:val="000C64E4"/>
    <w:rsid w:val="000C758C"/>
    <w:rsid w:val="000D6336"/>
    <w:rsid w:val="000D6FC3"/>
    <w:rsid w:val="000F2147"/>
    <w:rsid w:val="001066D3"/>
    <w:rsid w:val="00117F2A"/>
    <w:rsid w:val="00117FC8"/>
    <w:rsid w:val="00162020"/>
    <w:rsid w:val="001945A9"/>
    <w:rsid w:val="00195D03"/>
    <w:rsid w:val="001962A3"/>
    <w:rsid w:val="001D7449"/>
    <w:rsid w:val="001E0D01"/>
    <w:rsid w:val="001F4998"/>
    <w:rsid w:val="00205B55"/>
    <w:rsid w:val="00210C10"/>
    <w:rsid w:val="00216597"/>
    <w:rsid w:val="00217930"/>
    <w:rsid w:val="00223170"/>
    <w:rsid w:val="00224166"/>
    <w:rsid w:val="00240A66"/>
    <w:rsid w:val="002479BB"/>
    <w:rsid w:val="00274DF6"/>
    <w:rsid w:val="00275ED8"/>
    <w:rsid w:val="002936C0"/>
    <w:rsid w:val="002B05B5"/>
    <w:rsid w:val="002B1183"/>
    <w:rsid w:val="002B4371"/>
    <w:rsid w:val="002D22BE"/>
    <w:rsid w:val="002E2E80"/>
    <w:rsid w:val="002E40EC"/>
    <w:rsid w:val="002E728B"/>
    <w:rsid w:val="002F182B"/>
    <w:rsid w:val="002F3595"/>
    <w:rsid w:val="00310B17"/>
    <w:rsid w:val="00320DFA"/>
    <w:rsid w:val="00332770"/>
    <w:rsid w:val="00334551"/>
    <w:rsid w:val="00334A41"/>
    <w:rsid w:val="003446A8"/>
    <w:rsid w:val="0037372C"/>
    <w:rsid w:val="0037653E"/>
    <w:rsid w:val="00390FFA"/>
    <w:rsid w:val="003A2A6C"/>
    <w:rsid w:val="003A6FDD"/>
    <w:rsid w:val="003D2FE0"/>
    <w:rsid w:val="003D693A"/>
    <w:rsid w:val="003E3852"/>
    <w:rsid w:val="003E4261"/>
    <w:rsid w:val="003F4360"/>
    <w:rsid w:val="003F7C08"/>
    <w:rsid w:val="00410FEF"/>
    <w:rsid w:val="00435687"/>
    <w:rsid w:val="00464801"/>
    <w:rsid w:val="00464C10"/>
    <w:rsid w:val="004912AD"/>
    <w:rsid w:val="004A59AC"/>
    <w:rsid w:val="004A684D"/>
    <w:rsid w:val="004D1346"/>
    <w:rsid w:val="004D2C37"/>
    <w:rsid w:val="004D3AE3"/>
    <w:rsid w:val="004D4FBB"/>
    <w:rsid w:val="004E58D5"/>
    <w:rsid w:val="00530C4E"/>
    <w:rsid w:val="00544D71"/>
    <w:rsid w:val="005502E5"/>
    <w:rsid w:val="00561D46"/>
    <w:rsid w:val="005661BA"/>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E5883"/>
    <w:rsid w:val="00710C8D"/>
    <w:rsid w:val="007167AB"/>
    <w:rsid w:val="00717C92"/>
    <w:rsid w:val="007224B2"/>
    <w:rsid w:val="0072752A"/>
    <w:rsid w:val="00735334"/>
    <w:rsid w:val="0077442F"/>
    <w:rsid w:val="007847D5"/>
    <w:rsid w:val="00795946"/>
    <w:rsid w:val="007A472A"/>
    <w:rsid w:val="007B271C"/>
    <w:rsid w:val="007B30A8"/>
    <w:rsid w:val="007B4DC0"/>
    <w:rsid w:val="007D613A"/>
    <w:rsid w:val="007E19BF"/>
    <w:rsid w:val="007F3D20"/>
    <w:rsid w:val="007F433B"/>
    <w:rsid w:val="008121F1"/>
    <w:rsid w:val="00813C37"/>
    <w:rsid w:val="008141BC"/>
    <w:rsid w:val="008315AE"/>
    <w:rsid w:val="00831B0F"/>
    <w:rsid w:val="00847D15"/>
    <w:rsid w:val="0085070A"/>
    <w:rsid w:val="0087169A"/>
    <w:rsid w:val="00873B25"/>
    <w:rsid w:val="00890CB8"/>
    <w:rsid w:val="00893248"/>
    <w:rsid w:val="008951E1"/>
    <w:rsid w:val="008C431D"/>
    <w:rsid w:val="008E729F"/>
    <w:rsid w:val="008E7C05"/>
    <w:rsid w:val="00920E9D"/>
    <w:rsid w:val="00943FC9"/>
    <w:rsid w:val="00946E7D"/>
    <w:rsid w:val="00951FFF"/>
    <w:rsid w:val="0097339D"/>
    <w:rsid w:val="009824FA"/>
    <w:rsid w:val="0098775D"/>
    <w:rsid w:val="00990F7D"/>
    <w:rsid w:val="009A7991"/>
    <w:rsid w:val="009C1A4E"/>
    <w:rsid w:val="009F0430"/>
    <w:rsid w:val="009F0BD1"/>
    <w:rsid w:val="00A06EA3"/>
    <w:rsid w:val="00A4520D"/>
    <w:rsid w:val="00A653FC"/>
    <w:rsid w:val="00A9385B"/>
    <w:rsid w:val="00A95FF0"/>
    <w:rsid w:val="00AA4285"/>
    <w:rsid w:val="00AA546E"/>
    <w:rsid w:val="00AA6C40"/>
    <w:rsid w:val="00AD241E"/>
    <w:rsid w:val="00AF3D84"/>
    <w:rsid w:val="00AF6739"/>
    <w:rsid w:val="00B048AB"/>
    <w:rsid w:val="00B169EA"/>
    <w:rsid w:val="00B17F38"/>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91C"/>
    <w:rsid w:val="00BD1FFF"/>
    <w:rsid w:val="00BE29CE"/>
    <w:rsid w:val="00BF7090"/>
    <w:rsid w:val="00C01C96"/>
    <w:rsid w:val="00C069DB"/>
    <w:rsid w:val="00C45039"/>
    <w:rsid w:val="00C565D9"/>
    <w:rsid w:val="00C67F3E"/>
    <w:rsid w:val="00C85E72"/>
    <w:rsid w:val="00CC6E44"/>
    <w:rsid w:val="00CD4836"/>
    <w:rsid w:val="00CF2E00"/>
    <w:rsid w:val="00CF736D"/>
    <w:rsid w:val="00CF77BD"/>
    <w:rsid w:val="00D0036A"/>
    <w:rsid w:val="00D33F43"/>
    <w:rsid w:val="00D568B4"/>
    <w:rsid w:val="00D654A1"/>
    <w:rsid w:val="00D713C6"/>
    <w:rsid w:val="00DA005F"/>
    <w:rsid w:val="00DB06BD"/>
    <w:rsid w:val="00DB3CBA"/>
    <w:rsid w:val="00DC4A6B"/>
    <w:rsid w:val="00DD1AD1"/>
    <w:rsid w:val="00DD4E56"/>
    <w:rsid w:val="00DF2F6C"/>
    <w:rsid w:val="00E0522A"/>
    <w:rsid w:val="00E06407"/>
    <w:rsid w:val="00E16293"/>
    <w:rsid w:val="00E34614"/>
    <w:rsid w:val="00E55BA9"/>
    <w:rsid w:val="00E57D5C"/>
    <w:rsid w:val="00E71A7C"/>
    <w:rsid w:val="00E74DB8"/>
    <w:rsid w:val="00E97289"/>
    <w:rsid w:val="00EC00BE"/>
    <w:rsid w:val="00EC3D6E"/>
    <w:rsid w:val="00EC61FD"/>
    <w:rsid w:val="00ED2C3E"/>
    <w:rsid w:val="00EF01A0"/>
    <w:rsid w:val="00F067A9"/>
    <w:rsid w:val="00F13642"/>
    <w:rsid w:val="00F148F8"/>
    <w:rsid w:val="00F25223"/>
    <w:rsid w:val="00F3264B"/>
    <w:rsid w:val="00F520A7"/>
    <w:rsid w:val="00F5402F"/>
    <w:rsid w:val="00F609A3"/>
    <w:rsid w:val="00F74E2C"/>
    <w:rsid w:val="00F931E1"/>
    <w:rsid w:val="00FC2C60"/>
    <w:rsid w:val="00FC40FD"/>
    <w:rsid w:val="00FD146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39</Pages>
  <Words>9499</Words>
  <Characters>54147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137</cp:revision>
  <dcterms:created xsi:type="dcterms:W3CDTF">2021-03-29T12:45:00Z</dcterms:created>
  <dcterms:modified xsi:type="dcterms:W3CDTF">2021-03-31T10:54:00Z</dcterms:modified>
</cp:coreProperties>
</file>