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F7F34" w14:textId="5527A1DF" w:rsidR="000C758C" w:rsidRDefault="001C6ACF" w:rsidP="001C6ACF">
      <w:pPr>
        <w:pStyle w:val="ChapterTitle"/>
      </w:pPr>
      <w:r w:rsidRPr="001C6ACF">
        <w:t>Implementing Common Components of Video Games</w:t>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2C770FB6" w:rsidR="001C6ACF" w:rsidRDefault="001C6ACF" w:rsidP="001C6ACF">
      <w:pPr>
        <w:pStyle w:val="BodyTextCont"/>
      </w:pPr>
      <w:r>
        <w:t xml:space="preserve">To convey the proper sense of instantaneity, each cycle of the game loop must be completed within </w:t>
      </w:r>
      <w:del w:id="0" w:author="Matthew T. Munson" w:date="2021-04-15T17:03:00Z">
        <w:r w:rsidDel="00F86D7F">
          <w:delText>a normal human’s</w:delText>
        </w:r>
      </w:del>
      <w:ins w:id="1" w:author="Matthew T. Munson" w:date="2021-04-15T17:03:00Z">
        <w:r w:rsidR="00F86D7F">
          <w:t xml:space="preserve">an average </w:t>
        </w:r>
        <w:commentRangeStart w:id="2"/>
        <w:r w:rsidR="00F86D7F">
          <w:t>person’s</w:t>
        </w:r>
      </w:ins>
      <w:commentRangeEnd w:id="2"/>
      <w:ins w:id="3" w:author="Matthew T. Munson" w:date="2021-04-15T17:08:00Z">
        <w:r w:rsidR="00F86D7F">
          <w:rPr>
            <w:rStyle w:val="CommentReference"/>
            <w:rFonts w:asciiTheme="minorHAnsi" w:hAnsiTheme="minorHAnsi"/>
          </w:rPr>
          <w:commentReference w:id="2"/>
        </w:r>
      </w:ins>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5DAAF072" w:rsidR="001C6ACF" w:rsidRDefault="001C6ACF" w:rsidP="001C6ACF">
      <w:pPr>
        <w:pStyle w:val="BodyTextCont"/>
      </w:pP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lastRenderedPageBreak/>
        <w:t xml:space="preserve">As discussed, an FPS of 60 is required to maintain the sense of real-time interactivity. When the game complexity increases, one problem that may arise is when sometimes a single loop can take longer than 1/60th of a second to 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34732AD8"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r w:rsidRPr="00870193">
        <w:rPr>
          <w:rStyle w:val="CodeInline"/>
        </w:rPr>
        <w:t>update()</w:t>
      </w:r>
      <w:r>
        <w:t xml:space="preserve"> will be called until it is 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while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16B3F5E6"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proofErr w:type="spellStart"/>
      <w:r w:rsidR="0024759B" w:rsidRPr="0010691D">
        <w:rPr>
          <w:rStyle w:val="CodeInline"/>
        </w:rPr>
        <w:t>Renderable</w:t>
      </w:r>
      <w:r w:rsidR="0024759B">
        <w:t>s</w:t>
      </w:r>
      <w:proofErr w:type="spellEnd"/>
      <w:r w:rsidRPr="00D8445E">
        <w:t xml:space="preserve">. You can </w:t>
      </w:r>
      <w:r w:rsidRPr="00D8445E">
        <w:lastRenderedPageBreak/>
        <w:t xml:space="preserve">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lastRenderedPageBreak/>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66A8A629" w:rsidR="007B7B4C" w:rsidRDefault="00A6316D" w:rsidP="00B9323D">
      <w:pPr>
        <w:pStyle w:val="NumList"/>
      </w:pPr>
      <w:r w:rsidRPr="00A6316D">
        <w:t>Add the following instance variables to keep track of frame rate, processing time</w:t>
      </w:r>
      <w:r>
        <w:t xml:space="preserve"> or milliseconds per frame</w:t>
      </w:r>
      <w:r w:rsidRPr="00A6316D">
        <w:t xml:space="preserve">, </w:t>
      </w:r>
      <w:r>
        <w:t xml:space="preserve">the </w:t>
      </w:r>
      <w:proofErr w:type="spellStart"/>
      <w:r w:rsidR="00462CCE">
        <w:t>gameloop’s</w:t>
      </w:r>
      <w:proofErr w:type="spellEnd"/>
      <w:r w:rsidR="00462CCE">
        <w:t xml:space="preserve">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6869B67D"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 xml:space="preserve">The time available for each update is simply 1/60 seconds.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77777777" w:rsidR="008E7FCF" w:rsidRPr="008E7FCF" w:rsidRDefault="008E7FCF" w:rsidP="008E7FCF">
      <w:pPr>
        <w:pStyle w:val="Code"/>
      </w:pPr>
      <w:r w:rsidRPr="008E7FCF">
        <w:t xml:space="preserve">        // Step A: set up for next call to LoopOnce and update input!</w:t>
      </w:r>
    </w:p>
    <w:p w14:paraId="182DF8BC" w14:textId="77777777" w:rsidR="008E7FCF" w:rsidRPr="008E7FCF" w:rsidRDefault="008E7FCF" w:rsidP="008E7FCF">
      <w:pPr>
        <w:pStyle w:val="Code"/>
      </w:pPr>
      <w:r w:rsidRPr="008E7FCF">
        <w:lastRenderedPageBreak/>
        <w:t xml:space="preserve">        mFrameID = </w:t>
      </w:r>
      <w:bookmarkStart w:id="4" w:name="_Hlk68928975"/>
      <w:r w:rsidRPr="008E7FCF">
        <w:t>requestAnimationFrame</w:t>
      </w:r>
      <w:bookmarkEnd w:id="4"/>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1BCD29B9" w:rsidR="0082587C" w:rsidRDefault="0082587C" w:rsidP="0082587C">
      <w:pPr>
        <w:pStyle w:val="NoteTipCaution"/>
      </w:pPr>
      <w:r w:rsidRPr="00CD350D">
        <w:rPr>
          <w:rStyle w:val="Strong"/>
        </w:rPr>
        <w:t>Note</w:t>
      </w:r>
      <w:r w:rsidRPr="00CD350D">
        <w:tab/>
        <w:t xml:space="preserve">The </w:t>
      </w:r>
      <w:proofErr w:type="spellStart"/>
      <w:r>
        <w:rPr>
          <w:rStyle w:val="CodeInline"/>
        </w:rPr>
        <w:t>performance.now</w:t>
      </w:r>
      <w:proofErr w:type="spellEnd"/>
      <w:r>
        <w:rPr>
          <w:rStyle w:val="CodeInline"/>
        </w:rPr>
        <w:t>()</w:t>
      </w:r>
      <w:r>
        <w:t xml:space="preserve"> </w:t>
      </w:r>
      <w:r w:rsidRPr="00CD350D">
        <w:t>f</w:t>
      </w:r>
      <w:r>
        <w:t xml:space="preserve">unction 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r w:rsidRPr="004B444D">
        <w:rPr>
          <w:rStyle w:val="CodeInline"/>
        </w:rPr>
        <w:t>loopOnce</w:t>
      </w:r>
      <w:proofErr w:type="spell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r w:rsidRPr="004B444D">
        <w:rPr>
          <w:rStyle w:val="CodeInline"/>
        </w:rPr>
        <w:t>requestAnimationFrame</w:t>
      </w:r>
      <w:proofErr w:type="spell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r w:rsidRPr="004B444D">
        <w:rPr>
          <w:rStyle w:val="CodeInline"/>
        </w:rPr>
        <w:t>loopOnce</w:t>
      </w:r>
      <w:proofErr w:type="spell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r w:rsidRPr="004B444D">
        <w:rPr>
          <w:rStyle w:val="CodeInline"/>
        </w:rPr>
        <w:t>requestAnimationFrame</w:t>
      </w:r>
      <w:proofErr w:type="spell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lastRenderedPageBreak/>
        <w:t>Note</w:t>
      </w:r>
      <w:r w:rsidRPr="00CD350D">
        <w:tab/>
        <w:t>The</w:t>
      </w:r>
      <w:r w:rsidRPr="00245F3F">
        <w:rPr>
          <w:rStyle w:val="CodeInline"/>
        </w:rPr>
        <w:t xml:space="preserve"> </w:t>
      </w:r>
      <w:proofErr w:type="spellStart"/>
      <w:r w:rsidRPr="004B444D">
        <w:rPr>
          <w:rStyle w:val="CodeInline"/>
        </w:rPr>
        <w:t>requestAnimationFrame</w:t>
      </w:r>
      <w:proofErr w:type="spell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while loop in step </w:t>
      </w:r>
      <w:r w:rsidR="00215545">
        <w:t>D</w:t>
      </w:r>
      <w:r w:rsidRPr="00CD350D">
        <w:t xml:space="preserve"> is a redundant check for now. This condition will become important 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5"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6" w:name="_Hlk68497547"/>
      <w:r w:rsidR="00111EFA" w:rsidRPr="00111EFA">
        <w:t xml:space="preserve"> </w:t>
      </w:r>
      <w:r w:rsidR="00111EFA" w:rsidRPr="00215545">
        <w:t xml:space="preserve">This function </w:t>
      </w:r>
      <w:bookmarkEnd w:id="6"/>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r w:rsidR="00111EFA" w:rsidRPr="00111EFA">
        <w:rPr>
          <w:rStyle w:val="CodeInline"/>
        </w:rPr>
        <w:t>requestAnimationFrame</w:t>
      </w:r>
      <w:proofErr w:type="spell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5"/>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lastRenderedPageBreak/>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t>Working with</w:t>
      </w:r>
      <w:r w:rsidRPr="00111EFA">
        <w:t xml:space="preserve"> </w:t>
      </w:r>
      <w:r w:rsidR="00111EFA" w:rsidRPr="00111EFA">
        <w:t>the Game Loop</w:t>
      </w:r>
    </w:p>
    <w:p w14:paraId="45E25746" w14:textId="578EBD9A"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proofErr w:type="spellStart"/>
      <w:r w:rsidR="0098354D" w:rsidRPr="0010691D">
        <w:rPr>
          <w:rStyle w:val="CodeInline"/>
        </w:rPr>
        <w:t>init</w:t>
      </w:r>
      <w:proofErr w:type="spellEnd"/>
      <w:r w:rsidR="0098354D" w:rsidRPr="0010691D">
        <w:rPr>
          <w:rStyle w:val="CodeInline"/>
        </w:rPr>
        <w:t>()</w:t>
      </w:r>
      <w:r w:rsidR="0098354D">
        <w:t xml:space="preserve"> </w:t>
      </w:r>
      <w:r w:rsidR="00112349">
        <w:t xml:space="preserve">function </w:t>
      </w:r>
      <w:r w:rsidR="0098354D">
        <w:t xml:space="preserve">from the </w:t>
      </w:r>
      <w:proofErr w:type="spellStart"/>
      <w:r w:rsidR="0098354D" w:rsidRPr="0010691D">
        <w:rPr>
          <w:rStyle w:val="CodeInline"/>
        </w:rPr>
        <w:t>loop.start</w:t>
      </w:r>
      <w:proofErr w:type="spellEnd"/>
      <w:r w:rsidR="0098354D" w:rsidRPr="0010691D">
        <w:rPr>
          <w:rStyle w:val="CodeInline"/>
        </w:rPr>
        <w:t>()</w:t>
      </w:r>
      <w:r w:rsidR="0098354D">
        <w:t xml:space="preserve"> function, while </w:t>
      </w:r>
      <w:r w:rsidR="0098354D" w:rsidRPr="0010691D">
        <w:rPr>
          <w:rStyle w:val="CodeInline"/>
        </w:rPr>
        <w:t>draw()</w:t>
      </w:r>
      <w:r w:rsidR="0098354D">
        <w:t xml:space="preserve"> and </w:t>
      </w:r>
      <w:r w:rsidR="0098354D" w:rsidRPr="0010691D">
        <w:rPr>
          <w:rStyle w:val="CodeInline"/>
        </w:rPr>
        <w:t>update()</w:t>
      </w:r>
      <w:r w:rsidR="0098354D">
        <w:t xml:space="preserve"> from the </w:t>
      </w:r>
      <w:proofErr w:type="spellStart"/>
      <w:r w:rsidR="0098354D" w:rsidRPr="0010691D">
        <w:rPr>
          <w:rStyle w:val="CodeInline"/>
        </w:rPr>
        <w:t>loop.loopOnce</w:t>
      </w:r>
      <w:proofErr w:type="spellEnd"/>
      <w:r w:rsidR="0098354D" w:rsidRPr="0010691D">
        <w:rPr>
          <w:rStyle w:val="CodeInline"/>
        </w:rPr>
        <w:t>()</w:t>
      </w:r>
      <w:r w:rsidR="0098354D">
        <w:t xml:space="preserve"> function.</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lastRenderedPageBreak/>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lastRenderedPageBreak/>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47C5249D" w:rsidR="00777EB1" w:rsidRDefault="00777EB1" w:rsidP="00777EB1">
      <w:pPr>
        <w:pStyle w:val="NumSubList"/>
      </w:pPr>
      <w:r>
        <w:t>A white square rotating while moving toward the right and reappearing when it reaches 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r w:rsidR="00560D34" w:rsidRPr="00560D34">
        <w:rPr>
          <w:rStyle w:val="CodeInline"/>
        </w:rPr>
        <w:t>window.onload</w:t>
      </w:r>
      <w:proofErr w:type="spell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w:t>
      </w:r>
      <w:r w:rsidRPr="00021D86">
        <w:lastRenderedPageBreak/>
        <w:t xml:space="preserve">rotation, and pulsing by changing the corresponding </w:t>
      </w:r>
      <w:r w:rsidR="00560D34">
        <w:t>values</w:t>
      </w:r>
      <w:r w:rsidRPr="00021D86">
        <w:t xml:space="preserve"> </w:t>
      </w:r>
      <w:r w:rsidR="00560D34">
        <w:t>of</w:t>
      </w:r>
      <w:r w:rsidRPr="00021D86">
        <w:t xml:space="preserve"> the </w:t>
      </w:r>
      <w:proofErr w:type="spellStart"/>
      <w:r w:rsidRPr="00560D34">
        <w:rPr>
          <w:rStyle w:val="CodeInline"/>
        </w:rPr>
        <w:t>incXPosBy</w:t>
      </w:r>
      <w:proofErr w:type="spell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r w:rsidRPr="00560D34">
        <w:rPr>
          <w:rStyle w:val="CodeInline"/>
        </w:rPr>
        <w:t>incXPosBy</w:t>
      </w:r>
      <w:proofErr w:type="spell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r w:rsidR="00D66A00">
        <w:rPr>
          <w:rStyle w:val="CodeInline"/>
        </w:rPr>
        <w:t>requestAnimationFrame</w:t>
      </w:r>
      <w:proofErr w:type="spell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r w:rsidRPr="0010691D">
        <w:rPr>
          <w:rStyle w:val="CodeInline"/>
        </w:rPr>
        <w:t>draw()</w:t>
      </w:r>
      <w:r w:rsidRPr="00021D86">
        <w:t xml:space="preserve"> function will be 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1807EB57" w:rsidR="00021D86" w:rsidRDefault="00AA4F58" w:rsidP="00AA4F58">
      <w:pPr>
        <w:pStyle w:val="BodyTextFirst"/>
      </w:pPr>
      <w:r w:rsidRPr="00AA4F58">
        <w:t xml:space="preserve">It is obvious that proper support to receive player input is important to interactive video games. For a PC,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to support at this point in the engine’s development.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30E55C93" w:rsidR="002B58A1" w:rsidRDefault="002B58A1" w:rsidP="003C47A8">
      <w:pPr>
        <w:pStyle w:val="NumList"/>
        <w:numPr>
          <w:ilvl w:val="0"/>
          <w:numId w:val="14"/>
        </w:numPr>
      </w:pPr>
      <w:r w:rsidRPr="002B58A1">
        <w:t xml:space="preserve">Define </w:t>
      </w:r>
      <w:r w:rsidR="00B829BC">
        <w:t xml:space="preserve">a </w:t>
      </w:r>
      <w:r w:rsidR="00B829BC" w:rsidRPr="0010691D">
        <w:rPr>
          <w:rStyle w:val="Emphasis"/>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lastRenderedPageBreak/>
        <w:t xml:space="preserve">    G : 71,</w:t>
      </w:r>
    </w:p>
    <w:p w14:paraId="7815AEAC" w14:textId="77777777" w:rsidR="00062E30" w:rsidRPr="00062E30" w:rsidRDefault="00062E30" w:rsidP="00062E30">
      <w:pPr>
        <w:pStyle w:val="Code"/>
      </w:pPr>
      <w:r w:rsidRPr="00062E30">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0691D">
        <w:rPr>
          <w:rStyle w:val="Strong"/>
        </w:rPr>
        <w:t>http://</w:t>
      </w:r>
      <w:r w:rsidRPr="008E45AF">
        <w:rPr>
          <w:rStyle w:val="Strong"/>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6D4EF4D0"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of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pressed to being released</w:t>
      </w:r>
      <w:r w:rsidR="00D41A64">
        <w:t xml:space="preserve"> in two consecutive update</w:t>
      </w:r>
      <w:r w:rsidR="0019230F">
        <w:t xml:space="preserve"> cycles</w:t>
      </w:r>
      <w:r w:rsidR="002B58A1" w:rsidRPr="002B58A1">
        <w:t xml:space="preserve">. </w:t>
      </w:r>
    </w:p>
    <w:p w14:paraId="3A487A27" w14:textId="37808BE6" w:rsidR="002B58A1" w:rsidRDefault="002B58A1" w:rsidP="007826B9">
      <w:pPr>
        <w:pStyle w:val="BodyTextCont"/>
      </w:pPr>
      <w:r w:rsidRPr="002B58A1">
        <w:lastRenderedPageBreak/>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 when the player releases the key.</w:t>
      </w:r>
    </w:p>
    <w:p w14:paraId="5983B62B" w14:textId="7D0C4F45" w:rsidR="002B58A1" w:rsidRPr="002B58A1" w:rsidRDefault="002B58A1" w:rsidP="002B58A1">
      <w:pPr>
        <w:pStyle w:val="NumList"/>
      </w:pPr>
      <w:r w:rsidRPr="002B58A1">
        <w:t>Add 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0912C9D9" w:rsidR="00062E30" w:rsidRDefault="002B58A1" w:rsidP="002B58A1">
      <w:pPr>
        <w:pStyle w:val="BodyTextFirst"/>
      </w:pPr>
      <w:r w:rsidRPr="002B58A1">
        <w:t>When the</w:t>
      </w:r>
      <w:r w:rsidR="00B95C97">
        <w:t xml:space="preserve">se </w:t>
      </w:r>
      <w:r w:rsidRPr="002B58A1">
        <w:t xml:space="preserve">functions are called, they use their corresponding key code to record </w:t>
      </w:r>
      <w:r w:rsidR="00B95C97">
        <w:t xml:space="preserve">the corresponding </w:t>
      </w:r>
      <w:r w:rsidRPr="002B58A1">
        <w:t>keyboard state changes.</w:t>
      </w:r>
    </w:p>
    <w:p w14:paraId="3944B58A" w14:textId="380397DA"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r w:rsidR="00267D15" w:rsidRPr="00267D15">
        <w:rPr>
          <w:rStyle w:val="CodeInline"/>
        </w:rPr>
        <w:t>window.addEventListener</w:t>
      </w:r>
      <w:proofErr w:type="spell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 xml:space="preserve">when the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lastRenderedPageBreak/>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46E970E"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arrays that represent the keyboard state, in other words, </w:t>
      </w:r>
      <w:proofErr w:type="spellStart"/>
      <w:r w:rsidRPr="00B85A86">
        <w:rPr>
          <w:rStyle w:val="CodeInline"/>
        </w:rPr>
        <w:t>mIsKeyPressed</w:t>
      </w:r>
      <w:proofErr w:type="spellEnd"/>
      <w:r w:rsidRPr="00B85A86">
        <w:t xml:space="preserve">, </w:t>
      </w:r>
      <w:proofErr w:type="spellStart"/>
      <w:r w:rsidRPr="00B85A86">
        <w:rPr>
          <w:rStyle w:val="CodeInline"/>
        </w:rPr>
        <w:t>mIsKeyClicked</w:t>
      </w:r>
      <w:proofErr w:type="spellEnd"/>
      <w:r w:rsidRPr="00B85A86">
        <w:t xml:space="preserve">, and </w:t>
      </w:r>
      <w:proofErr w:type="spellStart"/>
      <w:r w:rsidRPr="00B85A86">
        <w:rPr>
          <w:rStyle w:val="CodeInline"/>
        </w:rPr>
        <w:t>mKeyPreviousState</w:t>
      </w:r>
      <w:proofErr w:type="spellEnd"/>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r w:rsidR="00FF6D7D" w:rsidRPr="00FF6D7D">
        <w:rPr>
          <w:rStyle w:val="CodeInline"/>
        </w:rPr>
        <w:t>init</w:t>
      </w:r>
      <w:proofErr w:type="spell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lastRenderedPageBreak/>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08889B8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 … rest of the code is identical …</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lastRenderedPageBreak/>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74B520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lastRenderedPageBreak/>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BE53072"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del w:id="7" w:author="Matthew T. Munson" w:date="2021-04-15T17:54:00Z">
        <w:r w:rsidR="00AB7062" w:rsidRPr="00AB7062" w:rsidDel="00017A35">
          <w:delText>s</w:delText>
        </w:r>
      </w:del>
      <w:r w:rsidR="00AB7062" w:rsidRPr="00AB7062">
        <w:t>.</w:t>
      </w:r>
    </w:p>
    <w:p w14:paraId="5CB3A8DF" w14:textId="49D7656A" w:rsidR="00AB7062" w:rsidRPr="00AB7062" w:rsidRDefault="00AB7062" w:rsidP="00592D9B">
      <w:pPr>
        <w:pStyle w:val="BodyTextCont"/>
      </w:pPr>
      <w:r w:rsidRPr="00AB7062">
        <w:t>Once loaded, a resource must be readily accessible to support interactivity. The efficient and effective management of resources is essential to any game engine. Take note of the clear differentiation between resource management</w:t>
      </w:r>
      <w:del w:id="8" w:author="Matthew T. Munson" w:date="2021-04-15T17:55:00Z">
        <w:r w:rsidRPr="00AB7062" w:rsidDel="00017A35">
          <w:delText>s</w:delText>
        </w:r>
      </w:del>
      <w:r w:rsidRPr="00AB7062">
        <w:t xml:space="preserve">, </w:t>
      </w:r>
      <w:ins w:id="9" w:author="Matthew T. Munson" w:date="2021-04-15T17:55:00Z">
        <w:r w:rsidR="00017A35">
          <w:t xml:space="preserve">which is </w:t>
        </w:r>
      </w:ins>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w:t>
      </w:r>
      <w:del w:id="10" w:author="Matthew T. Munson" w:date="2021-04-15T17:56:00Z">
        <w:r w:rsidRPr="00AB7062" w:rsidDel="00017A35">
          <w:delText>s</w:delText>
        </w:r>
      </w:del>
      <w:r w:rsidRPr="00AB7062">
        <w:t xml:space="preserve"> management, it is important to remember that the actual resources are not part of the game engine.</w:t>
      </w:r>
    </w:p>
    <w:p w14:paraId="73626C78" w14:textId="24E48EED"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proofErr w:type="spell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the shader file. An efficient alternative would be to issue an asynchronous load </w:t>
      </w:r>
      <w:r w:rsidRPr="00AB7062">
        <w:lastRenderedPageBreak/>
        <w:t xml:space="preserve">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lastRenderedPageBreak/>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commentRangeStart w:id="11"/>
      <w:r w:rsidRPr="00933B1F">
        <w:t>Right</w:t>
      </w:r>
      <w:r w:rsidR="003C0432">
        <w:t>-</w:t>
      </w:r>
      <w:r w:rsidRPr="00933B1F">
        <w:t xml:space="preserve">arrow </w:t>
      </w:r>
      <w:commentRangeEnd w:id="11"/>
      <w:r w:rsidR="003C0432">
        <w:rPr>
          <w:rStyle w:val="CommentReference"/>
          <w:rFonts w:asciiTheme="minorHAnsi" w:hAnsiTheme="minorHAnsi"/>
        </w:rPr>
        <w:commentReference w:id="11"/>
      </w:r>
      <w:r w:rsidRPr="00933B1F">
        <w:t xml:space="preserve">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5C38FB5A"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 xml:space="preserve">These operations are internal to the game engine and should not be access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12" w:name="_Hlk68920389"/>
      <w:r w:rsidRPr="005C1C1E">
        <w:rPr>
          <w:rStyle w:val="CodeInline"/>
        </w:rPr>
        <w:t>resource_map</w:t>
      </w:r>
      <w:bookmarkEnd w:id="12"/>
      <w:r w:rsidRPr="005C1C1E">
        <w:rPr>
          <w:rStyle w:val="CodeInline"/>
        </w:rPr>
        <w:t>.js</w:t>
      </w:r>
      <w:r w:rsidRPr="005C1C1E">
        <w:t xml:space="preserve">. </w:t>
      </w:r>
    </w:p>
    <w:p w14:paraId="6572706B" w14:textId="110F8025"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068ED05D" w14:textId="368695C1" w:rsidR="005C1C1E" w:rsidRDefault="005C1C1E" w:rsidP="005C1C1E">
      <w:pPr>
        <w:pStyle w:val="Code"/>
      </w:pPr>
      <w:r>
        <w:t>"use strict"</w:t>
      </w:r>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lastRenderedPageBreak/>
        <w:t>Note</w:t>
      </w:r>
      <w:r w:rsidRPr="00AB7062">
        <w:tab/>
      </w:r>
      <w:r>
        <w:t xml:space="preserve"> A JavaScript </w:t>
      </w:r>
      <w:r w:rsidRPr="0010691D">
        <w:rPr>
          <w:rStyle w:val="CodeInline"/>
        </w:rPr>
        <w:t>Map</w:t>
      </w:r>
      <w:r>
        <w:t xml:space="preserve"> object holds a collection of key-values pairs.</w:t>
      </w:r>
    </w:p>
    <w:p w14:paraId="525B7FFB" w14:textId="7B03C24F" w:rsidR="005C1C1E" w:rsidRDefault="00AF193F" w:rsidP="005C1C1E">
      <w:pPr>
        <w:pStyle w:val="NumList"/>
      </w:pPr>
      <w:r>
        <w:t xml:space="preserve">Define </w:t>
      </w:r>
      <w:r w:rsidR="0019227E">
        <w:t>functions</w:t>
      </w:r>
      <w:r>
        <w:t xml:space="preserve"> for querying the existence</w:t>
      </w:r>
      <w:r w:rsidR="00112625">
        <w:t xml:space="preserve"> of</w:t>
      </w:r>
      <w:r w:rsidR="00095BF1">
        <w:t xml:space="preserve">, </w:t>
      </w:r>
      <w:r>
        <w:t>retrieving</w:t>
      </w:r>
      <w:r w:rsidR="00095BF1">
        <w:t>, setting</w:t>
      </w:r>
      <w:r w:rsidR="00112625">
        <w:t>, and deleting</w:t>
      </w:r>
      <w:r>
        <w:t xml:space="preserve"> a resource.</w:t>
      </w:r>
      <w:r w:rsidR="002E1BDD">
        <w:t xml:space="preserve"> Notice that as suggested by the variable name</w:t>
      </w:r>
      <w:r w:rsidR="00AF540A">
        <w:t xml:space="preserve"> of the parameter</w:t>
      </w:r>
      <w:r w:rsidR="002E1BDD">
        <w:t xml:space="preserve">, </w:t>
      </w:r>
      <w:r w:rsidR="002E1BDD" w:rsidRPr="0010691D">
        <w:rPr>
          <w:rStyle w:val="CodeInline"/>
        </w:rPr>
        <w:t>path</w:t>
      </w:r>
      <w:r w:rsidR="002E1BDD">
        <w:t xml:space="preserve">, it is expected that the full path to the external resource file </w:t>
      </w:r>
      <w:r w:rsidR="00AF540A">
        <w:t xml:space="preserve">will </w:t>
      </w:r>
      <w:r w:rsidR="002E1BDD">
        <w:t xml:space="preserve">be used as the key for accessing the </w:t>
      </w:r>
      <w:r w:rsidR="00AF540A">
        <w:t xml:space="preserve">corresponding </w:t>
      </w:r>
      <w:r w:rsidR="002E1BDD">
        <w:t>resource.</w:t>
      </w:r>
      <w:r w:rsidR="00AF540A">
        <w:t xml:space="preserve"> For example, using the path to the </w:t>
      </w:r>
      <w:proofErr w:type="spellStart"/>
      <w:r w:rsidR="00AF540A" w:rsidRPr="0010691D">
        <w:rPr>
          <w:rStyle w:val="CodeInline"/>
        </w:rPr>
        <w:t>src</w:t>
      </w:r>
      <w:proofErr w:type="spellEnd"/>
      <w:r w:rsidR="00AF540A" w:rsidRPr="0010691D">
        <w:rPr>
          <w:rStyle w:val="CodeInline"/>
        </w:rPr>
        <w:t>/</w:t>
      </w:r>
      <w:proofErr w:type="spellStart"/>
      <w:r w:rsidR="00AF540A" w:rsidRPr="0010691D">
        <w:rPr>
          <w:rStyle w:val="CodeInline"/>
        </w:rPr>
        <w:t>glsl</w:t>
      </w:r>
      <w:r w:rsidR="00AF540A">
        <w:rPr>
          <w:rStyle w:val="CodeInline"/>
        </w:rPr>
        <w:t>_shaders</w:t>
      </w:r>
      <w:proofErr w:type="spellEnd"/>
      <w:r w:rsidR="00AF540A" w:rsidRPr="0010691D">
        <w:rPr>
          <w:rStyle w:val="CodeInline"/>
        </w:rPr>
        <w:t>/</w:t>
      </w:r>
      <w:proofErr w:type="spellStart"/>
      <w:r w:rsidR="00AF540A" w:rsidRPr="0010691D">
        <w:rPr>
          <w:rStyle w:val="CodeInline"/>
        </w:rPr>
        <w:t>simple_vs.glsl</w:t>
      </w:r>
      <w:proofErr w:type="spellEnd"/>
      <w:r w:rsidR="00AF540A">
        <w:t xml:space="preserve"> file as the key for accessing the content of the file.</w:t>
      </w:r>
    </w:p>
    <w:p w14:paraId="1B499A66" w14:textId="550488B0" w:rsidR="005C1C1E" w:rsidRDefault="005C1C1E" w:rsidP="005C1C1E">
      <w:pPr>
        <w:pStyle w:val="Code"/>
      </w:pPr>
      <w:r>
        <w:t>function has(path) { return mMap.has(path) }</w:t>
      </w:r>
    </w:p>
    <w:p w14:paraId="2A617EE2" w14:textId="77777777" w:rsidR="005C1C1E" w:rsidRDefault="005C1C1E" w:rsidP="005C1C1E">
      <w:pPr>
        <w:pStyle w:val="Code"/>
      </w:pPr>
      <w:r>
        <w:t>function get(path) {</w:t>
      </w:r>
    </w:p>
    <w:p w14:paraId="794D6C2E" w14:textId="77777777" w:rsidR="005C1C1E" w:rsidRDefault="005C1C1E" w:rsidP="005C1C1E">
      <w:pPr>
        <w:pStyle w:val="Code"/>
      </w:pPr>
      <w:r>
        <w:t xml:space="preserve">    if (!has(path)) {</w:t>
      </w:r>
    </w:p>
    <w:p w14:paraId="2A3C16E0" w14:textId="77777777" w:rsidR="005C1C1E" w:rsidRDefault="005C1C1E" w:rsidP="005C1C1E">
      <w:pPr>
        <w:pStyle w:val="Code"/>
      </w:pPr>
      <w:r>
        <w:t xml:space="preserve">        throw new Error("Error [" + path + "]: not loaded");</w:t>
      </w:r>
    </w:p>
    <w:p w14:paraId="5E465415" w14:textId="77777777" w:rsidR="005C1C1E" w:rsidRDefault="005C1C1E" w:rsidP="005C1C1E">
      <w:pPr>
        <w:pStyle w:val="Code"/>
      </w:pPr>
      <w:r>
        <w:t xml:space="preserve">    }</w:t>
      </w:r>
    </w:p>
    <w:p w14:paraId="4B14991F" w14:textId="77777777" w:rsidR="005C1C1E" w:rsidRDefault="005C1C1E" w:rsidP="005C1C1E">
      <w:pPr>
        <w:pStyle w:val="Code"/>
      </w:pPr>
      <w:r>
        <w:t xml:space="preserve">    return mMap.get(path);</w:t>
      </w:r>
    </w:p>
    <w:p w14:paraId="70431EE3" w14:textId="153CB4BF" w:rsidR="005C1C1E" w:rsidRDefault="005C1C1E" w:rsidP="005C1C1E">
      <w:pPr>
        <w:pStyle w:val="Code"/>
      </w:pPr>
      <w:r>
        <w:t>}</w:t>
      </w:r>
    </w:p>
    <w:p w14:paraId="690075E2" w14:textId="6E308916" w:rsidR="00095BF1" w:rsidRDefault="00095BF1" w:rsidP="00095BF1">
      <w:pPr>
        <w:pStyle w:val="Code"/>
      </w:pPr>
      <w:r>
        <w:t>function set(key, value) { mMap.set(key, value); }</w:t>
      </w:r>
    </w:p>
    <w:p w14:paraId="04820E87" w14:textId="77777777" w:rsidR="00112625" w:rsidRDefault="00112625" w:rsidP="00112625">
      <w:pPr>
        <w:pStyle w:val="Code"/>
      </w:pPr>
      <w:r>
        <w:t>function unload(path) { mMap.delete(path) }</w:t>
      </w: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08CD5E58" w:rsidR="005C1C1E" w:rsidRDefault="001824F2" w:rsidP="005C1C1E">
      <w:pPr>
        <w:pStyle w:val="NumList"/>
      </w:pPr>
      <w:r>
        <w:t xml:space="preserve">Define a loading function, </w:t>
      </w:r>
      <w:proofErr w:type="spellStart"/>
      <w:r w:rsidR="00104EC4" w:rsidRPr="0010691D">
        <w:rPr>
          <w:rStyle w:val="CodeInline"/>
        </w:rPr>
        <w:t>loadDecodeParse</w:t>
      </w:r>
      <w:proofErr w:type="spellEnd"/>
      <w:r w:rsidR="00104EC4" w:rsidRPr="0010691D">
        <w:rPr>
          <w:rStyle w:val="CodeInline"/>
        </w:rPr>
        <w:t>()</w:t>
      </w:r>
      <w:r w:rsidR="00104EC4">
        <w:t xml:space="preserve">, to asynchronously fetch </w:t>
      </w:r>
      <w:r w:rsidR="005A62D7">
        <w:t>an 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store the results into the </w:t>
      </w:r>
      <w:proofErr w:type="spellStart"/>
      <w:r w:rsidR="00F216AC" w:rsidRPr="0010691D">
        <w:rPr>
          <w:rStyle w:val="CodeInline"/>
        </w:rPr>
        <w:t>mMap</w:t>
      </w:r>
      <w:proofErr w:type="spellEnd"/>
      <w:r w:rsidR="00F216AC">
        <w:t xml:space="preserve"> dictionary using the path to the resource as key, and the parsed results as the value.</w:t>
      </w:r>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ins w:id="13" w:author="Matthew T. Munson" w:date="2021-04-15T18:00:00Z">
        <w:r w:rsidR="00017A35">
          <w:t>t</w:t>
        </w:r>
      </w:ins>
      <w:r>
        <w:t>ch from server</w:t>
      </w:r>
    </w:p>
    <w:p w14:paraId="5B7426D7" w14:textId="59DA3164" w:rsidR="005C1C1E" w:rsidRDefault="005C1C1E" w:rsidP="005C1C1E">
      <w:pPr>
        <w:pStyle w:val="Code"/>
      </w:pPr>
      <w:r>
        <w:t>//   Step 2: decodeResource on the loaded</w:t>
      </w:r>
      <w:ins w:id="14" w:author="Matthew T. Munson" w:date="2021-04-15T18:01:00Z">
        <w:r w:rsidR="00017A35">
          <w:t xml:space="preserve"> </w:t>
        </w:r>
        <w:commentRangeStart w:id="15"/>
        <w:r w:rsidR="00017A35">
          <w:t>package</w:t>
        </w:r>
        <w:commentRangeEnd w:id="15"/>
        <w:r w:rsidR="00017A35">
          <w:rPr>
            <w:rStyle w:val="CommentReference"/>
            <w:rFonts w:asciiTheme="minorHAnsi" w:hAnsiTheme="minorHAnsi"/>
            <w:noProof w:val="0"/>
          </w:rPr>
          <w:commentReference w:id="15"/>
        </w:r>
      </w:ins>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74713FB" w14:textId="77777777" w:rsidR="005C1C1E" w:rsidRDefault="005C1C1E" w:rsidP="005C1C1E">
      <w:pPr>
        <w:pStyle w:val="Code"/>
      </w:pPr>
      <w:r>
        <w:t xml:space="preserve">    if (!has(path)) {</w:t>
      </w:r>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lastRenderedPageBreak/>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mMap.set(path,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19225A63" w14:textId="77777777" w:rsidR="005C1C1E" w:rsidRDefault="005C1C1E" w:rsidP="005C1C1E">
      <w:pPr>
        <w:pStyle w:val="Code"/>
      </w:pPr>
      <w:r>
        <w:t xml:space="preserve">    }</w:t>
      </w:r>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22E85380" w:rsidR="0002052E" w:rsidRDefault="00F457D1" w:rsidP="00533223">
      <w:pPr>
        <w:pStyle w:val="BodyTextFirst"/>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29B2F22E" w:rsidR="008469F9" w:rsidRDefault="00291664" w:rsidP="0010691D">
      <w:pPr>
        <w:pStyle w:val="BodyTextCont"/>
      </w:pPr>
      <w:r>
        <w:t>T</w:t>
      </w:r>
      <w:r w:rsidR="008469F9">
        <w:t xml:space="preserve">he HTML5 </w:t>
      </w:r>
      <w:r w:rsidR="008469F9" w:rsidRPr="0010691D">
        <w:rPr>
          <w:rStyle w:val="CodeInline"/>
        </w:rPr>
        <w:t>fetch()</w:t>
      </w:r>
      <w:r w:rsidR="008469F9">
        <w:t xml:space="preserve"> function returns a JavaScript </w:t>
      </w:r>
      <w:r w:rsidR="008469F9" w:rsidRPr="0010691D">
        <w:rPr>
          <w:rStyle w:val="CodeInline"/>
        </w:rPr>
        <w:t>promise</w:t>
      </w:r>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r w:rsidR="00AE634A" w:rsidRPr="0010691D">
        <w:rPr>
          <w:rStyle w:val="CodeInline"/>
        </w:rPr>
        <w:t>promise</w:t>
      </w:r>
      <w:r w:rsidR="00AE634A">
        <w:t xml:space="preserve"> </w:t>
      </w:r>
      <w:r w:rsidR="00AE634A" w:rsidRPr="0010691D">
        <w:rPr>
          <w:rStyle w:val="CodeInline"/>
        </w:rPr>
        <w:t>r</w:t>
      </w:r>
      <w:r w:rsidR="00AE634A">
        <w:t xml:space="preserve"> 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stored into the </w:t>
      </w:r>
      <w:proofErr w:type="spellStart"/>
      <w:r w:rsidR="00AE634A" w:rsidRPr="0010691D">
        <w:rPr>
          <w:rStyle w:val="CodeInline"/>
        </w:rPr>
        <w:t>mMap</w:t>
      </w:r>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r w:rsidR="008D73C8" w:rsidRPr="00AD5531">
        <w:rPr>
          <w:rStyle w:val="CodeInline"/>
        </w:rPr>
        <w:t>loadDecodeParse</w:t>
      </w:r>
      <w:proofErr w:type="spell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t>The</w:t>
      </w:r>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t>
      </w:r>
      <w:r w:rsidR="00BF439F">
        <w:lastRenderedPageBreak/>
        <w:t xml:space="preserve">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36D86DA" w:rsidR="005C1C1E" w:rsidRDefault="005C1C1E" w:rsidP="005C1C1E">
      <w:pPr>
        <w:pStyle w:val="Code"/>
      </w:pPr>
      <w:r>
        <w:t>export {has, get, set, loadDecodeParse, unload, pushPromise, waitOnPromises}</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40FB7122"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ins w:id="16" w:author="Matthew T. Munson" w:date="2021-04-15T18:03:00Z">
        <w:r w:rsidR="00017A35">
          <w:t xml:space="preserve"> R</w:t>
        </w:r>
      </w:ins>
      <w:del w:id="17" w:author="Matthew T. Munson" w:date="2021-04-15T18:03:00Z">
        <w:r w:rsidR="00B9323D" w:rsidDel="00017A35">
          <w:delText xml:space="preserve"> </w:delText>
        </w:r>
        <w:r w:rsidR="00BD1CD7" w:rsidDel="00017A35">
          <w:delText>This r</w:delText>
        </w:r>
      </w:del>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it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r w:rsidRPr="0010691D">
        <w:rPr>
          <w:rStyle w:val="CodeInline"/>
        </w:rPr>
        <w:t>loadDec</w:t>
      </w:r>
      <w:r>
        <w:rPr>
          <w:rStyle w:val="CodeInline"/>
        </w:rPr>
        <w:t>o</w:t>
      </w:r>
      <w:r w:rsidRPr="0010691D">
        <w:rPr>
          <w:rStyle w:val="CodeInline"/>
        </w:rPr>
        <w:t>deParse</w:t>
      </w:r>
      <w:proofErr w:type="spell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lastRenderedPageBreak/>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251C1D0B" w:rsidR="004E4AB4" w:rsidRPr="004E4AB4" w:rsidRDefault="00B96DCA" w:rsidP="004E4AB4">
      <w:pPr>
        <w:pStyle w:val="NumList"/>
      </w:pPr>
      <w:r>
        <w:t>Export the functionality for clients of the game engine.</w:t>
      </w:r>
    </w:p>
    <w:p w14:paraId="1C54FC43" w14:textId="5BAEED64" w:rsidR="004E4AB4" w:rsidRDefault="004E4AB4" w:rsidP="004E4AB4">
      <w:pPr>
        <w:pStyle w:val="Code"/>
      </w:pPr>
      <w:r w:rsidRPr="004E4AB4">
        <w:t>export {has, get, load, unload}</w:t>
      </w:r>
    </w:p>
    <w:p w14:paraId="60D5EC19" w14:textId="09CF529A" w:rsidR="009D6400" w:rsidRDefault="009D6400" w:rsidP="004E4AB4">
      <w:pPr>
        <w:pStyle w:val="Code"/>
      </w:pPr>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7A52E18A" w:rsidR="000C0041" w:rsidRDefault="00444DAA" w:rsidP="00D526D9">
      <w:pPr>
        <w:pStyle w:val="NumList"/>
      </w:pPr>
      <w:r>
        <w:lastRenderedPageBreak/>
        <w:t xml:space="preserve">Replace the content of the </w:t>
      </w:r>
      <w:proofErr w:type="spellStart"/>
      <w:r w:rsidRPr="0010691D">
        <w:rPr>
          <w:rStyle w:val="CodeInline"/>
        </w:rPr>
        <w:t>init</w:t>
      </w:r>
      <w:proofErr w:type="spell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 When the loading is completed, </w:t>
      </w:r>
      <w:proofErr w:type="spellStart"/>
      <w:r w:rsidR="00227B3C" w:rsidRPr="0010691D">
        <w:rPr>
          <w:rStyle w:val="CodeInline"/>
        </w:rPr>
        <w:t>loadPromise</w:t>
      </w:r>
      <w:proofErr w:type="spellEnd"/>
      <w:r w:rsidR="00227B3C">
        <w:t xml:space="preserve"> trigger</w:t>
      </w:r>
      <w:r w:rsidR="008C06D2">
        <w:t>s</w:t>
      </w:r>
      <w:r w:rsidR="00227B3C">
        <w:t xml:space="preserve"> the </w:t>
      </w:r>
      <w:r>
        <w:t>call</w:t>
      </w:r>
      <w:r w:rsidR="00227B3C">
        <w:t>ing of</w:t>
      </w:r>
      <w:r>
        <w:t xml:space="preserve"> the </w:t>
      </w:r>
      <w:proofErr w:type="spellStart"/>
      <w:r w:rsidRPr="0010691D">
        <w:rPr>
          <w:rStyle w:val="CodeInline"/>
        </w:rPr>
        <w:t>createShaders</w:t>
      </w:r>
      <w:proofErr w:type="spellEnd"/>
      <w:r w:rsidRPr="0010691D">
        <w:rPr>
          <w:rStyle w:val="CodeInline"/>
        </w:rPr>
        <w:t>()</w:t>
      </w:r>
      <w:r>
        <w:t xml:space="preserve"> function.</w:t>
      </w:r>
      <w:r w:rsidR="00227B3C">
        <w:t xml:space="preserve"> Store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r w:rsidR="00227B3C" w:rsidRPr="0010691D">
        <w:rPr>
          <w:rStyle w:val="CodeInline"/>
        </w:rPr>
        <w:t>map.pushPromise</w:t>
      </w:r>
      <w:proofErr w:type="spellEnd"/>
      <w:r w:rsidR="00227B3C" w:rsidRPr="0010691D">
        <w:rPr>
          <w:rStyle w:val="CodeInline"/>
        </w:rPr>
        <w:t>()</w:t>
      </w:r>
      <w:r w:rsidR="00227B3C">
        <w:t xml:space="preserve"> function.</w:t>
      </w:r>
    </w:p>
    <w:p w14:paraId="43361ABC" w14:textId="77777777" w:rsidR="000C0041" w:rsidRDefault="000C0041" w:rsidP="000C0041">
      <w:pPr>
        <w:pStyle w:val="Code"/>
      </w:pPr>
      <w:r>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0BAA0C11"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r w:rsidRPr="0010691D">
        <w:rPr>
          <w:rStyle w:val="CodeInline"/>
        </w:rPr>
        <w:t>init</w:t>
      </w:r>
      <w:proofErr w:type="spellEnd"/>
      <w:r w:rsidRPr="0010691D">
        <w:rPr>
          <w:rStyle w:val="CodeInline"/>
        </w:rPr>
        <w:t>()</w:t>
      </w:r>
      <w:r>
        <w:t xml:space="preserve"> function, the loading of the two GLSL shader files would have begun. At this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have completed </w:t>
      </w:r>
      <w:r>
        <w:t xml:space="preserve">by the end of the </w:t>
      </w:r>
      <w:proofErr w:type="spellStart"/>
      <w:r w:rsidRPr="0010691D">
        <w:rPr>
          <w:rStyle w:val="CodeInline"/>
        </w:rPr>
        <w:t>resource_map</w:t>
      </w:r>
      <w:proofErr w:type="spellEnd"/>
      <w:r>
        <w:t xml:space="preserve"> </w:t>
      </w:r>
      <w:proofErr w:type="spellStart"/>
      <w:r w:rsidRPr="0010691D">
        <w:rPr>
          <w:rStyle w:val="CodeInline"/>
        </w:rPr>
        <w:t>waitOnPromises</w:t>
      </w:r>
      <w:proofErr w:type="spellEnd"/>
      <w:r w:rsidRPr="0010691D">
        <w:rPr>
          <w:rStyle w:val="CodeInline"/>
        </w:rPr>
        <w:t>()</w:t>
      </w:r>
      <w:r>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r w:rsidRPr="00AE31F9">
        <w:rPr>
          <w:rStyle w:val="CodeInline"/>
        </w:rPr>
        <w:t>loadAndCompileShader</w:t>
      </w:r>
      <w:proofErr w:type="spell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lastRenderedPageBreak/>
        <w:t xml:space="preserve">Since no loading operations are required, you should change the </w:t>
      </w:r>
      <w:proofErr w:type="spellStart"/>
      <w:r w:rsidRPr="00AE31F9">
        <w:rPr>
          <w:rStyle w:val="CodeInline"/>
        </w:rPr>
        <w:t>loadAndCompileShader</w:t>
      </w:r>
      <w:proofErr w:type="spell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r w:rsidR="008E0DEF" w:rsidRPr="0010691D">
        <w:rPr>
          <w:rStyle w:val="CodeInline"/>
        </w:rPr>
        <w:t>text.get</w:t>
      </w:r>
      <w:proofErr w:type="spell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6AFE83BE" w:rsidR="00D71D7D" w:rsidRDefault="00AE31F9">
      <w:pPr>
        <w:pStyle w:val="Code"/>
      </w:pPr>
      <w:r>
        <w:t xml:space="preserve">    // </w:t>
      </w:r>
      <w:r w:rsidR="00D71D7D" w:rsidRPr="006D7CE6">
        <w:t xml:space="preserve">… identical to previous code </w:t>
      </w:r>
      <w:r w:rsidR="00D71D7D">
        <w:t xml:space="preserve">except for the error handling message </w:t>
      </w:r>
      <w:r w:rsidR="00D71D7D" w:rsidRPr="006D7CE6">
        <w:t>…</w:t>
      </w:r>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r w:rsidRPr="006D7CE6">
        <w:rPr>
          <w:rStyle w:val="CodeInline"/>
        </w:rPr>
        <w:t>loadAndCompileShader</w:t>
      </w:r>
      <w:proofErr w:type="spell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r w:rsidRPr="006D7CE6">
        <w:t>// …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r w:rsidRPr="006D7CE6">
        <w:t>// …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w:t>
      </w:r>
      <w:r w:rsidR="003D515C">
        <w:lastRenderedPageBreak/>
        <w:t xml:space="preserve">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5B79F554"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 instances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 xml:space="preserve">formal interface between the game </w:t>
      </w:r>
      <w:r w:rsidRPr="006F5A10">
        <w:lastRenderedPageBreak/>
        <w:t>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lastRenderedPageBreak/>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t>To identify and define the public interface methods for a general game level</w:t>
      </w:r>
    </w:p>
    <w:p w14:paraId="4C798E43" w14:textId="77777777" w:rsidR="00FF2437" w:rsidRPr="00371547" w:rsidRDefault="00FF2437" w:rsidP="0010691D">
      <w:pPr>
        <w:pStyle w:val="BodyTextFirst"/>
      </w:pPr>
      <w:commentRangeStart w:id="18"/>
      <w:r w:rsidRPr="00371547">
        <w:t>Keep in mind that the ultimate goal of this project is to define the public interface methods between the game engine and a game level, or the client. While the definition/loading of a scene file is interesting, in this case it is but a vehicle. The following describes the definition and parsing utility for the scene file. It is important to remember these are only the tools for examining the required public methods for interfacing to the game engine.</w:t>
      </w:r>
      <w:commentRangeEnd w:id="18"/>
      <w:r w:rsidR="00C846A4">
        <w:rPr>
          <w:rStyle w:val="CommentReference"/>
          <w:rFonts w:asciiTheme="minorHAnsi" w:hAnsiTheme="minorHAnsi"/>
        </w:rPr>
        <w:commentReference w:id="18"/>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77777777"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the </w:t>
      </w:r>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for calling the </w:t>
      </w:r>
      <w:proofErr w:type="spellStart"/>
      <w:r w:rsidRPr="0010691D">
        <w:rPr>
          <w:rStyle w:val="CodeInline"/>
        </w:rPr>
        <w:t>loadDecodeParse</w:t>
      </w:r>
      <w:proofErr w:type="spell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77777777" w:rsidR="0042523B" w:rsidRDefault="0042523B" w:rsidP="0042523B">
      <w:pPr>
        <w:pStyle w:val="NumList"/>
        <w:numPr>
          <w:ilvl w:val="0"/>
          <w:numId w:val="24"/>
        </w:numPr>
      </w:pPr>
      <w:r w:rsidRPr="005A75C7">
        <w:t xml:space="preserve">Add 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proofErr w:type="spellStart"/>
      <w:r w:rsidRPr="00752469">
        <w:rPr>
          <w:rStyle w:val="CodeInline"/>
        </w:rPr>
        <w:t>resource_map</w:t>
      </w:r>
      <w:proofErr w:type="spellEnd"/>
      <w:r>
        <w:t>.</w:t>
      </w:r>
    </w:p>
    <w:p w14:paraId="167BEF73" w14:textId="1837CBEB" w:rsidR="0042523B" w:rsidRPr="0042523B" w:rsidRDefault="0042523B" w:rsidP="0010691D">
      <w:pPr>
        <w:pStyle w:val="Code"/>
      </w:pPr>
      <w:r w:rsidRPr="0042523B">
        <w:lastRenderedPageBreak/>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77777777" w:rsidR="0042523B" w:rsidRPr="0042523B" w:rsidRDefault="0042523B" w:rsidP="0010691D">
      <w:pPr>
        <w:pStyle w:val="NumList"/>
      </w:pPr>
      <w:r w:rsidRPr="0042523B">
        <w:t>Do not forget 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77777777" w:rsidR="0042523B" w:rsidRPr="0042523B" w:rsidRDefault="0042523B" w:rsidP="0010691D">
      <w:pPr>
        <w:pStyle w:val="Code"/>
        <w:rPr>
          <w:rFonts w:ascii="TheSansMonoConBlack" w:hAnsi="TheSansMonoConBlack"/>
        </w:rPr>
      </w:pPr>
      <w:r w:rsidRPr="0042523B">
        <w:t>// … identical to previous code except for the error handling message …</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77777777" w:rsidR="0042523B" w:rsidRPr="0042523B" w:rsidRDefault="0042523B" w:rsidP="0010691D">
      <w:pPr>
        <w:pStyle w:val="Code"/>
        <w:rPr>
          <w:rFonts w:ascii="TheSansMonoConBlack" w:hAnsi="TheSansMonoConBlack"/>
          <w:bdr w:val="none" w:sz="0" w:space="0" w:color="auto" w:frame="1"/>
        </w:rPr>
      </w:pPr>
      <w:r w:rsidRPr="0042523B">
        <w:t xml:space="preserve">    // … identical to previous code except for the error handling message …</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lastRenderedPageBreak/>
        <w:t xml:space="preserve">The newly defined </w:t>
      </w:r>
      <w:r w:rsidRPr="0010691D">
        <w:rPr>
          <w:rStyle w:val="CodeInline"/>
        </w:rPr>
        <w:t>xml</w:t>
      </w:r>
      <w:r w:rsidRPr="0042523B">
        <w:t xml:space="preserve"> module can be conveniently access</w:t>
      </w:r>
      <w:ins w:id="19" w:author="Matthew T. Munson" w:date="2021-04-15T18:26:00Z">
        <w:r w:rsidR="00A62E20">
          <w:t>ed</w:t>
        </w:r>
      </w:ins>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The</w:t>
      </w:r>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7DE44F48" w:rsidR="0042523B" w:rsidRPr="0042523B" w:rsidRDefault="0042523B" w:rsidP="0010691D">
      <w:pPr>
        <w:pStyle w:val="BodyTextFirst"/>
      </w:pPr>
      <w:r w:rsidRPr="0042523B">
        <w:t xml:space="preserve">The scene file is an external resource that is being loaded by the client. With </w:t>
      </w:r>
      <w:del w:id="20" w:author="Matthew T. Munson" w:date="2021-04-15T18:26:00Z">
        <w:r w:rsidRPr="0042523B" w:rsidDel="00A62E20">
          <w:delText xml:space="preserve">the </w:delText>
        </w:r>
      </w:del>
      <w:r w:rsidRPr="0042523B">
        <w:t>asynchrono</w:t>
      </w:r>
      <w:ins w:id="21" w:author="Matthew T. Munson" w:date="2021-04-15T18:26:00Z">
        <w:r w:rsidR="00A62E20">
          <w:t>us</w:t>
        </w:r>
      </w:ins>
      <w:del w:id="22" w:author="Matthew T. Munson" w:date="2021-04-15T18:26:00Z">
        <w:r w:rsidRPr="0042523B" w:rsidDel="00A62E20">
          <w:delText>usly</w:delText>
        </w:r>
      </w:del>
      <w:r w:rsidRPr="0042523B">
        <w:t xml:space="preserve"> operations, the game engine must stop and wait for the completion of the load process before it can </w:t>
      </w:r>
      <w:del w:id="23" w:author="Matthew T. Munson" w:date="2021-04-15T18:26:00Z">
        <w:r w:rsidRPr="0042523B" w:rsidDel="00A62E20">
          <w:delText xml:space="preserve">proceed to </w:delText>
        </w:r>
      </w:del>
      <w:r w:rsidRPr="0042523B">
        <w:t>initialize the game. This is because</w:t>
      </w:r>
      <w:del w:id="24" w:author="Matthew T. Munson" w:date="2021-04-15T18:26:00Z">
        <w:r w:rsidRPr="0042523B" w:rsidDel="00A62E20">
          <w:delText>,</w:delText>
        </w:r>
      </w:del>
      <w:r w:rsidRPr="0042523B">
        <w:t xml:space="preserve"> </w:t>
      </w:r>
      <w:del w:id="25" w:author="Matthew T. Munson" w:date="2021-04-15T18:27:00Z">
        <w:r w:rsidRPr="0042523B" w:rsidDel="00A62E20">
          <w:delText>it is likely that the game initialization will involve processing with the loaded resource</w:delText>
        </w:r>
      </w:del>
      <w:ins w:id="26" w:author="Matthew T. Munson" w:date="2021-04-15T18:27:00Z">
        <w:r w:rsidR="00A62E20">
          <w:t>the game initialization will likely require the loaded resources</w:t>
        </w:r>
      </w:ins>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r w:rsidRPr="0010691D">
        <w:rPr>
          <w:rStyle w:val="CodeInline"/>
        </w:rPr>
        <w:t>loop.start</w:t>
      </w:r>
      <w:proofErr w:type="spell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3D1F117E"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ins w:id="27" w:author="Matthew T. Munson" w:date="2021-04-15T18:29:00Z">
        <w:r w:rsidR="00FB22CF">
          <w:t>a</w:t>
        </w:r>
      </w:ins>
      <w:del w:id="28" w:author="Matthew T. Munson" w:date="2021-04-15T18:29:00Z">
        <w:r w:rsidRPr="0042523B" w:rsidDel="00FB22CF">
          <w:delText>to</w:delText>
        </w:r>
      </w:del>
      <w:r w:rsidRPr="0042523B">
        <w:t xml:space="preserve"> reference to the parameter, and, </w:t>
      </w:r>
      <w:del w:id="29" w:author="Matthew T. Munson" w:date="2021-04-15T18:29:00Z">
        <w:r w:rsidRPr="0042523B" w:rsidDel="00FB22CF">
          <w:delText xml:space="preserve">calling </w:delText>
        </w:r>
      </w:del>
      <w:r w:rsidRPr="0042523B">
        <w:t xml:space="preserve">the client’s </w:t>
      </w:r>
      <w:r w:rsidRPr="0010691D">
        <w:rPr>
          <w:rStyle w:val="CodeInline"/>
        </w:rPr>
        <w:t>load()</w:t>
      </w:r>
      <w:r w:rsidRPr="0042523B">
        <w:t xml:space="preserve"> function </w:t>
      </w:r>
      <w:ins w:id="30" w:author="Matthew T. Munson" w:date="2021-04-15T18:29:00Z">
        <w:r w:rsidR="00FB22CF">
          <w:t xml:space="preserve">is called </w:t>
        </w:r>
      </w:ins>
      <w:r w:rsidRPr="0042523B">
        <w:t>before the engine waits for the completion of all asynchronous loading operations.</w:t>
      </w:r>
    </w:p>
    <w:p w14:paraId="6D0A19E7" w14:textId="63188B2A"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the </w:t>
      </w:r>
      <w:commentRangeStart w:id="31"/>
      <w:r w:rsidRPr="0042523B">
        <w:rPr>
          <w:rFonts w:asciiTheme="majorHAnsi" w:eastAsiaTheme="majorEastAsia" w:hAnsiTheme="majorHAnsi" w:cstheme="majorBidi"/>
          <w:color w:val="243F60" w:themeColor="accent1" w:themeShade="7F"/>
          <w:sz w:val="24"/>
          <w:szCs w:val="24"/>
        </w:rPr>
        <w:t xml:space="preserve">Client Public </w:t>
      </w:r>
      <w:commentRangeEnd w:id="31"/>
      <w:r w:rsidR="00FB22CF">
        <w:rPr>
          <w:rStyle w:val="CommentReference"/>
        </w:rPr>
        <w:commentReference w:id="31"/>
      </w:r>
      <w:r w:rsidRPr="0042523B">
        <w:rPr>
          <w:rFonts w:asciiTheme="majorHAnsi" w:eastAsiaTheme="majorEastAsia" w:hAnsiTheme="majorHAnsi" w:cstheme="majorBidi"/>
          <w:color w:val="243F60" w:themeColor="accent1" w:themeShade="7F"/>
          <w:sz w:val="24"/>
          <w:szCs w:val="24"/>
        </w:rPr>
        <w:t>Interface</w:t>
      </w:r>
    </w:p>
    <w:p w14:paraId="3790B0CC" w14:textId="56BAE584" w:rsidR="0042523B" w:rsidRPr="0042523B" w:rsidRDefault="0042523B" w:rsidP="0010691D">
      <w:pPr>
        <w:pStyle w:val="BodyTextFirst"/>
      </w:pPr>
      <w:r w:rsidRPr="0042523B">
        <w:t xml:space="preserve">Though slightly involved, the details of XML-parsing specifics are less important than the fact that </w:t>
      </w:r>
      <w:del w:id="32" w:author="Matthew T. Munson" w:date="2021-04-15T18:31:00Z">
        <w:r w:rsidRPr="0042523B" w:rsidDel="00FB22CF">
          <w:delText xml:space="preserve">now </w:delText>
        </w:r>
      </w:del>
      <w:r w:rsidRPr="0042523B">
        <w:t xml:space="preserve">XML files can </w:t>
      </w:r>
      <w:ins w:id="33" w:author="Matthew T. Munson" w:date="2021-04-15T18:31:00Z">
        <w:r w:rsidR="00FB22CF">
          <w:t xml:space="preserve">now </w:t>
        </w:r>
      </w:ins>
      <w:r w:rsidRPr="0042523B">
        <w:t xml:space="preserve">be loaded. It is now possible to </w:t>
      </w:r>
      <w:r w:rsidRPr="0042523B">
        <w:lastRenderedPageBreak/>
        <w:t>use the asynchronous loading of an external resource to study the 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77777777" w:rsidR="0042523B" w:rsidRPr="0042523B" w:rsidRDefault="0042523B" w:rsidP="0010691D">
      <w:pPr>
        <w:pStyle w:val="BodyTextFirst"/>
      </w:pPr>
      <w:r w:rsidRPr="0042523B">
        <w:t xml:space="preserve">At this point, it is established that </w:t>
      </w:r>
      <w:commentRangeStart w:id="34"/>
      <w:proofErr w:type="spellStart"/>
      <w:r w:rsidRPr="0042523B">
        <w:rPr>
          <w:rFonts w:ascii="TheSansMonoConNormal" w:hAnsi="TheSansMonoConNormal"/>
          <w:bdr w:val="none" w:sz="0" w:space="0" w:color="auto" w:frame="1"/>
        </w:rPr>
        <w:t>MyGame</w:t>
      </w:r>
      <w:proofErr w:type="spellEnd"/>
      <w:r w:rsidRPr="0042523B">
        <w:t xml:space="preserve"> should define the following</w:t>
      </w:r>
      <w:commentRangeEnd w:id="34"/>
      <w:r w:rsidR="00FB22CF">
        <w:rPr>
          <w:rStyle w:val="CommentReference"/>
          <w:rFonts w:asciiTheme="minorHAnsi" w:hAnsiTheme="minorHAnsi"/>
        </w:rPr>
        <w:commentReference w:id="34"/>
      </w:r>
      <w:r w:rsidRPr="0042523B">
        <w:t>:</w:t>
      </w:r>
    </w:p>
    <w:p w14:paraId="28403CEC" w14:textId="215D33EC" w:rsidR="0042523B" w:rsidRPr="0042523B" w:rsidRDefault="00614686" w:rsidP="0010691D">
      <w:pPr>
        <w:pStyle w:val="Bullet"/>
      </w:pPr>
      <w:r>
        <w:rPr>
          <w:rStyle w:val="CodeInline"/>
        </w:rPr>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proofErr w:type="spellStart"/>
      <w:r w:rsidRPr="0010691D">
        <w:rPr>
          <w:rStyle w:val="CodeInline"/>
        </w:rPr>
        <w:t>init</w:t>
      </w:r>
      <w:proofErr w:type="spellEnd"/>
      <w:r w:rsidRPr="0010691D">
        <w:rPr>
          <w:rStyle w:val="CodeInline"/>
        </w:rPr>
        <w:t>()</w:t>
      </w:r>
      <w:r w:rsidRPr="0042523B">
        <w:t xml:space="preserve">: For instantiating the variables and setting up the game scene, This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t>draw()/update()</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proofErr w:type="spellStart"/>
      <w:r w:rsidRPr="0010691D">
        <w:rPr>
          <w:rStyle w:val="CodeInline"/>
        </w:rPr>
        <w:t>loop.start</w:t>
      </w:r>
      <w:proofErr w:type="spell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it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commentRangeStart w:id="35"/>
      <w:commentRangeStart w:id="36"/>
      <w:proofErr w:type="spellStart"/>
      <w:r w:rsidRPr="0010691D">
        <w:rPr>
          <w:rStyle w:val="CodeInline"/>
        </w:rPr>
        <w:t>src</w:t>
      </w:r>
      <w:proofErr w:type="spellEnd"/>
      <w:r w:rsidRPr="0010691D">
        <w:rPr>
          <w:rStyle w:val="CodeInline"/>
        </w:rPr>
        <w:t>/engine/resources</w:t>
      </w:r>
      <w:r w:rsidRPr="00614686">
        <w:t xml:space="preserve"> </w:t>
      </w:r>
      <w:commentRangeEnd w:id="35"/>
      <w:r w:rsidRPr="00614686">
        <w:rPr>
          <w:sz w:val="16"/>
          <w:szCs w:val="16"/>
        </w:rPr>
        <w:commentReference w:id="35"/>
      </w:r>
      <w:commentRangeEnd w:id="36"/>
      <w:r w:rsidRPr="00614686">
        <w:rPr>
          <w:sz w:val="16"/>
          <w:szCs w:val="16"/>
        </w:rPr>
        <w:commentReference w:id="36"/>
      </w:r>
      <w:r w:rsidRPr="00614686">
        <w:t xml:space="preserve">folder that is created for organizing game engine source code files and the </w:t>
      </w:r>
      <w:r w:rsidRPr="0010691D">
        <w:rPr>
          <w:rStyle w:val="CodeInline"/>
        </w:rPr>
        <w:t>assets</w:t>
      </w:r>
      <w:r w:rsidRPr="00614686">
        <w:t xml:space="preserve"> folder that you just created for storing client resources. Although GLSL shaders </w:t>
      </w:r>
      <w:r w:rsidRPr="00614686">
        <w:lastRenderedPageBreak/>
        <w:t xml:space="preserve">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77777777"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r w:rsidRPr="0010691D">
        <w:rPr>
          <w:rStyle w:val="CodeInline"/>
        </w:rPr>
        <w:t>init</w:t>
      </w:r>
      <w:proofErr w:type="spellEnd"/>
      <w:r w:rsidRPr="0010691D">
        <w:rPr>
          <w:rStyle w:val="CodeInline"/>
        </w:rPr>
        <w:t>()</w:t>
      </w:r>
      <w:r w:rsidRPr="00614686">
        <w:t xml:space="preserve"> functions from previous </w:t>
      </w:r>
      <w:proofErr w:type="spellStart"/>
      <w:r w:rsidRPr="0010691D">
        <w:rPr>
          <w:rStyle w:val="CodeInline"/>
        </w:rPr>
        <w:t>MyGame</w:t>
      </w:r>
      <w:proofErr w:type="spellEnd"/>
      <w:r w:rsidRPr="00614686">
        <w:t xml:space="preserve"> objects.</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The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lastRenderedPageBreak/>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it </w:t>
      </w:r>
      <w:r w:rsidRPr="0010691D">
        <w:rPr>
          <w:rStyle w:val="CodeInline"/>
        </w:rPr>
        <w:t>util</w:t>
      </w:r>
      <w:r w:rsidRPr="00614686">
        <w:t xml:space="preserve">. </w:t>
      </w:r>
      <w:bookmarkStart w:id="37" w:name="_Hlk69013841"/>
      <w:r w:rsidRPr="00614686">
        <w:t xml:space="preserve">Add a new file in the </w:t>
      </w:r>
      <w:r w:rsidRPr="0010691D">
        <w:rPr>
          <w:rStyle w:val="CodeInline"/>
        </w:rPr>
        <w:t>util</w:t>
      </w:r>
      <w:r w:rsidRPr="00614686">
        <w:t xml:space="preserve"> folder and name it </w:t>
      </w:r>
      <w:r w:rsidRPr="0010691D">
        <w:rPr>
          <w:rStyle w:val="CodeInline"/>
        </w:rPr>
        <w:t>scene_file_parser.js</w:t>
      </w:r>
      <w:r w:rsidRPr="00614686">
        <w:t>. This file will contain the specific parsing logic to decode the listed scene file.</w:t>
      </w:r>
    </w:p>
    <w:bookmarkEnd w:id="37"/>
    <w:p w14:paraId="0867011D" w14:textId="77777777" w:rsidR="00614686" w:rsidRPr="00614686" w:rsidRDefault="00614686" w:rsidP="0010691D">
      <w:pPr>
        <w:pStyle w:val="NumList"/>
      </w:pPr>
      <w:r w:rsidRPr="00614686">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77777777" w:rsidR="00614686" w:rsidRPr="00371547" w:rsidRDefault="00614686" w:rsidP="0010691D">
      <w:pPr>
        <w:pStyle w:val="Code"/>
      </w:pPr>
      <w:r w:rsidRPr="00371547">
        <w:t xml:space="preserve">    // … additional code to follow …</w:t>
      </w:r>
    </w:p>
    <w:p w14:paraId="550EFE20" w14:textId="77777777" w:rsidR="00614686" w:rsidRPr="00371547" w:rsidRDefault="00614686" w:rsidP="0010691D">
      <w:pPr>
        <w:pStyle w:val="Code"/>
      </w:pPr>
      <w:r w:rsidRPr="00371547">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0A62BEBA"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Pr="0010691D">
        <w:rPr>
          <w:rStyle w:val="Strong"/>
        </w:rPr>
        <w:t>www.w3schools.com/dom</w:t>
      </w:r>
      <w:r w:rsidRPr="00614686">
        <w:t xml:space="preserve"> for more details.</w:t>
      </w:r>
    </w:p>
    <w:p w14:paraId="63006CD9" w14:textId="77777777" w:rsidR="00614686" w:rsidRPr="00614686" w:rsidRDefault="00614686" w:rsidP="0010691D">
      <w:pPr>
        <w:pStyle w:val="NumList"/>
      </w:pPr>
      <w:r w:rsidRPr="00614686">
        <w:t xml:space="preserve">Add a function </w:t>
      </w:r>
      <w:bookmarkStart w:id="38" w:name="_Hlk69011043"/>
      <w:r w:rsidRPr="00614686">
        <w:t xml:space="preserve">to the </w:t>
      </w:r>
      <w:proofErr w:type="spellStart"/>
      <w:r w:rsidRPr="0010691D">
        <w:rPr>
          <w:rStyle w:val="CodeInline"/>
        </w:rPr>
        <w:t>SceneFileParser</w:t>
      </w:r>
      <w:proofErr w:type="spellEnd"/>
      <w:r w:rsidRPr="00614686">
        <w:t xml:space="preserve"> to </w:t>
      </w:r>
      <w:bookmarkEnd w:id="38"/>
      <w:r w:rsidRPr="00614686">
        <w:t xml:space="preserve">parse the details of the </w:t>
      </w:r>
      <w:r w:rsidRPr="00614686">
        <w:rPr>
          <w:i/>
          <w:iCs/>
        </w:rPr>
        <w:t>camera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lastRenderedPageBreak/>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77777777" w:rsidR="00614686" w:rsidRPr="00614686" w:rsidRDefault="00614686" w:rsidP="0010691D">
      <w:pPr>
        <w:pStyle w:val="BodyTextFirst"/>
      </w:pPr>
      <w:r w:rsidRPr="00614686">
        <w:t xml:space="preserve">The camera parser finds a camera element and constructs a </w:t>
      </w:r>
      <w:r w:rsidRPr="0010691D">
        <w:rPr>
          <w:rStyle w:val="CodeInline"/>
        </w:rPr>
        <w:t>camera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614686">
        <w:rPr>
          <w:i/>
          <w:iCs/>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lastRenderedPageBreak/>
        <w:t xml:space="preserve">Add a function outside the </w:t>
      </w:r>
      <w:bookmarkStart w:id="39" w:name="_Hlk69011194"/>
      <w:proofErr w:type="spellStart"/>
      <w:r w:rsidRPr="0010691D">
        <w:rPr>
          <w:rStyle w:val="CodeInline"/>
        </w:rPr>
        <w:t>SceneFileParser</w:t>
      </w:r>
      <w:proofErr w:type="spellEnd"/>
      <w:r w:rsidRPr="00614686">
        <w:t xml:space="preserve"> </w:t>
      </w:r>
      <w:bookmarkEnd w:id="39"/>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7FF307C7" w:rsidR="00614686" w:rsidRPr="00614686" w:rsidRDefault="00614686" w:rsidP="0010691D">
      <w:pPr>
        <w:pStyle w:val="BodyTextFirst"/>
      </w:pPr>
      <w:r w:rsidRPr="00614686">
        <w:t>The implementations of the described public functions for this project are as follows</w:t>
      </w:r>
      <w:ins w:id="40" w:author="Matthew T. Munson" w:date="2021-04-15T18:42:00Z">
        <w:r w:rsidR="00373626">
          <w:t>:</w:t>
        </w:r>
      </w:ins>
      <w:del w:id="41" w:author="Matthew T. Munson" w:date="2021-04-15T18:42:00Z">
        <w:r w:rsidRPr="00614686" w:rsidDel="00373626">
          <w:delText>.</w:delText>
        </w:r>
      </w:del>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r w:rsidRPr="0010691D">
        <w:rPr>
          <w:rStyle w:val="CodeInline"/>
        </w:rPr>
        <w:t>init</w:t>
      </w:r>
      <w:proofErr w:type="spellEnd"/>
      <w:r w:rsidRPr="0010691D">
        <w:rPr>
          <w:rStyle w:val="CodeInline"/>
        </w:rPr>
        <w:t>()</w:t>
      </w:r>
      <w:r w:rsidRPr="00614686">
        <w:t xml:space="preserve"> function to create objects based on the scene parser. Note the retrieval of the XML file content via the </w:t>
      </w:r>
      <w:proofErr w:type="spellStart"/>
      <w:r w:rsidRPr="0010691D">
        <w:rPr>
          <w:rStyle w:val="CodeInline"/>
        </w:rPr>
        <w:t>engine.xml.get</w:t>
      </w:r>
      <w:proofErr w:type="spell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7777777" w:rsidR="00614686" w:rsidRPr="00614686" w:rsidRDefault="00614686" w:rsidP="0010691D">
      <w:pPr>
        <w:pStyle w:val="Code"/>
        <w:rPr>
          <w:bdr w:val="none" w:sz="0" w:space="0" w:color="auto" w:frame="1"/>
        </w:rPr>
      </w:pPr>
      <w:r w:rsidRPr="00614686">
        <w:t xml:space="preserve">    // … identical to previous code </w:t>
      </w:r>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77777777" w:rsidR="00614686" w:rsidRPr="00614686" w:rsidRDefault="00614686" w:rsidP="0010691D">
      <w:pPr>
        <w:pStyle w:val="Code"/>
        <w:rPr>
          <w:bdr w:val="none" w:sz="0" w:space="0" w:color="auto" w:frame="1"/>
        </w:rPr>
      </w:pPr>
      <w:r w:rsidRPr="00614686">
        <w:t xml:space="preserve">    // … identical to previous code e</w:t>
      </w:r>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lastRenderedPageBreak/>
        <w:t xml:space="preserve">    engine.xml.unload(this.mSceneFile);</w:t>
      </w:r>
    </w:p>
    <w:p w14:paraId="0EFCA2B0" w14:textId="77777777" w:rsidR="00614686" w:rsidRPr="00614686" w:rsidRDefault="00614686" w:rsidP="0010691D">
      <w:pPr>
        <w:pStyle w:val="Code"/>
      </w:pPr>
      <w:r w:rsidRPr="00614686">
        <w:t>}</w:t>
      </w:r>
    </w:p>
    <w:p w14:paraId="0CF9F7FB" w14:textId="4AC0C803" w:rsidR="00614686" w:rsidRPr="00614686" w:rsidRDefault="00614686" w:rsidP="0010691D">
      <w:pPr>
        <w:pStyle w:val="BodyTextFirst"/>
      </w:pPr>
      <w:r w:rsidRPr="00614686">
        <w:t xml:space="preserve">You can now run the project and </w:t>
      </w:r>
      <w:del w:id="42" w:author="Matthew T. Munson" w:date="2021-04-15T18:46:00Z">
        <w:r w:rsidRPr="00614686" w:rsidDel="00373626">
          <w:delText>experience</w:delText>
        </w:r>
      </w:del>
      <w:del w:id="43" w:author="Matthew T. Munson" w:date="2021-04-15T18:45:00Z">
        <w:r w:rsidRPr="00614686" w:rsidDel="00373626">
          <w:delText xml:space="preserve"> the </w:delText>
        </w:r>
      </w:del>
      <w:del w:id="44" w:author="Matthew T. Munson" w:date="2021-04-15T18:46:00Z">
        <w:r w:rsidRPr="00614686" w:rsidDel="00373626">
          <w:delText>identical behavior</w:delText>
        </w:r>
      </w:del>
      <w:del w:id="45" w:author="Matthew T. Munson" w:date="2021-04-15T18:45:00Z">
        <w:r w:rsidRPr="00614686" w:rsidDel="00373626">
          <w:delText>s</w:delText>
        </w:r>
      </w:del>
      <w:del w:id="46" w:author="Matthew T. Munson" w:date="2021-04-15T18:46:00Z">
        <w:r w:rsidRPr="00614686" w:rsidDel="00373626">
          <w:delText xml:space="preserve"> with the previous two projects</w:delText>
        </w:r>
      </w:del>
      <w:ins w:id="47" w:author="Matthew T. Munson" w:date="2021-04-15T18:46:00Z">
        <w:r w:rsidR="00373626">
          <w:t>see that it behaves the same as the previous two projects</w:t>
        </w:r>
      </w:ins>
      <w:r w:rsidRPr="00614686">
        <w:t xml:space="preserve">. </w:t>
      </w:r>
      <w:del w:id="48" w:author="Matthew T. Munson" w:date="2021-04-15T18:47:00Z">
        <w:r w:rsidRPr="00614686" w:rsidDel="00373626">
          <w:delText>Though less than overwhelming</w:delText>
        </w:r>
      </w:del>
      <w:ins w:id="49" w:author="Matthew T. Munson" w:date="2021-04-15T18:47:00Z">
        <w:r w:rsidR="00373626">
          <w:t xml:space="preserve">While this isn’t </w:t>
        </w:r>
      </w:ins>
      <w:ins w:id="50" w:author="Matthew T. Munson" w:date="2021-04-15T18:49:00Z">
        <w:r w:rsidR="00561558">
          <w:t>spectacular</w:t>
        </w:r>
      </w:ins>
      <w:ins w:id="51" w:author="Matthew T. Munson" w:date="2021-04-15T18:47:00Z">
        <w:r w:rsidR="00373626">
          <w:t xml:space="preserve"> on the surface</w:t>
        </w:r>
      </w:ins>
      <w:r w:rsidRPr="00614686">
        <w:t xml:space="preserve">, </w:t>
      </w:r>
      <w:del w:id="52" w:author="Matthew T. Munson" w:date="2021-04-15T18:48:00Z">
        <w:r w:rsidRPr="00614686" w:rsidDel="00373626">
          <w:delText>it is important to remember the purpose of this project and recognize that through the process of</w:delText>
        </w:r>
      </w:del>
      <w:ins w:id="53" w:author="Matthew T. Munson" w:date="2021-04-15T18:48:00Z">
        <w:r w:rsidR="00373626">
          <w:t xml:space="preserve">the </w:t>
        </w:r>
        <w:r w:rsidR="00561558">
          <w:t>underlying</w:t>
        </w:r>
      </w:ins>
      <w:r w:rsidRPr="00614686">
        <w:t xml:space="preserve"> support</w:t>
      </w:r>
      <w:ins w:id="54" w:author="Matthew T. Munson" w:date="2021-04-15T18:48:00Z">
        <w:r w:rsidR="00561558">
          <w:t xml:space="preserve"> for</w:t>
        </w:r>
      </w:ins>
      <w:del w:id="55" w:author="Matthew T. Munson" w:date="2021-04-15T18:48:00Z">
        <w:r w:rsidRPr="00614686" w:rsidDel="00561558">
          <w:delText>ing</w:delText>
        </w:r>
      </w:del>
      <w:r w:rsidRPr="00614686">
        <w:t xml:space="preserve"> asynchronous loading of external resources by the client</w:t>
      </w:r>
      <w:ins w:id="56" w:author="Matthew T. Munson" w:date="2021-04-15T18:48:00Z">
        <w:r w:rsidR="00561558">
          <w:t xml:space="preserve"> </w:t>
        </w:r>
      </w:ins>
      <w:ins w:id="57" w:author="Matthew T. Munson" w:date="2021-04-15T18:49:00Z">
        <w:r w:rsidR="00561558">
          <w:t xml:space="preserve">through a </w:t>
        </w:r>
      </w:ins>
      <w:ins w:id="58" w:author="Matthew T. Munson" w:date="2021-04-15T18:51:00Z">
        <w:r w:rsidR="00561558">
          <w:t>simple</w:t>
        </w:r>
      </w:ins>
      <w:ins w:id="59" w:author="Matthew T. Munson" w:date="2021-04-15T18:49:00Z">
        <w:r w:rsidR="00561558">
          <w:t xml:space="preserve"> API </w:t>
        </w:r>
      </w:ins>
      <w:ins w:id="60" w:author="Matthew T. Munson" w:date="2021-04-15T18:50:00Z">
        <w:r w:rsidR="00561558">
          <w:t>will</w:t>
        </w:r>
      </w:ins>
      <w:ins w:id="61" w:author="Matthew T. Munson" w:date="2021-04-15T18:51:00Z">
        <w:r w:rsidR="00561558">
          <w:t xml:space="preserve"> make </w:t>
        </w:r>
        <w:commentRangeStart w:id="62"/>
        <w:r w:rsidR="00561558">
          <w:t>developing large games significantly easier</w:t>
        </w:r>
        <w:commentRangeEnd w:id="62"/>
        <w:r w:rsidR="00561558">
          <w:rPr>
            <w:rStyle w:val="CommentReference"/>
            <w:rFonts w:asciiTheme="minorHAnsi" w:hAnsiTheme="minorHAnsi"/>
          </w:rPr>
          <w:commentReference w:id="62"/>
        </w:r>
      </w:ins>
      <w:del w:id="63" w:author="Matthew T. Munson" w:date="2021-04-15T18:48:00Z">
        <w:r w:rsidRPr="00614686" w:rsidDel="00561558">
          <w:delText>, the</w:delText>
        </w:r>
      </w:del>
      <w:del w:id="64" w:author="Matthew T. Munson" w:date="2021-04-15T18:50:00Z">
        <w:r w:rsidRPr="00614686" w:rsidDel="00561558">
          <w:delText xml:space="preserve"> public methods and calling sequence between the game engine and the client have been defined</w:delText>
        </w:r>
      </w:del>
      <w:r w:rsidRPr="00614686">
        <w:t>.</w:t>
      </w:r>
    </w:p>
    <w:p w14:paraId="77D1DE77" w14:textId="11D48C24"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two projects.</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7E5E99C2" w:rsidR="006A4676" w:rsidRDefault="006A4676" w:rsidP="006A4676">
      <w:pPr>
        <w:pStyle w:val="Bullet"/>
      </w:pPr>
      <w:r>
        <w:t xml:space="preserve">The </w:t>
      </w:r>
      <w:proofErr w:type="spellStart"/>
      <w:r w:rsidRPr="00490028">
        <w:rPr>
          <w:rStyle w:val="CodeInline"/>
        </w:rPr>
        <w:t>window.onload</w:t>
      </w:r>
      <w:proofErr w:type="spellEnd"/>
      <w:r>
        <w:t xml:space="preserve"> function initialize</w:t>
      </w:r>
      <w:ins w:id="65" w:author="Matthew T. Munson" w:date="2021-04-15T18:53:00Z">
        <w:r w:rsidR="00561558">
          <w:t>s</w:t>
        </w:r>
      </w:ins>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ins w:id="66" w:author="Matthew T. Munson" w:date="2021-04-15T18:53:00Z">
        <w:r w:rsidR="00561558">
          <w:t>,</w:t>
        </w:r>
      </w:ins>
      <w:r>
        <w:t xml:space="preserve"> passing in </w:t>
      </w:r>
      <w:proofErr w:type="spellStart"/>
      <w:r w:rsidRPr="00490028">
        <w:rPr>
          <w:rStyle w:val="CodeInline"/>
        </w:rPr>
        <w:t>MyGame</w:t>
      </w:r>
      <w:proofErr w:type="spellEnd"/>
      <w:r>
        <w:t xml:space="preserve"> as </w:t>
      </w:r>
      <w:ins w:id="67" w:author="Matthew T. Munson" w:date="2021-04-15T18:53:00Z">
        <w:r w:rsidR="00561558">
          <w:t>a</w:t>
        </w:r>
      </w:ins>
      <w:del w:id="68" w:author="Matthew T. Munson" w:date="2021-04-15T18:53:00Z">
        <w:r w:rsidDel="00561558">
          <w:delText>the</w:delText>
        </w:r>
      </w:del>
      <w:r>
        <w:t xml:space="preserve"> parameter.</w:t>
      </w:r>
    </w:p>
    <w:p w14:paraId="44F1BBBD" w14:textId="0E3DAA9B" w:rsidR="006A4676" w:rsidRDefault="006A4676" w:rsidP="006A4676">
      <w:pPr>
        <w:pStyle w:val="Bullet"/>
      </w:pPr>
      <w:r>
        <w:t xml:space="preserve">The </w:t>
      </w:r>
      <w:proofErr w:type="spellStart"/>
      <w:r w:rsidRPr="00490028">
        <w:rPr>
          <w:rStyle w:val="CodeInline"/>
        </w:rPr>
        <w:t>loop.start</w:t>
      </w:r>
      <w:proofErr w:type="spellEnd"/>
      <w:r w:rsidRPr="00490028">
        <w:rPr>
          <w:rStyle w:val="CodeInline"/>
        </w:rPr>
        <w:t>()</w:t>
      </w:r>
      <w:r>
        <w:t xml:space="preserve"> function, through the </w:t>
      </w:r>
      <w:proofErr w:type="spellStart"/>
      <w:r w:rsidRPr="003633AD">
        <w:rPr>
          <w:rStyle w:val="CodeInline"/>
        </w:rPr>
        <w:t>resource_map</w:t>
      </w:r>
      <w:proofErr w:type="spellEnd"/>
      <w:r>
        <w:t>, wait</w:t>
      </w:r>
      <w:ins w:id="69" w:author="Matthew T. Munson" w:date="2021-04-15T18:53:00Z">
        <w:r w:rsidR="00561558">
          <w:t>s</w:t>
        </w:r>
      </w:ins>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0D23812B" w:rsidR="006A4676" w:rsidRDefault="006A4676" w:rsidP="006A4676">
      <w:pPr>
        <w:pStyle w:val="BodyTextFirst"/>
      </w:pPr>
      <w:r>
        <w:t xml:space="preserve">In the previous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r>
        <w:rPr>
          <w:rStyle w:val="CodeInline"/>
        </w:rPr>
        <w:t>loop.s</w:t>
      </w:r>
      <w:r w:rsidRPr="00A409DD">
        <w:rPr>
          <w:rStyle w:val="CodeInline"/>
        </w:rPr>
        <w:t>tart</w:t>
      </w:r>
      <w:proofErr w:type="spellEnd"/>
      <w:r w:rsidRPr="00A409DD">
        <w:rPr>
          <w:rStyle w:val="CodeInline"/>
        </w:rPr>
        <w:t>()</w:t>
      </w:r>
      <w:r>
        <w:t xml:space="preserve"> function to initiate the loading of a new scene. This section </w:t>
      </w:r>
      <w:del w:id="70" w:author="Matthew T. Munson" w:date="2021-04-15T18:54:00Z">
        <w:r w:rsidDel="00561558">
          <w:delText>pursues this</w:delText>
        </w:r>
      </w:del>
      <w:ins w:id="71" w:author="Matthew T. Munson" w:date="2021-04-15T18:54:00Z">
        <w:r w:rsidR="00561558">
          <w:t>expands on this</w:t>
        </w:r>
      </w:ins>
      <w:r>
        <w:t xml:space="preserve"> </w:t>
      </w:r>
      <w:del w:id="72" w:author="Matthew T. Munson" w:date="2021-04-15T18:54:00Z">
        <w:r w:rsidDel="00561558">
          <w:delText xml:space="preserve">observation </w:delText>
        </w:r>
      </w:del>
      <w:ins w:id="73" w:author="Matthew T. Munson" w:date="2021-04-15T18:54:00Z">
        <w:r w:rsidR="00561558">
          <w:t xml:space="preserve">idea </w:t>
        </w:r>
      </w:ins>
      <w:r>
        <w:t xml:space="preserve">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2634AF72"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well-defined and uniform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lastRenderedPageBreak/>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77777777" w:rsidR="006A4676" w:rsidRPr="006A4676" w:rsidRDefault="006A4676" w:rsidP="0010691D">
      <w:pPr>
        <w:pStyle w:val="BodyTextFirst"/>
      </w:pPr>
      <w:r w:rsidRPr="006A4676">
        <w:t xml:space="preserve">Notice that on each level, moving the front rectangle toward the left to touch the left boundary will cause the loading of the other level. The </w:t>
      </w:r>
      <w:proofErr w:type="spellStart"/>
      <w:r w:rsidRPr="0010691D">
        <w:rPr>
          <w:rStyle w:val="CodeInline"/>
        </w:rPr>
        <w:t>MyGame</w:t>
      </w:r>
      <w:proofErr w:type="spellEnd"/>
      <w:r w:rsidRPr="006A4676">
        <w:t xml:space="preserve"> level 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27775344" w:rsidR="006A4676" w:rsidRDefault="006A4676" w:rsidP="006A4676">
      <w:pPr>
        <w:pStyle w:val="BodyTextFirst"/>
      </w:pPr>
      <w:r w:rsidRPr="00A409DD">
        <w:t xml:space="preserve">Based on the experience from the previous project, an abstract </w:t>
      </w:r>
      <w:r>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E207D31" w:rsidR="006A4676" w:rsidRDefault="006A4676" w:rsidP="006A4676">
      <w:pPr>
        <w:pStyle w:val="NumList"/>
        <w:numPr>
          <w:ilvl w:val="0"/>
          <w:numId w:val="28"/>
        </w:numPr>
      </w:pPr>
      <w:r w:rsidRPr="008F047C">
        <w:lastRenderedPageBreak/>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w:t>
      </w:r>
      <w:del w:id="74" w:author="Matthew T. Munson" w:date="2021-04-15T18:56:00Z">
        <w:r w:rsidDel="00561558">
          <w:delText>,</w:delText>
        </w:r>
      </w:del>
      <w:r>
        <w:t xml:space="preserv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ins w:id="75" w:author="Matthew T. Munson" w:date="2021-04-15T18:56:00Z">
        <w:r w:rsidR="00561558">
          <w:t xml:space="preserve">ed </w:t>
        </w:r>
      </w:ins>
      <w:r>
        <w:t>up if a level should decide to terminate the game.</w:t>
      </w:r>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77777777" w:rsidR="006A4676" w:rsidRPr="003633AD" w:rsidRDefault="006A4676" w:rsidP="006A4676">
      <w:pPr>
        <w:pStyle w:val="NumList"/>
      </w:pPr>
      <w:r>
        <w:t xml:space="preserve">Define JavaScript </w:t>
      </w:r>
      <w:r w:rsidRPr="00E30269">
        <w:rPr>
          <w:rStyle w:val="CodeInline"/>
        </w:rPr>
        <w:t>Error</w:t>
      </w:r>
      <w:r>
        <w:t xml:space="preserve"> objects for warning the client in case</w:t>
      </w:r>
      <w:del w:id="76" w:author="Matthew T. Munson" w:date="2021-04-15T18:57:00Z">
        <w:r w:rsidDel="00561558">
          <w:delText>s</w:delText>
        </w:r>
      </w:del>
      <w:r>
        <w:t xml:space="preserve"> of mis</w:t>
      </w:r>
      <w:del w:id="77" w:author="Matthew T. Munson" w:date="2021-04-15T18:57:00Z">
        <w:r w:rsidDel="00561558">
          <w:delText>s-</w:delText>
        </w:r>
      </w:del>
      <w:r>
        <w:t>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7777777" w:rsidR="006A4676" w:rsidRDefault="006A4676" w:rsidP="006A4676">
      <w:pPr>
        <w:pStyle w:val="Code"/>
      </w:pPr>
      <w:r>
        <w:t>class Scene { …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77777777" w:rsidR="006A4676" w:rsidRDefault="006A4676" w:rsidP="006A4676">
      <w:pPr>
        <w:pStyle w:val="Code"/>
        <w:ind w:firstLine="435"/>
      </w:pPr>
      <w:r>
        <w:t>}</w:t>
      </w:r>
    </w:p>
    <w:p w14:paraId="020AF921" w14:textId="72DC2A4E" w:rsidR="006A4676" w:rsidRDefault="006A4676" w:rsidP="006A4676">
      <w:pPr>
        <w:pStyle w:val="NumList"/>
      </w:pPr>
      <w:r>
        <w:lastRenderedPageBreak/>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t>
      </w:r>
      <w:del w:id="78" w:author="Matthew T. Munson" w:date="2021-04-15T18:59:00Z">
        <w:r w:rsidDel="00003E62">
          <w:delText>-</w:delText>
        </w:r>
      </w:del>
      <w:r>
        <w:t>written and called f</w:t>
      </w:r>
      <w:ins w:id="79" w:author="Matthew T. Munson" w:date="2021-04-15T18:59:00Z">
        <w:r w:rsidR="00003E62">
          <w:t>ro</w:t>
        </w:r>
      </w:ins>
      <w:del w:id="80" w:author="Matthew T. Munson" w:date="2021-04-15T18:59:00Z">
        <w:r w:rsidDel="00003E62">
          <w:delText>or</w:delText>
        </w:r>
      </w:del>
      <w:r>
        <w:t>m a subclass where after unloading the current scene</w:t>
      </w:r>
      <w:ins w:id="81" w:author="Matthew T. Munson" w:date="2021-04-15T19:00:00Z">
        <w:r w:rsidR="00003E62">
          <w:t>,</w:t>
        </w:r>
      </w:ins>
      <w:r>
        <w:t xml:space="preserve"> the subclass can proceed to advance to the next level. After unloading, the </w:t>
      </w:r>
      <w:r w:rsidRPr="00827CC4">
        <w:rPr>
          <w:rStyle w:val="CodeInline"/>
        </w:rPr>
        <w:t>stop()</w:t>
      </w:r>
      <w:r>
        <w:t xml:space="preserve"> function assume</w:t>
      </w:r>
      <w:ins w:id="82" w:author="Matthew T. Munson" w:date="2021-04-15T19:00:00Z">
        <w:r w:rsidR="00003E62">
          <w:t>s</w:t>
        </w:r>
      </w:ins>
      <w:r>
        <w:t xml:space="preserve"> the game has terminated and proceed</w:t>
      </w:r>
      <w:ins w:id="83" w:author="Matthew T. Munson" w:date="2021-04-15T19:00:00Z">
        <w:r w:rsidR="00003E62">
          <w:t>s</w:t>
        </w:r>
      </w:ins>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any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lastRenderedPageBreak/>
        <w:t>Together these functions present a protocol to interface with the game engine. It is expected that subclasses will override these functions to implement the actual game behaviors.</w:t>
      </w:r>
    </w:p>
    <w:p w14:paraId="33DCA36F" w14:textId="42D612E1"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a 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31E156A5" w:rsidR="00253D95" w:rsidRDefault="00253D95" w:rsidP="00253D95">
      <w:pPr>
        <w:pStyle w:val="BodyTextFirst"/>
      </w:pPr>
      <w:r w:rsidRPr="00253D95">
        <w:t>The game engine must be modified in two important ways. First</w:t>
      </w:r>
      <w:ins w:id="84" w:author="Matthew T. Munson" w:date="2021-04-15T19:02:00Z">
        <w:r w:rsidR="00003E62">
          <w:t xml:space="preserve">, </w:t>
        </w:r>
      </w:ins>
      <w:del w:id="85" w:author="Matthew T. Munson" w:date="2021-04-15T19:02:00Z">
        <w:r w:rsidRPr="00253D95" w:rsidDel="00003E62">
          <w:delText xml:space="preserve">, as you will continue to observe when new functionality is introduced </w:delText>
        </w:r>
      </w:del>
      <w:r w:rsidRPr="00253D95">
        <w:t xml:space="preserve">the game engine access file, </w:t>
      </w:r>
      <w:r w:rsidRPr="0010691D">
        <w:rPr>
          <w:rStyle w:val="CodeInline"/>
        </w:rPr>
        <w:t>index.js</w:t>
      </w:r>
      <w:r w:rsidRPr="00253D95">
        <w:t>, must be modified to export the newly introduced symbols to the client</w:t>
      </w:r>
      <w:ins w:id="86" w:author="Matthew T. Munson" w:date="2021-04-15T19:02:00Z">
        <w:r w:rsidR="00003E62">
          <w:t xml:space="preserve"> as is done with all new functionality</w:t>
        </w:r>
      </w:ins>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ins w:id="87" w:author="Matthew T. Munson" w:date="2021-04-15T19:02:00Z">
        <w:r w:rsidR="00003E62">
          <w:t>s</w:t>
        </w:r>
      </w:ins>
      <w:r w:rsidRPr="00253D95">
        <w:t xml:space="preserve"> the possibility of stopping the game</w:t>
      </w:r>
      <w:ins w:id="88" w:author="Matthew T. Munson" w:date="2021-04-15T19:03:00Z">
        <w:r w:rsidR="00003E62">
          <w:t xml:space="preserve"> and handles the cleanup and resource deallocation required in </w:t>
        </w:r>
      </w:ins>
      <w:ins w:id="89" w:author="Matthew T. Munson" w:date="2021-04-15T19:04:00Z">
        <w:r w:rsidR="00003E62">
          <w:t>that process</w:t>
        </w:r>
      </w:ins>
      <w:del w:id="90" w:author="Matthew T. Munson" w:date="2021-04-15T19:03:00Z">
        <w:r w:rsidRPr="00253D95" w:rsidDel="00003E62">
          <w:delText>, and, when that happens, it is necessary to cleanup all system components and free up allocated resources</w:delText>
        </w:r>
      </w:del>
      <w:r w:rsidRPr="00253D95">
        <w:t>.</w:t>
      </w:r>
    </w:p>
    <w:p w14:paraId="4DC96322" w14:textId="77777777" w:rsidR="00154F11" w:rsidRPr="00154F11" w:rsidRDefault="00154F11" w:rsidP="0010691D">
      <w:pPr>
        <w:pStyle w:val="Heading4"/>
      </w:pPr>
      <w:r w:rsidRPr="00154F11">
        <w:t>Export the Scene Class to the Client</w:t>
      </w:r>
    </w:p>
    <w:p w14:paraId="41ECFA80" w14:textId="77777777"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the default </w:t>
      </w:r>
      <w:r w:rsidRPr="0010691D">
        <w:rPr>
          <w:rStyle w:val="CodeInline"/>
        </w:rPr>
        <w:t>Scene</w:t>
      </w:r>
      <w:r w:rsidRPr="00154F11">
        <w:t xml:space="preserve"> class identifier for the client.</w:t>
      </w:r>
    </w:p>
    <w:p w14:paraId="3B52DC10" w14:textId="77777777" w:rsidR="00154F11" w:rsidRPr="00154F11" w:rsidRDefault="00154F11" w:rsidP="0010691D">
      <w:pPr>
        <w:pStyle w:val="Code"/>
      </w:pPr>
      <w:r w:rsidRPr="00154F11">
        <w:t>// … identical to previous code</w:t>
      </w:r>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77777777" w:rsidR="00154F11" w:rsidRPr="00154F11" w:rsidRDefault="00154F11" w:rsidP="0010691D">
      <w:pPr>
        <w:pStyle w:val="Code"/>
      </w:pPr>
      <w:r w:rsidRPr="00154F11">
        <w:t>// … identical to previous code</w:t>
      </w:r>
    </w:p>
    <w:p w14:paraId="0EEFABF7" w14:textId="77777777" w:rsidR="00154F11" w:rsidRPr="00154F11" w:rsidRDefault="00154F11" w:rsidP="0010691D">
      <w:pPr>
        <w:pStyle w:val="Code"/>
      </w:pPr>
      <w:r w:rsidRPr="00154F11">
        <w:t>export default {</w:t>
      </w:r>
    </w:p>
    <w:p w14:paraId="1BA4EA37" w14:textId="77777777" w:rsidR="00154F11" w:rsidRPr="00154F11" w:rsidRDefault="00154F11" w:rsidP="0010691D">
      <w:pPr>
        <w:pStyle w:val="Code"/>
      </w:pPr>
      <w:r w:rsidRPr="00154F11">
        <w:t xml:space="preserve">    // … identical to previous code</w:t>
      </w:r>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77777777" w:rsidR="00154F11" w:rsidRPr="00154F11" w:rsidRDefault="00154F11" w:rsidP="0010691D">
      <w:pPr>
        <w:pStyle w:val="Code"/>
      </w:pPr>
      <w:r w:rsidRPr="00154F11">
        <w:t xml:space="preserve">    // … identical to previous code</w:t>
      </w:r>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t>Implement Engine Cleanup Support</w:t>
      </w:r>
    </w:p>
    <w:p w14:paraId="11F2F818" w14:textId="7C1C361C"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ins w:id="91" w:author="Matthew T. Munson" w:date="2021-04-15T19:04:00Z">
        <w:r w:rsidR="00003E62">
          <w:t xml:space="preserve"> order</w:t>
        </w:r>
      </w:ins>
      <w:del w:id="92" w:author="Matthew T. Munson" w:date="2021-04-15T19:04:00Z">
        <w:r w:rsidRPr="00154F11" w:rsidDel="00003E62">
          <w:delText>d</w:delText>
        </w:r>
      </w:del>
      <w:r w:rsidRPr="00154F11">
        <w:t xml:space="preserve"> of system component initialization</w:t>
      </w:r>
      <w:del w:id="93" w:author="Matthew T. Munson" w:date="2021-04-15T19:04:00Z">
        <w:r w:rsidRPr="00154F11" w:rsidDel="00003E62">
          <w:delText xml:space="preserve"> order</w:delText>
        </w:r>
      </w:del>
      <w:r w:rsidRPr="00154F11">
        <w:t>.</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77777777" w:rsidR="00154F11" w:rsidRDefault="00154F11" w:rsidP="00154F11">
      <w:pPr>
        <w:pStyle w:val="Code"/>
      </w:pPr>
      <w:r>
        <w:t>// … identical to previous code</w:t>
      </w:r>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77777777" w:rsidR="00154F11" w:rsidRPr="00154F11" w:rsidRDefault="00154F11" w:rsidP="00154F11">
      <w:pPr>
        <w:pStyle w:val="Code"/>
      </w:pPr>
      <w:r w:rsidRPr="00154F11">
        <w:t>// … identical to previous code</w:t>
      </w:r>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lastRenderedPageBreak/>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77777777" w:rsidR="00154F11" w:rsidRPr="00154F11" w:rsidRDefault="00154F11" w:rsidP="00154F11">
      <w:pPr>
        <w:pStyle w:val="Code"/>
      </w:pPr>
      <w:r w:rsidRPr="00154F11">
        <w:t>// … identical to previous code</w:t>
      </w:r>
    </w:p>
    <w:p w14:paraId="4ECB5D2C" w14:textId="77777777" w:rsidR="00154F11" w:rsidRPr="00154F11" w:rsidRDefault="00154F11" w:rsidP="00154F11">
      <w:pPr>
        <w:pStyle w:val="Code"/>
      </w:pPr>
      <w:r w:rsidRPr="00154F11">
        <w:t>export default {</w:t>
      </w:r>
    </w:p>
    <w:p w14:paraId="6AC23DE5" w14:textId="77777777" w:rsidR="00154F11" w:rsidRPr="00154F11" w:rsidRDefault="00154F11" w:rsidP="00154F11">
      <w:pPr>
        <w:pStyle w:val="Code"/>
      </w:pPr>
      <w:r w:rsidRPr="00154F11">
        <w:t xml:space="preserve">    // … identical to previous code</w:t>
      </w:r>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77777777" w:rsidR="00154F11" w:rsidRDefault="00154F11" w:rsidP="00154F11">
      <w:pPr>
        <w:pStyle w:val="Code"/>
      </w:pPr>
      <w:r>
        <w:t xml:space="preserve">    // … identical to previous code</w:t>
      </w:r>
    </w:p>
    <w:p w14:paraId="110F120A" w14:textId="77777777" w:rsidR="00154F11" w:rsidRDefault="00154F11" w:rsidP="00154F11">
      <w:pPr>
        <w:pStyle w:val="Code"/>
      </w:pPr>
      <w:r>
        <w:t>}</w:t>
      </w:r>
    </w:p>
    <w:p w14:paraId="7940968E" w14:textId="29E197D1"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ins w:id="94" w:author="Matthew T. Munson" w:date="2021-04-15T19:06:00Z">
        <w:r w:rsidR="00003E62">
          <w:t>,</w:t>
        </w:r>
      </w:ins>
      <w:r>
        <w:t xml:space="preserve"> such that the client can be shield</w:t>
      </w:r>
      <w:ins w:id="95" w:author="Matthew T. Munson" w:date="2021-04-15T19:06:00Z">
        <w:r w:rsidR="00003E62">
          <w:t>ed</w:t>
        </w:r>
      </w:ins>
      <w:r>
        <w:t xml:space="preserve"> </w:t>
      </w:r>
      <w:del w:id="96" w:author="Matthew T. Munson" w:date="2021-04-15T19:06:00Z">
        <w:r w:rsidDel="00003E62">
          <w:delText xml:space="preserve">off </w:delText>
        </w:r>
      </w:del>
      <w:r>
        <w:t xml:space="preserve">from </w:t>
      </w:r>
      <w:del w:id="97" w:author="Matthew T. Munson" w:date="2021-04-15T19:07:00Z">
        <w:r w:rsidDel="00003E62">
          <w:delText xml:space="preserve">the </w:delText>
        </w:r>
      </w:del>
      <w:r>
        <w:t>unnecessary complexit</w:t>
      </w:r>
      <w:del w:id="98" w:author="Matthew T. Munson" w:date="2021-04-15T19:07:00Z">
        <w:r w:rsidDel="00003E62">
          <w:delText>ie</w:delText>
        </w:r>
      </w:del>
      <w:ins w:id="99" w:author="Matthew T. Munson" w:date="2021-04-15T19:07:00Z">
        <w:r w:rsidR="00003E62">
          <w:t>y</w:t>
        </w:r>
      </w:ins>
      <w:del w:id="100" w:author="Matthew T. Munson" w:date="2021-04-15T19:07:00Z">
        <w:r w:rsidDel="00003E62">
          <w:delText>s</w:delText>
        </w:r>
      </w:del>
      <w:r>
        <w:t xml:space="preserve"> </w:t>
      </w:r>
      <w:ins w:id="101" w:author="Matthew T. Munson" w:date="2021-04-15T19:07:00Z">
        <w:r w:rsidR="00003E62">
          <w:t>within</w:t>
        </w:r>
      </w:ins>
      <w:del w:id="102" w:author="Matthew T. Munson" w:date="2021-04-15T19:07:00Z">
        <w:r w:rsidDel="00003E62">
          <w:delText>of</w:delText>
        </w:r>
      </w:del>
      <w:r>
        <w:t xml:space="preserve"> the engine.</w:t>
      </w:r>
    </w:p>
    <w:p w14:paraId="0E538FBA" w14:textId="200FE06E" w:rsidR="00154F11" w:rsidRDefault="00154F11" w:rsidP="00154F11">
      <w:pPr>
        <w:pStyle w:val="BodyTextFirst"/>
      </w:pPr>
      <w:r>
        <w:t>Notice that none of the components have defined the</w:t>
      </w:r>
      <w:ins w:id="103" w:author="Matthew T. Munson" w:date="2021-04-15T19:07:00Z">
        <w:r w:rsidR="00003E62">
          <w:t>ir</w:t>
        </w:r>
      </w:ins>
      <w:r>
        <w:t xml:space="preserve"> corresponding cleanup functions. You will now remedy this.</w:t>
      </w:r>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r w:rsidRPr="00196FBB">
        <w:rPr>
          <w:rStyle w:val="CodeInline"/>
        </w:rPr>
        <w:t>cleanUp</w:t>
      </w:r>
      <w:proofErr w:type="spell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77777777" w:rsidR="00154F11" w:rsidRDefault="00154F11" w:rsidP="00154F11">
      <w:pPr>
        <w:pStyle w:val="Code"/>
      </w:pPr>
      <w:r>
        <w:t>// … identical to previous code</w:t>
      </w:r>
    </w:p>
    <w:p w14:paraId="04B90590" w14:textId="77777777" w:rsidR="00154F11" w:rsidRPr="00196FBB" w:rsidRDefault="00154F11" w:rsidP="00154F11">
      <w:pPr>
        <w:pStyle w:val="Code"/>
      </w:pPr>
      <w:r w:rsidRPr="00196FBB">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104"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r w:rsidRPr="00196FBB">
        <w:rPr>
          <w:rStyle w:val="CodeInline"/>
        </w:rPr>
        <w:t>cleanUp</w:t>
      </w:r>
      <w:proofErr w:type="spellEnd"/>
      <w:r w:rsidRPr="00196FBB">
        <w:rPr>
          <w:rStyle w:val="CodeInline"/>
        </w:rPr>
        <w:t>()</w:t>
      </w:r>
      <w:r w:rsidRPr="00196FBB">
        <w:t xml:space="preserve"> function</w:t>
      </w:r>
      <w:r>
        <w:t>. For now, no specific resources need to be released.</w:t>
      </w:r>
    </w:p>
    <w:bookmarkEnd w:id="104"/>
    <w:p w14:paraId="0048A1DB" w14:textId="77777777" w:rsidR="00154F11" w:rsidRDefault="00154F11" w:rsidP="00154F11">
      <w:pPr>
        <w:pStyle w:val="Code"/>
      </w:pPr>
      <w:r>
        <w:lastRenderedPageBreak/>
        <w:t>// … identical to previous code</w:t>
      </w:r>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77777777" w:rsidR="00154F11" w:rsidRPr="00196FBB" w:rsidRDefault="00154F11" w:rsidP="00154F11">
      <w:pPr>
        <w:pStyle w:val="Code"/>
      </w:pPr>
      <w:r>
        <w:t>// … identical to previous code</w:t>
      </w:r>
    </w:p>
    <w:p w14:paraId="0EF75D64" w14:textId="7FBAE229"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ins w:id="105" w:author="Matthew T. Munson" w:date="2021-04-15T19:09:00Z">
        <w:r w:rsidR="007E64E3">
          <w:t xml:space="preserve"> </w:t>
        </w:r>
      </w:ins>
      <w:del w:id="106" w:author="Matthew T. Munson" w:date="2021-04-15T19:09:00Z">
        <w:r w:rsidDel="007E64E3">
          <w:delText xml:space="preserve">, </w:delText>
        </w:r>
      </w:del>
      <w:r>
        <w:t xml:space="preserve">and export </w:t>
      </w:r>
      <w:r w:rsidRPr="00196FBB">
        <w:t xml:space="preserve">a </w:t>
      </w:r>
      <w:proofErr w:type="spellStart"/>
      <w:r w:rsidRPr="00196FBB">
        <w:rPr>
          <w:rStyle w:val="CodeInline"/>
        </w:rPr>
        <w:t>cleanUp</w:t>
      </w:r>
      <w:proofErr w:type="spellEnd"/>
      <w:r w:rsidRPr="00196FBB">
        <w:rPr>
          <w:rStyle w:val="CodeInline"/>
        </w:rPr>
        <w:t>()</w:t>
      </w:r>
      <w:del w:id="107" w:author="Matthew T. Munson" w:date="2021-04-15T19:09:00Z">
        <w:r w:rsidDel="007E64E3">
          <w:delText>,</w:delText>
        </w:r>
      </w:del>
      <w:r>
        <w:t xml:space="preserve"> </w:t>
      </w:r>
      <w:r w:rsidRPr="00196FBB">
        <w:t>function</w:t>
      </w:r>
      <w:r>
        <w:t xml:space="preserve"> to clean up the created shader and unload </w:t>
      </w:r>
      <w:del w:id="108" w:author="Matthew T. Munson" w:date="2021-04-15T19:09:00Z">
        <w:r w:rsidDel="007E64E3">
          <w:delText xml:space="preserve">the shader </w:delText>
        </w:r>
      </w:del>
      <w:ins w:id="109" w:author="Matthew T. Munson" w:date="2021-04-15T19:09:00Z">
        <w:r w:rsidR="007E64E3">
          <w:t xml:space="preserve">its </w:t>
        </w:r>
      </w:ins>
      <w:r>
        <w:t>source code.</w:t>
      </w:r>
    </w:p>
    <w:p w14:paraId="42C67EF3" w14:textId="77777777" w:rsidR="00154F11" w:rsidRPr="00196FBB" w:rsidRDefault="00154F11" w:rsidP="00154F11">
      <w:pPr>
        <w:pStyle w:val="Code"/>
      </w:pPr>
      <w:r>
        <w:t>// … identical to previous code</w:t>
      </w:r>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r w:rsidRPr="004E67A2">
        <w:rPr>
          <w:rStyle w:val="CodeInline"/>
        </w:rPr>
        <w:t>cleanUp</w:t>
      </w:r>
      <w:proofErr w:type="spell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77777777" w:rsidR="00154F11" w:rsidRDefault="00154F11" w:rsidP="00154F11">
      <w:pPr>
        <w:pStyle w:val="NumList"/>
      </w:pPr>
      <w:r>
        <w:t xml:space="preserve">Edit </w:t>
      </w:r>
      <w:r w:rsidRPr="004E67A2">
        <w:rPr>
          <w:rStyle w:val="CodeInline"/>
        </w:rPr>
        <w:t>vertex_buffer.js</w:t>
      </w:r>
      <w:r w:rsidRPr="004E67A2">
        <w:t xml:space="preserve"> </w:t>
      </w:r>
      <w:r>
        <w:t>to define</w:t>
      </w:r>
      <w:del w:id="110" w:author="Matthew T. Munson" w:date="2021-04-15T19:10:00Z">
        <w:r w:rsidDel="007E64E3">
          <w:delText>,</w:delText>
        </w:r>
      </w:del>
      <w:r>
        <w:t xml:space="preserve"> and export</w:t>
      </w:r>
      <w:del w:id="111" w:author="Matthew T. Munson" w:date="2021-04-15T19:10:00Z">
        <w:r w:rsidDel="007E64E3">
          <w:delText>,</w:delText>
        </w:r>
      </w:del>
      <w:r>
        <w:t xml:space="preserve"> a </w:t>
      </w:r>
      <w:proofErr w:type="spellStart"/>
      <w:r w:rsidRPr="004E67A2">
        <w:rPr>
          <w:rStyle w:val="CodeInline"/>
        </w:rPr>
        <w:t>cleanUp</w:t>
      </w:r>
      <w:proofErr w:type="spellEnd"/>
      <w:r w:rsidRPr="004E67A2">
        <w:rPr>
          <w:rStyle w:val="CodeInline"/>
        </w:rPr>
        <w:t>()</w:t>
      </w:r>
      <w:r w:rsidRPr="004E67A2">
        <w:t xml:space="preserve"> function to</w:t>
      </w:r>
      <w:r>
        <w:t xml:space="preserve"> delete the allocated buffer memory.</w:t>
      </w:r>
    </w:p>
    <w:p w14:paraId="20FA1A06" w14:textId="77777777" w:rsidR="00154F11" w:rsidRPr="00196FBB" w:rsidRDefault="00154F11" w:rsidP="00154F11">
      <w:pPr>
        <w:pStyle w:val="Code"/>
      </w:pPr>
      <w:r>
        <w:t>// … identical to previous code</w:t>
      </w:r>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77777777" w:rsidR="00154F11" w:rsidRDefault="00154F11" w:rsidP="00154F11">
      <w:pPr>
        <w:pStyle w:val="NumList"/>
      </w:pPr>
      <w:bookmarkStart w:id="112" w:name="_Hlk69105561"/>
      <w:r>
        <w:t xml:space="preserve">Lastly, edit </w:t>
      </w:r>
      <w:r w:rsidRPr="00E30269">
        <w:rPr>
          <w:rStyle w:val="CodeInline"/>
        </w:rPr>
        <w:t>gl.js</w:t>
      </w:r>
      <w:r>
        <w:t xml:space="preserve"> to define</w:t>
      </w:r>
      <w:del w:id="113" w:author="Matthew T. Munson" w:date="2021-04-15T19:10:00Z">
        <w:r w:rsidDel="007E64E3">
          <w:delText>,</w:delText>
        </w:r>
      </w:del>
      <w:r>
        <w:t xml:space="preserve"> and export</w:t>
      </w:r>
      <w:del w:id="114" w:author="Matthew T. Munson" w:date="2021-04-15T19:10:00Z">
        <w:r w:rsidDel="007E64E3">
          <w:delText>,</w:delText>
        </w:r>
      </w:del>
      <w:r>
        <w:t xml:space="preserve"> </w:t>
      </w:r>
      <w:r w:rsidRPr="004E67A2">
        <w:t xml:space="preserve">a </w:t>
      </w:r>
      <w:proofErr w:type="spellStart"/>
      <w:r w:rsidRPr="004E67A2">
        <w:rPr>
          <w:rStyle w:val="CodeInline"/>
        </w:rPr>
        <w:t>cleanUp</w:t>
      </w:r>
      <w:proofErr w:type="spellEnd"/>
      <w:r w:rsidRPr="004E67A2">
        <w:rPr>
          <w:rStyle w:val="CodeInline"/>
        </w:rPr>
        <w:t>()</w:t>
      </w:r>
      <w:r w:rsidRPr="004E67A2">
        <w:t xml:space="preserve"> function to</w:t>
      </w:r>
      <w:r>
        <w:t xml:space="preserve"> inform the player that the engine is now shut down.</w:t>
      </w:r>
      <w:r w:rsidRPr="004E67A2">
        <w:t xml:space="preserve"> </w:t>
      </w:r>
      <w:bookmarkEnd w:id="112"/>
    </w:p>
    <w:p w14:paraId="627EE0ED" w14:textId="77777777" w:rsidR="00154F11" w:rsidRPr="00196FBB" w:rsidRDefault="00154F11" w:rsidP="00154F11">
      <w:pPr>
        <w:pStyle w:val="Code"/>
      </w:pPr>
      <w:r>
        <w:t>// … identical to previous code</w:t>
      </w:r>
    </w:p>
    <w:p w14:paraId="3887CC79" w14:textId="77777777" w:rsidR="00154F11" w:rsidRDefault="00154F11" w:rsidP="00154F11">
      <w:pPr>
        <w:pStyle w:val="Code"/>
      </w:pPr>
      <w:r>
        <w:lastRenderedPageBreak/>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5A1061AC"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w:t>
      </w:r>
      <w:del w:id="115" w:author="Matthew T. Munson" w:date="2021-04-15T19:11:00Z">
        <w:r w:rsidRPr="00B6047D" w:rsidDel="007E64E3">
          <w:delText xml:space="preserve">uses the </w:delText>
        </w:r>
      </w:del>
      <w:r w:rsidRPr="00B6047D">
        <w:t>cyc</w:t>
      </w:r>
      <w:ins w:id="116" w:author="Matthew T. Munson" w:date="2021-04-15T19:11:00Z">
        <w:r w:rsidR="007E64E3">
          <w:t>les</w:t>
        </w:r>
      </w:ins>
      <w:del w:id="117" w:author="Matthew T. Munson" w:date="2021-04-15T19:11:00Z">
        <w:r w:rsidRPr="00B6047D" w:rsidDel="007E64E3">
          <w:delText>ling</w:delText>
        </w:r>
      </w:del>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r w:rsidRPr="00827CC4">
        <w:rPr>
          <w:rStyle w:val="CodeInline"/>
        </w:rPr>
        <w:t>init</w:t>
      </w:r>
      <w:proofErr w:type="spell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r w:rsidRPr="00E30269">
        <w:rPr>
          <w:rStyle w:val="CodeInline"/>
        </w:rPr>
        <w:t>init</w:t>
      </w:r>
      <w:proofErr w:type="spellEnd"/>
      <w:r w:rsidRPr="00E30269">
        <w:rPr>
          <w:rStyle w:val="CodeInline"/>
        </w:rPr>
        <w:t>()</w:t>
      </w:r>
      <w:r>
        <w:t xml:space="preserve"> function the identical content found in the scene file from the previous project. In the following</w:t>
      </w:r>
      <w:ins w:id="118" w:author="Matthew T. Munson" w:date="2021-04-15T19:12:00Z">
        <w:r w:rsidR="007E64E3">
          <w:t xml:space="preserve"> section</w:t>
        </w:r>
      </w:ins>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5AD46CC2" w:rsidR="008F48E6" w:rsidRDefault="008F48E6" w:rsidP="0010691D">
      <w:pPr>
        <w:pStyle w:val="NumList"/>
        <w:numPr>
          <w:ilvl w:val="0"/>
          <w:numId w:val="30"/>
        </w:numPr>
      </w:pPr>
      <w:r>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Note that with Scene class support, you no</w:t>
      </w:r>
      <w:ins w:id="119" w:author="Matthew T. Munson" w:date="2021-04-15T19:12:00Z">
        <w:r w:rsidR="007E64E3">
          <w:t xml:space="preserve"> </w:t>
        </w:r>
      </w:ins>
      <w:del w:id="120" w:author="Matthew T. Munson" w:date="2021-04-15T19:12:00Z">
        <w:r w:rsidDel="007E64E3">
          <w:delText>-</w:delText>
        </w:r>
      </w:del>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t>class MyGame extends engine.Scene {</w:t>
      </w:r>
    </w:p>
    <w:p w14:paraId="1A213FDE" w14:textId="77777777" w:rsidR="008F48E6" w:rsidRDefault="008F48E6" w:rsidP="008F48E6">
      <w:pPr>
        <w:pStyle w:val="Code"/>
      </w:pPr>
      <w:r>
        <w:lastRenderedPageBreak/>
        <w:t xml:space="preserve"> …</w:t>
      </w:r>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The JavaScript </w:t>
      </w:r>
      <w:r w:rsidRPr="00E30269">
        <w:rPr>
          <w:rStyle w:val="CodeInline"/>
        </w:rPr>
        <w:t>extends</w:t>
      </w:r>
      <w:r>
        <w:t xml:space="preserve"> keyword defines the parent/child relationship.</w:t>
      </w:r>
    </w:p>
    <w:p w14:paraId="059FD332" w14:textId="77777777" w:rsidR="008F48E6" w:rsidRDefault="008F48E6" w:rsidP="008F48E6">
      <w:pPr>
        <w:pStyle w:val="NumList"/>
        <w:numPr>
          <w:ilvl w:val="0"/>
          <w:numId w:val="13"/>
        </w:numPr>
      </w:pPr>
      <w:r>
        <w:t xml:space="preserve">Define the </w:t>
      </w:r>
      <w:r w:rsidRPr="00E30269">
        <w:rPr>
          <w:rStyle w:val="CodeInline"/>
        </w:rPr>
        <w:t>constructor()</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scene content defined in the </w:t>
      </w:r>
      <w:proofErr w:type="spellStart"/>
      <w:r w:rsidRPr="00E30269">
        <w:rPr>
          <w:rStyle w:val="CodeInline"/>
        </w:rPr>
        <w:t>init</w:t>
      </w:r>
      <w:proofErr w:type="spell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lastRenderedPageBreak/>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lastRenderedPageBreak/>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r w:rsidRPr="00E30269">
        <w:rPr>
          <w:rStyle w:val="CodeInline"/>
        </w:rPr>
        <w:t>super.next</w:t>
      </w:r>
      <w:proofErr w:type="spell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r w:rsidRPr="00E30269">
        <w:rPr>
          <w:rStyle w:val="CodeInline"/>
        </w:rPr>
        <w:t>window.onloa</w:t>
      </w:r>
      <w:r>
        <w:rPr>
          <w:rStyle w:val="CodeInline"/>
        </w:rPr>
        <w:t>d</w:t>
      </w:r>
      <w:proofErr w:type="spell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r w:rsidRPr="00E30269">
        <w:rPr>
          <w:rStyle w:val="CodeInline"/>
        </w:rPr>
        <w:t>engine.Scene</w:t>
      </w:r>
      <w:proofErr w:type="spellEnd"/>
      <w:r>
        <w:t xml:space="preserve"> class.</w:t>
      </w:r>
    </w:p>
    <w:p w14:paraId="1FEFA1EF" w14:textId="77777777" w:rsidR="008F48E6" w:rsidRDefault="008F48E6" w:rsidP="008F48E6">
      <w:pPr>
        <w:pStyle w:val="Code"/>
      </w:pPr>
      <w:r>
        <w:lastRenderedPageBreak/>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77777777" w:rsidR="008F48E6" w:rsidRDefault="008F48E6" w:rsidP="008F48E6">
      <w:pPr>
        <w:pStyle w:val="Code"/>
      </w:pPr>
      <w:r>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r w:rsidRPr="00E30269">
        <w:rPr>
          <w:rStyle w:val="CodeInline"/>
        </w:rPr>
        <w:t>init</w:t>
      </w:r>
      <w:proofErr w:type="spell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proofErr w:type="spellStart"/>
      <w:r w:rsidRPr="00E30269">
        <w:rPr>
          <w:rStyle w:val="CodeInline"/>
        </w:rPr>
        <w:t>MyGame</w:t>
      </w:r>
      <w:proofErr w:type="spellEnd"/>
      <w:r>
        <w:t xml:space="preserve"> scene. Once again, note the </w:t>
      </w:r>
      <w:proofErr w:type="spellStart"/>
      <w:r w:rsidRPr="00827CC4">
        <w:rPr>
          <w:rStyle w:val="CodeInline"/>
        </w:rPr>
        <w:t>this.next</w:t>
      </w:r>
      <w:proofErr w:type="spell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lastRenderedPageBreak/>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6A54CDEB" w:rsidR="008F48E6" w:rsidRDefault="008F48E6" w:rsidP="008F48E6">
      <w:pPr>
        <w:pStyle w:val="NumList"/>
      </w:pPr>
      <w:r>
        <w:t xml:space="preserve">Lastly, define the </w:t>
      </w:r>
      <w:r w:rsidRPr="00827CC4">
        <w:rPr>
          <w:rStyle w:val="CodeInline"/>
        </w:rPr>
        <w:t>next()</w:t>
      </w:r>
      <w:r>
        <w:t xml:space="preserve"> function to transition to the </w:t>
      </w:r>
      <w:proofErr w:type="spellStart"/>
      <w:r>
        <w:rPr>
          <w:rStyle w:val="CodeInline"/>
        </w:rPr>
        <w:t>MyGame</w:t>
      </w:r>
      <w:proofErr w:type="spellEnd"/>
      <w:r>
        <w:t xml:space="preserve"> scene. </w:t>
      </w:r>
      <w:bookmarkStart w:id="121" w:name="_Hlk69205394"/>
      <w:r>
        <w:t>It is worth re</w:t>
      </w:r>
      <w:ins w:id="122" w:author="Matthew T. Munson" w:date="2021-04-15T19:18:00Z">
        <w:r w:rsidR="00911DBB">
          <w:t xml:space="preserve">iterating that </w:t>
        </w:r>
      </w:ins>
      <w:del w:id="123" w:author="Matthew T. Munson" w:date="2021-04-15T19:17:00Z">
        <w:r w:rsidDel="007E64E3">
          <w:delText>iterate</w:delText>
        </w:r>
      </w:del>
      <w:del w:id="124" w:author="Matthew T. Munson" w:date="2021-04-15T19:18:00Z">
        <w:r w:rsidDel="00911DBB">
          <w:delText xml:space="preserve"> the critical call to the </w:delText>
        </w:r>
      </w:del>
      <w:proofErr w:type="spellStart"/>
      <w:r w:rsidRPr="00E30269">
        <w:rPr>
          <w:rStyle w:val="CodeInline"/>
        </w:rPr>
        <w:t>super.next</w:t>
      </w:r>
      <w:proofErr w:type="spellEnd"/>
      <w:r w:rsidRPr="00E30269">
        <w:rPr>
          <w:rStyle w:val="CodeInline"/>
        </w:rPr>
        <w:t>()</w:t>
      </w:r>
      <w:r>
        <w:t xml:space="preserve"> </w:t>
      </w:r>
      <w:ins w:id="125" w:author="Matthew T. Munson" w:date="2021-04-15T19:18:00Z">
        <w:r w:rsidR="00911DBB">
          <w:t xml:space="preserve">is </w:t>
        </w:r>
        <w:commentRangeStart w:id="126"/>
        <w:r w:rsidR="00911DBB">
          <w:t>CRITICAL</w:t>
        </w:r>
      </w:ins>
      <w:commentRangeEnd w:id="126"/>
      <w:ins w:id="127" w:author="Matthew T. Munson" w:date="2021-04-15T19:19:00Z">
        <w:r w:rsidR="00911DBB">
          <w:rPr>
            <w:rStyle w:val="CommentReference"/>
            <w:rFonts w:asciiTheme="minorHAnsi" w:hAnsiTheme="minorHAnsi"/>
          </w:rPr>
          <w:commentReference w:id="126"/>
        </w:r>
      </w:ins>
      <w:ins w:id="128" w:author="Matthew T. Munson" w:date="2021-04-15T19:18:00Z">
        <w:r w:rsidR="00911DBB">
          <w:t xml:space="preserve"> </w:t>
        </w:r>
      </w:ins>
      <w:r>
        <w:t>to stop</w:t>
      </w:r>
      <w:ins w:id="129" w:author="Matthew T. Munson" w:date="2021-04-15T19:18:00Z">
        <w:r w:rsidR="00911DBB">
          <w:t>ping</w:t>
        </w:r>
      </w:ins>
      <w:r>
        <w:t xml:space="preserve"> the game loop and unload</w:t>
      </w:r>
      <w:ins w:id="130" w:author="Matthew T. Munson" w:date="2021-04-15T19:18:00Z">
        <w:r w:rsidR="00911DBB">
          <w:t>ing</w:t>
        </w:r>
      </w:ins>
      <w:r>
        <w:t xml:space="preserve"> the scene.</w:t>
      </w:r>
    </w:p>
    <w:bookmarkEnd w:id="121"/>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7E4435D3" w:rsidR="008F48E6" w:rsidRDefault="008F48E6" w:rsidP="008F48E6">
      <w:pPr>
        <w:pStyle w:val="BodyTextFirst"/>
      </w:pPr>
      <w:r>
        <w:t xml:space="preserve">You can now run the project and </w:t>
      </w:r>
      <w:del w:id="131" w:author="Matthew T. Munson" w:date="2021-04-15T19:20:00Z">
        <w:r w:rsidDel="00911DBB">
          <w:delText>experience the loading and unloading of the two</w:delText>
        </w:r>
      </w:del>
      <w:ins w:id="132" w:author="Matthew T. Munson" w:date="2021-04-15T19:20:00Z">
        <w:r w:rsidR="00911DBB">
          <w:t>view the scenes unloading and loading</w:t>
        </w:r>
      </w:ins>
      <w:r>
        <w:t xml:space="preserve"> </w:t>
      </w:r>
      <w:del w:id="133" w:author="Matthew T. Munson" w:date="2021-04-15T19:21:00Z">
        <w:r w:rsidDel="00911DBB">
          <w:delText>scenes and try</w:delText>
        </w:r>
      </w:del>
      <w:ins w:id="134" w:author="Matthew T. Munson" w:date="2021-04-15T19:21:00Z">
        <w:r w:rsidR="00911DBB">
          <w:t>and</w:t>
        </w:r>
      </w:ins>
      <w:r>
        <w:t xml:space="preserve"> </w:t>
      </w:r>
      <w:del w:id="135" w:author="Matthew T. Munson" w:date="2021-04-15T19:21:00Z">
        <w:r w:rsidDel="00911DBB">
          <w:delText xml:space="preserve">quitting </w:delText>
        </w:r>
      </w:del>
      <w:ins w:id="136" w:author="Matthew T. Munson" w:date="2021-04-15T19:21:00Z">
        <w:r w:rsidR="00911DBB">
          <w:t>qui</w:t>
        </w:r>
        <w:r w:rsidR="00911DBB">
          <w:t>t</w:t>
        </w:r>
        <w:r w:rsidR="00911DBB">
          <w:t xml:space="preserve"> </w:t>
        </w:r>
      </w:ins>
      <w:r>
        <w:t>the game at any point during the interaction. Your game engine now has a well-defined interface for working with its client. This interface follows the well-defined protocol of the Scene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77777777"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t>
      </w:r>
      <w:del w:id="137" w:author="Matthew T. Munson" w:date="2021-04-15T19:21:00Z">
        <w:r w:rsidDel="00911DBB">
          <w:delText>-</w:delText>
        </w:r>
      </w:del>
      <w:r>
        <w:t>written by a subclass.</w:t>
      </w:r>
    </w:p>
    <w:p w14:paraId="62FAC56D" w14:textId="77777777" w:rsidR="008F48E6" w:rsidRDefault="008F48E6" w:rsidP="008F48E6">
      <w:pPr>
        <w:pStyle w:val="BodyTextFirst"/>
      </w:pPr>
      <w:r>
        <w:t>The following interface methods are meant to be over</w:t>
      </w:r>
      <w:del w:id="138" w:author="Matthew T. Munson" w:date="2021-04-15T19:21:00Z">
        <w:r w:rsidDel="00911DBB">
          <w:delText>-</w:delText>
        </w:r>
      </w:del>
      <w:r>
        <w:t>written by subclasses.</w:t>
      </w:r>
    </w:p>
    <w:p w14:paraId="4974C814" w14:textId="77777777" w:rsidR="008F48E6" w:rsidRDefault="008F48E6" w:rsidP="008F48E6">
      <w:pPr>
        <w:pStyle w:val="Bullet"/>
      </w:pPr>
      <w:proofErr w:type="spellStart"/>
      <w:r w:rsidRPr="00827CC4">
        <w:rPr>
          <w:rStyle w:val="CodeInline"/>
        </w:rPr>
        <w:t>init</w:t>
      </w:r>
      <w:proofErr w:type="spellEnd"/>
      <w:r w:rsidRPr="00827CC4">
        <w:rPr>
          <w:rStyle w:val="CodeInline"/>
        </w:rPr>
        <w:t>()</w:t>
      </w:r>
      <w:r>
        <w:t>: For instantiating the variables and setting up the game scene.</w:t>
      </w:r>
    </w:p>
    <w:p w14:paraId="202C8D2C" w14:textId="77777777" w:rsidR="008F48E6" w:rsidRDefault="008F48E6" w:rsidP="008F48E6">
      <w:pPr>
        <w:pStyle w:val="Bullet"/>
      </w:pPr>
      <w:r w:rsidRPr="00E30269">
        <w:rPr>
          <w:rStyle w:val="CodeInline"/>
        </w:rPr>
        <w:t>load()</w:t>
      </w:r>
      <w:r>
        <w:t>/</w:t>
      </w:r>
      <w:r w:rsidRPr="00E30269">
        <w:rPr>
          <w:rStyle w:val="CodeInline"/>
        </w:rPr>
        <w:t>unload()</w:t>
      </w:r>
      <w:r>
        <w:t>: For initiating the asynchronous loading of external resources, and unloading of the scene.</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ins w:id="139" w:author="Matthew T. Munson" w:date="2021-04-15T19:22:00Z">
        <w:r w:rsidR="00911DBB">
          <w:t xml:space="preserve"> and</w:t>
        </w:r>
      </w:ins>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140"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p>
    <w:bookmarkEnd w:id="140"/>
    <w:p w14:paraId="7C2849C5" w14:textId="77777777" w:rsidR="008F48E6" w:rsidRDefault="008F48E6" w:rsidP="008F48E6">
      <w:pPr>
        <w:pStyle w:val="BodyTextFirst"/>
      </w:pPr>
      <w:r>
        <w:t>Any objects that define these methods can be loaded and interacted with by your game engine. You can experiment with creating other levels.</w:t>
      </w:r>
    </w:p>
    <w:p w14:paraId="7CA651B8" w14:textId="77777777" w:rsidR="00154F11" w:rsidRPr="008F48E6" w:rsidRDefault="00154F11" w:rsidP="0010691D">
      <w:pPr>
        <w:pStyle w:val="BodyTextFirst"/>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 xml:space="preserve">Audio is an essential element of all video games. In general, audio effects in games fall into two categories. The first category is background audio. This includes background music or ambient effects and is often used to bring </w:t>
      </w:r>
      <w:r>
        <w:lastRenderedPageBreak/>
        <w:t>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D16573C" w:rsidR="005D12A6" w:rsidRDefault="005D12A6" w:rsidP="005D12A6">
      <w:pPr>
        <w:pStyle w:val="BodyTextFirst"/>
      </w:pPr>
      <w:r>
        <w:t xml:space="preserve">This project </w:t>
      </w:r>
      <w:del w:id="141" w:author="Matthew T. Munson" w:date="2021-04-15T19:24:00Z">
        <w:r w:rsidDel="00911DBB">
          <w:delText>is identical to the previous one with the</w:delText>
        </w:r>
      </w:del>
      <w:ins w:id="142" w:author="Matthew T. Munson" w:date="2021-04-15T19:24:00Z">
        <w:r w:rsidR="00911DBB">
          <w:t>has identical</w:t>
        </w:r>
      </w:ins>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ins w:id="143" w:author="Matthew T. Munson" w:date="2021-04-15T19:24:00Z">
        <w:r w:rsidR="00911DBB">
          <w:t xml:space="preserve"> to the previous project.</w:t>
        </w:r>
      </w:ins>
      <w:del w:id="144" w:author="Matthew T. Munson" w:date="2021-04-15T19:24:00Z">
        <w:r w:rsidDel="00911DBB">
          <w:delText>,</w:delText>
        </w:r>
      </w:del>
      <w:r>
        <w:t xml:space="preserve"> </w:t>
      </w:r>
      <w:ins w:id="145" w:author="Matthew T. Munson" w:date="2021-04-15T19:24:00Z">
        <w:r w:rsidR="00911DBB">
          <w:t>Y</w:t>
        </w:r>
      </w:ins>
      <w:del w:id="146" w:author="Matthew T. Munson" w:date="2021-04-15T19:24:00Z">
        <w:r w:rsidDel="00911DBB">
          <w:delText>y</w:delText>
        </w:r>
      </w:del>
      <w:r>
        <w:t>ou can move the front rectangle left or right with the arrow keys, the intersection with the left boundary triggers the loading of the other scene, and</w:t>
      </w:r>
      <w:del w:id="147" w:author="Matthew T. Munson" w:date="2021-04-15T19:24:00Z">
        <w:r w:rsidDel="00911DBB">
          <w:delText>,</w:delText>
        </w:r>
      </w:del>
      <w:r>
        <w:t xml:space="preserve"> the Q key quits the game. However, in this version, each scene plays background music and triggers a brief audio cue when the left/right</w:t>
      </w:r>
      <w:r w:rsidR="007B1486">
        <w:t>-</w:t>
      </w:r>
      <w:r>
        <w:t xml:space="preserve">arrow key is pressed. </w:t>
      </w:r>
      <w:del w:id="148" w:author="Matthew T. Munson" w:date="2021-04-15T19:32:00Z">
        <w:r w:rsidDel="00923909">
          <w:delText xml:space="preserve">You </w:delText>
        </w:r>
      </w:del>
      <w:del w:id="149" w:author="Matthew T. Munson" w:date="2021-04-15T19:27:00Z">
        <w:r w:rsidDel="00911DBB">
          <w:delText>can</w:delText>
        </w:r>
      </w:del>
      <w:del w:id="150" w:author="Matthew T. Munson" w:date="2021-04-15T19:32:00Z">
        <w:r w:rsidDel="00923909">
          <w:delText xml:space="preserve"> also notice</w:delText>
        </w:r>
      </w:del>
      <w:ins w:id="151" w:author="Matthew T. Munson" w:date="2021-04-15T19:32:00Z">
        <w:r w:rsidR="00923909">
          <w:t>Notice</w:t>
        </w:r>
      </w:ins>
      <w:r>
        <w:t xml:space="preserve"> th</w:t>
      </w:r>
      <w:ins w:id="152" w:author="Matthew T. Munson" w:date="2021-04-15T19:27:00Z">
        <w:r w:rsidR="00911DBB">
          <w:t>at the</w:t>
        </w:r>
      </w:ins>
      <w:del w:id="153" w:author="Matthew T. Munson" w:date="2021-04-15T19:27:00Z">
        <w:r w:rsidDel="00911DBB">
          <w:delText>e</w:delText>
        </w:r>
      </w:del>
      <w:r>
        <w:t xml:space="preserve"> volume vari</w:t>
      </w:r>
      <w:ins w:id="154" w:author="Matthew T. Munson" w:date="2021-04-15T19:27:00Z">
        <w:r w:rsidR="00911DBB">
          <w:t>es</w:t>
        </w:r>
      </w:ins>
      <w:del w:id="155" w:author="Matthew T. Munson" w:date="2021-04-15T19:27:00Z">
        <w:r w:rsidDel="00911DBB">
          <w:delText>ations</w:delText>
        </w:r>
      </w:del>
      <w:r>
        <w:t xml:space="preserve"> for each type of</w:t>
      </w:r>
      <w:del w:id="156" w:author="Matthew T. Munson" w:date="2021-04-15T19:28:00Z">
        <w:r w:rsidDel="00911DBB">
          <w:delText xml:space="preserve"> </w:delText>
        </w:r>
      </w:del>
      <w:del w:id="157" w:author="Matthew T. Munson" w:date="2021-04-15T19:27:00Z">
        <w:r w:rsidDel="00911DBB">
          <w:delText>the</w:delText>
        </w:r>
      </w:del>
      <w:r>
        <w:t xml:space="preserve">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lastRenderedPageBreak/>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58A58940" w14:textId="77777777" w:rsidR="005D12A6" w:rsidRDefault="005D12A6" w:rsidP="005D12A6">
      <w:pPr>
        <w:pStyle w:val="Bullet"/>
      </w:pPr>
      <w:r>
        <w:t>To optimize and facilitate resource sharing with reference counts of individual resources</w:t>
      </w:r>
    </w:p>
    <w:p w14:paraId="618F2E85" w14:textId="77777777"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77777777" w:rsidR="005D12A6" w:rsidRDefault="005D12A6" w:rsidP="005D12A6">
      <w:pPr>
        <w:pStyle w:val="NoteTipCaution"/>
      </w:pPr>
      <w:r w:rsidRPr="001B27C7">
        <w:rPr>
          <w:rStyle w:val="Strong"/>
        </w:rPr>
        <w:t>Note</w:t>
      </w:r>
      <w:r w:rsidRPr="001B27C7">
        <w:tab/>
        <w:t xml:space="preserve">Interested readers can learn more about the Web Audio API from </w:t>
      </w:r>
      <w:r w:rsidRPr="00D63658">
        <w:rPr>
          <w:rStyle w:val="CodeInline"/>
        </w:rPr>
        <w:t>www.w3.org/TR/webaudio/</w:t>
      </w:r>
      <w:r w:rsidRPr="001B27C7">
        <w:t>.</w:t>
      </w:r>
    </w:p>
    <w:p w14:paraId="76EF5358" w14:textId="77777777"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w:t>
      </w:r>
      <w:del w:id="158" w:author="Matthew T. Munson" w:date="2021-04-15T19:33:00Z">
        <w:r w:rsidDel="00923909">
          <w:delText>,</w:delText>
        </w:r>
      </w:del>
      <w:r>
        <w:t xml:space="preserve"> the context creation will result in initial warning from Chrome (output to runtime browser console). The audio will only be </w:t>
      </w:r>
      <w:r w:rsidRPr="000901EA">
        <w:t>played</w:t>
      </w:r>
      <w:r>
        <w:t xml:space="preserve"> </w:t>
      </w:r>
      <w:r w:rsidRPr="000901EA">
        <w:t>after</w:t>
      </w:r>
      <w:r>
        <w:t xml:space="preserve"> user input (e.g., mouse click, or keyboard events).</w:t>
      </w:r>
    </w:p>
    <w:p w14:paraId="565D5167" w14:textId="77777777" w:rsidR="005D12A6" w:rsidRDefault="005D12A6" w:rsidP="0010691D">
      <w:pPr>
        <w:pStyle w:val="NumList"/>
        <w:numPr>
          <w:ilvl w:val="0"/>
          <w:numId w:val="32"/>
        </w:numPr>
      </w:pPr>
      <w:r w:rsidRPr="007436BE">
        <w:lastRenderedPageBreak/>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p>
    <w:p w14:paraId="5508AEC3" w14:textId="77777777" w:rsidR="005D12A6" w:rsidRDefault="005D12A6" w:rsidP="005D12A6">
      <w:pPr>
        <w:pStyle w:val="NumList"/>
      </w:pPr>
      <w:r>
        <w:t xml:space="preserve">Similar to the implementations of </w:t>
      </w:r>
      <w:r w:rsidRPr="00E30269">
        <w:rPr>
          <w:rStyle w:val="CodeInline"/>
        </w:rPr>
        <w:t>text</w:t>
      </w:r>
      <w:r>
        <w:t xml:space="preserve"> and </w:t>
      </w:r>
      <w:r w:rsidRPr="00E30269">
        <w:rPr>
          <w:rStyle w:val="CodeInline"/>
        </w:rPr>
        <w:t>xml</w:t>
      </w:r>
      <w:r>
        <w:t xml:space="preserve"> modules, import the core resource management functionality from </w:t>
      </w:r>
      <w:proofErr w:type="spellStart"/>
      <w:r w:rsidRPr="00E30269">
        <w:rPr>
          <w:rStyle w:val="CodeInline"/>
        </w:rPr>
        <w:t>resource_map</w:t>
      </w:r>
      <w:proofErr w:type="spellEnd"/>
      <w:r>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64C5F282" w14:textId="77777777" w:rsidR="005D12A6" w:rsidRDefault="005D12A6" w:rsidP="005D12A6">
      <w:pPr>
        <w:pStyle w:val="NumList"/>
      </w:pPr>
      <w:r>
        <w:t xml:space="preserve">Declare </w:t>
      </w:r>
      <w:r w:rsidRPr="00DC10EF">
        <w:t>variables to maintain references to the Web Audio context</w:t>
      </w:r>
      <w:r>
        <w:t xml:space="preserve">, </w:t>
      </w:r>
      <w:r w:rsidRPr="00DC10EF">
        <w:t>background music</w:t>
      </w:r>
      <w:r>
        <w:t>, and to control volumes</w:t>
      </w:r>
      <w:r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3C5243AC" w:rsidR="005D12A6" w:rsidRDefault="005D12A6" w:rsidP="005D12A6">
      <w:pPr>
        <w:pStyle w:val="NumList"/>
      </w:pPr>
      <w:r>
        <w:t xml:space="preserve">Define the </w:t>
      </w:r>
      <w:proofErr w:type="spellStart"/>
      <w:r w:rsidRPr="00E30269">
        <w:rPr>
          <w:rStyle w:val="CodeInline"/>
        </w:rPr>
        <w:t>init</w:t>
      </w:r>
      <w:proofErr w:type="spell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del w:id="159" w:author="Matthew T. Munson" w:date="2021-04-15T19:34:00Z">
        <w:r w:rsidDel="00923909">
          <w:delText>strength</w:delText>
        </w:r>
      </w:del>
      <w:ins w:id="160" w:author="Matthew T. Munson" w:date="2021-04-15T19:34:00Z">
        <w:r w:rsidR="00923909">
          <w:t>lou</w:t>
        </w:r>
      </w:ins>
      <w:ins w:id="161" w:author="Matthew T. Munson" w:date="2021-04-15T19:35:00Z">
        <w:r w:rsidR="00923909">
          <w:t>dness</w:t>
        </w:r>
      </w:ins>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lastRenderedPageBreak/>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77777777" w:rsidR="005D12A6" w:rsidRDefault="005D12A6" w:rsidP="005D12A6">
      <w:pPr>
        <w:pStyle w:val="NumList"/>
      </w:pPr>
      <w:r>
        <w:t xml:space="preserve">Define the decode and parsing functions, and call the </w:t>
      </w:r>
      <w:proofErr w:type="spellStart"/>
      <w:r w:rsidRPr="00E30269">
        <w:rPr>
          <w:rStyle w:val="CodeInline"/>
        </w:rPr>
        <w:t>resource_map</w:t>
      </w:r>
      <w:proofErr w:type="spellEnd"/>
      <w:r>
        <w:t xml:space="preserve"> </w:t>
      </w:r>
      <w:proofErr w:type="spellStart"/>
      <w:r w:rsidRPr="00E30269">
        <w:rPr>
          <w:rStyle w:val="CodeInline"/>
        </w:rPr>
        <w:t>loadDecodeParse</w:t>
      </w:r>
      <w:proofErr w:type="spellEnd"/>
      <w:r w:rsidRPr="00E30269">
        <w:rPr>
          <w:rStyle w:val="CodeInline"/>
        </w:rPr>
        <w:t>()</w:t>
      </w:r>
      <w:r>
        <w:t xml:space="preserve"> function to load an audio file.</w:t>
      </w:r>
    </w:p>
    <w:p w14:paraId="0596A5FD" w14:textId="77777777" w:rsidR="005D12A6" w:rsidRDefault="005D12A6" w:rsidP="005D12A6">
      <w:pPr>
        <w:pStyle w:val="Code"/>
      </w:pPr>
      <w:r>
        <w:t>function decodeResource(data) { return data.arrayBuffer(); }</w:t>
      </w:r>
    </w:p>
    <w:p w14:paraId="7F6A9606" w14:textId="77777777" w:rsidR="005D12A6" w:rsidRDefault="005D12A6" w:rsidP="005D12A6">
      <w:pPr>
        <w:pStyle w:val="Code"/>
      </w:pPr>
      <w:r>
        <w:t>function parseResource(data) { return mAudioContext.decodeAudioData(data); }</w:t>
      </w:r>
    </w:p>
    <w:p w14:paraId="370A7072" w14:textId="77777777" w:rsidR="005D12A6" w:rsidRDefault="005D12A6" w:rsidP="005D12A6">
      <w:pPr>
        <w:pStyle w:val="Code"/>
      </w:pPr>
      <w:r>
        <w:t>function load(path) {</w:t>
      </w:r>
    </w:p>
    <w:p w14:paraId="2688A074" w14:textId="77777777" w:rsidR="005D12A6" w:rsidRDefault="005D12A6" w:rsidP="005D12A6">
      <w:pPr>
        <w:pStyle w:val="Code"/>
      </w:pPr>
      <w:r>
        <w:t xml:space="preserve">    return map.loadDecodeParse(path, decodeResource, parseResource);</w:t>
      </w:r>
    </w:p>
    <w:p w14:paraId="62805037" w14:textId="77777777" w:rsidR="005D12A6" w:rsidRDefault="005D12A6" w:rsidP="005D12A6">
      <w:pPr>
        <w:pStyle w:val="Code"/>
      </w:pPr>
      <w:r>
        <w:t>}</w:t>
      </w:r>
    </w:p>
    <w:p w14:paraId="6F923228" w14:textId="77777777" w:rsidR="005D12A6" w:rsidRDefault="005D12A6" w:rsidP="005D12A6">
      <w:pPr>
        <w:pStyle w:val="NumList"/>
      </w:pPr>
      <w:r>
        <w:t xml:space="preserve">Define the </w:t>
      </w:r>
      <w:proofErr w:type="spellStart"/>
      <w:r w:rsidRPr="00E30269">
        <w:rPr>
          <w:rStyle w:val="CodeInline"/>
        </w:rPr>
        <w:t>playCue</w:t>
      </w:r>
      <w:proofErr w:type="spell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5C0FA9BF" w:rsidR="005D12A6" w:rsidRDefault="005D12A6" w:rsidP="005D12A6">
      <w:pPr>
        <w:pStyle w:val="NumList"/>
      </w:pPr>
      <w:r>
        <w:lastRenderedPageBreak/>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ins w:id="162" w:author="Matthew T. Munson" w:date="2021-04-15T19:36:00Z">
        <w:r w:rsidR="00D06EC7">
          <w:t>the clip or change its volume</w:t>
        </w:r>
      </w:ins>
      <w:del w:id="163" w:author="Matthew T. Munson" w:date="2021-04-15T19:36:00Z">
        <w:r w:rsidDel="00D06EC7">
          <w:delText>and control</w:delText>
        </w:r>
      </w:del>
      <w:del w:id="164" w:author="Matthew T. Munson" w:date="2021-04-15T19:35:00Z">
        <w:r w:rsidDel="00D06EC7">
          <w:delText>s</w:delText>
        </w:r>
      </w:del>
      <w:del w:id="165" w:author="Matthew T. Munson" w:date="2021-04-15T19:36:00Z">
        <w:r w:rsidDel="00D06EC7">
          <w:delText xml:space="preserve"> the volume of</w:delText>
        </w:r>
        <w:r w:rsidRPr="000F6B7C" w:rsidDel="00D06EC7">
          <w:delText xml:space="preserve"> the clip</w:delText>
        </w:r>
      </w:del>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lastRenderedPageBreak/>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5FEFED96" w:rsidR="005D12A6" w:rsidRDefault="005D12A6" w:rsidP="005D12A6">
      <w:pPr>
        <w:pStyle w:val="NumList"/>
      </w:pPr>
      <w:r>
        <w:t>Define functions for controlling the master volume, which</w:t>
      </w:r>
      <w:del w:id="166" w:author="Matthew T. Munson" w:date="2021-04-15T19:36:00Z">
        <w:r w:rsidDel="00D06EC7">
          <w:delText xml:space="preserve"> in turn,</w:delText>
        </w:r>
      </w:del>
      <w:r>
        <w:t xml:space="preserve"> adjusts the volume</w:t>
      </w:r>
      <w:del w:id="167" w:author="Matthew T. Munson" w:date="2021-04-15T19:36:00Z">
        <w:r w:rsidDel="00D06EC7">
          <w:delText>s</w:delText>
        </w:r>
      </w:del>
      <w:r>
        <w:t xml:space="preserv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77777777" w:rsidR="005D12A6" w:rsidRDefault="005D12A6" w:rsidP="005D12A6">
      <w:pPr>
        <w:pStyle w:val="NumList"/>
      </w:pPr>
      <w:r>
        <w:t xml:space="preserve">Define a </w:t>
      </w:r>
      <w:proofErr w:type="spellStart"/>
      <w:r w:rsidRPr="00E30269">
        <w:rPr>
          <w:rStyle w:val="CodeInline"/>
        </w:rPr>
        <w:t>clea</w:t>
      </w:r>
      <w:del w:id="168" w:author="Matthew T. Munson" w:date="2021-04-15T19:37:00Z">
        <w:r w:rsidRPr="00E30269" w:rsidDel="00D06EC7">
          <w:rPr>
            <w:rStyle w:val="CodeInline"/>
          </w:rPr>
          <w:delText>r</w:delText>
        </w:r>
      </w:del>
      <w:r w:rsidRPr="00E30269">
        <w:rPr>
          <w:rStyle w:val="CodeInline"/>
        </w:rPr>
        <w:t>nUp</w:t>
      </w:r>
      <w:proofErr w:type="spellEnd"/>
      <w:r w:rsidRPr="00E30269">
        <w:rPr>
          <w:rStyle w:val="CodeInline"/>
        </w:rPr>
        <w:t>()</w:t>
      </w:r>
      <w:r>
        <w:t xml:space="preserve"> function to release the allocated HTML5 resources.</w:t>
      </w:r>
    </w:p>
    <w:p w14:paraId="227AC490" w14:textId="77777777" w:rsidR="005D12A6" w:rsidRDefault="005D12A6" w:rsidP="005D12A6">
      <w:pPr>
        <w:pStyle w:val="Code"/>
      </w:pPr>
      <w:r>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t xml:space="preserve">        has, load, unload,</w:t>
      </w:r>
    </w:p>
    <w:p w14:paraId="2BEB757C" w14:textId="77777777" w:rsidR="005D12A6" w:rsidRDefault="005D12A6" w:rsidP="005D12A6">
      <w:pPr>
        <w:pStyle w:val="Code"/>
      </w:pPr>
    </w:p>
    <w:p w14:paraId="0306D451" w14:textId="77777777" w:rsidR="005D12A6" w:rsidRDefault="005D12A6" w:rsidP="005D12A6">
      <w:pPr>
        <w:pStyle w:val="Code"/>
      </w:pPr>
      <w:r>
        <w:t xml:space="preserve">        playCue,  </w:t>
      </w:r>
    </w:p>
    <w:p w14:paraId="380BD8BB" w14:textId="77777777" w:rsidR="005D12A6" w:rsidRDefault="005D12A6" w:rsidP="005D12A6">
      <w:pPr>
        <w:pStyle w:val="Code"/>
      </w:pPr>
    </w:p>
    <w:p w14:paraId="39864558" w14:textId="77777777" w:rsidR="005D12A6" w:rsidRDefault="005D12A6" w:rsidP="005D12A6">
      <w:pPr>
        <w:pStyle w:val="Code"/>
      </w:pPr>
      <w:r>
        <w:t xml:space="preserve">        playBackground, stopBackground, isBackgroundPlaying,</w:t>
      </w:r>
    </w:p>
    <w:p w14:paraId="6F1F0F6B" w14:textId="77777777" w:rsidR="005D12A6" w:rsidRDefault="005D12A6" w:rsidP="005D12A6">
      <w:pPr>
        <w:pStyle w:val="Code"/>
      </w:pPr>
      <w:r>
        <w:t xml:space="preserve">        setBackgroundVolume, incBackgroundVolume,</w:t>
      </w:r>
    </w:p>
    <w:p w14:paraId="159F5C88" w14:textId="77777777" w:rsidR="005D12A6" w:rsidRDefault="005D12A6" w:rsidP="005D12A6">
      <w:pPr>
        <w:pStyle w:val="Code"/>
      </w:pPr>
    </w:p>
    <w:p w14:paraId="1DAD8D2C" w14:textId="77777777" w:rsidR="005D12A6" w:rsidRDefault="005D12A6" w:rsidP="005D12A6">
      <w:pPr>
        <w:pStyle w:val="Code"/>
      </w:pPr>
      <w:r>
        <w:lastRenderedPageBreak/>
        <w:t xml:space="preserve">        setMasterVolume, incMasterVolume</w:t>
      </w:r>
    </w:p>
    <w:p w14:paraId="260D9A91" w14:textId="77777777" w:rsidR="005D12A6" w:rsidRDefault="005D12A6" w:rsidP="005D12A6">
      <w:pPr>
        <w:pStyle w:val="Code"/>
      </w:pPr>
      <w:r>
        <w:t xml:space="preserve">    }</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77777777" w:rsidR="005D12A6" w:rsidRDefault="005D12A6" w:rsidP="005D12A6">
      <w:pPr>
        <w:pStyle w:val="Code"/>
      </w:pPr>
      <w:r>
        <w:t>// … identical to previous code</w:t>
      </w:r>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77777777" w:rsidR="005D12A6" w:rsidRDefault="005D12A6" w:rsidP="005D12A6">
      <w:pPr>
        <w:pStyle w:val="Code"/>
      </w:pPr>
      <w:r>
        <w:t>// … identical to previous code</w:t>
      </w:r>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77777777" w:rsidR="005D12A6" w:rsidRDefault="005D12A6" w:rsidP="005D12A6">
      <w:pPr>
        <w:pStyle w:val="Code"/>
      </w:pPr>
      <w:r>
        <w:t>// … identical to previous code</w:t>
      </w:r>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77777777" w:rsidR="005D12A6" w:rsidRDefault="005D12A6" w:rsidP="005D12A6">
      <w:pPr>
        <w:pStyle w:val="Code"/>
      </w:pPr>
      <w:r>
        <w:t xml:space="preserve">    // … identical to previous code</w:t>
      </w:r>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lastRenderedPageBreak/>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77777777" w:rsidR="00487FF2" w:rsidRPr="007658FE" w:rsidRDefault="00487FF2" w:rsidP="00487FF2">
      <w:pPr>
        <w:pStyle w:val="Code"/>
        <w:ind w:firstLine="390"/>
        <w:rPr>
          <w:rStyle w:val="CodeBold"/>
        </w:rPr>
      </w:pPr>
      <w:r>
        <w:t>// … identical to previous code</w:t>
      </w:r>
    </w:p>
    <w:p w14:paraId="03CAE992" w14:textId="77777777" w:rsidR="00487FF2" w:rsidRDefault="00487FF2" w:rsidP="00487FF2">
      <w:pPr>
        <w:pStyle w:val="Code"/>
      </w:pPr>
      <w:r>
        <w:t>}</w:t>
      </w:r>
    </w:p>
    <w:p w14:paraId="1A6F4B20" w14:textId="02D68524" w:rsidR="00487FF2" w:rsidRDefault="00487FF2" w:rsidP="00487FF2">
      <w:pPr>
        <w:pStyle w:val="NumList"/>
      </w:pPr>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the unloading of background music is preceded by stopping the music. </w:t>
      </w:r>
      <w:del w:id="169" w:author="Matthew T. Munson" w:date="2021-04-15T19:38:00Z">
        <w:r w:rsidDel="00A2106B">
          <w:delText>This is true in general that unloading must be preceded by halting all operations based on a resource</w:delText>
        </w:r>
      </w:del>
      <w:ins w:id="170" w:author="Matthew T. Munson" w:date="2021-04-15T19:38:00Z">
        <w:r w:rsidR="00A2106B">
          <w:t xml:space="preserve">In general, a resource’s operations must be halted prior to </w:t>
        </w:r>
      </w:ins>
      <w:ins w:id="171" w:author="Matthew T. Munson" w:date="2021-04-15T19:39:00Z">
        <w:r w:rsidR="00A2106B">
          <w:t>its unloading</w:t>
        </w:r>
      </w:ins>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r w:rsidRPr="0025275F">
        <w:rPr>
          <w:rStyle w:val="CodeInline"/>
        </w:rPr>
        <w:t>init</w:t>
      </w:r>
      <w:proofErr w:type="spell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77777777" w:rsidR="00487FF2" w:rsidRDefault="00487FF2" w:rsidP="00487FF2">
      <w:pPr>
        <w:pStyle w:val="Code"/>
      </w:pPr>
      <w:r>
        <w:t xml:space="preserve">    </w:t>
      </w:r>
      <w:r w:rsidRPr="0025275F">
        <w:t>// …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lastRenderedPageBreak/>
        <w:t>}</w:t>
      </w:r>
    </w:p>
    <w:p w14:paraId="2A7BC479" w14:textId="308DBCD3"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and increases and decreases the background music.</w:t>
      </w:r>
    </w:p>
    <w:p w14:paraId="692D1F76" w14:textId="77777777" w:rsidR="00487FF2" w:rsidRDefault="00487FF2" w:rsidP="00487FF2">
      <w:pPr>
        <w:pStyle w:val="Code"/>
      </w:pPr>
      <w:r>
        <w:t>update() {</w:t>
      </w:r>
    </w:p>
    <w:p w14:paraId="031CD2FA" w14:textId="77777777" w:rsidR="00487FF2" w:rsidRDefault="00487FF2" w:rsidP="00487FF2">
      <w:pPr>
        <w:pStyle w:val="Code"/>
      </w:pPr>
      <w:r>
        <w:t xml:space="preserve">    </w:t>
      </w:r>
      <w:r w:rsidRPr="0025275F">
        <w:t>// …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77777777" w:rsidR="00487FF2" w:rsidRDefault="00487FF2" w:rsidP="00487FF2">
      <w:pPr>
        <w:pStyle w:val="Code"/>
      </w:pPr>
      <w:r>
        <w:t xml:space="preserve">    </w:t>
      </w:r>
      <w:r w:rsidRPr="0025275F">
        <w:t>// …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77777777" w:rsidR="00487FF2" w:rsidRDefault="00487FF2" w:rsidP="00487FF2">
      <w:pPr>
        <w:pStyle w:val="Code"/>
      </w:pPr>
      <w:r>
        <w:t xml:space="preserve">    </w:t>
      </w:r>
      <w:r w:rsidRPr="0025275F">
        <w:t>// …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lastRenderedPageBreak/>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r w:rsidRPr="0025275F">
        <w:rPr>
          <w:rStyle w:val="CodeInline"/>
        </w:rPr>
        <w:t>init</w:t>
      </w:r>
      <w:proofErr w:type="spell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r w:rsidRPr="0025275F">
        <w:t>// …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77777777" w:rsidR="00487FF2" w:rsidRDefault="00487FF2" w:rsidP="00487FF2">
      <w:pPr>
        <w:pStyle w:val="Code"/>
      </w:pPr>
      <w:r>
        <w:t xml:space="preserve">    </w:t>
      </w:r>
      <w:r w:rsidRPr="0025275F">
        <w:t>// … identical to previous code</w:t>
      </w:r>
    </w:p>
    <w:p w14:paraId="3727F879" w14:textId="77777777" w:rsidR="00487FF2" w:rsidRDefault="00487FF2" w:rsidP="00487FF2">
      <w:pPr>
        <w:pStyle w:val="Code"/>
      </w:pPr>
    </w:p>
    <w:p w14:paraId="13741406" w14:textId="77777777" w:rsidR="00487FF2" w:rsidRDefault="00487FF2" w:rsidP="00487FF2">
      <w:pPr>
        <w:pStyle w:val="Code"/>
      </w:pPr>
      <w:r>
        <w:t xml:space="preserve">    /// Move right and swap ovre</w:t>
      </w:r>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lastRenderedPageBreak/>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77777777" w:rsidR="00487FF2" w:rsidRDefault="00487FF2" w:rsidP="00487FF2">
      <w:pPr>
        <w:pStyle w:val="Code"/>
      </w:pPr>
      <w:r>
        <w:t xml:space="preserve">    </w:t>
      </w:r>
      <w:r w:rsidRPr="0025275F">
        <w:t>// … identical to previous code</w:t>
      </w:r>
    </w:p>
    <w:p w14:paraId="6BDEB0F8" w14:textId="77777777" w:rsidR="00487FF2" w:rsidRPr="0025275F" w:rsidRDefault="00487FF2" w:rsidP="00487FF2">
      <w:pPr>
        <w:pStyle w:val="Code"/>
      </w:pPr>
      <w:r>
        <w:t>}</w:t>
      </w:r>
    </w:p>
    <w:p w14:paraId="593810C7" w14:textId="77777777"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 sounding cues, or you can simply replace the </w:t>
      </w:r>
      <w:proofErr w:type="spellStart"/>
      <w:r w:rsidRPr="000901EA">
        <w:rPr>
          <w:rStyle w:val="CodeInline"/>
        </w:rPr>
        <w:t>isKeyPressed</w:t>
      </w:r>
      <w:proofErr w:type="spell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1FA03FE7" w14:textId="77777777" w:rsidR="00487FF2" w:rsidRPr="00663E7F" w:rsidRDefault="00487FF2" w:rsidP="00487FF2">
      <w:pPr>
        <w:pStyle w:val="Heading2"/>
        <w:rPr>
          <w:lang w:eastAsia="zh-CN"/>
        </w:rPr>
      </w:pPr>
      <w:r w:rsidRPr="00663E7F">
        <w:rPr>
          <w:lang w:eastAsia="zh-CN"/>
        </w:rPr>
        <w:t>Game Design Considerations</w:t>
      </w:r>
    </w:p>
    <w:p w14:paraId="61C05091" w14:textId="77777777" w:rsidR="00487FF2" w:rsidRPr="00663E7F" w:rsidRDefault="00487FF2" w:rsidP="00487FF2">
      <w:pPr>
        <w:pStyle w:val="BodyTextFirst"/>
        <w:rPr>
          <w:lang w:eastAsia="zh-CN"/>
        </w:rPr>
      </w:pPr>
      <w:r w:rsidRPr="00663E7F">
        <w:rPr>
          <w:lang w:eastAsia="zh-CN"/>
        </w:rPr>
        <w:t xml:space="preserve">In this chapter, 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p>
    <w:p w14:paraId="29DFA7BD" w14:textId="77777777" w:rsidR="00487FF2" w:rsidRPr="00663E7F" w:rsidRDefault="00487FF2" w:rsidP="00487FF2">
      <w:pPr>
        <w:pStyle w:val="BodyTextCont"/>
        <w:rPr>
          <w:lang w:eastAsia="zh-CN"/>
        </w:rPr>
      </w:pPr>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w:t>
      </w:r>
      <w:r w:rsidRPr="00663E7F">
        <w:rPr>
          <w:lang w:eastAsia="zh-CN"/>
        </w:rPr>
        <w:lastRenderedPageBreak/>
        <w:t>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p>
    <w:p w14:paraId="0432C811" w14:textId="026D47BA" w:rsidR="00487FF2" w:rsidRPr="00663E7F" w:rsidRDefault="00487FF2" w:rsidP="00487FF2">
      <w:pPr>
        <w:pStyle w:val="BodyTextCont"/>
        <w:rPr>
          <w:lang w:eastAsia="zh-CN"/>
        </w:rPr>
      </w:pPr>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p>
    <w:p w14:paraId="2B31F5D1" w14:textId="77777777" w:rsidR="00487FF2" w:rsidRPr="00663E7F" w:rsidRDefault="00487FF2" w:rsidP="00487FF2">
      <w:pPr>
        <w:pStyle w:val="BodyTextCont"/>
        <w:rPr>
          <w:lang w:eastAsia="zh-CN"/>
        </w:rPr>
      </w:pPr>
      <w:r w:rsidRPr="00663E7F">
        <w:rPr>
          <w:lang w:eastAsia="zh-CN"/>
        </w:rPr>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p>
    <w:p w14:paraId="36B00AE6" w14:textId="77777777" w:rsidR="00487FF2" w:rsidRDefault="00487FF2" w:rsidP="00487FF2">
      <w:pPr>
        <w:pStyle w:val="Heading1"/>
      </w:pPr>
      <w:r>
        <w:t>Summary</w:t>
      </w:r>
    </w:p>
    <w:p w14:paraId="1A9EE755" w14:textId="77777777"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 and has everything needed in order to create basic games.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7ABE56D2" w:rsidR="006A4676" w:rsidRPr="006A4676" w:rsidRDefault="00487FF2" w:rsidP="00851660">
      <w:pPr>
        <w:pStyle w:val="BodyTextCont"/>
      </w:pPr>
      <w:r>
        <w:t xml:space="preserve">These components separately have little in common but together make up the core fundamentals of nearly every game. As you implement these </w:t>
      </w:r>
      <w:del w:id="172" w:author="Matthew T. Munson" w:date="2021-04-15T19:44:00Z">
        <w:r w:rsidDel="00A2106B">
          <w:delText xml:space="preserve">common </w:delText>
        </w:r>
      </w:del>
      <w:r>
        <w:t xml:space="preserve">core </w:t>
      </w:r>
      <w:r>
        <w:lastRenderedPageBreak/>
        <w:t>components into the game engine, the games that are created with the engine will not need to worry about the specifics of each component. Instead, the games programmer can focus on utilizing the functionality to hasten and streamline the development process. In the next chapter, you will learn how to create the illusion of an animation with external images.</w:t>
      </w:r>
    </w:p>
    <w:sectPr w:rsidR="006A4676" w:rsidRPr="006A4676" w:rsidSect="00B9323D">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tthew T. Munson" w:date="2021-04-15T17:08:00Z" w:initials="MTM">
    <w:p w14:paraId="6EA28817" w14:textId="29A61063" w:rsidR="00F86D7F" w:rsidRDefault="00F86D7F">
      <w:pPr>
        <w:pStyle w:val="CommentText"/>
      </w:pPr>
      <w:r>
        <w:rPr>
          <w:rStyle w:val="CommentReference"/>
        </w:rPr>
        <w:annotationRef/>
      </w:r>
      <w:r>
        <w:t>This can be “human” if you prefer, my main input is that we don’t use “normal” when referring to people</w:t>
      </w:r>
    </w:p>
  </w:comment>
  <w:comment w:id="11" w:author="Jeb Pavleas" w:date="2021-04-14T17:07:00Z" w:initials="JP">
    <w:p w14:paraId="2FD0E521" w14:textId="05652F79" w:rsidR="00F86D7F" w:rsidRDefault="00F86D7F">
      <w:pPr>
        <w:pStyle w:val="CommentText"/>
      </w:pPr>
      <w:r>
        <w:rPr>
          <w:rStyle w:val="CommentReference"/>
        </w:rPr>
        <w:annotationRef/>
      </w:r>
      <w:r>
        <w:t>I have been adding – to these to make it more readable if we want to remove ctrl f arrow  in the navigation pane</w:t>
      </w:r>
    </w:p>
    <w:p w14:paraId="2FF34B9A" w14:textId="77777777" w:rsidR="00F86D7F" w:rsidRDefault="00F86D7F">
      <w:pPr>
        <w:pStyle w:val="CommentText"/>
      </w:pPr>
    </w:p>
    <w:p w14:paraId="76E402E5" w14:textId="43BA2252" w:rsidR="00F86D7F" w:rsidRDefault="00F86D7F">
      <w:pPr>
        <w:pStyle w:val="CommentText"/>
      </w:pPr>
      <w:r>
        <w:t>If we keep need reminder for future chapters</w:t>
      </w:r>
    </w:p>
  </w:comment>
  <w:comment w:id="15" w:author="Matthew T. Munson" w:date="2021-04-15T18:01:00Z" w:initials="MTM">
    <w:p w14:paraId="22A5B035" w14:textId="71E6F26B" w:rsidR="00017A35" w:rsidRDefault="00017A35">
      <w:pPr>
        <w:pStyle w:val="CommentText"/>
      </w:pPr>
      <w:r>
        <w:rPr>
          <w:rStyle w:val="CommentReference"/>
        </w:rPr>
        <w:annotationRef/>
      </w:r>
      <w:r>
        <w:t>Is this correct?</w:t>
      </w:r>
    </w:p>
  </w:comment>
  <w:comment w:id="18" w:author="Matthew T. Munson" w:date="2021-04-15T18:17:00Z" w:initials="MTM">
    <w:p w14:paraId="23360C28" w14:textId="77777777" w:rsidR="00A62E20" w:rsidRDefault="00C846A4">
      <w:pPr>
        <w:pStyle w:val="CommentText"/>
      </w:pPr>
      <w:r>
        <w:rPr>
          <w:rStyle w:val="CommentReference"/>
        </w:rPr>
        <w:annotationRef/>
      </w:r>
      <w:r w:rsidR="00A62E20">
        <w:t>Is this paragraph necessary? I don’t really see the “misconception” we’re trying to explain away here. You could summarize with:</w:t>
      </w:r>
      <w:r w:rsidR="00A62E20">
        <w:br/>
      </w:r>
    </w:p>
    <w:p w14:paraId="4CABDF1C" w14:textId="57B6EE3B" w:rsidR="00C846A4" w:rsidRDefault="00A62E20">
      <w:pPr>
        <w:pStyle w:val="CommentText"/>
      </w:pPr>
      <w:r>
        <w:t>“While the parsing and loading process of a scene file is interesting to a game engine designer, the client should never concern themselves with these details. The system described in the following section should be abstracted away in the public methods exposed to the client.”</w:t>
      </w:r>
    </w:p>
  </w:comment>
  <w:comment w:id="31" w:author="Matthew T. Munson" w:date="2021-04-15T18:30:00Z" w:initials="MTM">
    <w:p w14:paraId="4FBB44E4" w14:textId="77777777" w:rsidR="00FB22CF" w:rsidRDefault="00FB22CF">
      <w:pPr>
        <w:pStyle w:val="CommentText"/>
      </w:pPr>
      <w:r>
        <w:rPr>
          <w:rStyle w:val="CommentReference"/>
        </w:rPr>
        <w:annotationRef/>
      </w:r>
      <w:r>
        <w:t>Client’s Public Interface?</w:t>
      </w:r>
    </w:p>
    <w:p w14:paraId="7726E285" w14:textId="77777777" w:rsidR="00FB22CF" w:rsidRDefault="00FB22CF">
      <w:pPr>
        <w:pStyle w:val="CommentText"/>
      </w:pPr>
      <w:r>
        <w:t>Public Interface?</w:t>
      </w:r>
    </w:p>
    <w:p w14:paraId="3F9FC344" w14:textId="2E497A24" w:rsidR="00FB22CF" w:rsidRDefault="00FB22CF">
      <w:pPr>
        <w:pStyle w:val="CommentText"/>
      </w:pPr>
      <w:r>
        <w:t>Client Interface?</w:t>
      </w:r>
    </w:p>
  </w:comment>
  <w:comment w:id="34" w:author="Matthew T. Munson" w:date="2021-04-15T18:31:00Z" w:initials="MTM">
    <w:p w14:paraId="5B03ED77" w14:textId="29C6F40A" w:rsidR="00FB22CF" w:rsidRDefault="00FB22CF">
      <w:pPr>
        <w:pStyle w:val="CommentText"/>
      </w:pPr>
      <w:r>
        <w:rPr>
          <w:rStyle w:val="CommentReference"/>
        </w:rPr>
        <w:annotationRef/>
      </w:r>
      <w:r>
        <w:t xml:space="preserve">Should we clarify that the _client_ needs to be ability to define these things? E.g. we can’t anticipate what variables the client might want to instantiate in the constructor, so we pass that onto them </w:t>
      </w:r>
    </w:p>
  </w:comment>
  <w:comment w:id="35" w:author="Jeb Pavleas" w:date="2021-04-11T04:43:00Z" w:initials="JP">
    <w:p w14:paraId="7B3589AE" w14:textId="77777777" w:rsidR="00F86D7F" w:rsidRDefault="00F86D7F" w:rsidP="00614686">
      <w:pPr>
        <w:pStyle w:val="CommentText"/>
      </w:pPr>
      <w:r>
        <w:rPr>
          <w:rStyle w:val="CommentReference"/>
        </w:rPr>
        <w:annotationRef/>
      </w:r>
      <w:r>
        <w:t xml:space="preserve">Match check for trailing / folder </w:t>
      </w:r>
      <w:r w:rsidRPr="004E5FFA">
        <w:rPr>
          <w:rStyle w:val="Strong"/>
        </w:rPr>
        <w:t xml:space="preserve">folder/folder/ </w:t>
      </w:r>
      <w:r w:rsidRPr="004E5FFA">
        <w:t xml:space="preserve">or </w:t>
      </w:r>
      <w:r w:rsidRPr="004E5FFA">
        <w:rPr>
          <w:rStyle w:val="Strong"/>
        </w:rPr>
        <w:t>folder/folder</w:t>
      </w:r>
    </w:p>
  </w:comment>
  <w:comment w:id="36" w:author="Kelvin Sung" w:date="2021-04-11T20:20:00Z" w:initials="KS">
    <w:p w14:paraId="4FEFDB69" w14:textId="77777777" w:rsidR="00F86D7F" w:rsidRDefault="00F86D7F" w:rsidP="00614686">
      <w:pPr>
        <w:pStyle w:val="CommentText"/>
      </w:pPr>
      <w:r>
        <w:rPr>
          <w:rStyle w:val="CommentReference"/>
        </w:rPr>
        <w:annotationRef/>
      </w:r>
      <w:r>
        <w:t>So far, without the trailing “/”</w:t>
      </w:r>
    </w:p>
  </w:comment>
  <w:comment w:id="62" w:author="Matthew T. Munson" w:date="2021-04-15T18:51:00Z" w:initials="MTM">
    <w:p w14:paraId="60C5F7D9" w14:textId="4A2FF396" w:rsidR="00561558" w:rsidRDefault="00561558">
      <w:pPr>
        <w:pStyle w:val="CommentText"/>
      </w:pPr>
      <w:r>
        <w:rPr>
          <w:rStyle w:val="CommentReference"/>
        </w:rPr>
        <w:annotationRef/>
      </w:r>
      <w:r>
        <w:t>This might not be the wrap-up we were going for. Could also discuss how this improves modularity, etc.</w:t>
      </w:r>
    </w:p>
  </w:comment>
  <w:comment w:id="126" w:author="Matthew T. Munson" w:date="2021-04-15T19:19:00Z" w:initials="MTM">
    <w:p w14:paraId="526C8FFB" w14:textId="72F03DFC" w:rsidR="00911DBB" w:rsidRDefault="00911DBB">
      <w:pPr>
        <w:pStyle w:val="CommentText"/>
      </w:pPr>
      <w:r>
        <w:rPr>
          <w:rStyle w:val="CommentReference"/>
        </w:rPr>
        <w:annotationRef/>
      </w:r>
      <w:r>
        <w:t>Formatting optional, could be “critical” instead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EA28817" w15:done="0"/>
  <w15:commentEx w15:paraId="76E402E5" w15:done="0"/>
  <w15:commentEx w15:paraId="22A5B035" w15:done="0"/>
  <w15:commentEx w15:paraId="4CABDF1C" w15:done="0"/>
  <w15:commentEx w15:paraId="3F9FC344" w15:done="0"/>
  <w15:commentEx w15:paraId="5B03ED77" w15:done="0"/>
  <w15:commentEx w15:paraId="7B3589AE" w15:done="0"/>
  <w15:commentEx w15:paraId="4FEFDB69" w15:paraIdParent="7B3589AE" w15:done="0"/>
  <w15:commentEx w15:paraId="60C5F7D9" w15:done="0"/>
  <w15:commentEx w15:paraId="526C8F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2F184" w16cex:dateUtc="2021-04-16T00:08:00Z"/>
  <w16cex:commentExtensible w16cex:durableId="24219FB5" w16cex:dateUtc="2021-04-15T00:07:00Z"/>
  <w16cex:commentExtensible w16cex:durableId="2422FE03" w16cex:dateUtc="2021-04-16T01:01:00Z"/>
  <w16cex:commentExtensible w16cex:durableId="242301C0" w16cex:dateUtc="2021-04-16T01:17:00Z"/>
  <w16cex:commentExtensible w16cex:durableId="242304B7" w16cex:dateUtc="2021-04-16T01:30:00Z"/>
  <w16cex:commentExtensible w16cex:durableId="2423051A" w16cex:dateUtc="2021-04-16T01:31:00Z"/>
  <w16cex:commentExtensible w16cex:durableId="241CFD0F" w16cex:dateUtc="2021-04-11T11:43:00Z"/>
  <w16cex:commentExtensible w16cex:durableId="242309C9" w16cex:dateUtc="2021-04-16T01:51:00Z"/>
  <w16cex:commentExtensible w16cex:durableId="24231025" w16cex:dateUtc="2021-04-16T0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A28817" w16cid:durableId="2422F184"/>
  <w16cid:commentId w16cid:paraId="76E402E5" w16cid:durableId="24219FB5"/>
  <w16cid:commentId w16cid:paraId="22A5B035" w16cid:durableId="2422FE03"/>
  <w16cid:commentId w16cid:paraId="4CABDF1C" w16cid:durableId="242301C0"/>
  <w16cid:commentId w16cid:paraId="3F9FC344" w16cid:durableId="242304B7"/>
  <w16cid:commentId w16cid:paraId="5B03ED77" w16cid:durableId="2423051A"/>
  <w16cid:commentId w16cid:paraId="7B3589AE" w16cid:durableId="241CFD0F"/>
  <w16cid:commentId w16cid:paraId="4FEFDB69" w16cid:durableId="241DD894"/>
  <w16cid:commentId w16cid:paraId="60C5F7D9" w16cid:durableId="242309C9"/>
  <w16cid:commentId w16cid:paraId="526C8FFB" w16cid:durableId="24231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780FF" w14:textId="77777777" w:rsidR="00E42785" w:rsidRDefault="00E42785" w:rsidP="000C758C">
      <w:pPr>
        <w:spacing w:after="0" w:line="240" w:lineRule="auto"/>
      </w:pPr>
      <w:r>
        <w:separator/>
      </w:r>
    </w:p>
  </w:endnote>
  <w:endnote w:type="continuationSeparator" w:id="0">
    <w:p w14:paraId="60A8A0F0" w14:textId="77777777" w:rsidR="00E42785" w:rsidRDefault="00E42785"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Utopia">
    <w:altName w:val="Courier New"/>
    <w:panose1 w:val="020B06040202020202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Segoe Print"/>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roman"/>
    <w:pitch w:val="variable"/>
    <w:sig w:usb0="00000003" w:usb1="00000000" w:usb2="00000000" w:usb3="00000000" w:csb0="00000001" w:csb1="00000000"/>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3AF6A" w14:textId="77777777" w:rsidR="00F86D7F" w:rsidRPr="00222F70" w:rsidRDefault="00F86D7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7FA0A" w14:textId="77777777" w:rsidR="00F86D7F" w:rsidRPr="00222F70" w:rsidRDefault="00F86D7F"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1C80F2DF" w14:textId="77777777" w:rsidR="00F86D7F" w:rsidRDefault="00F86D7F"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BD37B" w14:textId="77777777" w:rsidR="00E42785" w:rsidRDefault="00E42785" w:rsidP="000C758C">
      <w:pPr>
        <w:spacing w:after="0" w:line="240" w:lineRule="auto"/>
      </w:pPr>
      <w:r>
        <w:separator/>
      </w:r>
    </w:p>
  </w:footnote>
  <w:footnote w:type="continuationSeparator" w:id="0">
    <w:p w14:paraId="53374B92" w14:textId="77777777" w:rsidR="00E42785" w:rsidRDefault="00E42785"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8ECE" w14:textId="77777777" w:rsidR="00F86D7F" w:rsidRPr="003C7D0E" w:rsidRDefault="00F86D7F"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492F8" w14:textId="7B9EFBDE" w:rsidR="00F86D7F" w:rsidRPr="002A45BE" w:rsidRDefault="00F86D7F"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D1FAD" w14:textId="064176D1" w:rsidR="00F86D7F" w:rsidRDefault="00F86D7F"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11365C"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F86D7F" w:rsidRPr="00B44665" w:rsidRDefault="00F86D7F"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4BBE36D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rson w15:author="Jeb Pavleas">
    <w15:presenceInfo w15:providerId="Windows Live" w15:userId="7297f742495c9fe8"/>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23AF"/>
    <w:rsid w:val="00003E62"/>
    <w:rsid w:val="00017A35"/>
    <w:rsid w:val="0002052E"/>
    <w:rsid w:val="00021D86"/>
    <w:rsid w:val="0002523D"/>
    <w:rsid w:val="00062E30"/>
    <w:rsid w:val="00063080"/>
    <w:rsid w:val="00066060"/>
    <w:rsid w:val="0007378F"/>
    <w:rsid w:val="00077D22"/>
    <w:rsid w:val="000830F4"/>
    <w:rsid w:val="00095BF1"/>
    <w:rsid w:val="000C0041"/>
    <w:rsid w:val="000C6ADF"/>
    <w:rsid w:val="000C758C"/>
    <w:rsid w:val="000D1A4B"/>
    <w:rsid w:val="000E4065"/>
    <w:rsid w:val="00104EC4"/>
    <w:rsid w:val="0010691D"/>
    <w:rsid w:val="00111EFA"/>
    <w:rsid w:val="00112349"/>
    <w:rsid w:val="00112625"/>
    <w:rsid w:val="00121257"/>
    <w:rsid w:val="00131AC9"/>
    <w:rsid w:val="0014067B"/>
    <w:rsid w:val="00142E59"/>
    <w:rsid w:val="00154F11"/>
    <w:rsid w:val="00170356"/>
    <w:rsid w:val="00172DBF"/>
    <w:rsid w:val="001824F2"/>
    <w:rsid w:val="00182894"/>
    <w:rsid w:val="0018775A"/>
    <w:rsid w:val="0019227E"/>
    <w:rsid w:val="0019230F"/>
    <w:rsid w:val="00196AB0"/>
    <w:rsid w:val="0019743C"/>
    <w:rsid w:val="001A7A0C"/>
    <w:rsid w:val="001C2344"/>
    <w:rsid w:val="001C6ACF"/>
    <w:rsid w:val="001E1A35"/>
    <w:rsid w:val="002005FC"/>
    <w:rsid w:val="00211172"/>
    <w:rsid w:val="00215545"/>
    <w:rsid w:val="00227B3C"/>
    <w:rsid w:val="00234A93"/>
    <w:rsid w:val="00244BC7"/>
    <w:rsid w:val="00245F3F"/>
    <w:rsid w:val="0024759B"/>
    <w:rsid w:val="00253D95"/>
    <w:rsid w:val="00267D15"/>
    <w:rsid w:val="00270B07"/>
    <w:rsid w:val="002711B4"/>
    <w:rsid w:val="00271933"/>
    <w:rsid w:val="00273EAA"/>
    <w:rsid w:val="00291664"/>
    <w:rsid w:val="002B4FBD"/>
    <w:rsid w:val="002B58A1"/>
    <w:rsid w:val="002C006F"/>
    <w:rsid w:val="002C1F7C"/>
    <w:rsid w:val="002C2CAB"/>
    <w:rsid w:val="002E076D"/>
    <w:rsid w:val="002E1BDD"/>
    <w:rsid w:val="002F599E"/>
    <w:rsid w:val="00302E67"/>
    <w:rsid w:val="00334A41"/>
    <w:rsid w:val="00337FC8"/>
    <w:rsid w:val="00351D00"/>
    <w:rsid w:val="00365D05"/>
    <w:rsid w:val="003679BD"/>
    <w:rsid w:val="00371547"/>
    <w:rsid w:val="00373626"/>
    <w:rsid w:val="003866FD"/>
    <w:rsid w:val="003A3B2D"/>
    <w:rsid w:val="003A5B87"/>
    <w:rsid w:val="003C0432"/>
    <w:rsid w:val="003C3528"/>
    <w:rsid w:val="003C47A8"/>
    <w:rsid w:val="003D515C"/>
    <w:rsid w:val="003E0AB1"/>
    <w:rsid w:val="003F2ADF"/>
    <w:rsid w:val="003F7837"/>
    <w:rsid w:val="004046D2"/>
    <w:rsid w:val="004107D9"/>
    <w:rsid w:val="004204B4"/>
    <w:rsid w:val="004231C2"/>
    <w:rsid w:val="0042523B"/>
    <w:rsid w:val="004329B4"/>
    <w:rsid w:val="004447E9"/>
    <w:rsid w:val="00444DAA"/>
    <w:rsid w:val="00456CE9"/>
    <w:rsid w:val="004617F9"/>
    <w:rsid w:val="00462CCE"/>
    <w:rsid w:val="004667A9"/>
    <w:rsid w:val="00467232"/>
    <w:rsid w:val="00487FF2"/>
    <w:rsid w:val="004A612A"/>
    <w:rsid w:val="004B17C4"/>
    <w:rsid w:val="004B444D"/>
    <w:rsid w:val="004B5710"/>
    <w:rsid w:val="004C3E4E"/>
    <w:rsid w:val="004C46A6"/>
    <w:rsid w:val="004E4AB4"/>
    <w:rsid w:val="005320CD"/>
    <w:rsid w:val="00533223"/>
    <w:rsid w:val="0055466F"/>
    <w:rsid w:val="00560D34"/>
    <w:rsid w:val="00561558"/>
    <w:rsid w:val="005616A4"/>
    <w:rsid w:val="005743AB"/>
    <w:rsid w:val="00592D9B"/>
    <w:rsid w:val="005A62D7"/>
    <w:rsid w:val="005C1C1E"/>
    <w:rsid w:val="005D0417"/>
    <w:rsid w:val="005D0D3D"/>
    <w:rsid w:val="005D12A6"/>
    <w:rsid w:val="005D426E"/>
    <w:rsid w:val="005E19DF"/>
    <w:rsid w:val="005E4C5D"/>
    <w:rsid w:val="006042CD"/>
    <w:rsid w:val="00605130"/>
    <w:rsid w:val="00606268"/>
    <w:rsid w:val="00614686"/>
    <w:rsid w:val="00614CBE"/>
    <w:rsid w:val="00621024"/>
    <w:rsid w:val="006258BB"/>
    <w:rsid w:val="006529A2"/>
    <w:rsid w:val="006869C7"/>
    <w:rsid w:val="00690DF5"/>
    <w:rsid w:val="006A0F2B"/>
    <w:rsid w:val="006A4676"/>
    <w:rsid w:val="006B1942"/>
    <w:rsid w:val="006C25FC"/>
    <w:rsid w:val="006C73AE"/>
    <w:rsid w:val="006D172A"/>
    <w:rsid w:val="006D7CE6"/>
    <w:rsid w:val="007109E7"/>
    <w:rsid w:val="007122F7"/>
    <w:rsid w:val="007254A9"/>
    <w:rsid w:val="00746E60"/>
    <w:rsid w:val="0076062D"/>
    <w:rsid w:val="00765DEC"/>
    <w:rsid w:val="00777EB1"/>
    <w:rsid w:val="007826B9"/>
    <w:rsid w:val="00782A6A"/>
    <w:rsid w:val="007B1486"/>
    <w:rsid w:val="007B7B4C"/>
    <w:rsid w:val="007D7AB8"/>
    <w:rsid w:val="007E64E3"/>
    <w:rsid w:val="007F3D20"/>
    <w:rsid w:val="007F4787"/>
    <w:rsid w:val="0082587C"/>
    <w:rsid w:val="00826AE3"/>
    <w:rsid w:val="008469F9"/>
    <w:rsid w:val="00851660"/>
    <w:rsid w:val="00861F88"/>
    <w:rsid w:val="00867580"/>
    <w:rsid w:val="00870193"/>
    <w:rsid w:val="0088365C"/>
    <w:rsid w:val="008863EF"/>
    <w:rsid w:val="008904F8"/>
    <w:rsid w:val="008A3F7E"/>
    <w:rsid w:val="008C05A5"/>
    <w:rsid w:val="008C06D2"/>
    <w:rsid w:val="008C45C1"/>
    <w:rsid w:val="008D73C8"/>
    <w:rsid w:val="008E0027"/>
    <w:rsid w:val="008E0DEF"/>
    <w:rsid w:val="008E401F"/>
    <w:rsid w:val="008E45AF"/>
    <w:rsid w:val="008E7FCF"/>
    <w:rsid w:val="008F2599"/>
    <w:rsid w:val="008F48E6"/>
    <w:rsid w:val="00910551"/>
    <w:rsid w:val="00911DBB"/>
    <w:rsid w:val="009139C2"/>
    <w:rsid w:val="00920D12"/>
    <w:rsid w:val="00923909"/>
    <w:rsid w:val="00924A6F"/>
    <w:rsid w:val="00933B1F"/>
    <w:rsid w:val="00981BC0"/>
    <w:rsid w:val="0098354D"/>
    <w:rsid w:val="009C1A4E"/>
    <w:rsid w:val="009D6400"/>
    <w:rsid w:val="009E51CF"/>
    <w:rsid w:val="00A1090C"/>
    <w:rsid w:val="00A2106B"/>
    <w:rsid w:val="00A221B9"/>
    <w:rsid w:val="00A30533"/>
    <w:rsid w:val="00A32738"/>
    <w:rsid w:val="00A34BE2"/>
    <w:rsid w:val="00A5189F"/>
    <w:rsid w:val="00A53252"/>
    <w:rsid w:val="00A62E20"/>
    <w:rsid w:val="00A6316D"/>
    <w:rsid w:val="00A7560E"/>
    <w:rsid w:val="00A83C4F"/>
    <w:rsid w:val="00A878D1"/>
    <w:rsid w:val="00A97273"/>
    <w:rsid w:val="00AA4F58"/>
    <w:rsid w:val="00AB7062"/>
    <w:rsid w:val="00AC184A"/>
    <w:rsid w:val="00AD0E06"/>
    <w:rsid w:val="00AE31F9"/>
    <w:rsid w:val="00AE634A"/>
    <w:rsid w:val="00AF193F"/>
    <w:rsid w:val="00AF4722"/>
    <w:rsid w:val="00AF540A"/>
    <w:rsid w:val="00B21E1E"/>
    <w:rsid w:val="00B43676"/>
    <w:rsid w:val="00B46231"/>
    <w:rsid w:val="00B704BD"/>
    <w:rsid w:val="00B73A09"/>
    <w:rsid w:val="00B829BC"/>
    <w:rsid w:val="00B85A86"/>
    <w:rsid w:val="00B91E34"/>
    <w:rsid w:val="00B92D9D"/>
    <w:rsid w:val="00B9323D"/>
    <w:rsid w:val="00B95C97"/>
    <w:rsid w:val="00B96DCA"/>
    <w:rsid w:val="00BA0F28"/>
    <w:rsid w:val="00BA3298"/>
    <w:rsid w:val="00BC25D9"/>
    <w:rsid w:val="00BD1CD7"/>
    <w:rsid w:val="00BD6A3A"/>
    <w:rsid w:val="00BE366C"/>
    <w:rsid w:val="00BF3C4D"/>
    <w:rsid w:val="00BF439F"/>
    <w:rsid w:val="00BF4431"/>
    <w:rsid w:val="00BF5CB9"/>
    <w:rsid w:val="00C12A48"/>
    <w:rsid w:val="00C31AF9"/>
    <w:rsid w:val="00C31E50"/>
    <w:rsid w:val="00C32C50"/>
    <w:rsid w:val="00C63749"/>
    <w:rsid w:val="00C64B51"/>
    <w:rsid w:val="00C7187F"/>
    <w:rsid w:val="00C846A4"/>
    <w:rsid w:val="00C90175"/>
    <w:rsid w:val="00CD350D"/>
    <w:rsid w:val="00CD4FF6"/>
    <w:rsid w:val="00D04E31"/>
    <w:rsid w:val="00D06EC7"/>
    <w:rsid w:val="00D41A64"/>
    <w:rsid w:val="00D50947"/>
    <w:rsid w:val="00D526D9"/>
    <w:rsid w:val="00D54D65"/>
    <w:rsid w:val="00D66A00"/>
    <w:rsid w:val="00D71D7D"/>
    <w:rsid w:val="00D811A9"/>
    <w:rsid w:val="00D8445E"/>
    <w:rsid w:val="00D86541"/>
    <w:rsid w:val="00DA0F0B"/>
    <w:rsid w:val="00DA78C6"/>
    <w:rsid w:val="00DB3A4E"/>
    <w:rsid w:val="00DC1896"/>
    <w:rsid w:val="00DE0AB7"/>
    <w:rsid w:val="00E06F76"/>
    <w:rsid w:val="00E42785"/>
    <w:rsid w:val="00E46F5F"/>
    <w:rsid w:val="00E525B7"/>
    <w:rsid w:val="00E6036F"/>
    <w:rsid w:val="00E71DA3"/>
    <w:rsid w:val="00E80754"/>
    <w:rsid w:val="00E9489A"/>
    <w:rsid w:val="00EA496D"/>
    <w:rsid w:val="00EA6194"/>
    <w:rsid w:val="00EB2727"/>
    <w:rsid w:val="00F000A0"/>
    <w:rsid w:val="00F216AC"/>
    <w:rsid w:val="00F2631A"/>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styleId="UnresolvedMention">
    <w:name w:val="Unresolved Mention"/>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F502D-BF10-4884-9E44-1AE09BFE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64</Pages>
  <Words>14962</Words>
  <Characters>85287</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14</cp:revision>
  <dcterms:created xsi:type="dcterms:W3CDTF">2021-04-15T00:30:00Z</dcterms:created>
  <dcterms:modified xsi:type="dcterms:W3CDTF">2021-04-16T02:44:00Z</dcterms:modified>
</cp:coreProperties>
</file>