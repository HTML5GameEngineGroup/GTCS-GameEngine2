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A01B1" w14:textId="26544D73" w:rsidR="00AF4F3B" w:rsidRDefault="00632F70" w:rsidP="00AF4F3B">
      <w:pPr>
        <w:pStyle w:val="ChapterTitle"/>
      </w:pPr>
      <w:bookmarkStart w:id="0" w:name="_Hlk73937801"/>
      <w:r>
        <w:t>Creating</w:t>
      </w:r>
      <w:commentRangeStart w:id="1"/>
      <w:commentRangeStart w:id="2"/>
      <w:commentRangeStart w:id="3"/>
      <w:r w:rsidR="00AF4F3B">
        <w:t xml:space="preserve"> </w:t>
      </w:r>
      <w:r w:rsidR="007C4092">
        <w:t>Effects</w:t>
      </w:r>
      <w:r w:rsidR="007C4092" w:rsidRPr="00AF4F3B">
        <w:t xml:space="preserve"> </w:t>
      </w:r>
      <w:r w:rsidR="00AF4F3B">
        <w:t>with</w:t>
      </w:r>
      <w:r w:rsidR="00AF4F3B" w:rsidRPr="00AF4F3B">
        <w:t xml:space="preserve"> </w:t>
      </w:r>
      <w:r w:rsidR="00AF4F3B">
        <w:t>Particle Systems</w:t>
      </w:r>
      <w:commentRangeEnd w:id="1"/>
      <w:r w:rsidR="00AF4F3B">
        <w:rPr>
          <w:rStyle w:val="CommentReference"/>
          <w:rFonts w:asciiTheme="minorHAnsi" w:eastAsiaTheme="minorHAnsi" w:hAnsiTheme="minorHAnsi" w:cstheme="minorBidi"/>
          <w:b w:val="0"/>
        </w:rPr>
        <w:commentReference w:id="1"/>
      </w:r>
      <w:commentRangeEnd w:id="2"/>
      <w:r w:rsidR="007C4092">
        <w:rPr>
          <w:rStyle w:val="CommentReference"/>
          <w:rFonts w:asciiTheme="minorHAnsi" w:eastAsiaTheme="minorHAnsi" w:hAnsiTheme="minorHAnsi" w:cstheme="minorBidi"/>
          <w:b w:val="0"/>
        </w:rPr>
        <w:commentReference w:id="2"/>
      </w:r>
      <w:commentRangeEnd w:id="3"/>
      <w:r w:rsidR="005B4300">
        <w:rPr>
          <w:rStyle w:val="CommentReference"/>
          <w:rFonts w:asciiTheme="minorHAnsi" w:eastAsia="SimSun" w:hAnsiTheme="minorHAnsi" w:cstheme="minorBidi"/>
          <w:b w:val="0"/>
        </w:rPr>
        <w:commentReference w:id="3"/>
      </w:r>
    </w:p>
    <w:p w14:paraId="3C5C82A8" w14:textId="77777777" w:rsidR="00380D56" w:rsidRPr="00683157" w:rsidRDefault="00380D56" w:rsidP="00380D56">
      <w:pPr>
        <w:pStyle w:val="BodyTextFirst"/>
        <w:rPr>
          <w:rFonts w:hint="eastAsia"/>
        </w:rPr>
      </w:pPr>
      <w:r w:rsidRPr="00683157">
        <w:t>After completing this chapter, you will be able to:</w:t>
      </w:r>
    </w:p>
    <w:p w14:paraId="504AE7B7" w14:textId="2D8B6D24" w:rsidR="00380D56" w:rsidRDefault="008E52F7" w:rsidP="00380D56">
      <w:pPr>
        <w:pStyle w:val="Bullet"/>
        <w:rPr>
          <w:rFonts w:hint="eastAsia"/>
        </w:rPr>
      </w:pPr>
      <w:r>
        <w:t>Understand the fundamentals of a particle, a particle emitter, and a particle system</w:t>
      </w:r>
    </w:p>
    <w:p w14:paraId="0D2B106F" w14:textId="50EC324E" w:rsidR="008E52F7" w:rsidRDefault="008E52F7" w:rsidP="00380D56">
      <w:pPr>
        <w:pStyle w:val="Bullet"/>
        <w:rPr>
          <w:rFonts w:hint="eastAsia"/>
        </w:rPr>
      </w:pPr>
      <w:r>
        <w:t xml:space="preserve">Appreciate that many interesting physical effects can be modelled base on a collection of </w:t>
      </w:r>
      <w:r w:rsidR="00403A13">
        <w:t xml:space="preserve">dedicated </w:t>
      </w:r>
      <w:r>
        <w:t>particles</w:t>
      </w:r>
    </w:p>
    <w:p w14:paraId="47E93754" w14:textId="66669EAB" w:rsidR="008E52F7" w:rsidRDefault="008E52F7" w:rsidP="00380D56">
      <w:pPr>
        <w:pStyle w:val="Bullet"/>
        <w:rPr>
          <w:rFonts w:hint="eastAsia"/>
        </w:rPr>
      </w:pPr>
      <w:r>
        <w:t>Approximate the basic behavior of a particle</w:t>
      </w:r>
      <w:r w:rsidR="000103E5">
        <w:t xml:space="preserve"> such that </w:t>
      </w:r>
      <w:r w:rsidR="00376A06">
        <w:t xml:space="preserve">the rendition of </w:t>
      </w:r>
      <w:r w:rsidR="000103E5">
        <w:t>a collection</w:t>
      </w:r>
      <w:r>
        <w:t xml:space="preserve"> </w:t>
      </w:r>
      <w:r w:rsidR="000103E5">
        <w:t xml:space="preserve">of these particles </w:t>
      </w:r>
      <w:r>
        <w:t>resemble a simple explosion-like effect</w:t>
      </w:r>
    </w:p>
    <w:p w14:paraId="440D3974" w14:textId="7A8D36B8" w:rsidR="00380D56" w:rsidRPr="00330305" w:rsidRDefault="008E52F7" w:rsidP="00380D56">
      <w:pPr>
        <w:pStyle w:val="Bullet"/>
        <w:rPr>
          <w:rFonts w:hint="eastAsia"/>
        </w:rPr>
      </w:pPr>
      <w:r>
        <w:t xml:space="preserve">Implement a straightforward particle system that is integrated with the </w:t>
      </w:r>
      <w:r w:rsidRPr="00092B24">
        <w:rPr>
          <w:rStyle w:val="CodeInline"/>
          <w:rFonts w:hint="eastAsia"/>
        </w:rPr>
        <w:t>RigidShape</w:t>
      </w:r>
      <w:r>
        <w:t xml:space="preserve"> </w:t>
      </w:r>
      <w:r w:rsidR="00630CA2">
        <w:t xml:space="preserve">system </w:t>
      </w:r>
      <w:r>
        <w:t>of the physics component</w:t>
      </w:r>
    </w:p>
    <w:p w14:paraId="6E766F72" w14:textId="10EE7D66" w:rsidR="009C1E34" w:rsidRDefault="009C1E34" w:rsidP="009C1E34">
      <w:pPr>
        <w:pStyle w:val="Heading1"/>
      </w:pPr>
      <w:r>
        <w:t>Introduction</w:t>
      </w:r>
    </w:p>
    <w:p w14:paraId="31CB807F" w14:textId="3BC7F38C" w:rsidR="00FD4FA1" w:rsidRDefault="0028310D" w:rsidP="009C1E34">
      <w:pPr>
        <w:pStyle w:val="BodyTextFirst"/>
        <w:rPr>
          <w:rFonts w:hint="eastAsia"/>
        </w:rPr>
      </w:pPr>
      <w:r>
        <w:t xml:space="preserve">So far in your game engine it is assumed that the game world can be described by a collection of geometries where all objects are </w:t>
      </w:r>
      <w:r w:rsidRPr="00092B24">
        <w:rPr>
          <w:rStyle w:val="CodeInline"/>
          <w:rFonts w:hint="eastAsia"/>
        </w:rPr>
        <w:t>Renderable</w:t>
      </w:r>
      <w:r>
        <w:t xml:space="preserve"> instances with texture, or animated sprite, and potentially illuminat</w:t>
      </w:r>
      <w:r w:rsidR="000C617C">
        <w:t>ed by light sources</w:t>
      </w:r>
      <w:r>
        <w:t xml:space="preserve">. </w:t>
      </w:r>
      <w:r w:rsidR="0089334C">
        <w:t xml:space="preserve">This </w:t>
      </w:r>
      <w:r w:rsidR="005B4F6D">
        <w:t xml:space="preserve">game </w:t>
      </w:r>
      <w:r>
        <w:t xml:space="preserve">engine is </w:t>
      </w:r>
      <w:r w:rsidR="00FA4637">
        <w:t xml:space="preserve">powerful </w:t>
      </w:r>
      <w:r w:rsidR="0089334C">
        <w:t xml:space="preserve">and </w:t>
      </w:r>
      <w:r>
        <w:t>capable of describing a significant portion of objects in the real-world</w:t>
      </w:r>
      <w:r w:rsidR="0089334C">
        <w:t>.</w:t>
      </w:r>
      <w:r>
        <w:t xml:space="preserve"> However, </w:t>
      </w:r>
      <w:r w:rsidR="0089334C">
        <w:t xml:space="preserve">it is also true that </w:t>
      </w:r>
      <w:r>
        <w:t xml:space="preserve">it can be challenging </w:t>
      </w:r>
      <w:r w:rsidR="0089334C">
        <w:t xml:space="preserve">for your game engine </w:t>
      </w:r>
      <w:r>
        <w:t xml:space="preserve">to describe many of the everyday </w:t>
      </w:r>
      <w:r w:rsidR="005A47F5">
        <w:t>encountering</w:t>
      </w:r>
      <w:r>
        <w:t xml:space="preserve">. For example, </w:t>
      </w:r>
      <w:r w:rsidR="00F250D2">
        <w:t xml:space="preserve">sparks, </w:t>
      </w:r>
      <w:r>
        <w:t>fire, explosion</w:t>
      </w:r>
      <w:r w:rsidR="00F250D2">
        <w:t>s</w:t>
      </w:r>
      <w:r>
        <w:t xml:space="preserve">, </w:t>
      </w:r>
      <w:r w:rsidR="00F250D2">
        <w:t xml:space="preserve">dirt, dusts, etc. </w:t>
      </w:r>
      <w:r w:rsidR="000C617C">
        <w:t xml:space="preserve">Many of these observations are transient effects resulting from matters changing </w:t>
      </w:r>
      <w:r w:rsidR="00B9322C">
        <w:t xml:space="preserve">physical </w:t>
      </w:r>
      <w:r w:rsidR="000C617C">
        <w:t xml:space="preserve">states, or, </w:t>
      </w:r>
      <w:r w:rsidR="00AE019B">
        <w:t xml:space="preserve">collection of </w:t>
      </w:r>
      <w:r w:rsidR="00B9322C">
        <w:t>very small</w:t>
      </w:r>
      <w:r w:rsidR="005F25D9">
        <w:t xml:space="preserve"> </w:t>
      </w:r>
      <w:r w:rsidR="00AE019B">
        <w:t xml:space="preserve">size </w:t>
      </w:r>
      <w:r w:rsidR="00B9322C">
        <w:t>entities</w:t>
      </w:r>
      <w:r w:rsidR="00AE019B">
        <w:t xml:space="preserve"> </w:t>
      </w:r>
      <w:r w:rsidR="00B9322C">
        <w:t xml:space="preserve">reacting to </w:t>
      </w:r>
      <w:r w:rsidR="000C617C">
        <w:t xml:space="preserve">physical disturbances. </w:t>
      </w:r>
      <w:r w:rsidR="009D102B">
        <w:t>Collectively, t</w:t>
      </w:r>
      <w:r w:rsidR="000C617C">
        <w:t>hese</w:t>
      </w:r>
      <w:r w:rsidR="00FD4FA1">
        <w:t xml:space="preserve"> </w:t>
      </w:r>
      <w:r w:rsidR="009D102B">
        <w:t xml:space="preserve">observations </w:t>
      </w:r>
      <w:r w:rsidR="00FD4FA1">
        <w:t xml:space="preserve">are </w:t>
      </w:r>
      <w:r w:rsidR="009D102B">
        <w:t xml:space="preserve">often </w:t>
      </w:r>
      <w:r w:rsidR="00FD4FA1">
        <w:t>referred to as special effects and, in general,</w:t>
      </w:r>
      <w:r w:rsidR="000C617C">
        <w:t xml:space="preserve"> </w:t>
      </w:r>
      <w:r w:rsidR="00FD4FA1">
        <w:t>are not suitable to be described by fixed-shape geometries with textures</w:t>
      </w:r>
      <w:r w:rsidR="00E964FB">
        <w:t>.</w:t>
      </w:r>
    </w:p>
    <w:p w14:paraId="35E2F1C9" w14:textId="785DB622" w:rsidR="009C1E34" w:rsidRDefault="00BC628F" w:rsidP="00092B24">
      <w:pPr>
        <w:pStyle w:val="BodyTextCont"/>
        <w:rPr>
          <w:rFonts w:hint="eastAsia"/>
        </w:rPr>
      </w:pPr>
      <w:r>
        <w:t xml:space="preserve">Particle systems describe special effects </w:t>
      </w:r>
      <w:r w:rsidR="005B0E69">
        <w:t>by</w:t>
      </w:r>
      <w:r w:rsidR="0034625D">
        <w:t xml:space="preserve"> emitting </w:t>
      </w:r>
      <w:r w:rsidR="00585C2C">
        <w:t xml:space="preserve">a collection of </w:t>
      </w:r>
      <w:r w:rsidR="0034625D">
        <w:t>particles</w:t>
      </w:r>
      <w:r w:rsidR="00585C2C">
        <w:t xml:space="preserve"> with </w:t>
      </w:r>
      <w:r w:rsidR="00E964FB">
        <w:t>properties</w:t>
      </w:r>
      <w:r w:rsidR="0034625D">
        <w:t xml:space="preserve"> </w:t>
      </w:r>
      <w:r w:rsidR="00190B61">
        <w:t>th</w:t>
      </w:r>
      <w:r w:rsidR="0089601A">
        <w:t>at</w:t>
      </w:r>
      <w:r w:rsidR="00190B61">
        <w:t xml:space="preserve"> may include</w:t>
      </w:r>
      <w:r w:rsidR="0034625D">
        <w:t xml:space="preserve">: </w:t>
      </w:r>
      <w:r w:rsidR="000950AC">
        <w:t xml:space="preserve">position, </w:t>
      </w:r>
      <w:r w:rsidR="0034625D">
        <w:t xml:space="preserve">size, color, life-time, and strategically selected </w:t>
      </w:r>
      <w:r w:rsidR="00585C2C">
        <w:t xml:space="preserve">texture maps. </w:t>
      </w:r>
      <w:r w:rsidR="00EF0FA8">
        <w:t xml:space="preserve">These particles are defined with specific behaviors where </w:t>
      </w:r>
      <w:r w:rsidR="00E964FB">
        <w:t>after</w:t>
      </w:r>
      <w:r w:rsidR="000950AC">
        <w:t xml:space="preserve"> </w:t>
      </w:r>
      <w:r w:rsidR="005B0E69">
        <w:t>emitted</w:t>
      </w:r>
      <w:r w:rsidR="000950AC">
        <w:t xml:space="preserve">, </w:t>
      </w:r>
      <w:r w:rsidR="00EF0FA8">
        <w:t>the</w:t>
      </w:r>
      <w:r w:rsidR="00275E71">
        <w:t xml:space="preserve">ir properties </w:t>
      </w:r>
      <w:r w:rsidR="00EF0FA8">
        <w:t xml:space="preserve">are updated </w:t>
      </w:r>
      <w:r w:rsidR="0034625D">
        <w:t xml:space="preserve">to simulate the physical effect </w:t>
      </w:r>
      <w:r w:rsidR="00EF0FA8">
        <w:t xml:space="preserve">being </w:t>
      </w:r>
      <w:r w:rsidR="0034625D">
        <w:t>simulat</w:t>
      </w:r>
      <w:r w:rsidR="003700DB">
        <w:t>e</w:t>
      </w:r>
      <w:r w:rsidR="00EF0FA8">
        <w:t>d</w:t>
      </w:r>
      <w:r w:rsidR="0034625D">
        <w:t xml:space="preserve">. </w:t>
      </w:r>
      <w:r w:rsidR="00235A85">
        <w:t xml:space="preserve">For example, a </w:t>
      </w:r>
      <w:r w:rsidR="00D611C8">
        <w:t xml:space="preserve">fire </w:t>
      </w:r>
      <w:r w:rsidR="00235A85">
        <w:t xml:space="preserve">particle may </w:t>
      </w:r>
      <w:r w:rsidR="00FA6F52">
        <w:t xml:space="preserve">be emitted to move in </w:t>
      </w:r>
      <w:r w:rsidR="00235A85">
        <w:t xml:space="preserve">an upward direction with reddish color. As time </w:t>
      </w:r>
      <w:r w:rsidR="00235A85">
        <w:lastRenderedPageBreak/>
        <w:t xml:space="preserve">progresses, </w:t>
      </w:r>
      <w:r w:rsidR="00FA6F52">
        <w:t xml:space="preserve">the </w:t>
      </w:r>
      <w:r w:rsidR="00235A85">
        <w:t>particle may decrease in size, slow the upward motion, change its color towards yellow</w:t>
      </w:r>
      <w:r w:rsidR="003700DB">
        <w:t xml:space="preserve">, and </w:t>
      </w:r>
      <w:r w:rsidR="00FA6F52">
        <w:t xml:space="preserve">eventually </w:t>
      </w:r>
      <w:r w:rsidR="003700DB">
        <w:t xml:space="preserve">disappear after certain number of updates. With strategically designed </w:t>
      </w:r>
      <w:r w:rsidR="00FA7804">
        <w:t xml:space="preserve">update </w:t>
      </w:r>
      <w:r w:rsidR="003700DB">
        <w:t>functions,</w:t>
      </w:r>
      <w:r w:rsidR="0089601A">
        <w:t xml:space="preserve"> the rendition of</w:t>
      </w:r>
      <w:r w:rsidR="003700DB">
        <w:t xml:space="preserve"> a collection of such particles can resemble a fire</w:t>
      </w:r>
      <w:r w:rsidR="00D611C8">
        <w:t xml:space="preserve"> burning.</w:t>
      </w:r>
      <w:r w:rsidR="009C1E34" w:rsidRPr="009C1E34">
        <w:t xml:space="preserve"> </w:t>
      </w:r>
    </w:p>
    <w:p w14:paraId="153002A8" w14:textId="00CCD3F8" w:rsidR="009C1E34" w:rsidRDefault="009C1E34" w:rsidP="009C1E34">
      <w:pPr>
        <w:pStyle w:val="BodyTextCont"/>
        <w:rPr>
          <w:rFonts w:hint="eastAsia"/>
        </w:rPr>
      </w:pPr>
      <w:r w:rsidRPr="00F05F60">
        <w:t>In this chapter,</w:t>
      </w:r>
      <w:r>
        <w:t xml:space="preserve"> you will </w:t>
      </w:r>
      <w:r w:rsidR="00CD12D9">
        <w:t xml:space="preserve">study, design, and, </w:t>
      </w:r>
      <w:r>
        <w:t xml:space="preserve">create a simple and flexible particle system that includes the basic functionality required to achieve common effects, such as explosions and spell effects. Additionally, you will implement a particle shader to properly </w:t>
      </w:r>
      <w:r w:rsidR="00F869A1">
        <w:t xml:space="preserve">integrate </w:t>
      </w:r>
      <w:r>
        <w:t xml:space="preserve">your particles within your scenes. The particles will collide and interact accordingly with the </w:t>
      </w:r>
      <w:r w:rsidRPr="0014369D">
        <w:rPr>
          <w:rStyle w:val="CodeInline"/>
        </w:rPr>
        <w:t>RigidShape</w:t>
      </w:r>
      <w:r>
        <w:t xml:space="preserve"> objects. You will also discover </w:t>
      </w:r>
      <w:r w:rsidR="00C2715B">
        <w:t xml:space="preserve">the need for </w:t>
      </w:r>
      <w:r w:rsidR="00CD12D9">
        <w:t xml:space="preserve">and define </w:t>
      </w:r>
      <w:r w:rsidR="00F869A1">
        <w:t xml:space="preserve">particle emitters </w:t>
      </w:r>
      <w:r w:rsidR="00D13433">
        <w:t xml:space="preserve">to generate </w:t>
      </w:r>
      <w:r w:rsidR="00C2715B">
        <w:t>particles over a period of time such as a campfire or torch.</w:t>
      </w:r>
    </w:p>
    <w:p w14:paraId="70A45526" w14:textId="6F403D11" w:rsidR="00630CA2" w:rsidRDefault="00630CA2" w:rsidP="003678F5">
      <w:pPr>
        <w:pStyle w:val="BodyTextCont"/>
        <w:rPr>
          <w:rFonts w:hint="eastAsia"/>
        </w:rPr>
      </w:pPr>
      <w:r>
        <w:t xml:space="preserve">The main goal of this chapter is to </w:t>
      </w:r>
      <w:r w:rsidR="00D13433">
        <w:t>understand</w:t>
      </w:r>
      <w:r>
        <w:t xml:space="preserve"> the fundamental</w:t>
      </w:r>
      <w:r w:rsidR="00D13433">
        <w:t>s</w:t>
      </w:r>
      <w:r>
        <w:t xml:space="preserve"> of a particle system: attributes and behaviors of simple particles, </w:t>
      </w:r>
      <w:r w:rsidR="00D13433">
        <w:t xml:space="preserve">details of a </w:t>
      </w:r>
      <w:r>
        <w:t xml:space="preserve">particle emitter, and </w:t>
      </w:r>
      <w:r w:rsidR="00D13433">
        <w:t xml:space="preserve">the </w:t>
      </w:r>
      <w:r>
        <w:t xml:space="preserve">integration with the rest of the game engine. </w:t>
      </w:r>
      <w:r w:rsidR="00EA589B">
        <w:t xml:space="preserve">This chapter does not lead you to create </w:t>
      </w:r>
      <w:r w:rsidR="00E61C3C">
        <w:t xml:space="preserve">any specific </w:t>
      </w:r>
      <w:r w:rsidR="00EA589B">
        <w:t>type</w:t>
      </w:r>
      <w:r w:rsidR="00D13433">
        <w:t>s</w:t>
      </w:r>
      <w:r w:rsidR="00EA589B">
        <w:t xml:space="preserve"> of special effect</w:t>
      </w:r>
      <w:r w:rsidR="00D13433">
        <w:t>s</w:t>
      </w:r>
      <w:r w:rsidR="00EA589B">
        <w:t xml:space="preserve">. </w:t>
      </w:r>
      <w:r w:rsidR="00077883">
        <w:t xml:space="preserve">This is analogues to learning </w:t>
      </w:r>
      <w:r w:rsidR="001673AE">
        <w:t xml:space="preserve">an </w:t>
      </w:r>
      <w:r w:rsidR="00077883">
        <w:t xml:space="preserve">illumination model </w:t>
      </w:r>
      <w:r w:rsidR="00E61C3C">
        <w:t xml:space="preserve">in Chapter 8 without the details of </w:t>
      </w:r>
      <w:r w:rsidR="00077883">
        <w:t>creat</w:t>
      </w:r>
      <w:r w:rsidR="001673AE">
        <w:t>ing</w:t>
      </w:r>
      <w:r w:rsidR="00077883">
        <w:t xml:space="preserve"> </w:t>
      </w:r>
      <w:r w:rsidR="001673AE">
        <w:t xml:space="preserve">any </w:t>
      </w:r>
      <w:r w:rsidR="00077883">
        <w:t xml:space="preserve">lighting effects. </w:t>
      </w:r>
      <w:r w:rsidR="00E61C3C">
        <w:t>The manipulation of light source parameters and material properties to create engaging lighting condition</w:t>
      </w:r>
      <w:r w:rsidR="001673AE">
        <w:t>s</w:t>
      </w:r>
      <w:r w:rsidR="00E61C3C">
        <w:t xml:space="preserve">, and, the modeling of particle behaviors that resemble specific physical effects, are the responsibilities of the game developers. The </w:t>
      </w:r>
      <w:r w:rsidR="00637B1C">
        <w:t xml:space="preserve">basic </w:t>
      </w:r>
      <w:r w:rsidR="00E61C3C">
        <w:t>responsibility of the game engine is to define sufficient fundamental functionality to ensure that the game developers can accomplish their job.</w:t>
      </w:r>
    </w:p>
    <w:bookmarkEnd w:id="0"/>
    <w:p w14:paraId="21EBF8AE" w14:textId="17D3D57D" w:rsidR="009C1E34" w:rsidRDefault="009C1E34" w:rsidP="009C1E34">
      <w:pPr>
        <w:pStyle w:val="Heading1"/>
      </w:pPr>
      <w:r>
        <w:t>Particles and Particle Systems</w:t>
      </w:r>
    </w:p>
    <w:p w14:paraId="23C64552" w14:textId="203A5CF3" w:rsidR="00AF4F3B" w:rsidRDefault="00AF4F3B" w:rsidP="00AF4F3B">
      <w:pPr>
        <w:pStyle w:val="BodyTextFirst"/>
        <w:rPr>
          <w:rFonts w:hint="eastAsia"/>
        </w:rPr>
      </w:pPr>
      <w:r>
        <w:t xml:space="preserve">A particle is a textured position with no defined dimensions. This description may seem contradictory because you have learned that a texture is an image and images are always defined by a width and height and will definitely occupy </w:t>
      </w:r>
      <w:r w:rsidR="00BB727F">
        <w:t xml:space="preserve">an </w:t>
      </w:r>
      <w:r>
        <w:t xml:space="preserve">area. The important clarification is that the game engine logic processes a particle as a position with no area, </w:t>
      </w:r>
      <w:r w:rsidR="00ED34AE">
        <w:t xml:space="preserve">while </w:t>
      </w:r>
      <w:r>
        <w:t>the drawing system displays the particle as a texture</w:t>
      </w:r>
      <w:r w:rsidR="003F3155">
        <w:t xml:space="preserve"> with proper dimensions</w:t>
      </w:r>
      <w:r>
        <w:t xml:space="preserve">. In this way, even though an actual displayed area is shown, the width and height dimensions of the texture are ignored by the underlying logic. </w:t>
      </w:r>
    </w:p>
    <w:p w14:paraId="047128D5" w14:textId="7A0CA8EC" w:rsidR="00C64F1F" w:rsidRDefault="00AF4F3B" w:rsidP="00AF4F3B">
      <w:pPr>
        <w:pStyle w:val="BodyTextCont"/>
        <w:rPr>
          <w:rFonts w:hint="eastAsia"/>
        </w:rPr>
      </w:pPr>
      <w:r>
        <w:t>In addition to a position, a particle also has properties such as size (for scaling the texture)</w:t>
      </w:r>
      <w:r w:rsidR="00A3302D">
        <w:t>, color (for tinting the texture), and life span</w:t>
      </w:r>
      <w:r>
        <w:t xml:space="preserve">. </w:t>
      </w:r>
      <w:r w:rsidR="00676F17">
        <w:t>Similar to a typical game object, e</w:t>
      </w:r>
      <w:r w:rsidR="00D1106F">
        <w:t xml:space="preserve">ach particle is defined with </w:t>
      </w:r>
      <w:r w:rsidR="00491687">
        <w:t xml:space="preserve">behaviors that modify its properties </w:t>
      </w:r>
      <w:r w:rsidR="00E16B2A">
        <w:t>during each</w:t>
      </w:r>
      <w:r w:rsidR="00491687">
        <w:t xml:space="preserve"> update. </w:t>
      </w:r>
      <w:r w:rsidR="002076F9">
        <w:t xml:space="preserve">It is the responsibility of this update function to ensure </w:t>
      </w:r>
      <w:r w:rsidR="00843E19">
        <w:t xml:space="preserve">that </w:t>
      </w:r>
      <w:r w:rsidR="002076F9">
        <w:t>the rendition of a collection of particles resembles a familiar physical effect.</w:t>
      </w:r>
      <w:r w:rsidR="00843E19">
        <w:t xml:space="preserve"> </w:t>
      </w:r>
      <w:r>
        <w:t xml:space="preserve">A particle system </w:t>
      </w:r>
      <w:r w:rsidR="00C64F1F">
        <w:t xml:space="preserve">is the entity that controls the spawning, updating, and removal of each individual particles. </w:t>
      </w:r>
      <w:r w:rsidR="007C3518">
        <w:t>In your game engine, particle systems will be defined as a separate component, just like the physics component.</w:t>
      </w:r>
    </w:p>
    <w:p w14:paraId="7286E05F" w14:textId="7CA06F32" w:rsidR="00C2715B" w:rsidRDefault="00C2715B" w:rsidP="00C2715B">
      <w:pPr>
        <w:pStyle w:val="BodyTextCont"/>
        <w:rPr>
          <w:rFonts w:hint="eastAsia"/>
        </w:rPr>
      </w:pPr>
      <w:r w:rsidRPr="00D073E8">
        <w:t xml:space="preserve">In the following </w:t>
      </w:r>
      <w:r>
        <w:t>project</w:t>
      </w:r>
      <w:r w:rsidRPr="00D073E8">
        <w:t>, you will first learn about the support for drawing a particle object. After that, you will examine the details of how to create an actual particle object and define its behaviors.</w:t>
      </w:r>
      <w:r>
        <w:t xml:space="preserve"> </w:t>
      </w:r>
      <w:r w:rsidRPr="00D073E8">
        <w:t xml:space="preserve">A particle is a new </w:t>
      </w:r>
      <w:r w:rsidRPr="00D073E8">
        <w:lastRenderedPageBreak/>
        <w:t>type of object for your game engine and requires the support</w:t>
      </w:r>
      <w:r>
        <w:t xml:space="preserve"> of the </w:t>
      </w:r>
      <w:r w:rsidRPr="00D073E8">
        <w:t xml:space="preserve">entire drawing system, including custom GLSL shaders, default sharable shader instance, and a new </w:t>
      </w:r>
      <w:r w:rsidRPr="00D073E8">
        <w:rPr>
          <w:rStyle w:val="CodeInline"/>
        </w:rPr>
        <w:t>Renderable</w:t>
      </w:r>
      <w:r w:rsidRPr="00D073E8">
        <w:t xml:space="preserve"> pair.</w:t>
      </w:r>
    </w:p>
    <w:p w14:paraId="73478715" w14:textId="5A26ACD7" w:rsidR="0014369D" w:rsidRDefault="0014369D" w:rsidP="00C2715B">
      <w:pPr>
        <w:pStyle w:val="Heading2"/>
      </w:pPr>
      <w:bookmarkStart w:id="4" w:name="_Hlk74147406"/>
      <w:r>
        <w:t>The Pa</w:t>
      </w:r>
      <w:r w:rsidR="00F97C67">
        <w:t>rticles</w:t>
      </w:r>
      <w:r>
        <w:t xml:space="preserve"> P</w:t>
      </w:r>
      <w:r w:rsidR="00F97C67">
        <w:t>roject</w:t>
      </w:r>
    </w:p>
    <w:p w14:paraId="102EBB4D" w14:textId="7FCBA9BC" w:rsidR="0014369D" w:rsidRDefault="0014369D" w:rsidP="0014369D">
      <w:pPr>
        <w:pStyle w:val="BodyTextFirst"/>
        <w:rPr>
          <w:rFonts w:hint="eastAsia"/>
        </w:rPr>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4"/>
    <w:p w14:paraId="55218691" w14:textId="1303CD83" w:rsidR="00F97C67" w:rsidRDefault="002707D4" w:rsidP="002707D4">
      <w:pPr>
        <w:pStyle w:val="Figure"/>
      </w:pPr>
      <w:r>
        <w:rPr>
          <w:noProof/>
        </w:rPr>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p>
    <w:p w14:paraId="4A2661C7" w14:textId="55965C15" w:rsidR="00F97C67" w:rsidRDefault="00F97C67" w:rsidP="00901BA4">
      <w:pPr>
        <w:pStyle w:val="FigureCaption"/>
      </w:pPr>
      <w:bookmarkStart w:id="5" w:name="_Hlk74148617"/>
      <w:r>
        <w:t>Figure 10-1. Running the Particles project</w:t>
      </w:r>
    </w:p>
    <w:p w14:paraId="3D81E084" w14:textId="576B2E06" w:rsidR="00F97C67" w:rsidRDefault="00602BE7" w:rsidP="00F97C67">
      <w:pPr>
        <w:pStyle w:val="BodyTextFirst"/>
        <w:rPr>
          <w:rFonts w:hint="eastAsia"/>
        </w:rPr>
      </w:pPr>
      <w:r>
        <w:t xml:space="preserve">This project is a continuation from previous chapter and supports all of the rigid shape and collision controls. For </w:t>
      </w:r>
      <w:r w:rsidR="002B7345">
        <w:t xml:space="preserve">brevity the details of those controls will not be relisted in this chapter. </w:t>
      </w:r>
      <w:r w:rsidR="00F97C67">
        <w:t xml:space="preserve">The </w:t>
      </w:r>
      <w:r w:rsidR="002B7345">
        <w:t xml:space="preserve">particle system specific </w:t>
      </w:r>
      <w:r w:rsidR="00F97C67">
        <w:t>controls of the project are as follows:</w:t>
      </w:r>
    </w:p>
    <w:p w14:paraId="4B9751F2" w14:textId="6A4CEB70" w:rsidR="00F97C67" w:rsidRDefault="00D073E8" w:rsidP="002B6651">
      <w:pPr>
        <w:pStyle w:val="Bullet"/>
        <w:rPr>
          <w:rFonts w:hint="eastAsia"/>
        </w:rPr>
      </w:pPr>
      <w:r>
        <w:lastRenderedPageBreak/>
        <w:t>Q</w:t>
      </w:r>
      <w:r w:rsidR="00F97C67">
        <w:t xml:space="preserve"> key: </w:t>
      </w:r>
      <w:r w:rsidR="0000189A">
        <w:t xml:space="preserve">To spawn </w:t>
      </w:r>
      <w:r w:rsidR="00F97C67">
        <w:t>particles at the current mouse position</w:t>
      </w:r>
    </w:p>
    <w:p w14:paraId="06FDDCBD" w14:textId="0BFC3BC0" w:rsidR="00026381" w:rsidRDefault="00026381" w:rsidP="002B6651">
      <w:pPr>
        <w:pStyle w:val="Bullet"/>
        <w:rPr>
          <w:rFonts w:hint="eastAsia"/>
        </w:rPr>
      </w:pPr>
      <w:r>
        <w:t>E key: To toggle the drawing of particle bounds</w:t>
      </w:r>
    </w:p>
    <w:p w14:paraId="072F9206" w14:textId="77777777" w:rsidR="00F97C67" w:rsidRDefault="00F97C67" w:rsidP="00F97C67">
      <w:pPr>
        <w:pStyle w:val="BodyTextFirst"/>
        <w:rPr>
          <w:rFonts w:hint="eastAsia"/>
        </w:rPr>
      </w:pPr>
      <w:r>
        <w:t>The goals of the project are as follows:</w:t>
      </w:r>
    </w:p>
    <w:p w14:paraId="4701B33E" w14:textId="77777777" w:rsidR="00F97C67" w:rsidRDefault="00F97C67" w:rsidP="00F97C67">
      <w:pPr>
        <w:pStyle w:val="Bullet"/>
        <w:rPr>
          <w:rFonts w:hint="eastAsia"/>
        </w:rPr>
      </w:pPr>
      <w:r>
        <w:t xml:space="preserve">To understand the details of how to draw a particle and define its behaviors </w:t>
      </w:r>
    </w:p>
    <w:p w14:paraId="27461ACE" w14:textId="75AE0655" w:rsidR="00F97C67" w:rsidRDefault="00F97C67" w:rsidP="00F97C67">
      <w:pPr>
        <w:pStyle w:val="Bullet"/>
        <w:rPr>
          <w:rFonts w:hint="eastAsia"/>
        </w:rPr>
      </w:pPr>
      <w:r>
        <w:t xml:space="preserve">To implement a </w:t>
      </w:r>
      <w:r w:rsidR="00026381">
        <w:t xml:space="preserve">simple </w:t>
      </w:r>
      <w:r>
        <w:t>particle system</w:t>
      </w:r>
      <w:r w:rsidR="00026381">
        <w:t xml:space="preserve"> </w:t>
      </w:r>
    </w:p>
    <w:p w14:paraId="7BDBA33C" w14:textId="0DD92AC2" w:rsidR="000C758C" w:rsidRPr="00EA3AE7" w:rsidRDefault="00F97C67" w:rsidP="00C2715B">
      <w:pPr>
        <w:pStyle w:val="BodyTextCont"/>
        <w:rPr>
          <w:rFonts w:hint="eastAsia"/>
        </w:rPr>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w:t>
      </w:r>
      <w:r w:rsidRPr="00F97C67">
        <w:rPr>
          <w:rStyle w:val="CodeInline"/>
        </w:rPr>
        <w:t>particle.png</w:t>
      </w:r>
      <w:r w:rsidR="00D41223">
        <w:t xml:space="preserve">, </w:t>
      </w:r>
      <w:r w:rsidR="00D073E8">
        <w:t xml:space="preserve">the default </w:t>
      </w:r>
      <w:r>
        <w:t>particle texture</w:t>
      </w:r>
      <w:r w:rsidR="00D41223">
        <w:t>,</w:t>
      </w:r>
      <w:r>
        <w:t xml:space="preserve"> </w:t>
      </w:r>
      <w:r w:rsidRPr="00F97C67">
        <w:t xml:space="preserve">and </w:t>
      </w:r>
      <w:r>
        <w:t>the</w:t>
      </w:r>
      <w:r w:rsidR="00D073E8">
        <w:t xml:space="preserve"> </w:t>
      </w:r>
      <w:r w:rsidR="00D41223">
        <w:t xml:space="preserve">same </w:t>
      </w:r>
      <w:r w:rsidR="00D073E8">
        <w:t>four</w:t>
      </w:r>
      <w:r>
        <w:t xml:space="preserve"> </w:t>
      </w:r>
      <w:r w:rsidRPr="00F97C67">
        <w:t xml:space="preserve">texture images </w:t>
      </w:r>
      <w:r w:rsidR="00D41223">
        <w:t xml:space="preserve">from previous projects: </w:t>
      </w:r>
      <w:r w:rsidRPr="00F97C67">
        <w:rPr>
          <w:rStyle w:val="CodeInline"/>
        </w:rPr>
        <w:t>minion_sprite.png</w:t>
      </w:r>
      <w:r w:rsidRPr="00F97C67">
        <w:t xml:space="preserve">, defines the sprite elements for the hero and the minions; </w:t>
      </w:r>
      <w:r w:rsidRPr="00F97C67">
        <w:rPr>
          <w:rStyle w:val="CodeInline"/>
        </w:rPr>
        <w:t>platform.png</w:t>
      </w:r>
      <w:r w:rsidRPr="00F97C67">
        <w:t>, defines the platforms</w:t>
      </w:r>
      <w:r w:rsidR="00D41223">
        <w:t xml:space="preserve">, </w:t>
      </w:r>
      <w:r w:rsidRPr="00F97C67">
        <w:t>floor</w:t>
      </w:r>
      <w:r w:rsidR="00D41223">
        <w:t>,</w:t>
      </w:r>
      <w:r w:rsidRPr="00F97C67">
        <w:t xml:space="preserve"> and ceiling tiles; </w:t>
      </w:r>
      <w:r w:rsidRPr="00F97C67">
        <w:rPr>
          <w:rStyle w:val="CodeInline"/>
        </w:rPr>
        <w:t>wall.png</w:t>
      </w:r>
      <w:r w:rsidRPr="00F97C67">
        <w:t>, defines the walls</w:t>
      </w:r>
      <w:r w:rsidR="00D073E8">
        <w:t xml:space="preserve">; and </w:t>
      </w:r>
      <w:r w:rsidR="00D073E8" w:rsidRPr="00D073E8">
        <w:rPr>
          <w:rStyle w:val="CodeInline"/>
        </w:rPr>
        <w:t>target.png</w:t>
      </w:r>
      <w:r w:rsidR="00D41223">
        <w:t>, identifies the currently selected object.</w:t>
      </w:r>
    </w:p>
    <w:bookmarkEnd w:id="5"/>
    <w:p w14:paraId="73CE3340" w14:textId="1D730D28" w:rsidR="00B14B1D" w:rsidRDefault="00B14B1D" w:rsidP="00C2715B">
      <w:pPr>
        <w:pStyle w:val="Heading3"/>
      </w:pPr>
      <w:r>
        <w:t>Supporting Drawing of a Particle</w:t>
      </w:r>
    </w:p>
    <w:p w14:paraId="61CC8A1A" w14:textId="7EDAE7BA" w:rsidR="00B14B1D" w:rsidRPr="00F05F60" w:rsidRDefault="00B14B1D" w:rsidP="00092B24">
      <w:pPr>
        <w:pStyle w:val="BodyTextFirst"/>
        <w:rPr>
          <w:rFonts w:hint="eastAsia"/>
        </w:rPr>
      </w:pPr>
      <w:r>
        <w:t xml:space="preserve">Particles are textured positions with no areas. However, as discussed in the introduction section, your engine will draw each particle as a textured rectangle. For this reason, you can simply reuse the existing texture vertex shader </w:t>
      </w:r>
      <w:r w:rsidRPr="00D073E8">
        <w:rPr>
          <w:rStyle w:val="CodeInline"/>
        </w:rPr>
        <w:t>texture_vs.glsl</w:t>
      </w:r>
      <w:r>
        <w:t>.</w:t>
      </w:r>
    </w:p>
    <w:p w14:paraId="3412372C" w14:textId="49F91602" w:rsidR="002B6651" w:rsidRDefault="00D073E8" w:rsidP="00092B24">
      <w:pPr>
        <w:pStyle w:val="Heading4"/>
      </w:pPr>
      <w:r w:rsidRPr="00D073E8">
        <w:t>Creating GLSL Particle Fragment Shader</w:t>
      </w:r>
    </w:p>
    <w:p w14:paraId="029CA959" w14:textId="16838732" w:rsidR="00D073E8" w:rsidRDefault="00D073E8" w:rsidP="00D073E8">
      <w:pPr>
        <w:pStyle w:val="BodyTextFirst"/>
        <w:rPr>
          <w:rFonts w:hint="eastAsia"/>
        </w:rPr>
      </w:pPr>
      <w:r>
        <w:t xml:space="preserve">When it comes to the actual computation of each pixel color, a new </w:t>
      </w:r>
      <w:r w:rsidR="00104806">
        <w:t xml:space="preserve">GLSL </w:t>
      </w:r>
      <w:r>
        <w:t xml:space="preserve">fragment shader, </w:t>
      </w:r>
      <w:r w:rsidRPr="00D073E8">
        <w:rPr>
          <w:rStyle w:val="CodeInline"/>
        </w:rPr>
        <w:t>particle_fs.glsl</w:t>
      </w:r>
      <w:r>
        <w:t xml:space="preserve">, must be created to </w:t>
      </w:r>
      <w:r w:rsidR="00DA27C1">
        <w:t xml:space="preserve">ignore the global ambient </w:t>
      </w:r>
      <w:r w:rsidR="00104806">
        <w:t xml:space="preserve">terms, </w:t>
      </w:r>
      <w:r w:rsidR="00DA27C1">
        <w:t>physical effects such as fires and explosions do not participate in illumination computations.</w:t>
      </w:r>
    </w:p>
    <w:p w14:paraId="4F195F12" w14:textId="4EE651B2" w:rsidR="00D073E8" w:rsidRDefault="00D073E8" w:rsidP="00C2715B">
      <w:pPr>
        <w:pStyle w:val="NumList"/>
        <w:rPr>
          <w:rFonts w:hint="eastAsia"/>
        </w:rPr>
      </w:pPr>
      <w:r>
        <w:t xml:space="preserve">Under the </w:t>
      </w:r>
      <w:r w:rsidRPr="00C2715B">
        <w:rPr>
          <w:rStyle w:val="CodeInline"/>
        </w:rPr>
        <w:t>src/</w:t>
      </w:r>
      <w:r w:rsidR="00C2715B" w:rsidRPr="00C2715B">
        <w:rPr>
          <w:rStyle w:val="CodeInline"/>
        </w:rPr>
        <w:t>glsl_s</w:t>
      </w:r>
      <w:r w:rsidRPr="00C2715B">
        <w:rPr>
          <w:rStyle w:val="CodeInline"/>
        </w:rPr>
        <w:t>haders</w:t>
      </w:r>
      <w:r>
        <w:t xml:space="preserve"> folder, </w:t>
      </w:r>
      <w:r w:rsidR="00E84613">
        <w:t xml:space="preserve">create </w:t>
      </w:r>
      <w:r>
        <w:t xml:space="preserve">a new file and name it </w:t>
      </w:r>
      <w:r w:rsidR="00C2715B" w:rsidRPr="00C2715B">
        <w:rPr>
          <w:rStyle w:val="CodeInline"/>
        </w:rPr>
        <w:t>p</w:t>
      </w:r>
      <w:r w:rsidRPr="00C2715B">
        <w:rPr>
          <w:rStyle w:val="CodeInline"/>
        </w:rPr>
        <w:t>article</w:t>
      </w:r>
      <w:r w:rsidR="00C2715B" w:rsidRPr="00C2715B">
        <w:rPr>
          <w:rStyle w:val="CodeInline"/>
        </w:rPr>
        <w:t>_fs</w:t>
      </w:r>
      <w:r w:rsidRPr="00C2715B">
        <w:rPr>
          <w:rStyle w:val="CodeInline"/>
        </w:rPr>
        <w:t>.glsl</w:t>
      </w:r>
      <w:r>
        <w:t>.</w:t>
      </w:r>
    </w:p>
    <w:p w14:paraId="3622DD68" w14:textId="433E52D8" w:rsidR="00C2715B" w:rsidRDefault="00C2715B" w:rsidP="00C2715B">
      <w:pPr>
        <w:pStyle w:val="NumList"/>
        <w:rPr>
          <w:rFonts w:hint="eastAsia"/>
        </w:rPr>
      </w:pPr>
      <w:r w:rsidRPr="00C2715B">
        <w:t xml:space="preserve">Similar to the texture fragment shader defined in </w:t>
      </w:r>
      <w:r w:rsidR="00AB23FD" w:rsidRPr="00AB23FD">
        <w:rPr>
          <w:rStyle w:val="CodeInline"/>
        </w:rPr>
        <w:t>t</w:t>
      </w:r>
      <w:r w:rsidRPr="00AB23FD">
        <w:rPr>
          <w:rStyle w:val="CodeInline"/>
        </w:rPr>
        <w:t>exture</w:t>
      </w:r>
      <w:r w:rsidR="00AB23FD" w:rsidRPr="00AB23FD">
        <w:rPr>
          <w:rStyle w:val="CodeInline"/>
        </w:rPr>
        <w:t>_fs</w:t>
      </w:r>
      <w:r w:rsidRPr="00AB23FD">
        <w:rPr>
          <w:rStyle w:val="CodeInline"/>
        </w:rPr>
        <w:t>.glsl</w:t>
      </w:r>
      <w:r w:rsidRPr="00C2715B">
        <w:t xml:space="preserve">, you need to declare </w:t>
      </w:r>
      <w:r w:rsidRPr="00AB23FD">
        <w:rPr>
          <w:rStyle w:val="CodeInline"/>
        </w:rPr>
        <w:t>uPixelColor</w:t>
      </w:r>
      <w:r w:rsidRPr="00C2715B">
        <w:t xml:space="preserve"> and </w:t>
      </w:r>
      <w:r w:rsidRPr="00AB23FD">
        <w:rPr>
          <w:rStyle w:val="CodeInline"/>
        </w:rPr>
        <w:t>vTexCoord</w:t>
      </w:r>
      <w:r w:rsidRPr="00C2715B">
        <w:t xml:space="preserve"> to receive these values from the game engine and define the </w:t>
      </w:r>
      <w:r w:rsidRPr="00AB23FD">
        <w:rPr>
          <w:rStyle w:val="CodeInline"/>
        </w:rPr>
        <w:t>uSampler</w:t>
      </w:r>
      <w:r w:rsidRPr="00C2715B">
        <w:t xml:space="preserve"> to sample the texture.</w:t>
      </w:r>
    </w:p>
    <w:p w14:paraId="377204E0" w14:textId="77777777" w:rsidR="00C2715B" w:rsidRDefault="00C2715B" w:rsidP="00C2715B">
      <w:pPr>
        <w:pStyle w:val="Code"/>
        <w:rPr>
          <w:rFonts w:hint="eastAsia"/>
        </w:rPr>
      </w:pPr>
      <w:r>
        <w:t xml:space="preserve">precision mediump float; </w:t>
      </w:r>
    </w:p>
    <w:p w14:paraId="2C31E177" w14:textId="74D8ECE8" w:rsidR="00C2715B" w:rsidRDefault="00C2715B" w:rsidP="00C2715B">
      <w:pPr>
        <w:pStyle w:val="Code"/>
        <w:rPr>
          <w:rFonts w:hint="eastAsia"/>
        </w:rPr>
      </w:pPr>
      <w:r>
        <w:t>// sets the precision for floating point computation</w:t>
      </w:r>
    </w:p>
    <w:p w14:paraId="10A34EC7" w14:textId="77777777" w:rsidR="00C2715B" w:rsidRDefault="00C2715B" w:rsidP="00C2715B">
      <w:pPr>
        <w:pStyle w:val="Code"/>
        <w:rPr>
          <w:rFonts w:hint="eastAsia"/>
        </w:rPr>
      </w:pPr>
    </w:p>
    <w:p w14:paraId="6411D2C7" w14:textId="77777777" w:rsidR="00C2715B" w:rsidRDefault="00C2715B" w:rsidP="00C2715B">
      <w:pPr>
        <w:pStyle w:val="Code"/>
        <w:rPr>
          <w:rFonts w:hint="eastAsia"/>
        </w:rPr>
      </w:pPr>
      <w:r>
        <w:t>// The object that fetches data from texture.</w:t>
      </w:r>
    </w:p>
    <w:p w14:paraId="1ACFF5C3" w14:textId="77777777" w:rsidR="00C2715B" w:rsidRDefault="00C2715B" w:rsidP="00C2715B">
      <w:pPr>
        <w:pStyle w:val="Code"/>
        <w:rPr>
          <w:rFonts w:hint="eastAsia"/>
        </w:rPr>
      </w:pPr>
      <w:r>
        <w:t>// Must be set outside the shader.</w:t>
      </w:r>
    </w:p>
    <w:p w14:paraId="3713E8AC" w14:textId="77777777" w:rsidR="00C2715B" w:rsidRDefault="00C2715B" w:rsidP="00C2715B">
      <w:pPr>
        <w:pStyle w:val="Code"/>
        <w:rPr>
          <w:rFonts w:hint="eastAsia"/>
        </w:rPr>
      </w:pPr>
      <w:r>
        <w:t>uniform sampler2D uSampler;</w:t>
      </w:r>
    </w:p>
    <w:p w14:paraId="11D1D61E" w14:textId="77777777" w:rsidR="00C2715B" w:rsidRDefault="00C2715B" w:rsidP="00C2715B">
      <w:pPr>
        <w:pStyle w:val="Code"/>
        <w:rPr>
          <w:rFonts w:hint="eastAsia"/>
        </w:rPr>
      </w:pPr>
    </w:p>
    <w:p w14:paraId="3A100940" w14:textId="77777777" w:rsidR="00C2715B" w:rsidRDefault="00C2715B" w:rsidP="00C2715B">
      <w:pPr>
        <w:pStyle w:val="Code"/>
        <w:rPr>
          <w:rFonts w:hint="eastAsia"/>
        </w:rPr>
      </w:pPr>
      <w:r>
        <w:t>// Color of pixel</w:t>
      </w:r>
    </w:p>
    <w:p w14:paraId="143FB99D" w14:textId="77777777" w:rsidR="00C2715B" w:rsidRDefault="00C2715B" w:rsidP="00C2715B">
      <w:pPr>
        <w:pStyle w:val="Code"/>
        <w:rPr>
          <w:rFonts w:hint="eastAsia"/>
        </w:rPr>
      </w:pPr>
      <w:r>
        <w:t xml:space="preserve">uniform vec4 uPixelColor;  </w:t>
      </w:r>
    </w:p>
    <w:p w14:paraId="6BC07BF2" w14:textId="77777777" w:rsidR="00C2715B" w:rsidRDefault="00C2715B" w:rsidP="00C2715B">
      <w:pPr>
        <w:pStyle w:val="Code"/>
        <w:rPr>
          <w:rFonts w:hint="eastAsia"/>
        </w:rPr>
      </w:pPr>
    </w:p>
    <w:p w14:paraId="525FF0CB" w14:textId="77777777" w:rsidR="00C2715B" w:rsidRDefault="00C2715B" w:rsidP="00C2715B">
      <w:pPr>
        <w:pStyle w:val="Code"/>
        <w:rPr>
          <w:rFonts w:hint="eastAsia"/>
        </w:rPr>
      </w:pPr>
      <w:r>
        <w:t>// The "varying" keyword is for signifying that the texture coordinate will be</w:t>
      </w:r>
    </w:p>
    <w:p w14:paraId="45A57B94" w14:textId="77777777" w:rsidR="00C2715B" w:rsidRDefault="00C2715B" w:rsidP="00C2715B">
      <w:pPr>
        <w:pStyle w:val="Code"/>
        <w:rPr>
          <w:rFonts w:hint="eastAsia"/>
        </w:rPr>
      </w:pPr>
      <w:r>
        <w:t xml:space="preserve">// interpolated and thus varies. </w:t>
      </w:r>
    </w:p>
    <w:p w14:paraId="7882C2D1" w14:textId="1137E1E9" w:rsidR="00C2715B" w:rsidRDefault="00C2715B" w:rsidP="00C2715B">
      <w:pPr>
        <w:pStyle w:val="Code"/>
        <w:rPr>
          <w:rFonts w:hint="eastAsia"/>
        </w:rPr>
      </w:pPr>
      <w:r>
        <w:t>varying vec2 vTexCoord;</w:t>
      </w:r>
    </w:p>
    <w:p w14:paraId="4B78B4E6" w14:textId="09FC93EF" w:rsidR="00C2715B" w:rsidRDefault="00C2715B" w:rsidP="00C2715B">
      <w:pPr>
        <w:pStyle w:val="NumList"/>
        <w:rPr>
          <w:rFonts w:hint="eastAsia"/>
        </w:rPr>
      </w:pPr>
      <w:commentRangeStart w:id="6"/>
      <w:commentRangeStart w:id="7"/>
      <w:commentRangeStart w:id="8"/>
      <w:r>
        <w:lastRenderedPageBreak/>
        <w:t>Now i</w:t>
      </w:r>
      <w:r w:rsidRPr="00C2715B">
        <w:t xml:space="preserve">mplement the main function to accumulate colors </w:t>
      </w:r>
      <w:r w:rsidR="00434D80">
        <w:t>without considering global ambient effect</w:t>
      </w:r>
      <w:r w:rsidRPr="00C2715B">
        <w:t>.</w:t>
      </w:r>
      <w:commentRangeEnd w:id="6"/>
      <w:r>
        <w:rPr>
          <w:rStyle w:val="CommentReference"/>
          <w:rFonts w:asciiTheme="minorHAnsi" w:hAnsiTheme="minorHAnsi"/>
        </w:rPr>
        <w:commentReference w:id="6"/>
      </w:r>
      <w:commentRangeEnd w:id="7"/>
      <w:r w:rsidR="00DA27C1">
        <w:rPr>
          <w:rStyle w:val="CommentReference"/>
          <w:rFonts w:asciiTheme="minorHAnsi" w:hAnsiTheme="minorHAnsi"/>
        </w:rPr>
        <w:commentReference w:id="7"/>
      </w:r>
      <w:commentRangeEnd w:id="8"/>
      <w:r w:rsidR="005B4300">
        <w:rPr>
          <w:rStyle w:val="CommentReference"/>
          <w:rFonts w:asciiTheme="minorHAnsi" w:hAnsiTheme="minorHAnsi"/>
        </w:rPr>
        <w:commentReference w:id="8"/>
      </w:r>
    </w:p>
    <w:p w14:paraId="70C0C7D3" w14:textId="77777777" w:rsidR="00C2715B" w:rsidRDefault="00C2715B" w:rsidP="00C2715B">
      <w:pPr>
        <w:pStyle w:val="Code"/>
        <w:rPr>
          <w:rFonts w:hint="eastAsia"/>
        </w:rPr>
      </w:pPr>
      <w:r>
        <w:t>void main(void)  {</w:t>
      </w:r>
    </w:p>
    <w:p w14:paraId="2EBED58D" w14:textId="77777777" w:rsidR="00C2715B" w:rsidRDefault="00C2715B" w:rsidP="00C2715B">
      <w:pPr>
        <w:pStyle w:val="Code"/>
        <w:rPr>
          <w:rFonts w:hint="eastAsia"/>
        </w:rPr>
      </w:pPr>
      <w:r>
        <w:t xml:space="preserve">    // texel color look up based on interpolated UV value in vTexCoord</w:t>
      </w:r>
    </w:p>
    <w:p w14:paraId="6A134B47" w14:textId="77777777" w:rsidR="00C2715B" w:rsidRDefault="00C2715B" w:rsidP="00C2715B">
      <w:pPr>
        <w:pStyle w:val="Code"/>
        <w:rPr>
          <w:rFonts w:hint="eastAsia"/>
        </w:rPr>
      </w:pPr>
      <w:r>
        <w:t xml:space="preserve">    vec4 c = texture2D(uSampler, vec2(vTexCoord.s, vTexCoord.t));</w:t>
      </w:r>
    </w:p>
    <w:p w14:paraId="6C52FDED" w14:textId="77777777" w:rsidR="00C2715B" w:rsidRDefault="00C2715B" w:rsidP="00C2715B">
      <w:pPr>
        <w:pStyle w:val="Code"/>
        <w:rPr>
          <w:rFonts w:hint="eastAsia"/>
        </w:rPr>
      </w:pPr>
      <w:r>
        <w:t xml:space="preserve">    </w:t>
      </w:r>
    </w:p>
    <w:p w14:paraId="46E45A7E" w14:textId="77777777" w:rsidR="00C2715B" w:rsidRDefault="00C2715B" w:rsidP="00C2715B">
      <w:pPr>
        <w:pStyle w:val="Code"/>
        <w:rPr>
          <w:rFonts w:hint="eastAsia"/>
        </w:rPr>
      </w:pPr>
      <w:r>
        <w:t xml:space="preserve">    vec3 r = vec3(c) * c.a * vec3(uPixelColor);</w:t>
      </w:r>
    </w:p>
    <w:p w14:paraId="417080A5" w14:textId="77777777" w:rsidR="00C2715B" w:rsidRDefault="00C2715B" w:rsidP="00C2715B">
      <w:pPr>
        <w:pStyle w:val="Code"/>
        <w:rPr>
          <w:rFonts w:hint="eastAsia"/>
        </w:rPr>
      </w:pPr>
      <w:r>
        <w:t xml:space="preserve">    vec4 result = vec4(r, uPixelColor.a);</w:t>
      </w:r>
    </w:p>
    <w:p w14:paraId="140410DC" w14:textId="77777777" w:rsidR="00C2715B" w:rsidRDefault="00C2715B" w:rsidP="00C2715B">
      <w:pPr>
        <w:pStyle w:val="Code"/>
        <w:rPr>
          <w:rFonts w:hint="eastAsia"/>
        </w:rPr>
      </w:pPr>
    </w:p>
    <w:p w14:paraId="7B07965E" w14:textId="77777777" w:rsidR="00C2715B" w:rsidRDefault="00C2715B" w:rsidP="00C2715B">
      <w:pPr>
        <w:pStyle w:val="Code"/>
        <w:rPr>
          <w:rFonts w:hint="eastAsia"/>
        </w:rPr>
      </w:pPr>
      <w:r>
        <w:t xml:space="preserve">    gl_FragColor = result;</w:t>
      </w:r>
    </w:p>
    <w:p w14:paraId="38F3CF40" w14:textId="2AED480F" w:rsidR="00D073E8" w:rsidRDefault="00C2715B" w:rsidP="00C2715B">
      <w:pPr>
        <w:pStyle w:val="Code"/>
        <w:rPr>
          <w:rFonts w:hint="eastAsia"/>
        </w:rPr>
      </w:pPr>
      <w:r>
        <w:t>}</w:t>
      </w:r>
    </w:p>
    <w:p w14:paraId="48212FDC" w14:textId="77777777" w:rsidR="00AB23FD" w:rsidRDefault="00AB23FD" w:rsidP="00092B24">
      <w:pPr>
        <w:pStyle w:val="Heading4"/>
      </w:pPr>
      <w:r>
        <w:t>Defining a Default ParticleShader Instance</w:t>
      </w:r>
    </w:p>
    <w:p w14:paraId="6BF224D0" w14:textId="4327C012" w:rsidR="00AB23FD" w:rsidRDefault="00AB23FD" w:rsidP="00AB23FD">
      <w:pPr>
        <w:pStyle w:val="BodyTextFirst"/>
        <w:rPr>
          <w:rFonts w:hint="eastAsia"/>
        </w:rPr>
      </w:pPr>
      <w:r>
        <w:t xml:space="preserve">You can now </w:t>
      </w:r>
      <w:r w:rsidR="00C26285">
        <w:t>define a default particle shader instance to be shared</w:t>
      </w:r>
      <w:r>
        <w:t>.</w:t>
      </w:r>
      <w:r w:rsidR="00C26285">
        <w:t xml:space="preserve"> </w:t>
      </w:r>
      <w:r w:rsidR="00F11A3B">
        <w:t>Recall f</w:t>
      </w:r>
      <w:r w:rsidR="000E26C5">
        <w:t xml:space="preserve">rom </w:t>
      </w:r>
      <w:r w:rsidR="00F11A3B">
        <w:t xml:space="preserve">working with other types of shaders in </w:t>
      </w:r>
      <w:r w:rsidR="000E26C5">
        <w:t xml:space="preserve">the </w:t>
      </w:r>
      <w:r w:rsidR="00F11A3B">
        <w:t xml:space="preserve">previous chapters </w:t>
      </w:r>
      <w:r w:rsidR="000E26C5">
        <w:t xml:space="preserve">that shaders are created once and shared engine-wide in the </w:t>
      </w:r>
      <w:r w:rsidR="000E26C5" w:rsidRPr="00092B24">
        <w:rPr>
          <w:rStyle w:val="CodeInline"/>
          <w:rFonts w:hint="eastAsia"/>
        </w:rPr>
        <w:t>shader_resoruces.js</w:t>
      </w:r>
      <w:r w:rsidR="000E26C5">
        <w:t xml:space="preserve"> file in the </w:t>
      </w:r>
      <w:r w:rsidR="000E26C5" w:rsidRPr="00092B24">
        <w:rPr>
          <w:rStyle w:val="CodeInline"/>
          <w:rFonts w:hint="eastAsia"/>
        </w:rPr>
        <w:t>src/engine/core</w:t>
      </w:r>
      <w:r w:rsidR="000E26C5">
        <w:t xml:space="preserve"> folder.</w:t>
      </w:r>
    </w:p>
    <w:p w14:paraId="0745DB52" w14:textId="744D39AA" w:rsidR="00AB23FD" w:rsidRDefault="00AB23FD" w:rsidP="00092B24">
      <w:pPr>
        <w:pStyle w:val="NumList"/>
        <w:numPr>
          <w:ilvl w:val="0"/>
          <w:numId w:val="24"/>
        </w:numPr>
        <w:rPr>
          <w:rFonts w:hint="eastAsia"/>
        </w:rPr>
      </w:pPr>
      <w:r w:rsidRPr="00AB23FD">
        <w:t xml:space="preserve">Begin by </w:t>
      </w:r>
      <w:r w:rsidR="00F11A3B">
        <w:t xml:space="preserve">editing the </w:t>
      </w:r>
      <w:r w:rsidR="00F11A3B" w:rsidRPr="00DB3E83">
        <w:rPr>
          <w:rStyle w:val="CodeInline"/>
        </w:rPr>
        <w:t>shader_resources.js</w:t>
      </w:r>
      <w:r w:rsidR="00F11A3B" w:rsidRPr="00AB23FD">
        <w:t xml:space="preserve"> file in the </w:t>
      </w:r>
      <w:r w:rsidR="00F11A3B" w:rsidRPr="00092B24">
        <w:rPr>
          <w:rStyle w:val="CodeInline"/>
          <w:rFonts w:hint="eastAsia"/>
        </w:rPr>
        <w:t>src/engine/core</w:t>
      </w:r>
      <w:r w:rsidR="00F11A3B" w:rsidRPr="00AB23FD">
        <w:t xml:space="preserve"> folder</w:t>
      </w:r>
      <w:r w:rsidR="00F11A3B">
        <w:t xml:space="preserve"> to define the constant, variable, and accessing function for the default particle shader.</w:t>
      </w:r>
    </w:p>
    <w:p w14:paraId="41D9414D" w14:textId="77777777" w:rsidR="00DB3E83" w:rsidRDefault="00DB3E83" w:rsidP="00DB3E83">
      <w:pPr>
        <w:pStyle w:val="Code"/>
        <w:rPr>
          <w:rFonts w:hint="eastAsia"/>
        </w:rPr>
      </w:pPr>
      <w:r>
        <w:t>// Particle Shader</w:t>
      </w:r>
    </w:p>
    <w:p w14:paraId="46AAF785" w14:textId="77777777" w:rsidR="00DB3E83" w:rsidRDefault="00DB3E83" w:rsidP="00DB3E83">
      <w:pPr>
        <w:pStyle w:val="Code"/>
        <w:rPr>
          <w:rFonts w:hint="eastAsia"/>
        </w:rPr>
      </w:pPr>
      <w:r>
        <w:t>let kParticleFS = "src/glsl_shaders/particle_fs.glsl";</w:t>
      </w:r>
    </w:p>
    <w:p w14:paraId="47A20EA6" w14:textId="31D335A2" w:rsidR="00DB3E83" w:rsidRDefault="00DB3E83" w:rsidP="00DB3E83">
      <w:pPr>
        <w:pStyle w:val="Code"/>
        <w:rPr>
          <w:rFonts w:hint="eastAsia"/>
        </w:rPr>
      </w:pPr>
      <w:r>
        <w:t>let mParticleShader = null;</w:t>
      </w:r>
    </w:p>
    <w:p w14:paraId="0EBD4C57" w14:textId="39202245" w:rsidR="00165AA8" w:rsidRPr="00AB23FD" w:rsidRDefault="00165AA8" w:rsidP="00DB3E83">
      <w:pPr>
        <w:pStyle w:val="Code"/>
        <w:rPr>
          <w:rFonts w:hint="eastAsia"/>
        </w:rPr>
      </w:pPr>
      <w:r w:rsidRPr="00165AA8">
        <w:t>function getParticleShader() { return mParticleShader }</w:t>
      </w:r>
    </w:p>
    <w:p w14:paraId="6213AAFE" w14:textId="07EF8FAB" w:rsidR="00104806" w:rsidRDefault="00104806" w:rsidP="00092B24">
      <w:pPr>
        <w:pStyle w:val="NumList"/>
        <w:numPr>
          <w:ilvl w:val="0"/>
          <w:numId w:val="13"/>
        </w:numPr>
        <w:rPr>
          <w:rFonts w:hint="eastAsia"/>
        </w:rPr>
      </w:pPr>
      <w:r w:rsidRPr="00AB23FD">
        <w:t xml:space="preserve">In the </w:t>
      </w:r>
      <w:r w:rsidRPr="00165AA8">
        <w:rPr>
          <w:rStyle w:val="CodeInline"/>
        </w:rPr>
        <w:t>init()</w:t>
      </w:r>
      <w:r w:rsidRPr="00AB23FD">
        <w:t xml:space="preserve"> function, </w:t>
      </w:r>
      <w:r>
        <w:t xml:space="preserve">make sure to load the newly defined </w:t>
      </w:r>
      <w:r w:rsidRPr="00DE1FB2">
        <w:rPr>
          <w:rStyle w:val="CodeInline"/>
          <w:rPrChange w:id="9" w:author="Jeb Pavleas" w:date="2021-07-12T08:12:00Z">
            <w:rPr/>
          </w:rPrChange>
        </w:rPr>
        <w:t>particle_fs</w:t>
      </w:r>
      <w:r>
        <w:t xml:space="preserve"> GLSL fragment shader. </w:t>
      </w:r>
    </w:p>
    <w:p w14:paraId="2793CBBC" w14:textId="77777777" w:rsidR="00104806" w:rsidRDefault="00104806" w:rsidP="00104806">
      <w:pPr>
        <w:pStyle w:val="Code"/>
        <w:rPr>
          <w:rFonts w:hint="eastAsia"/>
        </w:rPr>
      </w:pPr>
      <w:r>
        <w:t>function init() {</w:t>
      </w:r>
    </w:p>
    <w:p w14:paraId="6BFBAFA1" w14:textId="77777777" w:rsidR="00104806" w:rsidRDefault="00104806" w:rsidP="00104806">
      <w:pPr>
        <w:pStyle w:val="Code"/>
        <w:rPr>
          <w:rFonts w:hint="eastAsia"/>
        </w:rPr>
      </w:pPr>
      <w:r>
        <w:t xml:space="preserve">    let loadPromise = new Promise(</w:t>
      </w:r>
    </w:p>
    <w:p w14:paraId="318DA681" w14:textId="77777777" w:rsidR="00104806" w:rsidRDefault="00104806" w:rsidP="00104806">
      <w:pPr>
        <w:pStyle w:val="Code"/>
        <w:rPr>
          <w:rFonts w:hint="eastAsia"/>
        </w:rPr>
      </w:pPr>
      <w:r>
        <w:t xml:space="preserve">        async function(resolve) {</w:t>
      </w:r>
    </w:p>
    <w:p w14:paraId="223975D0" w14:textId="77777777" w:rsidR="00104806" w:rsidRDefault="00104806" w:rsidP="00104806">
      <w:pPr>
        <w:pStyle w:val="Code"/>
        <w:rPr>
          <w:rFonts w:hint="eastAsia"/>
        </w:rPr>
      </w:pPr>
      <w:r>
        <w:t xml:space="preserve">            await Promise.all([</w:t>
      </w:r>
    </w:p>
    <w:p w14:paraId="6A6F86D3" w14:textId="7159C9C2" w:rsidR="004A1CC5" w:rsidRDefault="00104806" w:rsidP="00104806">
      <w:pPr>
        <w:pStyle w:val="Code"/>
        <w:rPr>
          <w:rFonts w:hint="eastAsia"/>
        </w:rPr>
      </w:pPr>
      <w:r>
        <w:t xml:space="preserve">                </w:t>
      </w:r>
    </w:p>
    <w:p w14:paraId="13064C44" w14:textId="1C9E1B0E" w:rsidR="00104806" w:rsidRDefault="00104806" w:rsidP="00104806">
      <w:pPr>
        <w:pStyle w:val="Code"/>
        <w:rPr>
          <w:rFonts w:hint="eastAsia"/>
        </w:rPr>
      </w:pPr>
      <w:r>
        <w:t xml:space="preserve">                </w:t>
      </w:r>
      <w:r w:rsidR="004A1CC5">
        <w:t xml:space="preserve">… identical to previous code … </w:t>
      </w:r>
    </w:p>
    <w:p w14:paraId="5DE7CC6E" w14:textId="049C970F" w:rsidR="00104806" w:rsidRDefault="00104806">
      <w:pPr>
        <w:pStyle w:val="Code"/>
        <w:rPr>
          <w:rFonts w:hint="eastAsia"/>
        </w:rPr>
      </w:pPr>
      <w:r>
        <w:t xml:space="preserve">                </w:t>
      </w:r>
    </w:p>
    <w:p w14:paraId="209A7433" w14:textId="77777777" w:rsidR="00104806" w:rsidRDefault="00104806" w:rsidP="00104806">
      <w:pPr>
        <w:pStyle w:val="Code"/>
        <w:rPr>
          <w:rFonts w:hint="eastAsia"/>
        </w:rPr>
      </w:pPr>
      <w:r>
        <w:t xml:space="preserve">                text.load(kShadowReceiverFS),</w:t>
      </w:r>
    </w:p>
    <w:p w14:paraId="60689301" w14:textId="77777777" w:rsidR="00104806" w:rsidRPr="00165AA8" w:rsidRDefault="00104806" w:rsidP="00104806">
      <w:pPr>
        <w:pStyle w:val="Code"/>
        <w:rPr>
          <w:rStyle w:val="CodeBold"/>
        </w:rPr>
      </w:pPr>
      <w:r w:rsidRPr="00092B24">
        <w:t xml:space="preserve">                </w:t>
      </w:r>
      <w:r w:rsidRPr="00165AA8">
        <w:rPr>
          <w:rStyle w:val="CodeBold"/>
        </w:rPr>
        <w:t>text.load(kParticleFS)</w:t>
      </w:r>
    </w:p>
    <w:p w14:paraId="26DC7C55" w14:textId="77777777" w:rsidR="00104806" w:rsidRDefault="00104806" w:rsidP="00104806">
      <w:pPr>
        <w:pStyle w:val="Code"/>
        <w:rPr>
          <w:rFonts w:hint="eastAsia"/>
        </w:rPr>
      </w:pPr>
      <w:r>
        <w:t xml:space="preserve">            ]);</w:t>
      </w:r>
    </w:p>
    <w:p w14:paraId="739AA317" w14:textId="77777777" w:rsidR="00104806" w:rsidRDefault="00104806" w:rsidP="00104806">
      <w:pPr>
        <w:pStyle w:val="Code"/>
        <w:rPr>
          <w:rFonts w:hint="eastAsia"/>
        </w:rPr>
      </w:pPr>
      <w:r>
        <w:t xml:space="preserve">            resolve();</w:t>
      </w:r>
    </w:p>
    <w:p w14:paraId="0E6F9DDF" w14:textId="77777777" w:rsidR="00104806" w:rsidRDefault="00104806" w:rsidP="00104806">
      <w:pPr>
        <w:pStyle w:val="Code"/>
        <w:rPr>
          <w:rFonts w:hint="eastAsia"/>
        </w:rPr>
      </w:pPr>
      <w:r>
        <w:t xml:space="preserve">        }).then(</w:t>
      </w:r>
    </w:p>
    <w:p w14:paraId="6B0838DE" w14:textId="77777777" w:rsidR="00104806" w:rsidRDefault="00104806" w:rsidP="00104806">
      <w:pPr>
        <w:pStyle w:val="Code"/>
        <w:rPr>
          <w:rFonts w:hint="eastAsia"/>
        </w:rPr>
      </w:pPr>
      <w:r>
        <w:t xml:space="preserve">            function resolve() { createShaders(); }</w:t>
      </w:r>
    </w:p>
    <w:p w14:paraId="357A9A14" w14:textId="77777777" w:rsidR="00104806" w:rsidRDefault="00104806" w:rsidP="00104806">
      <w:pPr>
        <w:pStyle w:val="Code"/>
        <w:rPr>
          <w:rFonts w:hint="eastAsia"/>
        </w:rPr>
      </w:pPr>
      <w:r>
        <w:t xml:space="preserve">        );</w:t>
      </w:r>
    </w:p>
    <w:p w14:paraId="3B75CDCD" w14:textId="77777777" w:rsidR="00104806" w:rsidRDefault="00104806" w:rsidP="00104806">
      <w:pPr>
        <w:pStyle w:val="Code"/>
        <w:rPr>
          <w:rFonts w:hint="eastAsia"/>
        </w:rPr>
      </w:pPr>
      <w:r>
        <w:t xml:space="preserve">    map.pushPromise(loadPromise);</w:t>
      </w:r>
    </w:p>
    <w:p w14:paraId="316517D3" w14:textId="77777777" w:rsidR="00104806" w:rsidRPr="00AB23FD" w:rsidRDefault="00104806" w:rsidP="00104806">
      <w:pPr>
        <w:pStyle w:val="Code"/>
        <w:rPr>
          <w:rFonts w:hint="eastAsia"/>
        </w:rPr>
      </w:pPr>
      <w:r>
        <w:t>}</w:t>
      </w:r>
    </w:p>
    <w:p w14:paraId="673B4E3B" w14:textId="558711FE" w:rsidR="00AB23FD" w:rsidRDefault="005F083C" w:rsidP="00AB23FD">
      <w:pPr>
        <w:pStyle w:val="NumList"/>
        <w:rPr>
          <w:rFonts w:hint="eastAsia"/>
        </w:rPr>
      </w:pPr>
      <w:r>
        <w:t xml:space="preserve">With the </w:t>
      </w:r>
      <w:r w:rsidR="007C22C5">
        <w:t xml:space="preserve">new </w:t>
      </w:r>
      <w:r>
        <w:t xml:space="preserve">GLSL fragment shader, </w:t>
      </w:r>
      <w:r w:rsidRPr="00092B24">
        <w:rPr>
          <w:rStyle w:val="CodeInline"/>
          <w:rFonts w:hint="eastAsia"/>
        </w:rPr>
        <w:t>particle_fs</w:t>
      </w:r>
      <w:r>
        <w:t>, properly loaded</w:t>
      </w:r>
      <w:r w:rsidR="007C22C5">
        <w:t xml:space="preserve">, </w:t>
      </w:r>
      <w:r>
        <w:t xml:space="preserve">you can </w:t>
      </w:r>
      <w:r w:rsidR="00AB23FD" w:rsidRPr="00AB23FD">
        <w:t xml:space="preserve">instantiate a new particle shader </w:t>
      </w:r>
      <w:r w:rsidR="008A3D04">
        <w:t>when</w:t>
      </w:r>
      <w:r w:rsidR="008A3D04" w:rsidRPr="00AB23FD">
        <w:t xml:space="preserve"> </w:t>
      </w:r>
      <w:r w:rsidR="00AB23FD" w:rsidRPr="00AB23FD">
        <w:t xml:space="preserve">the </w:t>
      </w:r>
      <w:r w:rsidR="00AB23FD" w:rsidRPr="00165AA8">
        <w:rPr>
          <w:rStyle w:val="CodeInline"/>
        </w:rPr>
        <w:t>createShaders()</w:t>
      </w:r>
      <w:r w:rsidR="00AB23FD" w:rsidRPr="00AB23FD">
        <w:t xml:space="preserve"> function</w:t>
      </w:r>
      <w:r w:rsidR="008A3D04">
        <w:t xml:space="preserve"> is called</w:t>
      </w:r>
      <w:r w:rsidR="00F11A3B">
        <w:t>.</w:t>
      </w:r>
    </w:p>
    <w:p w14:paraId="217AB46E" w14:textId="05FD48E4" w:rsidR="00165AA8" w:rsidRDefault="00165AA8" w:rsidP="00165AA8">
      <w:pPr>
        <w:pStyle w:val="Code"/>
        <w:rPr>
          <w:rFonts w:hint="eastAsia"/>
        </w:rPr>
      </w:pPr>
      <w:r>
        <w:lastRenderedPageBreak/>
        <w:t>function createShaders() {</w:t>
      </w:r>
    </w:p>
    <w:p w14:paraId="60E20747" w14:textId="77777777" w:rsidR="00F11A3B" w:rsidRDefault="00F11A3B" w:rsidP="00165AA8">
      <w:pPr>
        <w:pStyle w:val="Code"/>
        <w:rPr>
          <w:rFonts w:hint="eastAsia"/>
        </w:rPr>
      </w:pPr>
    </w:p>
    <w:p w14:paraId="25609109" w14:textId="21B91456" w:rsidR="00165AA8" w:rsidRDefault="00165AA8" w:rsidP="00F11A3B">
      <w:pPr>
        <w:pStyle w:val="Code"/>
        <w:rPr>
          <w:rFonts w:hint="eastAsia"/>
        </w:rPr>
      </w:pPr>
      <w:r>
        <w:t xml:space="preserve">    </w:t>
      </w:r>
      <w:r w:rsidR="00F11A3B">
        <w:t>… identical to previous code …</w:t>
      </w:r>
    </w:p>
    <w:p w14:paraId="19B876B3" w14:textId="77777777" w:rsidR="00F11A3B" w:rsidRDefault="00F11A3B" w:rsidP="00F05F60">
      <w:pPr>
        <w:pStyle w:val="Code"/>
        <w:rPr>
          <w:rFonts w:hint="eastAsia"/>
        </w:rPr>
      </w:pPr>
    </w:p>
    <w:p w14:paraId="04A8C8CF" w14:textId="77777777" w:rsidR="00165AA8" w:rsidRDefault="00165AA8" w:rsidP="00165AA8">
      <w:pPr>
        <w:pStyle w:val="Code"/>
        <w:rPr>
          <w:rFonts w:hint="eastAsia"/>
        </w:rPr>
      </w:pPr>
      <w:r>
        <w:t xml:space="preserve">    mShadowReceiverShader = new SpriteShader(kTextureVS, kShadowReceiverFS);</w:t>
      </w:r>
    </w:p>
    <w:p w14:paraId="5A2C6C10" w14:textId="77777777" w:rsidR="00165AA8" w:rsidRPr="00165AA8" w:rsidRDefault="00165AA8" w:rsidP="00165AA8">
      <w:pPr>
        <w:pStyle w:val="Code"/>
        <w:rPr>
          <w:rStyle w:val="CodeBold"/>
        </w:rPr>
      </w:pPr>
      <w:r w:rsidRPr="00092B24">
        <w:t xml:space="preserve">    </w:t>
      </w:r>
      <w:r w:rsidRPr="00165AA8">
        <w:rPr>
          <w:rStyle w:val="CodeBold"/>
        </w:rPr>
        <w:t>mParticleShader = new TextureShader(kTextureVS, kParticleFS);</w:t>
      </w:r>
    </w:p>
    <w:p w14:paraId="428C7683" w14:textId="753A8ADC" w:rsidR="00165AA8" w:rsidRPr="00AB23FD" w:rsidRDefault="00165AA8" w:rsidP="00165AA8">
      <w:pPr>
        <w:pStyle w:val="Code"/>
        <w:rPr>
          <w:rFonts w:hint="eastAsia"/>
        </w:rPr>
      </w:pPr>
      <w:r>
        <w:t>}</w:t>
      </w:r>
    </w:p>
    <w:p w14:paraId="05E6DA50" w14:textId="544DE0B6" w:rsidR="00AB23FD" w:rsidRDefault="00AB23FD" w:rsidP="00AB23FD">
      <w:pPr>
        <w:pStyle w:val="NumList"/>
        <w:rPr>
          <w:rFonts w:hint="eastAsia"/>
        </w:rPr>
      </w:pPr>
      <w:r w:rsidRPr="00AB23FD">
        <w:t xml:space="preserve">In the </w:t>
      </w:r>
      <w:r w:rsidRPr="00165AA8">
        <w:rPr>
          <w:rStyle w:val="CodeInline"/>
        </w:rPr>
        <w:t>cleanUp()</w:t>
      </w:r>
      <w:r w:rsidRPr="00AB23FD">
        <w:t xml:space="preserve"> function</w:t>
      </w:r>
      <w:r w:rsidR="007C22C5">
        <w:t xml:space="preserve"> remember to perform the proper cleanup and load operations. </w:t>
      </w:r>
    </w:p>
    <w:p w14:paraId="17C9C711" w14:textId="77777777" w:rsidR="00165AA8" w:rsidRDefault="00165AA8" w:rsidP="00165AA8">
      <w:pPr>
        <w:pStyle w:val="Code"/>
        <w:rPr>
          <w:rFonts w:hint="eastAsia"/>
        </w:rPr>
      </w:pPr>
      <w:r>
        <w:t>function cleanUp() {</w:t>
      </w:r>
    </w:p>
    <w:p w14:paraId="32E682B6" w14:textId="4AB28C2B" w:rsidR="00165AA8" w:rsidRDefault="00165AA8" w:rsidP="00165AA8">
      <w:pPr>
        <w:pStyle w:val="Code"/>
        <w:rPr>
          <w:rFonts w:hint="eastAsia"/>
        </w:rPr>
      </w:pPr>
      <w:r>
        <w:t xml:space="preserve">    </w:t>
      </w:r>
    </w:p>
    <w:p w14:paraId="5031480C" w14:textId="3EB83699" w:rsidR="00165AA8" w:rsidRDefault="00165AA8" w:rsidP="00165AA8">
      <w:pPr>
        <w:pStyle w:val="Code"/>
        <w:rPr>
          <w:rFonts w:hint="eastAsia"/>
        </w:rPr>
      </w:pPr>
      <w:r>
        <w:t xml:space="preserve">    </w:t>
      </w:r>
      <w:r w:rsidR="007C22C5">
        <w:t xml:space="preserve">… identical to previous code … </w:t>
      </w:r>
    </w:p>
    <w:p w14:paraId="1B29B230" w14:textId="13B7F05A" w:rsidR="00165AA8" w:rsidRDefault="00165AA8" w:rsidP="00165AA8">
      <w:pPr>
        <w:pStyle w:val="Code"/>
        <w:rPr>
          <w:rFonts w:hint="eastAsia"/>
        </w:rPr>
      </w:pPr>
    </w:p>
    <w:p w14:paraId="29A59343" w14:textId="77777777" w:rsidR="00165AA8" w:rsidRDefault="00165AA8" w:rsidP="00165AA8">
      <w:pPr>
        <w:pStyle w:val="Code"/>
        <w:rPr>
          <w:rFonts w:hint="eastAsia"/>
        </w:rPr>
      </w:pPr>
      <w:r>
        <w:t xml:space="preserve">    mShadowCasterShader.cleanUp();</w:t>
      </w:r>
    </w:p>
    <w:p w14:paraId="500F312E" w14:textId="77777777" w:rsidR="00165AA8" w:rsidRPr="00165AA8" w:rsidRDefault="00165AA8" w:rsidP="00165AA8">
      <w:pPr>
        <w:pStyle w:val="Code"/>
        <w:rPr>
          <w:rStyle w:val="CodeBold"/>
        </w:rPr>
      </w:pPr>
      <w:r w:rsidRPr="00092B24">
        <w:t xml:space="preserve">    </w:t>
      </w:r>
      <w:r w:rsidRPr="00165AA8">
        <w:rPr>
          <w:rStyle w:val="CodeBold"/>
        </w:rPr>
        <w:t>mParticleShader.cleanUp();</w:t>
      </w:r>
    </w:p>
    <w:p w14:paraId="71DE8242" w14:textId="77777777" w:rsidR="00165AA8" w:rsidRDefault="00165AA8" w:rsidP="00165AA8">
      <w:pPr>
        <w:pStyle w:val="Code"/>
        <w:rPr>
          <w:rFonts w:hint="eastAsia"/>
        </w:rPr>
      </w:pPr>
    </w:p>
    <w:p w14:paraId="0CDC8888" w14:textId="4BFAADB8" w:rsidR="00165AA8" w:rsidRDefault="00165AA8" w:rsidP="00165AA8">
      <w:pPr>
        <w:pStyle w:val="Code"/>
        <w:rPr>
          <w:rFonts w:hint="eastAsia"/>
        </w:rPr>
      </w:pPr>
      <w:r>
        <w:t xml:space="preserve">    </w:t>
      </w:r>
      <w:r w:rsidR="007C22C5">
        <w:t xml:space="preserve">… identical to previous code … </w:t>
      </w:r>
    </w:p>
    <w:p w14:paraId="2F99BF77" w14:textId="77777777" w:rsidR="007C22C5" w:rsidRDefault="007C22C5" w:rsidP="00165AA8">
      <w:pPr>
        <w:pStyle w:val="Code"/>
        <w:rPr>
          <w:rFonts w:hint="eastAsia"/>
        </w:rPr>
      </w:pPr>
    </w:p>
    <w:p w14:paraId="036E84D4" w14:textId="77777777" w:rsidR="00165AA8" w:rsidRDefault="00165AA8" w:rsidP="00165AA8">
      <w:pPr>
        <w:pStyle w:val="Code"/>
        <w:rPr>
          <w:rFonts w:hint="eastAsia"/>
        </w:rPr>
      </w:pPr>
      <w:r>
        <w:t xml:space="preserve">    text.unload(kShadowReceiverFS);</w:t>
      </w:r>
    </w:p>
    <w:p w14:paraId="41EA6E11" w14:textId="77777777" w:rsidR="00165AA8" w:rsidRPr="00165AA8" w:rsidRDefault="00165AA8" w:rsidP="00165AA8">
      <w:pPr>
        <w:pStyle w:val="Code"/>
        <w:rPr>
          <w:rStyle w:val="CodeBold"/>
        </w:rPr>
      </w:pPr>
      <w:r w:rsidRPr="00092B24">
        <w:t xml:space="preserve">    </w:t>
      </w:r>
      <w:r w:rsidRPr="00165AA8">
        <w:rPr>
          <w:rStyle w:val="CodeBold"/>
        </w:rPr>
        <w:t>text.unload(kParticleFS);</w:t>
      </w:r>
    </w:p>
    <w:p w14:paraId="08026F95" w14:textId="598D4CBA" w:rsidR="00165AA8" w:rsidRPr="00AB23FD" w:rsidRDefault="00165AA8" w:rsidP="00165AA8">
      <w:pPr>
        <w:pStyle w:val="Code"/>
        <w:rPr>
          <w:rFonts w:hint="eastAsia"/>
        </w:rPr>
      </w:pPr>
      <w:r>
        <w:t>}</w:t>
      </w:r>
    </w:p>
    <w:p w14:paraId="01D274A0" w14:textId="45637382" w:rsidR="00165AA8" w:rsidRDefault="004C2329" w:rsidP="002B6651">
      <w:pPr>
        <w:pStyle w:val="NumList"/>
        <w:rPr>
          <w:rFonts w:hint="eastAsia"/>
        </w:rPr>
      </w:pPr>
      <w:r>
        <w:t>Lastly, do not forget to export the newly defined funct</w:t>
      </w:r>
      <w:r w:rsidR="0038607E">
        <w:t>i</w:t>
      </w:r>
      <w:r>
        <w:t>on</w:t>
      </w:r>
      <w:r w:rsidR="00165AA8">
        <w:t>.</w:t>
      </w:r>
    </w:p>
    <w:p w14:paraId="01D1BC0E" w14:textId="77777777" w:rsidR="00165AA8" w:rsidRPr="00165AA8" w:rsidRDefault="00165AA8" w:rsidP="00165AA8">
      <w:pPr>
        <w:pStyle w:val="Code"/>
        <w:rPr>
          <w:rFonts w:hint="eastAsia"/>
        </w:rPr>
      </w:pPr>
      <w:r w:rsidRPr="00165AA8">
        <w:t xml:space="preserve">export {init, cleanUp, </w:t>
      </w:r>
    </w:p>
    <w:p w14:paraId="66282453" w14:textId="77777777" w:rsidR="00165AA8" w:rsidRPr="00165AA8" w:rsidRDefault="00165AA8" w:rsidP="00165AA8">
      <w:pPr>
        <w:pStyle w:val="Code"/>
        <w:rPr>
          <w:rFonts w:hint="eastAsia"/>
        </w:rPr>
      </w:pPr>
      <w:r w:rsidRPr="00165AA8">
        <w:t xml:space="preserve">        getConstColorShader, getTextureShader, getSpriteShader, getLineShader,</w:t>
      </w:r>
    </w:p>
    <w:p w14:paraId="2D0669AF" w14:textId="77777777" w:rsidR="00165AA8" w:rsidRPr="00165AA8" w:rsidRDefault="00165AA8" w:rsidP="00165AA8">
      <w:pPr>
        <w:pStyle w:val="Code"/>
        <w:rPr>
          <w:rFonts w:hint="eastAsia"/>
        </w:rPr>
      </w:pPr>
      <w:r w:rsidRPr="00165AA8">
        <w:t xml:space="preserve">        getLightShader, getIllumShader, getShadowReceiverShader, getShadowCasterShader,</w:t>
      </w:r>
    </w:p>
    <w:p w14:paraId="52075DA0" w14:textId="77777777" w:rsidR="00165AA8" w:rsidRDefault="00165AA8" w:rsidP="00165AA8">
      <w:pPr>
        <w:pStyle w:val="Code"/>
        <w:rPr>
          <w:rFonts w:hint="eastAsia"/>
        </w:rPr>
      </w:pPr>
      <w:r w:rsidRPr="00165AA8">
        <w:t xml:space="preserve">        </w:t>
      </w:r>
      <w:r w:rsidRPr="00165AA8">
        <w:rPr>
          <w:rStyle w:val="CodeBold"/>
        </w:rPr>
        <w:t>getParticleShader</w:t>
      </w:r>
      <w:r w:rsidRPr="00165AA8">
        <w:t>}</w:t>
      </w:r>
    </w:p>
    <w:p w14:paraId="63378F3B" w14:textId="3015DE8C" w:rsidR="00AB23FD" w:rsidRDefault="00AB23FD" w:rsidP="00092B24">
      <w:pPr>
        <w:pStyle w:val="Heading4"/>
      </w:pPr>
      <w:r>
        <w:t>Creating the ParticleRenderable Object</w:t>
      </w:r>
    </w:p>
    <w:p w14:paraId="657EA2EC" w14:textId="5DF80CC3" w:rsidR="00AB23FD" w:rsidRDefault="00AB23FD" w:rsidP="00AB23FD">
      <w:pPr>
        <w:pStyle w:val="BodyTextFirst"/>
        <w:rPr>
          <w:rFonts w:hint="eastAsia"/>
        </w:rPr>
      </w:pPr>
      <w:r>
        <w:t xml:space="preserve">Recall that a </w:t>
      </w:r>
      <w:r w:rsidRPr="00DB3E83">
        <w:rPr>
          <w:rStyle w:val="CodeInline"/>
        </w:rPr>
        <w:t>Shader</w:t>
      </w:r>
      <w:r>
        <w:t>/</w:t>
      </w:r>
      <w:r w:rsidRPr="00DB3E83">
        <w:rPr>
          <w:rStyle w:val="CodeInline"/>
        </w:rPr>
        <w:t>Renderable</w:t>
      </w:r>
      <w:r>
        <w:t xml:space="preserve"> pair of objects must be defined to interface the GLSL shader to the game engine. With the default </w:t>
      </w:r>
      <w:r w:rsidR="00573745">
        <w:t>particle shader o</w:t>
      </w:r>
      <w:r>
        <w:t xml:space="preserve">bject defined to interface to the GLSL </w:t>
      </w:r>
      <w:r w:rsidR="00DB3E83">
        <w:rPr>
          <w:rStyle w:val="CodeInline"/>
        </w:rPr>
        <w:t>p</w:t>
      </w:r>
      <w:r w:rsidRPr="00DB3E83">
        <w:rPr>
          <w:rStyle w:val="CodeInline"/>
        </w:rPr>
        <w:t>article</w:t>
      </w:r>
      <w:r w:rsidR="00DB3E83">
        <w:rPr>
          <w:rStyle w:val="CodeInline"/>
        </w:rPr>
        <w:t>_fs</w:t>
      </w:r>
      <w:r>
        <w:t xml:space="preserve"> shader, you can now create a new </w:t>
      </w:r>
      <w:r w:rsidRPr="00DB3E83">
        <w:rPr>
          <w:rStyle w:val="CodeInline"/>
        </w:rPr>
        <w:t>Renderable</w:t>
      </w:r>
      <w:r>
        <w:t xml:space="preserve"> object to support the drawing of particles. Fortunately, the detailed behaviors of a particle, or a textured position, is identical to that of a </w:t>
      </w:r>
      <w:r w:rsidRPr="00DB3E83">
        <w:rPr>
          <w:rStyle w:val="CodeInline"/>
        </w:rPr>
        <w:t>TextureRenderable</w:t>
      </w:r>
      <w:r>
        <w:t xml:space="preserve"> with the exception of the different shader. As such, the definition of the </w:t>
      </w:r>
      <w:r w:rsidRPr="00DB3E83">
        <w:rPr>
          <w:rStyle w:val="CodeInline"/>
        </w:rPr>
        <w:t>ParticleRenderable</w:t>
      </w:r>
      <w:r>
        <w:t xml:space="preserve"> object is trivial.</w:t>
      </w:r>
    </w:p>
    <w:p w14:paraId="00F61BC9" w14:textId="487EA942" w:rsidR="00165AA8" w:rsidRDefault="00E66C75" w:rsidP="00092B24">
      <w:pPr>
        <w:pStyle w:val="BodyTextCont"/>
        <w:rPr>
          <w:rFonts w:hint="eastAsia"/>
        </w:rPr>
      </w:pPr>
      <w:r>
        <w:t>In t</w:t>
      </w:r>
      <w:r w:rsidR="00AB23FD">
        <w:t xml:space="preserve">he </w:t>
      </w:r>
      <w:r w:rsidR="00AB23FD" w:rsidRPr="00165AA8">
        <w:rPr>
          <w:rStyle w:val="CodeInline"/>
        </w:rPr>
        <w:t>src/</w:t>
      </w:r>
      <w:r w:rsidR="00165AA8" w:rsidRPr="00165AA8">
        <w:rPr>
          <w:rStyle w:val="CodeInline"/>
        </w:rPr>
        <w:t>e</w:t>
      </w:r>
      <w:r w:rsidR="00AB23FD" w:rsidRPr="00165AA8">
        <w:rPr>
          <w:rStyle w:val="CodeInline"/>
        </w:rPr>
        <w:t>ngine/</w:t>
      </w:r>
      <w:r w:rsidR="00165AA8" w:rsidRPr="00165AA8">
        <w:rPr>
          <w:rStyle w:val="CodeInline"/>
        </w:rPr>
        <w:t>r</w:t>
      </w:r>
      <w:r w:rsidR="00AB23FD" w:rsidRPr="00165AA8">
        <w:rPr>
          <w:rStyle w:val="CodeInline"/>
        </w:rPr>
        <w:t>enderables</w:t>
      </w:r>
      <w:r w:rsidR="00AB23FD">
        <w:t xml:space="preserve"> folder, </w:t>
      </w:r>
      <w:r>
        <w:t xml:space="preserve">crate </w:t>
      </w:r>
      <w:r w:rsidR="00165AA8" w:rsidRPr="00165AA8">
        <w:rPr>
          <w:rStyle w:val="CodeInline"/>
        </w:rPr>
        <w:t>p</w:t>
      </w:r>
      <w:r w:rsidR="00AB23FD" w:rsidRPr="00165AA8">
        <w:rPr>
          <w:rStyle w:val="CodeInline"/>
        </w:rPr>
        <w:t>article</w:t>
      </w:r>
      <w:r w:rsidR="00165AA8" w:rsidRPr="00165AA8">
        <w:rPr>
          <w:rStyle w:val="CodeInline"/>
        </w:rPr>
        <w:t>_r</w:t>
      </w:r>
      <w:r w:rsidR="00AB23FD" w:rsidRPr="00165AA8">
        <w:rPr>
          <w:rStyle w:val="CodeInline"/>
        </w:rPr>
        <w:t>enderable.js</w:t>
      </w:r>
      <w:r>
        <w:t xml:space="preserve"> file, import from </w:t>
      </w:r>
      <w:r w:rsidRPr="00092B24">
        <w:rPr>
          <w:rStyle w:val="CodeInline"/>
          <w:rFonts w:hint="eastAsia"/>
        </w:rPr>
        <w:t>defaultShaders</w:t>
      </w:r>
      <w:r>
        <w:t xml:space="preserve"> for accessing the particle shader and from </w:t>
      </w:r>
      <w:r w:rsidRPr="00092B24">
        <w:rPr>
          <w:rStyle w:val="CodeInline"/>
          <w:rFonts w:hint="eastAsia"/>
        </w:rPr>
        <w:t>TextureRenderable</w:t>
      </w:r>
      <w:r>
        <w:t xml:space="preserve"> for the base class. Define the </w:t>
      </w:r>
      <w:r w:rsidRPr="00092B24">
        <w:rPr>
          <w:rStyle w:val="CodeInline"/>
          <w:rFonts w:hint="eastAsia"/>
        </w:rPr>
        <w:t>ParticleRenderable</w:t>
      </w:r>
      <w:r>
        <w:t xml:space="preserve"> to be a subclass of </w:t>
      </w:r>
      <w:r w:rsidRPr="00092B24">
        <w:rPr>
          <w:rStyle w:val="CodeInline"/>
          <w:rFonts w:hint="eastAsia"/>
        </w:rPr>
        <w:t>TextureRenderable</w:t>
      </w:r>
      <w:r>
        <w:t>, and set the proper default shader in the constructor.</w:t>
      </w:r>
    </w:p>
    <w:p w14:paraId="12CCE071" w14:textId="77777777" w:rsidR="00165AA8" w:rsidRDefault="00165AA8" w:rsidP="00165AA8">
      <w:pPr>
        <w:pStyle w:val="Code"/>
        <w:rPr>
          <w:rFonts w:hint="eastAsia"/>
        </w:rPr>
      </w:pPr>
      <w:r>
        <w:t>import * as defaultShaders from "../core/shader_resources.js";</w:t>
      </w:r>
    </w:p>
    <w:p w14:paraId="58CB128F" w14:textId="77777777" w:rsidR="00165AA8" w:rsidRDefault="00165AA8" w:rsidP="00165AA8">
      <w:pPr>
        <w:pStyle w:val="Code"/>
        <w:rPr>
          <w:rFonts w:hint="eastAsia"/>
        </w:rPr>
      </w:pPr>
      <w:r>
        <w:t>import TextureRenderable from "./texture_renderable.js";</w:t>
      </w:r>
    </w:p>
    <w:p w14:paraId="0193EB0B" w14:textId="77777777" w:rsidR="00165AA8" w:rsidRDefault="00165AA8" w:rsidP="00165AA8">
      <w:pPr>
        <w:pStyle w:val="Code"/>
        <w:rPr>
          <w:rFonts w:hint="eastAsia"/>
        </w:rPr>
      </w:pPr>
    </w:p>
    <w:p w14:paraId="22ACB879" w14:textId="77777777" w:rsidR="00165AA8" w:rsidRDefault="00165AA8" w:rsidP="00165AA8">
      <w:pPr>
        <w:pStyle w:val="Code"/>
        <w:rPr>
          <w:rFonts w:hint="eastAsia"/>
        </w:rPr>
      </w:pPr>
      <w:r>
        <w:t>class ParticleRenderable extends TextureRenderable {</w:t>
      </w:r>
    </w:p>
    <w:p w14:paraId="572DCBA1" w14:textId="77777777" w:rsidR="00165AA8" w:rsidRDefault="00165AA8" w:rsidP="00165AA8">
      <w:pPr>
        <w:pStyle w:val="Code"/>
        <w:rPr>
          <w:rFonts w:hint="eastAsia"/>
        </w:rPr>
      </w:pPr>
      <w:r>
        <w:t xml:space="preserve">    constructor(myTexture) {</w:t>
      </w:r>
    </w:p>
    <w:p w14:paraId="12E9C462" w14:textId="77777777" w:rsidR="00165AA8" w:rsidRDefault="00165AA8" w:rsidP="00165AA8">
      <w:pPr>
        <w:pStyle w:val="Code"/>
        <w:rPr>
          <w:rFonts w:hint="eastAsia"/>
        </w:rPr>
      </w:pPr>
      <w:r>
        <w:t xml:space="preserve">        super(myTexture);</w:t>
      </w:r>
    </w:p>
    <w:p w14:paraId="2D1F9A27" w14:textId="77777777" w:rsidR="00165AA8" w:rsidRDefault="00165AA8" w:rsidP="00165AA8">
      <w:pPr>
        <w:pStyle w:val="Code"/>
        <w:rPr>
          <w:rFonts w:hint="eastAsia"/>
        </w:rPr>
      </w:pPr>
      <w:r>
        <w:lastRenderedPageBreak/>
        <w:t xml:space="preserve">        this._setShader(defaultShaders.getParticleShader());</w:t>
      </w:r>
    </w:p>
    <w:p w14:paraId="306986A3" w14:textId="77777777" w:rsidR="00165AA8" w:rsidRDefault="00165AA8" w:rsidP="00165AA8">
      <w:pPr>
        <w:pStyle w:val="Code"/>
        <w:rPr>
          <w:rFonts w:hint="eastAsia"/>
        </w:rPr>
      </w:pPr>
      <w:r>
        <w:t xml:space="preserve">    }</w:t>
      </w:r>
    </w:p>
    <w:p w14:paraId="5B5EE518" w14:textId="25D74E67" w:rsidR="00165AA8" w:rsidRDefault="00165AA8" w:rsidP="00165AA8">
      <w:pPr>
        <w:pStyle w:val="Code"/>
        <w:rPr>
          <w:rFonts w:hint="eastAsia"/>
        </w:rPr>
      </w:pPr>
      <w:r>
        <w:t>}</w:t>
      </w:r>
    </w:p>
    <w:p w14:paraId="4FE78B8D" w14:textId="36BBCA23" w:rsidR="006B15B6" w:rsidRDefault="006B15B6" w:rsidP="006B15B6">
      <w:pPr>
        <w:pStyle w:val="Heading4"/>
      </w:pPr>
      <w:r>
        <w:t>Loading the Default Particle Texture</w:t>
      </w:r>
    </w:p>
    <w:p w14:paraId="5D467981" w14:textId="47FF871E" w:rsidR="006B15B6" w:rsidRDefault="00045BB7" w:rsidP="00045BB7">
      <w:pPr>
        <w:pStyle w:val="BodyTextFirst"/>
        <w:rPr>
          <w:rFonts w:hint="eastAsia"/>
        </w:rPr>
      </w:pPr>
      <w:r>
        <w:t>For convenience</w:t>
      </w:r>
      <w:r w:rsidR="009746C3">
        <w:t xml:space="preserve"> when it comes to drawing</w:t>
      </w:r>
      <w:r>
        <w:t xml:space="preserve">, the game engine will </w:t>
      </w:r>
      <w:r w:rsidR="009746C3">
        <w:t xml:space="preserve">preload the default particle texture, </w:t>
      </w:r>
      <w:r w:rsidR="009746C3" w:rsidRPr="00092B24">
        <w:rPr>
          <w:rStyle w:val="CodeInline"/>
          <w:rFonts w:hint="eastAsia"/>
        </w:rPr>
        <w:t>particle.png</w:t>
      </w:r>
      <w:r w:rsidR="009746C3">
        <w:t xml:space="preserve">, located in the </w:t>
      </w:r>
      <w:r w:rsidR="009746C3" w:rsidRPr="00092B24">
        <w:rPr>
          <w:rStyle w:val="CodeInline"/>
          <w:rFonts w:hint="eastAsia"/>
        </w:rPr>
        <w:t>assets/particles</w:t>
      </w:r>
      <w:r w:rsidR="009746C3">
        <w:t xml:space="preserve"> folder. This operation can be integrated as part of the </w:t>
      </w:r>
      <w:r w:rsidR="009746C3" w:rsidRPr="00092B24">
        <w:rPr>
          <w:rStyle w:val="CodeInline"/>
          <w:rFonts w:hint="eastAsia"/>
        </w:rPr>
        <w:t>defaultResources</w:t>
      </w:r>
      <w:r w:rsidR="009746C3">
        <w:t xml:space="preserve"> initialization process. </w:t>
      </w:r>
    </w:p>
    <w:p w14:paraId="30EF67A3" w14:textId="22DE48AC" w:rsidR="00CB719C" w:rsidRDefault="00D9449F" w:rsidP="00DF38B8">
      <w:pPr>
        <w:pStyle w:val="NumList"/>
        <w:numPr>
          <w:ilvl w:val="0"/>
          <w:numId w:val="25"/>
        </w:numPr>
        <w:rPr>
          <w:rFonts w:hint="eastAsia"/>
        </w:rPr>
      </w:pPr>
      <w:r>
        <w:t xml:space="preserve">Edit </w:t>
      </w:r>
      <w:r w:rsidRPr="00092B24">
        <w:rPr>
          <w:rStyle w:val="CodeInline"/>
          <w:rFonts w:hint="eastAsia"/>
        </w:rPr>
        <w:t>default_resources.js</w:t>
      </w:r>
      <w:r>
        <w:t xml:space="preserve"> in the </w:t>
      </w:r>
      <w:r w:rsidRPr="00092B24">
        <w:rPr>
          <w:rStyle w:val="CodeInline"/>
          <w:rFonts w:hint="eastAsia"/>
        </w:rPr>
        <w:t>src/engine/resources</w:t>
      </w:r>
      <w:r>
        <w:t xml:space="preserve"> folder, add an import from </w:t>
      </w:r>
      <w:r w:rsidRPr="00092B24">
        <w:rPr>
          <w:rStyle w:val="CodeInline"/>
          <w:rFonts w:hint="eastAsia"/>
        </w:rPr>
        <w:t>texture.js</w:t>
      </w:r>
      <w:r>
        <w:t xml:space="preserve"> to access the texture loading functionality, define a constant string for the location of the particle texture map</w:t>
      </w:r>
      <w:r w:rsidR="00A5380F">
        <w:t>, and an accessor for this string.</w:t>
      </w:r>
    </w:p>
    <w:p w14:paraId="504A44C9" w14:textId="77777777" w:rsidR="00D9449F" w:rsidRDefault="00D9449F" w:rsidP="00D9449F">
      <w:pPr>
        <w:pStyle w:val="Code"/>
        <w:rPr>
          <w:rFonts w:hint="eastAsia"/>
        </w:rPr>
      </w:pPr>
      <w:r>
        <w:t>import * as font from "./font.js";</w:t>
      </w:r>
    </w:p>
    <w:p w14:paraId="4C3DB5B3" w14:textId="77777777" w:rsidR="00D9449F" w:rsidRPr="00092B24" w:rsidRDefault="00D9449F" w:rsidP="00D9449F">
      <w:pPr>
        <w:pStyle w:val="Code"/>
        <w:rPr>
          <w:rStyle w:val="CodeBold"/>
        </w:rPr>
      </w:pPr>
      <w:r w:rsidRPr="00092B24">
        <w:rPr>
          <w:rStyle w:val="CodeBold"/>
          <w:rFonts w:hint="eastAsia"/>
        </w:rPr>
        <w:t>import * as texture from "../resources/texture.js";</w:t>
      </w:r>
    </w:p>
    <w:p w14:paraId="00EF05EB" w14:textId="421B74D7" w:rsidR="00D9449F" w:rsidRDefault="00D9449F" w:rsidP="00D9449F">
      <w:pPr>
        <w:pStyle w:val="Code"/>
        <w:rPr>
          <w:rFonts w:hint="eastAsia"/>
        </w:rPr>
      </w:pPr>
      <w:r>
        <w:t>import * as map from "../core/resource_map.js";</w:t>
      </w:r>
    </w:p>
    <w:p w14:paraId="0AC3CD04" w14:textId="77777777" w:rsidR="00D9449F" w:rsidRDefault="00D9449F" w:rsidP="00D9449F">
      <w:pPr>
        <w:pStyle w:val="Code"/>
        <w:rPr>
          <w:rFonts w:hint="eastAsia"/>
        </w:rPr>
      </w:pPr>
    </w:p>
    <w:p w14:paraId="149CD42B" w14:textId="77777777" w:rsidR="00D9449F" w:rsidRDefault="00D9449F" w:rsidP="00D9449F">
      <w:pPr>
        <w:pStyle w:val="Code"/>
        <w:rPr>
          <w:rFonts w:hint="eastAsia"/>
        </w:rPr>
      </w:pPr>
      <w:r>
        <w:t>// Default particle texture</w:t>
      </w:r>
    </w:p>
    <w:p w14:paraId="325E29F5" w14:textId="4496AB7A" w:rsidR="00D9449F" w:rsidRDefault="00D9449F" w:rsidP="00D9449F">
      <w:pPr>
        <w:pStyle w:val="Code"/>
        <w:rPr>
          <w:rStyle w:val="CodeBold"/>
        </w:rPr>
      </w:pPr>
      <w:r w:rsidRPr="00092B24">
        <w:rPr>
          <w:rStyle w:val="CodeBold"/>
          <w:rFonts w:hint="eastAsia"/>
        </w:rPr>
        <w:t>let kDefaultPSTexture = "assets/particles/particle.png";</w:t>
      </w:r>
    </w:p>
    <w:p w14:paraId="633D3B9D" w14:textId="7E3A0CE2" w:rsidR="00A5380F" w:rsidRPr="00092B24" w:rsidRDefault="00A5380F" w:rsidP="00092B24">
      <w:pPr>
        <w:pStyle w:val="Code"/>
        <w:rPr>
          <w:rStyle w:val="CodeBold"/>
        </w:rPr>
      </w:pPr>
      <w:r>
        <w:rPr>
          <w:rStyle w:val="CodeBold"/>
        </w:rPr>
        <w:br/>
      </w:r>
      <w:r w:rsidRPr="00A5380F">
        <w:rPr>
          <w:rStyle w:val="CodeBold"/>
        </w:rPr>
        <w:t>function getDefaultPSTexture() { return kDefaultPSTexture; }</w:t>
      </w:r>
    </w:p>
    <w:p w14:paraId="555A6941" w14:textId="49B24380" w:rsidR="00D9449F" w:rsidRDefault="00D9449F" w:rsidP="00DF38B8">
      <w:pPr>
        <w:pStyle w:val="NumList"/>
        <w:numPr>
          <w:ilvl w:val="0"/>
          <w:numId w:val="25"/>
        </w:numPr>
        <w:rPr>
          <w:rFonts w:hint="eastAsia"/>
        </w:rPr>
      </w:pPr>
      <w:r>
        <w:t xml:space="preserve">In the </w:t>
      </w:r>
      <w:r w:rsidRPr="00092B24">
        <w:rPr>
          <w:rStyle w:val="CodeInline"/>
          <w:rFonts w:hint="eastAsia"/>
        </w:rPr>
        <w:t>init()</w:t>
      </w:r>
      <w:r>
        <w:t xml:space="preserve"> function, call the </w:t>
      </w:r>
      <w:r w:rsidRPr="00092B24">
        <w:rPr>
          <w:rStyle w:val="CodeInline"/>
          <w:rFonts w:hint="eastAsia"/>
        </w:rPr>
        <w:t>texture.load()</w:t>
      </w:r>
      <w:r>
        <w:t xml:space="preserve"> function to load the default particle texture map.</w:t>
      </w:r>
    </w:p>
    <w:p w14:paraId="7D927D42" w14:textId="77777777" w:rsidR="00A5380F" w:rsidRDefault="00A5380F" w:rsidP="00A5380F">
      <w:pPr>
        <w:pStyle w:val="Code"/>
        <w:rPr>
          <w:rFonts w:hint="eastAsia"/>
        </w:rPr>
      </w:pPr>
      <w:r>
        <w:t>function init() {</w:t>
      </w:r>
    </w:p>
    <w:p w14:paraId="77DC483B" w14:textId="77777777" w:rsidR="00A5380F" w:rsidRDefault="00A5380F" w:rsidP="00A5380F">
      <w:pPr>
        <w:pStyle w:val="Code"/>
        <w:rPr>
          <w:rFonts w:hint="eastAsia"/>
        </w:rPr>
      </w:pPr>
      <w:r>
        <w:t xml:space="preserve">    let loadPromise = new Promise(</w:t>
      </w:r>
    </w:p>
    <w:p w14:paraId="58CBF7FE" w14:textId="77777777" w:rsidR="00A5380F" w:rsidRDefault="00A5380F" w:rsidP="00A5380F">
      <w:pPr>
        <w:pStyle w:val="Code"/>
        <w:rPr>
          <w:rFonts w:hint="eastAsia"/>
        </w:rPr>
      </w:pPr>
      <w:r>
        <w:t xml:space="preserve">        async function (resolve) {</w:t>
      </w:r>
    </w:p>
    <w:p w14:paraId="23F5AF28" w14:textId="77777777" w:rsidR="00A5380F" w:rsidRDefault="00A5380F" w:rsidP="00A5380F">
      <w:pPr>
        <w:pStyle w:val="Code"/>
        <w:rPr>
          <w:rFonts w:hint="eastAsia"/>
        </w:rPr>
      </w:pPr>
      <w:r>
        <w:t xml:space="preserve">            await Promise.all([</w:t>
      </w:r>
    </w:p>
    <w:p w14:paraId="234D49E1" w14:textId="77777777" w:rsidR="00A5380F" w:rsidRDefault="00A5380F" w:rsidP="00A5380F">
      <w:pPr>
        <w:pStyle w:val="Code"/>
        <w:rPr>
          <w:rFonts w:hint="eastAsia"/>
        </w:rPr>
      </w:pPr>
      <w:r>
        <w:t xml:space="preserve">                font.load(kDefaultFont),</w:t>
      </w:r>
    </w:p>
    <w:p w14:paraId="671806FD" w14:textId="77777777" w:rsidR="00A5380F" w:rsidRPr="00092B24" w:rsidRDefault="00A5380F" w:rsidP="00A5380F">
      <w:pPr>
        <w:pStyle w:val="Code"/>
        <w:rPr>
          <w:rStyle w:val="CodeBold"/>
        </w:rPr>
      </w:pPr>
      <w:r>
        <w:t xml:space="preserve">                </w:t>
      </w:r>
      <w:r w:rsidRPr="00092B24">
        <w:rPr>
          <w:rStyle w:val="CodeBold"/>
          <w:rFonts w:hint="eastAsia"/>
        </w:rPr>
        <w:t>texture.load(kDefaultPSTexture)</w:t>
      </w:r>
    </w:p>
    <w:p w14:paraId="1FD11857" w14:textId="77777777" w:rsidR="00A5380F" w:rsidRDefault="00A5380F" w:rsidP="00A5380F">
      <w:pPr>
        <w:pStyle w:val="Code"/>
        <w:rPr>
          <w:rFonts w:hint="eastAsia"/>
        </w:rPr>
      </w:pPr>
      <w:r>
        <w:t xml:space="preserve">            ]);</w:t>
      </w:r>
    </w:p>
    <w:p w14:paraId="339F81D2" w14:textId="77777777" w:rsidR="00A5380F" w:rsidRDefault="00A5380F" w:rsidP="00A5380F">
      <w:pPr>
        <w:pStyle w:val="Code"/>
        <w:rPr>
          <w:rFonts w:hint="eastAsia"/>
        </w:rPr>
      </w:pPr>
      <w:r>
        <w:t xml:space="preserve">            resolve();</w:t>
      </w:r>
    </w:p>
    <w:p w14:paraId="798D5C92" w14:textId="08238EBE" w:rsidR="00A5380F" w:rsidRDefault="00A5380F" w:rsidP="00A5380F">
      <w:pPr>
        <w:pStyle w:val="Code"/>
        <w:rPr>
          <w:rFonts w:hint="eastAsia"/>
        </w:rPr>
      </w:pPr>
      <w:r>
        <w:t xml:space="preserve">        })</w:t>
      </w:r>
    </w:p>
    <w:p w14:paraId="5727CC50" w14:textId="77777777" w:rsidR="00A5380F" w:rsidRDefault="00A5380F" w:rsidP="00A5380F">
      <w:pPr>
        <w:pStyle w:val="Code"/>
        <w:rPr>
          <w:rFonts w:hint="eastAsia"/>
        </w:rPr>
      </w:pPr>
    </w:p>
    <w:p w14:paraId="05D4F505" w14:textId="085D8E2A" w:rsidR="00A5380F" w:rsidRDefault="00A5380F" w:rsidP="00F05F60">
      <w:pPr>
        <w:pStyle w:val="Code"/>
        <w:rPr>
          <w:rFonts w:hint="eastAsia"/>
        </w:rPr>
      </w:pPr>
      <w:r>
        <w:t xml:space="preserve">    … identical to previous code …</w:t>
      </w:r>
    </w:p>
    <w:p w14:paraId="56D46E40" w14:textId="3F25338B" w:rsidR="00D9449F" w:rsidRDefault="00A5380F" w:rsidP="00092B24">
      <w:pPr>
        <w:pStyle w:val="Code"/>
        <w:rPr>
          <w:rFonts w:hint="eastAsia"/>
        </w:rPr>
      </w:pPr>
      <w:r>
        <w:t>}</w:t>
      </w:r>
    </w:p>
    <w:p w14:paraId="6E704432" w14:textId="35CC293B" w:rsidR="00D9449F" w:rsidRDefault="00D9449F" w:rsidP="00DF38B8">
      <w:pPr>
        <w:pStyle w:val="NumList"/>
        <w:numPr>
          <w:ilvl w:val="0"/>
          <w:numId w:val="25"/>
        </w:numPr>
        <w:rPr>
          <w:rFonts w:hint="eastAsia"/>
        </w:rPr>
      </w:pPr>
      <w:r>
        <w:t xml:space="preserve">In </w:t>
      </w:r>
      <w:r w:rsidR="00A5380F">
        <w:t xml:space="preserve">the </w:t>
      </w:r>
      <w:r w:rsidR="00A5380F" w:rsidRPr="00092B24">
        <w:rPr>
          <w:rStyle w:val="CodeInline"/>
          <w:rFonts w:hint="eastAsia"/>
        </w:rPr>
        <w:t>clean</w:t>
      </w:r>
      <w:r w:rsidR="00A5380F">
        <w:rPr>
          <w:rStyle w:val="CodeInline"/>
        </w:rPr>
        <w:t>U</w:t>
      </w:r>
      <w:r w:rsidR="00A5380F" w:rsidRPr="00092B24">
        <w:rPr>
          <w:rStyle w:val="CodeInline"/>
          <w:rFonts w:hint="eastAsia"/>
        </w:rPr>
        <w:t>p()</w:t>
      </w:r>
      <w:r w:rsidR="00A5380F">
        <w:t xml:space="preserve"> function, make sure to unload the default texture.</w:t>
      </w:r>
    </w:p>
    <w:p w14:paraId="61420E4C" w14:textId="77777777" w:rsidR="00A5380F" w:rsidRDefault="00A5380F" w:rsidP="00A5380F">
      <w:pPr>
        <w:pStyle w:val="Code"/>
        <w:rPr>
          <w:rFonts w:hint="eastAsia"/>
        </w:rPr>
      </w:pPr>
      <w:r>
        <w:t>function cleanUp() {</w:t>
      </w:r>
    </w:p>
    <w:p w14:paraId="3E2B6BBA" w14:textId="77777777" w:rsidR="00A5380F" w:rsidRDefault="00A5380F" w:rsidP="00A5380F">
      <w:pPr>
        <w:pStyle w:val="Code"/>
        <w:rPr>
          <w:rFonts w:hint="eastAsia"/>
        </w:rPr>
      </w:pPr>
      <w:r>
        <w:t xml:space="preserve">    font.unload(kDefaultFont);</w:t>
      </w:r>
    </w:p>
    <w:p w14:paraId="22D08A8D" w14:textId="77777777" w:rsidR="00A5380F" w:rsidRPr="00092B24" w:rsidRDefault="00A5380F" w:rsidP="00A5380F">
      <w:pPr>
        <w:pStyle w:val="Code"/>
        <w:rPr>
          <w:rStyle w:val="CodeBold"/>
        </w:rPr>
      </w:pPr>
      <w:r>
        <w:t xml:space="preserve">    </w:t>
      </w:r>
      <w:r w:rsidRPr="00092B24">
        <w:rPr>
          <w:rStyle w:val="CodeBold"/>
          <w:rFonts w:hint="eastAsia"/>
        </w:rPr>
        <w:t>texture.unload(kDefaultPSTexture);</w:t>
      </w:r>
    </w:p>
    <w:p w14:paraId="6F0A2EF8" w14:textId="355FFDBE" w:rsidR="00A5380F" w:rsidRDefault="00A5380F" w:rsidP="00092B24">
      <w:pPr>
        <w:pStyle w:val="Code"/>
        <w:rPr>
          <w:rFonts w:hint="eastAsia"/>
        </w:rPr>
      </w:pPr>
      <w:r>
        <w:t>}</w:t>
      </w:r>
    </w:p>
    <w:p w14:paraId="5EC27FF3" w14:textId="0CC0C61B" w:rsidR="00A5380F" w:rsidRDefault="00A5380F" w:rsidP="00DF38B8">
      <w:pPr>
        <w:pStyle w:val="NumList"/>
        <w:numPr>
          <w:ilvl w:val="0"/>
          <w:numId w:val="25"/>
        </w:numPr>
        <w:rPr>
          <w:rFonts w:hint="eastAsia"/>
        </w:rPr>
      </w:pPr>
      <w:r>
        <w:t xml:space="preserve">Finally, remember to export the accessor. </w:t>
      </w:r>
    </w:p>
    <w:p w14:paraId="30A483E6" w14:textId="77777777" w:rsidR="00A5380F" w:rsidRDefault="00A5380F" w:rsidP="00A5380F">
      <w:pPr>
        <w:pStyle w:val="Code"/>
        <w:rPr>
          <w:rFonts w:hint="eastAsia"/>
        </w:rPr>
      </w:pPr>
      <w:r>
        <w:t>export {</w:t>
      </w:r>
    </w:p>
    <w:p w14:paraId="609985E0" w14:textId="77160C2E" w:rsidR="00A5380F" w:rsidRDefault="00A5380F" w:rsidP="00A5380F">
      <w:pPr>
        <w:pStyle w:val="Code"/>
        <w:rPr>
          <w:rFonts w:hint="eastAsia"/>
        </w:rPr>
      </w:pPr>
      <w:r>
        <w:lastRenderedPageBreak/>
        <w:t xml:space="preserve">    </w:t>
      </w:r>
    </w:p>
    <w:p w14:paraId="23DE499B" w14:textId="7B14A6EE" w:rsidR="00A5380F" w:rsidRDefault="00A5380F" w:rsidP="00A5380F">
      <w:pPr>
        <w:pStyle w:val="Code"/>
        <w:rPr>
          <w:rFonts w:hint="eastAsia"/>
        </w:rPr>
      </w:pPr>
      <w:r>
        <w:t xml:space="preserve">    … identical to previous code …</w:t>
      </w:r>
    </w:p>
    <w:p w14:paraId="7CB1CE45" w14:textId="717DFBF2" w:rsidR="00A5380F" w:rsidRDefault="00A5380F" w:rsidP="00A5380F">
      <w:pPr>
        <w:pStyle w:val="Code"/>
        <w:rPr>
          <w:rFonts w:hint="eastAsia"/>
        </w:rPr>
      </w:pPr>
      <w:r>
        <w:t xml:space="preserve">    </w:t>
      </w:r>
    </w:p>
    <w:p w14:paraId="4C431C7C" w14:textId="77777777" w:rsidR="00A5380F" w:rsidRDefault="00A5380F" w:rsidP="00A5380F">
      <w:pPr>
        <w:pStyle w:val="Code"/>
        <w:rPr>
          <w:rFonts w:hint="eastAsia"/>
        </w:rPr>
      </w:pPr>
      <w:r>
        <w:t xml:space="preserve">    getDefaultFontName, </w:t>
      </w:r>
      <w:r w:rsidRPr="00092B24">
        <w:rPr>
          <w:rStyle w:val="CodeBold"/>
          <w:rFonts w:hint="eastAsia"/>
        </w:rPr>
        <w:t>getDefaultPSTexture</w:t>
      </w:r>
      <w:r>
        <w:t>,</w:t>
      </w:r>
    </w:p>
    <w:p w14:paraId="45A89EC8" w14:textId="77777777" w:rsidR="00A5380F" w:rsidRDefault="00A5380F" w:rsidP="00A5380F">
      <w:pPr>
        <w:pStyle w:val="Code"/>
        <w:rPr>
          <w:rFonts w:hint="eastAsia"/>
        </w:rPr>
      </w:pPr>
    </w:p>
    <w:p w14:paraId="6412E4A7" w14:textId="08A22C13" w:rsidR="00A5380F" w:rsidRDefault="00A5380F" w:rsidP="00F05F60">
      <w:pPr>
        <w:pStyle w:val="Code"/>
        <w:rPr>
          <w:rFonts w:hint="eastAsia"/>
        </w:rPr>
      </w:pPr>
      <w:r>
        <w:t xml:space="preserve">    … identical to previous code</w:t>
      </w:r>
    </w:p>
    <w:p w14:paraId="5A7CA9E9" w14:textId="50819D5B" w:rsidR="00A5380F" w:rsidRDefault="00A5380F" w:rsidP="00A5380F">
      <w:pPr>
        <w:pStyle w:val="Code"/>
        <w:rPr>
          <w:rFonts w:hint="eastAsia"/>
        </w:rPr>
      </w:pPr>
      <w:r>
        <w:t>}</w:t>
      </w:r>
    </w:p>
    <w:p w14:paraId="177E9EB4" w14:textId="2FAEA6F0" w:rsidR="00A5380F" w:rsidRPr="00DF38B8" w:rsidRDefault="00A5380F" w:rsidP="00092B24">
      <w:pPr>
        <w:pStyle w:val="BodyTextCont"/>
        <w:rPr>
          <w:rFonts w:hint="eastAsia"/>
        </w:rPr>
      </w:pPr>
      <w:r>
        <w:t xml:space="preserve">With this integration, the default particle texture file will be loaded into the </w:t>
      </w:r>
      <w:r w:rsidRPr="00092B24">
        <w:rPr>
          <w:rStyle w:val="CodeInline"/>
          <w:rFonts w:hint="eastAsia"/>
        </w:rPr>
        <w:t>resource_map</w:t>
      </w:r>
      <w:r>
        <w:t xml:space="preserve"> during system initialization. This default texture map can be readily accessed with the returned value from the </w:t>
      </w:r>
      <w:r w:rsidRPr="00092B24">
        <w:rPr>
          <w:rStyle w:val="CodeInline"/>
          <w:rFonts w:hint="eastAsia"/>
        </w:rPr>
        <w:t>getDefaultPSTexture()</w:t>
      </w:r>
      <w:r>
        <w:t xml:space="preserve"> function.</w:t>
      </w:r>
    </w:p>
    <w:p w14:paraId="26565041" w14:textId="77777777" w:rsidR="00B14B1D" w:rsidRDefault="00B14B1D" w:rsidP="00B14B1D">
      <w:pPr>
        <w:pStyle w:val="Heading3"/>
      </w:pPr>
      <w:r>
        <w:t>Defining the Engine Particle Component</w:t>
      </w:r>
    </w:p>
    <w:p w14:paraId="58518C7A" w14:textId="445D92CE" w:rsidR="00B14B1D" w:rsidRDefault="00B14B1D" w:rsidP="00B14B1D">
      <w:pPr>
        <w:pStyle w:val="BodyTextFirst"/>
        <w:rPr>
          <w:rFonts w:hint="eastAsia"/>
        </w:rPr>
      </w:pPr>
      <w:r>
        <w:t xml:space="preserve">With the drawing infrastructure defined, you can now </w:t>
      </w:r>
      <w:r w:rsidR="005C0977">
        <w:t xml:space="preserve">begin with the </w:t>
      </w:r>
      <w:r>
        <w:t>defin</w:t>
      </w:r>
      <w:r w:rsidR="005C0977">
        <w:t>ing of</w:t>
      </w:r>
      <w:r>
        <w:t xml:space="preserve"> the engine component to </w:t>
      </w:r>
      <w:r w:rsidR="005C0977">
        <w:t xml:space="preserve">define and </w:t>
      </w:r>
      <w:r>
        <w:t xml:space="preserve">manage the </w:t>
      </w:r>
      <w:r w:rsidR="005C0977">
        <w:t xml:space="preserve">behavior of the </w:t>
      </w:r>
      <w:r>
        <w:t>particle system.</w:t>
      </w:r>
      <w:r w:rsidR="005C0977">
        <w:t xml:space="preserve"> For now, the only functionality required is to define a</w:t>
      </w:r>
      <w:del w:id="10" w:author="Jeb Pavleas" w:date="2021-07-12T08:14:00Z">
        <w:r w:rsidR="005C0977" w:rsidDel="00DE1FB2">
          <w:delText>n</w:delText>
        </w:r>
      </w:del>
      <w:r w:rsidR="005C0977">
        <w:t xml:space="preserve"> default system acceleration for all particles.</w:t>
      </w:r>
    </w:p>
    <w:p w14:paraId="4B870D5F" w14:textId="7E9B33F5" w:rsidR="00B14B1D" w:rsidRDefault="00B14B1D" w:rsidP="00092B24">
      <w:pPr>
        <w:pStyle w:val="BodyTextCont"/>
        <w:rPr>
          <w:rFonts w:hint="eastAsia"/>
        </w:rPr>
      </w:pPr>
      <w:r>
        <w:t xml:space="preserve">In the </w:t>
      </w:r>
      <w:r w:rsidRPr="004A7D73">
        <w:rPr>
          <w:rStyle w:val="CodeInline"/>
        </w:rPr>
        <w:t>src/engine/components</w:t>
      </w:r>
      <w:r>
        <w:t xml:space="preserve"> folder, </w:t>
      </w:r>
      <w:r w:rsidR="005C0977">
        <w:t xml:space="preserve">create the </w:t>
      </w:r>
      <w:r w:rsidRPr="004A7D73">
        <w:rPr>
          <w:rStyle w:val="CodeInline"/>
        </w:rPr>
        <w:t>particle_system.js</w:t>
      </w:r>
      <w:r>
        <w:t xml:space="preserve"> </w:t>
      </w:r>
      <w:r w:rsidR="005C0977">
        <w:t>file and define the variable, getter, and setting functions for the default particle system</w:t>
      </w:r>
      <w:ins w:id="11" w:author="Jeb Pavleas" w:date="2021-07-12T08:14:00Z">
        <w:r w:rsidR="00DE1FB2">
          <w:t>-</w:t>
        </w:r>
      </w:ins>
      <w:del w:id="12" w:author="Jeb Pavleas" w:date="2021-07-12T08:14:00Z">
        <w:r w:rsidR="005C0977" w:rsidDel="00DE1FB2">
          <w:delText xml:space="preserve"> </w:delText>
        </w:r>
      </w:del>
      <w:r w:rsidR="005C0977">
        <w:t>acceleration. Remember to export the newly defined functionality.</w:t>
      </w:r>
    </w:p>
    <w:p w14:paraId="2BE357DF" w14:textId="77777777" w:rsidR="00B14B1D" w:rsidRDefault="00B14B1D" w:rsidP="00B14B1D">
      <w:pPr>
        <w:pStyle w:val="Code"/>
        <w:rPr>
          <w:rFonts w:hint="eastAsia"/>
        </w:rPr>
      </w:pPr>
      <w:r>
        <w:t xml:space="preserve">let mSystemAcceleration = [30, -50.0];   </w:t>
      </w:r>
    </w:p>
    <w:p w14:paraId="4BAED390" w14:textId="77777777" w:rsidR="00B14B1D" w:rsidRDefault="00B14B1D" w:rsidP="00B14B1D">
      <w:pPr>
        <w:pStyle w:val="Code"/>
        <w:rPr>
          <w:rFonts w:hint="eastAsia"/>
        </w:rPr>
      </w:pPr>
      <w:r>
        <w:t xml:space="preserve">    </w:t>
      </w:r>
    </w:p>
    <w:p w14:paraId="7DF06AF7" w14:textId="77777777" w:rsidR="00B14B1D" w:rsidRDefault="00B14B1D" w:rsidP="00B14B1D">
      <w:pPr>
        <w:pStyle w:val="Code"/>
        <w:rPr>
          <w:rFonts w:hint="eastAsia"/>
        </w:rPr>
      </w:pPr>
      <w:r>
        <w:t>function getSystemAcceleration() { return vec2.clone(mSystemAcceleration); }</w:t>
      </w:r>
    </w:p>
    <w:p w14:paraId="0B44899C" w14:textId="77777777" w:rsidR="00B14B1D" w:rsidRDefault="00B14B1D" w:rsidP="00B14B1D">
      <w:pPr>
        <w:pStyle w:val="Code"/>
        <w:rPr>
          <w:rFonts w:hint="eastAsia"/>
        </w:rPr>
      </w:pPr>
      <w:r>
        <w:t>function setSystemAcceleration(x, y) {</w:t>
      </w:r>
    </w:p>
    <w:p w14:paraId="5F5FCD28" w14:textId="77777777" w:rsidR="00B14B1D" w:rsidRDefault="00B14B1D" w:rsidP="00B14B1D">
      <w:pPr>
        <w:pStyle w:val="Code"/>
        <w:rPr>
          <w:rFonts w:hint="eastAsia"/>
        </w:rPr>
      </w:pPr>
      <w:r>
        <w:t xml:space="preserve">    mSystemAcceleration[0] = x;</w:t>
      </w:r>
    </w:p>
    <w:p w14:paraId="794E6D2A" w14:textId="77777777" w:rsidR="00B14B1D" w:rsidRDefault="00B14B1D" w:rsidP="00B14B1D">
      <w:pPr>
        <w:pStyle w:val="Code"/>
        <w:rPr>
          <w:rFonts w:hint="eastAsia"/>
        </w:rPr>
      </w:pPr>
      <w:r>
        <w:t xml:space="preserve">    mSystemAcceleration[1] = y;</w:t>
      </w:r>
    </w:p>
    <w:p w14:paraId="50BEEB34" w14:textId="77777777" w:rsidR="00B14B1D" w:rsidRDefault="00B14B1D" w:rsidP="00B14B1D">
      <w:pPr>
        <w:pStyle w:val="Code"/>
        <w:rPr>
          <w:rFonts w:hint="eastAsia"/>
        </w:rPr>
      </w:pPr>
      <w:r>
        <w:t>}</w:t>
      </w:r>
    </w:p>
    <w:p w14:paraId="475208F9" w14:textId="77777777" w:rsidR="00B14B1D" w:rsidRDefault="00B14B1D" w:rsidP="00B14B1D">
      <w:pPr>
        <w:pStyle w:val="Code"/>
        <w:rPr>
          <w:rFonts w:hint="eastAsia"/>
        </w:rPr>
      </w:pPr>
    </w:p>
    <w:p w14:paraId="312F258E" w14:textId="77777777" w:rsidR="00B14B1D" w:rsidRDefault="00B14B1D" w:rsidP="00B14B1D">
      <w:pPr>
        <w:pStyle w:val="Code"/>
        <w:rPr>
          <w:rFonts w:hint="eastAsia"/>
        </w:rPr>
      </w:pPr>
      <w:r>
        <w:t>export {getSystemAcceleration, setSystemAcceleration}</w:t>
      </w:r>
    </w:p>
    <w:p w14:paraId="185BBE5B" w14:textId="31E41F09" w:rsidR="005C0977" w:rsidRDefault="005C0977" w:rsidP="005C0977">
      <w:pPr>
        <w:pStyle w:val="BodyTextCont"/>
        <w:rPr>
          <w:rFonts w:hint="eastAsia"/>
        </w:rPr>
      </w:pPr>
      <w:r>
        <w:t xml:space="preserve">Before continue, make sure to update the engine access file, </w:t>
      </w:r>
      <w:r w:rsidRPr="00092B24">
        <w:rPr>
          <w:rStyle w:val="CodeInline"/>
          <w:rFonts w:hint="eastAsia"/>
        </w:rPr>
        <w:t>index.js</w:t>
      </w:r>
      <w:r>
        <w:t>, to allow game developer access to the newly defined functionality.</w:t>
      </w:r>
    </w:p>
    <w:p w14:paraId="5BE6E6BB" w14:textId="77777777" w:rsidR="00DB3E83" w:rsidRDefault="00DB3E83" w:rsidP="00165AA8">
      <w:pPr>
        <w:pStyle w:val="Heading3"/>
      </w:pPr>
      <w:r>
        <w:t>Defining the Particle and Particle Game Object</w:t>
      </w:r>
    </w:p>
    <w:p w14:paraId="442E7497" w14:textId="0AD8E7A0" w:rsidR="00DB3E83" w:rsidRDefault="00B73434" w:rsidP="00F05F60">
      <w:pPr>
        <w:pStyle w:val="BodyTextFirst"/>
        <w:rPr>
          <w:rFonts w:hint="eastAsia"/>
        </w:rPr>
      </w:pPr>
      <w:r>
        <w:t xml:space="preserve">You are now ready to define the </w:t>
      </w:r>
      <w:r w:rsidR="00DB3E83">
        <w:t>actual particle</w:t>
      </w:r>
      <w:r>
        <w:t>,</w:t>
      </w:r>
      <w:r w:rsidR="00DB3E83">
        <w:t xml:space="preserve"> its </w:t>
      </w:r>
      <w:r>
        <w:t xml:space="preserve">default </w:t>
      </w:r>
      <w:r w:rsidR="00DB3E83">
        <w:t>behaviors</w:t>
      </w:r>
      <w:r>
        <w:t xml:space="preserve">, and </w:t>
      </w:r>
      <w:r w:rsidR="00FB795F">
        <w:t>the class for a collection of particles.</w:t>
      </w:r>
    </w:p>
    <w:p w14:paraId="453BAAD5" w14:textId="77777777" w:rsidR="00DB3E83" w:rsidRDefault="00DB3E83" w:rsidP="00165AA8">
      <w:pPr>
        <w:pStyle w:val="Heading4"/>
      </w:pPr>
      <w:r>
        <w:t>Creating a Particle</w:t>
      </w:r>
    </w:p>
    <w:p w14:paraId="1D158F63" w14:textId="6C1FBB9F" w:rsidR="00DB3E83" w:rsidRDefault="00F33037" w:rsidP="00DB3E83">
      <w:pPr>
        <w:pStyle w:val="BodyTextFirst"/>
        <w:rPr>
          <w:rFonts w:hint="eastAsia"/>
        </w:rPr>
      </w:pPr>
      <w:r>
        <w:t xml:space="preserve">Particles are lightweight game objects with simple properties wrapping around </w:t>
      </w:r>
      <w:r w:rsidRPr="00092B24">
        <w:rPr>
          <w:rStyle w:val="CodeInline"/>
          <w:rFonts w:hint="eastAsia"/>
        </w:rPr>
        <w:t>ParticleRenderable</w:t>
      </w:r>
      <w:r>
        <w:t xml:space="preserve"> for drawing. </w:t>
      </w:r>
      <w:r w:rsidR="00DB3E83">
        <w:t xml:space="preserve">To </w:t>
      </w:r>
      <w:r w:rsidR="00AA4F07">
        <w:t xml:space="preserve">properly </w:t>
      </w:r>
      <w:r w:rsidR="00DB3E83">
        <w:t xml:space="preserve">support </w:t>
      </w:r>
      <w:r>
        <w:t>motions</w:t>
      </w:r>
      <w:r w:rsidR="00DB3E83">
        <w:t xml:space="preserve">, </w:t>
      </w:r>
      <w:r w:rsidR="0070293C">
        <w:t xml:space="preserve">particles also </w:t>
      </w:r>
      <w:r w:rsidR="00AA4F07">
        <w:t xml:space="preserve">implements </w:t>
      </w:r>
      <w:r w:rsidR="00DB3E83">
        <w:t>movements approximat</w:t>
      </w:r>
      <w:r w:rsidR="0070293C">
        <w:t>ion</w:t>
      </w:r>
      <w:r w:rsidR="00DB3E83">
        <w:t xml:space="preserve"> </w:t>
      </w:r>
      <w:r w:rsidR="0070293C">
        <w:t xml:space="preserve">with </w:t>
      </w:r>
      <w:r w:rsidR="00DB3E83">
        <w:t>the Symplectic Euler Integration.</w:t>
      </w:r>
    </w:p>
    <w:p w14:paraId="535D16CF" w14:textId="1B7C8A45" w:rsidR="00C81D66" w:rsidRDefault="00DB3E83" w:rsidP="002B6651">
      <w:pPr>
        <w:pStyle w:val="NumList"/>
        <w:numPr>
          <w:ilvl w:val="0"/>
          <w:numId w:val="15"/>
        </w:numPr>
        <w:rPr>
          <w:rFonts w:hint="eastAsia"/>
        </w:rPr>
      </w:pPr>
      <w:r>
        <w:t xml:space="preserve">Begin by creating </w:t>
      </w:r>
      <w:r w:rsidR="00C81D66">
        <w:t xml:space="preserve">the </w:t>
      </w:r>
      <w:r w:rsidR="009154BC" w:rsidRPr="009154BC">
        <w:rPr>
          <w:rStyle w:val="CodeInline"/>
        </w:rPr>
        <w:t>p</w:t>
      </w:r>
      <w:r w:rsidRPr="009154BC">
        <w:rPr>
          <w:rStyle w:val="CodeInline"/>
        </w:rPr>
        <w:t>articles</w:t>
      </w:r>
      <w:r>
        <w:t xml:space="preserve"> </w:t>
      </w:r>
      <w:r w:rsidR="00C81D66">
        <w:t xml:space="preserve">subfolder in </w:t>
      </w:r>
      <w:r>
        <w:t xml:space="preserve">the </w:t>
      </w:r>
      <w:r w:rsidRPr="009154BC">
        <w:rPr>
          <w:rStyle w:val="CodeInline"/>
        </w:rPr>
        <w:t>src/</w:t>
      </w:r>
      <w:r w:rsidR="009154BC" w:rsidRPr="009154BC">
        <w:rPr>
          <w:rStyle w:val="CodeInline"/>
        </w:rPr>
        <w:t>e</w:t>
      </w:r>
      <w:r w:rsidRPr="009154BC">
        <w:rPr>
          <w:rStyle w:val="CodeInline"/>
        </w:rPr>
        <w:t>ngine</w:t>
      </w:r>
      <w:r>
        <w:t xml:space="preserve"> folder. </w:t>
      </w:r>
      <w:r w:rsidR="00C81D66">
        <w:t xml:space="preserve">This folder will contain particle specific implementation files. </w:t>
      </w:r>
    </w:p>
    <w:p w14:paraId="6AEE25E7" w14:textId="66696B1B" w:rsidR="00DB3E83" w:rsidRDefault="00DB3E83" w:rsidP="00F05F60">
      <w:pPr>
        <w:pStyle w:val="NumList"/>
        <w:numPr>
          <w:ilvl w:val="0"/>
          <w:numId w:val="15"/>
        </w:numPr>
        <w:rPr>
          <w:rFonts w:hint="eastAsia"/>
        </w:rPr>
      </w:pPr>
      <w:r>
        <w:t xml:space="preserve">In </w:t>
      </w:r>
      <w:r w:rsidR="00C81D66">
        <w:t xml:space="preserve">the </w:t>
      </w:r>
      <w:r w:rsidR="00C81D66" w:rsidRPr="00092B24">
        <w:rPr>
          <w:rStyle w:val="CodeInline"/>
          <w:rFonts w:hint="eastAsia"/>
        </w:rPr>
        <w:t>src/engine/particles</w:t>
      </w:r>
      <w:r w:rsidR="00C81D66">
        <w:t xml:space="preserve"> </w:t>
      </w:r>
      <w:r>
        <w:t xml:space="preserve">folder create </w:t>
      </w:r>
      <w:r w:rsidR="009154BC" w:rsidRPr="009154BC">
        <w:rPr>
          <w:rStyle w:val="CodeInline"/>
        </w:rPr>
        <w:t>p</w:t>
      </w:r>
      <w:r w:rsidRPr="009154BC">
        <w:rPr>
          <w:rStyle w:val="CodeInline"/>
        </w:rPr>
        <w:t>article.js</w:t>
      </w:r>
      <w:r w:rsidR="00C81D66">
        <w:t xml:space="preserve">, </w:t>
      </w:r>
      <w:r w:rsidR="00E17D85">
        <w:t xml:space="preserve">and </w:t>
      </w:r>
      <w:r w:rsidR="00C81D66">
        <w:t xml:space="preserve">define </w:t>
      </w:r>
      <w:r w:rsidR="009154BC">
        <w:t>the</w:t>
      </w:r>
      <w:r>
        <w:t xml:space="preserve"> constructor </w:t>
      </w:r>
      <w:r w:rsidR="00C81D66">
        <w:t xml:space="preserve">to include </w:t>
      </w:r>
      <w:r>
        <w:t xml:space="preserve">variables for position, velocity, acceleration, </w:t>
      </w:r>
      <w:r w:rsidR="00F05F60">
        <w:t xml:space="preserve">drag, </w:t>
      </w:r>
      <w:r>
        <w:t xml:space="preserve">and drawing </w:t>
      </w:r>
      <w:r w:rsidR="00C81D66">
        <w:t xml:space="preserve">parameters </w:t>
      </w:r>
      <w:r>
        <w:t>for debugging.</w:t>
      </w:r>
    </w:p>
    <w:p w14:paraId="68DA2F82" w14:textId="77777777" w:rsidR="009154BC" w:rsidRDefault="009154BC" w:rsidP="009154BC">
      <w:pPr>
        <w:pStyle w:val="Code"/>
        <w:rPr>
          <w:rFonts w:hint="eastAsia"/>
        </w:rPr>
      </w:pPr>
      <w:r>
        <w:lastRenderedPageBreak/>
        <w:t>import * as loop from "../core/loop.js";</w:t>
      </w:r>
    </w:p>
    <w:p w14:paraId="155D7F99" w14:textId="77777777" w:rsidR="009154BC" w:rsidRDefault="009154BC" w:rsidP="009154BC">
      <w:pPr>
        <w:pStyle w:val="Code"/>
        <w:rPr>
          <w:rFonts w:hint="eastAsia"/>
        </w:rPr>
      </w:pPr>
      <w:r>
        <w:t>import * as particleSystem from "../components/particle_system.js";</w:t>
      </w:r>
    </w:p>
    <w:p w14:paraId="3EF4BD3D" w14:textId="77777777" w:rsidR="009154BC" w:rsidRDefault="009154BC" w:rsidP="009154BC">
      <w:pPr>
        <w:pStyle w:val="Code"/>
        <w:rPr>
          <w:rFonts w:hint="eastAsia"/>
        </w:rPr>
      </w:pPr>
      <w:r>
        <w:t>import ParticleRenderable from "../renderables/particle_renderable.js";</w:t>
      </w:r>
    </w:p>
    <w:p w14:paraId="4E0CB0E4" w14:textId="77777777" w:rsidR="009154BC" w:rsidRDefault="009154BC" w:rsidP="009154BC">
      <w:pPr>
        <w:pStyle w:val="Code"/>
        <w:rPr>
          <w:rFonts w:hint="eastAsia"/>
        </w:rPr>
      </w:pPr>
      <w:r>
        <w:t>import * as debugDraw from "../core/debug_draw.js";</w:t>
      </w:r>
    </w:p>
    <w:p w14:paraId="57EAEB9A" w14:textId="77777777" w:rsidR="009154BC" w:rsidRDefault="009154BC" w:rsidP="009154BC">
      <w:pPr>
        <w:pStyle w:val="Code"/>
        <w:rPr>
          <w:rFonts w:hint="eastAsia"/>
        </w:rPr>
      </w:pPr>
    </w:p>
    <w:p w14:paraId="6A5D4570" w14:textId="77777777" w:rsidR="009154BC" w:rsidRDefault="009154BC" w:rsidP="009154BC">
      <w:pPr>
        <w:pStyle w:val="Code"/>
        <w:rPr>
          <w:rFonts w:hint="eastAsia"/>
        </w:rPr>
      </w:pPr>
      <w:r>
        <w:t>let kSizeFactor = 0.2;</w:t>
      </w:r>
    </w:p>
    <w:p w14:paraId="173DD95E" w14:textId="77777777" w:rsidR="009154BC" w:rsidRDefault="009154BC" w:rsidP="009154BC">
      <w:pPr>
        <w:pStyle w:val="Code"/>
        <w:rPr>
          <w:rFonts w:hint="eastAsia"/>
        </w:rPr>
      </w:pPr>
    </w:p>
    <w:p w14:paraId="3AC8B268" w14:textId="77777777" w:rsidR="009154BC" w:rsidRDefault="009154BC" w:rsidP="009154BC">
      <w:pPr>
        <w:pStyle w:val="Code"/>
        <w:rPr>
          <w:rFonts w:hint="eastAsia"/>
        </w:rPr>
      </w:pPr>
      <w:r>
        <w:t>class Particle {</w:t>
      </w:r>
    </w:p>
    <w:p w14:paraId="40710FA8" w14:textId="77777777" w:rsidR="009154BC" w:rsidRDefault="009154BC" w:rsidP="009154BC">
      <w:pPr>
        <w:pStyle w:val="Code"/>
        <w:rPr>
          <w:rFonts w:hint="eastAsia"/>
        </w:rPr>
      </w:pPr>
      <w:r>
        <w:t xml:space="preserve">    constructor(texture, x, y, life) {</w:t>
      </w:r>
    </w:p>
    <w:p w14:paraId="4C726BA2" w14:textId="77777777" w:rsidR="009154BC" w:rsidRDefault="009154BC" w:rsidP="009154BC">
      <w:pPr>
        <w:pStyle w:val="Code"/>
        <w:rPr>
          <w:rFonts w:hint="eastAsia"/>
        </w:rPr>
      </w:pPr>
      <w:r>
        <w:t xml:space="preserve">        this.mRenderComponent = new ParticleRenderable(texture);</w:t>
      </w:r>
    </w:p>
    <w:p w14:paraId="5C980A41" w14:textId="77777777" w:rsidR="009154BC" w:rsidRDefault="009154BC" w:rsidP="009154BC">
      <w:pPr>
        <w:pStyle w:val="Code"/>
        <w:rPr>
          <w:rFonts w:hint="eastAsia"/>
        </w:rPr>
      </w:pPr>
      <w:r>
        <w:t xml:space="preserve">        this.setPosition(x, y);</w:t>
      </w:r>
    </w:p>
    <w:p w14:paraId="4FCE48BD" w14:textId="77777777" w:rsidR="009154BC" w:rsidRDefault="009154BC" w:rsidP="009154BC">
      <w:pPr>
        <w:pStyle w:val="Code"/>
        <w:rPr>
          <w:rFonts w:hint="eastAsia"/>
        </w:rPr>
      </w:pPr>
    </w:p>
    <w:p w14:paraId="37C94E6E" w14:textId="77777777" w:rsidR="009154BC" w:rsidRDefault="009154BC" w:rsidP="009154BC">
      <w:pPr>
        <w:pStyle w:val="Code"/>
        <w:rPr>
          <w:rFonts w:hint="eastAsia"/>
        </w:rPr>
      </w:pPr>
      <w:r>
        <w:t xml:space="preserve">        // position control</w:t>
      </w:r>
    </w:p>
    <w:p w14:paraId="40D2AEA6" w14:textId="77777777" w:rsidR="009154BC" w:rsidRDefault="009154BC" w:rsidP="009154BC">
      <w:pPr>
        <w:pStyle w:val="Code"/>
        <w:rPr>
          <w:rFonts w:hint="eastAsia"/>
        </w:rPr>
      </w:pPr>
      <w:r>
        <w:t xml:space="preserve">        this.mVelocity = vec2.fromValues(0, 0);</w:t>
      </w:r>
    </w:p>
    <w:p w14:paraId="6D82E43A" w14:textId="77777777" w:rsidR="009154BC" w:rsidRDefault="009154BC" w:rsidP="009154BC">
      <w:pPr>
        <w:pStyle w:val="Code"/>
        <w:rPr>
          <w:rFonts w:hint="eastAsia"/>
        </w:rPr>
      </w:pPr>
      <w:r>
        <w:t xml:space="preserve">        this.mAcceleration = particleSystem.getSystemAcceleration();</w:t>
      </w:r>
    </w:p>
    <w:p w14:paraId="517A81AD" w14:textId="77777777" w:rsidR="009154BC" w:rsidRDefault="009154BC" w:rsidP="009154BC">
      <w:pPr>
        <w:pStyle w:val="Code"/>
        <w:rPr>
          <w:rFonts w:hint="eastAsia"/>
        </w:rPr>
      </w:pPr>
      <w:r>
        <w:t xml:space="preserve">        this.mDrag = 0.95;</w:t>
      </w:r>
    </w:p>
    <w:p w14:paraId="63CDA662" w14:textId="77777777" w:rsidR="009154BC" w:rsidRDefault="009154BC" w:rsidP="009154BC">
      <w:pPr>
        <w:pStyle w:val="Code"/>
        <w:rPr>
          <w:rFonts w:hint="eastAsia"/>
        </w:rPr>
      </w:pPr>
    </w:p>
    <w:p w14:paraId="6374E3F4" w14:textId="77777777" w:rsidR="009154BC" w:rsidRDefault="009154BC" w:rsidP="009154BC">
      <w:pPr>
        <w:pStyle w:val="Code"/>
        <w:rPr>
          <w:rFonts w:hint="eastAsia"/>
        </w:rPr>
      </w:pPr>
      <w:r>
        <w:t xml:space="preserve">        // Color control</w:t>
      </w:r>
    </w:p>
    <w:p w14:paraId="1659E621" w14:textId="77777777" w:rsidR="009154BC" w:rsidRDefault="009154BC" w:rsidP="009154BC">
      <w:pPr>
        <w:pStyle w:val="Code"/>
        <w:rPr>
          <w:rFonts w:hint="eastAsia"/>
        </w:rPr>
      </w:pPr>
      <w:r>
        <w:t xml:space="preserve">        this.mDeltaColor = [0, 0, 0, 0];</w:t>
      </w:r>
    </w:p>
    <w:p w14:paraId="11DE3557" w14:textId="77777777" w:rsidR="009154BC" w:rsidRDefault="009154BC" w:rsidP="009154BC">
      <w:pPr>
        <w:pStyle w:val="Code"/>
        <w:rPr>
          <w:rFonts w:hint="eastAsia"/>
        </w:rPr>
      </w:pPr>
    </w:p>
    <w:p w14:paraId="14B10AAC" w14:textId="77777777" w:rsidR="009154BC" w:rsidRDefault="009154BC" w:rsidP="009154BC">
      <w:pPr>
        <w:pStyle w:val="Code"/>
        <w:rPr>
          <w:rFonts w:hint="eastAsia"/>
        </w:rPr>
      </w:pPr>
      <w:r>
        <w:t xml:space="preserve">        // Size control</w:t>
      </w:r>
    </w:p>
    <w:p w14:paraId="66F32792" w14:textId="77777777" w:rsidR="009154BC" w:rsidRDefault="009154BC" w:rsidP="009154BC">
      <w:pPr>
        <w:pStyle w:val="Code"/>
        <w:rPr>
          <w:rFonts w:hint="eastAsia"/>
        </w:rPr>
      </w:pPr>
      <w:r>
        <w:t xml:space="preserve">        this.mSizeDelta = 0;</w:t>
      </w:r>
    </w:p>
    <w:p w14:paraId="194209FF" w14:textId="77777777" w:rsidR="009154BC" w:rsidRDefault="009154BC" w:rsidP="009154BC">
      <w:pPr>
        <w:pStyle w:val="Code"/>
        <w:rPr>
          <w:rFonts w:hint="eastAsia"/>
        </w:rPr>
      </w:pPr>
    </w:p>
    <w:p w14:paraId="15863C14" w14:textId="77777777" w:rsidR="009154BC" w:rsidRDefault="009154BC" w:rsidP="009154BC">
      <w:pPr>
        <w:pStyle w:val="Code"/>
        <w:rPr>
          <w:rFonts w:hint="eastAsia"/>
        </w:rPr>
      </w:pPr>
      <w:r>
        <w:t xml:space="preserve">        // Life control</w:t>
      </w:r>
    </w:p>
    <w:p w14:paraId="59BB86D5" w14:textId="77777777" w:rsidR="009154BC" w:rsidRDefault="009154BC" w:rsidP="009154BC">
      <w:pPr>
        <w:pStyle w:val="Code"/>
        <w:rPr>
          <w:rFonts w:hint="eastAsia"/>
        </w:rPr>
      </w:pPr>
      <w:r>
        <w:t xml:space="preserve">        this.mCyclesToLive = life;</w:t>
      </w:r>
    </w:p>
    <w:p w14:paraId="365E342D" w14:textId="753ED3DB" w:rsidR="009154BC" w:rsidRDefault="009154BC" w:rsidP="00092B24">
      <w:pPr>
        <w:pStyle w:val="Code"/>
        <w:ind w:firstLine="165"/>
        <w:rPr>
          <w:rFonts w:hint="eastAsia"/>
        </w:rPr>
      </w:pPr>
      <w:r>
        <w:t>}</w:t>
      </w:r>
    </w:p>
    <w:p w14:paraId="08E892EB" w14:textId="77777777" w:rsidR="00915352" w:rsidRDefault="00915352" w:rsidP="00092B24">
      <w:pPr>
        <w:pStyle w:val="Code"/>
        <w:ind w:firstLine="165"/>
        <w:rPr>
          <w:rFonts w:hint="eastAsia"/>
        </w:rPr>
      </w:pPr>
    </w:p>
    <w:p w14:paraId="57047957" w14:textId="06526BBA" w:rsidR="009154BC" w:rsidRDefault="009779AC" w:rsidP="00092B24">
      <w:pPr>
        <w:pStyle w:val="Code"/>
        <w:ind w:firstLine="165"/>
        <w:rPr>
          <w:rFonts w:hint="eastAsia"/>
        </w:rPr>
      </w:pPr>
      <w:r>
        <w:t>…</w:t>
      </w:r>
      <w:r w:rsidR="00801656">
        <w:t xml:space="preserve"> implementation to follow … </w:t>
      </w:r>
    </w:p>
    <w:p w14:paraId="36711C31" w14:textId="77777777" w:rsidR="00915352" w:rsidRDefault="00915352" w:rsidP="00092B24">
      <w:pPr>
        <w:pStyle w:val="Code"/>
        <w:ind w:firstLine="165"/>
        <w:rPr>
          <w:rFonts w:hint="eastAsia"/>
        </w:rPr>
      </w:pPr>
    </w:p>
    <w:p w14:paraId="61AFD406" w14:textId="77777777" w:rsidR="009154BC" w:rsidRDefault="009154BC" w:rsidP="009154BC">
      <w:pPr>
        <w:pStyle w:val="Code"/>
        <w:rPr>
          <w:rFonts w:hint="eastAsia"/>
        </w:rPr>
      </w:pPr>
      <w:r>
        <w:t>}</w:t>
      </w:r>
    </w:p>
    <w:p w14:paraId="3165C6B8" w14:textId="77777777" w:rsidR="009154BC" w:rsidRDefault="009154BC" w:rsidP="009154BC">
      <w:pPr>
        <w:pStyle w:val="Code"/>
        <w:rPr>
          <w:rFonts w:hint="eastAsia"/>
        </w:rPr>
      </w:pPr>
    </w:p>
    <w:p w14:paraId="50986B31" w14:textId="288540D6" w:rsidR="009154BC" w:rsidRDefault="009154BC" w:rsidP="009154BC">
      <w:pPr>
        <w:pStyle w:val="Code"/>
        <w:rPr>
          <w:rFonts w:hint="eastAsia"/>
        </w:rPr>
      </w:pPr>
      <w:r>
        <w:t>export default Particle;</w:t>
      </w:r>
    </w:p>
    <w:p w14:paraId="09D2CC02" w14:textId="0D99EB53" w:rsidR="00DB3E83" w:rsidRDefault="00C25ACB" w:rsidP="00165AA8">
      <w:pPr>
        <w:pStyle w:val="NumList"/>
        <w:numPr>
          <w:ilvl w:val="0"/>
          <w:numId w:val="15"/>
        </w:numPr>
        <w:rPr>
          <w:rFonts w:hint="eastAsia"/>
        </w:rPr>
      </w:pPr>
      <w:r>
        <w:t>Define</w:t>
      </w:r>
      <w:r w:rsidRPr="00DB3E83">
        <w:t xml:space="preserve"> </w:t>
      </w:r>
      <w:r>
        <w:t xml:space="preserve">the </w:t>
      </w:r>
      <w:r w:rsidRPr="00092B24">
        <w:rPr>
          <w:rStyle w:val="CodeInline"/>
          <w:rFonts w:hint="eastAsia"/>
        </w:rPr>
        <w:t>draw()</w:t>
      </w:r>
      <w:r>
        <w:t xml:space="preserve"> function to draw the particle as a </w:t>
      </w:r>
      <w:r w:rsidRPr="00092B24">
        <w:rPr>
          <w:rStyle w:val="CodeInline"/>
          <w:rFonts w:hint="eastAsia"/>
        </w:rPr>
        <w:t>TextureRenderable</w:t>
      </w:r>
      <w:r>
        <w:t xml:space="preserve">, and </w:t>
      </w:r>
      <w:r w:rsidR="00DB3E83" w:rsidRPr="00DB3E83">
        <w:t xml:space="preserve">a </w:t>
      </w:r>
      <w:r w:rsidR="009154BC" w:rsidRPr="009154BC">
        <w:rPr>
          <w:rStyle w:val="CodeInline"/>
        </w:rPr>
        <w:t>drawMarker</w:t>
      </w:r>
      <w:r w:rsidR="00DB3E83" w:rsidRPr="009154BC">
        <w:rPr>
          <w:rStyle w:val="CodeInline"/>
        </w:rPr>
        <w:t>()</w:t>
      </w:r>
      <w:r w:rsidR="00DB3E83" w:rsidRPr="00DB3E83">
        <w:t xml:space="preserve"> </w:t>
      </w:r>
      <w:r>
        <w:t xml:space="preserve">debug </w:t>
      </w:r>
      <w:r w:rsidR="00DB3E83" w:rsidRPr="00DB3E83">
        <w:t xml:space="preserve">function to draw </w:t>
      </w:r>
      <w:r>
        <w:t xml:space="preserve">an X marker at </w:t>
      </w:r>
      <w:r w:rsidR="00DB3E83" w:rsidRPr="00DB3E83">
        <w:t>the position of the particle.</w:t>
      </w:r>
    </w:p>
    <w:p w14:paraId="70EB6A2E" w14:textId="3828C265" w:rsidR="00C25ACB" w:rsidRDefault="00C25ACB" w:rsidP="00C25ACB">
      <w:pPr>
        <w:pStyle w:val="Code"/>
        <w:rPr>
          <w:rFonts w:hint="eastAsia"/>
        </w:rPr>
      </w:pPr>
      <w:r>
        <w:t>draw(aCamera) {</w:t>
      </w:r>
    </w:p>
    <w:p w14:paraId="12555083" w14:textId="2438834D" w:rsidR="00C25ACB" w:rsidRDefault="00C25ACB" w:rsidP="00C25ACB">
      <w:pPr>
        <w:pStyle w:val="Code"/>
        <w:rPr>
          <w:rFonts w:hint="eastAsia"/>
        </w:rPr>
      </w:pPr>
      <w:r>
        <w:t xml:space="preserve">    this.mRenderComponent.draw(aCamera);</w:t>
      </w:r>
    </w:p>
    <w:p w14:paraId="0FED4ED5" w14:textId="5A3D5D7C" w:rsidR="00C25ACB" w:rsidRDefault="00C25ACB" w:rsidP="00C25ACB">
      <w:pPr>
        <w:pStyle w:val="Code"/>
        <w:rPr>
          <w:rFonts w:hint="eastAsia"/>
        </w:rPr>
      </w:pPr>
      <w:r>
        <w:t>}</w:t>
      </w:r>
    </w:p>
    <w:p w14:paraId="7F383496" w14:textId="77777777" w:rsidR="00DC7BBD" w:rsidRDefault="00DC7BBD" w:rsidP="00C25ACB">
      <w:pPr>
        <w:pStyle w:val="Code"/>
        <w:rPr>
          <w:rFonts w:hint="eastAsia"/>
        </w:rPr>
      </w:pPr>
    </w:p>
    <w:p w14:paraId="71DE73EC" w14:textId="64E579EF" w:rsidR="009154BC" w:rsidRDefault="009154BC" w:rsidP="009154BC">
      <w:pPr>
        <w:pStyle w:val="Code"/>
        <w:rPr>
          <w:rFonts w:hint="eastAsia"/>
        </w:rPr>
      </w:pPr>
      <w:r>
        <w:t>drawMarker(aCamera) {</w:t>
      </w:r>
    </w:p>
    <w:p w14:paraId="7E1211E7" w14:textId="5283BB29" w:rsidR="009154BC" w:rsidRDefault="009154BC" w:rsidP="009154BC">
      <w:pPr>
        <w:pStyle w:val="Code"/>
        <w:rPr>
          <w:rFonts w:hint="eastAsia"/>
        </w:rPr>
      </w:pPr>
      <w:r>
        <w:t xml:space="preserve">    let size = this.getSize();</w:t>
      </w:r>
    </w:p>
    <w:p w14:paraId="1645BDC9" w14:textId="22AFFEF8" w:rsidR="009154BC" w:rsidRDefault="009154BC" w:rsidP="009154BC">
      <w:pPr>
        <w:pStyle w:val="Code"/>
        <w:rPr>
          <w:rFonts w:hint="eastAsia"/>
        </w:rPr>
      </w:pPr>
      <w:r>
        <w:t xml:space="preserve">    debugDraw.drawCrossMarker(aCamera, this.getPosition(), size[0] * kSizeFactor, [0, 1, 0, 1]);</w:t>
      </w:r>
    </w:p>
    <w:p w14:paraId="2D31FDB2" w14:textId="13012457" w:rsidR="009154BC" w:rsidRDefault="009154BC" w:rsidP="009154BC">
      <w:pPr>
        <w:pStyle w:val="Code"/>
        <w:rPr>
          <w:rFonts w:hint="eastAsia"/>
        </w:rPr>
      </w:pPr>
      <w:r>
        <w:t>}</w:t>
      </w:r>
    </w:p>
    <w:p w14:paraId="78E4ABAF" w14:textId="785FF739" w:rsidR="00DB3E83" w:rsidRDefault="00DB3E83" w:rsidP="00165AA8">
      <w:pPr>
        <w:pStyle w:val="NumList"/>
        <w:numPr>
          <w:ilvl w:val="0"/>
          <w:numId w:val="15"/>
        </w:numPr>
        <w:rPr>
          <w:rFonts w:hint="eastAsia"/>
        </w:rPr>
      </w:pPr>
      <w:r w:rsidRPr="00DB3E83">
        <w:lastRenderedPageBreak/>
        <w:t xml:space="preserve">You can now implement the </w:t>
      </w:r>
      <w:r w:rsidRPr="00DF6D54">
        <w:rPr>
          <w:rStyle w:val="CodeInline"/>
        </w:rPr>
        <w:t>update()</w:t>
      </w:r>
      <w:r w:rsidRPr="00DB3E83">
        <w:t xml:space="preserve"> function</w:t>
      </w:r>
      <w:r w:rsidR="00DC7BBD">
        <w:t xml:space="preserve"> to compute the position of the </w:t>
      </w:r>
      <w:r w:rsidRPr="00DB3E83">
        <w:t>particle</w:t>
      </w:r>
      <w:r w:rsidR="00DC7BBD">
        <w:t xml:space="preserve"> based on </w:t>
      </w:r>
      <w:r w:rsidRPr="00DB3E83">
        <w:t>Symplectic Euler Integration</w:t>
      </w:r>
      <w:r w:rsidR="00F05F60">
        <w:t xml:space="preserve">, where the scaling with the </w:t>
      </w:r>
      <w:r w:rsidR="00F05F60" w:rsidRPr="00A37CF8">
        <w:rPr>
          <w:rStyle w:val="CodeInline"/>
        </w:rPr>
        <w:t>mDrag</w:t>
      </w:r>
      <w:r w:rsidR="00F05F60">
        <w:t xml:space="preserve"> variable simulates drags on the particles. </w:t>
      </w:r>
      <w:r w:rsidR="00DC7BBD">
        <w:t xml:space="preserve"> Notice that this function also performs incremental changes to the other parameters including color and size. The </w:t>
      </w:r>
      <w:r w:rsidR="00DC7BBD" w:rsidRPr="00092B24">
        <w:rPr>
          <w:rStyle w:val="CodeInline"/>
          <w:rFonts w:hint="eastAsia"/>
        </w:rPr>
        <w:t>mCyclesToLive</w:t>
      </w:r>
      <w:r w:rsidR="00DC7BBD">
        <w:t xml:space="preserve"> variable informs the particle system when it is appropriate to remove this particle.</w:t>
      </w:r>
    </w:p>
    <w:p w14:paraId="78F7EAA4" w14:textId="77777777" w:rsidR="009154BC" w:rsidRDefault="009154BC" w:rsidP="009154BC">
      <w:pPr>
        <w:pStyle w:val="Code"/>
        <w:rPr>
          <w:rFonts w:hint="eastAsia"/>
        </w:rPr>
      </w:pPr>
      <w:r>
        <w:t xml:space="preserve">    update() {</w:t>
      </w:r>
    </w:p>
    <w:p w14:paraId="59F18EA9" w14:textId="77777777" w:rsidR="009154BC" w:rsidRDefault="009154BC" w:rsidP="009154BC">
      <w:pPr>
        <w:pStyle w:val="Code"/>
        <w:rPr>
          <w:rFonts w:hint="eastAsia"/>
        </w:rPr>
      </w:pPr>
      <w:r>
        <w:t xml:space="preserve">        this.mCyclesToLive--;</w:t>
      </w:r>
    </w:p>
    <w:p w14:paraId="22FAD79E" w14:textId="77777777" w:rsidR="009154BC" w:rsidRDefault="009154BC" w:rsidP="009154BC">
      <w:pPr>
        <w:pStyle w:val="Code"/>
        <w:rPr>
          <w:rFonts w:hint="eastAsia"/>
        </w:rPr>
      </w:pPr>
    </w:p>
    <w:p w14:paraId="0C2E834C" w14:textId="77777777" w:rsidR="009154BC" w:rsidRDefault="009154BC" w:rsidP="009154BC">
      <w:pPr>
        <w:pStyle w:val="Code"/>
        <w:rPr>
          <w:rFonts w:hint="eastAsia"/>
        </w:rPr>
      </w:pPr>
      <w:r>
        <w:t xml:space="preserve">        let dt = loop.getUpdateIntervalInSeconds();</w:t>
      </w:r>
    </w:p>
    <w:p w14:paraId="6F6FA53E" w14:textId="77777777" w:rsidR="009154BC" w:rsidRDefault="009154BC" w:rsidP="009154BC">
      <w:pPr>
        <w:pStyle w:val="Code"/>
        <w:rPr>
          <w:rFonts w:hint="eastAsia"/>
        </w:rPr>
      </w:pPr>
    </w:p>
    <w:p w14:paraId="292322ED" w14:textId="77777777" w:rsidR="009154BC" w:rsidRDefault="009154BC" w:rsidP="009154BC">
      <w:pPr>
        <w:pStyle w:val="Code"/>
        <w:rPr>
          <w:rFonts w:hint="eastAsia"/>
        </w:rPr>
      </w:pPr>
      <w:r>
        <w:t xml:space="preserve">        // Symplectic Euler</w:t>
      </w:r>
    </w:p>
    <w:p w14:paraId="43FFAB0D" w14:textId="77777777" w:rsidR="009154BC" w:rsidRDefault="009154BC" w:rsidP="009154BC">
      <w:pPr>
        <w:pStyle w:val="Code"/>
        <w:rPr>
          <w:rFonts w:hint="eastAsia"/>
        </w:rPr>
      </w:pPr>
      <w:r>
        <w:t xml:space="preserve">        //    v += a * dt</w:t>
      </w:r>
    </w:p>
    <w:p w14:paraId="4251DA1B" w14:textId="77777777" w:rsidR="009154BC" w:rsidRDefault="009154BC" w:rsidP="009154BC">
      <w:pPr>
        <w:pStyle w:val="Code"/>
        <w:rPr>
          <w:rFonts w:hint="eastAsia"/>
        </w:rPr>
      </w:pPr>
      <w:r>
        <w:t xml:space="preserve">        //    x += v * dt</w:t>
      </w:r>
    </w:p>
    <w:p w14:paraId="5929031E" w14:textId="77777777" w:rsidR="009154BC" w:rsidRDefault="009154BC" w:rsidP="009154BC">
      <w:pPr>
        <w:pStyle w:val="Code"/>
        <w:rPr>
          <w:rFonts w:hint="eastAsia"/>
        </w:rPr>
      </w:pPr>
      <w:r>
        <w:t xml:space="preserve">        let p = this.getPosition();</w:t>
      </w:r>
    </w:p>
    <w:p w14:paraId="1569706A" w14:textId="012A4863" w:rsidR="009154BC" w:rsidRDefault="009154BC" w:rsidP="009154BC">
      <w:pPr>
        <w:pStyle w:val="Code"/>
        <w:rPr>
          <w:rFonts w:hint="eastAsia"/>
        </w:rPr>
      </w:pPr>
      <w:r>
        <w:t xml:space="preserve">        vec2.scaleAndAdd(this.mVelocity, this.mVelocity, this.mAcceleration, dt);</w:t>
      </w:r>
    </w:p>
    <w:p w14:paraId="4E27ACF2" w14:textId="0086DD1F" w:rsidR="00F05F60" w:rsidRDefault="00F05F60" w:rsidP="009154BC">
      <w:pPr>
        <w:pStyle w:val="Code"/>
        <w:rPr>
          <w:rFonts w:hint="eastAsia"/>
        </w:rPr>
      </w:pPr>
      <w:r>
        <w:t xml:space="preserve">      </w:t>
      </w:r>
      <w:r w:rsidRPr="00F05F60">
        <w:t xml:space="preserve">  vec2.scale(this.mVelocity, this.mVelocity, this.mDrag);</w:t>
      </w:r>
    </w:p>
    <w:p w14:paraId="6C988A48" w14:textId="77777777" w:rsidR="009154BC" w:rsidRDefault="009154BC" w:rsidP="009154BC">
      <w:pPr>
        <w:pStyle w:val="Code"/>
        <w:rPr>
          <w:rFonts w:hint="eastAsia"/>
        </w:rPr>
      </w:pPr>
      <w:r>
        <w:t xml:space="preserve">        vec2.scaleAndAdd(p, p, this.mVelocity, dt);</w:t>
      </w:r>
    </w:p>
    <w:p w14:paraId="32FDE41E" w14:textId="77777777" w:rsidR="009154BC" w:rsidRDefault="009154BC" w:rsidP="009154BC">
      <w:pPr>
        <w:pStyle w:val="Code"/>
        <w:rPr>
          <w:rFonts w:hint="eastAsia"/>
        </w:rPr>
      </w:pPr>
    </w:p>
    <w:p w14:paraId="51252565" w14:textId="77777777" w:rsidR="009154BC" w:rsidRDefault="009154BC" w:rsidP="009154BC">
      <w:pPr>
        <w:pStyle w:val="Code"/>
        <w:rPr>
          <w:rFonts w:hint="eastAsia"/>
        </w:rPr>
      </w:pPr>
      <w:r>
        <w:t xml:space="preserve">        // update color</w:t>
      </w:r>
    </w:p>
    <w:p w14:paraId="19186D02" w14:textId="77777777" w:rsidR="009154BC" w:rsidRDefault="009154BC" w:rsidP="009154BC">
      <w:pPr>
        <w:pStyle w:val="Code"/>
        <w:rPr>
          <w:rFonts w:hint="eastAsia"/>
        </w:rPr>
      </w:pPr>
      <w:r>
        <w:t xml:space="preserve">        let c = this.mRenderComponent.getColor();</w:t>
      </w:r>
    </w:p>
    <w:p w14:paraId="591AACFB" w14:textId="77777777" w:rsidR="009154BC" w:rsidRDefault="009154BC" w:rsidP="009154BC">
      <w:pPr>
        <w:pStyle w:val="Code"/>
        <w:rPr>
          <w:rFonts w:hint="eastAsia"/>
        </w:rPr>
      </w:pPr>
      <w:r>
        <w:t xml:space="preserve">        vec4.add(c, c, this.mDeltaColor);</w:t>
      </w:r>
    </w:p>
    <w:p w14:paraId="6F6B0F6B" w14:textId="77777777" w:rsidR="009154BC" w:rsidRDefault="009154BC" w:rsidP="009154BC">
      <w:pPr>
        <w:pStyle w:val="Code"/>
        <w:rPr>
          <w:rFonts w:hint="eastAsia"/>
        </w:rPr>
      </w:pPr>
      <w:r>
        <w:t xml:space="preserve">    </w:t>
      </w:r>
    </w:p>
    <w:p w14:paraId="793B6DD5" w14:textId="77777777" w:rsidR="009154BC" w:rsidRDefault="009154BC" w:rsidP="009154BC">
      <w:pPr>
        <w:pStyle w:val="Code"/>
        <w:rPr>
          <w:rFonts w:hint="eastAsia"/>
        </w:rPr>
      </w:pPr>
      <w:r>
        <w:t xml:space="preserve">        // update size</w:t>
      </w:r>
    </w:p>
    <w:p w14:paraId="77F18F38" w14:textId="77777777" w:rsidR="009154BC" w:rsidRDefault="009154BC" w:rsidP="009154BC">
      <w:pPr>
        <w:pStyle w:val="Code"/>
        <w:rPr>
          <w:rFonts w:hint="eastAsia"/>
        </w:rPr>
      </w:pPr>
      <w:r>
        <w:t xml:space="preserve">        let xf = this.mRenderComponent.getXform();</w:t>
      </w:r>
    </w:p>
    <w:p w14:paraId="09104784" w14:textId="77777777" w:rsidR="009154BC" w:rsidRDefault="009154BC" w:rsidP="009154BC">
      <w:pPr>
        <w:pStyle w:val="Code"/>
        <w:rPr>
          <w:rFonts w:hint="eastAsia"/>
        </w:rPr>
      </w:pPr>
      <w:r>
        <w:t xml:space="preserve">        let s = xf.getWidth() * this.mSizeDelta;</w:t>
      </w:r>
    </w:p>
    <w:p w14:paraId="50944348" w14:textId="77777777" w:rsidR="009154BC" w:rsidRDefault="009154BC" w:rsidP="009154BC">
      <w:pPr>
        <w:pStyle w:val="Code"/>
        <w:rPr>
          <w:rFonts w:hint="eastAsia"/>
        </w:rPr>
      </w:pPr>
      <w:r>
        <w:t xml:space="preserve">        xf.setSize(s, s);</w:t>
      </w:r>
    </w:p>
    <w:p w14:paraId="4AD21838" w14:textId="5014BB01" w:rsidR="009154BC" w:rsidRPr="00DB3E83" w:rsidRDefault="009154BC" w:rsidP="009154BC">
      <w:pPr>
        <w:pStyle w:val="Code"/>
        <w:rPr>
          <w:rFonts w:hint="eastAsia"/>
        </w:rPr>
      </w:pPr>
      <w:r>
        <w:t xml:space="preserve">    }</w:t>
      </w:r>
    </w:p>
    <w:p w14:paraId="4920021E" w14:textId="6161228D" w:rsidR="00DB3E83" w:rsidRPr="00DB3E83" w:rsidRDefault="00DB3E83" w:rsidP="00165AA8">
      <w:pPr>
        <w:pStyle w:val="NumList"/>
        <w:numPr>
          <w:ilvl w:val="0"/>
          <w:numId w:val="15"/>
        </w:numPr>
        <w:rPr>
          <w:rFonts w:hint="eastAsia"/>
        </w:rPr>
      </w:pPr>
      <w:r w:rsidRPr="00DB3E83">
        <w:t xml:space="preserve">Define simple </w:t>
      </w:r>
      <w:r w:rsidRPr="00DF6D54">
        <w:rPr>
          <w:rStyle w:val="CodeInline"/>
        </w:rPr>
        <w:t>get</w:t>
      </w:r>
      <w:r w:rsidR="00FD7656">
        <w:t xml:space="preserve"> a</w:t>
      </w:r>
      <w:r w:rsidRPr="00DB3E83">
        <w:t xml:space="preserve">nd </w:t>
      </w:r>
      <w:r w:rsidRPr="00DF6D54">
        <w:rPr>
          <w:rStyle w:val="CodeInline"/>
        </w:rPr>
        <w:t>set</w:t>
      </w:r>
      <w:r w:rsidR="00FD7656">
        <w:t xml:space="preserve"> a</w:t>
      </w:r>
      <w:r w:rsidRPr="00DB3E83">
        <w:t>ccessors. These functions are straightforward and are not listed here.</w:t>
      </w:r>
    </w:p>
    <w:p w14:paraId="3481BCA9" w14:textId="22FE7629" w:rsidR="00DB3E83" w:rsidRDefault="00DB3E83" w:rsidP="00165AA8">
      <w:pPr>
        <w:pStyle w:val="Heading4"/>
      </w:pPr>
      <w:r>
        <w:t>Creating the ParticleSet</w:t>
      </w:r>
    </w:p>
    <w:p w14:paraId="702F7C4E" w14:textId="648279E6" w:rsidR="00DB3E83" w:rsidRDefault="00DB3E83" w:rsidP="00DB3E83">
      <w:pPr>
        <w:pStyle w:val="BodyTextFirst"/>
        <w:rPr>
          <w:rFonts w:hint="eastAsia"/>
        </w:rPr>
      </w:pPr>
      <w:r>
        <w:t xml:space="preserve">To work with a collection of particles, you can now create the </w:t>
      </w:r>
      <w:r w:rsidRPr="009779AC">
        <w:rPr>
          <w:rStyle w:val="CodeInline"/>
        </w:rPr>
        <w:t>ParticleSet</w:t>
      </w:r>
      <w:r>
        <w:t xml:space="preserve"> to support convenient looping over </w:t>
      </w:r>
      <w:r w:rsidR="009779AC">
        <w:t xml:space="preserve">sets of </w:t>
      </w:r>
      <w:r w:rsidRPr="009779AC">
        <w:rPr>
          <w:rStyle w:val="CodeInline"/>
        </w:rPr>
        <w:t>Particle</w:t>
      </w:r>
      <w:r w:rsidR="009779AC" w:rsidRPr="009779AC">
        <w:rPr>
          <w:rStyle w:val="CodeInline"/>
        </w:rPr>
        <w:t>s</w:t>
      </w:r>
      <w:r>
        <w:t>.</w:t>
      </w:r>
    </w:p>
    <w:p w14:paraId="40A6FE93" w14:textId="0F7A6873" w:rsidR="00DB3E83" w:rsidRDefault="00E17D85">
      <w:pPr>
        <w:pStyle w:val="NumList"/>
        <w:numPr>
          <w:ilvl w:val="0"/>
          <w:numId w:val="17"/>
        </w:numPr>
        <w:rPr>
          <w:rFonts w:hint="eastAsia"/>
        </w:rPr>
      </w:pPr>
      <w:r>
        <w:t xml:space="preserve">In </w:t>
      </w:r>
      <w:r w:rsidR="00DB3E83">
        <w:t xml:space="preserve">the </w:t>
      </w:r>
      <w:r w:rsidR="00DB3E83" w:rsidRPr="009779AC">
        <w:rPr>
          <w:rStyle w:val="CodeInline"/>
        </w:rPr>
        <w:t>src/</w:t>
      </w:r>
      <w:r w:rsidR="009779AC" w:rsidRPr="009779AC">
        <w:rPr>
          <w:rStyle w:val="CodeInline"/>
        </w:rPr>
        <w:t>e</w:t>
      </w:r>
      <w:r w:rsidR="00DB3E83" w:rsidRPr="009779AC">
        <w:rPr>
          <w:rStyle w:val="CodeInline"/>
        </w:rPr>
        <w:t>ngine/</w:t>
      </w:r>
      <w:r w:rsidR="009779AC" w:rsidRPr="009779AC">
        <w:rPr>
          <w:rStyle w:val="CodeInline"/>
        </w:rPr>
        <w:t>p</w:t>
      </w:r>
      <w:r w:rsidR="00DB3E83" w:rsidRPr="009779AC">
        <w:rPr>
          <w:rStyle w:val="CodeInline"/>
        </w:rPr>
        <w:t>articles</w:t>
      </w:r>
      <w:r w:rsidR="00DB3E83">
        <w:t xml:space="preserve"> folder, </w:t>
      </w:r>
      <w:r>
        <w:t xml:space="preserve">create </w:t>
      </w:r>
      <w:r w:rsidR="009779AC" w:rsidRPr="009779AC">
        <w:rPr>
          <w:rStyle w:val="CodeInline"/>
        </w:rPr>
        <w:t>p</w:t>
      </w:r>
      <w:r w:rsidR="00DB3E83" w:rsidRPr="009779AC">
        <w:rPr>
          <w:rStyle w:val="CodeInline"/>
        </w:rPr>
        <w:t>article</w:t>
      </w:r>
      <w:r w:rsidR="009779AC" w:rsidRPr="009779AC">
        <w:rPr>
          <w:rStyle w:val="CodeInline"/>
        </w:rPr>
        <w:t>_s</w:t>
      </w:r>
      <w:r w:rsidR="00DB3E83" w:rsidRPr="009779AC">
        <w:rPr>
          <w:rStyle w:val="CodeInline"/>
        </w:rPr>
        <w:t>et.js</w:t>
      </w:r>
      <w:r>
        <w:t>,</w:t>
      </w:r>
      <w:r w:rsidR="00DB3E83">
        <w:t xml:space="preserve"> </w:t>
      </w:r>
      <w:r w:rsidR="0077421C">
        <w:t xml:space="preserve">and </w:t>
      </w:r>
      <w:r>
        <w:t>d</w:t>
      </w:r>
      <w:r w:rsidR="00DB3E83">
        <w:t>efine</w:t>
      </w:r>
      <w:r>
        <w:t xml:space="preserve"> the</w:t>
      </w:r>
      <w:r w:rsidR="00DB3E83">
        <w:t xml:space="preserve"> </w:t>
      </w:r>
      <w:r w:rsidR="00DB3E83" w:rsidRPr="009779AC">
        <w:rPr>
          <w:rStyle w:val="CodeInline"/>
        </w:rPr>
        <w:t>ParticleSet</w:t>
      </w:r>
      <w:r w:rsidR="00DB3E83">
        <w:t xml:space="preserve"> to be a subclass of </w:t>
      </w:r>
      <w:commentRangeStart w:id="13"/>
      <w:commentRangeStart w:id="14"/>
      <w:commentRangeStart w:id="15"/>
      <w:r w:rsidR="00DB3E83" w:rsidRPr="009779AC">
        <w:rPr>
          <w:rStyle w:val="CodeInline"/>
        </w:rPr>
        <w:t>GameObjectSet</w:t>
      </w:r>
      <w:commentRangeEnd w:id="13"/>
      <w:r w:rsidR="009779AC">
        <w:rPr>
          <w:rStyle w:val="CommentReference"/>
          <w:rFonts w:asciiTheme="minorHAnsi" w:hAnsiTheme="minorHAnsi"/>
        </w:rPr>
        <w:commentReference w:id="13"/>
      </w:r>
      <w:commentRangeEnd w:id="14"/>
      <w:r w:rsidR="003D4FF1">
        <w:rPr>
          <w:rStyle w:val="CommentReference"/>
          <w:rFonts w:asciiTheme="minorHAnsi" w:hAnsiTheme="minorHAnsi"/>
        </w:rPr>
        <w:commentReference w:id="14"/>
      </w:r>
      <w:commentRangeEnd w:id="15"/>
      <w:r w:rsidR="005B4300">
        <w:rPr>
          <w:rStyle w:val="CommentReference"/>
          <w:rFonts w:asciiTheme="minorHAnsi" w:hAnsiTheme="minorHAnsi"/>
        </w:rPr>
        <w:commentReference w:id="15"/>
      </w:r>
      <w:r w:rsidR="00DB3E83">
        <w:t>.</w:t>
      </w:r>
    </w:p>
    <w:p w14:paraId="412AE832" w14:textId="77777777" w:rsidR="009779AC" w:rsidRDefault="009779AC" w:rsidP="009779AC">
      <w:pPr>
        <w:pStyle w:val="Code"/>
        <w:rPr>
          <w:rFonts w:hint="eastAsia"/>
        </w:rPr>
      </w:pPr>
      <w:r>
        <w:t>import * as glSys from "../core/gl.js";</w:t>
      </w:r>
    </w:p>
    <w:p w14:paraId="261A9C69" w14:textId="77777777" w:rsidR="009779AC" w:rsidRDefault="009779AC" w:rsidP="009779AC">
      <w:pPr>
        <w:pStyle w:val="Code"/>
        <w:rPr>
          <w:rFonts w:hint="eastAsia"/>
        </w:rPr>
      </w:pPr>
      <w:r>
        <w:t>import GameObjectSet from "../game_objects/game_object_set.js";</w:t>
      </w:r>
    </w:p>
    <w:p w14:paraId="65EF1E3E" w14:textId="77777777" w:rsidR="009779AC" w:rsidRDefault="009779AC" w:rsidP="009779AC">
      <w:pPr>
        <w:pStyle w:val="Code"/>
        <w:rPr>
          <w:rFonts w:hint="eastAsia"/>
        </w:rPr>
      </w:pPr>
    </w:p>
    <w:p w14:paraId="21680FE9" w14:textId="77777777" w:rsidR="009779AC" w:rsidRDefault="009779AC" w:rsidP="009779AC">
      <w:pPr>
        <w:pStyle w:val="Code"/>
        <w:rPr>
          <w:rFonts w:hint="eastAsia"/>
        </w:rPr>
      </w:pPr>
      <w:r>
        <w:t>class ParticleSet extends GameObjectSet {</w:t>
      </w:r>
    </w:p>
    <w:p w14:paraId="303719E3" w14:textId="77777777" w:rsidR="009779AC" w:rsidRDefault="009779AC" w:rsidP="009779AC">
      <w:pPr>
        <w:pStyle w:val="Code"/>
        <w:rPr>
          <w:rFonts w:hint="eastAsia"/>
        </w:rPr>
      </w:pPr>
      <w:r>
        <w:t xml:space="preserve">    constructor() {</w:t>
      </w:r>
    </w:p>
    <w:p w14:paraId="4CE8F4CD" w14:textId="77777777" w:rsidR="009779AC" w:rsidRDefault="009779AC" w:rsidP="009779AC">
      <w:pPr>
        <w:pStyle w:val="Code"/>
        <w:rPr>
          <w:rFonts w:hint="eastAsia"/>
        </w:rPr>
      </w:pPr>
      <w:r>
        <w:t xml:space="preserve">        super();</w:t>
      </w:r>
    </w:p>
    <w:p w14:paraId="2004466C" w14:textId="77777777" w:rsidR="009779AC" w:rsidRDefault="009779AC" w:rsidP="009779AC">
      <w:pPr>
        <w:pStyle w:val="Code"/>
        <w:rPr>
          <w:rFonts w:hint="eastAsia"/>
        </w:rPr>
      </w:pPr>
      <w:r>
        <w:t xml:space="preserve">    }</w:t>
      </w:r>
    </w:p>
    <w:p w14:paraId="0071D2DE" w14:textId="77777777" w:rsidR="00AE7902" w:rsidRDefault="00AE7902" w:rsidP="009779AC">
      <w:pPr>
        <w:pStyle w:val="Code"/>
        <w:rPr>
          <w:rFonts w:hint="eastAsia"/>
        </w:rPr>
      </w:pPr>
    </w:p>
    <w:p w14:paraId="5F18FEFC" w14:textId="7BF3FCBB" w:rsidR="00AE7902" w:rsidRDefault="00AE7902" w:rsidP="00092B24">
      <w:pPr>
        <w:pStyle w:val="Code"/>
        <w:ind w:firstLine="165"/>
        <w:rPr>
          <w:rFonts w:hint="eastAsia"/>
        </w:rPr>
      </w:pPr>
      <w:r>
        <w:t xml:space="preserve">… implementation to follow … </w:t>
      </w:r>
    </w:p>
    <w:p w14:paraId="207AA889" w14:textId="77777777" w:rsidR="00AE7902" w:rsidRDefault="00AE7902" w:rsidP="009779AC">
      <w:pPr>
        <w:pStyle w:val="Code"/>
        <w:rPr>
          <w:rFonts w:hint="eastAsia"/>
        </w:rPr>
      </w:pPr>
    </w:p>
    <w:p w14:paraId="1C46D603" w14:textId="29B35036" w:rsidR="009779AC" w:rsidRDefault="009779AC" w:rsidP="009779AC">
      <w:pPr>
        <w:pStyle w:val="Code"/>
        <w:rPr>
          <w:rFonts w:hint="eastAsia"/>
        </w:rPr>
      </w:pPr>
      <w:r>
        <w:t>}</w:t>
      </w:r>
    </w:p>
    <w:p w14:paraId="648CFC8A" w14:textId="77777777" w:rsidR="009779AC" w:rsidRDefault="009779AC" w:rsidP="009779AC">
      <w:pPr>
        <w:pStyle w:val="Code"/>
        <w:rPr>
          <w:rFonts w:hint="eastAsia"/>
        </w:rPr>
      </w:pPr>
    </w:p>
    <w:p w14:paraId="17A96ECA" w14:textId="0FC136F7" w:rsidR="009779AC" w:rsidRDefault="009779AC" w:rsidP="009779AC">
      <w:pPr>
        <w:pStyle w:val="Code"/>
        <w:rPr>
          <w:rFonts w:hint="eastAsia"/>
        </w:rPr>
      </w:pPr>
      <w:r>
        <w:t>export default ParticleSet;</w:t>
      </w:r>
    </w:p>
    <w:p w14:paraId="6B15C41F" w14:textId="56ADD9F3" w:rsidR="00DB3E83" w:rsidRDefault="00DB3E83">
      <w:pPr>
        <w:pStyle w:val="NumList"/>
        <w:numPr>
          <w:ilvl w:val="0"/>
          <w:numId w:val="17"/>
        </w:numPr>
        <w:rPr>
          <w:rFonts w:hint="eastAsia"/>
        </w:rPr>
      </w:pPr>
      <w:r w:rsidRPr="00DB3E83">
        <w:t xml:space="preserve">Override the </w:t>
      </w:r>
      <w:r w:rsidRPr="009779AC">
        <w:rPr>
          <w:rStyle w:val="CodeInline"/>
        </w:rPr>
        <w:t>draw()</w:t>
      </w:r>
      <w:r w:rsidRPr="00DB3E83">
        <w:t xml:space="preserve"> function of </w:t>
      </w:r>
      <w:r w:rsidRPr="009779AC">
        <w:rPr>
          <w:rStyle w:val="CodeInline"/>
        </w:rPr>
        <w:t>GameObjectSet</w:t>
      </w:r>
      <w:r w:rsidRPr="00DB3E83">
        <w:t xml:space="preserve"> to ensure particles are drawn with additive blending. Recall </w:t>
      </w:r>
      <w:r w:rsidR="0077421C">
        <w:t xml:space="preserve">from Chapter 5 </w:t>
      </w:r>
      <w:r w:rsidRPr="00DB3E83">
        <w:t xml:space="preserve">that the default </w:t>
      </w:r>
      <w:r w:rsidRPr="009779AC">
        <w:rPr>
          <w:rStyle w:val="CodeInline"/>
        </w:rPr>
        <w:t xml:space="preserve">gl.blendFunc() </w:t>
      </w:r>
      <w:r w:rsidR="0077421C">
        <w:t xml:space="preserve"> s</w:t>
      </w:r>
      <w:r w:rsidRPr="00DB3E83">
        <w:t xml:space="preserve">etting </w:t>
      </w:r>
      <w:r w:rsidR="00DA7946">
        <w:t xml:space="preserve">implements transparency by blending </w:t>
      </w:r>
      <w:r w:rsidRPr="00DB3E83">
        <w:t>the alpha channel value</w:t>
      </w:r>
      <w:r w:rsidR="00DA7946">
        <w:t>s</w:t>
      </w:r>
      <w:r w:rsidRPr="00DB3E83">
        <w:t xml:space="preserve">. This is referred to as alpha blending. In this case, the </w:t>
      </w:r>
      <w:r w:rsidRPr="009779AC">
        <w:rPr>
          <w:rStyle w:val="CodeInline"/>
        </w:rPr>
        <w:t>gl.blendFunc()</w:t>
      </w:r>
      <w:r w:rsidRPr="00DB3E83">
        <w:t xml:space="preserve"> setting </w:t>
      </w:r>
      <w:r w:rsidR="000A0D8D">
        <w:t xml:space="preserve">simply </w:t>
      </w:r>
      <w:r w:rsidRPr="00DB3E83">
        <w:t>accumulat</w:t>
      </w:r>
      <w:r w:rsidR="000A0D8D">
        <w:t>es</w:t>
      </w:r>
      <w:r w:rsidRPr="00DB3E83">
        <w:t xml:space="preserve"> colors without considering the alpha channel. This is referred to as additive blending. </w:t>
      </w:r>
      <w:r w:rsidR="000A0D8D">
        <w:t xml:space="preserve">Additive blending </w:t>
      </w:r>
      <w:r w:rsidR="009A4F53">
        <w:t>often results in oversaturation</w:t>
      </w:r>
      <w:r w:rsidR="00302EE9">
        <w:t xml:space="preserve"> of pixel colors</w:t>
      </w:r>
      <w:r w:rsidR="009A4F53">
        <w:t xml:space="preserve">, i.e., RGB components with values of greater than </w:t>
      </w:r>
      <w:r w:rsidR="009A4F53" w:rsidRPr="00DB3E83">
        <w:t>the maximum displayable value of 1.0</w:t>
      </w:r>
      <w:r w:rsidR="00302EE9">
        <w:t>. Oversaturation of pixel color</w:t>
      </w:r>
      <w:r w:rsidR="009A4F53">
        <w:t xml:space="preserve"> is desirable when simulating </w:t>
      </w:r>
      <w:r w:rsidRPr="00DB3E83">
        <w:t>intense brightness of fire and explosions.</w:t>
      </w:r>
    </w:p>
    <w:p w14:paraId="012966AD" w14:textId="77777777" w:rsidR="009779AC" w:rsidRDefault="009779AC" w:rsidP="009779AC">
      <w:pPr>
        <w:pStyle w:val="Code"/>
        <w:rPr>
          <w:rFonts w:hint="eastAsia"/>
        </w:rPr>
      </w:pPr>
      <w:r>
        <w:t xml:space="preserve">    draw(aCamera) {</w:t>
      </w:r>
    </w:p>
    <w:p w14:paraId="2C54AE53" w14:textId="77777777" w:rsidR="009779AC" w:rsidRDefault="009779AC" w:rsidP="009779AC">
      <w:pPr>
        <w:pStyle w:val="Code"/>
        <w:rPr>
          <w:rFonts w:hint="eastAsia"/>
        </w:rPr>
      </w:pPr>
      <w:r>
        <w:t xml:space="preserve">        let gl = glSys.get();</w:t>
      </w:r>
    </w:p>
    <w:p w14:paraId="47B077D3" w14:textId="77777777" w:rsidR="009779AC" w:rsidRDefault="009779AC" w:rsidP="009779AC">
      <w:pPr>
        <w:pStyle w:val="Code"/>
        <w:rPr>
          <w:rFonts w:hint="eastAsia"/>
        </w:rPr>
      </w:pPr>
      <w:r>
        <w:t xml:space="preserve">        gl.blendFunc(gl.ONE, gl.ONE);  // for additive blending!</w:t>
      </w:r>
    </w:p>
    <w:p w14:paraId="57F1BE8B" w14:textId="77777777" w:rsidR="009779AC" w:rsidRDefault="009779AC" w:rsidP="009779AC">
      <w:pPr>
        <w:pStyle w:val="Code"/>
        <w:rPr>
          <w:rFonts w:hint="eastAsia"/>
        </w:rPr>
      </w:pPr>
      <w:r>
        <w:t xml:space="preserve">        super.draw(aCamera);</w:t>
      </w:r>
    </w:p>
    <w:p w14:paraId="7027B768" w14:textId="77777777" w:rsidR="009779AC" w:rsidRDefault="009779AC" w:rsidP="009779AC">
      <w:pPr>
        <w:pStyle w:val="Code"/>
        <w:rPr>
          <w:rFonts w:hint="eastAsia"/>
        </w:rPr>
      </w:pPr>
      <w:r>
        <w:t xml:space="preserve">        gl.blendFunc(gl.SRC_ALPHA, gl.ONE_MINUS_SRC_ALPHA); // restore alpha blending</w:t>
      </w:r>
    </w:p>
    <w:p w14:paraId="3EB3F39D" w14:textId="77777777" w:rsidR="009779AC" w:rsidRDefault="009779AC" w:rsidP="009779AC">
      <w:pPr>
        <w:pStyle w:val="Code"/>
        <w:rPr>
          <w:rFonts w:hint="eastAsia"/>
        </w:rPr>
      </w:pPr>
      <w:r>
        <w:t xml:space="preserve">    }</w:t>
      </w:r>
    </w:p>
    <w:p w14:paraId="189597FE" w14:textId="77777777" w:rsidR="009779AC" w:rsidRDefault="009779AC" w:rsidP="009779AC">
      <w:pPr>
        <w:pStyle w:val="Code"/>
        <w:rPr>
          <w:rFonts w:hint="eastAsia"/>
        </w:rPr>
      </w:pPr>
    </w:p>
    <w:p w14:paraId="3DF4A977" w14:textId="77777777" w:rsidR="009779AC" w:rsidRDefault="009779AC" w:rsidP="009779AC">
      <w:pPr>
        <w:pStyle w:val="Code"/>
        <w:rPr>
          <w:rFonts w:hint="eastAsia"/>
        </w:rPr>
      </w:pPr>
      <w:r>
        <w:t xml:space="preserve">    drawMarkers(aCamera) {</w:t>
      </w:r>
    </w:p>
    <w:p w14:paraId="6E160AED" w14:textId="77777777" w:rsidR="009779AC" w:rsidRDefault="009779AC" w:rsidP="009779AC">
      <w:pPr>
        <w:pStyle w:val="Code"/>
        <w:rPr>
          <w:rFonts w:hint="eastAsia"/>
        </w:rPr>
      </w:pPr>
      <w:r>
        <w:t xml:space="preserve">        let i;</w:t>
      </w:r>
    </w:p>
    <w:p w14:paraId="5EAE17FD" w14:textId="77777777" w:rsidR="009779AC" w:rsidRDefault="009779AC" w:rsidP="009779AC">
      <w:pPr>
        <w:pStyle w:val="Code"/>
        <w:rPr>
          <w:rFonts w:hint="eastAsia"/>
        </w:rPr>
      </w:pPr>
      <w:r>
        <w:t xml:space="preserve">        for (i = 0; i &lt; this.mSet.length; i++) {</w:t>
      </w:r>
    </w:p>
    <w:p w14:paraId="57DB2258" w14:textId="77777777" w:rsidR="009779AC" w:rsidRDefault="009779AC" w:rsidP="009779AC">
      <w:pPr>
        <w:pStyle w:val="Code"/>
        <w:rPr>
          <w:rFonts w:hint="eastAsia"/>
        </w:rPr>
      </w:pPr>
      <w:r>
        <w:t xml:space="preserve">            this.mSet[i].drawMarker(aCamera);</w:t>
      </w:r>
    </w:p>
    <w:p w14:paraId="0CC17738" w14:textId="77777777" w:rsidR="009779AC" w:rsidRDefault="009779AC" w:rsidP="009779AC">
      <w:pPr>
        <w:pStyle w:val="Code"/>
        <w:rPr>
          <w:rFonts w:hint="eastAsia"/>
        </w:rPr>
      </w:pPr>
      <w:r>
        <w:t xml:space="preserve">        }</w:t>
      </w:r>
    </w:p>
    <w:p w14:paraId="3813BDBF" w14:textId="75074C5F" w:rsidR="009779AC" w:rsidRPr="00DB3E83" w:rsidRDefault="009779AC" w:rsidP="009779AC">
      <w:pPr>
        <w:pStyle w:val="Code"/>
        <w:rPr>
          <w:rFonts w:hint="eastAsia"/>
        </w:rPr>
      </w:pPr>
      <w:r>
        <w:t xml:space="preserve">    }</w:t>
      </w:r>
    </w:p>
    <w:p w14:paraId="2FBEB746" w14:textId="41FA565D" w:rsidR="00DB3E83" w:rsidRDefault="00DB3E83" w:rsidP="00165AA8">
      <w:pPr>
        <w:pStyle w:val="NumList"/>
        <w:numPr>
          <w:ilvl w:val="0"/>
          <w:numId w:val="17"/>
        </w:numPr>
        <w:rPr>
          <w:rFonts w:hint="eastAsia"/>
        </w:rPr>
      </w:pPr>
      <w:r w:rsidRPr="00DB3E83">
        <w:t xml:space="preserve">Override the </w:t>
      </w:r>
      <w:r w:rsidRPr="009779AC">
        <w:rPr>
          <w:rStyle w:val="CodeInline"/>
        </w:rPr>
        <w:t>update()</w:t>
      </w:r>
      <w:r w:rsidRPr="00DB3E83">
        <w:t xml:space="preserve"> function to ensure expired particles are removed.</w:t>
      </w:r>
    </w:p>
    <w:p w14:paraId="36E0F560" w14:textId="77777777" w:rsidR="009779AC" w:rsidRDefault="009779AC" w:rsidP="009779AC">
      <w:pPr>
        <w:pStyle w:val="Code"/>
        <w:rPr>
          <w:rFonts w:hint="eastAsia"/>
        </w:rPr>
      </w:pPr>
      <w:r>
        <w:t xml:space="preserve">    update() {</w:t>
      </w:r>
    </w:p>
    <w:p w14:paraId="6F32364B" w14:textId="77777777" w:rsidR="009779AC" w:rsidRDefault="009779AC" w:rsidP="009779AC">
      <w:pPr>
        <w:pStyle w:val="Code"/>
        <w:rPr>
          <w:rFonts w:hint="eastAsia"/>
        </w:rPr>
      </w:pPr>
      <w:r>
        <w:t xml:space="preserve">        super.update();</w:t>
      </w:r>
    </w:p>
    <w:p w14:paraId="7459D3F4" w14:textId="77777777" w:rsidR="009779AC" w:rsidRDefault="009779AC" w:rsidP="009779AC">
      <w:pPr>
        <w:pStyle w:val="Code"/>
        <w:rPr>
          <w:rFonts w:hint="eastAsia"/>
        </w:rPr>
      </w:pPr>
      <w:r>
        <w:t xml:space="preserve">        // Cleanup Particles</w:t>
      </w:r>
    </w:p>
    <w:p w14:paraId="35252975" w14:textId="77777777" w:rsidR="009779AC" w:rsidRDefault="009779AC" w:rsidP="009779AC">
      <w:pPr>
        <w:pStyle w:val="Code"/>
        <w:rPr>
          <w:rFonts w:hint="eastAsia"/>
        </w:rPr>
      </w:pPr>
      <w:r>
        <w:t xml:space="preserve">        let i, obj;</w:t>
      </w:r>
    </w:p>
    <w:p w14:paraId="6DB4440B" w14:textId="77777777" w:rsidR="009779AC" w:rsidRDefault="009779AC" w:rsidP="009779AC">
      <w:pPr>
        <w:pStyle w:val="Code"/>
        <w:rPr>
          <w:rFonts w:hint="eastAsia"/>
        </w:rPr>
      </w:pPr>
      <w:r>
        <w:t xml:space="preserve">        for (i = 0; i &lt; this.size(); i++) {</w:t>
      </w:r>
    </w:p>
    <w:p w14:paraId="37A35255" w14:textId="77777777" w:rsidR="009779AC" w:rsidRDefault="009779AC" w:rsidP="009779AC">
      <w:pPr>
        <w:pStyle w:val="Code"/>
        <w:rPr>
          <w:rFonts w:hint="eastAsia"/>
        </w:rPr>
      </w:pPr>
      <w:r>
        <w:t xml:space="preserve">            obj = this.getObjectAt(i);</w:t>
      </w:r>
    </w:p>
    <w:p w14:paraId="0F9A55EE" w14:textId="77777777" w:rsidR="009779AC" w:rsidRDefault="009779AC" w:rsidP="009779AC">
      <w:pPr>
        <w:pStyle w:val="Code"/>
        <w:rPr>
          <w:rFonts w:hint="eastAsia"/>
        </w:rPr>
      </w:pPr>
      <w:r>
        <w:t xml:space="preserve">            if (obj.hasExpired()) {</w:t>
      </w:r>
    </w:p>
    <w:p w14:paraId="2EDF5724" w14:textId="77777777" w:rsidR="009779AC" w:rsidRDefault="009779AC" w:rsidP="009779AC">
      <w:pPr>
        <w:pStyle w:val="Code"/>
        <w:rPr>
          <w:rFonts w:hint="eastAsia"/>
        </w:rPr>
      </w:pPr>
      <w:r>
        <w:t xml:space="preserve">                this.removeFromSet(obj);</w:t>
      </w:r>
    </w:p>
    <w:p w14:paraId="491EC516" w14:textId="77777777" w:rsidR="009779AC" w:rsidRDefault="009779AC" w:rsidP="009779AC">
      <w:pPr>
        <w:pStyle w:val="Code"/>
        <w:rPr>
          <w:rFonts w:hint="eastAsia"/>
        </w:rPr>
      </w:pPr>
      <w:r>
        <w:t xml:space="preserve">            }</w:t>
      </w:r>
    </w:p>
    <w:p w14:paraId="3C7BC1FF" w14:textId="77777777" w:rsidR="009779AC" w:rsidRDefault="009779AC" w:rsidP="009779AC">
      <w:pPr>
        <w:pStyle w:val="Code"/>
        <w:rPr>
          <w:rFonts w:hint="eastAsia"/>
        </w:rPr>
      </w:pPr>
      <w:r>
        <w:t xml:space="preserve">        }</w:t>
      </w:r>
    </w:p>
    <w:p w14:paraId="72CE27C7" w14:textId="77777777" w:rsidR="009779AC" w:rsidRDefault="009779AC" w:rsidP="009779AC">
      <w:pPr>
        <w:pStyle w:val="Code"/>
        <w:rPr>
          <w:rFonts w:hint="eastAsia"/>
        </w:rPr>
      </w:pPr>
      <w:r>
        <w:t xml:space="preserve">    }</w:t>
      </w:r>
    </w:p>
    <w:p w14:paraId="3BD00873" w14:textId="407C8E99" w:rsidR="009779AC" w:rsidRPr="00DB3E83" w:rsidRDefault="005C5AA1" w:rsidP="00092B24">
      <w:pPr>
        <w:pStyle w:val="BodyTextCont"/>
        <w:rPr>
          <w:rFonts w:hint="eastAsia"/>
        </w:rPr>
      </w:pPr>
      <w:r>
        <w:t xml:space="preserve">Lastly, remember to update the engine access file, </w:t>
      </w:r>
      <w:r w:rsidRPr="00DE1FB2">
        <w:rPr>
          <w:rStyle w:val="CodeInline"/>
          <w:rPrChange w:id="16" w:author="Jeb Pavleas" w:date="2021-07-12T08:17:00Z">
            <w:rPr/>
          </w:rPrChange>
        </w:rPr>
        <w:t>index.js</w:t>
      </w:r>
      <w:r>
        <w:t xml:space="preserve">, to forward the newly defined functionality to the client. </w:t>
      </w:r>
    </w:p>
    <w:p w14:paraId="47614F17" w14:textId="77777777" w:rsidR="00DB3E83" w:rsidRPr="00DB3E83" w:rsidRDefault="00DB3E83" w:rsidP="009779AC">
      <w:pPr>
        <w:pStyle w:val="Heading3"/>
      </w:pPr>
      <w:bookmarkStart w:id="17" w:name="_Hlk74150496"/>
      <w:r w:rsidRPr="00DB3E83">
        <w:lastRenderedPageBreak/>
        <w:t>Testing the Particle System</w:t>
      </w:r>
    </w:p>
    <w:bookmarkEnd w:id="17"/>
    <w:p w14:paraId="22192D87" w14:textId="777942BF" w:rsidR="007059F3" w:rsidRDefault="00DB3E83" w:rsidP="004A7D73">
      <w:pPr>
        <w:pStyle w:val="BodyTextFirst"/>
        <w:rPr>
          <w:rFonts w:hint="eastAsia"/>
        </w:rPr>
      </w:pPr>
      <w:r w:rsidRPr="00DB3E83">
        <w:t xml:space="preserve">The test should verify two main goals. First, the implemented particle system is capable of generating visually pleasant effects. Second, the particles are </w:t>
      </w:r>
      <w:r w:rsidR="004A7D73">
        <w:t xml:space="preserve">handled correctly </w:t>
      </w:r>
      <w:del w:id="18" w:author="Jeb Pavleas" w:date="2021-07-12T08:19:00Z">
        <w:r w:rsidR="004A7D73" w:rsidDel="00DE1FB2">
          <w:delText xml:space="preserve">in </w:delText>
        </w:r>
      </w:del>
      <w:ins w:id="19" w:author="Jeb Pavleas" w:date="2021-07-12T08:19:00Z">
        <w:r w:rsidR="00DE1FB2">
          <w:t>by</w:t>
        </w:r>
        <w:r w:rsidR="00DE1FB2">
          <w:t xml:space="preserve"> </w:t>
        </w:r>
      </w:ins>
      <w:r w:rsidR="007059F3">
        <w:t xml:space="preserve">being properly </w:t>
      </w:r>
      <w:r w:rsidR="004A7D73">
        <w:t>creat</w:t>
      </w:r>
      <w:r w:rsidR="007059F3">
        <w:t xml:space="preserve">ed, </w:t>
      </w:r>
      <w:ins w:id="20" w:author="Jeb Pavleas" w:date="2021-07-12T08:18:00Z">
        <w:r w:rsidR="00DE1FB2">
          <w:t>destroyed</w:t>
        </w:r>
        <w:r w:rsidR="00DE1FB2">
          <w:t xml:space="preserve"> </w:t>
        </w:r>
        <w:r w:rsidR="00DE1FB2">
          <w:t xml:space="preserve">and </w:t>
        </w:r>
      </w:ins>
      <w:r w:rsidR="007059F3">
        <w:t>behav</w:t>
      </w:r>
      <w:ins w:id="21" w:author="Jeb Pavleas" w:date="2021-07-12T08:18:00Z">
        <w:r w:rsidR="00DE1FB2">
          <w:t>ing as expected</w:t>
        </w:r>
      </w:ins>
      <w:del w:id="22" w:author="Jeb Pavleas" w:date="2021-07-12T08:18:00Z">
        <w:r w:rsidR="007059F3" w:rsidDel="00DE1FB2">
          <w:delText>ed</w:delText>
        </w:r>
      </w:del>
      <w:del w:id="23" w:author="Jeb Pavleas" w:date="2021-07-12T08:19:00Z">
        <w:r w:rsidR="007059F3" w:rsidDel="00DE1FB2">
          <w:delText xml:space="preserve">, </w:delText>
        </w:r>
      </w:del>
      <w:del w:id="24" w:author="Jeb Pavleas" w:date="2021-07-12T08:18:00Z">
        <w:r w:rsidR="007059F3" w:rsidDel="00DE1FB2">
          <w:delText xml:space="preserve">and </w:delText>
        </w:r>
        <w:r w:rsidR="004A7D73" w:rsidDel="00DE1FB2">
          <w:delText>destro</w:delText>
        </w:r>
        <w:r w:rsidR="007059F3" w:rsidDel="00DE1FB2">
          <w:delText>yed</w:delText>
        </w:r>
      </w:del>
      <w:r w:rsidRPr="00DB3E83">
        <w:t xml:space="preserve">. The test case is based mainly on the previous project with </w:t>
      </w:r>
      <w:r w:rsidR="007059F3">
        <w:t xml:space="preserve">two </w:t>
      </w:r>
      <w:r w:rsidRPr="00DB3E83">
        <w:t>simple modification</w:t>
      </w:r>
      <w:r w:rsidR="007059F3">
        <w:t xml:space="preserve">s. First, </w:t>
      </w:r>
      <w:r w:rsidRPr="00DB3E83">
        <w:t xml:space="preserve">the </w:t>
      </w:r>
      <w:r w:rsidRPr="00501297">
        <w:rPr>
          <w:rStyle w:val="CodeInline"/>
        </w:rPr>
        <w:t>_createParticle()</w:t>
      </w:r>
      <w:r w:rsidRPr="00DB3E83">
        <w:t xml:space="preserve"> function </w:t>
      </w:r>
      <w:r w:rsidR="007059F3">
        <w:t xml:space="preserve">is called </w:t>
      </w:r>
      <w:r w:rsidRPr="00DB3E83">
        <w:t xml:space="preserve">when the </w:t>
      </w:r>
      <w:r w:rsidR="00501297">
        <w:t>Q</w:t>
      </w:r>
      <w:r w:rsidRPr="00DB3E83">
        <w:t xml:space="preserve"> key is pressed</w:t>
      </w:r>
      <w:r w:rsidR="007059F3">
        <w:t xml:space="preserve"> and second, to toggle the drawing of the X-marker at particle positions. The </w:t>
      </w:r>
      <w:r w:rsidR="007059F3" w:rsidRPr="00092B24">
        <w:rPr>
          <w:rStyle w:val="CodeInline"/>
          <w:rFonts w:hint="eastAsia"/>
        </w:rPr>
        <w:t>_createParticle()</w:t>
      </w:r>
      <w:r w:rsidR="007059F3">
        <w:t xml:space="preserve"> function implemented in the </w:t>
      </w:r>
      <w:r w:rsidR="007059F3" w:rsidRPr="00092B24">
        <w:rPr>
          <w:rStyle w:val="CodeInline"/>
          <w:rFonts w:hint="eastAsia"/>
        </w:rPr>
        <w:t>my_game_main.js</w:t>
      </w:r>
      <w:r w:rsidR="007059F3">
        <w:t xml:space="preserve"> file creates particles with pseudo random behaviors as listed in the following. </w:t>
      </w:r>
    </w:p>
    <w:p w14:paraId="60AFCEB5" w14:textId="77777777" w:rsidR="007059F3" w:rsidRDefault="007059F3" w:rsidP="007059F3">
      <w:pPr>
        <w:pStyle w:val="Code"/>
        <w:rPr>
          <w:rFonts w:hint="eastAsia"/>
        </w:rPr>
      </w:pPr>
      <w:r>
        <w:t>function _createParticle(atX, atY) {</w:t>
      </w:r>
    </w:p>
    <w:p w14:paraId="5399E745" w14:textId="77777777" w:rsidR="007059F3" w:rsidRDefault="007059F3" w:rsidP="007059F3">
      <w:pPr>
        <w:pStyle w:val="Code"/>
        <w:rPr>
          <w:rFonts w:hint="eastAsia"/>
        </w:rPr>
      </w:pPr>
      <w:r>
        <w:t xml:space="preserve">    let life = 30 + Math.random() * 200;</w:t>
      </w:r>
    </w:p>
    <w:p w14:paraId="524A2306" w14:textId="77777777" w:rsidR="007059F3" w:rsidRDefault="007059F3" w:rsidP="007059F3">
      <w:pPr>
        <w:pStyle w:val="Code"/>
        <w:rPr>
          <w:rFonts w:hint="eastAsia"/>
        </w:rPr>
      </w:pPr>
      <w:r>
        <w:t xml:space="preserve">    let p = new engine.Particle(engine.defaultResources.getDefaultPSTexture(), atX, atY, life);</w:t>
      </w:r>
    </w:p>
    <w:p w14:paraId="012E78AC" w14:textId="77777777" w:rsidR="007059F3" w:rsidRDefault="007059F3" w:rsidP="007059F3">
      <w:pPr>
        <w:pStyle w:val="Code"/>
        <w:rPr>
          <w:rFonts w:hint="eastAsia"/>
        </w:rPr>
      </w:pPr>
      <w:r>
        <w:t xml:space="preserve">    p.setColor([1, 0, 0, 1]);</w:t>
      </w:r>
    </w:p>
    <w:p w14:paraId="6ED809A4" w14:textId="77777777" w:rsidR="007059F3" w:rsidRDefault="007059F3" w:rsidP="007059F3">
      <w:pPr>
        <w:pStyle w:val="Code"/>
        <w:rPr>
          <w:rFonts w:hint="eastAsia"/>
        </w:rPr>
      </w:pPr>
      <w:r>
        <w:t xml:space="preserve">    </w:t>
      </w:r>
    </w:p>
    <w:p w14:paraId="70F6CA65" w14:textId="77777777" w:rsidR="007059F3" w:rsidRDefault="007059F3" w:rsidP="007059F3">
      <w:pPr>
        <w:pStyle w:val="Code"/>
        <w:rPr>
          <w:rFonts w:hint="eastAsia"/>
        </w:rPr>
      </w:pPr>
      <w:r>
        <w:t xml:space="preserve">    // size of the particle</w:t>
      </w:r>
    </w:p>
    <w:p w14:paraId="46BF66C6" w14:textId="77777777" w:rsidR="007059F3" w:rsidRDefault="007059F3" w:rsidP="007059F3">
      <w:pPr>
        <w:pStyle w:val="Code"/>
        <w:rPr>
          <w:rFonts w:hint="eastAsia"/>
        </w:rPr>
      </w:pPr>
      <w:r>
        <w:t xml:space="preserve">    let r = 5.5 + Math.random() * 0.5;</w:t>
      </w:r>
    </w:p>
    <w:p w14:paraId="37D68AEE" w14:textId="77777777" w:rsidR="007059F3" w:rsidRDefault="007059F3" w:rsidP="007059F3">
      <w:pPr>
        <w:pStyle w:val="Code"/>
        <w:rPr>
          <w:rFonts w:hint="eastAsia"/>
        </w:rPr>
      </w:pPr>
      <w:r>
        <w:t xml:space="preserve">    p.setSize(r, r);</w:t>
      </w:r>
    </w:p>
    <w:p w14:paraId="3C9C8D80" w14:textId="77777777" w:rsidR="007059F3" w:rsidRDefault="007059F3" w:rsidP="007059F3">
      <w:pPr>
        <w:pStyle w:val="Code"/>
        <w:rPr>
          <w:rFonts w:hint="eastAsia"/>
        </w:rPr>
      </w:pPr>
      <w:r>
        <w:t xml:space="preserve">    </w:t>
      </w:r>
    </w:p>
    <w:p w14:paraId="5CED3473" w14:textId="77777777" w:rsidR="007059F3" w:rsidRDefault="007059F3" w:rsidP="007059F3">
      <w:pPr>
        <w:pStyle w:val="Code"/>
        <w:rPr>
          <w:rFonts w:hint="eastAsia"/>
        </w:rPr>
      </w:pPr>
      <w:r>
        <w:t xml:space="preserve">    // final color</w:t>
      </w:r>
    </w:p>
    <w:p w14:paraId="13020E86" w14:textId="77777777" w:rsidR="007059F3" w:rsidRDefault="007059F3" w:rsidP="007059F3">
      <w:pPr>
        <w:pStyle w:val="Code"/>
        <w:rPr>
          <w:rFonts w:hint="eastAsia"/>
        </w:rPr>
      </w:pPr>
      <w:r>
        <w:t xml:space="preserve">    let fr = 3.5 + Math.random();</w:t>
      </w:r>
    </w:p>
    <w:p w14:paraId="50F3EFFD" w14:textId="77777777" w:rsidR="007059F3" w:rsidRDefault="007059F3" w:rsidP="007059F3">
      <w:pPr>
        <w:pStyle w:val="Code"/>
        <w:rPr>
          <w:rFonts w:hint="eastAsia"/>
        </w:rPr>
      </w:pPr>
      <w:r>
        <w:t xml:space="preserve">    let fg = 0.4 + 0.1 * Math.random();</w:t>
      </w:r>
    </w:p>
    <w:p w14:paraId="394A976D" w14:textId="77777777" w:rsidR="007059F3" w:rsidRDefault="007059F3" w:rsidP="007059F3">
      <w:pPr>
        <w:pStyle w:val="Code"/>
        <w:rPr>
          <w:rFonts w:hint="eastAsia"/>
        </w:rPr>
      </w:pPr>
      <w:r>
        <w:t xml:space="preserve">    let fb = 0.3 + 0.1 * Math.random();</w:t>
      </w:r>
    </w:p>
    <w:p w14:paraId="7D9FF441" w14:textId="77777777" w:rsidR="007059F3" w:rsidRDefault="007059F3" w:rsidP="007059F3">
      <w:pPr>
        <w:pStyle w:val="Code"/>
        <w:rPr>
          <w:rFonts w:hint="eastAsia"/>
        </w:rPr>
      </w:pPr>
      <w:r>
        <w:t xml:space="preserve">    p.setFinalColor([fr, fg, fb, 0.6]);</w:t>
      </w:r>
    </w:p>
    <w:p w14:paraId="7C6A62A3" w14:textId="77777777" w:rsidR="007059F3" w:rsidRDefault="007059F3" w:rsidP="007059F3">
      <w:pPr>
        <w:pStyle w:val="Code"/>
        <w:rPr>
          <w:rFonts w:hint="eastAsia"/>
        </w:rPr>
      </w:pPr>
      <w:r>
        <w:t xml:space="preserve">    </w:t>
      </w:r>
    </w:p>
    <w:p w14:paraId="1856FF54" w14:textId="77777777" w:rsidR="007059F3" w:rsidRDefault="007059F3" w:rsidP="007059F3">
      <w:pPr>
        <w:pStyle w:val="Code"/>
        <w:rPr>
          <w:rFonts w:hint="eastAsia"/>
        </w:rPr>
      </w:pPr>
      <w:r>
        <w:t xml:space="preserve">    // velocity on the particle</w:t>
      </w:r>
    </w:p>
    <w:p w14:paraId="5C8DF395" w14:textId="77777777" w:rsidR="007059F3" w:rsidRDefault="007059F3" w:rsidP="007059F3">
      <w:pPr>
        <w:pStyle w:val="Code"/>
        <w:rPr>
          <w:rFonts w:hint="eastAsia"/>
        </w:rPr>
      </w:pPr>
      <w:r>
        <w:t xml:space="preserve">    let fx = 10 - 20 * Math.random();</w:t>
      </w:r>
    </w:p>
    <w:p w14:paraId="4CC69290" w14:textId="77777777" w:rsidR="007059F3" w:rsidRDefault="007059F3" w:rsidP="007059F3">
      <w:pPr>
        <w:pStyle w:val="Code"/>
        <w:rPr>
          <w:rFonts w:hint="eastAsia"/>
        </w:rPr>
      </w:pPr>
      <w:r>
        <w:t xml:space="preserve">    let fy = 10 * Math.random();</w:t>
      </w:r>
    </w:p>
    <w:p w14:paraId="78F18CAE" w14:textId="77777777" w:rsidR="007059F3" w:rsidRDefault="007059F3" w:rsidP="007059F3">
      <w:pPr>
        <w:pStyle w:val="Code"/>
        <w:rPr>
          <w:rFonts w:hint="eastAsia"/>
        </w:rPr>
      </w:pPr>
      <w:r>
        <w:t xml:space="preserve">    p.setVelocity(fx, fy);</w:t>
      </w:r>
    </w:p>
    <w:p w14:paraId="65AEDE67" w14:textId="77777777" w:rsidR="007059F3" w:rsidRDefault="007059F3" w:rsidP="007059F3">
      <w:pPr>
        <w:pStyle w:val="Code"/>
        <w:rPr>
          <w:rFonts w:hint="eastAsia"/>
        </w:rPr>
      </w:pPr>
      <w:r>
        <w:t xml:space="preserve">    </w:t>
      </w:r>
    </w:p>
    <w:p w14:paraId="0097048A" w14:textId="77777777" w:rsidR="007059F3" w:rsidRDefault="007059F3" w:rsidP="007059F3">
      <w:pPr>
        <w:pStyle w:val="Code"/>
        <w:rPr>
          <w:rFonts w:hint="eastAsia"/>
        </w:rPr>
      </w:pPr>
      <w:r>
        <w:t xml:space="preserve">    // size delta</w:t>
      </w:r>
    </w:p>
    <w:p w14:paraId="3C95E3EC" w14:textId="77777777" w:rsidR="007059F3" w:rsidRDefault="007059F3" w:rsidP="007059F3">
      <w:pPr>
        <w:pStyle w:val="Code"/>
        <w:rPr>
          <w:rFonts w:hint="eastAsia"/>
        </w:rPr>
      </w:pPr>
      <w:r>
        <w:t xml:space="preserve">    p.setSizeDelta(0.98);</w:t>
      </w:r>
    </w:p>
    <w:p w14:paraId="5D559AA4" w14:textId="77777777" w:rsidR="007059F3" w:rsidRDefault="007059F3" w:rsidP="007059F3">
      <w:pPr>
        <w:pStyle w:val="Code"/>
        <w:rPr>
          <w:rFonts w:hint="eastAsia"/>
        </w:rPr>
      </w:pPr>
      <w:r>
        <w:t xml:space="preserve">    </w:t>
      </w:r>
    </w:p>
    <w:p w14:paraId="381A7CF1" w14:textId="77777777" w:rsidR="007059F3" w:rsidRDefault="007059F3" w:rsidP="007059F3">
      <w:pPr>
        <w:pStyle w:val="Code"/>
        <w:rPr>
          <w:rFonts w:hint="eastAsia"/>
        </w:rPr>
      </w:pPr>
      <w:r>
        <w:t xml:space="preserve">    return p;</w:t>
      </w:r>
    </w:p>
    <w:p w14:paraId="6B37EA96" w14:textId="77777777" w:rsidR="007059F3" w:rsidRDefault="007059F3" w:rsidP="007059F3">
      <w:pPr>
        <w:pStyle w:val="Code"/>
        <w:rPr>
          <w:rFonts w:hint="eastAsia"/>
        </w:rPr>
      </w:pPr>
      <w:r>
        <w:t>}</w:t>
      </w:r>
    </w:p>
    <w:p w14:paraId="0AAADA2F" w14:textId="483797A9" w:rsidR="00DB3E83" w:rsidRDefault="00DB3E83" w:rsidP="004A7D73">
      <w:pPr>
        <w:pStyle w:val="BodyTextCont"/>
        <w:rPr>
          <w:rFonts w:hint="eastAsia"/>
        </w:rPr>
      </w:pPr>
      <w:r w:rsidRPr="00DB3E83">
        <w:t>There are two important observations</w:t>
      </w:r>
      <w:r w:rsidR="007059F3">
        <w:t xml:space="preserve"> to be made on the </w:t>
      </w:r>
      <w:r w:rsidR="007059F3" w:rsidRPr="00092B24">
        <w:rPr>
          <w:rStyle w:val="CodeInline"/>
          <w:rFonts w:hint="eastAsia"/>
        </w:rPr>
        <w:t>_createParticle()</w:t>
      </w:r>
      <w:r w:rsidR="007059F3">
        <w:t xml:space="preserve"> function</w:t>
      </w:r>
      <w:r w:rsidRPr="00DB3E83">
        <w:t xml:space="preserve">. First, the </w:t>
      </w:r>
      <w:r w:rsidRPr="00501297">
        <w:rPr>
          <w:rStyle w:val="CodeInline"/>
        </w:rPr>
        <w:t>random()</w:t>
      </w:r>
      <w:r w:rsidRPr="00DB3E83">
        <w:t xml:space="preserve"> function is used many times to configure each created </w:t>
      </w:r>
      <w:r w:rsidRPr="00501297">
        <w:rPr>
          <w:rStyle w:val="CodeInline"/>
        </w:rPr>
        <w:t>Particle</w:t>
      </w:r>
      <w:r w:rsidRPr="00DB3E83">
        <w:t xml:space="preserve">. Particle systems utilize large numbers of similar yet slightly different particles to build and convey </w:t>
      </w:r>
      <w:del w:id="25" w:author="Jeb Pavleas" w:date="2021-07-12T08:20:00Z">
        <w:r w:rsidRPr="00DB3E83" w:rsidDel="00E87E98">
          <w:delText xml:space="preserve">a sense of </w:delText>
        </w:r>
      </w:del>
      <w:r w:rsidRPr="00DB3E83">
        <w:t xml:space="preserve">the desired visual effect. It is </w:t>
      </w:r>
      <w:ins w:id="26" w:author="Jeb Pavleas" w:date="2021-07-12T08:22:00Z">
        <w:r w:rsidR="00E87E98">
          <w:t xml:space="preserve">often </w:t>
        </w:r>
      </w:ins>
      <w:r w:rsidRPr="00DB3E83">
        <w:t xml:space="preserve">important to avoid </w:t>
      </w:r>
      <w:r w:rsidR="007059F3" w:rsidRPr="00DB3E83">
        <w:t xml:space="preserve">any </w:t>
      </w:r>
      <w:r w:rsidRPr="00DB3E83">
        <w:t xml:space="preserve">patterns </w:t>
      </w:r>
      <w:del w:id="27" w:author="Jeb Pavleas" w:date="2021-07-12T08:21:00Z">
        <w:r w:rsidRPr="00DB3E83" w:rsidDel="00E87E98">
          <w:delText>and th</w:delText>
        </w:r>
        <w:r w:rsidR="007059F3" w:rsidDel="00E87E98">
          <w:delText>e</w:delText>
        </w:r>
      </w:del>
      <w:ins w:id="28" w:author="Jeb Pavleas" w:date="2021-07-12T08:21:00Z">
        <w:r w:rsidR="00E87E98">
          <w:t>by</w:t>
        </w:r>
      </w:ins>
      <w:r w:rsidRPr="00DB3E83">
        <w:t xml:space="preserve"> us</w:t>
      </w:r>
      <w:ins w:id="29" w:author="Jeb Pavleas" w:date="2021-07-12T08:21:00Z">
        <w:r w:rsidR="00E87E98">
          <w:t>ing</w:t>
        </w:r>
      </w:ins>
      <w:del w:id="30" w:author="Jeb Pavleas" w:date="2021-07-12T08:21:00Z">
        <w:r w:rsidRPr="00DB3E83" w:rsidDel="00E87E98">
          <w:delText>e</w:delText>
        </w:r>
      </w:del>
      <w:r w:rsidRPr="00DB3E83">
        <w:t xml:space="preserve"> </w:t>
      </w:r>
      <w:del w:id="31" w:author="Jeb Pavleas" w:date="2021-07-12T08:21:00Z">
        <w:r w:rsidRPr="00DB3E83" w:rsidDel="00E87E98">
          <w:delText xml:space="preserve">of </w:delText>
        </w:r>
      </w:del>
      <w:r w:rsidRPr="00DB3E83">
        <w:t>randomness</w:t>
      </w:r>
      <w:ins w:id="32" w:author="Jeb Pavleas" w:date="2021-07-12T08:21:00Z">
        <w:r w:rsidR="00E87E98">
          <w:t>.</w:t>
        </w:r>
      </w:ins>
      <w:r w:rsidRPr="00DB3E83">
        <w:t xml:space="preserve"> </w:t>
      </w:r>
      <w:del w:id="33" w:author="Jeb Pavleas" w:date="2021-07-12T08:22:00Z">
        <w:r w:rsidRPr="00DB3E83" w:rsidDel="00E87E98">
          <w:delText xml:space="preserve">is an important rule to follow. </w:delText>
        </w:r>
      </w:del>
      <w:r w:rsidRPr="00DB3E83">
        <w:t>Second, there are many seemingly arbitrary numbers used in the configuration, such as setting the life of the particle to be between 30 and 230 or setting the final red component to a number between 3.5 and 4.5. This, unfortunately is the nature of working with particle systems</w:t>
      </w:r>
      <w:ins w:id="34" w:author="Jeb Pavleas" w:date="2021-07-12T08:23:00Z">
        <w:r w:rsidR="00E87E98">
          <w:t>.</w:t>
        </w:r>
      </w:ins>
      <w:del w:id="35" w:author="Jeb Pavleas" w:date="2021-07-12T08:23:00Z">
        <w:r w:rsidRPr="00DB3E83" w:rsidDel="00E87E98">
          <w:delText>:</w:delText>
        </w:r>
      </w:del>
      <w:r w:rsidRPr="00DB3E83">
        <w:t xml:space="preserve"> </w:t>
      </w:r>
      <w:del w:id="36" w:author="Jeb Pavleas" w:date="2021-07-12T08:23:00Z">
        <w:r w:rsidRPr="00DB3E83" w:rsidDel="00E87E98">
          <w:delText xml:space="preserve">there </w:delText>
        </w:r>
      </w:del>
      <w:ins w:id="37" w:author="Jeb Pavleas" w:date="2021-07-12T08:23:00Z">
        <w:r w:rsidR="00E87E98">
          <w:t>T</w:t>
        </w:r>
        <w:r w:rsidR="00E87E98" w:rsidRPr="00DB3E83">
          <w:t xml:space="preserve">here </w:t>
        </w:r>
      </w:ins>
      <w:r w:rsidRPr="00DB3E83">
        <w:t xml:space="preserve">is </w:t>
      </w:r>
      <w:ins w:id="38" w:author="Jeb Pavleas" w:date="2021-07-12T08:23:00Z">
        <w:r w:rsidR="00E87E98">
          <w:t xml:space="preserve">often </w:t>
        </w:r>
      </w:ins>
      <w:r w:rsidRPr="00DB3E83">
        <w:t xml:space="preserve">quite a bit of ad hoc </w:t>
      </w:r>
      <w:r w:rsidR="004E03C5">
        <w:t>experimentation</w:t>
      </w:r>
      <w:r w:rsidRPr="00DB3E83">
        <w:t xml:space="preserve">. Commercial game engines typically alleviate this difficulty by releasing a collection of preset values for their particle systems. In this way, game designers can fine-tune specific desired effects by </w:t>
      </w:r>
      <w:r w:rsidR="004E03C5">
        <w:t>adjusting</w:t>
      </w:r>
      <w:r w:rsidR="004E03C5" w:rsidRPr="00DB3E83">
        <w:t xml:space="preserve"> </w:t>
      </w:r>
      <w:r w:rsidRPr="00DB3E83">
        <w:t>the provided presets.</w:t>
      </w:r>
    </w:p>
    <w:p w14:paraId="2D635203" w14:textId="77777777" w:rsidR="00DB3E83" w:rsidRPr="00DB3E83" w:rsidRDefault="00DB3E83" w:rsidP="004A7D73">
      <w:pPr>
        <w:pStyle w:val="Heading3"/>
      </w:pPr>
      <w:r w:rsidRPr="00DB3E83">
        <w:lastRenderedPageBreak/>
        <w:t>Observations</w:t>
      </w:r>
    </w:p>
    <w:p w14:paraId="7268B199" w14:textId="77777777" w:rsidR="00B136D3" w:rsidRDefault="00DB3E83" w:rsidP="00B136D3">
      <w:pPr>
        <w:pStyle w:val="BodyTextFirst"/>
        <w:rPr>
          <w:rFonts w:hint="eastAsia"/>
        </w:rPr>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slowly to observe the combustion following the mouse as though there is an engine generating flames under the mouse pointer. </w:t>
      </w:r>
      <w:r w:rsidR="004E03C5">
        <w:t xml:space="preserve">Type the E key to toggle on the drawing of individual particle position. Now you can observe a green-X marking the position of each of the generated particles. </w:t>
      </w:r>
    </w:p>
    <w:p w14:paraId="0CB531E3" w14:textId="31A081E8" w:rsidR="004E03C5" w:rsidRDefault="00DB3E83" w:rsidP="00B136D3">
      <w:pPr>
        <w:pStyle w:val="BodyTextCont"/>
        <w:rPr>
          <w:rFonts w:hint="eastAsia"/>
        </w:rPr>
      </w:pPr>
      <w:r w:rsidRPr="00DB3E83">
        <w:t xml:space="preserve">If you move the mouse pointer </w:t>
      </w:r>
      <w:r w:rsidR="00B136D3">
        <w:t>rapidly</w:t>
      </w:r>
      <w:r w:rsidRPr="00DB3E83">
        <w:t xml:space="preserve">, you </w:t>
      </w:r>
      <w:r w:rsidR="004E03C5">
        <w:t>can</w:t>
      </w:r>
      <w:r w:rsidR="004E03C5" w:rsidRPr="00DB3E83">
        <w:t xml:space="preserve"> </w:t>
      </w:r>
      <w:r w:rsidRPr="00DB3E83">
        <w:t xml:space="preserve">observe individual pink circles </w:t>
      </w:r>
      <w:r w:rsidR="004E03C5">
        <w:t xml:space="preserve">with green-X centers </w:t>
      </w:r>
      <w:r w:rsidRPr="00DB3E83">
        <w:t>changing color while dropping toward</w:t>
      </w:r>
      <w:r w:rsidR="00B558E9">
        <w:t>s</w:t>
      </w:r>
      <w:r w:rsidRPr="00DB3E83">
        <w:t xml:space="preserve"> the floor. </w:t>
      </w:r>
      <w:r w:rsidR="004E03C5">
        <w:t xml:space="preserve">Although all particles are created by the </w:t>
      </w:r>
      <w:r w:rsidR="004E03C5" w:rsidRPr="00092B24">
        <w:rPr>
          <w:rStyle w:val="CodeInline"/>
          <w:rFonts w:hint="eastAsia"/>
        </w:rPr>
        <w:t>_createParticle()</w:t>
      </w:r>
      <w:r w:rsidR="004E03C5">
        <w:t xml:space="preserve"> function and share </w:t>
      </w:r>
      <w:r w:rsidR="00B558E9">
        <w:t xml:space="preserve">the </w:t>
      </w:r>
      <w:r w:rsidR="004E03C5">
        <w:t>similar behavior</w:t>
      </w:r>
      <w:r w:rsidR="00B558E9">
        <w:t>s</w:t>
      </w:r>
      <w:r w:rsidR="004E03C5">
        <w:t xml:space="preserve"> of falling towards the floor </w:t>
      </w:r>
      <w:r w:rsidR="00B558E9">
        <w:t xml:space="preserve">while </w:t>
      </w:r>
      <w:r w:rsidR="004E03C5">
        <w:t>color changing</w:t>
      </w:r>
      <w:r w:rsidR="00B558E9">
        <w:t xml:space="preserve">, every particle </w:t>
      </w:r>
      <w:r w:rsidR="004E03C5">
        <w:t>appear</w:t>
      </w:r>
      <w:r w:rsidR="00B558E9">
        <w:t>s</w:t>
      </w:r>
      <w:r w:rsidR="004E03C5">
        <w:t xml:space="preserve"> slightly different and do not </w:t>
      </w:r>
      <w:r w:rsidR="00B136D3">
        <w:t>exhibit any behavior patterns. Y</w:t>
      </w:r>
      <w:r w:rsidR="004E03C5">
        <w:t xml:space="preserve">ou can </w:t>
      </w:r>
      <w:r w:rsidR="00B136D3">
        <w:t xml:space="preserve">now </w:t>
      </w:r>
      <w:r w:rsidR="004E03C5">
        <w:t>clearly observe the importance of integrating randomness</w:t>
      </w:r>
      <w:r w:rsidR="00B136D3">
        <w:t xml:space="preserve"> in the created particles.</w:t>
      </w:r>
    </w:p>
    <w:p w14:paraId="49655126" w14:textId="69A9AF6D" w:rsidR="007B7A3F" w:rsidRDefault="0072142E" w:rsidP="00B136D3">
      <w:pPr>
        <w:pStyle w:val="BodyTextCont"/>
        <w:rPr>
          <w:rFonts w:hint="eastAsia"/>
        </w:rPr>
      </w:pPr>
      <w:r>
        <w:t xml:space="preserve">There are limitless variations to how you can modify the </w:t>
      </w:r>
      <w:r w:rsidR="00862149" w:rsidRPr="00092B24">
        <w:rPr>
          <w:rStyle w:val="CodeInline"/>
          <w:rFonts w:hint="eastAsia"/>
        </w:rPr>
        <w:t>_createParticle()</w:t>
      </w:r>
      <w:r w:rsidR="00862149">
        <w:t xml:space="preserve"> function. For example, </w:t>
      </w:r>
      <w:r w:rsidR="00A366C8">
        <w:t>you can change the explosion-like effect to steam or smoke simply by changing the initial and final color to different shades of gr</w:t>
      </w:r>
      <w:r>
        <w:t xml:space="preserve">ey and transparencies. Additionally, you can modify the default particle texture, e.g., by inverting the color to create black smoke effects; </w:t>
      </w:r>
      <w:r w:rsidR="003B4D98">
        <w:t xml:space="preserve">modify </w:t>
      </w:r>
      <w:r>
        <w:t xml:space="preserve">the size change delta, e.g., to a value greater than 1 to increase the size of the particles over time; etc. </w:t>
      </w:r>
      <w:r w:rsidR="003B4D98">
        <w:t>There are literally no limits to how particles can be created</w:t>
      </w:r>
      <w:r w:rsidR="00992FA2">
        <w:t xml:space="preserve">. The particle system you have implemented allows the game developer to create particles with customized behaviors that </w:t>
      </w:r>
      <w:r w:rsidR="00B73D34">
        <w:t xml:space="preserve">are most suitable to </w:t>
      </w:r>
      <w:r w:rsidR="00992FA2">
        <w:t>the game that they are building.</w:t>
      </w:r>
    </w:p>
    <w:p w14:paraId="35161950" w14:textId="43C6A44B" w:rsidR="009C61BB" w:rsidRPr="00EE45CB" w:rsidRDefault="00862149">
      <w:pPr>
        <w:pStyle w:val="BodyTextCont"/>
        <w:rPr>
          <w:rFonts w:hint="eastAsia"/>
        </w:rPr>
      </w:pPr>
      <w:r>
        <w:t>Lastly, n</w:t>
      </w:r>
      <w:r w:rsidR="009C61BB">
        <w:t xml:space="preserve">otice that the generated particles do not interact with the </w:t>
      </w:r>
      <w:r w:rsidR="009C61BB" w:rsidRPr="00A37CF8">
        <w:rPr>
          <w:rStyle w:val="CodeInline"/>
        </w:rPr>
        <w:t>RigidShape</w:t>
      </w:r>
      <w:r w:rsidR="009C61BB">
        <w:t xml:space="preserve"> objects and appears as though the particles are drawn over the rest of the objects in the game scene. </w:t>
      </w:r>
      <w:r w:rsidR="00EE45CB">
        <w:t>This issue will be examined and resolved in the next project.</w:t>
      </w:r>
    </w:p>
    <w:p w14:paraId="441BFCB8" w14:textId="4D7ABAB7" w:rsidR="00F408FA" w:rsidRDefault="00AD3E7A" w:rsidP="00F408FA">
      <w:pPr>
        <w:pStyle w:val="Heading1"/>
      </w:pPr>
      <w:bookmarkStart w:id="39" w:name="_Hlk74147685"/>
      <w:r w:rsidRPr="00AD3E7A">
        <w:t xml:space="preserve">Particle </w:t>
      </w:r>
      <w:r>
        <w:t>Collision</w:t>
      </w:r>
      <w:bookmarkEnd w:id="39"/>
      <w:r w:rsidR="00C14933">
        <w:t>s</w:t>
      </w:r>
    </w:p>
    <w:p w14:paraId="065398F4" w14:textId="20DA90E5" w:rsidR="00037E42" w:rsidRDefault="00A43215" w:rsidP="00F408FA">
      <w:pPr>
        <w:pStyle w:val="BodyTextFirst"/>
        <w:rPr>
          <w:rFonts w:hint="eastAsia"/>
        </w:rPr>
      </w:pPr>
      <w:r>
        <w:t xml:space="preserve">An approach to integrate </w:t>
      </w:r>
      <w:r w:rsidR="00EE45CB">
        <w:t>particles into a game scene</w:t>
      </w:r>
      <w:r w:rsidR="002B3FF9">
        <w:t xml:space="preserve"> is for</w:t>
      </w:r>
      <w:r w:rsidR="00EE45CB">
        <w:t xml:space="preserve"> </w:t>
      </w:r>
      <w:r w:rsidR="005646BB">
        <w:t xml:space="preserve">the particles to follow the implied rules of the scene and </w:t>
      </w:r>
      <w:r w:rsidR="00EE45CB">
        <w:t xml:space="preserve">interact with the </w:t>
      </w:r>
      <w:r w:rsidR="005646BB">
        <w:t xml:space="preserve">other </w:t>
      </w:r>
      <w:r w:rsidR="00EE45CB">
        <w:t>objects</w:t>
      </w:r>
      <w:r w:rsidR="005646BB">
        <w:t xml:space="preserve"> accordingly</w:t>
      </w:r>
      <w:r w:rsidR="00037E42">
        <w:t xml:space="preserve">. The ability to detect collisions is the foundation for inter-object interactions. For this reason, it is </w:t>
      </w:r>
      <w:ins w:id="40" w:author="Jeb Pavleas" w:date="2021-07-12T08:25:00Z">
        <w:r w:rsidR="00E87E98">
          <w:t xml:space="preserve">sometimes </w:t>
        </w:r>
      </w:ins>
      <w:r w:rsidR="00037E42">
        <w:t>important to support particle collisions with the other game objects.</w:t>
      </w:r>
    </w:p>
    <w:p w14:paraId="6F507D33" w14:textId="4EC9049E" w:rsidR="00AD3E7A" w:rsidRDefault="00037E42" w:rsidP="00092B24">
      <w:pPr>
        <w:pStyle w:val="BodyTextCont"/>
        <w:rPr>
          <w:rFonts w:hint="eastAsia"/>
        </w:rPr>
      </w:pPr>
      <w:r>
        <w:t>Since particles are defined only by their positions with no dimension</w:t>
      </w:r>
      <w:r w:rsidR="00F077D5">
        <w:t>s</w:t>
      </w:r>
      <w:r>
        <w:t xml:space="preserve">, </w:t>
      </w:r>
      <w:r w:rsidR="00F077D5">
        <w:t xml:space="preserve">the actual </w:t>
      </w:r>
      <w:r>
        <w:t xml:space="preserve">collision computations can be relatively straightforward. However, there are typically a large number of </w:t>
      </w:r>
      <w:r w:rsidR="00F077D5">
        <w:t xml:space="preserve">particles, as such, the number of collisions to be performed can also be </w:t>
      </w:r>
      <w:r w:rsidR="002B3FF9">
        <w:t>numerous</w:t>
      </w:r>
      <w:r w:rsidR="00F077D5">
        <w:t>. As a compromise and optimization in computation</w:t>
      </w:r>
      <w:r w:rsidR="002B3FF9">
        <w:t>al</w:t>
      </w:r>
      <w:r w:rsidR="00F077D5">
        <w:t xml:space="preserve"> costs, particles colli</w:t>
      </w:r>
      <w:r w:rsidR="002B3FF9">
        <w:t xml:space="preserve">sions can be based on </w:t>
      </w:r>
      <w:r w:rsidR="00F077D5" w:rsidRPr="00092B24">
        <w:rPr>
          <w:rStyle w:val="CodeInline"/>
          <w:rFonts w:hint="eastAsia"/>
        </w:rPr>
        <w:t>RigidShape</w:t>
      </w:r>
      <w:r w:rsidR="00F077D5">
        <w:t xml:space="preserve"> instead of the actual </w:t>
      </w:r>
      <w:r w:rsidR="00F077D5" w:rsidRPr="00092B24">
        <w:rPr>
          <w:rStyle w:val="CodeInline"/>
          <w:rFonts w:hint="eastAsia"/>
        </w:rPr>
        <w:t>Renderable</w:t>
      </w:r>
      <w:r w:rsidR="00F077D5">
        <w:t xml:space="preserve"> objects.</w:t>
      </w:r>
      <w:r w:rsidR="002B3FF9">
        <w:t xml:space="preserve"> This is s</w:t>
      </w:r>
      <w:r w:rsidR="00F077D5">
        <w:t xml:space="preserve">imilar to the case of the physics component where the actual simulation is </w:t>
      </w:r>
      <w:r w:rsidR="002B3FF9">
        <w:t xml:space="preserve">based </w:t>
      </w:r>
      <w:r w:rsidR="00F077D5">
        <w:t xml:space="preserve">on simple rigid </w:t>
      </w:r>
      <w:r w:rsidR="00F077D5">
        <w:lastRenderedPageBreak/>
        <w:t xml:space="preserve">shapes in approximating the potentially geometrically complicated </w:t>
      </w:r>
      <w:r w:rsidR="00F077D5" w:rsidRPr="00092B24">
        <w:rPr>
          <w:rStyle w:val="CodeInline"/>
          <w:rFonts w:hint="eastAsia"/>
        </w:rPr>
        <w:t>Renderable</w:t>
      </w:r>
      <w:r w:rsidR="00F077D5">
        <w:t xml:space="preserve"> objects.</w:t>
      </w:r>
    </w:p>
    <w:p w14:paraId="5D00D5C4" w14:textId="10C31158" w:rsidR="00B46031" w:rsidRDefault="00B46031" w:rsidP="00F408FA">
      <w:pPr>
        <w:pStyle w:val="Heading2"/>
      </w:pPr>
      <w:r>
        <w:t xml:space="preserve">The </w:t>
      </w:r>
      <w:commentRangeStart w:id="41"/>
      <w:commentRangeStart w:id="42"/>
      <w:commentRangeStart w:id="43"/>
      <w:r>
        <w:t>Particle</w:t>
      </w:r>
      <w:r w:rsidR="00F408FA">
        <w:t xml:space="preserve"> Collisions </w:t>
      </w:r>
      <w:commentRangeEnd w:id="41"/>
      <w:r w:rsidR="00F408FA">
        <w:rPr>
          <w:rStyle w:val="CommentReference"/>
          <w:rFonts w:asciiTheme="minorHAnsi" w:hAnsiTheme="minorHAnsi"/>
        </w:rPr>
        <w:commentReference w:id="41"/>
      </w:r>
      <w:commentRangeEnd w:id="42"/>
      <w:r w:rsidR="002B3FF9">
        <w:rPr>
          <w:rStyle w:val="CommentReference"/>
          <w:rFonts w:asciiTheme="minorHAnsi" w:hAnsiTheme="minorHAnsi"/>
          <w:b w:val="0"/>
        </w:rPr>
        <w:commentReference w:id="42"/>
      </w:r>
      <w:commentRangeEnd w:id="43"/>
      <w:r w:rsidR="005B4300">
        <w:rPr>
          <w:rStyle w:val="CommentReference"/>
          <w:rFonts w:asciiTheme="minorHAnsi" w:hAnsiTheme="minorHAnsi"/>
          <w:b w:val="0"/>
        </w:rPr>
        <w:commentReference w:id="43"/>
      </w:r>
      <w:r>
        <w:t>Project</w:t>
      </w:r>
    </w:p>
    <w:p w14:paraId="77A22839" w14:textId="40AC71E1" w:rsidR="00B46031" w:rsidRDefault="00B46031" w:rsidP="00B46031">
      <w:pPr>
        <w:pStyle w:val="BodyTextFirst"/>
        <w:rPr>
          <w:rFonts w:hint="eastAsia"/>
        </w:rPr>
      </w:pPr>
      <w:r>
        <w:t xml:space="preserve">This project </w:t>
      </w:r>
      <w:r w:rsidR="00347DFE">
        <w:t xml:space="preserve">demonstrates how to </w:t>
      </w:r>
      <w:r>
        <w:t xml:space="preserve">implement a particle collision system that </w:t>
      </w:r>
      <w:r w:rsidR="00E514DA">
        <w:t xml:space="preserve">is capable of </w:t>
      </w:r>
      <w:r w:rsidR="00C14933">
        <w:t>resolv</w:t>
      </w:r>
      <w:r w:rsidR="00E514DA">
        <w:t>ing</w:t>
      </w:r>
      <w:r w:rsidR="00C14933">
        <w:t xml:space="preserve"> collisions between particles and the </w:t>
      </w:r>
      <w:r>
        <w:t xml:space="preserve">existing </w:t>
      </w:r>
      <w:r w:rsidRPr="00B46031">
        <w:rPr>
          <w:rStyle w:val="CodeInline"/>
        </w:rPr>
        <w:t>Rigid</w:t>
      </w:r>
      <w:r w:rsidR="002707D4">
        <w:rPr>
          <w:rStyle w:val="CodeInline"/>
        </w:rPr>
        <w:t>Shape</w:t>
      </w:r>
      <w:r w:rsidR="00C14933">
        <w:t xml:space="preserve"> objects. </w:t>
      </w:r>
      <w:r>
        <w:t xml:space="preserve">You can see an example of this project running in Figure 10-2. The source code of this project is located in the </w:t>
      </w:r>
      <w:r w:rsidRPr="00F408FA">
        <w:rPr>
          <w:rStyle w:val="CodeInline"/>
        </w:rPr>
        <w:t>chapter10/10.2.particle_collisions</w:t>
      </w:r>
      <w:r>
        <w:t xml:space="preserve"> folder.</w:t>
      </w:r>
    </w:p>
    <w:p w14:paraId="11EFFC7A" w14:textId="05762906" w:rsidR="002707D4" w:rsidRDefault="002707D4" w:rsidP="00B46031">
      <w:pPr>
        <w:pStyle w:val="BodyTextFirst"/>
        <w:rPr>
          <w:rFonts w:hint="eastAsia"/>
        </w:rPr>
      </w:pPr>
      <w:r>
        <w:rPr>
          <w:noProof/>
        </w:rPr>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04322BC3" w14:textId="32998EC5" w:rsidR="002707D4" w:rsidRDefault="002707D4" w:rsidP="00901BA4">
      <w:pPr>
        <w:pStyle w:val="FigureCaption"/>
      </w:pPr>
      <w:r>
        <w:t>Figure 10-2. Running the Particle Collisions project</w:t>
      </w:r>
    </w:p>
    <w:p w14:paraId="6E1CB791" w14:textId="5D74B2D9" w:rsidR="00C5703B" w:rsidRDefault="000F5745">
      <w:pPr>
        <w:pStyle w:val="BodyTextFirst"/>
        <w:rPr>
          <w:rFonts w:hint="eastAsia"/>
        </w:rPr>
      </w:pPr>
      <w:r w:rsidRPr="00A243C0">
        <w:t xml:space="preserve">The controls of the project are </w:t>
      </w:r>
      <w:r>
        <w:t>identical to the previous project</w:t>
      </w:r>
      <w:r w:rsidR="00C5703B">
        <w:t xml:space="preserve"> and supports all of the rigid shape and collision controls. The particle system specific controls of the project are as follows:</w:t>
      </w:r>
    </w:p>
    <w:p w14:paraId="5EBB331B" w14:textId="77777777" w:rsidR="00C5703B" w:rsidRDefault="00C5703B" w:rsidP="00C5703B">
      <w:pPr>
        <w:pStyle w:val="Bullet"/>
        <w:rPr>
          <w:rFonts w:hint="eastAsia"/>
        </w:rPr>
      </w:pPr>
      <w:r>
        <w:t>Q key: To spawn particles at the current mouse position</w:t>
      </w:r>
    </w:p>
    <w:p w14:paraId="4EA46F58" w14:textId="60FE0838" w:rsidR="00C5703B" w:rsidRDefault="00C5703B" w:rsidP="00C5703B">
      <w:pPr>
        <w:pStyle w:val="Bullet"/>
        <w:rPr>
          <w:rFonts w:hint="eastAsia"/>
        </w:rPr>
      </w:pPr>
      <w:r>
        <w:lastRenderedPageBreak/>
        <w:t>E key: To toggle the drawing of particle bounds</w:t>
      </w:r>
    </w:p>
    <w:p w14:paraId="0C8E40F0" w14:textId="3FD8A5A7" w:rsidR="00C5703B" w:rsidRDefault="00C5703B" w:rsidP="00C5703B">
      <w:pPr>
        <w:pStyle w:val="Bullet"/>
        <w:rPr>
          <w:rFonts w:hint="eastAsia"/>
        </w:rPr>
      </w:pPr>
      <w:r>
        <w:t xml:space="preserve">1 key: To toggle </w:t>
      </w:r>
      <w:r w:rsidR="00070D35">
        <w:rPr>
          <w:rStyle w:val="CodeInline"/>
        </w:rPr>
        <w:t>P</w:t>
      </w:r>
      <w:r w:rsidRPr="00092B24">
        <w:rPr>
          <w:rStyle w:val="CodeInline"/>
          <w:rFonts w:hint="eastAsia"/>
        </w:rPr>
        <w:t>article</w:t>
      </w:r>
      <w:r>
        <w:t>/</w:t>
      </w:r>
      <w:r w:rsidRPr="00092B24">
        <w:rPr>
          <w:rStyle w:val="CodeInline"/>
          <w:rFonts w:hint="eastAsia"/>
        </w:rPr>
        <w:t>RigidShape</w:t>
      </w:r>
      <w:r>
        <w:t xml:space="preserve"> collisions</w:t>
      </w:r>
    </w:p>
    <w:p w14:paraId="4EC996DF" w14:textId="77777777" w:rsidR="002707D4" w:rsidRDefault="002707D4" w:rsidP="002707D4">
      <w:pPr>
        <w:pStyle w:val="BodyTextFirst"/>
        <w:rPr>
          <w:rFonts w:hint="eastAsia"/>
        </w:rPr>
      </w:pPr>
      <w:r>
        <w:t>The goals of the project are as follows:</w:t>
      </w:r>
    </w:p>
    <w:p w14:paraId="26ADD6EF" w14:textId="4326D9B5" w:rsidR="002707D4" w:rsidRDefault="002707D4" w:rsidP="002707D4">
      <w:pPr>
        <w:pStyle w:val="Bullet"/>
        <w:rPr>
          <w:rFonts w:hint="eastAsia"/>
        </w:rPr>
      </w:pPr>
      <w:r>
        <w:t xml:space="preserve">To understand </w:t>
      </w:r>
      <w:r w:rsidR="00C5703B">
        <w:t xml:space="preserve">and </w:t>
      </w:r>
      <w:r w:rsidR="001A6D93">
        <w:t xml:space="preserve">resolve </w:t>
      </w:r>
      <w:r w:rsidR="00C5703B">
        <w:t>collision</w:t>
      </w:r>
      <w:r w:rsidR="001A6D93">
        <w:t>s</w:t>
      </w:r>
      <w:r w:rsidR="00C5703B">
        <w:t xml:space="preserve"> between individual positions and </w:t>
      </w:r>
      <w:r w:rsidR="00C5703B" w:rsidRPr="00092B24">
        <w:rPr>
          <w:rStyle w:val="CodeInline"/>
          <w:rFonts w:hint="eastAsia"/>
        </w:rPr>
        <w:t>RigidShape</w:t>
      </w:r>
      <w:r w:rsidR="00C5703B">
        <w:t xml:space="preserve"> objects</w:t>
      </w:r>
    </w:p>
    <w:p w14:paraId="2B741A17" w14:textId="77777777" w:rsidR="002707D4" w:rsidRPr="002707D4" w:rsidRDefault="002707D4" w:rsidP="002707D4">
      <w:pPr>
        <w:pStyle w:val="Bullet"/>
        <w:rPr>
          <w:rFonts w:hint="eastAsia"/>
        </w:rPr>
      </w:pPr>
      <w:r w:rsidRPr="002707D4">
        <w:t xml:space="preserve">To build a particle engine component that supports interaction with </w:t>
      </w:r>
      <w:r w:rsidRPr="002707D4">
        <w:rPr>
          <w:rStyle w:val="CodeInline"/>
        </w:rPr>
        <w:t>RigidShape</w:t>
      </w:r>
    </w:p>
    <w:p w14:paraId="5D1F3A99" w14:textId="441045AD" w:rsidR="00F408FA" w:rsidRDefault="00170C95" w:rsidP="00DF6D54">
      <w:pPr>
        <w:pStyle w:val="Heading3"/>
      </w:pPr>
      <w:r>
        <w:t>Modifying the Particle System</w:t>
      </w:r>
    </w:p>
    <w:p w14:paraId="15A4F4D5" w14:textId="71A1B031" w:rsidR="00170C95" w:rsidRDefault="00060A59" w:rsidP="00B46031">
      <w:pPr>
        <w:pStyle w:val="BodyTextFirst"/>
        <w:rPr>
          <w:rFonts w:hint="eastAsia"/>
        </w:rPr>
      </w:pPr>
      <w:r>
        <w:t xml:space="preserve">With </w:t>
      </w:r>
      <w:r w:rsidR="00940B1A">
        <w:t>a</w:t>
      </w:r>
      <w:r>
        <w:t xml:space="preserve"> </w:t>
      </w:r>
      <w:r w:rsidR="00940B1A">
        <w:t xml:space="preserve">well-designed </w:t>
      </w:r>
      <w:r>
        <w:t xml:space="preserve">infrastructure, implementation of new functionality can be localized. In the case of </w:t>
      </w:r>
      <w:r w:rsidR="00940B1A">
        <w:t xml:space="preserve">particle </w:t>
      </w:r>
      <w:r>
        <w:t>collision</w:t>
      </w:r>
      <w:r w:rsidR="00940B1A">
        <w:t>s</w:t>
      </w:r>
      <w:r>
        <w:t xml:space="preserve">, </w:t>
      </w:r>
      <w:r w:rsidR="00940B1A">
        <w:t xml:space="preserve">all </w:t>
      </w:r>
      <w:r>
        <w:t xml:space="preserve">modifications are within the </w:t>
      </w:r>
      <w:r w:rsidRPr="00092B24">
        <w:rPr>
          <w:rStyle w:val="CodeInline"/>
          <w:rFonts w:hint="eastAsia"/>
        </w:rPr>
        <w:t>particle_system.js</w:t>
      </w:r>
      <w:r>
        <w:t xml:space="preserve"> file in the </w:t>
      </w:r>
      <w:r w:rsidRPr="00092B24">
        <w:rPr>
          <w:rStyle w:val="CodeInline"/>
          <w:rFonts w:hint="eastAsia"/>
        </w:rPr>
        <w:t>src/engine/components</w:t>
      </w:r>
      <w:r>
        <w:t xml:space="preserve"> folder.</w:t>
      </w:r>
    </w:p>
    <w:p w14:paraId="7FF7A76B" w14:textId="5D220302" w:rsidR="00170C95" w:rsidRDefault="00940B1A" w:rsidP="00170C95">
      <w:pPr>
        <w:pStyle w:val="NumList"/>
        <w:numPr>
          <w:ilvl w:val="0"/>
          <w:numId w:val="19"/>
        </w:numPr>
        <w:rPr>
          <w:rFonts w:hint="eastAsia"/>
        </w:rPr>
      </w:pPr>
      <w:r>
        <w:t xml:space="preserve">Edit </w:t>
      </w:r>
      <w:r w:rsidRPr="00092B24">
        <w:rPr>
          <w:rStyle w:val="CodeInline"/>
          <w:rFonts w:hint="eastAsia"/>
        </w:rPr>
        <w:t>particle_system.js</w:t>
      </w:r>
      <w:r>
        <w:t xml:space="preserve"> to define and initialize temporary local variables for resolving collisions with </w:t>
      </w:r>
      <w:r w:rsidRPr="00092B24">
        <w:rPr>
          <w:rStyle w:val="CodeInline"/>
          <w:rFonts w:hint="eastAsia"/>
        </w:rPr>
        <w:t>RigidShape</w:t>
      </w:r>
      <w:r>
        <w:t xml:space="preserve"> objects. The </w:t>
      </w:r>
      <w:r w:rsidRPr="00092B24">
        <w:rPr>
          <w:rStyle w:val="CodeInline"/>
          <w:rFonts w:hint="eastAsia"/>
        </w:rPr>
        <w:t>mCircleCollider</w:t>
      </w:r>
      <w:r>
        <w:t xml:space="preserve"> object will be used to </w:t>
      </w:r>
      <w:r w:rsidR="00211142">
        <w:t xml:space="preserve">represent individual </w:t>
      </w:r>
      <w:r>
        <w:t>particle</w:t>
      </w:r>
      <w:r w:rsidR="00211142">
        <w:t>s in collisions.</w:t>
      </w:r>
    </w:p>
    <w:p w14:paraId="221E6DEF" w14:textId="77777777" w:rsidR="00170C95" w:rsidRDefault="00170C95" w:rsidP="00170C95">
      <w:pPr>
        <w:pStyle w:val="Code"/>
        <w:rPr>
          <w:rFonts w:hint="eastAsia"/>
        </w:rPr>
      </w:pPr>
      <w:r>
        <w:t>import Transform from "../utils/transform.js";</w:t>
      </w:r>
    </w:p>
    <w:p w14:paraId="046C2DDD" w14:textId="77777777" w:rsidR="00170C95" w:rsidRDefault="00170C95" w:rsidP="00170C95">
      <w:pPr>
        <w:pStyle w:val="Code"/>
        <w:rPr>
          <w:rFonts w:hint="eastAsia"/>
        </w:rPr>
      </w:pPr>
      <w:r>
        <w:t>import RigidCircle from "../rigid_shapes/rigid_circle.js";</w:t>
      </w:r>
    </w:p>
    <w:p w14:paraId="7D5C221B" w14:textId="2897F209" w:rsidR="00170C95" w:rsidRDefault="00170C95" w:rsidP="00170C95">
      <w:pPr>
        <w:pStyle w:val="Code"/>
        <w:rPr>
          <w:rFonts w:hint="eastAsia"/>
        </w:rPr>
      </w:pPr>
      <w:r>
        <w:t>import CollisionInfo from "../rigid_shapes/collision_info.js";</w:t>
      </w:r>
    </w:p>
    <w:p w14:paraId="682D1AEF" w14:textId="77777777" w:rsidR="00170C95" w:rsidRDefault="00170C95" w:rsidP="00170C95">
      <w:pPr>
        <w:pStyle w:val="Code"/>
        <w:rPr>
          <w:rFonts w:hint="eastAsia"/>
        </w:rPr>
      </w:pPr>
    </w:p>
    <w:p w14:paraId="5295639D" w14:textId="77777777" w:rsidR="00170C95" w:rsidRDefault="00170C95" w:rsidP="00170C95">
      <w:pPr>
        <w:pStyle w:val="Code"/>
        <w:rPr>
          <w:rFonts w:hint="eastAsia"/>
        </w:rPr>
      </w:pPr>
      <w:r>
        <w:t>let mXform = null;  // for collision with rigid shapes</w:t>
      </w:r>
    </w:p>
    <w:p w14:paraId="481B56FA" w14:textId="77777777" w:rsidR="00170C95" w:rsidRDefault="00170C95" w:rsidP="00170C95">
      <w:pPr>
        <w:pStyle w:val="Code"/>
        <w:rPr>
          <w:rFonts w:hint="eastAsia"/>
        </w:rPr>
      </w:pPr>
      <w:r>
        <w:t>let mCircleCollider = null;</w:t>
      </w:r>
    </w:p>
    <w:p w14:paraId="5BE47F99" w14:textId="77777777" w:rsidR="00170C95" w:rsidRDefault="00170C95" w:rsidP="00170C95">
      <w:pPr>
        <w:pStyle w:val="Code"/>
        <w:rPr>
          <w:rFonts w:hint="eastAsia"/>
        </w:rPr>
      </w:pPr>
      <w:r>
        <w:t>let mCollisionInfo = null;</w:t>
      </w:r>
    </w:p>
    <w:p w14:paraId="67FFF50F" w14:textId="1C98A0F0" w:rsidR="00170C95" w:rsidRDefault="00170C95" w:rsidP="00170C95">
      <w:pPr>
        <w:pStyle w:val="Code"/>
        <w:rPr>
          <w:rFonts w:hint="eastAsia"/>
        </w:rPr>
      </w:pPr>
      <w:r>
        <w:t>let mFrom1to2 = [0, 0];</w:t>
      </w:r>
    </w:p>
    <w:p w14:paraId="2662CCFD" w14:textId="77777777" w:rsidR="00DB24AC" w:rsidRDefault="00DB24AC" w:rsidP="00170C95">
      <w:pPr>
        <w:pStyle w:val="Code"/>
        <w:rPr>
          <w:rFonts w:hint="eastAsia"/>
        </w:rPr>
      </w:pPr>
    </w:p>
    <w:p w14:paraId="6169308A" w14:textId="77777777" w:rsidR="00170C95" w:rsidRDefault="00170C95" w:rsidP="00170C95">
      <w:pPr>
        <w:pStyle w:val="Code"/>
        <w:rPr>
          <w:rFonts w:hint="eastAsia"/>
        </w:rPr>
      </w:pPr>
      <w:r>
        <w:t>function init() {</w:t>
      </w:r>
    </w:p>
    <w:p w14:paraId="1B781426" w14:textId="77777777" w:rsidR="00170C95" w:rsidRDefault="00170C95" w:rsidP="00170C95">
      <w:pPr>
        <w:pStyle w:val="Code"/>
        <w:rPr>
          <w:rFonts w:hint="eastAsia"/>
        </w:rPr>
      </w:pPr>
      <w:r>
        <w:t xml:space="preserve">    mXform = new Transform();</w:t>
      </w:r>
    </w:p>
    <w:p w14:paraId="68A9AC80" w14:textId="77777777" w:rsidR="00170C95" w:rsidRDefault="00170C95" w:rsidP="00170C95">
      <w:pPr>
        <w:pStyle w:val="Code"/>
        <w:rPr>
          <w:rFonts w:hint="eastAsia"/>
        </w:rPr>
      </w:pPr>
      <w:r>
        <w:t xml:space="preserve">    mCircleCollider = new RigidCircle(mXform, 1.0);</w:t>
      </w:r>
    </w:p>
    <w:p w14:paraId="504B9B44" w14:textId="77777777" w:rsidR="00170C95" w:rsidRDefault="00170C95" w:rsidP="00170C95">
      <w:pPr>
        <w:pStyle w:val="Code"/>
        <w:rPr>
          <w:rFonts w:hint="eastAsia"/>
        </w:rPr>
      </w:pPr>
      <w:r>
        <w:t xml:space="preserve">    mCollisionInfo = new CollisionInfo();</w:t>
      </w:r>
    </w:p>
    <w:p w14:paraId="4812A6B1" w14:textId="256F3C19" w:rsidR="00170C95" w:rsidRDefault="00170C95" w:rsidP="00170C95">
      <w:pPr>
        <w:pStyle w:val="Code"/>
        <w:rPr>
          <w:rFonts w:hint="eastAsia"/>
        </w:rPr>
      </w:pPr>
      <w:r>
        <w:t>}</w:t>
      </w:r>
    </w:p>
    <w:p w14:paraId="37615137" w14:textId="3160FD9C" w:rsidR="00170C95" w:rsidRDefault="002D785F" w:rsidP="00092B24">
      <w:pPr>
        <w:pStyle w:val="NumList"/>
        <w:rPr>
          <w:rFonts w:hint="eastAsia"/>
        </w:rPr>
      </w:pPr>
      <w:r>
        <w:t xml:space="preserve">Define the </w:t>
      </w:r>
      <w:r w:rsidRPr="00092B24">
        <w:rPr>
          <w:rStyle w:val="CodeInline"/>
          <w:rFonts w:hint="eastAsia"/>
        </w:rPr>
        <w:t>resolveCirclePos()</w:t>
      </w:r>
      <w:r>
        <w:t xml:space="preserve"> function to resolve the collision between a </w:t>
      </w:r>
      <w:r w:rsidR="00232E40" w:rsidRPr="00092B24">
        <w:rPr>
          <w:rStyle w:val="CodeInline"/>
          <w:rFonts w:hint="eastAsia"/>
        </w:rPr>
        <w:t>RigidCircle</w:t>
      </w:r>
      <w:r w:rsidR="00232E40">
        <w:t xml:space="preserve"> and a position by pushing the position outside of the circle shape. </w:t>
      </w:r>
    </w:p>
    <w:p w14:paraId="0D584790" w14:textId="77777777" w:rsidR="00170C95" w:rsidRDefault="00170C95" w:rsidP="00170C95">
      <w:pPr>
        <w:pStyle w:val="Code"/>
        <w:rPr>
          <w:rFonts w:hint="eastAsia"/>
        </w:rPr>
      </w:pPr>
      <w:r>
        <w:t>function resolveCirclePos(circShape, particle) {</w:t>
      </w:r>
    </w:p>
    <w:p w14:paraId="0EBE20BA" w14:textId="77777777" w:rsidR="00170C95" w:rsidRDefault="00170C95" w:rsidP="00170C95">
      <w:pPr>
        <w:pStyle w:val="Code"/>
        <w:rPr>
          <w:rFonts w:hint="eastAsia"/>
        </w:rPr>
      </w:pPr>
      <w:r>
        <w:t xml:space="preserve">    let collision = false;</w:t>
      </w:r>
    </w:p>
    <w:p w14:paraId="2EFA4900" w14:textId="77777777" w:rsidR="00170C95" w:rsidRDefault="00170C95" w:rsidP="00170C95">
      <w:pPr>
        <w:pStyle w:val="Code"/>
        <w:rPr>
          <w:rFonts w:hint="eastAsia"/>
        </w:rPr>
      </w:pPr>
      <w:r>
        <w:t xml:space="preserve">    let pos = particle.getPosition();</w:t>
      </w:r>
    </w:p>
    <w:p w14:paraId="52CF5F23" w14:textId="77777777" w:rsidR="00170C95" w:rsidRDefault="00170C95" w:rsidP="00170C95">
      <w:pPr>
        <w:pStyle w:val="Code"/>
        <w:rPr>
          <w:rFonts w:hint="eastAsia"/>
        </w:rPr>
      </w:pPr>
      <w:r>
        <w:t xml:space="preserve">    let cPos = circShape.getCenter();</w:t>
      </w:r>
    </w:p>
    <w:p w14:paraId="7881AF42" w14:textId="77777777" w:rsidR="00170C95" w:rsidRDefault="00170C95" w:rsidP="00170C95">
      <w:pPr>
        <w:pStyle w:val="Code"/>
        <w:rPr>
          <w:rFonts w:hint="eastAsia"/>
        </w:rPr>
      </w:pPr>
      <w:r>
        <w:t xml:space="preserve">    vec2.subtract(mFrom1to2, pos, cPos);</w:t>
      </w:r>
    </w:p>
    <w:p w14:paraId="222D663F" w14:textId="77777777" w:rsidR="00170C95" w:rsidRDefault="00170C95" w:rsidP="00170C95">
      <w:pPr>
        <w:pStyle w:val="Code"/>
        <w:rPr>
          <w:rFonts w:hint="eastAsia"/>
        </w:rPr>
      </w:pPr>
      <w:r>
        <w:t xml:space="preserve">    let dist = vec2.length(mFrom1to2);</w:t>
      </w:r>
    </w:p>
    <w:p w14:paraId="42B84EAF" w14:textId="77777777" w:rsidR="00170C95" w:rsidRDefault="00170C95" w:rsidP="00170C95">
      <w:pPr>
        <w:pStyle w:val="Code"/>
        <w:rPr>
          <w:rFonts w:hint="eastAsia"/>
        </w:rPr>
      </w:pPr>
      <w:r>
        <w:t xml:space="preserve">    if (dist &lt; circShape.getRadius()) {</w:t>
      </w:r>
    </w:p>
    <w:p w14:paraId="33AF7A93" w14:textId="77777777" w:rsidR="00170C95" w:rsidRDefault="00170C95" w:rsidP="00170C95">
      <w:pPr>
        <w:pStyle w:val="Code"/>
        <w:rPr>
          <w:rFonts w:hint="eastAsia"/>
        </w:rPr>
      </w:pPr>
      <w:r>
        <w:t xml:space="preserve">        vec2.scale(mFrom1to2, mFrom1to2, 1/dist);</w:t>
      </w:r>
    </w:p>
    <w:p w14:paraId="6DFE1B90" w14:textId="77777777" w:rsidR="00170C95" w:rsidRDefault="00170C95" w:rsidP="00170C95">
      <w:pPr>
        <w:pStyle w:val="Code"/>
        <w:rPr>
          <w:rFonts w:hint="eastAsia"/>
        </w:rPr>
      </w:pPr>
      <w:r>
        <w:t xml:space="preserve">        vec2.scaleAndAdd(pos, cPos, mFrom1to2, circShape.getRadius());</w:t>
      </w:r>
    </w:p>
    <w:p w14:paraId="48744C10" w14:textId="77777777" w:rsidR="00170C95" w:rsidRDefault="00170C95" w:rsidP="00170C95">
      <w:pPr>
        <w:pStyle w:val="Code"/>
        <w:rPr>
          <w:rFonts w:hint="eastAsia"/>
        </w:rPr>
      </w:pPr>
      <w:r>
        <w:t xml:space="preserve">        collision = true;</w:t>
      </w:r>
    </w:p>
    <w:p w14:paraId="3096D941" w14:textId="77777777" w:rsidR="00170C95" w:rsidRDefault="00170C95" w:rsidP="00170C95">
      <w:pPr>
        <w:pStyle w:val="Code"/>
        <w:rPr>
          <w:rFonts w:hint="eastAsia"/>
        </w:rPr>
      </w:pPr>
      <w:r>
        <w:lastRenderedPageBreak/>
        <w:t xml:space="preserve">    }</w:t>
      </w:r>
    </w:p>
    <w:p w14:paraId="26196B7B" w14:textId="77777777" w:rsidR="00170C95" w:rsidRDefault="00170C95" w:rsidP="00170C95">
      <w:pPr>
        <w:pStyle w:val="Code"/>
        <w:rPr>
          <w:rFonts w:hint="eastAsia"/>
        </w:rPr>
      </w:pPr>
      <w:r>
        <w:t xml:space="preserve">    return collision;</w:t>
      </w:r>
    </w:p>
    <w:p w14:paraId="383D117F" w14:textId="77777777" w:rsidR="00170C95" w:rsidRDefault="00170C95" w:rsidP="00170C95">
      <w:pPr>
        <w:pStyle w:val="Code"/>
        <w:rPr>
          <w:rFonts w:hint="eastAsia"/>
        </w:rPr>
      </w:pPr>
      <w:r>
        <w:t>}</w:t>
      </w:r>
    </w:p>
    <w:p w14:paraId="19D4F760" w14:textId="7BE57EF6" w:rsidR="00170C95" w:rsidRDefault="00232E40" w:rsidP="00092B24">
      <w:pPr>
        <w:pStyle w:val="NumList"/>
        <w:rPr>
          <w:rFonts w:hint="eastAsia"/>
        </w:rPr>
      </w:pPr>
      <w:r>
        <w:t xml:space="preserve">Define the </w:t>
      </w:r>
      <w:r w:rsidRPr="00092B24">
        <w:rPr>
          <w:rStyle w:val="CodeInline"/>
          <w:rFonts w:hint="eastAsia"/>
        </w:rPr>
        <w:t>resolveRectPos()</w:t>
      </w:r>
      <w:r>
        <w:t xml:space="preserve"> function resolve the collision between a </w:t>
      </w:r>
      <w:r w:rsidRPr="00092B24">
        <w:rPr>
          <w:rStyle w:val="CodeInline"/>
          <w:rFonts w:hint="eastAsia"/>
        </w:rPr>
        <w:t>RigidRectangle</w:t>
      </w:r>
      <w:r>
        <w:t xml:space="preserve"> and position by wrapping the </w:t>
      </w:r>
      <w:r w:rsidRPr="00092B24">
        <w:rPr>
          <w:rStyle w:val="CodeInline"/>
          <w:rFonts w:hint="eastAsia"/>
        </w:rPr>
        <w:t>mCircleCollider</w:t>
      </w:r>
      <w:r>
        <w:t xml:space="preserve"> local variable around the position and invoking the </w:t>
      </w:r>
      <w:r w:rsidRPr="00092B24">
        <w:rPr>
          <w:rStyle w:val="CodeInline"/>
          <w:rFonts w:hint="eastAsia"/>
        </w:rPr>
        <w:t>RigidCirlce</w:t>
      </w:r>
      <w:r>
        <w:t xml:space="preserve"> to </w:t>
      </w:r>
      <w:r w:rsidRPr="00092B24">
        <w:rPr>
          <w:rStyle w:val="CodeInline"/>
          <w:rFonts w:hint="eastAsia"/>
        </w:rPr>
        <w:t>RigidRectangle</w:t>
      </w:r>
      <w:r>
        <w:t xml:space="preserve"> collision function.</w:t>
      </w:r>
      <w:r w:rsidR="008034FB">
        <w:t xml:space="preserve"> When interpenetration is detected, the position is pushed outside of the rectangle shape according to the </w:t>
      </w:r>
      <w:r w:rsidR="00FB4DDE">
        <w:t>computed</w:t>
      </w:r>
      <w:r w:rsidR="008034FB">
        <w:t xml:space="preserve"> </w:t>
      </w:r>
      <w:r w:rsidR="008034FB" w:rsidRPr="00092B24">
        <w:rPr>
          <w:rStyle w:val="CodeInline"/>
          <w:rFonts w:hint="eastAsia"/>
        </w:rPr>
        <w:t>mCollisionInfo</w:t>
      </w:r>
      <w:r w:rsidR="008034FB">
        <w:t>.</w:t>
      </w:r>
    </w:p>
    <w:p w14:paraId="1A22E73C" w14:textId="77777777" w:rsidR="00170C95" w:rsidRDefault="00170C95" w:rsidP="00170C95">
      <w:pPr>
        <w:pStyle w:val="Code"/>
        <w:rPr>
          <w:rFonts w:hint="eastAsia"/>
        </w:rPr>
      </w:pPr>
      <w:r>
        <w:t>function resolveRectPos(rectShape, particle) {</w:t>
      </w:r>
    </w:p>
    <w:p w14:paraId="480D959B" w14:textId="77777777" w:rsidR="00170C95" w:rsidRDefault="00170C95" w:rsidP="00170C95">
      <w:pPr>
        <w:pStyle w:val="Code"/>
        <w:rPr>
          <w:rFonts w:hint="eastAsia"/>
        </w:rPr>
      </w:pPr>
      <w:r>
        <w:t xml:space="preserve">    let collision = false;</w:t>
      </w:r>
    </w:p>
    <w:p w14:paraId="4C31269C" w14:textId="77777777" w:rsidR="00170C95" w:rsidRDefault="00170C95" w:rsidP="00170C95">
      <w:pPr>
        <w:pStyle w:val="Code"/>
        <w:rPr>
          <w:rFonts w:hint="eastAsia"/>
        </w:rPr>
      </w:pPr>
      <w:r>
        <w:t xml:space="preserve">    let s = particle.getSize();</w:t>
      </w:r>
    </w:p>
    <w:p w14:paraId="14A31D92" w14:textId="77777777" w:rsidR="00170C95" w:rsidRDefault="00170C95" w:rsidP="00170C95">
      <w:pPr>
        <w:pStyle w:val="Code"/>
        <w:rPr>
          <w:rFonts w:hint="eastAsia"/>
        </w:rPr>
      </w:pPr>
      <w:r>
        <w:t xml:space="preserve">    let p = particle.getPosition();</w:t>
      </w:r>
    </w:p>
    <w:p w14:paraId="50B216EC" w14:textId="77777777" w:rsidR="00170C95" w:rsidRDefault="00170C95" w:rsidP="00170C95">
      <w:pPr>
        <w:pStyle w:val="Code"/>
        <w:rPr>
          <w:rFonts w:hint="eastAsia"/>
        </w:rPr>
      </w:pPr>
      <w:r>
        <w:t xml:space="preserve">    mXform.setSize(s[0], s[1]); // referred by mCircleCollision</w:t>
      </w:r>
    </w:p>
    <w:p w14:paraId="5B262E01" w14:textId="77777777" w:rsidR="00170C95" w:rsidRDefault="00170C95" w:rsidP="00170C95">
      <w:pPr>
        <w:pStyle w:val="Code"/>
        <w:rPr>
          <w:rFonts w:hint="eastAsia"/>
        </w:rPr>
      </w:pPr>
      <w:r>
        <w:t xml:space="preserve">    mXform.setPosition(p[0], p[1]);  </w:t>
      </w:r>
    </w:p>
    <w:p w14:paraId="62BFC722" w14:textId="77777777" w:rsidR="00170C95" w:rsidRDefault="00170C95" w:rsidP="00170C95">
      <w:pPr>
        <w:pStyle w:val="Code"/>
        <w:rPr>
          <w:rFonts w:hint="eastAsia"/>
        </w:rPr>
      </w:pPr>
      <w:r>
        <w:t xml:space="preserve">    if (mCircleCollider.boundTest(rectShape)) {</w:t>
      </w:r>
    </w:p>
    <w:p w14:paraId="72475D55" w14:textId="77777777" w:rsidR="00170C95" w:rsidRDefault="00170C95" w:rsidP="00170C95">
      <w:pPr>
        <w:pStyle w:val="Code"/>
        <w:rPr>
          <w:rFonts w:hint="eastAsia"/>
        </w:rPr>
      </w:pPr>
      <w:r>
        <w:t xml:space="preserve">        if (rectShape.collisionTest(mCircleCollider, mCollisionInfo)) {</w:t>
      </w:r>
    </w:p>
    <w:p w14:paraId="36D47AFE" w14:textId="77777777" w:rsidR="00170C95" w:rsidRDefault="00170C95" w:rsidP="00170C95">
      <w:pPr>
        <w:pStyle w:val="Code"/>
        <w:rPr>
          <w:rFonts w:hint="eastAsia"/>
        </w:rPr>
      </w:pPr>
      <w:r>
        <w:t xml:space="preserve">            // make sure info is always from rect towards particle</w:t>
      </w:r>
    </w:p>
    <w:p w14:paraId="107F3885" w14:textId="77777777" w:rsidR="00170C95" w:rsidRDefault="00170C95" w:rsidP="00170C95">
      <w:pPr>
        <w:pStyle w:val="Code"/>
        <w:rPr>
          <w:rFonts w:hint="eastAsia"/>
        </w:rPr>
      </w:pPr>
      <w:r>
        <w:t xml:space="preserve">            vec2.subtract(mFrom1to2, mCircleCollider.getCenter(), rectShape.getCenter());</w:t>
      </w:r>
    </w:p>
    <w:p w14:paraId="7BA7FC69" w14:textId="77777777" w:rsidR="00170C95" w:rsidRDefault="00170C95" w:rsidP="00170C95">
      <w:pPr>
        <w:pStyle w:val="Code"/>
        <w:rPr>
          <w:rFonts w:hint="eastAsia"/>
        </w:rPr>
      </w:pPr>
      <w:r>
        <w:t xml:space="preserve">            if (vec2.dot(mFrom1to2, mCollisionInfo.getNormal()) &lt; 0)</w:t>
      </w:r>
    </w:p>
    <w:p w14:paraId="768B4DE3" w14:textId="77777777" w:rsidR="00170C95" w:rsidRDefault="00170C95" w:rsidP="00170C95">
      <w:pPr>
        <w:pStyle w:val="Code"/>
        <w:rPr>
          <w:rFonts w:hint="eastAsia"/>
        </w:rPr>
      </w:pPr>
      <w:r>
        <w:t xml:space="preserve">                mCircleCollider.adjustPositionBy(mCollisionInfo.getNormal(), -mCollisionInfo.getDepth());</w:t>
      </w:r>
    </w:p>
    <w:p w14:paraId="59380682" w14:textId="77777777" w:rsidR="00170C95" w:rsidRDefault="00170C95" w:rsidP="00170C95">
      <w:pPr>
        <w:pStyle w:val="Code"/>
        <w:rPr>
          <w:rFonts w:hint="eastAsia"/>
        </w:rPr>
      </w:pPr>
      <w:r>
        <w:t xml:space="preserve">            else</w:t>
      </w:r>
    </w:p>
    <w:p w14:paraId="555E8B9B" w14:textId="77777777" w:rsidR="00170C95" w:rsidRDefault="00170C95" w:rsidP="00170C95">
      <w:pPr>
        <w:pStyle w:val="Code"/>
        <w:rPr>
          <w:rFonts w:hint="eastAsia"/>
        </w:rPr>
      </w:pPr>
      <w:r>
        <w:t xml:space="preserve">                mCircleCollider.adjustPositionBy(mCollisionInfo.getNormal(), mCollisionInfo.getDepth());</w:t>
      </w:r>
    </w:p>
    <w:p w14:paraId="271EA61B" w14:textId="77777777" w:rsidR="00170C95" w:rsidRDefault="00170C95" w:rsidP="00170C95">
      <w:pPr>
        <w:pStyle w:val="Code"/>
        <w:rPr>
          <w:rFonts w:hint="eastAsia"/>
        </w:rPr>
      </w:pPr>
      <w:r>
        <w:t xml:space="preserve">            p = mXform.getPosition();</w:t>
      </w:r>
    </w:p>
    <w:p w14:paraId="5DD729C1" w14:textId="77777777" w:rsidR="00170C95" w:rsidRDefault="00170C95" w:rsidP="00170C95">
      <w:pPr>
        <w:pStyle w:val="Code"/>
        <w:rPr>
          <w:rFonts w:hint="eastAsia"/>
        </w:rPr>
      </w:pPr>
      <w:r>
        <w:t xml:space="preserve">            particle.setPosition(p[0], p[1]);</w:t>
      </w:r>
    </w:p>
    <w:p w14:paraId="2269CA0D" w14:textId="77777777" w:rsidR="00170C95" w:rsidRDefault="00170C95" w:rsidP="00170C95">
      <w:pPr>
        <w:pStyle w:val="Code"/>
        <w:rPr>
          <w:rFonts w:hint="eastAsia"/>
        </w:rPr>
      </w:pPr>
      <w:r>
        <w:t xml:space="preserve">            collision = true;</w:t>
      </w:r>
    </w:p>
    <w:p w14:paraId="4F790EA4" w14:textId="77777777" w:rsidR="00170C95" w:rsidRDefault="00170C95" w:rsidP="00170C95">
      <w:pPr>
        <w:pStyle w:val="Code"/>
        <w:rPr>
          <w:rFonts w:hint="eastAsia"/>
        </w:rPr>
      </w:pPr>
      <w:r>
        <w:t xml:space="preserve">        }</w:t>
      </w:r>
    </w:p>
    <w:p w14:paraId="72339313" w14:textId="77777777" w:rsidR="00170C95" w:rsidRDefault="00170C95" w:rsidP="00170C95">
      <w:pPr>
        <w:pStyle w:val="Code"/>
        <w:rPr>
          <w:rFonts w:hint="eastAsia"/>
        </w:rPr>
      </w:pPr>
      <w:r>
        <w:t xml:space="preserve">    }</w:t>
      </w:r>
    </w:p>
    <w:p w14:paraId="3F9E3684" w14:textId="77777777" w:rsidR="00170C95" w:rsidRDefault="00170C95" w:rsidP="00170C95">
      <w:pPr>
        <w:pStyle w:val="Code"/>
        <w:rPr>
          <w:rFonts w:hint="eastAsia"/>
        </w:rPr>
      </w:pPr>
      <w:r>
        <w:t xml:space="preserve">    return collision;</w:t>
      </w:r>
    </w:p>
    <w:p w14:paraId="339E2E1C" w14:textId="77777777" w:rsidR="00170C95" w:rsidRDefault="00170C95" w:rsidP="00170C95">
      <w:pPr>
        <w:pStyle w:val="Code"/>
        <w:rPr>
          <w:rFonts w:hint="eastAsia"/>
        </w:rPr>
      </w:pPr>
      <w:r>
        <w:t>}</w:t>
      </w:r>
    </w:p>
    <w:p w14:paraId="565BBEF0" w14:textId="799E8063" w:rsidR="00170C95" w:rsidRDefault="009C07E2" w:rsidP="00092B24">
      <w:pPr>
        <w:pStyle w:val="NumList"/>
        <w:rPr>
          <w:rFonts w:hint="eastAsia"/>
        </w:rPr>
      </w:pPr>
      <w:r>
        <w:t xml:space="preserve">Implement functions to allow convenient invocation by client game developers, </w:t>
      </w:r>
      <w:r w:rsidRPr="00092B24">
        <w:rPr>
          <w:rStyle w:val="CodeInline"/>
          <w:rFonts w:hint="eastAsia"/>
        </w:rPr>
        <w:t>resolveRigidShapeCollision()</w:t>
      </w:r>
      <w:r>
        <w:t xml:space="preserve"> and </w:t>
      </w:r>
      <w:r w:rsidRPr="00092B24">
        <w:rPr>
          <w:rStyle w:val="CodeInline"/>
          <w:rFonts w:hint="eastAsia"/>
        </w:rPr>
        <w:t>resolveRigidShapeSetCollision()</w:t>
      </w:r>
      <w:r w:rsidRPr="00092B24">
        <w:rPr>
          <w:rFonts w:hint="eastAsia"/>
        </w:rPr>
        <w:t xml:space="preserve"> to resolve</w:t>
      </w:r>
      <w:r>
        <w:t xml:space="preserve"> collisions between a single and a set of </w:t>
      </w:r>
      <w:r w:rsidRPr="00092B24">
        <w:rPr>
          <w:rStyle w:val="CodeInline"/>
          <w:rFonts w:hint="eastAsia"/>
        </w:rPr>
        <w:t>RigidShape</w:t>
      </w:r>
      <w:r>
        <w:t xml:space="preserve"> and a </w:t>
      </w:r>
      <w:r w:rsidRPr="00092B24">
        <w:rPr>
          <w:rStyle w:val="CodeInline"/>
          <w:rFonts w:hint="eastAsia"/>
        </w:rPr>
        <w:t>Particl</w:t>
      </w:r>
      <w:r w:rsidR="00445C16">
        <w:rPr>
          <w:rStyle w:val="CodeInline"/>
        </w:rPr>
        <w:t>e</w:t>
      </w:r>
      <w:r w:rsidRPr="00092B24">
        <w:rPr>
          <w:rStyle w:val="CodeInline"/>
          <w:rFonts w:hint="eastAsia"/>
        </w:rPr>
        <w:t>Set</w:t>
      </w:r>
      <w:r>
        <w:t xml:space="preserve"> object</w:t>
      </w:r>
      <w:r w:rsidR="00445C16">
        <w:t>s</w:t>
      </w:r>
      <w:r>
        <w:t>.</w:t>
      </w:r>
    </w:p>
    <w:p w14:paraId="18B8E411" w14:textId="77777777" w:rsidR="00170C95" w:rsidRDefault="00170C95" w:rsidP="00170C95">
      <w:pPr>
        <w:pStyle w:val="Code"/>
        <w:rPr>
          <w:rFonts w:hint="eastAsia"/>
        </w:rPr>
      </w:pPr>
      <w:r>
        <w:t>// obj: a GameObject (with potential mRigidBody)</w:t>
      </w:r>
    </w:p>
    <w:p w14:paraId="081222B7" w14:textId="77777777" w:rsidR="00170C95" w:rsidRDefault="00170C95" w:rsidP="00170C95">
      <w:pPr>
        <w:pStyle w:val="Code"/>
        <w:rPr>
          <w:rFonts w:hint="eastAsia"/>
        </w:rPr>
      </w:pPr>
      <w:r>
        <w:t>// pSet: set of particles (ParticleSet)</w:t>
      </w:r>
    </w:p>
    <w:p w14:paraId="3ACA8559" w14:textId="77777777" w:rsidR="00170C95" w:rsidRDefault="00170C95" w:rsidP="00170C95">
      <w:pPr>
        <w:pStyle w:val="Code"/>
        <w:rPr>
          <w:rFonts w:hint="eastAsia"/>
        </w:rPr>
      </w:pPr>
      <w:r>
        <w:t>function resolveRigidShapeCollision(obj, pSet) {</w:t>
      </w:r>
    </w:p>
    <w:p w14:paraId="066A6A06" w14:textId="77777777" w:rsidR="00170C95" w:rsidRDefault="00170C95" w:rsidP="00170C95">
      <w:pPr>
        <w:pStyle w:val="Code"/>
        <w:rPr>
          <w:rFonts w:hint="eastAsia"/>
        </w:rPr>
      </w:pPr>
      <w:r>
        <w:t xml:space="preserve">    let i, j;</w:t>
      </w:r>
    </w:p>
    <w:p w14:paraId="3B720E9E" w14:textId="77777777" w:rsidR="00170C95" w:rsidRDefault="00170C95" w:rsidP="00170C95">
      <w:pPr>
        <w:pStyle w:val="Code"/>
        <w:rPr>
          <w:rFonts w:hint="eastAsia"/>
        </w:rPr>
      </w:pPr>
      <w:r>
        <w:t xml:space="preserve">    let collision = false;</w:t>
      </w:r>
    </w:p>
    <w:p w14:paraId="21A7A435" w14:textId="77777777" w:rsidR="00170C95" w:rsidRDefault="00170C95" w:rsidP="00170C95">
      <w:pPr>
        <w:pStyle w:val="Code"/>
        <w:rPr>
          <w:rFonts w:hint="eastAsia"/>
        </w:rPr>
      </w:pPr>
    </w:p>
    <w:p w14:paraId="375352CE" w14:textId="77777777" w:rsidR="00170C95" w:rsidRDefault="00170C95" w:rsidP="00170C95">
      <w:pPr>
        <w:pStyle w:val="Code"/>
        <w:rPr>
          <w:rFonts w:hint="eastAsia"/>
        </w:rPr>
      </w:pPr>
      <w:r>
        <w:t xml:space="preserve">    let rigidShape = obj.getRigidBody();</w:t>
      </w:r>
    </w:p>
    <w:p w14:paraId="129C829A" w14:textId="77777777" w:rsidR="00170C95" w:rsidRDefault="00170C95" w:rsidP="00170C95">
      <w:pPr>
        <w:pStyle w:val="Code"/>
        <w:rPr>
          <w:rFonts w:hint="eastAsia"/>
        </w:rPr>
      </w:pPr>
      <w:r>
        <w:t xml:space="preserve">    for (j = 0; j &lt; pSet.size(); j++) {</w:t>
      </w:r>
    </w:p>
    <w:p w14:paraId="194B18A7" w14:textId="77777777" w:rsidR="00170C95" w:rsidRDefault="00170C95" w:rsidP="00170C95">
      <w:pPr>
        <w:pStyle w:val="Code"/>
        <w:rPr>
          <w:rFonts w:hint="eastAsia"/>
        </w:rPr>
      </w:pPr>
      <w:r>
        <w:t xml:space="preserve">        if (rigidShape.getType() == "RigidRectangle")</w:t>
      </w:r>
    </w:p>
    <w:p w14:paraId="70FD75D0" w14:textId="77777777" w:rsidR="00170C95" w:rsidRDefault="00170C95" w:rsidP="00170C95">
      <w:pPr>
        <w:pStyle w:val="Code"/>
        <w:rPr>
          <w:rFonts w:hint="eastAsia"/>
        </w:rPr>
      </w:pPr>
      <w:r>
        <w:t xml:space="preserve">            collision = resolveRectPos(rigidShape, pSet.getObjectAt(j));</w:t>
      </w:r>
    </w:p>
    <w:p w14:paraId="469DA0C7" w14:textId="77777777" w:rsidR="00170C95" w:rsidRDefault="00170C95" w:rsidP="00170C95">
      <w:pPr>
        <w:pStyle w:val="Code"/>
        <w:rPr>
          <w:rFonts w:hint="eastAsia"/>
        </w:rPr>
      </w:pPr>
      <w:r>
        <w:t xml:space="preserve">        else if (rigidShape.getType() == "RigidCircle")</w:t>
      </w:r>
    </w:p>
    <w:p w14:paraId="282DC1A5" w14:textId="77777777" w:rsidR="00170C95" w:rsidRDefault="00170C95" w:rsidP="00170C95">
      <w:pPr>
        <w:pStyle w:val="Code"/>
        <w:rPr>
          <w:rFonts w:hint="eastAsia"/>
        </w:rPr>
      </w:pPr>
      <w:r>
        <w:t xml:space="preserve">            collision = resolveCirclePos(rigidShape, pSet.getObjectAt(j));</w:t>
      </w:r>
    </w:p>
    <w:p w14:paraId="7E6A9820" w14:textId="77777777" w:rsidR="00170C95" w:rsidRDefault="00170C95" w:rsidP="00170C95">
      <w:pPr>
        <w:pStyle w:val="Code"/>
        <w:rPr>
          <w:rFonts w:hint="eastAsia"/>
        </w:rPr>
      </w:pPr>
      <w:r>
        <w:lastRenderedPageBreak/>
        <w:t xml:space="preserve">    }</w:t>
      </w:r>
    </w:p>
    <w:p w14:paraId="5A5B04E0" w14:textId="77777777" w:rsidR="00170C95" w:rsidRDefault="00170C95" w:rsidP="00170C95">
      <w:pPr>
        <w:pStyle w:val="Code"/>
        <w:rPr>
          <w:rFonts w:hint="eastAsia"/>
        </w:rPr>
      </w:pPr>
    </w:p>
    <w:p w14:paraId="70D6EBF3" w14:textId="77777777" w:rsidR="00170C95" w:rsidRDefault="00170C95" w:rsidP="00170C95">
      <w:pPr>
        <w:pStyle w:val="Code"/>
        <w:rPr>
          <w:rFonts w:hint="eastAsia"/>
        </w:rPr>
      </w:pPr>
      <w:r>
        <w:t xml:space="preserve">    return collision;</w:t>
      </w:r>
    </w:p>
    <w:p w14:paraId="0026BCAC" w14:textId="77777777" w:rsidR="00170C95" w:rsidRDefault="00170C95" w:rsidP="00170C95">
      <w:pPr>
        <w:pStyle w:val="Code"/>
        <w:rPr>
          <w:rFonts w:hint="eastAsia"/>
        </w:rPr>
      </w:pPr>
      <w:r>
        <w:t>}</w:t>
      </w:r>
    </w:p>
    <w:p w14:paraId="6920BB78" w14:textId="77777777" w:rsidR="00170C95" w:rsidRDefault="00170C95" w:rsidP="00170C95">
      <w:pPr>
        <w:pStyle w:val="Code"/>
        <w:rPr>
          <w:rFonts w:hint="eastAsia"/>
        </w:rPr>
      </w:pPr>
    </w:p>
    <w:p w14:paraId="27C4D226" w14:textId="77777777" w:rsidR="00170C95" w:rsidRDefault="00170C95" w:rsidP="00170C95">
      <w:pPr>
        <w:pStyle w:val="Code"/>
        <w:rPr>
          <w:rFonts w:hint="eastAsia"/>
        </w:rPr>
      </w:pPr>
    </w:p>
    <w:p w14:paraId="44BEBEB7" w14:textId="77777777" w:rsidR="00170C95" w:rsidRDefault="00170C95" w:rsidP="00170C95">
      <w:pPr>
        <w:pStyle w:val="Code"/>
        <w:rPr>
          <w:rFonts w:hint="eastAsia"/>
        </w:rPr>
      </w:pPr>
      <w:r>
        <w:t>// objSet: set of GameObjects (with potential mRigidBody)</w:t>
      </w:r>
    </w:p>
    <w:p w14:paraId="64A7542F" w14:textId="77777777" w:rsidR="00170C95" w:rsidRDefault="00170C95" w:rsidP="00170C95">
      <w:pPr>
        <w:pStyle w:val="Code"/>
        <w:rPr>
          <w:rFonts w:hint="eastAsia"/>
        </w:rPr>
      </w:pPr>
      <w:r>
        <w:t>// pSet: set of particles (ParticleSet)</w:t>
      </w:r>
    </w:p>
    <w:p w14:paraId="025589E3" w14:textId="77777777" w:rsidR="00170C95" w:rsidRDefault="00170C95" w:rsidP="00170C95">
      <w:pPr>
        <w:pStyle w:val="Code"/>
        <w:rPr>
          <w:rFonts w:hint="eastAsia"/>
        </w:rPr>
      </w:pPr>
      <w:r>
        <w:t>function resolveRigidShapeSetCollision(objSet, pSet) {</w:t>
      </w:r>
    </w:p>
    <w:p w14:paraId="269771C7" w14:textId="77777777" w:rsidR="00170C95" w:rsidRDefault="00170C95" w:rsidP="00170C95">
      <w:pPr>
        <w:pStyle w:val="Code"/>
        <w:rPr>
          <w:rFonts w:hint="eastAsia"/>
        </w:rPr>
      </w:pPr>
      <w:r>
        <w:t xml:space="preserve">    let i, j;</w:t>
      </w:r>
    </w:p>
    <w:p w14:paraId="1AF4AE7F" w14:textId="77777777" w:rsidR="00170C95" w:rsidRDefault="00170C95" w:rsidP="00170C95">
      <w:pPr>
        <w:pStyle w:val="Code"/>
        <w:rPr>
          <w:rFonts w:hint="eastAsia"/>
        </w:rPr>
      </w:pPr>
      <w:r>
        <w:t xml:space="preserve">    let collision = false;</w:t>
      </w:r>
    </w:p>
    <w:p w14:paraId="37D70864" w14:textId="77777777" w:rsidR="00170C95" w:rsidRDefault="00170C95" w:rsidP="00170C95">
      <w:pPr>
        <w:pStyle w:val="Code"/>
        <w:rPr>
          <w:rFonts w:hint="eastAsia"/>
        </w:rPr>
      </w:pPr>
      <w:r>
        <w:t xml:space="preserve">    if ((objSet.size === 0) || (pSet.size === 0))</w:t>
      </w:r>
    </w:p>
    <w:p w14:paraId="4F69BE64" w14:textId="77777777" w:rsidR="00170C95" w:rsidRDefault="00170C95" w:rsidP="00170C95">
      <w:pPr>
        <w:pStyle w:val="Code"/>
        <w:rPr>
          <w:rFonts w:hint="eastAsia"/>
        </w:rPr>
      </w:pPr>
      <w:r>
        <w:t xml:space="preserve">        return false;</w:t>
      </w:r>
    </w:p>
    <w:p w14:paraId="26B9E8E8" w14:textId="77777777" w:rsidR="00170C95" w:rsidRDefault="00170C95" w:rsidP="00170C95">
      <w:pPr>
        <w:pStyle w:val="Code"/>
        <w:rPr>
          <w:rFonts w:hint="eastAsia"/>
        </w:rPr>
      </w:pPr>
      <w:r>
        <w:t xml:space="preserve">    for (i=0; i&lt;objSet.size(); i++) {</w:t>
      </w:r>
    </w:p>
    <w:p w14:paraId="4528D94F" w14:textId="77777777" w:rsidR="00170C95" w:rsidRDefault="00170C95" w:rsidP="00170C95">
      <w:pPr>
        <w:pStyle w:val="Code"/>
        <w:rPr>
          <w:rFonts w:hint="eastAsia"/>
        </w:rPr>
      </w:pPr>
      <w:r>
        <w:t xml:space="preserve">        let rigidShape = objSet.getObjectAt(i).getRigidBody();</w:t>
      </w:r>
    </w:p>
    <w:p w14:paraId="4B257B0C" w14:textId="77777777" w:rsidR="00170C95" w:rsidRDefault="00170C95" w:rsidP="00170C95">
      <w:pPr>
        <w:pStyle w:val="Code"/>
        <w:rPr>
          <w:rFonts w:hint="eastAsia"/>
        </w:rPr>
      </w:pPr>
      <w:r>
        <w:t xml:space="preserve">        for (j = 0; j&lt;pSet.size(); j++) {</w:t>
      </w:r>
    </w:p>
    <w:p w14:paraId="77EE62E8" w14:textId="77777777" w:rsidR="00170C95" w:rsidRDefault="00170C95" w:rsidP="00170C95">
      <w:pPr>
        <w:pStyle w:val="Code"/>
        <w:rPr>
          <w:rFonts w:hint="eastAsia"/>
        </w:rPr>
      </w:pPr>
      <w:r>
        <w:t xml:space="preserve">            if (rigidShape.getType() == "RigidRectangle")</w:t>
      </w:r>
    </w:p>
    <w:p w14:paraId="0F555F89" w14:textId="77777777" w:rsidR="00170C95" w:rsidRDefault="00170C95" w:rsidP="00170C95">
      <w:pPr>
        <w:pStyle w:val="Code"/>
        <w:rPr>
          <w:rFonts w:hint="eastAsia"/>
        </w:rPr>
      </w:pPr>
      <w:r>
        <w:t xml:space="preserve">                collision = resolveRectPos(rigidShape, pSet.getObjectAt(j)) || collision;</w:t>
      </w:r>
    </w:p>
    <w:p w14:paraId="593ECAFB" w14:textId="77777777" w:rsidR="00170C95" w:rsidRDefault="00170C95" w:rsidP="00170C95">
      <w:pPr>
        <w:pStyle w:val="Code"/>
        <w:rPr>
          <w:rFonts w:hint="eastAsia"/>
        </w:rPr>
      </w:pPr>
      <w:r>
        <w:t xml:space="preserve">            else if (rigidShape.getType() == "RigidCircle")</w:t>
      </w:r>
    </w:p>
    <w:p w14:paraId="58FDF292" w14:textId="77777777" w:rsidR="00170C95" w:rsidRDefault="00170C95" w:rsidP="00170C95">
      <w:pPr>
        <w:pStyle w:val="Code"/>
        <w:rPr>
          <w:rFonts w:hint="eastAsia"/>
        </w:rPr>
      </w:pPr>
      <w:r>
        <w:t xml:space="preserve">                    collision = resolveCirclePos(rigidShape, pSet.getObjectAt(j)) || collision;</w:t>
      </w:r>
    </w:p>
    <w:p w14:paraId="214FC0C1" w14:textId="77777777" w:rsidR="00170C95" w:rsidRDefault="00170C95" w:rsidP="00170C95">
      <w:pPr>
        <w:pStyle w:val="Code"/>
        <w:rPr>
          <w:rFonts w:hint="eastAsia"/>
        </w:rPr>
      </w:pPr>
      <w:r>
        <w:t xml:space="preserve">        }</w:t>
      </w:r>
    </w:p>
    <w:p w14:paraId="0BA26D4E" w14:textId="77777777" w:rsidR="00170C95" w:rsidRDefault="00170C95" w:rsidP="00170C95">
      <w:pPr>
        <w:pStyle w:val="Code"/>
        <w:rPr>
          <w:rFonts w:hint="eastAsia"/>
        </w:rPr>
      </w:pPr>
      <w:r>
        <w:t xml:space="preserve">    }</w:t>
      </w:r>
    </w:p>
    <w:p w14:paraId="7147FDDC" w14:textId="77777777" w:rsidR="00170C95" w:rsidRDefault="00170C95" w:rsidP="00170C95">
      <w:pPr>
        <w:pStyle w:val="Code"/>
        <w:rPr>
          <w:rFonts w:hint="eastAsia"/>
        </w:rPr>
      </w:pPr>
      <w:r>
        <w:t xml:space="preserve">    return collision;</w:t>
      </w:r>
    </w:p>
    <w:p w14:paraId="71E2C76C" w14:textId="77777777" w:rsidR="00170C95" w:rsidRDefault="00170C95" w:rsidP="00170C95">
      <w:pPr>
        <w:pStyle w:val="Code"/>
        <w:rPr>
          <w:rFonts w:hint="eastAsia"/>
        </w:rPr>
      </w:pPr>
      <w:r>
        <w:t>}</w:t>
      </w:r>
    </w:p>
    <w:p w14:paraId="240966A8" w14:textId="2D4D8BC0" w:rsidR="00170C95" w:rsidRDefault="00445C16" w:rsidP="00092B24">
      <w:pPr>
        <w:pStyle w:val="NumList"/>
        <w:rPr>
          <w:rFonts w:hint="eastAsia"/>
        </w:rPr>
      </w:pPr>
      <w:r>
        <w:t>L</w:t>
      </w:r>
      <w:r w:rsidR="00381986">
        <w:t>astly</w:t>
      </w:r>
      <w:r>
        <w:t>,</w:t>
      </w:r>
      <w:r w:rsidR="00381986">
        <w:t xml:space="preserve"> remember to export</w:t>
      </w:r>
      <w:r w:rsidR="00B53202">
        <w:t xml:space="preserve"> the newly defined functions.</w:t>
      </w:r>
    </w:p>
    <w:p w14:paraId="17B40E94" w14:textId="77777777" w:rsidR="00170C95" w:rsidRDefault="00170C95" w:rsidP="00170C95">
      <w:pPr>
        <w:pStyle w:val="Code"/>
        <w:rPr>
          <w:rFonts w:hint="eastAsia"/>
        </w:rPr>
      </w:pPr>
      <w:r>
        <w:t>export {</w:t>
      </w:r>
      <w:r w:rsidRPr="00092B24">
        <w:rPr>
          <w:rStyle w:val="CodeBold"/>
          <w:rFonts w:hint="eastAsia"/>
        </w:rPr>
        <w:t>init</w:t>
      </w:r>
      <w:r>
        <w:t>,</w:t>
      </w:r>
    </w:p>
    <w:p w14:paraId="71A00B8B" w14:textId="77777777" w:rsidR="00170C95" w:rsidRDefault="00170C95" w:rsidP="00170C95">
      <w:pPr>
        <w:pStyle w:val="Code"/>
        <w:rPr>
          <w:rFonts w:hint="eastAsia"/>
        </w:rPr>
      </w:pPr>
      <w:r>
        <w:t xml:space="preserve">        getSystemAcceleration, setSystemAcceleration, </w:t>
      </w:r>
    </w:p>
    <w:p w14:paraId="568C3CED" w14:textId="771D64DA" w:rsidR="00170C95" w:rsidRDefault="00170C95" w:rsidP="00170C95">
      <w:pPr>
        <w:pStyle w:val="Code"/>
        <w:rPr>
          <w:rFonts w:hint="eastAsia"/>
        </w:rPr>
      </w:pPr>
      <w:r>
        <w:t xml:space="preserve">        </w:t>
      </w:r>
      <w:r w:rsidRPr="00092B24">
        <w:rPr>
          <w:rStyle w:val="CodeBold"/>
          <w:rFonts w:hint="eastAsia"/>
        </w:rPr>
        <w:t>resolveRigidShapeCollision</w:t>
      </w:r>
      <w:r>
        <w:t xml:space="preserve">, </w:t>
      </w:r>
      <w:r w:rsidRPr="00092B24">
        <w:rPr>
          <w:rStyle w:val="CodeBold"/>
          <w:rFonts w:hint="eastAsia"/>
        </w:rPr>
        <w:t>resolveRigidShapeSetCollision</w:t>
      </w:r>
      <w:r>
        <w:t>}</w:t>
      </w:r>
    </w:p>
    <w:p w14:paraId="758A98E0" w14:textId="7CDA4F2C" w:rsidR="00DF6D54" w:rsidRDefault="00BE17C8" w:rsidP="00DF6D54">
      <w:pPr>
        <w:pStyle w:val="Heading3"/>
      </w:pPr>
      <w:r>
        <w:t>Initializing the Particle System</w:t>
      </w:r>
    </w:p>
    <w:p w14:paraId="6117CFB8" w14:textId="5E1C36F4" w:rsidR="00DF6D54" w:rsidRDefault="00A56045" w:rsidP="00DF6D54">
      <w:pPr>
        <w:pStyle w:val="BodyTextFirst"/>
        <w:rPr>
          <w:rFonts w:hint="eastAsia"/>
        </w:rPr>
      </w:pPr>
      <w:r>
        <w:t xml:space="preserve">The temporary variables defined in the particle_system.js must be initialized before the game loop begins. Edit </w:t>
      </w:r>
      <w:r w:rsidRPr="00092B24">
        <w:rPr>
          <w:rStyle w:val="CodeInline"/>
          <w:rFonts w:hint="eastAsia"/>
        </w:rPr>
        <w:t>loop.js</w:t>
      </w:r>
      <w:r>
        <w:t xml:space="preserve">, import from </w:t>
      </w:r>
      <w:r w:rsidRPr="00092B24">
        <w:rPr>
          <w:rStyle w:val="CodeInline"/>
          <w:rFonts w:hint="eastAsia"/>
        </w:rPr>
        <w:t>particle_system.js</w:t>
      </w:r>
      <w:r>
        <w:t xml:space="preserve">, and call the </w:t>
      </w:r>
      <w:r w:rsidRPr="00092B24">
        <w:rPr>
          <w:rStyle w:val="CodeInline"/>
          <w:rFonts w:hint="eastAsia"/>
        </w:rPr>
        <w:t>init()</w:t>
      </w:r>
      <w:r>
        <w:t xml:space="preserve"> function after asynchronous loading are fulfilled in the </w:t>
      </w:r>
      <w:r w:rsidRPr="00092B24">
        <w:rPr>
          <w:rStyle w:val="CodeInline"/>
          <w:rFonts w:hint="eastAsia"/>
        </w:rPr>
        <w:t>start()</w:t>
      </w:r>
      <w:r>
        <w:t xml:space="preserve"> function.</w:t>
      </w:r>
    </w:p>
    <w:p w14:paraId="1D94714C" w14:textId="77777777" w:rsidR="00A56045" w:rsidRDefault="00A56045" w:rsidP="00170C95">
      <w:pPr>
        <w:pStyle w:val="Code"/>
        <w:rPr>
          <w:rFonts w:hint="eastAsia"/>
        </w:rPr>
      </w:pPr>
    </w:p>
    <w:p w14:paraId="2B1C5926" w14:textId="53396E90" w:rsidR="00A56045" w:rsidRDefault="00A56045" w:rsidP="00170C95">
      <w:pPr>
        <w:pStyle w:val="Code"/>
        <w:rPr>
          <w:rFonts w:hint="eastAsia"/>
        </w:rPr>
      </w:pPr>
      <w:r>
        <w:t>… identical to previous code …</w:t>
      </w:r>
    </w:p>
    <w:p w14:paraId="5D5369B2" w14:textId="77777777" w:rsidR="00A56045" w:rsidRDefault="00A56045" w:rsidP="00170C95">
      <w:pPr>
        <w:pStyle w:val="Code"/>
        <w:rPr>
          <w:rFonts w:hint="eastAsia"/>
        </w:rPr>
      </w:pPr>
    </w:p>
    <w:p w14:paraId="0D5E17E4" w14:textId="6DA0ECD4" w:rsidR="00A56045" w:rsidRDefault="00A56045" w:rsidP="00170C95">
      <w:pPr>
        <w:pStyle w:val="Code"/>
        <w:rPr>
          <w:rFonts w:hint="eastAsia"/>
        </w:rPr>
      </w:pPr>
      <w:r w:rsidRPr="00A56045">
        <w:t>import * as debugDraw from "./debug_draw.js";</w:t>
      </w:r>
    </w:p>
    <w:p w14:paraId="444A7A68" w14:textId="581D36F4" w:rsidR="00A56045" w:rsidRDefault="00EC7A07" w:rsidP="00170C95">
      <w:pPr>
        <w:pStyle w:val="Code"/>
        <w:rPr>
          <w:rStyle w:val="CodeBold"/>
        </w:rPr>
      </w:pPr>
      <w:r w:rsidRPr="00092B24">
        <w:rPr>
          <w:rStyle w:val="CodeBold"/>
          <w:rFonts w:hint="eastAsia"/>
        </w:rPr>
        <w:t>import * as particleSystem from "../components/particle_system.js";</w:t>
      </w:r>
    </w:p>
    <w:p w14:paraId="5E3FE50F" w14:textId="77777777" w:rsidR="00A56045" w:rsidRDefault="00A56045" w:rsidP="00A56045">
      <w:pPr>
        <w:pStyle w:val="Code"/>
        <w:rPr>
          <w:rFonts w:hint="eastAsia"/>
        </w:rPr>
      </w:pPr>
    </w:p>
    <w:p w14:paraId="00788863" w14:textId="2B14F676" w:rsidR="00A56045" w:rsidRDefault="00A56045" w:rsidP="00A56045">
      <w:pPr>
        <w:pStyle w:val="Code"/>
        <w:rPr>
          <w:rFonts w:hint="eastAsia"/>
        </w:rPr>
      </w:pPr>
      <w:r>
        <w:t>… identical to previous code …</w:t>
      </w:r>
    </w:p>
    <w:p w14:paraId="0CBC166A" w14:textId="73D206AE" w:rsidR="00EC7A07" w:rsidRDefault="00EC7A07" w:rsidP="00092B24">
      <w:pPr>
        <w:pStyle w:val="Code"/>
        <w:rPr>
          <w:rFonts w:hint="eastAsia"/>
        </w:rPr>
      </w:pPr>
    </w:p>
    <w:p w14:paraId="359547EC" w14:textId="6B058180" w:rsidR="00EC7A07" w:rsidRPr="00EC7A07" w:rsidRDefault="00EC7A07" w:rsidP="00EC7A07">
      <w:pPr>
        <w:pStyle w:val="Code"/>
        <w:rPr>
          <w:rFonts w:hint="eastAsia"/>
        </w:rPr>
      </w:pPr>
      <w:bookmarkStart w:id="45" w:name="_Hlk74146892"/>
      <w:r w:rsidRPr="00EC7A07">
        <w:t>async function start(scene) {</w:t>
      </w:r>
      <w:r w:rsidR="00A56045">
        <w:br/>
      </w:r>
    </w:p>
    <w:p w14:paraId="25CD4755" w14:textId="46C2AF2C" w:rsidR="00EC7A07" w:rsidRPr="00EC7A07" w:rsidRDefault="00EC7A07" w:rsidP="00A56045">
      <w:pPr>
        <w:pStyle w:val="Code"/>
        <w:rPr>
          <w:rFonts w:hint="eastAsia"/>
        </w:rPr>
      </w:pPr>
      <w:r w:rsidRPr="00EC7A07">
        <w:t xml:space="preserve">    </w:t>
      </w:r>
      <w:r w:rsidR="00A56045" w:rsidRPr="00A56045">
        <w:t>… identical to previous code …</w:t>
      </w:r>
    </w:p>
    <w:p w14:paraId="4F365774" w14:textId="77777777" w:rsidR="00EC7A07" w:rsidRPr="00EC7A07" w:rsidRDefault="00EC7A07" w:rsidP="00EC7A07">
      <w:pPr>
        <w:pStyle w:val="Code"/>
        <w:rPr>
          <w:rFonts w:hint="eastAsia"/>
        </w:rPr>
      </w:pPr>
      <w:r w:rsidRPr="00EC7A07">
        <w:t xml:space="preserve">    </w:t>
      </w:r>
    </w:p>
    <w:p w14:paraId="72C5D33B" w14:textId="77777777" w:rsidR="00EC7A07" w:rsidRPr="00EC7A07" w:rsidRDefault="00EC7A07" w:rsidP="00EC7A07">
      <w:pPr>
        <w:pStyle w:val="Code"/>
        <w:rPr>
          <w:rFonts w:hint="eastAsia"/>
        </w:rPr>
      </w:pPr>
      <w:r w:rsidRPr="00EC7A07">
        <w:t xml:space="preserve">    // Wait for any async requests before game-load</w:t>
      </w:r>
    </w:p>
    <w:p w14:paraId="4565F86A" w14:textId="35C6F9BC" w:rsidR="00EC7A07" w:rsidRPr="00EC7A07" w:rsidRDefault="00EC7A07" w:rsidP="00EC7A07">
      <w:pPr>
        <w:pStyle w:val="Code"/>
        <w:rPr>
          <w:rFonts w:hint="eastAsia"/>
        </w:rPr>
      </w:pPr>
      <w:r w:rsidRPr="00EC7A07">
        <w:t xml:space="preserve">    await map.waitOnPromises();    </w:t>
      </w:r>
    </w:p>
    <w:p w14:paraId="1E053E22" w14:textId="3CB516FC" w:rsidR="00EC7A07" w:rsidRPr="00EC7A07" w:rsidRDefault="00EC7A07" w:rsidP="00EC7A07">
      <w:pPr>
        <w:pStyle w:val="Code"/>
        <w:rPr>
          <w:rFonts w:hint="eastAsia"/>
        </w:rPr>
      </w:pPr>
      <w:r w:rsidRPr="00EC7A07">
        <w:t xml:space="preserve">   </w:t>
      </w:r>
    </w:p>
    <w:p w14:paraId="4A2D4EE8" w14:textId="77777777" w:rsidR="00EC7A07" w:rsidRPr="00EC7A07" w:rsidRDefault="00EC7A07" w:rsidP="00EC7A07">
      <w:pPr>
        <w:pStyle w:val="Code"/>
        <w:rPr>
          <w:rFonts w:hint="eastAsia"/>
        </w:rPr>
      </w:pPr>
      <w:r w:rsidRPr="00EC7A07">
        <w:lastRenderedPageBreak/>
        <w:t xml:space="preserve">    // Other system init that can only occur after all resources are loaded</w:t>
      </w:r>
    </w:p>
    <w:p w14:paraId="4738E8BB" w14:textId="77777777" w:rsidR="00EC7A07" w:rsidRPr="00EC7A07" w:rsidRDefault="00EC7A07" w:rsidP="00EC7A07">
      <w:pPr>
        <w:pStyle w:val="Code"/>
        <w:rPr>
          <w:rStyle w:val="CodeBold"/>
        </w:rPr>
      </w:pPr>
      <w:r w:rsidRPr="00092B24">
        <w:t xml:space="preserve">    </w:t>
      </w:r>
      <w:r w:rsidRPr="00EC7A07">
        <w:rPr>
          <w:rStyle w:val="CodeBold"/>
        </w:rPr>
        <w:t>particleSystem.init();</w:t>
      </w:r>
    </w:p>
    <w:p w14:paraId="6D452E97" w14:textId="77777777" w:rsidR="00EC7A07" w:rsidRPr="00EC7A07" w:rsidRDefault="00EC7A07" w:rsidP="00EC7A07">
      <w:pPr>
        <w:pStyle w:val="Code"/>
        <w:rPr>
          <w:rFonts w:hint="eastAsia"/>
        </w:rPr>
      </w:pPr>
      <w:r w:rsidRPr="00EC7A07">
        <w:t xml:space="preserve">    </w:t>
      </w:r>
    </w:p>
    <w:p w14:paraId="213ECC8E" w14:textId="77777777" w:rsidR="00A56045" w:rsidRDefault="00EC7A07" w:rsidP="00A56045">
      <w:pPr>
        <w:pStyle w:val="Code"/>
        <w:rPr>
          <w:rFonts w:hint="eastAsia"/>
        </w:rPr>
      </w:pPr>
      <w:r w:rsidRPr="00EC7A07">
        <w:t xml:space="preserve">    </w:t>
      </w:r>
      <w:r w:rsidR="00A56045">
        <w:t>… identical to previous code …</w:t>
      </w:r>
    </w:p>
    <w:p w14:paraId="42B3AC8B" w14:textId="419619C5" w:rsidR="00EC7A07" w:rsidRDefault="00EC7A07" w:rsidP="00EC7A07">
      <w:pPr>
        <w:pStyle w:val="Code"/>
        <w:rPr>
          <w:rFonts w:hint="eastAsia"/>
          <w:b/>
        </w:rPr>
      </w:pPr>
      <w:r w:rsidRPr="00EC7A07">
        <w:t>}</w:t>
      </w:r>
    </w:p>
    <w:p w14:paraId="36676233" w14:textId="223EE999" w:rsidR="00EC7A07" w:rsidRDefault="00EC7A07" w:rsidP="00EC7A07">
      <w:pPr>
        <w:pStyle w:val="Heading3"/>
      </w:pPr>
      <w:r w:rsidRPr="00EC7A07">
        <w:t>Testing the Particle System</w:t>
      </w:r>
    </w:p>
    <w:p w14:paraId="62944442" w14:textId="0FAADAC2" w:rsidR="00EC7A07" w:rsidRDefault="00A87865" w:rsidP="00EC7A07">
      <w:pPr>
        <w:pStyle w:val="BodyTextFirst"/>
        <w:rPr>
          <w:rFonts w:hint="eastAsia"/>
        </w:rPr>
      </w:pPr>
      <w:r>
        <w:t xml:space="preserve">The </w:t>
      </w:r>
      <w:r w:rsidR="002C76A0">
        <w:t xml:space="preserve">modifications required for the </w:t>
      </w:r>
      <w:r w:rsidR="002C76A0" w:rsidRPr="00092B24">
        <w:rPr>
          <w:rStyle w:val="CodeInline"/>
          <w:rFonts w:hint="eastAsia"/>
        </w:rPr>
        <w:t>MyGame</w:t>
      </w:r>
      <w:r w:rsidR="002C76A0">
        <w:t xml:space="preserve"> class is straightforward. A new variable must be defined to support the toggling of collision resolution, and the </w:t>
      </w:r>
      <w:r w:rsidR="002C76A0" w:rsidRPr="00092B24">
        <w:rPr>
          <w:rStyle w:val="CodeInline"/>
          <w:rFonts w:hint="eastAsia"/>
        </w:rPr>
        <w:t>update()</w:t>
      </w:r>
      <w:r w:rsidR="002C76A0">
        <w:t xml:space="preserve"> function defined in </w:t>
      </w:r>
      <w:r w:rsidR="002C76A0" w:rsidRPr="00092B24">
        <w:rPr>
          <w:rStyle w:val="CodeInline"/>
          <w:rFonts w:hint="eastAsia"/>
        </w:rPr>
        <w:t>my_game_main.js</w:t>
      </w:r>
      <w:r w:rsidR="002C76A0">
        <w:t xml:space="preserve"> must be modified as followings.</w:t>
      </w:r>
    </w:p>
    <w:p w14:paraId="51EAC781" w14:textId="2AF617DA" w:rsidR="002C76A0" w:rsidRDefault="002C76A0" w:rsidP="002C76A0">
      <w:pPr>
        <w:pStyle w:val="Code"/>
        <w:rPr>
          <w:rFonts w:hint="eastAsia"/>
        </w:rPr>
      </w:pPr>
      <w:r>
        <w:t>update() {</w:t>
      </w:r>
    </w:p>
    <w:p w14:paraId="3DFDC150" w14:textId="77777777" w:rsidR="002C76A0" w:rsidRDefault="002C76A0" w:rsidP="00092B24">
      <w:pPr>
        <w:pStyle w:val="Code"/>
        <w:rPr>
          <w:rFonts w:hint="eastAsia"/>
        </w:rPr>
      </w:pPr>
    </w:p>
    <w:p w14:paraId="6F2F11CB" w14:textId="433F792C" w:rsidR="002C76A0" w:rsidRDefault="002C76A0" w:rsidP="002C76A0">
      <w:pPr>
        <w:pStyle w:val="Code"/>
        <w:rPr>
          <w:rFonts w:hint="eastAsia"/>
        </w:rPr>
      </w:pPr>
      <w:r>
        <w:t xml:space="preserve">    … </w:t>
      </w:r>
      <w:r w:rsidR="000451FA">
        <w:t>i</w:t>
      </w:r>
      <w:r>
        <w:t>dentical to previous code …</w:t>
      </w:r>
    </w:p>
    <w:p w14:paraId="278181C5" w14:textId="77777777" w:rsidR="002C76A0" w:rsidRDefault="002C76A0" w:rsidP="00092B24">
      <w:pPr>
        <w:pStyle w:val="Code"/>
        <w:rPr>
          <w:rFonts w:hint="eastAsia"/>
        </w:rPr>
      </w:pPr>
    </w:p>
    <w:p w14:paraId="66493105" w14:textId="77777777" w:rsidR="002C76A0" w:rsidRDefault="002C76A0" w:rsidP="00092B24">
      <w:pPr>
        <w:pStyle w:val="Code"/>
        <w:rPr>
          <w:rFonts w:hint="eastAsia"/>
        </w:rPr>
      </w:pPr>
      <w:r>
        <w:t xml:space="preserve">    if (engine.input.isKeyClicked(engine.input.keys.One))</w:t>
      </w:r>
    </w:p>
    <w:p w14:paraId="20EA7F3C" w14:textId="77777777" w:rsidR="002C76A0" w:rsidRDefault="002C76A0" w:rsidP="00092B24">
      <w:pPr>
        <w:pStyle w:val="Code"/>
        <w:rPr>
          <w:rFonts w:hint="eastAsia"/>
        </w:rPr>
      </w:pPr>
      <w:r>
        <w:t xml:space="preserve">            this.mPSCollision = !this.mPSCollision;</w:t>
      </w:r>
    </w:p>
    <w:p w14:paraId="5F1FE248" w14:textId="4E1500CA" w:rsidR="002C76A0" w:rsidRDefault="002C76A0" w:rsidP="00092B24">
      <w:pPr>
        <w:pStyle w:val="Code"/>
        <w:rPr>
          <w:rFonts w:hint="eastAsia"/>
        </w:rPr>
      </w:pPr>
      <w:r>
        <w:t xml:space="preserve">    if (this.mPSCollision) {</w:t>
      </w:r>
    </w:p>
    <w:p w14:paraId="6538DAEA" w14:textId="3A1C27E1" w:rsidR="002C76A0" w:rsidRDefault="002C76A0" w:rsidP="00092B24">
      <w:pPr>
        <w:pStyle w:val="Code"/>
        <w:rPr>
          <w:rFonts w:hint="eastAsia"/>
        </w:rPr>
      </w:pPr>
      <w:r>
        <w:t xml:space="preserve">        engine.particleSystem.resolveRigidShapeSetCollision(this.mAllObjs, this.mParticles);</w:t>
      </w:r>
    </w:p>
    <w:p w14:paraId="51333F63" w14:textId="2BC76FC8" w:rsidR="002C76A0" w:rsidRDefault="002C76A0" w:rsidP="00092B24">
      <w:pPr>
        <w:pStyle w:val="Code"/>
        <w:rPr>
          <w:rFonts w:hint="eastAsia"/>
        </w:rPr>
      </w:pPr>
      <w:r>
        <w:t xml:space="preserve">        engine.particleSystem.resolveRigidShapeSetCollision(this.mPlatforms, this.mParticles);</w:t>
      </w:r>
    </w:p>
    <w:p w14:paraId="300A06A7" w14:textId="5F62A12F" w:rsidR="002C76A0" w:rsidRDefault="002C76A0" w:rsidP="00092B24">
      <w:pPr>
        <w:pStyle w:val="Code"/>
        <w:ind w:firstLine="165"/>
        <w:rPr>
          <w:rFonts w:hint="eastAsia"/>
        </w:rPr>
      </w:pPr>
      <w:r>
        <w:t>}</w:t>
      </w:r>
    </w:p>
    <w:p w14:paraId="6A5F26DB" w14:textId="77777777" w:rsidR="002C76A0" w:rsidRDefault="002C76A0" w:rsidP="00092B24">
      <w:pPr>
        <w:pStyle w:val="Code"/>
        <w:ind w:firstLine="165"/>
        <w:rPr>
          <w:rFonts w:hint="eastAsia"/>
        </w:rPr>
      </w:pPr>
    </w:p>
    <w:p w14:paraId="0AAC57AE" w14:textId="43F6E0C8" w:rsidR="002C76A0" w:rsidRDefault="002C76A0" w:rsidP="00092B24">
      <w:pPr>
        <w:pStyle w:val="Code"/>
        <w:rPr>
          <w:rFonts w:hint="eastAsia"/>
        </w:rPr>
      </w:pPr>
      <w:r>
        <w:t xml:space="preserve">    … </w:t>
      </w:r>
      <w:r w:rsidR="000451FA">
        <w:t>i</w:t>
      </w:r>
      <w:r>
        <w:t>dentical to previous code …</w:t>
      </w:r>
    </w:p>
    <w:p w14:paraId="22B6887A" w14:textId="10AC716D" w:rsidR="002C76A0" w:rsidRDefault="002C76A0" w:rsidP="00092B24">
      <w:pPr>
        <w:pStyle w:val="Code"/>
        <w:rPr>
          <w:rFonts w:hint="eastAsia"/>
        </w:rPr>
      </w:pPr>
      <w:r>
        <w:t>}</w:t>
      </w:r>
    </w:p>
    <w:p w14:paraId="5AD013A0" w14:textId="715C6DBC" w:rsidR="00EC7A07" w:rsidRDefault="00EC7A07" w:rsidP="00EC7A07">
      <w:pPr>
        <w:pStyle w:val="Heading3"/>
      </w:pPr>
      <w:r>
        <w:t>Observations</w:t>
      </w:r>
    </w:p>
    <w:p w14:paraId="4D0FDF09" w14:textId="2896F734" w:rsidR="00397309" w:rsidRDefault="006F2D66" w:rsidP="00EC7A07">
      <w:pPr>
        <w:pStyle w:val="BodyTextFirst"/>
        <w:rPr>
          <w:rFonts w:hint="eastAsia"/>
        </w:rPr>
      </w:pPr>
      <w:r>
        <w:t>Y</w:t>
      </w:r>
      <w:r>
        <w:rPr>
          <w:rFonts w:hint="eastAsia"/>
        </w:rPr>
        <w:t>o</w:t>
      </w:r>
      <w:r>
        <w:t xml:space="preserve">u can run the project </w:t>
      </w:r>
      <w:r w:rsidR="006F387E">
        <w:t>r</w:t>
      </w:r>
      <w:r w:rsidR="00211142">
        <w:t xml:space="preserve">un </w:t>
      </w:r>
      <w:r w:rsidR="006F387E">
        <w:t>the project to create particles similar as previously the Q and E keys.</w:t>
      </w:r>
      <w:r w:rsidR="007E5751">
        <w:t xml:space="preserve"> However, notice that the generated particles do not overlap with any of the objects. You can even try moving your mouse pointer to within the bounds of one of the </w:t>
      </w:r>
      <w:r w:rsidR="00F71A0D" w:rsidRPr="00092B24">
        <w:rPr>
          <w:rStyle w:val="CodeInline"/>
          <w:rFonts w:hint="eastAsia"/>
        </w:rPr>
        <w:t>RigidShape</w:t>
      </w:r>
      <w:r w:rsidR="00F71A0D">
        <w:t xml:space="preserve"> objects and then type the Q key.</w:t>
      </w:r>
      <w:r w:rsidR="00397309">
        <w:t xml:space="preserve"> Notice that in all cases, the particles are generated outside of the shapes. </w:t>
      </w:r>
    </w:p>
    <w:p w14:paraId="01EAAD60" w14:textId="4C493AF4" w:rsidR="00EC7A07" w:rsidRDefault="00397309" w:rsidP="00397309">
      <w:pPr>
        <w:pStyle w:val="BodyTextCont"/>
        <w:rPr>
          <w:rFonts w:hint="eastAsia"/>
        </w:rPr>
      </w:pPr>
      <w:r>
        <w:t xml:space="preserve">You can try typing the 1 key to toggle collisions with the rigid shapes. Note that with collisions enabled, the particles somewhat resemble the amber particles from a fire or an explosion where they bounce off the surfaces of </w:t>
      </w:r>
      <w:r w:rsidRPr="00092B24">
        <w:rPr>
          <w:rStyle w:val="CodeInline"/>
          <w:rFonts w:hint="eastAsia"/>
        </w:rPr>
        <w:t>RigidShape</w:t>
      </w:r>
      <w:r>
        <w:t xml:space="preserve"> objects in the scene. When collision is toggled off, as you have observed from the previous project, the particles appear to be burning or exploding in front of the other objects. In this way, collision is simply another parameter for controlling the integration of the particle system with the rest of the game engine.</w:t>
      </w:r>
    </w:p>
    <w:p w14:paraId="30678F37" w14:textId="456748EB" w:rsidR="00397309" w:rsidRDefault="00C01C0C" w:rsidP="00092B24">
      <w:pPr>
        <w:pStyle w:val="BodyTextCont"/>
        <w:rPr>
          <w:rFonts w:hint="eastAsia"/>
        </w:rPr>
      </w:pPr>
      <w:r>
        <w:t xml:space="preserve">You may find it troublesome to continue to press on the Q key to generate particles. </w:t>
      </w:r>
      <w:r w:rsidR="003F7367">
        <w:t>In the next project, you will learn about generation of particles over a fixed period of time.</w:t>
      </w:r>
    </w:p>
    <w:p w14:paraId="10312DCB" w14:textId="720847B4" w:rsidR="00AD3E7A" w:rsidRDefault="00AD3E7A" w:rsidP="00EC7A07">
      <w:pPr>
        <w:pStyle w:val="Heading1"/>
      </w:pPr>
      <w:r>
        <w:t>Particle Emitters</w:t>
      </w:r>
    </w:p>
    <w:bookmarkEnd w:id="45"/>
    <w:p w14:paraId="661F0250" w14:textId="3EFBFD88" w:rsidR="00AB23FD" w:rsidRDefault="00AD3E7A" w:rsidP="00AD3E7A">
      <w:pPr>
        <w:pStyle w:val="BodyTextFirst"/>
        <w:rPr>
          <w:rFonts w:hint="eastAsia"/>
        </w:rPr>
      </w:pPr>
      <w:r>
        <w:t xml:space="preserve">With your current particle system implementation, you can create particles at a specific point and time. These particles when created can move and change based </w:t>
      </w:r>
      <w:r>
        <w:lastRenderedPageBreak/>
        <w:t xml:space="preserve">on their properties. However, particles can be created only when there is an explicit state change such as a key click. This becomes restricting when it is desirable to persist the generation of particles after the state change, such as an explosion </w:t>
      </w:r>
      <w:r w:rsidR="00AE5863">
        <w:t xml:space="preserve">or firework </w:t>
      </w:r>
      <w:r>
        <w:t xml:space="preserve">that persists for a short while after the </w:t>
      </w:r>
      <w:r w:rsidR="00AE5863">
        <w:t xml:space="preserve">creation of a new </w:t>
      </w:r>
      <w:r w:rsidR="00AE5863" w:rsidRPr="00092B24">
        <w:rPr>
          <w:rStyle w:val="CodeInline"/>
          <w:rFonts w:hint="eastAsia"/>
        </w:rPr>
        <w:t>RigidShape</w:t>
      </w:r>
      <w:r w:rsidR="00AE5863">
        <w:t xml:space="preserve"> object. </w:t>
      </w:r>
      <w:r>
        <w:t>A particle emitter addresses this issue by defining the functionality of generating particles over a time period.</w:t>
      </w:r>
    </w:p>
    <w:p w14:paraId="32B6612F" w14:textId="77777777" w:rsidR="001325EE" w:rsidRDefault="001325EE" w:rsidP="001325EE">
      <w:pPr>
        <w:pStyle w:val="Heading2"/>
      </w:pPr>
      <w:r>
        <w:t>The Particle Emitters Project</w:t>
      </w:r>
    </w:p>
    <w:p w14:paraId="0A61FABB" w14:textId="462D76A0" w:rsidR="001325EE" w:rsidRDefault="001325EE" w:rsidP="001325EE">
      <w:pPr>
        <w:pStyle w:val="BodyTextFirst"/>
        <w:rPr>
          <w:rFonts w:hint="eastAsia"/>
        </w:rPr>
      </w:pPr>
      <w:r>
        <w:t xml:space="preserve">This project demonstrates how to implement a particle emitter for your particle system to support emitting particles over time. You can see an example of this project running in Figure 10-3. The source code of this project is located in the </w:t>
      </w:r>
      <w:r w:rsidRPr="001325EE">
        <w:rPr>
          <w:rStyle w:val="CodeInline"/>
        </w:rPr>
        <w:t>chapter10/10.3.particle_emitters</w:t>
      </w:r>
      <w:r>
        <w:t xml:space="preserve"> folder.</w:t>
      </w:r>
    </w:p>
    <w:p w14:paraId="592CC226" w14:textId="13D8370E" w:rsidR="001325EE" w:rsidRDefault="00901BA4" w:rsidP="00901BA4">
      <w:pPr>
        <w:pStyle w:val="Figure"/>
      </w:pPr>
      <w:r>
        <w:rPr>
          <w:noProof/>
        </w:rPr>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t>Figure 9-11. Running the Particle Emitters project</w:t>
      </w:r>
    </w:p>
    <w:p w14:paraId="6941199E" w14:textId="77777777" w:rsidR="0072644B" w:rsidRDefault="0072644B" w:rsidP="0072644B">
      <w:pPr>
        <w:pStyle w:val="BodyTextFirst"/>
        <w:rPr>
          <w:rFonts w:hint="eastAsia"/>
        </w:rPr>
      </w:pPr>
      <w:r w:rsidRPr="00A243C0">
        <w:lastRenderedPageBreak/>
        <w:t xml:space="preserve">The controls of the project are </w:t>
      </w:r>
      <w:r>
        <w:t>identical to the previous project and supports all of the rigid shape and collision controls. The particle system specific controls of the project are as follows:</w:t>
      </w:r>
    </w:p>
    <w:p w14:paraId="0180A48F" w14:textId="77777777" w:rsidR="0072644B" w:rsidRDefault="0072644B" w:rsidP="0072644B">
      <w:pPr>
        <w:pStyle w:val="Bullet"/>
        <w:rPr>
          <w:rFonts w:hint="eastAsia"/>
        </w:rPr>
      </w:pPr>
      <w:r>
        <w:t>Q key: To spawn particles at the current mouse position</w:t>
      </w:r>
    </w:p>
    <w:p w14:paraId="3F35B37A" w14:textId="77777777" w:rsidR="0072644B" w:rsidRDefault="0072644B" w:rsidP="0072644B">
      <w:pPr>
        <w:pStyle w:val="Bullet"/>
        <w:rPr>
          <w:rFonts w:hint="eastAsia"/>
        </w:rPr>
      </w:pPr>
      <w:r>
        <w:t>E key: To toggle the drawing of particle bounds</w:t>
      </w:r>
    </w:p>
    <w:p w14:paraId="7DFA1A47" w14:textId="7016700E" w:rsidR="00901BA4" w:rsidRDefault="0072644B" w:rsidP="00901BA4">
      <w:pPr>
        <w:pStyle w:val="Bullet"/>
        <w:rPr>
          <w:rFonts w:hint="eastAsia"/>
        </w:rPr>
      </w:pPr>
      <w:r>
        <w:t xml:space="preserve">1 key: To toggle </w:t>
      </w:r>
      <w:r>
        <w:rPr>
          <w:rStyle w:val="CodeInline"/>
        </w:rPr>
        <w:t>P</w:t>
      </w:r>
      <w:r w:rsidRPr="00092B24">
        <w:rPr>
          <w:rStyle w:val="CodeInline"/>
          <w:rFonts w:hint="eastAsia"/>
        </w:rPr>
        <w:t>article</w:t>
      </w:r>
      <w:r>
        <w:t>/</w:t>
      </w:r>
      <w:r w:rsidRPr="00A37CF8">
        <w:rPr>
          <w:rStyle w:val="CodeInline"/>
        </w:rPr>
        <w:t>RigidShape</w:t>
      </w:r>
      <w:r>
        <w:t xml:space="preserve"> collisions</w:t>
      </w:r>
    </w:p>
    <w:p w14:paraId="7ECF13BE" w14:textId="77777777" w:rsidR="00901BA4" w:rsidRDefault="00901BA4" w:rsidP="00901BA4">
      <w:pPr>
        <w:pStyle w:val="BodyTextFirst"/>
        <w:rPr>
          <w:rFonts w:hint="eastAsia"/>
        </w:rPr>
      </w:pPr>
      <w:r>
        <w:t>The goals of the project are as follows:</w:t>
      </w:r>
    </w:p>
    <w:p w14:paraId="69356D43" w14:textId="77777777" w:rsidR="00901BA4" w:rsidRDefault="00901BA4" w:rsidP="00901BA4">
      <w:pPr>
        <w:pStyle w:val="Bullet"/>
        <w:rPr>
          <w:rFonts w:hint="eastAsia"/>
        </w:rPr>
      </w:pPr>
      <w:r>
        <w:t>To understand the need for particle emitters</w:t>
      </w:r>
    </w:p>
    <w:p w14:paraId="41AD8C51" w14:textId="77777777" w:rsidR="00901BA4" w:rsidRDefault="00901BA4" w:rsidP="00901BA4">
      <w:pPr>
        <w:pStyle w:val="Bullet"/>
        <w:rPr>
          <w:rFonts w:hint="eastAsia"/>
        </w:rPr>
      </w:pPr>
      <w:r>
        <w:t>To experience implementing particle emitters</w:t>
      </w:r>
    </w:p>
    <w:p w14:paraId="7B76BC41" w14:textId="5DBDC0E6" w:rsidR="00901BA4" w:rsidRDefault="000007E4" w:rsidP="00901BA4">
      <w:pPr>
        <w:pStyle w:val="Heading3"/>
      </w:pPr>
      <w:r>
        <w:t xml:space="preserve">Defining </w:t>
      </w:r>
      <w:r w:rsidR="00901BA4" w:rsidRPr="00901BA4">
        <w:t>the ParticleEmitter Object</w:t>
      </w:r>
    </w:p>
    <w:p w14:paraId="55D148D2" w14:textId="15D8EF1F" w:rsidR="00901BA4" w:rsidRDefault="0040478F" w:rsidP="00901BA4">
      <w:pPr>
        <w:pStyle w:val="BodyTextFirst"/>
        <w:rPr>
          <w:rFonts w:hint="eastAsia"/>
        </w:rPr>
      </w:pPr>
      <w:r>
        <w:rPr>
          <w:rFonts w:hint="eastAsia"/>
        </w:rPr>
        <w:t>Y</w:t>
      </w:r>
      <w:r>
        <w:t xml:space="preserve">ou have observed and experienced the importance of </w:t>
      </w:r>
      <w:del w:id="46" w:author="Jeb Pavleas" w:date="2021-07-12T08:28:00Z">
        <w:r w:rsidR="00901BA4" w:rsidRPr="00901BA4" w:rsidDel="00E87E98">
          <w:delText xml:space="preserve">to </w:delText>
        </w:r>
      </w:del>
      <w:r w:rsidR="00901BA4" w:rsidRPr="00901BA4">
        <w:t>avoid</w:t>
      </w:r>
      <w:r>
        <w:t>ing</w:t>
      </w:r>
      <w:r w:rsidR="00901BA4" w:rsidRPr="00901BA4">
        <w:t xml:space="preserve"> patterns</w:t>
      </w:r>
      <w:r>
        <w:t xml:space="preserve"> when working with particles</w:t>
      </w:r>
      <w:r w:rsidR="00901BA4" w:rsidRPr="00901BA4">
        <w:t xml:space="preserve">. In this case, as the </w:t>
      </w:r>
      <w:r w:rsidR="00901BA4" w:rsidRPr="00B40AA3">
        <w:rPr>
          <w:rStyle w:val="CodeInline"/>
        </w:rPr>
        <w:t>ParticleEmitter</w:t>
      </w:r>
      <w:r w:rsidR="00901BA4" w:rsidRPr="00901BA4">
        <w:t xml:space="preserve"> object generates new particles over time, it is important to </w:t>
      </w:r>
      <w:r w:rsidR="00B40AA3">
        <w:t>inject</w:t>
      </w:r>
      <w:ins w:id="47" w:author="Jeb Pavleas" w:date="2021-07-12T08:28:00Z">
        <w:r w:rsidR="00E87E98">
          <w:t xml:space="preserve"> the previously discussed</w:t>
        </w:r>
      </w:ins>
      <w:r w:rsidR="00901BA4" w:rsidRPr="00901BA4">
        <w:t xml:space="preserve"> </w:t>
      </w:r>
      <w:r w:rsidR="00901BA4" w:rsidRPr="00B40AA3">
        <w:rPr>
          <w:rStyle w:val="Emphasis"/>
        </w:rPr>
        <w:t>randomness</w:t>
      </w:r>
      <w:r w:rsidR="00901BA4" w:rsidRPr="00901BA4">
        <w:t xml:space="preserve"> to avoid </w:t>
      </w:r>
      <w:r w:rsidR="004F6501">
        <w:t>any appearance</w:t>
      </w:r>
      <w:r w:rsidR="009F384C">
        <w:t xml:space="preserve"> of </w:t>
      </w:r>
      <w:ins w:id="48" w:author="Jeb Pavleas" w:date="2021-07-12T08:28:00Z">
        <w:r w:rsidR="00E87E98">
          <w:t xml:space="preserve">a </w:t>
        </w:r>
      </w:ins>
      <w:r w:rsidR="00B40AA3">
        <w:t>pattern</w:t>
      </w:r>
      <w:r w:rsidR="00901BA4" w:rsidRPr="00901BA4">
        <w:t>.</w:t>
      </w:r>
    </w:p>
    <w:p w14:paraId="060E3A1D" w14:textId="69EEAD3C" w:rsidR="00901BA4" w:rsidRDefault="00CD6A8E" w:rsidP="00092B24">
      <w:pPr>
        <w:pStyle w:val="NumList"/>
        <w:numPr>
          <w:ilvl w:val="0"/>
          <w:numId w:val="27"/>
        </w:numPr>
        <w:rPr>
          <w:rFonts w:hint="eastAsia"/>
        </w:rPr>
      </w:pPr>
      <w:r w:rsidRPr="004F6501">
        <w:t xml:space="preserve">In </w:t>
      </w:r>
      <w:r w:rsidR="00901BA4" w:rsidRPr="004F6501">
        <w:t>th</w:t>
      </w:r>
      <w:r w:rsidR="00901BA4">
        <w:t xml:space="preserve">e </w:t>
      </w:r>
      <w:r w:rsidR="00901BA4" w:rsidRPr="00B40AA3">
        <w:rPr>
          <w:rStyle w:val="CodeInline"/>
        </w:rPr>
        <w:t>src/</w:t>
      </w:r>
      <w:r w:rsidR="00B40AA3" w:rsidRPr="00B40AA3">
        <w:rPr>
          <w:rStyle w:val="CodeInline"/>
        </w:rPr>
        <w:t>e</w:t>
      </w:r>
      <w:r w:rsidR="00901BA4" w:rsidRPr="00B40AA3">
        <w:rPr>
          <w:rStyle w:val="CodeInline"/>
        </w:rPr>
        <w:t>ngine/</w:t>
      </w:r>
      <w:r w:rsidR="00B40AA3" w:rsidRPr="00B40AA3">
        <w:rPr>
          <w:rStyle w:val="CodeInline"/>
        </w:rPr>
        <w:t>p</w:t>
      </w:r>
      <w:r w:rsidR="00901BA4" w:rsidRPr="00B40AA3">
        <w:rPr>
          <w:rStyle w:val="CodeInline"/>
        </w:rPr>
        <w:t>articles</w:t>
      </w:r>
      <w:r w:rsidR="00901BA4">
        <w:t xml:space="preserve"> folder, </w:t>
      </w:r>
      <w:r w:rsidRPr="002547EF">
        <w:t xml:space="preserve">create </w:t>
      </w:r>
      <w:r w:rsidR="00B40AA3" w:rsidRPr="002547EF">
        <w:rPr>
          <w:rStyle w:val="CodeInline"/>
        </w:rPr>
        <w:t>p</w:t>
      </w:r>
      <w:r w:rsidR="00901BA4" w:rsidRPr="002547EF">
        <w:rPr>
          <w:rStyle w:val="CodeInline"/>
        </w:rPr>
        <w:t>article</w:t>
      </w:r>
      <w:r w:rsidR="00B40AA3" w:rsidRPr="002547EF">
        <w:rPr>
          <w:rStyle w:val="CodeInline"/>
        </w:rPr>
        <w:t>_e</w:t>
      </w:r>
      <w:r w:rsidR="00901BA4" w:rsidRPr="002547EF">
        <w:rPr>
          <w:rStyle w:val="CodeInline"/>
        </w:rPr>
        <w:t>mitter.js</w:t>
      </w:r>
      <w:r w:rsidRPr="002547EF">
        <w:t xml:space="preserve">, define the </w:t>
      </w:r>
      <w:r w:rsidR="00B40AA3" w:rsidRPr="00092B24">
        <w:rPr>
          <w:rStyle w:val="CodeInline"/>
          <w:rFonts w:hint="eastAsia"/>
        </w:rPr>
        <w:t>ParticleEmitter</w:t>
      </w:r>
      <w:r w:rsidR="00B40AA3" w:rsidRPr="002547EF">
        <w:t xml:space="preserve"> </w:t>
      </w:r>
      <w:r w:rsidR="002547EF">
        <w:t xml:space="preserve">class with a </w:t>
      </w:r>
      <w:r w:rsidR="00901BA4" w:rsidRPr="002547EF">
        <w:t xml:space="preserve">constructor </w:t>
      </w:r>
      <w:r w:rsidR="002547EF">
        <w:t xml:space="preserve">that receives the location, number, and how to emit new particles. Note that the </w:t>
      </w:r>
      <w:r w:rsidR="00901BA4" w:rsidRPr="00B40AA3">
        <w:rPr>
          <w:rStyle w:val="CodeInline"/>
        </w:rPr>
        <w:t>mParticleCreator</w:t>
      </w:r>
      <w:r w:rsidR="00901BA4">
        <w:t xml:space="preserve"> </w:t>
      </w:r>
      <w:r w:rsidR="002547EF">
        <w:t xml:space="preserve">variable expects a callback function. When required, this function will be invoked to create a </w:t>
      </w:r>
      <w:r w:rsidR="00901BA4">
        <w:t>particle.</w:t>
      </w:r>
    </w:p>
    <w:p w14:paraId="126395DD" w14:textId="77777777" w:rsidR="00B40AA3" w:rsidRDefault="00B40AA3" w:rsidP="00B40AA3">
      <w:pPr>
        <w:pStyle w:val="Code"/>
        <w:rPr>
          <w:rFonts w:hint="eastAsia"/>
        </w:rPr>
      </w:pPr>
      <w:r>
        <w:t>let kMinToEmit = 5; // Smallest number of particle emitted per cycle</w:t>
      </w:r>
    </w:p>
    <w:p w14:paraId="1178F490" w14:textId="77777777" w:rsidR="00B40AA3" w:rsidRDefault="00B40AA3" w:rsidP="00B40AA3">
      <w:pPr>
        <w:pStyle w:val="Code"/>
        <w:rPr>
          <w:rFonts w:hint="eastAsia"/>
        </w:rPr>
      </w:pPr>
    </w:p>
    <w:p w14:paraId="684AF168" w14:textId="77777777" w:rsidR="00B40AA3" w:rsidRDefault="00B40AA3" w:rsidP="00B40AA3">
      <w:pPr>
        <w:pStyle w:val="Code"/>
        <w:rPr>
          <w:rFonts w:hint="eastAsia"/>
        </w:rPr>
      </w:pPr>
      <w:r>
        <w:t>class ParticleEmitter {</w:t>
      </w:r>
    </w:p>
    <w:p w14:paraId="1E1C0C5C" w14:textId="77777777" w:rsidR="00B40AA3" w:rsidRDefault="00B40AA3" w:rsidP="00B40AA3">
      <w:pPr>
        <w:pStyle w:val="Code"/>
        <w:rPr>
          <w:rFonts w:hint="eastAsia"/>
        </w:rPr>
      </w:pPr>
      <w:r>
        <w:t xml:space="preserve">    constructor(px, py, num, createrFunc) {</w:t>
      </w:r>
    </w:p>
    <w:p w14:paraId="3512D647" w14:textId="77777777" w:rsidR="00B40AA3" w:rsidRDefault="00B40AA3" w:rsidP="00B40AA3">
      <w:pPr>
        <w:pStyle w:val="Code"/>
        <w:rPr>
          <w:rFonts w:hint="eastAsia"/>
        </w:rPr>
      </w:pPr>
      <w:r>
        <w:t xml:space="preserve">        // Emitter position</w:t>
      </w:r>
    </w:p>
    <w:p w14:paraId="2EB325C1" w14:textId="77777777" w:rsidR="00B40AA3" w:rsidRDefault="00B40AA3" w:rsidP="00B40AA3">
      <w:pPr>
        <w:pStyle w:val="Code"/>
        <w:rPr>
          <w:rFonts w:hint="eastAsia"/>
        </w:rPr>
      </w:pPr>
      <w:r>
        <w:t xml:space="preserve">        this.mEmitPosition = [px, py];</w:t>
      </w:r>
    </w:p>
    <w:p w14:paraId="29BC2D4A" w14:textId="77777777" w:rsidR="00B40AA3" w:rsidRDefault="00B40AA3" w:rsidP="00B40AA3">
      <w:pPr>
        <w:pStyle w:val="Code"/>
        <w:rPr>
          <w:rFonts w:hint="eastAsia"/>
        </w:rPr>
      </w:pPr>
    </w:p>
    <w:p w14:paraId="332230FF" w14:textId="77777777" w:rsidR="00B40AA3" w:rsidRDefault="00B40AA3" w:rsidP="00B40AA3">
      <w:pPr>
        <w:pStyle w:val="Code"/>
        <w:rPr>
          <w:rFonts w:hint="eastAsia"/>
        </w:rPr>
      </w:pPr>
      <w:r>
        <w:t xml:space="preserve">        // Number of particles left to be emitted</w:t>
      </w:r>
    </w:p>
    <w:p w14:paraId="41BE7A8E" w14:textId="77777777" w:rsidR="00B40AA3" w:rsidRDefault="00B40AA3" w:rsidP="00B40AA3">
      <w:pPr>
        <w:pStyle w:val="Code"/>
        <w:rPr>
          <w:rFonts w:hint="eastAsia"/>
        </w:rPr>
      </w:pPr>
      <w:r>
        <w:t xml:space="preserve">        this.mNumRemains = num;</w:t>
      </w:r>
    </w:p>
    <w:p w14:paraId="43708436" w14:textId="77777777" w:rsidR="00B40AA3" w:rsidRDefault="00B40AA3" w:rsidP="00B40AA3">
      <w:pPr>
        <w:pStyle w:val="Code"/>
        <w:rPr>
          <w:rFonts w:hint="eastAsia"/>
        </w:rPr>
      </w:pPr>
    </w:p>
    <w:p w14:paraId="4E8CD14D" w14:textId="77777777" w:rsidR="00B40AA3" w:rsidRDefault="00B40AA3" w:rsidP="00B40AA3">
      <w:pPr>
        <w:pStyle w:val="Code"/>
        <w:rPr>
          <w:rFonts w:hint="eastAsia"/>
        </w:rPr>
      </w:pPr>
      <w:r>
        <w:t xml:space="preserve">        // Function to create particles (user defined)</w:t>
      </w:r>
    </w:p>
    <w:p w14:paraId="0B464DF8" w14:textId="77777777" w:rsidR="00B40AA3" w:rsidRDefault="00B40AA3" w:rsidP="00B40AA3">
      <w:pPr>
        <w:pStyle w:val="Code"/>
        <w:rPr>
          <w:rFonts w:hint="eastAsia"/>
        </w:rPr>
      </w:pPr>
      <w:r>
        <w:t xml:space="preserve">        this.mParticleCreator = createrFunc;</w:t>
      </w:r>
    </w:p>
    <w:p w14:paraId="166FD858" w14:textId="0478C984" w:rsidR="00B40AA3" w:rsidRDefault="00B40AA3" w:rsidP="00092B24">
      <w:pPr>
        <w:pStyle w:val="Code"/>
        <w:ind w:firstLine="165"/>
        <w:rPr>
          <w:rFonts w:hint="eastAsia"/>
        </w:rPr>
      </w:pPr>
      <w:r>
        <w:t>}</w:t>
      </w:r>
    </w:p>
    <w:p w14:paraId="78BF9969" w14:textId="1F2E6A22" w:rsidR="00C12956" w:rsidRDefault="00C12956" w:rsidP="00092B24">
      <w:pPr>
        <w:pStyle w:val="Code"/>
        <w:ind w:firstLine="165"/>
        <w:rPr>
          <w:rFonts w:hint="eastAsia"/>
        </w:rPr>
      </w:pPr>
    </w:p>
    <w:p w14:paraId="6F9D1474" w14:textId="37D90A1A" w:rsidR="00C12956" w:rsidRDefault="00C12956" w:rsidP="00092B24">
      <w:pPr>
        <w:pStyle w:val="Code"/>
        <w:ind w:firstLine="165"/>
        <w:rPr>
          <w:rFonts w:hint="eastAsia"/>
        </w:rPr>
      </w:pPr>
      <w:r>
        <w:t xml:space="preserve">… implementation to follow … </w:t>
      </w:r>
    </w:p>
    <w:p w14:paraId="742A0A6D" w14:textId="77777777" w:rsidR="00B40AA3" w:rsidRDefault="00B40AA3" w:rsidP="00B40AA3">
      <w:pPr>
        <w:pStyle w:val="Code"/>
        <w:rPr>
          <w:rFonts w:hint="eastAsia"/>
        </w:rPr>
      </w:pPr>
      <w:r>
        <w:t>}</w:t>
      </w:r>
    </w:p>
    <w:p w14:paraId="0BDEFB1A" w14:textId="77777777" w:rsidR="00B40AA3" w:rsidRDefault="00B40AA3" w:rsidP="00B40AA3">
      <w:pPr>
        <w:pStyle w:val="Code"/>
        <w:rPr>
          <w:rFonts w:hint="eastAsia"/>
        </w:rPr>
      </w:pPr>
    </w:p>
    <w:p w14:paraId="0136F810" w14:textId="0453BF88" w:rsidR="00B40AA3" w:rsidRDefault="00B40AA3" w:rsidP="00B40AA3">
      <w:pPr>
        <w:pStyle w:val="Code"/>
        <w:rPr>
          <w:rFonts w:hint="eastAsia"/>
        </w:rPr>
      </w:pPr>
      <w:r>
        <w:t>export default ParticleEmitter;</w:t>
      </w:r>
    </w:p>
    <w:p w14:paraId="2E36335A" w14:textId="41F60D13" w:rsidR="00901BA4" w:rsidRDefault="00901BA4" w:rsidP="00092B24">
      <w:pPr>
        <w:pStyle w:val="NumList"/>
        <w:rPr>
          <w:rFonts w:hint="eastAsia"/>
        </w:rPr>
      </w:pPr>
      <w:commentRangeStart w:id="49"/>
      <w:commentRangeStart w:id="50"/>
      <w:commentRangeStart w:id="51"/>
      <w:r w:rsidRPr="00901BA4">
        <w:t>Define a function to return the functioning status for the emitter. When there are no more particles to emit, the emitters should be removed.</w:t>
      </w:r>
    </w:p>
    <w:p w14:paraId="17607C61" w14:textId="515894E6" w:rsidR="00E6389F" w:rsidRPr="00901BA4" w:rsidRDefault="00E6389F" w:rsidP="00E6389F">
      <w:pPr>
        <w:pStyle w:val="Code"/>
        <w:rPr>
          <w:rFonts w:hint="eastAsia"/>
        </w:rPr>
      </w:pPr>
      <w:r w:rsidRPr="00E6389F">
        <w:lastRenderedPageBreak/>
        <w:t>expired() { return (this.mNumRemains &lt;= 0); }</w:t>
      </w:r>
      <w:commentRangeEnd w:id="49"/>
      <w:r>
        <w:rPr>
          <w:rStyle w:val="CommentReference"/>
          <w:rFonts w:asciiTheme="minorHAnsi" w:hAnsiTheme="minorHAnsi"/>
          <w:noProof w:val="0"/>
        </w:rPr>
        <w:commentReference w:id="49"/>
      </w:r>
      <w:commentRangeEnd w:id="50"/>
      <w:r w:rsidR="00A04483">
        <w:rPr>
          <w:rStyle w:val="CommentReference"/>
          <w:rFonts w:asciiTheme="minorHAnsi" w:hAnsiTheme="minorHAnsi"/>
          <w:noProof w:val="0"/>
        </w:rPr>
        <w:commentReference w:id="50"/>
      </w:r>
      <w:commentRangeEnd w:id="51"/>
      <w:r w:rsidR="005B4300">
        <w:rPr>
          <w:rStyle w:val="CommentReference"/>
          <w:rFonts w:asciiTheme="minorHAnsi" w:hAnsiTheme="minorHAnsi"/>
          <w:noProof w:val="0"/>
        </w:rPr>
        <w:commentReference w:id="51"/>
      </w:r>
    </w:p>
    <w:p w14:paraId="3B3189E6" w14:textId="1C656748" w:rsidR="00901BA4" w:rsidRDefault="00901BA4" w:rsidP="00092B24">
      <w:pPr>
        <w:pStyle w:val="NumList"/>
        <w:rPr>
          <w:rFonts w:hint="eastAsia"/>
        </w:rPr>
      </w:pPr>
      <w:r w:rsidRPr="00901BA4">
        <w:t xml:space="preserve">Create a function to actually </w:t>
      </w:r>
      <w:r w:rsidR="00DE212E">
        <w:t xml:space="preserve">create or </w:t>
      </w:r>
      <w:r w:rsidRPr="00901BA4">
        <w:t xml:space="preserve">emit particles. Take note of the randomness in the number of particles that are actually emitted and the invocation of the </w:t>
      </w:r>
      <w:r w:rsidRPr="00E6389F">
        <w:rPr>
          <w:rStyle w:val="CodeInline"/>
        </w:rPr>
        <w:t>mParticleCreator()</w:t>
      </w:r>
      <w:r w:rsidRPr="00901BA4">
        <w:t xml:space="preserve"> callback function. With this design, there would be no patterns in the number of particles that are created over time. In addition, the emitter defines only the mechanisms of how, when, and where particles will be emitted and does not define the characteristics of the created particles. The function pointed to by </w:t>
      </w:r>
      <w:r w:rsidRPr="00E6389F">
        <w:rPr>
          <w:rStyle w:val="CodeInline"/>
        </w:rPr>
        <w:t>mParticleCreator</w:t>
      </w:r>
      <w:r w:rsidRPr="00901BA4">
        <w:t xml:space="preserve"> is responsible for defining </w:t>
      </w:r>
      <w:r w:rsidR="00F77C83">
        <w:t>the actual behavior of each particle</w:t>
      </w:r>
      <w:r w:rsidRPr="00901BA4">
        <w:t>.</w:t>
      </w:r>
    </w:p>
    <w:p w14:paraId="7D204716" w14:textId="77777777" w:rsidR="00E6389F" w:rsidRDefault="00E6389F" w:rsidP="00E6389F">
      <w:pPr>
        <w:pStyle w:val="Code"/>
        <w:rPr>
          <w:rFonts w:hint="eastAsia"/>
        </w:rPr>
      </w:pPr>
      <w:r>
        <w:t xml:space="preserve">    emitParticles(pSet) {</w:t>
      </w:r>
    </w:p>
    <w:p w14:paraId="5A541505" w14:textId="77777777" w:rsidR="00E6389F" w:rsidRDefault="00E6389F" w:rsidP="00E6389F">
      <w:pPr>
        <w:pStyle w:val="Code"/>
        <w:rPr>
          <w:rFonts w:hint="eastAsia"/>
        </w:rPr>
      </w:pPr>
      <w:r>
        <w:t xml:space="preserve">        let numToEmit = 0;</w:t>
      </w:r>
    </w:p>
    <w:p w14:paraId="66B74EBC" w14:textId="77777777" w:rsidR="00E6389F" w:rsidRDefault="00E6389F" w:rsidP="00E6389F">
      <w:pPr>
        <w:pStyle w:val="Code"/>
        <w:rPr>
          <w:rFonts w:hint="eastAsia"/>
        </w:rPr>
      </w:pPr>
      <w:r>
        <w:t xml:space="preserve">        if (this.mNumRemains &lt; this.kMinToEmit) {</w:t>
      </w:r>
    </w:p>
    <w:p w14:paraId="21546E0C" w14:textId="77777777" w:rsidR="00E6389F" w:rsidRDefault="00E6389F" w:rsidP="00E6389F">
      <w:pPr>
        <w:pStyle w:val="Code"/>
        <w:rPr>
          <w:rFonts w:hint="eastAsia"/>
        </w:rPr>
      </w:pPr>
      <w:r>
        <w:t xml:space="preserve">            // If only a few are left, emits all of them</w:t>
      </w:r>
    </w:p>
    <w:p w14:paraId="3F0E7D7A" w14:textId="77777777" w:rsidR="00E6389F" w:rsidRDefault="00E6389F" w:rsidP="00E6389F">
      <w:pPr>
        <w:pStyle w:val="Code"/>
        <w:rPr>
          <w:rFonts w:hint="eastAsia"/>
        </w:rPr>
      </w:pPr>
      <w:r>
        <w:t xml:space="preserve">            numToEmit = this.mNumRemains;</w:t>
      </w:r>
    </w:p>
    <w:p w14:paraId="29F09739" w14:textId="77777777" w:rsidR="00E6389F" w:rsidRDefault="00E6389F" w:rsidP="00E6389F">
      <w:pPr>
        <w:pStyle w:val="Code"/>
        <w:rPr>
          <w:rFonts w:hint="eastAsia"/>
        </w:rPr>
      </w:pPr>
      <w:r>
        <w:t xml:space="preserve">        } else {</w:t>
      </w:r>
    </w:p>
    <w:p w14:paraId="0DE640C0" w14:textId="77777777" w:rsidR="00E6389F" w:rsidRDefault="00E6389F" w:rsidP="00E6389F">
      <w:pPr>
        <w:pStyle w:val="Code"/>
        <w:rPr>
          <w:rFonts w:hint="eastAsia"/>
        </w:rPr>
      </w:pPr>
      <w:r>
        <w:t xml:space="preserve">            // Otherwise, emits about 20% of what's left</w:t>
      </w:r>
    </w:p>
    <w:p w14:paraId="554EAD76" w14:textId="77777777" w:rsidR="00E6389F" w:rsidRDefault="00E6389F" w:rsidP="00E6389F">
      <w:pPr>
        <w:pStyle w:val="Code"/>
        <w:rPr>
          <w:rFonts w:hint="eastAsia"/>
        </w:rPr>
      </w:pPr>
      <w:r>
        <w:t xml:space="preserve">            numToEmit = Math.trunc(Math.random() * 0.2 * this.mNumRemains);</w:t>
      </w:r>
    </w:p>
    <w:p w14:paraId="46616C0C" w14:textId="77777777" w:rsidR="00E6389F" w:rsidRDefault="00E6389F" w:rsidP="00E6389F">
      <w:pPr>
        <w:pStyle w:val="Code"/>
        <w:rPr>
          <w:rFonts w:hint="eastAsia"/>
        </w:rPr>
      </w:pPr>
      <w:r>
        <w:t xml:space="preserve">        }</w:t>
      </w:r>
    </w:p>
    <w:p w14:paraId="227ADC95" w14:textId="77777777" w:rsidR="00E6389F" w:rsidRDefault="00E6389F" w:rsidP="00E6389F">
      <w:pPr>
        <w:pStyle w:val="Code"/>
        <w:rPr>
          <w:rFonts w:hint="eastAsia"/>
        </w:rPr>
      </w:pPr>
      <w:r>
        <w:t xml:space="preserve">        // Left for future emitting.                            </w:t>
      </w:r>
    </w:p>
    <w:p w14:paraId="5E6CF9E6" w14:textId="77777777" w:rsidR="00E6389F" w:rsidRDefault="00E6389F" w:rsidP="00E6389F">
      <w:pPr>
        <w:pStyle w:val="Code"/>
        <w:rPr>
          <w:rFonts w:hint="eastAsia"/>
        </w:rPr>
      </w:pPr>
      <w:r>
        <w:t xml:space="preserve">        this.mNumRemains -= numToEmit;</w:t>
      </w:r>
    </w:p>
    <w:p w14:paraId="15BBC81F" w14:textId="77777777" w:rsidR="00E6389F" w:rsidRDefault="00E6389F" w:rsidP="00E6389F">
      <w:pPr>
        <w:pStyle w:val="Code"/>
        <w:rPr>
          <w:rFonts w:hint="eastAsia"/>
        </w:rPr>
      </w:pPr>
      <w:r>
        <w:t xml:space="preserve">        let i, p;</w:t>
      </w:r>
    </w:p>
    <w:p w14:paraId="5FF8FF63" w14:textId="77777777" w:rsidR="00E6389F" w:rsidRDefault="00E6389F" w:rsidP="00E6389F">
      <w:pPr>
        <w:pStyle w:val="Code"/>
        <w:rPr>
          <w:rFonts w:hint="eastAsia"/>
        </w:rPr>
      </w:pPr>
      <w:r>
        <w:t xml:space="preserve">        for (i = 0; i &lt; numToEmit; i++) {</w:t>
      </w:r>
    </w:p>
    <w:p w14:paraId="6E6A66A8" w14:textId="77777777" w:rsidR="00E6389F" w:rsidRDefault="00E6389F" w:rsidP="00E6389F">
      <w:pPr>
        <w:pStyle w:val="Code"/>
        <w:rPr>
          <w:rFonts w:hint="eastAsia"/>
        </w:rPr>
      </w:pPr>
      <w:r>
        <w:t xml:space="preserve">            p = this.mParticleCreator(this.mEmitPosition[0], this.mEmitPosition[1]);</w:t>
      </w:r>
    </w:p>
    <w:p w14:paraId="02F1383E" w14:textId="77777777" w:rsidR="00E6389F" w:rsidRDefault="00E6389F" w:rsidP="00E6389F">
      <w:pPr>
        <w:pStyle w:val="Code"/>
        <w:rPr>
          <w:rFonts w:hint="eastAsia"/>
        </w:rPr>
      </w:pPr>
      <w:r>
        <w:t xml:space="preserve">            pSet.addToSet(p);</w:t>
      </w:r>
    </w:p>
    <w:p w14:paraId="7B0743B7" w14:textId="77777777" w:rsidR="00E6389F" w:rsidRDefault="00E6389F" w:rsidP="00E6389F">
      <w:pPr>
        <w:pStyle w:val="Code"/>
        <w:rPr>
          <w:rFonts w:hint="eastAsia"/>
        </w:rPr>
      </w:pPr>
      <w:r>
        <w:t xml:space="preserve">        }</w:t>
      </w:r>
    </w:p>
    <w:p w14:paraId="3002E330" w14:textId="7937F4D8" w:rsidR="00E6389F" w:rsidRDefault="00E6389F" w:rsidP="00092B24">
      <w:pPr>
        <w:pStyle w:val="Code"/>
        <w:ind w:firstLine="165"/>
        <w:rPr>
          <w:rFonts w:hint="eastAsia"/>
        </w:rPr>
      </w:pPr>
      <w:r>
        <w:t>}</w:t>
      </w:r>
    </w:p>
    <w:p w14:paraId="7A0A4953" w14:textId="4AA7F430" w:rsidR="00A81430" w:rsidRPr="00901BA4" w:rsidRDefault="00A81430" w:rsidP="00092B24">
      <w:pPr>
        <w:pStyle w:val="BodyTextCont"/>
        <w:rPr>
          <w:rFonts w:hint="eastAsia"/>
        </w:rPr>
      </w:pPr>
      <w:r>
        <w:t xml:space="preserve">Lastly, remember to update </w:t>
      </w:r>
      <w:r w:rsidR="00307B9C">
        <w:t xml:space="preserve">the engine access file, </w:t>
      </w:r>
      <w:r w:rsidR="00307B9C" w:rsidRPr="00092B24">
        <w:rPr>
          <w:rStyle w:val="CodeInline"/>
          <w:rFonts w:hint="eastAsia"/>
        </w:rPr>
        <w:t>index.js</w:t>
      </w:r>
      <w:r w:rsidR="00307B9C">
        <w:t xml:space="preserve">, to allow </w:t>
      </w:r>
      <w:r w:rsidR="001B0C04">
        <w:t xml:space="preserve">game developer </w:t>
      </w:r>
      <w:r w:rsidR="00307B9C">
        <w:t xml:space="preserve">access to the </w:t>
      </w:r>
      <w:r w:rsidR="00307B9C" w:rsidRPr="00092B24">
        <w:rPr>
          <w:rStyle w:val="CodeInline"/>
          <w:rFonts w:hint="eastAsia"/>
        </w:rPr>
        <w:t>ParticleEmitter</w:t>
      </w:r>
      <w:r w:rsidR="00307B9C">
        <w:t xml:space="preserve"> class.</w:t>
      </w:r>
    </w:p>
    <w:p w14:paraId="0264B5C1" w14:textId="67F83CA1" w:rsidR="00901BA4" w:rsidRDefault="00901BA4" w:rsidP="00B40AA3">
      <w:pPr>
        <w:pStyle w:val="Heading3"/>
      </w:pPr>
      <w:r>
        <w:t>Modifying the Particle Set</w:t>
      </w:r>
    </w:p>
    <w:p w14:paraId="6C9D6D40" w14:textId="72B8EB71" w:rsidR="00901BA4" w:rsidRDefault="00901BA4" w:rsidP="00B40AA3">
      <w:pPr>
        <w:pStyle w:val="BodyTextFirst"/>
        <w:rPr>
          <w:rFonts w:hint="eastAsia"/>
        </w:rPr>
      </w:pPr>
      <w:r>
        <w:t xml:space="preserve">The defined </w:t>
      </w:r>
      <w:r w:rsidRPr="00E6389F">
        <w:rPr>
          <w:rStyle w:val="CodeInline"/>
        </w:rPr>
        <w:t>ParticleEmitter</w:t>
      </w:r>
      <w:r>
        <w:t xml:space="preserve"> </w:t>
      </w:r>
      <w:r w:rsidR="00D45AA8">
        <w:t xml:space="preserve">class </w:t>
      </w:r>
      <w:r>
        <w:t xml:space="preserve">needs to be integrated into </w:t>
      </w:r>
      <w:r w:rsidRPr="00E6389F">
        <w:rPr>
          <w:rStyle w:val="CodeInline"/>
        </w:rPr>
        <w:t>ParticleSet</w:t>
      </w:r>
      <w:r>
        <w:t xml:space="preserve"> to manage the emitted particles.</w:t>
      </w:r>
    </w:p>
    <w:p w14:paraId="6E751CAC" w14:textId="512347C3" w:rsidR="00901BA4" w:rsidRDefault="00901BA4" w:rsidP="00E6389F">
      <w:pPr>
        <w:pStyle w:val="NumList"/>
        <w:numPr>
          <w:ilvl w:val="0"/>
          <w:numId w:val="22"/>
        </w:numPr>
        <w:rPr>
          <w:rFonts w:hint="eastAsia"/>
        </w:rPr>
      </w:pPr>
      <w:r>
        <w:t xml:space="preserve">Edit </w:t>
      </w:r>
      <w:r w:rsidR="00E6389F" w:rsidRPr="00092B24">
        <w:rPr>
          <w:rStyle w:val="CodeInline"/>
          <w:rFonts w:hint="eastAsia"/>
        </w:rPr>
        <w:t>p</w:t>
      </w:r>
      <w:r w:rsidRPr="00092B24">
        <w:rPr>
          <w:rStyle w:val="CodeInline"/>
          <w:rFonts w:hint="eastAsia"/>
        </w:rPr>
        <w:t>article</w:t>
      </w:r>
      <w:r w:rsidR="00E6389F" w:rsidRPr="00092B24">
        <w:rPr>
          <w:rStyle w:val="CodeInline"/>
          <w:rFonts w:hint="eastAsia"/>
        </w:rPr>
        <w:t>_s</w:t>
      </w:r>
      <w:r w:rsidRPr="00092B24">
        <w:rPr>
          <w:rStyle w:val="CodeInline"/>
          <w:rFonts w:hint="eastAsia"/>
        </w:rPr>
        <w:t>et.js</w:t>
      </w:r>
      <w:r>
        <w:t xml:space="preserve"> </w:t>
      </w:r>
      <w:r w:rsidR="008A57ED">
        <w:t xml:space="preserve">in the </w:t>
      </w:r>
      <w:r w:rsidR="008A57ED" w:rsidRPr="00092B24">
        <w:rPr>
          <w:rStyle w:val="CodeInline"/>
          <w:rFonts w:hint="eastAsia"/>
        </w:rPr>
        <w:t>src/engine/particles</w:t>
      </w:r>
      <w:r w:rsidR="008A57ED">
        <w:t xml:space="preserve"> folder, and define a new variable for maintaining emitters. </w:t>
      </w:r>
    </w:p>
    <w:p w14:paraId="3E79334E" w14:textId="5184D3DD" w:rsidR="00E6389F" w:rsidRDefault="00E6389F" w:rsidP="00E6389F">
      <w:pPr>
        <w:pStyle w:val="Code"/>
        <w:rPr>
          <w:rFonts w:hint="eastAsia"/>
        </w:rPr>
      </w:pPr>
      <w:r>
        <w:t>constructor() {</w:t>
      </w:r>
    </w:p>
    <w:p w14:paraId="4AB2172B" w14:textId="6FC09ED2" w:rsidR="00E6389F" w:rsidRDefault="00E6389F" w:rsidP="00E6389F">
      <w:pPr>
        <w:pStyle w:val="Code"/>
        <w:rPr>
          <w:rFonts w:hint="eastAsia"/>
        </w:rPr>
      </w:pPr>
      <w:r>
        <w:t xml:space="preserve">    super();</w:t>
      </w:r>
    </w:p>
    <w:p w14:paraId="2D2FB2AD" w14:textId="4B99E0D0" w:rsidR="00E6389F" w:rsidRPr="00E6389F" w:rsidRDefault="00E6389F" w:rsidP="00E6389F">
      <w:pPr>
        <w:pStyle w:val="Code"/>
        <w:rPr>
          <w:rStyle w:val="CodeBold"/>
        </w:rPr>
      </w:pPr>
      <w:r w:rsidRPr="00092B24">
        <w:t xml:space="preserve">    </w:t>
      </w:r>
      <w:r w:rsidRPr="00E6389F">
        <w:rPr>
          <w:rStyle w:val="CodeBold"/>
        </w:rPr>
        <w:t>this.mEmitterSet = [];</w:t>
      </w:r>
    </w:p>
    <w:p w14:paraId="088F6070" w14:textId="69527595" w:rsidR="00E6389F" w:rsidRDefault="00E6389F" w:rsidP="00E6389F">
      <w:pPr>
        <w:pStyle w:val="Code"/>
        <w:rPr>
          <w:rFonts w:hint="eastAsia"/>
        </w:rPr>
      </w:pPr>
      <w:r>
        <w:t>}</w:t>
      </w:r>
    </w:p>
    <w:p w14:paraId="0E7D2BC4" w14:textId="2310013F" w:rsidR="00901BA4" w:rsidRDefault="00901BA4" w:rsidP="00E6389F">
      <w:pPr>
        <w:pStyle w:val="NumList"/>
        <w:numPr>
          <w:ilvl w:val="0"/>
          <w:numId w:val="22"/>
        </w:numPr>
        <w:rPr>
          <w:rFonts w:hint="eastAsia"/>
        </w:rPr>
      </w:pPr>
      <w:r w:rsidRPr="00901BA4">
        <w:t xml:space="preserve">Define a function for instantiating a new emitter. Take note of the </w:t>
      </w:r>
      <w:r w:rsidRPr="00E6389F">
        <w:rPr>
          <w:rStyle w:val="CodeInline"/>
        </w:rPr>
        <w:t>func</w:t>
      </w:r>
      <w:r w:rsidRPr="00901BA4">
        <w:t xml:space="preserve"> parameter; this is the callback function that is responsible for the actual creation of individual </w:t>
      </w:r>
      <w:r w:rsidRPr="00092B24">
        <w:rPr>
          <w:rStyle w:val="CodeInline"/>
          <w:rFonts w:hint="eastAsia"/>
        </w:rPr>
        <w:t>Particle</w:t>
      </w:r>
      <w:r w:rsidRPr="00901BA4">
        <w:t xml:space="preserve"> objects.</w:t>
      </w:r>
    </w:p>
    <w:p w14:paraId="5658B8BF" w14:textId="1B75D628" w:rsidR="00E6389F" w:rsidRDefault="00E6389F" w:rsidP="00E6389F">
      <w:pPr>
        <w:pStyle w:val="Code"/>
        <w:rPr>
          <w:rFonts w:hint="eastAsia"/>
        </w:rPr>
      </w:pPr>
      <w:r>
        <w:lastRenderedPageBreak/>
        <w:t>addEmitterAt(x, y, n, func) {</w:t>
      </w:r>
    </w:p>
    <w:p w14:paraId="24B4665C" w14:textId="12A58E22" w:rsidR="00E6389F" w:rsidRDefault="00E6389F" w:rsidP="00E6389F">
      <w:pPr>
        <w:pStyle w:val="Code"/>
        <w:rPr>
          <w:rFonts w:hint="eastAsia"/>
        </w:rPr>
      </w:pPr>
      <w:r>
        <w:t xml:space="preserve">    let e = new ParticleEmitter(x, y, n, func);</w:t>
      </w:r>
    </w:p>
    <w:p w14:paraId="37C78B46" w14:textId="744A5A68" w:rsidR="00E6389F" w:rsidRDefault="00E6389F" w:rsidP="00E6389F">
      <w:pPr>
        <w:pStyle w:val="Code"/>
        <w:rPr>
          <w:rFonts w:hint="eastAsia"/>
        </w:rPr>
      </w:pPr>
      <w:r>
        <w:t xml:space="preserve">    this.mEmitterSet.push(e);</w:t>
      </w:r>
    </w:p>
    <w:p w14:paraId="4700BCF5" w14:textId="637B407D" w:rsidR="00E6389F" w:rsidRPr="00901BA4" w:rsidRDefault="00E6389F" w:rsidP="00E6389F">
      <w:pPr>
        <w:pStyle w:val="Code"/>
        <w:rPr>
          <w:rFonts w:hint="eastAsia"/>
        </w:rPr>
      </w:pPr>
      <w:r>
        <w:t>}</w:t>
      </w:r>
    </w:p>
    <w:p w14:paraId="68A918E8" w14:textId="034AA08B" w:rsidR="00901BA4" w:rsidRDefault="00901BA4" w:rsidP="00E6389F">
      <w:pPr>
        <w:pStyle w:val="NumList"/>
        <w:numPr>
          <w:ilvl w:val="0"/>
          <w:numId w:val="22"/>
        </w:numPr>
        <w:rPr>
          <w:rFonts w:hint="eastAsia"/>
        </w:rPr>
      </w:pPr>
      <w:r w:rsidRPr="00901BA4">
        <w:t>Modify the update function to loop through the emitter set to generate new particles</w:t>
      </w:r>
      <w:r w:rsidR="00571BE5">
        <w:t xml:space="preserve"> and to remove e</w:t>
      </w:r>
      <w:r w:rsidRPr="00901BA4">
        <w:t>xpired emitters.</w:t>
      </w:r>
    </w:p>
    <w:p w14:paraId="2E818208" w14:textId="60FD9922" w:rsidR="00E6389F" w:rsidRDefault="00E6389F" w:rsidP="00E6389F">
      <w:pPr>
        <w:pStyle w:val="Code"/>
        <w:rPr>
          <w:rFonts w:hint="eastAsia"/>
        </w:rPr>
      </w:pPr>
      <w:r>
        <w:t>update() {</w:t>
      </w:r>
    </w:p>
    <w:p w14:paraId="3966324B" w14:textId="7BE8A6BC" w:rsidR="00E6389F" w:rsidRDefault="00E6389F" w:rsidP="00E6389F">
      <w:pPr>
        <w:pStyle w:val="Code"/>
        <w:rPr>
          <w:rFonts w:hint="eastAsia"/>
        </w:rPr>
      </w:pPr>
      <w:r>
        <w:t xml:space="preserve">    super.update();</w:t>
      </w:r>
    </w:p>
    <w:p w14:paraId="20A4395F" w14:textId="27517508" w:rsidR="00E6389F" w:rsidRDefault="00E6389F" w:rsidP="00E6389F">
      <w:pPr>
        <w:pStyle w:val="Code"/>
        <w:rPr>
          <w:rFonts w:hint="eastAsia"/>
        </w:rPr>
      </w:pPr>
      <w:r>
        <w:t xml:space="preserve">    // Cleanup Particles</w:t>
      </w:r>
    </w:p>
    <w:p w14:paraId="5739A7FC" w14:textId="7B037BC2" w:rsidR="00E6389F" w:rsidRDefault="00E6389F" w:rsidP="00E6389F">
      <w:pPr>
        <w:pStyle w:val="Code"/>
        <w:rPr>
          <w:rFonts w:hint="eastAsia"/>
        </w:rPr>
      </w:pPr>
      <w:r>
        <w:t xml:space="preserve">    let i, obj;</w:t>
      </w:r>
    </w:p>
    <w:p w14:paraId="59EE4A68" w14:textId="4FAFC919" w:rsidR="00E6389F" w:rsidRDefault="00E6389F" w:rsidP="00E6389F">
      <w:pPr>
        <w:pStyle w:val="Code"/>
        <w:rPr>
          <w:rFonts w:hint="eastAsia"/>
        </w:rPr>
      </w:pPr>
      <w:r>
        <w:t xml:space="preserve">    for (i = 0; i &lt; this.size(); i++) {</w:t>
      </w:r>
    </w:p>
    <w:p w14:paraId="25A96C26" w14:textId="25C2953B" w:rsidR="00E6389F" w:rsidRDefault="00E6389F" w:rsidP="00E6389F">
      <w:pPr>
        <w:pStyle w:val="Code"/>
        <w:rPr>
          <w:rFonts w:hint="eastAsia"/>
        </w:rPr>
      </w:pPr>
      <w:r>
        <w:t xml:space="preserve">        obj = this.getObjectAt(i);</w:t>
      </w:r>
    </w:p>
    <w:p w14:paraId="6FA6A4A6" w14:textId="34E3C769" w:rsidR="00E6389F" w:rsidRDefault="00E6389F" w:rsidP="00E6389F">
      <w:pPr>
        <w:pStyle w:val="Code"/>
        <w:rPr>
          <w:rFonts w:hint="eastAsia"/>
        </w:rPr>
      </w:pPr>
      <w:r>
        <w:t xml:space="preserve">        if (obj.hasExpired()) {</w:t>
      </w:r>
    </w:p>
    <w:p w14:paraId="67077302" w14:textId="2165CBDB" w:rsidR="00E6389F" w:rsidRDefault="00E6389F" w:rsidP="00E6389F">
      <w:pPr>
        <w:pStyle w:val="Code"/>
        <w:rPr>
          <w:rFonts w:hint="eastAsia"/>
        </w:rPr>
      </w:pPr>
      <w:r>
        <w:t xml:space="preserve">            this.removeFromSet(obj);</w:t>
      </w:r>
    </w:p>
    <w:p w14:paraId="23D3F390" w14:textId="594A59B0" w:rsidR="00E6389F" w:rsidRDefault="00E6389F" w:rsidP="00E6389F">
      <w:pPr>
        <w:pStyle w:val="Code"/>
        <w:rPr>
          <w:rFonts w:hint="eastAsia"/>
        </w:rPr>
      </w:pPr>
      <w:r>
        <w:t xml:space="preserve">        }</w:t>
      </w:r>
    </w:p>
    <w:p w14:paraId="15339B01" w14:textId="145F9992" w:rsidR="00E6389F" w:rsidRDefault="00E6389F" w:rsidP="00E6389F">
      <w:pPr>
        <w:pStyle w:val="Code"/>
        <w:rPr>
          <w:rFonts w:hint="eastAsia"/>
        </w:rPr>
      </w:pPr>
      <w:r>
        <w:t xml:space="preserve">    }</w:t>
      </w:r>
    </w:p>
    <w:p w14:paraId="77CE37F9" w14:textId="77777777" w:rsidR="00E6389F" w:rsidRDefault="00E6389F" w:rsidP="00E6389F">
      <w:pPr>
        <w:pStyle w:val="Code"/>
        <w:rPr>
          <w:rFonts w:hint="eastAsia"/>
        </w:rPr>
      </w:pPr>
    </w:p>
    <w:p w14:paraId="3D4637A7" w14:textId="32932758" w:rsidR="00E6389F" w:rsidRPr="00E6389F" w:rsidRDefault="00E6389F" w:rsidP="00E6389F">
      <w:pPr>
        <w:pStyle w:val="Code"/>
        <w:rPr>
          <w:rStyle w:val="CodeBold"/>
        </w:rPr>
      </w:pPr>
      <w:r w:rsidRPr="00092B24">
        <w:t xml:space="preserve">    </w:t>
      </w:r>
      <w:r w:rsidRPr="00E6389F">
        <w:rPr>
          <w:rStyle w:val="CodeBold"/>
        </w:rPr>
        <w:t>// Emit new particles</w:t>
      </w:r>
    </w:p>
    <w:p w14:paraId="49D1E699" w14:textId="52592260" w:rsidR="00E6389F" w:rsidRPr="00E6389F" w:rsidRDefault="00E6389F" w:rsidP="00E6389F">
      <w:pPr>
        <w:pStyle w:val="Code"/>
        <w:rPr>
          <w:rStyle w:val="CodeBold"/>
        </w:rPr>
      </w:pPr>
      <w:r w:rsidRPr="00092B24">
        <w:t xml:space="preserve">    </w:t>
      </w:r>
      <w:r w:rsidRPr="00E6389F">
        <w:rPr>
          <w:rStyle w:val="CodeBold"/>
        </w:rPr>
        <w:t>for (i = 0; i &lt; this.mEmitterSet.length; i++) {</w:t>
      </w:r>
    </w:p>
    <w:p w14:paraId="148848C3" w14:textId="40889AAF" w:rsidR="00E6389F" w:rsidRPr="00E6389F" w:rsidRDefault="00E6389F" w:rsidP="00E6389F">
      <w:pPr>
        <w:pStyle w:val="Code"/>
        <w:rPr>
          <w:rStyle w:val="CodeBold"/>
        </w:rPr>
      </w:pPr>
      <w:r w:rsidRPr="00092B24">
        <w:t xml:space="preserve">        </w:t>
      </w:r>
      <w:r w:rsidRPr="00E6389F">
        <w:rPr>
          <w:rStyle w:val="CodeBold"/>
        </w:rPr>
        <w:t>let e = this.mEmitterSet[i];</w:t>
      </w:r>
    </w:p>
    <w:p w14:paraId="4B5C17C3" w14:textId="53A3154C" w:rsidR="00E6389F" w:rsidRPr="00E6389F" w:rsidRDefault="00E6389F" w:rsidP="00E6389F">
      <w:pPr>
        <w:pStyle w:val="Code"/>
        <w:rPr>
          <w:rStyle w:val="CodeBold"/>
        </w:rPr>
      </w:pPr>
      <w:r w:rsidRPr="00092B24">
        <w:t xml:space="preserve">        </w:t>
      </w:r>
      <w:r w:rsidRPr="00E6389F">
        <w:rPr>
          <w:rStyle w:val="CodeBold"/>
        </w:rPr>
        <w:t>e.emitParticles(this);</w:t>
      </w:r>
    </w:p>
    <w:p w14:paraId="27087327" w14:textId="3274E9C4" w:rsidR="00E6389F" w:rsidRPr="00E6389F" w:rsidRDefault="00E6389F" w:rsidP="00E6389F">
      <w:pPr>
        <w:pStyle w:val="Code"/>
        <w:rPr>
          <w:rStyle w:val="CodeBold"/>
        </w:rPr>
      </w:pPr>
      <w:r w:rsidRPr="00092B24">
        <w:t xml:space="preserve">        </w:t>
      </w:r>
      <w:r w:rsidRPr="00E6389F">
        <w:rPr>
          <w:rStyle w:val="CodeBold"/>
        </w:rPr>
        <w:t>if (e.expired()) {  // delete the emitter when done</w:t>
      </w:r>
    </w:p>
    <w:p w14:paraId="0A365472" w14:textId="4A38BFEC" w:rsidR="00E6389F" w:rsidRPr="00E6389F" w:rsidRDefault="00E6389F" w:rsidP="00E6389F">
      <w:pPr>
        <w:pStyle w:val="Code"/>
        <w:rPr>
          <w:rStyle w:val="CodeBold"/>
        </w:rPr>
      </w:pPr>
      <w:r w:rsidRPr="00092B24">
        <w:t xml:space="preserve">            </w:t>
      </w:r>
      <w:r w:rsidRPr="00E6389F">
        <w:rPr>
          <w:rStyle w:val="CodeBold"/>
        </w:rPr>
        <w:t>this.mEmitterSet.splice(i, 1);</w:t>
      </w:r>
    </w:p>
    <w:p w14:paraId="61525282" w14:textId="7E2791A7" w:rsidR="00E6389F" w:rsidRPr="00E6389F" w:rsidRDefault="00E6389F" w:rsidP="00E6389F">
      <w:pPr>
        <w:pStyle w:val="Code"/>
        <w:rPr>
          <w:rStyle w:val="CodeBold"/>
        </w:rPr>
      </w:pPr>
      <w:r w:rsidRPr="00092B24">
        <w:t xml:space="preserve">        </w:t>
      </w:r>
      <w:r w:rsidRPr="00E6389F">
        <w:rPr>
          <w:rStyle w:val="CodeBold"/>
        </w:rPr>
        <w:t>}</w:t>
      </w:r>
    </w:p>
    <w:p w14:paraId="2E342ECD" w14:textId="4F0BBA77" w:rsidR="00E6389F" w:rsidRPr="00E6389F" w:rsidRDefault="00E6389F" w:rsidP="00E6389F">
      <w:pPr>
        <w:pStyle w:val="Code"/>
        <w:rPr>
          <w:rStyle w:val="CodeBold"/>
        </w:rPr>
      </w:pPr>
      <w:r w:rsidRPr="00092B24">
        <w:t xml:space="preserve">    </w:t>
      </w:r>
      <w:r w:rsidRPr="00E6389F">
        <w:rPr>
          <w:rStyle w:val="CodeBold"/>
        </w:rPr>
        <w:t>}</w:t>
      </w:r>
    </w:p>
    <w:p w14:paraId="3F3C1996" w14:textId="0FFD3862" w:rsidR="00E6389F" w:rsidRPr="00901BA4" w:rsidRDefault="00E6389F" w:rsidP="00E6389F">
      <w:pPr>
        <w:pStyle w:val="Code"/>
        <w:rPr>
          <w:rFonts w:hint="eastAsia"/>
        </w:rPr>
      </w:pPr>
      <w:r>
        <w:t>}</w:t>
      </w:r>
    </w:p>
    <w:p w14:paraId="3CE0392D" w14:textId="4F2627A9" w:rsidR="00901BA4" w:rsidRDefault="00901BA4" w:rsidP="00B40AA3">
      <w:pPr>
        <w:pStyle w:val="Heading3"/>
      </w:pPr>
      <w:r>
        <w:t>Testing the Particle Emitter</w:t>
      </w:r>
    </w:p>
    <w:p w14:paraId="3E7740BC" w14:textId="7C37396E" w:rsidR="00901BA4" w:rsidRDefault="00901BA4" w:rsidP="00B40AA3">
      <w:pPr>
        <w:pStyle w:val="BodyTextFirst"/>
        <w:rPr>
          <w:rFonts w:hint="eastAsia"/>
        </w:rPr>
      </w:pPr>
      <w:r>
        <w:t xml:space="preserve">This is a straightforward testing of the correct functioning of the </w:t>
      </w:r>
      <w:r w:rsidRPr="00E6389F">
        <w:rPr>
          <w:rStyle w:val="CodeInline"/>
        </w:rPr>
        <w:t>ParticleEmitter</w:t>
      </w:r>
      <w:r>
        <w:t xml:space="preserve"> object. </w:t>
      </w:r>
      <w:r w:rsidR="00141474">
        <w:t xml:space="preserve">The </w:t>
      </w:r>
      <w:r w:rsidR="00141474" w:rsidRPr="00092B24">
        <w:rPr>
          <w:rStyle w:val="CodeInline"/>
          <w:rFonts w:hint="eastAsia"/>
        </w:rPr>
        <w:t>MyGame</w:t>
      </w:r>
      <w:r w:rsidR="00141474">
        <w:t xml:space="preserve"> class </w:t>
      </w:r>
      <w:r w:rsidR="00141474" w:rsidRPr="00092B24">
        <w:rPr>
          <w:rStyle w:val="CodeInline"/>
          <w:rFonts w:hint="eastAsia"/>
        </w:rPr>
        <w:t>update()</w:t>
      </w:r>
      <w:r w:rsidR="00141474">
        <w:t xml:space="preserve"> function </w:t>
      </w:r>
      <w:r w:rsidR="00557DCD">
        <w:t xml:space="preserve">is modified </w:t>
      </w:r>
      <w:r w:rsidR="00141474">
        <w:t>to create a</w:t>
      </w:r>
      <w:r w:rsidR="00557DCD">
        <w:t xml:space="preserve"> new </w:t>
      </w:r>
      <w:r w:rsidR="00557DCD" w:rsidRPr="00092B24">
        <w:rPr>
          <w:rStyle w:val="CodeInline"/>
          <w:rFonts w:hint="eastAsia"/>
        </w:rPr>
        <w:t>ParticleEmitter</w:t>
      </w:r>
      <w:r w:rsidR="00557DCD">
        <w:t xml:space="preserve"> at the position of the </w:t>
      </w:r>
      <w:r w:rsidR="00557DCD" w:rsidRPr="00092B24">
        <w:rPr>
          <w:rStyle w:val="CodeInline"/>
          <w:rFonts w:hint="eastAsia"/>
        </w:rPr>
        <w:t>RigidShape</w:t>
      </w:r>
      <w:r w:rsidR="00557DCD">
        <w:t xml:space="preserve"> object when the G or H key is typed. In this way, it will appear as though an explosion has occurred when a new </w:t>
      </w:r>
      <w:r w:rsidR="00557DCD" w:rsidRPr="00092B24">
        <w:rPr>
          <w:rStyle w:val="CodeInline"/>
          <w:rFonts w:hint="eastAsia"/>
        </w:rPr>
        <w:t>RigidShape</w:t>
      </w:r>
      <w:r w:rsidR="00557DCD">
        <w:t xml:space="preserve"> object is created, or, when </w:t>
      </w:r>
      <w:r w:rsidR="00557DCD" w:rsidRPr="00092B24">
        <w:rPr>
          <w:rStyle w:val="CodeInline"/>
          <w:rFonts w:hint="eastAsia"/>
        </w:rPr>
        <w:t>RigidShape</w:t>
      </w:r>
      <w:r w:rsidR="00557DCD">
        <w:t xml:space="preserve"> objects are injected with new velocities.</w:t>
      </w:r>
    </w:p>
    <w:p w14:paraId="0C2C7FEC" w14:textId="16323C0B" w:rsidR="00DE212E" w:rsidRPr="00901BA4" w:rsidRDefault="00901BA4" w:rsidP="00092B24">
      <w:pPr>
        <w:pStyle w:val="BodyTextCont"/>
        <w:rPr>
          <w:rFonts w:hint="eastAsia"/>
        </w:rPr>
      </w:pPr>
      <w:r w:rsidRPr="00901BA4">
        <w:t xml:space="preserve">In </w:t>
      </w:r>
      <w:r w:rsidR="00557DCD">
        <w:t xml:space="preserve">both cases, the </w:t>
      </w:r>
      <w:r w:rsidR="00557DCD" w:rsidRPr="00092B24">
        <w:rPr>
          <w:rStyle w:val="CodeInline"/>
          <w:rFonts w:hint="eastAsia"/>
        </w:rPr>
        <w:t>_createParticle()</w:t>
      </w:r>
      <w:r w:rsidR="00557DCD">
        <w:t xml:space="preserve"> function discussed in the first project </w:t>
      </w:r>
      <w:r w:rsidR="00EF41FA">
        <w:t xml:space="preserve">of this chapter </w:t>
      </w:r>
      <w:r w:rsidR="00557DCD">
        <w:t xml:space="preserve">is passed as the argument for </w:t>
      </w:r>
      <w:r w:rsidRPr="00901BA4">
        <w:t xml:space="preserve">the </w:t>
      </w:r>
      <w:r w:rsidR="00EE659C" w:rsidRPr="00092B24">
        <w:rPr>
          <w:rStyle w:val="CodeInline"/>
          <w:rFonts w:hint="eastAsia"/>
        </w:rPr>
        <w:t>createrFunc</w:t>
      </w:r>
      <w:r w:rsidR="00EE659C" w:rsidRPr="00EE659C" w:rsidDel="00EE659C">
        <w:rPr>
          <w:rStyle w:val="CodeInline"/>
          <w:rFonts w:ascii="Utopia" w:hAnsi="Utopia" w:hint="eastAsia"/>
          <w:bdr w:val="none" w:sz="0" w:space="0" w:color="auto"/>
        </w:rPr>
        <w:t xml:space="preserve"> </w:t>
      </w:r>
      <w:r w:rsidRPr="00901BA4">
        <w:t>callback function</w:t>
      </w:r>
      <w:r w:rsidR="00557DCD">
        <w:t xml:space="preserve"> parameter in the </w:t>
      </w:r>
      <w:r w:rsidR="00557DCD" w:rsidRPr="00092B24">
        <w:rPr>
          <w:rStyle w:val="CodeInline"/>
          <w:rFonts w:hint="eastAsia"/>
        </w:rPr>
        <w:t>ParticleEmitter</w:t>
      </w:r>
      <w:r w:rsidR="00557DCD">
        <w:t xml:space="preserve"> constructor</w:t>
      </w:r>
      <w:r w:rsidRPr="00901BA4">
        <w:t>.</w:t>
      </w:r>
    </w:p>
    <w:p w14:paraId="1C5E2D6E" w14:textId="01C4B23E" w:rsidR="00901BA4" w:rsidRDefault="00901BA4" w:rsidP="00B40AA3">
      <w:pPr>
        <w:pStyle w:val="Heading3"/>
      </w:pPr>
      <w:r w:rsidRPr="00901BA4">
        <w:t>Observations</w:t>
      </w:r>
    </w:p>
    <w:p w14:paraId="77AF2613" w14:textId="2C49F471" w:rsidR="00C11B35" w:rsidRDefault="00901BA4" w:rsidP="00092B24">
      <w:pPr>
        <w:pStyle w:val="BodyTextFirst"/>
        <w:rPr>
          <w:rFonts w:hint="eastAsia"/>
        </w:rPr>
      </w:pPr>
      <w:r w:rsidRPr="00901BA4">
        <w:t xml:space="preserve">Run the project and </w:t>
      </w:r>
      <w:r w:rsidR="00EB7BB6">
        <w:t xml:space="preserve">observe the initial firework-like explosions at the locations where the initial </w:t>
      </w:r>
      <w:r w:rsidR="00EB7BB6" w:rsidRPr="00092B24">
        <w:rPr>
          <w:rStyle w:val="CodeInline"/>
          <w:rFonts w:hint="eastAsia"/>
        </w:rPr>
        <w:t>RigidShape</w:t>
      </w:r>
      <w:r w:rsidR="00EB7BB6">
        <w:t xml:space="preserve"> objects are created. </w:t>
      </w:r>
      <w:r w:rsidR="00E22164">
        <w:t xml:space="preserve">Type the G key to observe </w:t>
      </w:r>
      <w:r w:rsidR="00F87D1F">
        <w:t xml:space="preserve">the accompanied </w:t>
      </w:r>
      <w:r w:rsidR="00E22164">
        <w:t xml:space="preserve">explosion </w:t>
      </w:r>
      <w:r w:rsidR="00F87D1F">
        <w:t xml:space="preserve">in the general vicinity of </w:t>
      </w:r>
      <w:r w:rsidR="00E22164">
        <w:t xml:space="preserve">the newly created </w:t>
      </w:r>
      <w:r w:rsidR="00E22164" w:rsidRPr="00092B24">
        <w:rPr>
          <w:rStyle w:val="CodeInline"/>
          <w:rFonts w:hint="eastAsia"/>
        </w:rPr>
        <w:t>RidigShape</w:t>
      </w:r>
      <w:r w:rsidR="00E22164">
        <w:t xml:space="preserve"> object. </w:t>
      </w:r>
      <w:r w:rsidR="00C11B35">
        <w:t>A</w:t>
      </w:r>
      <w:r w:rsidR="00E22164">
        <w:t>lternatively, you can type the H key to inject velocities to all the shapes and observe explosion</w:t>
      </w:r>
      <w:r w:rsidR="00F87D1F">
        <w:t>-</w:t>
      </w:r>
      <w:r w:rsidR="00E22164">
        <w:t>like effects</w:t>
      </w:r>
      <w:r w:rsidR="00F87D1F">
        <w:t xml:space="preserve"> next to each </w:t>
      </w:r>
      <w:r w:rsidR="00F87D1F" w:rsidRPr="00092B24">
        <w:rPr>
          <w:rStyle w:val="CodeInline"/>
          <w:rFonts w:hint="eastAsia"/>
        </w:rPr>
        <w:t>RigidShape</w:t>
      </w:r>
      <w:r w:rsidR="00F87D1F">
        <w:t xml:space="preserve"> objects</w:t>
      </w:r>
      <w:r w:rsidR="00E22164">
        <w:t xml:space="preserve">. </w:t>
      </w:r>
      <w:r w:rsidR="00C11B35">
        <w:t xml:space="preserve">For a very rough sense of what this particle system may look like in a game, you can try enable texturing (with the T key), disable </w:t>
      </w:r>
      <w:r w:rsidR="00C11B35" w:rsidRPr="00A37CF8">
        <w:rPr>
          <w:rStyle w:val="CodeInline"/>
        </w:rPr>
        <w:t>RigidShape</w:t>
      </w:r>
      <w:r w:rsidR="00C11B35">
        <w:t xml:space="preserve"> drawing (with </w:t>
      </w:r>
      <w:r w:rsidR="00C11B35">
        <w:lastRenderedPageBreak/>
        <w:t xml:space="preserve">the R key), and now type the H key to inject velocities. </w:t>
      </w:r>
      <w:r w:rsidR="00AB71D6">
        <w:t xml:space="preserve">Observe that it appears as though the </w:t>
      </w:r>
      <w:r w:rsidR="00AB71D6" w:rsidRPr="00092B24">
        <w:rPr>
          <w:rStyle w:val="CodeInline"/>
          <w:rFonts w:hint="eastAsia"/>
        </w:rPr>
        <w:t>Renderable</w:t>
      </w:r>
      <w:r w:rsidR="00AB71D6">
        <w:t xml:space="preserve"> objects are being </w:t>
      </w:r>
      <w:r w:rsidR="00F87D1F">
        <w:t xml:space="preserve">blasted by the </w:t>
      </w:r>
      <w:r w:rsidR="00AB71D6">
        <w:t>explosions.</w:t>
      </w:r>
    </w:p>
    <w:p w14:paraId="71F6A201" w14:textId="1FB825A1" w:rsidR="00901BA4" w:rsidRDefault="00901BA4">
      <w:pPr>
        <w:pStyle w:val="BodyTextCont"/>
        <w:rPr>
          <w:rFonts w:hint="eastAsia"/>
        </w:rPr>
      </w:pPr>
      <w:r w:rsidRPr="00901BA4">
        <w:t xml:space="preserve">Notice how each explosion persists for a short while before disappearing gradually. Comparing this effect with the one resulting from a short tapping of the </w:t>
      </w:r>
      <w:r w:rsidR="00020E28">
        <w:t>Q</w:t>
      </w:r>
      <w:r w:rsidRPr="00901BA4">
        <w:t xml:space="preserve"> key, </w:t>
      </w:r>
      <w:r w:rsidR="00E22164">
        <w:t xml:space="preserve">and </w:t>
      </w:r>
      <w:r w:rsidRPr="00901BA4">
        <w:t>observe that without a dedicated particle emitter, the explosion seems to have fizzled before it begins.</w:t>
      </w:r>
    </w:p>
    <w:p w14:paraId="768859CB" w14:textId="11B6F08B" w:rsidR="00F87D1F" w:rsidRDefault="00F87D1F">
      <w:pPr>
        <w:pStyle w:val="BodyTextCont"/>
        <w:rPr>
          <w:rFonts w:hint="eastAsia"/>
        </w:rPr>
      </w:pPr>
      <w:r>
        <w:t>Similar to particle</w:t>
      </w:r>
      <w:r w:rsidR="002F29F7">
        <w:t>s</w:t>
      </w:r>
      <w:r>
        <w:t xml:space="preserve">, emitters can also </w:t>
      </w:r>
      <w:r w:rsidR="002F29F7">
        <w:t xml:space="preserve">have drastically different characteristics for simulating different physical effects. For example, the emitter you have implemented is driven by the number of particles to create. This behavior can be easily modified </w:t>
      </w:r>
      <w:r w:rsidR="00695D4C">
        <w:t xml:space="preserve">to use </w:t>
      </w:r>
      <w:r w:rsidR="002F29F7">
        <w:t xml:space="preserve">time </w:t>
      </w:r>
      <w:r w:rsidR="00695D4C">
        <w:t xml:space="preserve">as </w:t>
      </w:r>
      <w:r w:rsidR="002F29F7">
        <w:t>the driv</w:t>
      </w:r>
      <w:r w:rsidR="00695D4C">
        <w:t>ing</w:t>
      </w:r>
      <w:r w:rsidR="002F29F7">
        <w:t xml:space="preserve"> factor, e.g., emitting an approximated number of particles over a given time period. Other variations of emitters can include, but definitely </w:t>
      </w:r>
      <w:ins w:id="52" w:author="Jeb Pavleas" w:date="2021-07-12T08:29:00Z">
        <w:r w:rsidR="00E87E98">
          <w:t xml:space="preserve">are </w:t>
        </w:r>
      </w:ins>
      <w:r w:rsidR="002F29F7">
        <w:t xml:space="preserve">not limited to, allowing the position of the emitter to change over time, e.g., attaching the emitter to the </w:t>
      </w:r>
      <w:r w:rsidR="00695D4C">
        <w:t xml:space="preserve">end </w:t>
      </w:r>
      <w:r w:rsidR="002F29F7">
        <w:t>of a rocket; allowing emitter to affect the properties of the created particles, e.g., changing the acceleration o</w:t>
      </w:r>
      <w:r w:rsidR="00695D4C">
        <w:t>r</w:t>
      </w:r>
      <w:r w:rsidR="002F29F7">
        <w:t xml:space="preserve"> velocity of all created particles to simulate wind effects, etc. Based on the simple and yet flexible particle system you have implemented, you can now experiment with all these ideas</w:t>
      </w:r>
      <w:r w:rsidR="00982780">
        <w:t xml:space="preserve"> in a straightforward manner.</w:t>
      </w:r>
    </w:p>
    <w:p w14:paraId="53CD79FA" w14:textId="5058B18E" w:rsidR="00901BA4" w:rsidRDefault="00901BA4" w:rsidP="00B40AA3">
      <w:pPr>
        <w:pStyle w:val="Heading1"/>
      </w:pPr>
      <w:r w:rsidRPr="00901BA4">
        <w:t>Summary</w:t>
      </w:r>
    </w:p>
    <w:p w14:paraId="68CE8CE5" w14:textId="0BEEF33D" w:rsidR="00D938A1" w:rsidRDefault="00D07B87">
      <w:pPr>
        <w:pStyle w:val="BodyTextFirst"/>
        <w:rPr>
          <w:rFonts w:hint="eastAsia"/>
        </w:rPr>
      </w:pPr>
      <w:r>
        <w:t>There are three simple takeaways from this chapter. First, y</w:t>
      </w:r>
      <w:r w:rsidR="00CE7E01">
        <w:t xml:space="preserve">ou have learned </w:t>
      </w:r>
      <w:r w:rsidR="00400CEE">
        <w:t xml:space="preserve">that particles, positions with an appropriate texture and no dimensions, can be useful in describing interesting </w:t>
      </w:r>
      <w:r w:rsidR="00D938A1">
        <w:t xml:space="preserve">physical </w:t>
      </w:r>
      <w:r w:rsidR="00400CEE">
        <w:t xml:space="preserve">effects. </w:t>
      </w:r>
      <w:r w:rsidR="00C5071D">
        <w:t>Second, t</w:t>
      </w:r>
      <w:r w:rsidR="00D938A1">
        <w:t xml:space="preserve">he capability to collide and interact with other objects assist the integration and placement of particles in game scenes. </w:t>
      </w:r>
      <w:r w:rsidR="00C5071D">
        <w:t xml:space="preserve">And, lastly, in order to achieve the appearance of familiar physical effects, the emitting of particles should persist over some period of time. </w:t>
      </w:r>
    </w:p>
    <w:p w14:paraId="0697726F" w14:textId="57F479EB" w:rsidR="00400CEE" w:rsidRDefault="00400CEE" w:rsidP="00D938A1">
      <w:pPr>
        <w:pStyle w:val="BodyTextCont"/>
        <w:rPr>
          <w:rFonts w:hint="eastAsia"/>
        </w:rPr>
      </w:pPr>
      <w:r>
        <w:t xml:space="preserve">You have developed a simple and yet flexible particle systems to support the </w:t>
      </w:r>
      <w:r w:rsidR="00D938A1">
        <w:t xml:space="preserve">consistent </w:t>
      </w:r>
      <w:r>
        <w:t xml:space="preserve">management of </w:t>
      </w:r>
      <w:r w:rsidR="00D938A1">
        <w:t xml:space="preserve">individual </w:t>
      </w:r>
      <w:r>
        <w:t>particles</w:t>
      </w:r>
      <w:r w:rsidR="00D938A1">
        <w:t xml:space="preserve"> and the emitters</w:t>
      </w:r>
      <w:r>
        <w:t>. You</w:t>
      </w:r>
      <w:r w:rsidR="00D578CA">
        <w:t>r</w:t>
      </w:r>
      <w:r>
        <w:t xml:space="preserve"> system is simple because it </w:t>
      </w:r>
      <w:r w:rsidR="00C5071D">
        <w:t>consists of</w:t>
      </w:r>
      <w:r>
        <w:t xml:space="preserve"> a single component</w:t>
      </w:r>
      <w:r w:rsidR="00D578CA">
        <w:t>,</w:t>
      </w:r>
      <w:r>
        <w:t xml:space="preserve"> defined in </w:t>
      </w:r>
      <w:r w:rsidRPr="00092B24">
        <w:rPr>
          <w:rStyle w:val="CodeInline"/>
          <w:rFonts w:hint="eastAsia"/>
        </w:rPr>
        <w:t>particle_system.js</w:t>
      </w:r>
      <w:r w:rsidR="00D578CA">
        <w:t xml:space="preserve">, with </w:t>
      </w:r>
      <w:r w:rsidR="00C5071D">
        <w:t xml:space="preserve">merely </w:t>
      </w:r>
      <w:r w:rsidR="00D578CA">
        <w:t xml:space="preserve">three </w:t>
      </w:r>
      <w:r w:rsidR="00C5071D">
        <w:t xml:space="preserve">simple </w:t>
      </w:r>
      <w:r w:rsidR="00D578CA">
        <w:t xml:space="preserve">supporting classes defined in the </w:t>
      </w:r>
      <w:r w:rsidR="00D578CA" w:rsidRPr="00092B24">
        <w:rPr>
          <w:rStyle w:val="CodeInline"/>
          <w:rFonts w:hint="eastAsia"/>
        </w:rPr>
        <w:t>src/engine/particles</w:t>
      </w:r>
      <w:r w:rsidR="00D578CA">
        <w:t xml:space="preserve"> folder. </w:t>
      </w:r>
      <w:r w:rsidR="00C5071D">
        <w:t xml:space="preserve">The system </w:t>
      </w:r>
      <w:r w:rsidR="00D578CA">
        <w:t xml:space="preserve">is flexible because </w:t>
      </w:r>
      <w:r w:rsidR="00D938A1">
        <w:t xml:space="preserve">of </w:t>
      </w:r>
      <w:r w:rsidR="00D578CA">
        <w:t xml:space="preserve">the callback </w:t>
      </w:r>
      <w:r w:rsidR="00D938A1">
        <w:t xml:space="preserve">mechanism </w:t>
      </w:r>
      <w:r w:rsidR="00C5071D">
        <w:t xml:space="preserve">for </w:t>
      </w:r>
      <w:r w:rsidR="003E49D8">
        <w:t xml:space="preserve">the </w:t>
      </w:r>
      <w:r w:rsidR="00C5071D">
        <w:t xml:space="preserve">actual creation </w:t>
      </w:r>
      <w:r w:rsidR="006540AC">
        <w:t xml:space="preserve">of particles </w:t>
      </w:r>
      <w:r w:rsidR="00D938A1">
        <w:t xml:space="preserve">where </w:t>
      </w:r>
      <w:r w:rsidR="006540AC">
        <w:t xml:space="preserve">the </w:t>
      </w:r>
      <w:r w:rsidR="00D938A1">
        <w:t xml:space="preserve">game </w:t>
      </w:r>
      <w:r w:rsidR="00D578CA">
        <w:t>developer</w:t>
      </w:r>
      <w:r w:rsidR="00C5071D">
        <w:t>s</w:t>
      </w:r>
      <w:r w:rsidR="00D578CA">
        <w:t xml:space="preserve"> </w:t>
      </w:r>
      <w:r w:rsidR="00D938A1">
        <w:t xml:space="preserve">are free </w:t>
      </w:r>
      <w:r w:rsidR="00D578CA">
        <w:t xml:space="preserve">to define and generate </w:t>
      </w:r>
      <w:r w:rsidR="00D938A1">
        <w:t xml:space="preserve">particles with any arbitrary behaviors. </w:t>
      </w:r>
    </w:p>
    <w:p w14:paraId="116F1AB5" w14:textId="711A33B1" w:rsidR="005D367E" w:rsidRDefault="00C5071D" w:rsidP="00092B24">
      <w:pPr>
        <w:pStyle w:val="BodyTextCont"/>
        <w:rPr>
          <w:rFonts w:hint="eastAsia"/>
        </w:rPr>
      </w:pPr>
      <w:r>
        <w:t>The particle system you have buil</w:t>
      </w:r>
      <w:ins w:id="53" w:author="Jeb Pavleas" w:date="2021-07-12T07:01:00Z">
        <w:r w:rsidR="000451FA">
          <w:t>t</w:t>
        </w:r>
      </w:ins>
      <w:del w:id="54" w:author="Jeb Pavleas" w:date="2021-07-12T07:01:00Z">
        <w:r w:rsidDel="000451FA">
          <w:delText>d</w:delText>
        </w:r>
      </w:del>
      <w:r>
        <w:t xml:space="preserve"> serves to </w:t>
      </w:r>
      <w:r w:rsidR="006540AC">
        <w:t xml:space="preserve">demonstrate the fundamentals. To increase the sophistication of particle behaviors, you can subclass from the simple </w:t>
      </w:r>
      <w:r w:rsidR="006540AC" w:rsidRPr="00092B24">
        <w:rPr>
          <w:rStyle w:val="CodeInline"/>
          <w:rFonts w:hint="eastAsia"/>
        </w:rPr>
        <w:t>Particle</w:t>
      </w:r>
      <w:r w:rsidR="006540AC">
        <w:t xml:space="preserve"> class, define additional parameters, and amend the </w:t>
      </w:r>
      <w:r w:rsidR="006540AC" w:rsidRPr="00092B24">
        <w:rPr>
          <w:rStyle w:val="CodeInline"/>
          <w:rFonts w:hint="eastAsia"/>
        </w:rPr>
        <w:t>update()</w:t>
      </w:r>
      <w:r w:rsidR="006540AC">
        <w:t xml:space="preserve"> function accordingly. To support additional physical effects, you can consider modifying or subclassing from the </w:t>
      </w:r>
      <w:r w:rsidR="006540AC" w:rsidRPr="00092B24">
        <w:rPr>
          <w:rStyle w:val="CodeInline"/>
          <w:rFonts w:hint="eastAsia"/>
        </w:rPr>
        <w:t>ParticleEmitter</w:t>
      </w:r>
      <w:r w:rsidR="006540AC">
        <w:t xml:space="preserve"> class and emit particles </w:t>
      </w:r>
      <w:r w:rsidR="00235913">
        <w:t xml:space="preserve">according to appropriate formulations. </w:t>
      </w:r>
    </w:p>
    <w:p w14:paraId="020044C0" w14:textId="1C004879" w:rsidR="00B40AA3" w:rsidRDefault="00B40AA3" w:rsidP="00B40AA3">
      <w:pPr>
        <w:pStyle w:val="Heading2"/>
      </w:pPr>
      <w:r w:rsidRPr="00B40AA3">
        <w:lastRenderedPageBreak/>
        <w:t>Game Design Considerations</w:t>
      </w:r>
    </w:p>
    <w:p w14:paraId="5E92C8ED" w14:textId="3F64DF8B" w:rsidR="004C3D03" w:rsidRDefault="004C3D03" w:rsidP="004C3D03">
      <w:pPr>
        <w:pStyle w:val="BodyTextFirst"/>
        <w:rPr>
          <w:rFonts w:hint="eastAsia"/>
        </w:rPr>
      </w:pPr>
      <w:r>
        <w:t xml:space="preserve">As discussed in Chapter 9, presence in games isn’t exclusively achieved by recreating our physical world experience in game environments; while introducing real-world physics is often an effective way to bring players into virtual worlds there are many other design choices that can be quite effective at pulling players into the game, either in partnership with object physics or on their own. For example, imagine a game with a 2D comic-book visual style that displays a “BOOM!” text-based image whenever something explodes; objects don’t show the word “BOOM!” when they explode in the physical world, of course, but the stylized and familiar use of “BOOM!” in the context of a comic book visual aesthetic can be quite effective on its own as a way to connect players with what’s happening in the game world. </w:t>
      </w:r>
    </w:p>
    <w:p w14:paraId="4033020A" w14:textId="0C695169" w:rsidR="004C3D03" w:rsidRDefault="004C3D03" w:rsidP="004C3D03">
      <w:pPr>
        <w:pStyle w:val="Figure"/>
      </w:pPr>
      <w:r>
        <w:rPr>
          <w:noProof/>
        </w:rPr>
        <w:drawing>
          <wp:inline distT="0" distB="0" distL="0" distR="0" wp14:anchorId="57407343" wp14:editId="3E66E4EE">
            <wp:extent cx="4029075" cy="2381250"/>
            <wp:effectExtent l="0" t="0" r="9525" b="0"/>
            <wp:docPr id="3" name="Picture 3" descr="A stylized image with the word &quot;BOOM!&quot; appearing with a starbur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ylized image with the word &quot;BOOM!&quot; appearing with a starburst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2381250"/>
                    </a:xfrm>
                    <a:prstGeom prst="rect">
                      <a:avLst/>
                    </a:prstGeom>
                    <a:noFill/>
                    <a:ln>
                      <a:noFill/>
                    </a:ln>
                  </pic:spPr>
                </pic:pic>
              </a:graphicData>
            </a:graphic>
          </wp:inline>
        </w:drawing>
      </w:r>
    </w:p>
    <w:p w14:paraId="7FE22095" w14:textId="110DAE8A" w:rsidR="004C3D03" w:rsidRDefault="004C3D03" w:rsidP="004C3D03">
      <w:pPr>
        <w:pStyle w:val="FigureCaption"/>
        <w:rPr>
          <w:noProof w:val="0"/>
        </w:rPr>
      </w:pPr>
      <w:r>
        <w:rPr>
          <w:noProof w:val="0"/>
        </w:rPr>
        <w:t>Figure 10-4. Visual techniques like those shown in this graphic are often used in graphic novels to represent various fast-moving or high-impact actions like explosions, punches, crashes, and the like; similar visual techniques have also been used quite effectively in film and video games.</w:t>
      </w:r>
    </w:p>
    <w:p w14:paraId="2108E400" w14:textId="77777777" w:rsidR="004C3D03" w:rsidRDefault="004C3D03" w:rsidP="004C3D03">
      <w:pPr>
        <w:pStyle w:val="BodyTextCont"/>
        <w:rPr>
          <w:rFonts w:hint="eastAsia"/>
        </w:rPr>
      </w:pPr>
      <w:r>
        <w:t xml:space="preserve">Particle effects can also be used either in realistic ways that mimic how we’d expect them to behave in the real world or in more creative ways that have no connection to real-world physics. Try using what you’ve learned from the examples in this chapter and experiment with adding particles to our current game prototype as we left it in Chapter 9: can you think of some uses for particles in the current level that might support and reinforce the presence of existing game elements (e.g., sparks flying if the player character touches the force field)? What about introducing particle effects that might not directly relate to game play but enhance and add interest to the game setting? </w:t>
      </w:r>
    </w:p>
    <w:p w14:paraId="51E91748" w14:textId="77777777" w:rsidR="004C3D03" w:rsidRPr="004C3D03" w:rsidRDefault="004C3D03" w:rsidP="004C3D03"/>
    <w:sectPr w:rsidR="004C3D03" w:rsidRPr="004C3D03" w:rsidSect="002B6651">
      <w:headerReference w:type="even" r:id="rId15"/>
      <w:headerReference w:type="default" r:id="rId16"/>
      <w:footerReference w:type="even" r:id="rId17"/>
      <w:footerReference w:type="default" r:id="rId18"/>
      <w:headerReference w:type="first" r:id="rId19"/>
      <w:footerReference w:type="first" r:id="rId20"/>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b Pavleas" w:date="2021-06-07T05:55:00Z" w:initials="JP">
    <w:p w14:paraId="1BB38FA3" w14:textId="553811BA" w:rsidR="00F87D1F" w:rsidRDefault="00F87D1F">
      <w:pPr>
        <w:pStyle w:val="CommentText"/>
      </w:pPr>
      <w:r>
        <w:rPr>
          <w:rStyle w:val="CommentReference"/>
        </w:rPr>
        <w:annotationRef/>
      </w:r>
      <w:r>
        <w:t>Title check … maybe emitting, creating, etc</w:t>
      </w:r>
    </w:p>
  </w:comment>
  <w:comment w:id="2" w:author="Kelvin Sung" w:date="2021-07-01T15:58:00Z" w:initials="KS">
    <w:p w14:paraId="407ECBBF" w14:textId="3C73E81F" w:rsidR="00F87D1F" w:rsidRDefault="00F87D1F">
      <w:pPr>
        <w:pStyle w:val="CommentText"/>
      </w:pPr>
      <w:r>
        <w:rPr>
          <w:rStyle w:val="CommentReference"/>
        </w:rPr>
        <w:annotationRef/>
      </w:r>
      <w:r>
        <w:t>How this?</w:t>
      </w:r>
    </w:p>
  </w:comment>
  <w:comment w:id="3" w:author="Jeb Pavleas" w:date="2021-07-12T06:35:00Z" w:initials="JP">
    <w:p w14:paraId="37ACCE9A" w14:textId="3DCE43FA" w:rsidR="005B4300" w:rsidRDefault="005B4300">
      <w:pPr>
        <w:pStyle w:val="CommentText"/>
      </w:pPr>
      <w:r>
        <w:rPr>
          <w:rStyle w:val="CommentReference"/>
        </w:rPr>
        <w:annotationRef/>
      </w:r>
      <w:r>
        <w:t>good</w:t>
      </w:r>
    </w:p>
  </w:comment>
  <w:comment w:id="6" w:author="Jeb Pavleas" w:date="2021-06-07T06:48:00Z" w:initials="JP">
    <w:p w14:paraId="088EBA43" w14:textId="151AA963" w:rsidR="00F87D1F" w:rsidRDefault="00F87D1F">
      <w:pPr>
        <w:pStyle w:val="CommentText"/>
      </w:pPr>
      <w:r>
        <w:rPr>
          <w:rStyle w:val="CommentReference"/>
        </w:rPr>
        <w:annotationRef/>
      </w:r>
      <w:r>
        <w:t>Needs explination of why … for a glow-like effect … not all systems want this like confetti or leafs of a tree</w:t>
      </w:r>
    </w:p>
  </w:comment>
  <w:comment w:id="7" w:author="Kelvin Sung" w:date="2021-07-02T15:10:00Z" w:initials="KS">
    <w:p w14:paraId="0F10CA3C" w14:textId="5D3F766B" w:rsidR="00F87D1F" w:rsidRDefault="00F87D1F">
      <w:pPr>
        <w:pStyle w:val="CommentText"/>
      </w:pPr>
      <w:r>
        <w:rPr>
          <w:rStyle w:val="CommentReference"/>
        </w:rPr>
        <w:annotationRef/>
      </w:r>
      <w:r>
        <w:t xml:space="preserve">I think we want to avoid this topic, using particle system to compute location of objects: and substitute the object during rendering. </w:t>
      </w:r>
    </w:p>
  </w:comment>
  <w:comment w:id="8" w:author="Jeb Pavleas" w:date="2021-07-12T06:36:00Z" w:initials="JP">
    <w:p w14:paraId="64F1DF10" w14:textId="2CCA1976" w:rsidR="005B4300" w:rsidRDefault="005B4300">
      <w:pPr>
        <w:pStyle w:val="CommentText"/>
      </w:pPr>
      <w:r>
        <w:rPr>
          <w:rStyle w:val="CommentReference"/>
        </w:rPr>
        <w:annotationRef/>
      </w:r>
      <w:r w:rsidR="00DE1FB2">
        <w:t xml:space="preserve">Seems good maybe an emphises on this demonstrates a specific particle systems many more can be added… maybe in intro </w:t>
      </w:r>
    </w:p>
  </w:comment>
  <w:comment w:id="13" w:author="Jeb Pavleas" w:date="2021-06-07T07:33:00Z" w:initials="JP">
    <w:p w14:paraId="2C561F97" w14:textId="46B1A3BD" w:rsidR="00F87D1F" w:rsidRDefault="00F87D1F">
      <w:pPr>
        <w:pStyle w:val="CommentText"/>
      </w:pPr>
      <w:r>
        <w:rPr>
          <w:rStyle w:val="CommentReference"/>
        </w:rPr>
        <w:annotationRef/>
      </w:r>
      <w:r>
        <w:t>Particle is no longer  a GO … intentional?</w:t>
      </w:r>
    </w:p>
    <w:p w14:paraId="3EA5DA32" w14:textId="71DC5281" w:rsidR="00F87D1F" w:rsidRDefault="00F87D1F">
      <w:pPr>
        <w:pStyle w:val="CommentText"/>
      </w:pPr>
    </w:p>
  </w:comment>
  <w:comment w:id="14" w:author="Kelvin Sung" w:date="2021-07-02T17:36:00Z" w:initials="KS">
    <w:p w14:paraId="5F8AEB52" w14:textId="26EDC943" w:rsidR="00F87D1F" w:rsidRDefault="00F87D1F">
      <w:pPr>
        <w:pStyle w:val="CommentText"/>
      </w:pPr>
      <w:r>
        <w:rPr>
          <w:rStyle w:val="CommentReference"/>
        </w:rPr>
        <w:annotationRef/>
      </w:r>
      <w:r>
        <w:t>Yes, GO are too “heavy”, they have many states including references to RigidShape. Particles have no need for those.</w:t>
      </w:r>
    </w:p>
  </w:comment>
  <w:comment w:id="15" w:author="Jeb Pavleas" w:date="2021-07-12T06:39:00Z" w:initials="JP">
    <w:p w14:paraId="6D145D8F" w14:textId="0AD77C1A" w:rsidR="005B4300" w:rsidRDefault="005B4300">
      <w:pPr>
        <w:pStyle w:val="CommentText"/>
      </w:pPr>
      <w:r>
        <w:rPr>
          <w:rStyle w:val="CommentReference"/>
        </w:rPr>
        <w:annotationRef/>
      </w:r>
      <w:r>
        <w:t xml:space="preserve">Ok that’s what I thought but </w:t>
      </w:r>
      <w:r w:rsidR="00DE1FB2">
        <w:t>its</w:t>
      </w:r>
      <w:r>
        <w:t xml:space="preserve"> still using </w:t>
      </w:r>
      <w:r w:rsidRPr="005B4300">
        <w:t>GameObjectSet</w:t>
      </w:r>
      <w:r>
        <w:t xml:space="preserve">. </w:t>
      </w:r>
      <w:r w:rsidR="00DE1FB2">
        <w:t>Probably</w:t>
      </w:r>
      <w:r>
        <w:t xml:space="preserve"> ok …  maybe a base class</w:t>
      </w:r>
      <w:r w:rsidR="00DE1FB2">
        <w:t xml:space="preserve"> or comment</w:t>
      </w:r>
      <w:r>
        <w:t>?</w:t>
      </w:r>
    </w:p>
  </w:comment>
  <w:comment w:id="41" w:author="Jeb Pavleas" w:date="2021-06-09T16:14:00Z" w:initials="JP">
    <w:p w14:paraId="392AD28C" w14:textId="47A2C8E4" w:rsidR="00F87D1F" w:rsidRDefault="00F87D1F">
      <w:pPr>
        <w:pStyle w:val="CommentText"/>
      </w:pPr>
      <w:r>
        <w:rPr>
          <w:rStyle w:val="CommentReference"/>
        </w:rPr>
        <w:annotationRef/>
      </w:r>
      <w:bookmarkStart w:id="44" w:name="_Hlk74147808"/>
      <w:r w:rsidRPr="00F408FA">
        <w:t>Particle</w:t>
      </w:r>
      <w:r>
        <w:t>s</w:t>
      </w:r>
      <w:r w:rsidRPr="00F408FA">
        <w:t xml:space="preserve"> Collisions</w:t>
      </w:r>
      <w:r>
        <w:t xml:space="preserve"> vs </w:t>
      </w:r>
      <w:r w:rsidRPr="00F408FA">
        <w:t>Particle Collision</w:t>
      </w:r>
      <w:r>
        <w:t>?</w:t>
      </w:r>
      <w:bookmarkEnd w:id="44"/>
    </w:p>
  </w:comment>
  <w:comment w:id="42" w:author="Kelvin Sung" w:date="2021-07-03T10:56:00Z" w:initials="KS">
    <w:p w14:paraId="3128A291" w14:textId="77777777" w:rsidR="00F87D1F" w:rsidRDefault="00F87D1F">
      <w:pPr>
        <w:pStyle w:val="CommentText"/>
      </w:pPr>
      <w:r>
        <w:rPr>
          <w:rStyle w:val="CommentReference"/>
        </w:rPr>
        <w:annotationRef/>
      </w:r>
      <w:r>
        <w:t>Is the name strange? All projects are titled in “plural” so, the name.</w:t>
      </w:r>
    </w:p>
    <w:p w14:paraId="0B413CA2" w14:textId="77777777" w:rsidR="00F87D1F" w:rsidRDefault="00F87D1F">
      <w:pPr>
        <w:pStyle w:val="CommentText"/>
      </w:pPr>
    </w:p>
    <w:p w14:paraId="244BE4F8" w14:textId="34CB1237" w:rsidR="00F87D1F" w:rsidRDefault="00F87D1F">
      <w:pPr>
        <w:pStyle w:val="CommentText"/>
      </w:pPr>
      <w:r>
        <w:t>Change to “particle collisions” is this better?</w:t>
      </w:r>
    </w:p>
  </w:comment>
  <w:comment w:id="43" w:author="Jeb Pavleas" w:date="2021-07-12T06:41:00Z" w:initials="JP">
    <w:p w14:paraId="393051D4" w14:textId="7B1FF586" w:rsidR="005B4300" w:rsidRDefault="005B4300">
      <w:pPr>
        <w:pStyle w:val="CommentText"/>
      </w:pPr>
      <w:r>
        <w:rPr>
          <w:rStyle w:val="CommentReference"/>
        </w:rPr>
        <w:annotationRef/>
      </w:r>
      <w:r>
        <w:t>Better.</w:t>
      </w:r>
    </w:p>
  </w:comment>
  <w:comment w:id="49" w:author="Jeb Pavleas" w:date="2021-06-09T17:40:00Z" w:initials="JP">
    <w:p w14:paraId="4E552C8C" w14:textId="29555658" w:rsidR="00F87D1F" w:rsidRDefault="00F87D1F">
      <w:pPr>
        <w:pStyle w:val="CommentText"/>
      </w:pPr>
      <w:r>
        <w:rPr>
          <w:rStyle w:val="CommentReference"/>
        </w:rPr>
        <w:annotationRef/>
      </w:r>
      <w:r>
        <w:t>Why not use time rather then particles left? What if I want 30 seconds of particles? Or a campfire indefinitely creating fire?</w:t>
      </w:r>
    </w:p>
  </w:comment>
  <w:comment w:id="50" w:author="Kelvin Sung" w:date="2021-07-03T15:28:00Z" w:initials="KS">
    <w:p w14:paraId="085B58A5" w14:textId="5C5F8C23" w:rsidR="00F87D1F" w:rsidRDefault="00F87D1F">
      <w:pPr>
        <w:pStyle w:val="CommentText"/>
      </w:pPr>
      <w:r>
        <w:rPr>
          <w:rStyle w:val="CommentReference"/>
        </w:rPr>
        <w:annotationRef/>
      </w:r>
      <w:r>
        <w:t>Good point, added explanation in the testing section</w:t>
      </w:r>
    </w:p>
  </w:comment>
  <w:comment w:id="51" w:author="Jeb Pavleas" w:date="2021-07-12T06:41:00Z" w:initials="JP">
    <w:p w14:paraId="141B14B0" w14:textId="307E339C" w:rsidR="005B4300" w:rsidRDefault="005B4300">
      <w:pPr>
        <w:pStyle w:val="CommentText"/>
      </w:pPr>
      <w:r>
        <w:rPr>
          <w:rStyle w:val="CommentReference"/>
        </w:rPr>
        <w:annotationRef/>
      </w:r>
      <w:r>
        <w:t>K, this can maybe also be addressed in the intro as mentioned up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B38FA3" w15:done="0"/>
  <w15:commentEx w15:paraId="407ECBBF" w15:paraIdParent="1BB38FA3" w15:done="0"/>
  <w15:commentEx w15:paraId="37ACCE9A" w15:paraIdParent="1BB38FA3" w15:done="0"/>
  <w15:commentEx w15:paraId="088EBA43" w15:done="0"/>
  <w15:commentEx w15:paraId="0F10CA3C" w15:paraIdParent="088EBA43" w15:done="0"/>
  <w15:commentEx w15:paraId="64F1DF10" w15:paraIdParent="088EBA43" w15:done="0"/>
  <w15:commentEx w15:paraId="3EA5DA32" w15:done="0"/>
  <w15:commentEx w15:paraId="5F8AEB52" w15:paraIdParent="3EA5DA32" w15:done="0"/>
  <w15:commentEx w15:paraId="6D145D8F" w15:paraIdParent="3EA5DA32" w15:done="0"/>
  <w15:commentEx w15:paraId="392AD28C" w15:done="0"/>
  <w15:commentEx w15:paraId="244BE4F8" w15:paraIdParent="392AD28C" w15:done="0"/>
  <w15:commentEx w15:paraId="393051D4" w15:paraIdParent="392AD28C" w15:done="0"/>
  <w15:commentEx w15:paraId="4E552C8C" w15:done="0"/>
  <w15:commentEx w15:paraId="085B58A5" w15:paraIdParent="4E552C8C" w15:done="0"/>
  <w15:commentEx w15:paraId="141B14B0" w15:paraIdParent="4E552C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3366" w16cex:dateUtc="2021-06-07T12:55:00Z"/>
  <w16cex:commentExtensible w16cex:durableId="24966148" w16cex:dateUtc="2021-07-12T13:35:00Z"/>
  <w16cex:commentExtensible w16cex:durableId="24683FA8" w16cex:dateUtc="2021-06-07T13:48:00Z"/>
  <w16cex:commentExtensible w16cex:durableId="24966183" w16cex:dateUtc="2021-07-12T13:36:00Z"/>
  <w16cex:commentExtensible w16cex:durableId="24684A5A" w16cex:dateUtc="2021-06-07T14:33:00Z"/>
  <w16cex:commentExtensible w16cex:durableId="24966237" w16cex:dateUtc="2021-07-12T13:39:00Z"/>
  <w16cex:commentExtensible w16cex:durableId="246B675C" w16cex:dateUtc="2021-06-09T23:14:00Z"/>
  <w16cex:commentExtensible w16cex:durableId="2496628F" w16cex:dateUtc="2021-07-12T13:41:00Z"/>
  <w16cex:commentExtensible w16cex:durableId="246B7B96" w16cex:dateUtc="2021-06-10T00:40:00Z"/>
  <w16cex:commentExtensible w16cex:durableId="249662B1" w16cex:dateUtc="2021-07-12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B38FA3" w16cid:durableId="24683366"/>
  <w16cid:commentId w16cid:paraId="407ECBBF" w16cid:durableId="248864AC"/>
  <w16cid:commentId w16cid:paraId="37ACCE9A" w16cid:durableId="24966148"/>
  <w16cid:commentId w16cid:paraId="088EBA43" w16cid:durableId="24683FA8"/>
  <w16cid:commentId w16cid:paraId="0F10CA3C" w16cid:durableId="2489AAF7"/>
  <w16cid:commentId w16cid:paraId="64F1DF10" w16cid:durableId="24966183"/>
  <w16cid:commentId w16cid:paraId="3EA5DA32" w16cid:durableId="24684A5A"/>
  <w16cid:commentId w16cid:paraId="5F8AEB52" w16cid:durableId="2489CD28"/>
  <w16cid:commentId w16cid:paraId="6D145D8F" w16cid:durableId="24966237"/>
  <w16cid:commentId w16cid:paraId="392AD28C" w16cid:durableId="246B675C"/>
  <w16cid:commentId w16cid:paraId="244BE4F8" w16cid:durableId="248AC0C7"/>
  <w16cid:commentId w16cid:paraId="393051D4" w16cid:durableId="2496628F"/>
  <w16cid:commentId w16cid:paraId="4E552C8C" w16cid:durableId="246B7B96"/>
  <w16cid:commentId w16cid:paraId="085B58A5" w16cid:durableId="248B00BB"/>
  <w16cid:commentId w16cid:paraId="141B14B0" w16cid:durableId="249662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C14EB" w14:textId="77777777" w:rsidR="000D528B" w:rsidRDefault="000D528B" w:rsidP="000C758C">
      <w:pPr>
        <w:spacing w:after="0" w:line="240" w:lineRule="auto"/>
      </w:pPr>
      <w:r>
        <w:separator/>
      </w:r>
    </w:p>
  </w:endnote>
  <w:endnote w:type="continuationSeparator" w:id="0">
    <w:p w14:paraId="7705B6A1" w14:textId="77777777" w:rsidR="000D528B" w:rsidRDefault="000D528B"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rial"/>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05FB" w14:textId="77777777" w:rsidR="00F87D1F" w:rsidRPr="00222F70" w:rsidRDefault="00F87D1F">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C3EC" w14:textId="77777777" w:rsidR="00F87D1F" w:rsidRPr="00222F70" w:rsidRDefault="00F87D1F" w:rsidP="002B6651">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1201969"/>
      <w:docPartObj>
        <w:docPartGallery w:val="Page Numbers (Bottom of Page)"/>
        <w:docPartUnique/>
      </w:docPartObj>
    </w:sdtPr>
    <w:sdtEndPr>
      <w:rPr>
        <w:rStyle w:val="DefaultParagraphFont"/>
      </w:rPr>
    </w:sdtEndPr>
    <w:sdtContent>
      <w:p w14:paraId="0DB6F211" w14:textId="77777777" w:rsidR="00F87D1F" w:rsidRDefault="00F87D1F"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757A8" w14:textId="77777777" w:rsidR="000D528B" w:rsidRDefault="000D528B" w:rsidP="000C758C">
      <w:pPr>
        <w:spacing w:after="0" w:line="240" w:lineRule="auto"/>
      </w:pPr>
      <w:r>
        <w:separator/>
      </w:r>
    </w:p>
  </w:footnote>
  <w:footnote w:type="continuationSeparator" w:id="0">
    <w:p w14:paraId="0A2A15FE" w14:textId="77777777" w:rsidR="000D528B" w:rsidRDefault="000D528B"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4F28E" w14:textId="77777777" w:rsidR="00F87D1F" w:rsidRPr="003C7D0E" w:rsidRDefault="00F87D1F"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0931" w14:textId="4DE58FA0" w:rsidR="00F87D1F" w:rsidRPr="002A45BE" w:rsidRDefault="00F87D1F"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9FF83" w14:textId="0BCEEA02" w:rsidR="00F87D1F" w:rsidRDefault="00F87D1F"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35CB62"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C H A P T E R  10</w:t>
    </w:r>
  </w:p>
  <w:p w14:paraId="648C3D4C" w14:textId="77777777" w:rsidR="00F87D1F" w:rsidRPr="00B44665" w:rsidRDefault="00F87D1F" w:rsidP="002B6651">
    <w:pPr>
      <w:rPr>
        <w:rFonts w:ascii="Wingdings" w:hAnsi="Wingdings" w:hint="eastAsia"/>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B7BE9DC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num>
  <w:num w:numId="27">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b Pavleas">
    <w15:presenceInfo w15:providerId="Windows Live" w15:userId="7297f742495c9fe8"/>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07E4"/>
    <w:rsid w:val="0000189A"/>
    <w:rsid w:val="00002ED2"/>
    <w:rsid w:val="000103E5"/>
    <w:rsid w:val="00014A1F"/>
    <w:rsid w:val="0001697D"/>
    <w:rsid w:val="00020026"/>
    <w:rsid w:val="00020E28"/>
    <w:rsid w:val="00026381"/>
    <w:rsid w:val="00037E42"/>
    <w:rsid w:val="000451FA"/>
    <w:rsid w:val="00045BB7"/>
    <w:rsid w:val="000566D2"/>
    <w:rsid w:val="00060A59"/>
    <w:rsid w:val="00070D35"/>
    <w:rsid w:val="00077883"/>
    <w:rsid w:val="00092B24"/>
    <w:rsid w:val="000950AC"/>
    <w:rsid w:val="000A0D8D"/>
    <w:rsid w:val="000C617C"/>
    <w:rsid w:val="000C758C"/>
    <w:rsid w:val="000D528B"/>
    <w:rsid w:val="000E26C5"/>
    <w:rsid w:val="000F5745"/>
    <w:rsid w:val="00104806"/>
    <w:rsid w:val="00111791"/>
    <w:rsid w:val="001325EE"/>
    <w:rsid w:val="00141474"/>
    <w:rsid w:val="0014369D"/>
    <w:rsid w:val="00152C75"/>
    <w:rsid w:val="00154C32"/>
    <w:rsid w:val="00165AA8"/>
    <w:rsid w:val="001673AE"/>
    <w:rsid w:val="00170C95"/>
    <w:rsid w:val="00173495"/>
    <w:rsid w:val="00190B61"/>
    <w:rsid w:val="001A6D93"/>
    <w:rsid w:val="001B0C04"/>
    <w:rsid w:val="001C2D46"/>
    <w:rsid w:val="001D040B"/>
    <w:rsid w:val="002076F9"/>
    <w:rsid w:val="00211142"/>
    <w:rsid w:val="00216CB7"/>
    <w:rsid w:val="00232E40"/>
    <w:rsid w:val="002340B1"/>
    <w:rsid w:val="00235913"/>
    <w:rsid w:val="00235A85"/>
    <w:rsid w:val="00245D12"/>
    <w:rsid w:val="002547EF"/>
    <w:rsid w:val="002658F7"/>
    <w:rsid w:val="002707D4"/>
    <w:rsid w:val="00270E13"/>
    <w:rsid w:val="00275E71"/>
    <w:rsid w:val="0028310D"/>
    <w:rsid w:val="00290D45"/>
    <w:rsid w:val="00293B85"/>
    <w:rsid w:val="00295A19"/>
    <w:rsid w:val="002A2F6A"/>
    <w:rsid w:val="002B3FF9"/>
    <w:rsid w:val="002B6651"/>
    <w:rsid w:val="002B7345"/>
    <w:rsid w:val="002C1EC6"/>
    <w:rsid w:val="002C76A0"/>
    <w:rsid w:val="002D785F"/>
    <w:rsid w:val="002F29F7"/>
    <w:rsid w:val="00302EE9"/>
    <w:rsid w:val="00307B9C"/>
    <w:rsid w:val="00334A41"/>
    <w:rsid w:val="0034625D"/>
    <w:rsid w:val="00347DFE"/>
    <w:rsid w:val="003640C8"/>
    <w:rsid w:val="003678F5"/>
    <w:rsid w:val="003700DB"/>
    <w:rsid w:val="00376A06"/>
    <w:rsid w:val="00380D56"/>
    <w:rsid w:val="00381986"/>
    <w:rsid w:val="0038607E"/>
    <w:rsid w:val="00397309"/>
    <w:rsid w:val="003B3753"/>
    <w:rsid w:val="003B4D98"/>
    <w:rsid w:val="003C699B"/>
    <w:rsid w:val="003D4FF1"/>
    <w:rsid w:val="003E49D8"/>
    <w:rsid w:val="003F0333"/>
    <w:rsid w:val="003F3155"/>
    <w:rsid w:val="003F7367"/>
    <w:rsid w:val="00400CEE"/>
    <w:rsid w:val="00403A13"/>
    <w:rsid w:val="0040478F"/>
    <w:rsid w:val="00426B0A"/>
    <w:rsid w:val="00434D80"/>
    <w:rsid w:val="004407A5"/>
    <w:rsid w:val="004444AF"/>
    <w:rsid w:val="0044470A"/>
    <w:rsid w:val="00445C16"/>
    <w:rsid w:val="00491687"/>
    <w:rsid w:val="004A1CC5"/>
    <w:rsid w:val="004A7D73"/>
    <w:rsid w:val="004B37FC"/>
    <w:rsid w:val="004C2329"/>
    <w:rsid w:val="004C3D03"/>
    <w:rsid w:val="004D7703"/>
    <w:rsid w:val="004E03C5"/>
    <w:rsid w:val="004F6501"/>
    <w:rsid w:val="00501297"/>
    <w:rsid w:val="00540742"/>
    <w:rsid w:val="00557DCD"/>
    <w:rsid w:val="005635BA"/>
    <w:rsid w:val="005646BB"/>
    <w:rsid w:val="00571BE5"/>
    <w:rsid w:val="00572915"/>
    <w:rsid w:val="00573745"/>
    <w:rsid w:val="00585C2C"/>
    <w:rsid w:val="005A47F5"/>
    <w:rsid w:val="005B0E69"/>
    <w:rsid w:val="005B4300"/>
    <w:rsid w:val="005B4F6D"/>
    <w:rsid w:val="005C0977"/>
    <w:rsid w:val="005C5AA1"/>
    <w:rsid w:val="005D2534"/>
    <w:rsid w:val="005D367E"/>
    <w:rsid w:val="005F083C"/>
    <w:rsid w:val="005F25D9"/>
    <w:rsid w:val="0060181D"/>
    <w:rsid w:val="00602BE7"/>
    <w:rsid w:val="00630CA2"/>
    <w:rsid w:val="00632F70"/>
    <w:rsid w:val="00637B1C"/>
    <w:rsid w:val="006540AC"/>
    <w:rsid w:val="00676F17"/>
    <w:rsid w:val="00695508"/>
    <w:rsid w:val="00695D4C"/>
    <w:rsid w:val="006B15B6"/>
    <w:rsid w:val="006C7526"/>
    <w:rsid w:val="006F2D66"/>
    <w:rsid w:val="006F387E"/>
    <w:rsid w:val="006F3EAC"/>
    <w:rsid w:val="0070293C"/>
    <w:rsid w:val="007059F3"/>
    <w:rsid w:val="0072142E"/>
    <w:rsid w:val="0072644B"/>
    <w:rsid w:val="00732E42"/>
    <w:rsid w:val="007446F9"/>
    <w:rsid w:val="0075300A"/>
    <w:rsid w:val="007713D8"/>
    <w:rsid w:val="00772C4B"/>
    <w:rsid w:val="0077421C"/>
    <w:rsid w:val="00774998"/>
    <w:rsid w:val="007B7A3F"/>
    <w:rsid w:val="007C22C5"/>
    <w:rsid w:val="007C3518"/>
    <w:rsid w:val="007C4092"/>
    <w:rsid w:val="007E5751"/>
    <w:rsid w:val="007E7402"/>
    <w:rsid w:val="007F3D20"/>
    <w:rsid w:val="007F5634"/>
    <w:rsid w:val="00801656"/>
    <w:rsid w:val="008034FB"/>
    <w:rsid w:val="008428E0"/>
    <w:rsid w:val="00843E19"/>
    <w:rsid w:val="00862149"/>
    <w:rsid w:val="0089334C"/>
    <w:rsid w:val="0089601A"/>
    <w:rsid w:val="008A3D04"/>
    <w:rsid w:val="008A57ED"/>
    <w:rsid w:val="008C2746"/>
    <w:rsid w:val="008E52F7"/>
    <w:rsid w:val="00901BA4"/>
    <w:rsid w:val="00915352"/>
    <w:rsid w:val="009154BC"/>
    <w:rsid w:val="00940B1A"/>
    <w:rsid w:val="009668E3"/>
    <w:rsid w:val="009746C3"/>
    <w:rsid w:val="009779AC"/>
    <w:rsid w:val="00982780"/>
    <w:rsid w:val="00992FA2"/>
    <w:rsid w:val="009A4F53"/>
    <w:rsid w:val="009C07E2"/>
    <w:rsid w:val="009C081F"/>
    <w:rsid w:val="009C1A4E"/>
    <w:rsid w:val="009C1E34"/>
    <w:rsid w:val="009C61BB"/>
    <w:rsid w:val="009D102B"/>
    <w:rsid w:val="009F384C"/>
    <w:rsid w:val="00A03215"/>
    <w:rsid w:val="00A04483"/>
    <w:rsid w:val="00A14306"/>
    <w:rsid w:val="00A3302D"/>
    <w:rsid w:val="00A366C8"/>
    <w:rsid w:val="00A43215"/>
    <w:rsid w:val="00A45706"/>
    <w:rsid w:val="00A5380F"/>
    <w:rsid w:val="00A56045"/>
    <w:rsid w:val="00A81430"/>
    <w:rsid w:val="00A87865"/>
    <w:rsid w:val="00AA4F07"/>
    <w:rsid w:val="00AB06EC"/>
    <w:rsid w:val="00AB23FD"/>
    <w:rsid w:val="00AB71D6"/>
    <w:rsid w:val="00AD09BA"/>
    <w:rsid w:val="00AD3E7A"/>
    <w:rsid w:val="00AE019B"/>
    <w:rsid w:val="00AE5863"/>
    <w:rsid w:val="00AE7902"/>
    <w:rsid w:val="00AE7EC6"/>
    <w:rsid w:val="00AF4F3B"/>
    <w:rsid w:val="00B136D3"/>
    <w:rsid w:val="00B14B1D"/>
    <w:rsid w:val="00B258E7"/>
    <w:rsid w:val="00B31D82"/>
    <w:rsid w:val="00B40AA3"/>
    <w:rsid w:val="00B46031"/>
    <w:rsid w:val="00B53202"/>
    <w:rsid w:val="00B558E9"/>
    <w:rsid w:val="00B73434"/>
    <w:rsid w:val="00B73D34"/>
    <w:rsid w:val="00B9322C"/>
    <w:rsid w:val="00BB727F"/>
    <w:rsid w:val="00BC628F"/>
    <w:rsid w:val="00BE17C8"/>
    <w:rsid w:val="00BE30E1"/>
    <w:rsid w:val="00C01C0C"/>
    <w:rsid w:val="00C11B35"/>
    <w:rsid w:val="00C12956"/>
    <w:rsid w:val="00C14933"/>
    <w:rsid w:val="00C25ACB"/>
    <w:rsid w:val="00C26285"/>
    <w:rsid w:val="00C2715B"/>
    <w:rsid w:val="00C504E4"/>
    <w:rsid w:val="00C5071D"/>
    <w:rsid w:val="00C5703B"/>
    <w:rsid w:val="00C64DE0"/>
    <w:rsid w:val="00C64F1F"/>
    <w:rsid w:val="00C76CA5"/>
    <w:rsid w:val="00C81D66"/>
    <w:rsid w:val="00CB719C"/>
    <w:rsid w:val="00CD12D9"/>
    <w:rsid w:val="00CD6A8E"/>
    <w:rsid w:val="00CE7E01"/>
    <w:rsid w:val="00D073E8"/>
    <w:rsid w:val="00D07B87"/>
    <w:rsid w:val="00D1106F"/>
    <w:rsid w:val="00D13433"/>
    <w:rsid w:val="00D31F26"/>
    <w:rsid w:val="00D41223"/>
    <w:rsid w:val="00D45AA8"/>
    <w:rsid w:val="00D50276"/>
    <w:rsid w:val="00D578CA"/>
    <w:rsid w:val="00D611C8"/>
    <w:rsid w:val="00D938A1"/>
    <w:rsid w:val="00D9449F"/>
    <w:rsid w:val="00DA27C1"/>
    <w:rsid w:val="00DA75C5"/>
    <w:rsid w:val="00DA7946"/>
    <w:rsid w:val="00DB24AC"/>
    <w:rsid w:val="00DB3E83"/>
    <w:rsid w:val="00DC7BBD"/>
    <w:rsid w:val="00DE1FB2"/>
    <w:rsid w:val="00DE212E"/>
    <w:rsid w:val="00DF38B8"/>
    <w:rsid w:val="00DF6D54"/>
    <w:rsid w:val="00E16B2A"/>
    <w:rsid w:val="00E17D85"/>
    <w:rsid w:val="00E22164"/>
    <w:rsid w:val="00E34DA9"/>
    <w:rsid w:val="00E514DA"/>
    <w:rsid w:val="00E61C3C"/>
    <w:rsid w:val="00E6389F"/>
    <w:rsid w:val="00E66C75"/>
    <w:rsid w:val="00E709C6"/>
    <w:rsid w:val="00E73581"/>
    <w:rsid w:val="00E84613"/>
    <w:rsid w:val="00E87E98"/>
    <w:rsid w:val="00E964FB"/>
    <w:rsid w:val="00EA589B"/>
    <w:rsid w:val="00EB7BB6"/>
    <w:rsid w:val="00EC7A07"/>
    <w:rsid w:val="00ED34AE"/>
    <w:rsid w:val="00EE45CB"/>
    <w:rsid w:val="00EE659C"/>
    <w:rsid w:val="00EF0FA8"/>
    <w:rsid w:val="00EF41FA"/>
    <w:rsid w:val="00F05F60"/>
    <w:rsid w:val="00F077D5"/>
    <w:rsid w:val="00F11A3B"/>
    <w:rsid w:val="00F24D48"/>
    <w:rsid w:val="00F250D2"/>
    <w:rsid w:val="00F32843"/>
    <w:rsid w:val="00F33037"/>
    <w:rsid w:val="00F408FA"/>
    <w:rsid w:val="00F47108"/>
    <w:rsid w:val="00F71A0D"/>
    <w:rsid w:val="00F77C83"/>
    <w:rsid w:val="00F869A1"/>
    <w:rsid w:val="00F87D1F"/>
    <w:rsid w:val="00F97C67"/>
    <w:rsid w:val="00FA4637"/>
    <w:rsid w:val="00FA6F52"/>
    <w:rsid w:val="00FA7804"/>
    <w:rsid w:val="00FA7B6D"/>
    <w:rsid w:val="00FB4DDE"/>
    <w:rsid w:val="00FB795F"/>
    <w:rsid w:val="00FD1461"/>
    <w:rsid w:val="00FD4FA1"/>
    <w:rsid w:val="00FD7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link w:val="FigureCaptionChar"/>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 w:type="character" w:customStyle="1" w:styleId="FigureCaptionChar">
    <w:name w:val="Figure Caption Char"/>
    <w:link w:val="FigureCaption"/>
    <w:locked/>
    <w:rsid w:val="004C3D03"/>
    <w:rPr>
      <w:rFonts w:ascii="Utopia" w:eastAsia="Times New Roman" w:hAnsi="Utopia" w:cs="Times New Roman"/>
      <w:i/>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4323">
      <w:bodyDiv w:val="1"/>
      <w:marLeft w:val="0"/>
      <w:marRight w:val="0"/>
      <w:marTop w:val="0"/>
      <w:marBottom w:val="0"/>
      <w:divBdr>
        <w:top w:val="none" w:sz="0" w:space="0" w:color="auto"/>
        <w:left w:val="none" w:sz="0" w:space="0" w:color="auto"/>
        <w:bottom w:val="none" w:sz="0" w:space="0" w:color="auto"/>
        <w:right w:val="none" w:sz="0" w:space="0" w:color="auto"/>
      </w:divBdr>
      <w:divsChild>
        <w:div w:id="719087320">
          <w:marLeft w:val="0"/>
          <w:marRight w:val="0"/>
          <w:marTop w:val="0"/>
          <w:marBottom w:val="0"/>
          <w:divBdr>
            <w:top w:val="none" w:sz="0" w:space="0" w:color="auto"/>
            <w:left w:val="none" w:sz="0" w:space="0" w:color="auto"/>
            <w:bottom w:val="none" w:sz="0" w:space="0" w:color="auto"/>
            <w:right w:val="none" w:sz="0" w:space="0" w:color="auto"/>
          </w:divBdr>
          <w:divsChild>
            <w:div w:id="6634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972">
      <w:bodyDiv w:val="1"/>
      <w:marLeft w:val="0"/>
      <w:marRight w:val="0"/>
      <w:marTop w:val="0"/>
      <w:marBottom w:val="0"/>
      <w:divBdr>
        <w:top w:val="none" w:sz="0" w:space="0" w:color="auto"/>
        <w:left w:val="none" w:sz="0" w:space="0" w:color="auto"/>
        <w:bottom w:val="none" w:sz="0" w:space="0" w:color="auto"/>
        <w:right w:val="none" w:sz="0" w:space="0" w:color="auto"/>
      </w:divBdr>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24</Pages>
  <Words>6532</Words>
  <Characters>37239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Jeb Pavleas</cp:lastModifiedBy>
  <cp:revision>2</cp:revision>
  <dcterms:created xsi:type="dcterms:W3CDTF">2021-07-12T16:33:00Z</dcterms:created>
  <dcterms:modified xsi:type="dcterms:W3CDTF">2021-07-12T16:33:00Z</dcterms:modified>
</cp:coreProperties>
</file>