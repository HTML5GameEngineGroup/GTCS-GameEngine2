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77777777" w:rsidR="007D63B9" w:rsidRPr="00B61693" w:rsidRDefault="007D63B9" w:rsidP="00E10EB2">
      <w:pPr>
        <w:pStyle w:val="BodyTextCont"/>
        <w:rPr>
          <w:rFonts w:hint="eastAsia"/>
        </w:rPr>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14:paraId="45A85D09" w14:textId="77777777" w:rsidR="007D63B9" w:rsidRDefault="007D63B9" w:rsidP="00E10EB2">
      <w:pPr>
        <w:pStyle w:val="BodyTextCont"/>
        <w:rPr>
          <w:rFonts w:hint="eastAsia"/>
        </w:rPr>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77777777" w:rsidR="007D63B9" w:rsidRDefault="007D63B9" w:rsidP="00E10EB2">
      <w:pPr>
        <w:pStyle w:val="BodyTextCont"/>
        <w:rPr>
          <w:rFonts w:hint="eastAsia"/>
        </w:rPr>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77777777" w:rsidR="007D63B9" w:rsidRDefault="007D63B9" w:rsidP="00E10EB2">
      <w:pPr>
        <w:pStyle w:val="BodyTextCont"/>
        <w:rPr>
          <w:rFonts w:hint="eastAsia"/>
        </w:rPr>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rsidP="00E10EB2">
      <w:pPr>
        <w:pStyle w:val="BodyTextCont"/>
        <w:rPr>
          <w:rFonts w:hint="eastAsia"/>
        </w:rPr>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rsidP="00E10EB2">
      <w:pPr>
        <w:pStyle w:val="BodyTextCont"/>
        <w:rPr>
          <w:rFonts w:hint="eastAsia"/>
        </w:rPr>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rsidP="00E10EB2">
      <w:pPr>
        <w:pStyle w:val="BodyTextCont"/>
        <w:rPr>
          <w:rFonts w:hint="eastAsia"/>
        </w:rPr>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rsidP="00E10EB2">
      <w:pPr>
        <w:pStyle w:val="BodyTextCont"/>
        <w:rPr>
          <w:rFonts w:hint="eastAsia"/>
        </w:rPr>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r w:rsidR="00501BBF">
        <w:t xml:space="preserve">class </w:t>
      </w:r>
      <w:r w:rsidR="009A2539">
        <w:t xml:space="preserve">functionality </w:t>
      </w:r>
      <w:r w:rsidR="00501BBF">
        <w:t xml:space="preserve">which is based on </w:t>
      </w:r>
      <w:r w:rsidRPr="00B61693">
        <w:t xml:space="preserve">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rsidP="00E10EB2">
      <w:pPr>
        <w:pStyle w:val="BodyTextCont"/>
        <w:rPr>
          <w:rFonts w:hint="eastAsia"/>
        </w:rPr>
      </w:pPr>
      <w:r w:rsidRPr="002D0EAA">
        <w:t xml:space="preserve">Your development environment includes an integrated development environment (IDE) and a runtime web browser that is capable of hosting the running game engine. The most convenient systems we have found is the Visual Studio Code </w:t>
      </w:r>
      <w:r w:rsidR="00DC0CF0">
        <w:t xml:space="preserve">(VS Code) </w:t>
      </w:r>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0F19789C" w14:textId="10F2FF20" w:rsidR="002D0EAA" w:rsidRPr="002D0EAA" w:rsidRDefault="002D0EAA" w:rsidP="00E10EB2">
      <w:pPr>
        <w:pStyle w:val="Bullet"/>
        <w:rPr>
          <w:rFonts w:hint="eastAsia"/>
          <w:i/>
        </w:rPr>
      </w:pPr>
      <w:r w:rsidRPr="002D0EAA">
        <w:rPr>
          <w:i/>
        </w:rPr>
        <w:lastRenderedPageBreak/>
        <w:t xml:space="preserve">IDE: </w:t>
      </w:r>
      <w:r w:rsidRPr="002D0EAA">
        <w:t xml:space="preserve">All projects in this book are based on </w:t>
      </w:r>
      <w:r w:rsidR="000729AC">
        <w:t xml:space="preserve">VS </w:t>
      </w:r>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E841A6D" w:rsidR="002D0EAA" w:rsidRPr="002D0EAA" w:rsidRDefault="002D0EAA" w:rsidP="00E10EB2">
      <w:pPr>
        <w:pStyle w:val="Bullet"/>
        <w:rPr>
          <w:rFonts w:hint="eastAsia"/>
        </w:rPr>
      </w:pPr>
      <w:r w:rsidRPr="002D0EAA">
        <w:rPr>
          <w:i/>
        </w:rPr>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p>
    <w:p w14:paraId="0374F734" w14:textId="77777777" w:rsidR="002D0EAA" w:rsidRPr="002D0EAA" w:rsidRDefault="002D0EAA" w:rsidP="00E10EB2">
      <w:pPr>
        <w:pStyle w:val="Bullet"/>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57185551" w14:textId="77777777" w:rsidR="002D0EAA" w:rsidRPr="00B61693" w:rsidRDefault="002D0EAA" w:rsidP="00E10EB2">
      <w:pPr>
        <w:pStyle w:val="BodyTextCont"/>
        <w:rPr>
          <w:rFonts w:hint="eastAsia"/>
        </w:rPr>
      </w:pPr>
      <w:r w:rsidRPr="00B61693">
        <w:t>Notice that there are no specific system requirements to support the JavaScript programming language, HTML5, or WebGL. All these technologies are embedded in the web browser runtime environment.</w:t>
      </w:r>
    </w:p>
    <w:p w14:paraId="5B8DFB56" w14:textId="7F5CAEDE"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r w:rsidR="002D0EAA" w:rsidRPr="002D0EAA">
        <w:t xml:space="preserve">As mentioned, we chose the </w:t>
      </w:r>
      <w:r w:rsidR="000729AC">
        <w:t xml:space="preserve">VS </w:t>
      </w:r>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21AD86EB"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r w:rsidR="0016033E">
        <w:t>VS</w:t>
      </w:r>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191D9A0C" w:rsidR="002D0EAA" w:rsidRPr="002D0EAA" w:rsidRDefault="002D0EAA" w:rsidP="002D0EAA">
      <w:pPr>
        <w:pStyle w:val="Bullet"/>
        <w:rPr>
          <w:rFonts w:hint="eastAsia"/>
        </w:rPr>
      </w:pPr>
      <w:r w:rsidRPr="002D0EAA">
        <w:t xml:space="preserve">Go to: </w:t>
      </w:r>
      <w:r w:rsidR="002D0B46" w:rsidRPr="00E10EB2">
        <w:rPr>
          <w:rFonts w:hint="eastAsia"/>
        </w:rPr>
        <w:t>https://marketplace.visualstudio.com/items?itemName=dbaeumer.vscode-eslint</w:t>
      </w:r>
      <w:r w:rsidRPr="002D0EAA">
        <w:t xml:space="preserve"> and click install.</w:t>
      </w:r>
    </w:p>
    <w:p w14:paraId="49DD6B41" w14:textId="1FAB8C70" w:rsidR="002D0EAA" w:rsidRPr="002D0EAA" w:rsidRDefault="002D0EAA" w:rsidP="002D0EAA">
      <w:pPr>
        <w:pStyle w:val="Bullet"/>
        <w:rPr>
          <w:rFonts w:hint="eastAsia"/>
        </w:rPr>
      </w:pPr>
      <w:r w:rsidRPr="002D0EAA">
        <w:t xml:space="preserve">You will be prompted to open </w:t>
      </w:r>
      <w:r w:rsidR="00CE7362">
        <w:t xml:space="preserve">VS </w:t>
      </w:r>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13376282"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r w:rsidR="00675884" w:rsidRPr="00E10EB2">
        <w:rPr>
          <w:rFonts w:hint="eastAsia"/>
        </w:rPr>
        <w:t>https://eslint.org/docs/user-guide/</w:t>
      </w:r>
      <w:r w:rsidRPr="002D0EAA">
        <w:t>.</w:t>
      </w:r>
    </w:p>
    <w:p w14:paraId="748D5284" w14:textId="4ECAC315"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r w:rsidR="00675884" w:rsidRPr="00E10EB2">
        <w:rPr>
          <w:rFonts w:hint="eastAsia"/>
        </w:rPr>
        <w:t>https://eslint.org/docs/developer-guide/</w:t>
      </w:r>
      <w:r w:rsidRPr="002D0EAA">
        <w:t>.</w:t>
      </w:r>
    </w:p>
    <w:p w14:paraId="6CA379A7" w14:textId="53AADCC3" w:rsidR="002D0EAA" w:rsidRPr="002D0EAA" w:rsidRDefault="002D0EAA" w:rsidP="002D0EAA">
      <w:pPr>
        <w:pStyle w:val="Heading2"/>
      </w:pPr>
      <w:r w:rsidRPr="002D0EAA">
        <w:t xml:space="preserve">Downloading and Installing </w:t>
      </w:r>
      <w:proofErr w:type="spellStart"/>
      <w:r w:rsidRPr="002D0EAA">
        <w:t>LiveServer</w:t>
      </w:r>
      <w:proofErr w:type="spellEnd"/>
    </w:p>
    <w:p w14:paraId="567EE47E" w14:textId="22DE59AA" w:rsidR="002D0EAA" w:rsidRPr="00B61693" w:rsidRDefault="00675884" w:rsidP="00B61693">
      <w:pPr>
        <w:pStyle w:val="BodyTextFirst"/>
        <w:rPr>
          <w:rFonts w:hint="eastAsia"/>
        </w:rPr>
      </w:pPr>
      <w:r>
        <w:t xml:space="preserve">The </w:t>
      </w:r>
      <w:proofErr w:type="spellStart"/>
      <w:r w:rsidR="002D0EAA" w:rsidRPr="00B61693">
        <w:t>Live</w:t>
      </w:r>
      <w:r>
        <w:t>S</w:t>
      </w:r>
      <w:r w:rsidR="002D0EAA" w:rsidRPr="00B61693">
        <w:t>erver</w:t>
      </w:r>
      <w:proofErr w:type="spellEnd"/>
      <w:r w:rsidR="002D0EAA" w:rsidRPr="00B61693">
        <w:t xml:space="preserve"> </w:t>
      </w:r>
      <w:r>
        <w:t xml:space="preserve">extension </w:t>
      </w:r>
      <w:r w:rsidR="002D0EAA" w:rsidRPr="00B61693">
        <w:t xml:space="preserve">is used to launch a local server on your computer through VS Code, which is required to run </w:t>
      </w:r>
      <w:r>
        <w:t xml:space="preserve">the </w:t>
      </w:r>
      <w:r w:rsidR="00576134">
        <w:t xml:space="preserve">game </w:t>
      </w:r>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LiveServer</w:t>
      </w:r>
      <w:proofErr w:type="spellEnd"/>
      <w:r w:rsidR="002D0EAA" w:rsidRPr="00B61693">
        <w:t xml:space="preserve"> with the following steps:</w:t>
      </w:r>
    </w:p>
    <w:p w14:paraId="5D10941B" w14:textId="4722963D" w:rsidR="002D0EAA" w:rsidRPr="002D0EAA" w:rsidRDefault="002D0EAA" w:rsidP="002D0EAA">
      <w:pPr>
        <w:pStyle w:val="Bullet"/>
        <w:rPr>
          <w:rFonts w:hint="eastAsia"/>
        </w:rPr>
      </w:pPr>
      <w:r w:rsidRPr="002D0EAA">
        <w:t xml:space="preserve">Go to </w:t>
      </w:r>
      <w:r w:rsidR="00675884" w:rsidRPr="00E10EB2">
        <w:rPr>
          <w:rFonts w:hint="eastAsia"/>
        </w:rPr>
        <w:t>https://marketplace.visualstudio.com/items?itemName=ritwickdey.LiveServer</w:t>
      </w:r>
      <w:r w:rsidRPr="002D0EAA">
        <w:t xml:space="preserve"> and click install.</w:t>
      </w:r>
    </w:p>
    <w:p w14:paraId="600EC3F2" w14:textId="14EA86F1" w:rsidR="002D0EAA" w:rsidRPr="002D0EAA" w:rsidRDefault="002D0EAA" w:rsidP="002D0EAA">
      <w:pPr>
        <w:pStyle w:val="Bullet"/>
        <w:rPr>
          <w:rFonts w:hint="eastAsia"/>
        </w:rPr>
      </w:pPr>
      <w:r w:rsidRPr="002D0EAA">
        <w:t xml:space="preserve">You will be prompted to open </w:t>
      </w:r>
      <w:r w:rsidR="00675CFA">
        <w:t>VS</w:t>
      </w:r>
      <w:r w:rsidRPr="002D0EAA">
        <w:t xml:space="preserve"> Code, and may need to click install again within the application.</w:t>
      </w:r>
    </w:p>
    <w:p w14:paraId="31800996" w14:textId="04478ACB" w:rsidR="002D0EAA" w:rsidRPr="007055EF" w:rsidRDefault="002D0EAA" w:rsidP="002D0EAA">
      <w:pPr>
        <w:pStyle w:val="Heading1"/>
      </w:pPr>
      <w:r w:rsidRPr="007055EF">
        <w:t xml:space="preserve">Working in the </w:t>
      </w:r>
      <w:r w:rsidR="00C1559B">
        <w:t xml:space="preserve">VS </w:t>
      </w:r>
      <w:r w:rsidRPr="007055EF">
        <w:t>Code Development Environment</w:t>
      </w:r>
    </w:p>
    <w:p w14:paraId="17FC7DD6" w14:textId="594EBACC" w:rsidR="007D63B9" w:rsidRDefault="002D0EAA" w:rsidP="00B61693">
      <w:pPr>
        <w:pStyle w:val="BodyTextFirst"/>
        <w:rPr>
          <w:rFonts w:hint="eastAsia"/>
        </w:rPr>
      </w:pPr>
      <w:r w:rsidRPr="002D0EAA">
        <w:t xml:space="preserve">The </w:t>
      </w:r>
      <w:r w:rsidR="00F270A2">
        <w:t>VS</w:t>
      </w:r>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r w:rsidR="00F270A2">
        <w:t xml:space="preserve"> a</w:t>
      </w:r>
      <w:r w:rsidRPr="002D0EAA">
        <w:t xml:space="preserve"> debugger. </w:t>
      </w:r>
      <w:r w:rsidR="00F270A2">
        <w:t xml:space="preserve">Relevant source code files organized under a parent folder are interpreted by </w:t>
      </w:r>
      <w:r w:rsidRPr="002D0EAA">
        <w:t xml:space="preserve">VS Code as </w:t>
      </w:r>
      <w:r w:rsidR="00F270A2">
        <w:t xml:space="preserve">a </w:t>
      </w:r>
      <w:r w:rsidRPr="002D0EAA">
        <w:t xml:space="preserve">project. To open a project, select File </w:t>
      </w:r>
      <w:r w:rsidRPr="002D0EAA">
        <w:rPr>
          <w:rFonts w:ascii="Segoe UI Symbol" w:hAnsi="Segoe UI Symbol" w:cs="Segoe UI Symbol"/>
        </w:rPr>
        <w:t>➤</w:t>
      </w:r>
      <w:r w:rsidRPr="002D0EAA">
        <w:t xml:space="preserve"> Open Folder</w:t>
      </w:r>
      <w:r w:rsidR="002418E4">
        <w:t xml:space="preserve"> and </w:t>
      </w:r>
      <w:r w:rsidR="002418E4">
        <w:lastRenderedPageBreak/>
        <w:t xml:space="preserve">navigate and </w:t>
      </w:r>
      <w:r w:rsidR="00EE0F37">
        <w:t xml:space="preserve">select </w:t>
      </w:r>
      <w:r w:rsidR="002418E4">
        <w:t xml:space="preserve">the parent folder that contains the source code files </w:t>
      </w:r>
      <w:r w:rsidR="00EE0F37">
        <w:t xml:space="preserve">of </w:t>
      </w:r>
      <w:r w:rsidR="002418E4">
        <w:t>the project.</w:t>
      </w:r>
      <w:r w:rsidRPr="002D0EAA">
        <w:t xml:space="preserve"> Once a project is open, you need to become familiarize with </w:t>
      </w:r>
      <w:r w:rsidR="008724D5">
        <w:t>two</w:t>
      </w:r>
      <w:r w:rsidR="008724D5" w:rsidRPr="002D0EAA">
        <w:t xml:space="preserve"> </w:t>
      </w:r>
      <w:r w:rsidRPr="002D0EAA">
        <w:t>basic windows</w:t>
      </w:r>
      <w:r w:rsidR="00EE0F37">
        <w:t xml:space="preserve"> of </w:t>
      </w:r>
      <w:r w:rsidR="004E6CAA">
        <w:t>V</w:t>
      </w:r>
      <w:r w:rsidR="00EE0F37">
        <w:t>S Code</w:t>
      </w:r>
      <w:r w:rsidRPr="002D0EAA">
        <w:t>, as illustrated in Figure 1-1.</w:t>
      </w:r>
    </w:p>
    <w:p w14:paraId="4C743303" w14:textId="3C60F841" w:rsidR="002D0EAA" w:rsidRPr="002D0EAA" w:rsidRDefault="002D0EAA" w:rsidP="002D0EAA">
      <w:pPr>
        <w:pStyle w:val="Bullet"/>
        <w:rPr>
          <w:rFonts w:hint="eastAsia"/>
        </w:rPr>
      </w:pPr>
      <w:r w:rsidRPr="002D0EAA">
        <w:rPr>
          <w:i/>
        </w:rPr>
        <w:t>Explorer window</w:t>
      </w:r>
      <w:r w:rsidRPr="002D0EAA">
        <w:t>: This window displays the source code files of the project.</w:t>
      </w:r>
      <w:r w:rsidR="00D606E2">
        <w:t xml:space="preserve"> If you accidentally close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p>
    <w:p w14:paraId="20D5E3BE" w14:textId="6F20AEC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clicking </w:t>
      </w:r>
      <w:r w:rsidR="00633269">
        <w:t xml:space="preserve">once on </w:t>
      </w:r>
      <w:r w:rsidRPr="002D0EAA">
        <w:t xml:space="preserve">the corresponding file name in the Explorer window. </w:t>
      </w:r>
    </w:p>
    <w:p w14:paraId="488EA7D8" w14:textId="3BBA0FF9" w:rsidR="002D0EAA" w:rsidRDefault="002D0EAA" w:rsidP="002D0EAA">
      <w:pPr>
        <w:pStyle w:val="Bullet"/>
        <w:rPr>
          <w:rFonts w:hint="eastAsia"/>
        </w:rPr>
      </w:pPr>
      <w:r w:rsidRPr="002D0EAA">
        <w:rPr>
          <w:i/>
        </w:rPr>
        <w:t>Output window</w:t>
      </w:r>
      <w:r w:rsidRPr="002D0EAA">
        <w:t xml:space="preserve">: This window </w:t>
      </w:r>
      <w:r w:rsidR="008724D5">
        <w:t>is not used in our projects, feel free to close it by clicking on the “x” icon on the top-right of the window.</w:t>
      </w:r>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11DB47A">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622EF8D9" w:rsidR="002D0EAA" w:rsidRDefault="002D0EAA" w:rsidP="002D0EAA">
      <w:pPr>
        <w:pStyle w:val="FigureCaption"/>
        <w:rPr>
          <w:rFonts w:eastAsia="Helvetica Neue"/>
        </w:rPr>
      </w:pPr>
      <w:r>
        <w:rPr>
          <w:rFonts w:eastAsia="Helvetica Neue"/>
        </w:rPr>
        <w:t xml:space="preserve">Figure 1-1. The </w:t>
      </w:r>
      <w:r w:rsidR="00633269">
        <w:rPr>
          <w:rFonts w:eastAsia="Helvetica Neue"/>
        </w:rPr>
        <w:t>VS</w:t>
      </w:r>
      <w:r>
        <w:rPr>
          <w:rFonts w:eastAsia="Helvetica Neue"/>
        </w:rPr>
        <w:t xml:space="preserve"> Code IDE</w:t>
      </w:r>
    </w:p>
    <w:p w14:paraId="71011599" w14:textId="3F0D88F4" w:rsidR="0016320A" w:rsidRPr="0016320A" w:rsidRDefault="0016320A" w:rsidP="0016320A">
      <w:pPr>
        <w:pStyle w:val="Heading2"/>
      </w:pPr>
      <w:r w:rsidRPr="0016320A">
        <w:t xml:space="preserve">Creating an HTML5 Project in </w:t>
      </w:r>
      <w:r w:rsidR="005A7319">
        <w:t>VS</w:t>
      </w:r>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1AA75E70" w:rsidR="0016320A" w:rsidRPr="0016320A" w:rsidRDefault="0016320A" w:rsidP="0016320A">
      <w:pPr>
        <w:pStyle w:val="Bullet"/>
        <w:rPr>
          <w:rFonts w:hint="eastAsia"/>
        </w:rPr>
      </w:pPr>
      <w:r w:rsidRPr="0016320A">
        <w:t>Using File Explorer, create a directory in the location where you</w:t>
      </w:r>
      <w:r w:rsidR="0089151B">
        <w:t xml:space="preserve"> woul</w:t>
      </w:r>
      <w:r w:rsidRPr="0016320A">
        <w:t xml:space="preserve">d like to keep your projects. This directory will contain all </w:t>
      </w:r>
      <w:r w:rsidR="0089151B">
        <w:t xml:space="preserve">source </w:t>
      </w:r>
      <w:r w:rsidRPr="0016320A">
        <w:t xml:space="preserve">code files related to </w:t>
      </w:r>
      <w:r w:rsidR="0089151B">
        <w:t xml:space="preserve">your </w:t>
      </w:r>
      <w:r w:rsidRPr="0016320A">
        <w:t>project</w:t>
      </w:r>
      <w:r w:rsidR="0089151B">
        <w:t>s</w:t>
      </w:r>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r w:rsidR="0089151B">
        <w:t xml:space="preserve">directory </w:t>
      </w:r>
      <w:r w:rsidRPr="0016320A">
        <w:t>you created.</w:t>
      </w:r>
      <w:r w:rsidRPr="0016320A">
        <w:fldChar w:fldCharType="begin"/>
      </w:r>
      <w:r w:rsidRPr="0016320A">
        <w:instrText xml:space="preserve"> XE "NetBeans IDE:HTML5 project:creation" </w:instrText>
      </w:r>
      <w:r w:rsidRPr="0016320A">
        <w:fldChar w:fldCharType="end"/>
      </w:r>
    </w:p>
    <w:p w14:paraId="13A54473" w14:textId="77777777" w:rsidR="0016320A" w:rsidRDefault="0016320A" w:rsidP="0016320A">
      <w:pPr>
        <w:pStyle w:val="Figure"/>
        <w:rPr>
          <w:rFonts w:eastAsia="Helvetica Neue"/>
          <w:i/>
        </w:rPr>
      </w:pPr>
      <w:r>
        <w:rPr>
          <w:rFonts w:eastAsia="Arial"/>
          <w:noProof/>
        </w:rPr>
        <w:lastRenderedPageBreak/>
        <w:drawing>
          <wp:inline distT="0" distB="0" distL="0" distR="0" wp14:anchorId="68F68F82" wp14:editId="55EC4F8F">
            <wp:extent cx="1678819" cy="1727200"/>
            <wp:effectExtent l="0" t="0" r="0" b="0"/>
            <wp:docPr id="11" name="image1.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Graphical user interface, text, application&#10;&#10;Description automatically generated"/>
                    <pic:cNvPicPr preferRelativeResize="0"/>
                  </pic:nvPicPr>
                  <pic:blipFill rotWithShape="1">
                    <a:blip r:embed="rId8" cstate="print">
                      <a:extLst>
                        <a:ext uri="{28A0092B-C50C-407E-A947-70E740481C1C}">
                          <a14:useLocalDpi xmlns:a14="http://schemas.microsoft.com/office/drawing/2010/main" val="0"/>
                        </a:ext>
                      </a:extLst>
                    </a:blip>
                    <a:srcRect r="69996" b="31648"/>
                    <a:stretch/>
                  </pic:blipFill>
                  <pic:spPr bwMode="auto">
                    <a:xfrm>
                      <a:off x="0" y="0"/>
                      <a:ext cx="1694704" cy="1743543"/>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t>Figure 1-2. Opening a Project Folder</w:t>
      </w:r>
    </w:p>
    <w:p w14:paraId="132A3D7E" w14:textId="21DEAB28" w:rsidR="0016320A" w:rsidRDefault="001D4986" w:rsidP="0016320A">
      <w:pPr>
        <w:pStyle w:val="Bullet"/>
        <w:rPr>
          <w:rFonts w:hint="eastAsia"/>
        </w:rPr>
      </w:pPr>
      <w:r>
        <w:t>VS</w:t>
      </w:r>
      <w:r w:rsidR="0016320A" w:rsidRPr="007055EF">
        <w:t xml:space="preserve"> Code will open the project folder. Your IDE should look similar to Figure</w:t>
      </w:r>
      <w:r w:rsidR="0016320A">
        <w:t xml:space="preserve"> 1-3</w:t>
      </w:r>
      <w:r w:rsidR="00BF3770">
        <w:t xml:space="preserve">, notice that </w:t>
      </w:r>
      <w:r w:rsidR="00EA779B">
        <w:t>the Explorer window is empty when your project folder is empty.</w:t>
      </w:r>
    </w:p>
    <w:p w14:paraId="5685D879" w14:textId="77777777" w:rsidR="007D63B9" w:rsidRDefault="0016320A" w:rsidP="0016320A">
      <w:pPr>
        <w:pStyle w:val="Figure"/>
      </w:pPr>
      <w:r w:rsidRPr="0016320A">
        <w:rPr>
          <w:rFonts w:eastAsia="Arial"/>
          <w:noProof/>
        </w:rPr>
        <w:drawing>
          <wp:inline distT="0" distB="0" distL="0" distR="0" wp14:anchorId="65B4F8EA" wp14:editId="10704B71">
            <wp:extent cx="1487347" cy="1192192"/>
            <wp:effectExtent l="0" t="0" r="0" b="1905"/>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rotWithShape="1">
                    <a:blip r:embed="rId9" cstate="print">
                      <a:extLst>
                        <a:ext uri="{28A0092B-C50C-407E-A947-70E740481C1C}">
                          <a14:useLocalDpi xmlns:a14="http://schemas.microsoft.com/office/drawing/2010/main" val="0"/>
                        </a:ext>
                      </a:extLst>
                    </a:blip>
                    <a:srcRect r="60355" b="40203"/>
                    <a:stretch/>
                  </pic:blipFill>
                  <pic:spPr bwMode="auto">
                    <a:xfrm>
                      <a:off x="0" y="0"/>
                      <a:ext cx="1504016" cy="1205553"/>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658E768" w:rsidR="0016320A" w:rsidRDefault="0016320A" w:rsidP="0016320A">
      <w:pPr>
        <w:pStyle w:val="FigureCaption"/>
        <w:rPr>
          <w:rFonts w:eastAsia="Helvetica Neue"/>
        </w:rPr>
      </w:pPr>
      <w:r>
        <w:rPr>
          <w:rFonts w:eastAsia="Helvetica Neue"/>
        </w:rPr>
        <w:t xml:space="preserve">Figure 1-3. </w:t>
      </w:r>
      <w:r w:rsidR="002D747E">
        <w:rPr>
          <w:rFonts w:eastAsia="Helvetica Neue"/>
        </w:rPr>
        <w:t>An e</w:t>
      </w:r>
      <w:r>
        <w:rPr>
          <w:rFonts w:eastAsia="Helvetica Neue"/>
        </w:rPr>
        <w:t xml:space="preserve">mpty </w:t>
      </w:r>
      <w:r w:rsidR="002D747E">
        <w:rPr>
          <w:rFonts w:eastAsia="Helvetica Neue"/>
        </w:rPr>
        <w:t xml:space="preserve">VS Code </w:t>
      </w:r>
      <w:r>
        <w:rPr>
          <w:rFonts w:eastAsia="Helvetica Neue"/>
        </w:rPr>
        <w:t>Project</w:t>
      </w:r>
    </w:p>
    <w:p w14:paraId="7850F2DA" w14:textId="7850B48C" w:rsidR="0016320A" w:rsidRDefault="0016320A" w:rsidP="0016320A">
      <w:pPr>
        <w:pStyle w:val="Bullet"/>
        <w:rPr>
          <w:rFonts w:hint="eastAsia"/>
        </w:rPr>
      </w:pPr>
      <w:r w:rsidRPr="007055EF">
        <w:t>You can now create your first HTML</w:t>
      </w:r>
      <w:r w:rsidR="00DD685A">
        <w:t xml:space="preserve"> </w:t>
      </w:r>
      <w:r w:rsidRPr="007055EF">
        <w:t>file</w:t>
      </w:r>
      <w:r w:rsidR="00DD685A">
        <w:t xml:space="preserve">, </w:t>
      </w:r>
      <w:r w:rsidR="00DD685A" w:rsidRPr="00E10EB2">
        <w:rPr>
          <w:rStyle w:val="CodeInline"/>
          <w:rFonts w:hint="eastAsia"/>
        </w:rPr>
        <w:t>index.html</w:t>
      </w:r>
      <w:r w:rsidRPr="007055EF">
        <w:t xml:space="preserve">. Select File </w:t>
      </w:r>
      <w:r w:rsidRPr="007055EF">
        <w:rPr>
          <w:rFonts w:ascii="Segoe UI Symbol" w:hAnsi="Segoe UI Symbol" w:cs="Segoe UI Symbol"/>
        </w:rPr>
        <w:t>➤</w:t>
      </w:r>
      <w:r w:rsidRPr="007055EF">
        <w:t xml:space="preserve"> New File</w:t>
      </w:r>
      <w:r w:rsidR="00DD685A">
        <w:t xml:space="preserve"> and name the file </w:t>
      </w:r>
      <w:r w:rsidR="00DD685A" w:rsidRPr="00E10EB2">
        <w:rPr>
          <w:rStyle w:val="CodeInline"/>
          <w:rFonts w:hint="eastAsia"/>
        </w:rPr>
        <w:t>index.html</w:t>
      </w:r>
      <w:r w:rsidRPr="007055EF">
        <w:t xml:space="preserve">. </w:t>
      </w:r>
      <w:r w:rsidR="00A21910" w:rsidRPr="007055EF">
        <w:t>This will serve as the home, or landing page when your application is launched.</w:t>
      </w:r>
    </w:p>
    <w:p w14:paraId="548199D1" w14:textId="77777777" w:rsidR="007D63B9" w:rsidRDefault="0016320A" w:rsidP="0016320A">
      <w:pPr>
        <w:pStyle w:val="Figure"/>
      </w:pPr>
      <w:r>
        <w:rPr>
          <w:rFonts w:eastAsia="Arial"/>
          <w:noProof/>
        </w:rPr>
        <w:drawing>
          <wp:inline distT="0" distB="0" distL="0" distR="0" wp14:anchorId="17EA4036" wp14:editId="10AE1C7B">
            <wp:extent cx="1441752" cy="1693333"/>
            <wp:effectExtent l="0" t="0" r="0" b="0"/>
            <wp:docPr id="3" name="image4.jp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0"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5A385724" w:rsidR="0016320A" w:rsidRPr="00746CD1" w:rsidRDefault="0016320A" w:rsidP="0016320A">
      <w:pPr>
        <w:pStyle w:val="FigureCaption"/>
        <w:rPr>
          <w:rFonts w:eastAsia="Helvetica Neue"/>
        </w:rPr>
      </w:pPr>
      <w:r>
        <w:rPr>
          <w:rFonts w:eastAsia="Helvetica Neue"/>
        </w:rPr>
        <w:lastRenderedPageBreak/>
        <w:t xml:space="preserve">Figure 1-4. Creating </w:t>
      </w:r>
      <w:r w:rsidR="001E5BA0">
        <w:rPr>
          <w:rFonts w:eastAsia="Helvetica Neue"/>
        </w:rPr>
        <w:t xml:space="preserve">the </w:t>
      </w:r>
      <w:r w:rsidR="001E5BA0" w:rsidRPr="00E10EB2">
        <w:rPr>
          <w:rStyle w:val="CodeInline"/>
          <w:rFonts w:eastAsia="Helvetica Neue"/>
        </w:rPr>
        <w:t>index.html</w:t>
      </w:r>
      <w:r w:rsidR="001E5BA0">
        <w:rPr>
          <w:rFonts w:eastAsia="Helvetica Neue"/>
        </w:rPr>
        <w:t xml:space="preserve"> </w:t>
      </w:r>
      <w:r>
        <w:rPr>
          <w:rFonts w:eastAsia="Helvetica Neue"/>
        </w:rPr>
        <w:t>file</w:t>
      </w:r>
    </w:p>
    <w:p w14:paraId="713146A6" w14:textId="5F2A18AB" w:rsidR="0016320A" w:rsidRPr="00B61693" w:rsidRDefault="001E5BA0" w:rsidP="00E10EB2">
      <w:pPr>
        <w:pStyle w:val="Bullet"/>
        <w:rPr>
          <w:rFonts w:hint="eastAsia"/>
        </w:rPr>
      </w:pPr>
      <w:r>
        <w:t>In the Editor window, e</w:t>
      </w:r>
      <w:r w:rsidR="0016320A" w:rsidRPr="00B61693">
        <w:t xml:space="preserve">nter the following text into your </w:t>
      </w:r>
      <w:r w:rsidR="0016320A" w:rsidRPr="00E10EB2">
        <w:rPr>
          <w:rStyle w:val="CodeInline"/>
          <w:rFonts w:hint="eastAsia"/>
        </w:rPr>
        <w:t>index.html</w:t>
      </w:r>
      <w:r w:rsidR="0016320A"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54B13202" w14:textId="1470FBA3" w:rsidR="0016320A" w:rsidRDefault="0016320A" w:rsidP="00270FB2">
      <w:pPr>
        <w:pStyle w:val="Code"/>
        <w:rPr>
          <w:rFonts w:hint="eastAsia"/>
        </w:rPr>
      </w:pPr>
      <w:r>
        <w:t xml:space="preserve">        &lt;title&gt;TODO supply a title&lt;/title&gt;        </w:t>
      </w:r>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t xml:space="preserve">    &lt;body&gt;</w:t>
      </w:r>
    </w:p>
    <w:p w14:paraId="6195B8D0" w14:textId="77777777" w:rsidR="0016320A" w:rsidRDefault="0016320A" w:rsidP="00270FB2">
      <w:pPr>
        <w:pStyle w:val="Code"/>
        <w:rPr>
          <w:rFonts w:hint="eastAsia"/>
        </w:rPr>
      </w:pPr>
      <w:r>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rsidP="00682EE1">
      <w:pPr>
        <w:pStyle w:val="BodyTextCont"/>
        <w:rPr>
          <w:rFonts w:hint="eastAsia"/>
        </w:rPr>
      </w:pPr>
      <w:r w:rsidRPr="0016320A">
        <w:t xml:space="preserve">The first line declares the file to be an HTML file. The block that follows within the </w:t>
      </w:r>
      <w:proofErr w:type="gramStart"/>
      <w:r w:rsidRPr="00682EE1">
        <w:rPr>
          <w:rStyle w:val="CodeInline"/>
          <w:rFonts w:hint="eastAsia"/>
        </w:rPr>
        <w:t>&lt;!--</w:t>
      </w:r>
      <w:proofErr w:type="gramEnd"/>
      <w:r w:rsidRPr="0016320A">
        <w:t xml:space="preserve"> and </w:t>
      </w:r>
      <w:r w:rsidRPr="00682EE1">
        <w:rPr>
          <w:rStyle w:val="CodeInline"/>
          <w:rFonts w:hint="eastAsia"/>
        </w:rPr>
        <w:t>--&gt;</w:t>
      </w:r>
      <w:r w:rsidRPr="0016320A">
        <w:t xml:space="preserve"> tags is a comment block. The complementary </w:t>
      </w:r>
      <w:r w:rsidRPr="00682EE1">
        <w:rPr>
          <w:rStyle w:val="CodeInline"/>
          <w:rFonts w:hint="eastAsia"/>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5BC5E8E0" w:rsidR="00B46701" w:rsidRDefault="00270FB2" w:rsidP="00F01D2B">
      <w:pPr>
        <w:pStyle w:val="BodyTextCont"/>
        <w:rPr>
          <w:rFonts w:hint="eastAsia"/>
        </w:rPr>
      </w:pPr>
      <w:r>
        <w:t>As illustrate in Figure 1-</w:t>
      </w:r>
      <w:r w:rsidR="00B46701">
        <w:t>5</w:t>
      </w:r>
      <w:r>
        <w:t xml:space="preserve"> y</w:t>
      </w:r>
      <w:r w:rsidR="0016320A" w:rsidRPr="0016320A">
        <w:t xml:space="preserve">ou can run this project by clicking ‘Go Live’ </w:t>
      </w:r>
      <w:r w:rsidR="00D44536">
        <w:t xml:space="preserve">button </w:t>
      </w:r>
      <w:r w:rsidR="0016320A" w:rsidRPr="0016320A">
        <w:t xml:space="preserve">in the bottom right corner </w:t>
      </w:r>
      <w:r>
        <w:t xml:space="preserve">of your VS Code </w:t>
      </w:r>
      <w:r w:rsidR="0016320A" w:rsidRPr="0016320A">
        <w:t xml:space="preserve">or by pressing Alt-L Alt-O. </w:t>
      </w:r>
    </w:p>
    <w:p w14:paraId="76760DF9" w14:textId="60C51171" w:rsidR="00B46701" w:rsidRPr="0016320A" w:rsidRDefault="00B46701" w:rsidP="00B46701">
      <w:pPr>
        <w:pStyle w:val="FigureCaption"/>
        <w:rPr>
          <w:ins w:id="0" w:author="Kelvin Sung" w:date="2021-04-03T17:07:00Z"/>
        </w:rPr>
      </w:pPr>
      <w:commentRangeStart w:id="1"/>
      <w:ins w:id="2" w:author="Kelvin Sung" w:date="2021-04-03T17:07:00Z">
        <w:r w:rsidRPr="0016320A">
          <w:t>Figure 1-</w:t>
        </w:r>
        <w:r>
          <w:t>5</w:t>
        </w:r>
        <w:r w:rsidRPr="0016320A">
          <w:t xml:space="preserve">. </w:t>
        </w:r>
        <w:r>
          <w:t xml:space="preserve">Click on the Go Live </w:t>
        </w:r>
      </w:ins>
      <w:ins w:id="3" w:author="Kelvin Sung" w:date="2021-04-03T17:08:00Z">
        <w:r>
          <w:t>b</w:t>
        </w:r>
      </w:ins>
      <w:ins w:id="4" w:author="Kelvin Sung" w:date="2021-04-03T17:07:00Z">
        <w:r>
          <w:t>utton to run a project</w:t>
        </w:r>
      </w:ins>
      <w:commentRangeEnd w:id="1"/>
      <w:ins w:id="5" w:author="Kelvin Sung" w:date="2021-04-05T06:28:00Z">
        <w:r w:rsidR="00682EE1">
          <w:rPr>
            <w:rStyle w:val="CommentReference"/>
            <w:rFonts w:asciiTheme="minorHAnsi" w:eastAsia="SimSun" w:hAnsiTheme="minorHAnsi" w:cstheme="minorBidi"/>
            <w:i w:val="0"/>
            <w:noProof w:val="0"/>
          </w:rPr>
          <w:commentReference w:id="1"/>
        </w:r>
      </w:ins>
    </w:p>
    <w:p w14:paraId="1823AC20" w14:textId="3314D720" w:rsidR="00886F7C" w:rsidRDefault="00886F7C" w:rsidP="00682EE1">
      <w:pPr>
        <w:pStyle w:val="NoteTipCaution"/>
        <w:rPr>
          <w:rFonts w:hint="eastAsia"/>
        </w:rPr>
      </w:pPr>
      <w:r>
        <w:rPr>
          <w:rStyle w:val="GrayDingbat"/>
        </w:rPr>
        <w:t></w:t>
      </w:r>
      <w:r w:rsidRPr="001C0E07">
        <w:rPr>
          <w:rStyle w:val="Strong"/>
        </w:rPr>
        <w:t xml:space="preserve"> </w:t>
      </w:r>
      <w:r w:rsidRPr="00B61693">
        <w:rPr>
          <w:b/>
          <w:bCs/>
        </w:rPr>
        <w:t>Note</w:t>
      </w:r>
      <w:r>
        <w:tab/>
      </w:r>
      <w:r w:rsidR="006F52E3">
        <w:t xml:space="preserve">To run a project, the </w:t>
      </w:r>
      <w:r w:rsidR="006F52E3" w:rsidRPr="00C16275">
        <w:rPr>
          <w:rStyle w:val="CodeInline"/>
        </w:rPr>
        <w:t>index.html</w:t>
      </w:r>
      <w:r w:rsidR="006F52E3">
        <w:t xml:space="preserve"> file of that project must be opened in the editor when t</w:t>
      </w:r>
      <w:r>
        <w:t>he ‘Go Live’ button</w:t>
      </w:r>
      <w:r w:rsidR="006F52E3">
        <w:t xml:space="preserve"> is clicked</w:t>
      </w:r>
      <w:r>
        <w:t>, or</w:t>
      </w:r>
      <w:r w:rsidR="00682EE1">
        <w:t xml:space="preserve"> when the</w:t>
      </w:r>
      <w:r>
        <w:t xml:space="preserve"> Alt-L Alt-O keys </w:t>
      </w:r>
      <w:r w:rsidR="006F52E3">
        <w:t>are typed</w:t>
      </w:r>
      <w:r>
        <w:t xml:space="preserve">. </w:t>
      </w:r>
      <w:r w:rsidR="00FD0213">
        <w:t>This will become important in the subsequent chapters when there are other JavaScript source code files in the project.</w:t>
      </w:r>
    </w:p>
    <w:p w14:paraId="4F037E35" w14:textId="085052CC" w:rsidR="0016320A" w:rsidRPr="0016320A" w:rsidRDefault="0016320A" w:rsidP="00682EE1">
      <w:pPr>
        <w:pStyle w:val="BodyTextCont"/>
        <w:rPr>
          <w:rFonts w:hint="eastAsia"/>
        </w:rPr>
      </w:pPr>
      <w:r w:rsidRPr="0016320A">
        <w:t>Figure 1-</w:t>
      </w:r>
      <w:r w:rsidR="00B46701">
        <w:t>6</w:t>
      </w:r>
      <w:r w:rsidRPr="0016320A">
        <w:t xml:space="preserve"> shows an example of what the default project looks like when you run it. </w:t>
      </w:r>
      <w:r w:rsidR="00D44536">
        <w:t xml:space="preserve">Notice that after the project begins to run, the ‘Go Live’ button </w:t>
      </w:r>
      <w:r w:rsidR="00682EE1">
        <w:t xml:space="preserve">updates </w:t>
      </w:r>
      <w:r w:rsidR="00D44536">
        <w:t xml:space="preserve">its label to </w:t>
      </w:r>
      <w:r w:rsidR="00682EE1">
        <w:t xml:space="preserve">show </w:t>
      </w:r>
      <w:r w:rsidR="00D44536">
        <w:t>‘Port:5500’. You can click on this button again to disconnect the IDE from the web-page</w:t>
      </w:r>
      <w:r w:rsidR="008E5C77">
        <w:t xml:space="preserve"> to observe the ‘Go Live’ label again. Clicking on the button one more time will re-run the project.</w:t>
      </w:r>
    </w:p>
    <w:p w14:paraId="540D960A" w14:textId="77777777" w:rsidR="007D63B9" w:rsidRDefault="0016320A" w:rsidP="0016320A">
      <w:pPr>
        <w:pStyle w:val="Figure"/>
      </w:pPr>
      <w:r w:rsidRPr="0016320A">
        <w:rPr>
          <w:rFonts w:eastAsia="Arial"/>
          <w:noProof/>
        </w:rPr>
        <w:drawing>
          <wp:inline distT="0" distB="0" distL="0" distR="0" wp14:anchorId="642EE21C" wp14:editId="0FD2E040">
            <wp:extent cx="2192054" cy="1240077"/>
            <wp:effectExtent l="0" t="0" r="5080" b="508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4" cstate="print">
                      <a:extLst>
                        <a:ext uri="{28A0092B-C50C-407E-A947-70E740481C1C}">
                          <a14:useLocalDpi xmlns:a14="http://schemas.microsoft.com/office/drawing/2010/main" val="0"/>
                        </a:ext>
                      </a:extLst>
                    </a:blip>
                    <a:stretch>
                      <a:fillRect/>
                    </a:stretch>
                  </pic:blipFill>
                  <pic:spPr bwMode="auto">
                    <a:xfrm>
                      <a:off x="0" y="0"/>
                      <a:ext cx="2193639" cy="124097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18DAAF6" w:rsidR="0016320A" w:rsidRPr="0016320A" w:rsidRDefault="0016320A" w:rsidP="0016320A">
      <w:pPr>
        <w:pStyle w:val="FigureCaption"/>
      </w:pPr>
      <w:r w:rsidRPr="0016320A">
        <w:lastRenderedPageBreak/>
        <w:t>Figure 1-6. Running the simple HTML5 project</w:t>
      </w:r>
    </w:p>
    <w:p w14:paraId="7FA97D7F" w14:textId="6A711F9B" w:rsidR="0016320A" w:rsidRDefault="0016320A" w:rsidP="00F01D2B">
      <w:pPr>
        <w:pStyle w:val="BodyTextCont"/>
        <w:rPr>
          <w:rFonts w:hint="eastAsia"/>
        </w:rPr>
      </w:pPr>
      <w:r w:rsidRPr="0016320A">
        <w:t xml:space="preserve">To stop the program, simply close the web page. You have successfully run your first HTML5 project. </w:t>
      </w:r>
      <w:r w:rsidR="00655109">
        <w:t>Through the development of this very simple project, y</w:t>
      </w:r>
      <w:r w:rsidRPr="0016320A">
        <w:t xml:space="preserve">ou </w:t>
      </w:r>
      <w:r w:rsidR="00655109">
        <w:t>have familiarized</w:t>
      </w:r>
      <w:r w:rsidR="00EA4730">
        <w:t xml:space="preserve"> yourself</w:t>
      </w:r>
      <w:r w:rsidR="00655109">
        <w:t xml:space="preserve"> with </w:t>
      </w:r>
      <w:r w:rsidRPr="0016320A">
        <w:t>the IDE environment.</w:t>
      </w:r>
    </w:p>
    <w:p w14:paraId="0DBC36AF" w14:textId="305A87C0" w:rsidR="00EA5916" w:rsidRPr="0016320A" w:rsidRDefault="00EA5916" w:rsidP="00EA5916">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A05346">
        <w:t>For debugging, w</w:t>
      </w:r>
      <w:r w:rsidRPr="0016320A">
        <w:t xml:space="preserve">e </w:t>
      </w:r>
      <w:r>
        <w:t xml:space="preserve">recommend </w:t>
      </w:r>
      <w:r w:rsidR="00A05346">
        <w:t xml:space="preserve">the Chrome Developer tools. These tools can be access by typing </w:t>
      </w:r>
      <w:proofErr w:type="spellStart"/>
      <w:r w:rsidR="00A05346">
        <w:t>Ctrl+Shift+I</w:t>
      </w:r>
      <w:proofErr w:type="spellEnd"/>
      <w:r w:rsidR="00A05346">
        <w:t xml:space="preserve"> in the browser window when your project is running.</w:t>
      </w:r>
      <w:r w:rsidR="00C02BCC">
        <w:t xml:space="preserve"> To find out more about these tools, please refer to </w:t>
      </w:r>
      <w:r w:rsidR="00C02BCC" w:rsidRPr="00C02BCC">
        <w:t>https://developer.chrome.com/docs/devtools/</w:t>
      </w:r>
      <w:r w:rsidR="00C02BCC">
        <w:t>.</w:t>
      </w: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rsidP="00682EE1">
      <w:pPr>
        <w:pStyle w:val="BodyTextCont"/>
        <w:rPr>
          <w:rFonts w:hint="eastAsia"/>
        </w:rPr>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rsidP="00682EE1">
      <w:pPr>
        <w:pStyle w:val="BodyTextCont"/>
        <w:rPr>
          <w:rFonts w:hint="eastAsia"/>
        </w:rPr>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10D674F9" w:rsidR="0016320A" w:rsidRDefault="0016320A" w:rsidP="00682EE1">
      <w:pPr>
        <w:pStyle w:val="BodyTextCont"/>
        <w:rPr>
          <w:rFonts w:hint="eastAsia"/>
        </w:rPr>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r w:rsidR="00676FEA" w:rsidRPr="0016320A">
        <w:t xml:space="preserve">during difficult debugging situations </w:t>
      </w:r>
      <w:r w:rsidRPr="0016320A">
        <w:t xml:space="preserve">you can compare your code with the </w:t>
      </w:r>
      <w:r w:rsidR="00676FEA">
        <w:t xml:space="preserve">code of the </w:t>
      </w:r>
      <w:r w:rsidRPr="0016320A">
        <w:t xml:space="preserve">completed project.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w:t>
      </w:r>
      <w:r w:rsidR="0016320A" w:rsidRPr="0016320A">
        <w:lastRenderedPageBreak/>
        <w:t xml:space="preserve">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rsidP="00682EE1">
      <w:pPr>
        <w:pStyle w:val="BodyTextCont"/>
        <w:rPr>
          <w:rFonts w:hint="eastAsia"/>
        </w:rPr>
      </w:pPr>
      <w:r w:rsidRPr="00B61693">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rsidP="00682EE1">
      <w:pPr>
        <w:pStyle w:val="BodyTextCont"/>
        <w:rPr>
          <w:rFonts w:hint="eastAsia"/>
        </w:rPr>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rsidP="00682EE1">
      <w:pPr>
        <w:pStyle w:val="BodyTextCont"/>
        <w:rPr>
          <w:rFonts w:hint="eastAsia"/>
        </w:rPr>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lastRenderedPageBreak/>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 xml:space="preserve">Pull </w:t>
      </w:r>
      <w:proofErr w:type="gramStart"/>
      <w:r w:rsidRPr="0016320A">
        <w:rPr>
          <w:i/>
          <w:iCs/>
        </w:rPr>
        <w:t>The</w:t>
      </w:r>
      <w:proofErr w:type="gramEnd"/>
      <w:r w:rsidRPr="0016320A">
        <w:rPr>
          <w:i/>
          <w:iCs/>
        </w:rPr>
        <w:t xml:space="preserv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t>Interaction model</w:t>
      </w:r>
      <w:r w:rsidRPr="0016320A">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sidRPr="0016320A">
        <w:t>it’s</w:t>
      </w:r>
      <w:proofErr w:type="gramEnd"/>
      <w:r w:rsidRPr="0016320A">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lastRenderedPageBreak/>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rsidP="00682EE1">
      <w:pPr>
        <w:pStyle w:val="BodyTextCont"/>
        <w:rPr>
          <w:rFonts w:hint="eastAsia"/>
        </w:rPr>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lastRenderedPageBreak/>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2309394" w:rsidR="0016320A" w:rsidRPr="0016320A" w:rsidRDefault="0016320A" w:rsidP="0016320A">
      <w:pPr>
        <w:pStyle w:val="BulletSubList"/>
        <w:rPr>
          <w:rFonts w:hint="eastAsia"/>
        </w:rPr>
      </w:pPr>
      <w:proofErr w:type="spellStart"/>
      <w:r w:rsidRPr="0016320A">
        <w:t>Marschner</w:t>
      </w:r>
      <w:proofErr w:type="spellEnd"/>
      <w:r w:rsidR="002D46B5">
        <w:t>, and Shirley</w:t>
      </w:r>
      <w:r w:rsidRPr="0016320A">
        <w:t xml:space="preserve">. </w:t>
      </w:r>
      <w:r w:rsidRPr="0016320A">
        <w:rPr>
          <w:i/>
        </w:rPr>
        <w:t>Fundamentals of Computer Graphics</w:t>
      </w:r>
      <w:r w:rsidRPr="0016320A">
        <w:t xml:space="preserve">, </w:t>
      </w:r>
      <w:r w:rsidR="002D46B5">
        <w:t>4</w:t>
      </w:r>
      <w:r w:rsidR="002D46B5" w:rsidRPr="00682EE1">
        <w:rPr>
          <w:rFonts w:hint="eastAsia"/>
          <w:vertAlign w:val="superscript"/>
        </w:rPr>
        <w:t>th</w:t>
      </w:r>
      <w:r w:rsidR="002D46B5" w:rsidRPr="0016320A">
        <w:t xml:space="preserve"> </w:t>
      </w:r>
      <w:r w:rsidRPr="0016320A">
        <w:t xml:space="preserve">edition. </w:t>
      </w:r>
      <w:r w:rsidR="002D46B5">
        <w:t>CRC Press</w:t>
      </w:r>
      <w:r w:rsidRPr="0016320A">
        <w:t>, 20</w:t>
      </w:r>
      <w:r w:rsidR="002D46B5">
        <w:t>16</w:t>
      </w:r>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r w:rsidR="00A802B2">
        <w:rPr>
          <w:i/>
        </w:rPr>
        <w:t>, 7</w:t>
      </w:r>
      <w:r w:rsidR="00A802B2" w:rsidRPr="00682EE1">
        <w:rPr>
          <w:rFonts w:hint="eastAsia"/>
          <w:i/>
          <w:vertAlign w:val="superscript"/>
        </w:rPr>
        <w:t>th</w:t>
      </w:r>
      <w:r w:rsidR="00A802B2">
        <w:rPr>
          <w:i/>
        </w:rPr>
        <w:t xml:space="preserve"> edition</w:t>
      </w:r>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rFonts w:hint="eastAsia"/>
        </w:rPr>
      </w:pPr>
      <w:r>
        <w:t xml:space="preserve">Sung, and Smith. </w:t>
      </w:r>
      <w:r w:rsidRPr="006B5234">
        <w:rPr>
          <w:i/>
        </w:rPr>
        <w:t>Basic Math for Game Development with Unity 3D</w:t>
      </w:r>
      <w:r>
        <w:rPr>
          <w:i/>
        </w:rPr>
        <w:t>: A Beginner’s Guide to Mathematical Foundations</w:t>
      </w:r>
      <w:r w:rsidRPr="0016320A">
        <w:t xml:space="preserve">. </w:t>
      </w:r>
      <w:proofErr w:type="spellStart"/>
      <w:r>
        <w:t>APress</w:t>
      </w:r>
      <w:proofErr w:type="spellEnd"/>
      <w:r w:rsidRPr="0016320A">
        <w:t>, 20</w:t>
      </w:r>
      <w:r>
        <w:t>19</w:t>
      </w:r>
      <w:r w:rsidRPr="0016320A">
        <w:t>.</w:t>
      </w:r>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bookmarkStart w:id="6" w:name="_GoBack"/>
      <w:bookmarkEnd w:id="6"/>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CB5F68" w:rsidP="000C758C"/>
    <w:sectPr w:rsidR="007624FE" w:rsidRPr="000C758C" w:rsidSect="003173BC">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05T06:28:00Z" w:initials="KS">
    <w:p w14:paraId="1BE4E090" w14:textId="04B9823C" w:rsidR="00682EE1" w:rsidRDefault="00682EE1">
      <w:pPr>
        <w:pStyle w:val="CommentText"/>
      </w:pPr>
      <w:r>
        <w:rPr>
          <w:rStyle w:val="CommentReference"/>
        </w:rPr>
        <w:annotationRef/>
      </w:r>
      <w:r>
        <w:t>I must have deleted one of my comments. We should include a screen shot of clicking on the ‘Go Live’ button here. It took me a while to figure this out, and I think it took you a while also. Let’s make sure our readers will not suffer the same issue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E4E0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4A6CB" w16cex:dateUtc="2021-04-05T03:57:00Z"/>
  <w16cex:commentExtensible w16cex:durableId="2414A6D7" w16cex:dateUtc="2021-04-05T03:57:00Z"/>
  <w16cex:commentExtensible w16cex:durableId="2414A8F5" w16cex:dateUtc="2021-04-05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E4E090" w16cid:durableId="24152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E56EE" w14:textId="77777777" w:rsidR="00CB5F68" w:rsidRDefault="00CB5F68" w:rsidP="000C758C">
      <w:pPr>
        <w:spacing w:after="0" w:line="240" w:lineRule="auto"/>
      </w:pPr>
      <w:r>
        <w:separator/>
      </w:r>
    </w:p>
  </w:endnote>
  <w:endnote w:type="continuationSeparator" w:id="0">
    <w:p w14:paraId="56C0D48D" w14:textId="77777777" w:rsidR="00CB5F68" w:rsidRDefault="00CB5F6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topia">
    <w:altName w:val="Arial Narro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heSansMonoConNormal">
    <w:altName w:val="Arial"/>
    <w:charset w:val="00"/>
    <w:family w:val="auto"/>
    <w:pitch w:val="default"/>
  </w:font>
  <w:font w:name="TheSansMonoConBlack">
    <w:altName w:val="Arial"/>
    <w:panose1 w:val="00000000000000000000"/>
    <w:charset w:val="00"/>
    <w:family w:val="swiss"/>
    <w:notTrueType/>
    <w:pitch w:val="variable"/>
    <w:sig w:usb0="00000001" w:usb1="00000000" w:usb2="00000000" w:usb3="00000000" w:csb0="00000009" w:csb1="00000000"/>
  </w:font>
  <w:font w:name="ZapfDingbats">
    <w:altName w:val="Wingdings"/>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E4BA" w14:textId="77777777" w:rsidR="00CB5F68" w:rsidRDefault="00CB5F68" w:rsidP="000C758C">
      <w:pPr>
        <w:spacing w:after="0" w:line="240" w:lineRule="auto"/>
      </w:pPr>
      <w:r>
        <w:separator/>
      </w:r>
    </w:p>
  </w:footnote>
  <w:footnote w:type="continuationSeparator" w:id="0">
    <w:p w14:paraId="43B6FDD2" w14:textId="77777777" w:rsidR="00CB5F68" w:rsidRDefault="00CB5F6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FE131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w:t>
    </w:r>
    <w:proofErr w:type="gramEnd"/>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96695"/>
    <w:rsid w:val="000C758C"/>
    <w:rsid w:val="0016033E"/>
    <w:rsid w:val="0016320A"/>
    <w:rsid w:val="001D4986"/>
    <w:rsid w:val="001E5BA0"/>
    <w:rsid w:val="00230925"/>
    <w:rsid w:val="002418E4"/>
    <w:rsid w:val="00270FB2"/>
    <w:rsid w:val="002D0B46"/>
    <w:rsid w:val="002D0EAA"/>
    <w:rsid w:val="002D46B5"/>
    <w:rsid w:val="002D747E"/>
    <w:rsid w:val="00334A41"/>
    <w:rsid w:val="003954D9"/>
    <w:rsid w:val="003F6958"/>
    <w:rsid w:val="0049692D"/>
    <w:rsid w:val="004E6CAA"/>
    <w:rsid w:val="0050114D"/>
    <w:rsid w:val="00501BBF"/>
    <w:rsid w:val="00563281"/>
    <w:rsid w:val="00576134"/>
    <w:rsid w:val="005A7319"/>
    <w:rsid w:val="005B4CC6"/>
    <w:rsid w:val="00633269"/>
    <w:rsid w:val="00655109"/>
    <w:rsid w:val="00675884"/>
    <w:rsid w:val="00675CFA"/>
    <w:rsid w:val="00676FEA"/>
    <w:rsid w:val="00682EE1"/>
    <w:rsid w:val="006B5234"/>
    <w:rsid w:val="006F52E3"/>
    <w:rsid w:val="007D63B9"/>
    <w:rsid w:val="007F3D20"/>
    <w:rsid w:val="008724D5"/>
    <w:rsid w:val="00886F7C"/>
    <w:rsid w:val="0089151B"/>
    <w:rsid w:val="008E5C77"/>
    <w:rsid w:val="009A2539"/>
    <w:rsid w:val="009C1A4E"/>
    <w:rsid w:val="00A05346"/>
    <w:rsid w:val="00A21910"/>
    <w:rsid w:val="00A802B2"/>
    <w:rsid w:val="00AA4827"/>
    <w:rsid w:val="00B05C3A"/>
    <w:rsid w:val="00B46701"/>
    <w:rsid w:val="00B61693"/>
    <w:rsid w:val="00B93B46"/>
    <w:rsid w:val="00BF3770"/>
    <w:rsid w:val="00C02BCC"/>
    <w:rsid w:val="00C1559B"/>
    <w:rsid w:val="00CB5F68"/>
    <w:rsid w:val="00CE7362"/>
    <w:rsid w:val="00D24F92"/>
    <w:rsid w:val="00D44536"/>
    <w:rsid w:val="00D606E2"/>
    <w:rsid w:val="00DC0CF0"/>
    <w:rsid w:val="00DD685A"/>
    <w:rsid w:val="00E10EB2"/>
    <w:rsid w:val="00EA41A0"/>
    <w:rsid w:val="00EA4730"/>
    <w:rsid w:val="00EA5916"/>
    <w:rsid w:val="00EA779B"/>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11</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45</cp:revision>
  <dcterms:created xsi:type="dcterms:W3CDTF">2020-05-04T05:47:00Z</dcterms:created>
  <dcterms:modified xsi:type="dcterms:W3CDTF">2021-04-05T13:33:00Z</dcterms:modified>
</cp:coreProperties>
</file>