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56156B92" w:rsidR="00BE5643" w:rsidRDefault="00BE5643" w:rsidP="00BE5643">
      <w:pPr>
        <w:pStyle w:val="Heading1"/>
      </w:pPr>
      <w:r w:rsidRPr="00BE5643">
        <w:t>I</w:t>
      </w:r>
      <w:r w:rsidR="003D0486">
        <w:t>ntroduction</w:t>
      </w:r>
    </w:p>
    <w:p w14:paraId="6C098270" w14:textId="0A58B95D"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w:t>
      </w:r>
      <w:r w:rsidR="00517CE5">
        <w:t xml:space="preserve">the </w:t>
      </w:r>
      <w:r w:rsidRPr="009D41A4">
        <w:t xml:space="preserve">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w:t>
      </w:r>
      <w:r w:rsidR="00590FEA">
        <w:t xml:space="preserve">role </w:t>
      </w:r>
      <w:r w:rsidR="00920CDA" w:rsidRPr="00B46CFA">
        <w:t xml:space="preserve">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6CCE7FD"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real</w:t>
      </w:r>
      <w:r w:rsidR="001E5398">
        <w:t>-</w:t>
      </w:r>
      <w:r w:rsidR="00C13875">
        <w:t xml:space="preserve">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w:t>
      </w:r>
      <w:r w:rsidR="003332C2">
        <w:lastRenderedPageBreak/>
        <w:t xml:space="preserve">underlying mathematical models </w:t>
      </w:r>
      <w:r w:rsidR="00C13875">
        <w:t xml:space="preserve">can be </w:t>
      </w:r>
      <w:r w:rsidR="006043F9">
        <w:t>complicated</w:t>
      </w:r>
      <w:r w:rsidR="00C13875">
        <w:t xml:space="preserve"> and the associated 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3D0486">
        <w:t xml:space="preserve">of </w:t>
      </w:r>
      <w:r w:rsidR="006238DD">
        <w:t>a ball</w:t>
      </w:r>
      <w:r w:rsidR="003C4CE4">
        <w:t xml:space="preserve"> </w:t>
      </w:r>
      <w:r w:rsidR="00AB72FF">
        <w:t>depend</w:t>
      </w:r>
      <w:r w:rsidR="003C4CE4">
        <w:t>s</w:t>
      </w:r>
      <w:r w:rsidR="00AB72FF">
        <w:t xml:space="preserve"> on its </w:t>
      </w:r>
      <w:r w:rsidR="006238DD">
        <w:t xml:space="preserve">material, </w:t>
      </w:r>
      <w:r w:rsidR="003D0486">
        <w:t xml:space="preserve">the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572F9940"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3D0486">
        <w:t xml:space="preserve">the </w:t>
      </w:r>
      <w:r w:rsidR="009662E2">
        <w:t>proper simulat</w:t>
      </w:r>
      <w:r w:rsidR="003D0486">
        <w:t>ion of a</w:t>
      </w:r>
      <w:r w:rsidR="009662E2">
        <w:t xml:space="preserve"> </w:t>
      </w:r>
      <w:r w:rsidR="00081CD4">
        <w:t xml:space="preserve">ball bouncing </w:t>
      </w:r>
      <w:r w:rsidR="00590FEA">
        <w:t>(rigid body)</w:t>
      </w:r>
      <w:r w:rsidR="009973A4">
        <w:t xml:space="preserve"> </w:t>
      </w:r>
      <w:r w:rsidR="003D0486">
        <w:t>often</w:t>
      </w:r>
      <w:r w:rsidR="00081CD4">
        <w:t xml:space="preserve"> </w:t>
      </w:r>
      <w:r w:rsidR="00590FEA">
        <w:t xml:space="preserve">will </w:t>
      </w:r>
      <w:r w:rsidR="00081CD4">
        <w:t xml:space="preserve">not support the ball </w:t>
      </w:r>
      <w:r w:rsidR="00561FB8">
        <w:t xml:space="preserve">colliding </w:t>
      </w:r>
      <w:r w:rsidR="00081CD4">
        <w:t xml:space="preserve">and </w:t>
      </w:r>
      <w:r w:rsidR="000C5BF6">
        <w:t>j</w:t>
      </w:r>
      <w:r w:rsidR="00081CD4">
        <w:t xml:space="preserve">iggling </w:t>
      </w:r>
      <w:r w:rsidR="00A07FA8">
        <w:t>a</w:t>
      </w:r>
      <w:r w:rsidR="000C5BF6">
        <w:t xml:space="preserve"> </w:t>
      </w:r>
      <w:r w:rsidR="00081CD4">
        <w:t>jelly block</w:t>
      </w:r>
      <w:r w:rsidR="00590FEA">
        <w:t xml:space="preserve"> (soft body)</w:t>
      </w:r>
      <w:r w:rsidR="00081CD4">
        <w:t xml:space="preserve">, or, </w:t>
      </w:r>
      <w:r w:rsidR="003D0486">
        <w:t xml:space="preserve">accurately </w:t>
      </w:r>
      <w:r w:rsidR="00081CD4">
        <w:t xml:space="preserve">simulate </w:t>
      </w:r>
      <w:r w:rsidR="003D0486">
        <w:t xml:space="preserve">the </w:t>
      </w:r>
      <w:r w:rsidR="00561FB8">
        <w:t xml:space="preserve">ripple effects caused </w:t>
      </w:r>
      <w:r w:rsidR="00A07FA8">
        <w:t>by</w:t>
      </w:r>
      <w:r w:rsidR="00561FB8">
        <w:t xml:space="preserve"> </w:t>
      </w:r>
      <w:r w:rsidR="00AC0BCD">
        <w:t xml:space="preserve">the </w:t>
      </w:r>
      <w:r w:rsidR="009973A4">
        <w:t xml:space="preserve">ball </w:t>
      </w:r>
      <w:r w:rsidR="000C5BF6">
        <w:t>interaction with fluid</w:t>
      </w:r>
      <w:r w:rsidR="00590FEA">
        <w:t xml:space="preserve"> (fluid dynamics)</w:t>
      </w:r>
      <w:r w:rsidR="00081CD4">
        <w:t>.</w:t>
      </w:r>
      <w:r w:rsidR="00A44758">
        <w:t xml:space="preserve"> That is, typically a rigid</w:t>
      </w:r>
      <w:r w:rsidR="00DB281D">
        <w:t xml:space="preserve"> </w:t>
      </w:r>
      <w:r w:rsidR="00A44758">
        <w:t>body physics engine does not</w:t>
      </w:r>
      <w:r w:rsidR="000C5BF6">
        <w:t xml:space="preserve"> </w:t>
      </w:r>
      <w:r w:rsidR="00A44758">
        <w:t>support interactions with soft</w:t>
      </w:r>
      <w:r w:rsidR="00590FEA">
        <w:t xml:space="preserve"> </w:t>
      </w:r>
      <w:r w:rsidR="00A44758">
        <w:t>body object</w:t>
      </w:r>
      <w:r w:rsidR="000C5BF6">
        <w:t>s</w:t>
      </w:r>
      <w:r w:rsidR="00A44758">
        <w:t>, fluid</w:t>
      </w:r>
      <w:r w:rsidR="00994EDF">
        <w:t>s, or vehicles</w:t>
      </w:r>
      <w:r w:rsidR="000C5BF6">
        <w:t>.</w:t>
      </w:r>
      <w:r w:rsidR="00994EDF">
        <w:t xml:space="preserve"> </w:t>
      </w:r>
      <w:r w:rsidR="009973A4">
        <w:t>In the same manner</w:t>
      </w:r>
      <w:r w:rsidR="000C5BF6">
        <w:t>,</w:t>
      </w:r>
      <w:r w:rsidR="00994EDF">
        <w:t xml:space="preserve"> a soft</w:t>
      </w:r>
      <w:r w:rsidR="00590FEA">
        <w:t xml:space="preserve"> </w:t>
      </w:r>
      <w:r w:rsidR="00994EDF">
        <w:t xml:space="preserve">body physics engine usually does not </w:t>
      </w:r>
      <w:r w:rsidR="00694B12">
        <w:t xml:space="preserve">allow </w:t>
      </w:r>
      <w:r w:rsidR="00994EDF">
        <w:t>interactions with rigid</w:t>
      </w:r>
      <w:r w:rsidR="00694B12">
        <w:t xml:space="preserve"> </w:t>
      </w:r>
      <w:r w:rsidR="00994EDF">
        <w:t xml:space="preserve">body </w:t>
      </w:r>
      <w:r w:rsidR="000C5BF6">
        <w:t xml:space="preserve">or other </w:t>
      </w:r>
      <w:r w:rsidR="00694B12">
        <w:t xml:space="preserve">types of </w:t>
      </w:r>
      <w:r w:rsidR="000C5BF6">
        <w:t>physic</w:t>
      </w:r>
      <w:r w:rsidR="009973A4">
        <w:t>al</w:t>
      </w:r>
      <w:r w:rsidR="000C5BF6">
        <w:t xml:space="preserve"> </w:t>
      </w:r>
      <w:r w:rsidR="00994EDF">
        <w:t xml:space="preserve">objects. </w:t>
      </w:r>
    </w:p>
    <w:p w14:paraId="21510338" w14:textId="22E9BF41" w:rsidR="000B5E84" w:rsidRDefault="00BA1BAC" w:rsidP="00E00D2B">
      <w:pPr>
        <w:pStyle w:val="BodyTextCont"/>
        <w:rPr>
          <w:rFonts w:hint="eastAsia"/>
        </w:rPr>
      </w:pPr>
      <w:r>
        <w:t>Additionally</w:t>
      </w:r>
      <w:r w:rsidR="0054707E">
        <w:t xml:space="preserve">, </w:t>
      </w:r>
      <w:r w:rsidR="000B5E84">
        <w:t xml:space="preserve">physics engines </w:t>
      </w:r>
      <w:r w:rsidR="0054707E">
        <w:t>typical</w:t>
      </w:r>
      <w:r w:rsidR="009973A4">
        <w:t>ly</w:t>
      </w:r>
      <w:r w:rsidR="0054707E">
        <w:t xml:space="preserve"> approximate a vastly simplified </w:t>
      </w:r>
      <w:r w:rsidR="009662E2">
        <w:t xml:space="preserve">interaction model </w:t>
      </w:r>
      <w:r w:rsidR="009973A4">
        <w:t xml:space="preserve">while focusing mainly on attaining </w:t>
      </w:r>
      <w:r w:rsidR="0054707E">
        <w:t>visually</w:t>
      </w:r>
      <w:r>
        <w:t xml:space="preserve"> convincing</w:t>
      </w:r>
      <w:r w:rsidR="0054707E">
        <w:t xml:space="preserve"> results.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904E8C9"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geometric</w:t>
      </w:r>
      <w:r w:rsidR="00694B12">
        <w:t xml:space="preserve"> shape</w:t>
      </w:r>
      <w:r w:rsidR="00427A42">
        <w:t xml:space="preserve"> </w:t>
      </w:r>
    </w:p>
    <w:p w14:paraId="62CE4192" w14:textId="3095E3F6" w:rsidR="000B5E84" w:rsidRDefault="006B1F7F" w:rsidP="000B5E84">
      <w:pPr>
        <w:pStyle w:val="Bullet"/>
        <w:rPr>
          <w:rFonts w:hint="eastAsia"/>
        </w:rPr>
      </w:pPr>
      <w:r>
        <w:t>a</w:t>
      </w:r>
      <w:r w:rsidR="000B5E84">
        <w:t>pproximates object material properties with straightforward bounciness and friction</w:t>
      </w:r>
    </w:p>
    <w:p w14:paraId="070D749A" w14:textId="66E2ADC0"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p>
    <w:p w14:paraId="0EDD01E9" w14:textId="33FD1573"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63957850" w14:textId="69626B12" w:rsidR="00694B12" w:rsidRDefault="004F4A6F" w:rsidP="00ED58E5">
      <w:pPr>
        <w:pStyle w:val="BodyTextCont"/>
        <w:rPr>
          <w:rFonts w:hint="eastAsia"/>
        </w:rPr>
      </w:pPr>
      <w:r>
        <w:t xml:space="preserve">Based on this set of assumptions, a rigid body physics simulation, or </w:t>
      </w:r>
      <w:r w:rsidR="00552A1E">
        <w:t>a rigid body simulation, is capable of capturing and reproducing many familiar real-world physical interactions such as object</w:t>
      </w:r>
      <w:r w:rsidR="000C5BF6">
        <w:t>s</w:t>
      </w:r>
      <w:r w:rsidR="00552A1E">
        <w:t xml:space="preserve"> bouncing</w:t>
      </w:r>
      <w:r w:rsidR="000C5BF6">
        <w:t>, falling</w:t>
      </w:r>
      <w:r w:rsidR="009973A4">
        <w:t>,</w:t>
      </w:r>
      <w:r w:rsidR="000C5BF6">
        <w:t xml:space="preserve"> and colliding</w:t>
      </w:r>
      <w:r w:rsidR="00552A1E">
        <w:t xml:space="preserve">. For example, a fully inflated bouncing ball or a simple </w:t>
      </w:r>
      <w:r w:rsidR="00552A1E" w:rsidRPr="00694B12">
        <w:rPr>
          <w:rStyle w:val="Emphasis"/>
        </w:rPr>
        <w:t>Lego</w:t>
      </w:r>
      <w:r w:rsidR="00552A1E" w:rsidRPr="00FC424F">
        <w:t xml:space="preserve"> block bouncing off of </w:t>
      </w:r>
      <w:r w:rsidR="006B1F7F">
        <w:t>a</w:t>
      </w:r>
      <w:r w:rsidR="00552A1E" w:rsidRPr="00FC424F">
        <w:t xml:space="preserve"> desk and landing on a hardwood floor</w:t>
      </w:r>
      <w:r w:rsidR="00694B12">
        <w:t>. These types of rigid body physical interactions</w:t>
      </w:r>
      <w:r w:rsidR="00153619">
        <w:t xml:space="preserve"> can be reliably simulated in real-time </w:t>
      </w:r>
      <w:r w:rsidR="00694B12">
        <w:t>as long as</w:t>
      </w:r>
      <w:r w:rsidR="00153619">
        <w:t xml:space="preserve"> </w:t>
      </w:r>
      <w:r w:rsidR="000C5BF6">
        <w:t>deformation does not occur during collisions</w:t>
      </w:r>
      <w:r w:rsidR="00552A1E">
        <w:t>.</w:t>
      </w:r>
      <w:r w:rsidR="0007006C">
        <w:t xml:space="preserve"> </w:t>
      </w:r>
    </w:p>
    <w:p w14:paraId="3FD9BA0C" w14:textId="7BBA97A0" w:rsidR="007409A4" w:rsidRDefault="00ED58E5" w:rsidP="00ED58E5">
      <w:pPr>
        <w:pStyle w:val="BodyTextCont"/>
        <w:rPr>
          <w:rFonts w:hint="eastAsia"/>
        </w:rPr>
      </w:pPr>
      <w:r>
        <w:t xml:space="preserve">Objects with uniformly distributed mass that do not change shape during interactions can be applicable to many important and useful scenarios in games. </w:t>
      </w:r>
      <w:r w:rsidR="00694B12">
        <w:t xml:space="preserve">In general, </w:t>
      </w:r>
      <w:r>
        <w:t>rigid body physics engine</w:t>
      </w:r>
      <w:r w:rsidR="00694B12">
        <w:t>s</w:t>
      </w:r>
      <w:r>
        <w:t xml:space="preserve"> are excellent for simulating moving objects coming into contact with one another such as a bowling ball colliding </w:t>
      </w:r>
      <w:r>
        <w:lastRenderedPageBreak/>
        <w:t xml:space="preserve">with pins, or, a cannon ball hitting an armored plate. </w:t>
      </w:r>
      <w:r w:rsidR="00CB5DD3">
        <w:t xml:space="preserve">However, </w:t>
      </w:r>
      <w:r w:rsidR="001E734E">
        <w:t>it is important to recognize</w:t>
      </w:r>
      <w:r w:rsidR="007D5037">
        <w:t xml:space="preserve"> that</w:t>
      </w:r>
      <w:r w:rsidR="007562FE">
        <w:t xml:space="preserve"> with the given set of assumptions,</w:t>
      </w:r>
      <w:r w:rsidR="00153619">
        <w:t xml:space="preserve"> </w:t>
      </w:r>
      <w:r w:rsidR="007562FE">
        <w:t xml:space="preserve">a rigid body physics simulation does not support the following: </w:t>
      </w:r>
    </w:p>
    <w:p w14:paraId="25D3A733" w14:textId="42899462" w:rsidR="007409A4" w:rsidRDefault="00E46464" w:rsidP="007409A4">
      <w:pPr>
        <w:pStyle w:val="Bullet"/>
        <w:rPr>
          <w:rFonts w:hint="eastAsia"/>
        </w:rPr>
      </w:pPr>
      <w:r>
        <w:t>o</w:t>
      </w:r>
      <w:r w:rsidR="001E734E">
        <w:t xml:space="preserve">bjects </w:t>
      </w:r>
      <w:r w:rsidR="00D82202">
        <w:t>consisting of multiple geometric parts, e.g., an arrow</w:t>
      </w:r>
      <w:r w:rsidR="008D656A">
        <w:t xml:space="preserve"> </w:t>
      </w:r>
    </w:p>
    <w:p w14:paraId="0DC680B2" w14:textId="330E553C" w:rsidR="007409A4" w:rsidRDefault="007409A4" w:rsidP="007409A4">
      <w:pPr>
        <w:pStyle w:val="Bullet"/>
        <w:rPr>
          <w:rFonts w:hint="eastAsia"/>
        </w:rPr>
      </w:pPr>
      <w:r>
        <w:t xml:space="preserve">objects </w:t>
      </w:r>
      <w:r w:rsidR="008D656A">
        <w:t xml:space="preserve">with non-trivial material properties, e.g., magnetism </w:t>
      </w:r>
    </w:p>
    <w:p w14:paraId="67BF6774" w14:textId="1CF8ECD6" w:rsidR="007409A4" w:rsidRDefault="007409A4" w:rsidP="007409A4">
      <w:pPr>
        <w:pStyle w:val="Bullet"/>
        <w:rPr>
          <w:rFonts w:hint="eastAsia"/>
        </w:rPr>
      </w:pPr>
      <w:r>
        <w:t xml:space="preserve">objects </w:t>
      </w:r>
      <w:r w:rsidR="00D82202">
        <w:t xml:space="preserve">with </w:t>
      </w:r>
      <w:r w:rsidR="00E46464">
        <w:t>non-uniform mass distribution</w:t>
      </w:r>
      <w:r w:rsidR="00D82202">
        <w:t>, e.g., a baseball bat</w:t>
      </w:r>
      <w:r w:rsidR="00E46464">
        <w:t xml:space="preserve"> </w:t>
      </w:r>
    </w:p>
    <w:p w14:paraId="7AD251FD" w14:textId="77777777" w:rsidR="00ED58E5" w:rsidRDefault="007409A4" w:rsidP="007409A4">
      <w:pPr>
        <w:pStyle w:val="Bullet"/>
        <w:rPr>
          <w:rFonts w:hint="eastAsia"/>
        </w:rPr>
      </w:pPr>
      <w:r>
        <w:t xml:space="preserve">objects </w:t>
      </w:r>
      <w:r w:rsidR="00E46464">
        <w:t xml:space="preserve">that change shapes during collision, e.g., rubber balls </w:t>
      </w:r>
    </w:p>
    <w:p w14:paraId="2A247BF3" w14:textId="4057DEFF" w:rsidR="00333F36" w:rsidRDefault="003611FC" w:rsidP="00ED58E5">
      <w:pPr>
        <w:pStyle w:val="BodyTextCont"/>
        <w:rPr>
          <w:rFonts w:hint="eastAsia"/>
        </w:rPr>
      </w:pPr>
      <w:r>
        <w:t>O</w:t>
      </w:r>
      <w:r w:rsidR="00ED58E5">
        <w:t xml:space="preserve">f all real-world physical object interaction types, rigid body </w:t>
      </w:r>
      <w:r>
        <w:t xml:space="preserve">interaction </w:t>
      </w:r>
      <w:r w:rsidR="00ED58E5">
        <w:t>is the best understood</w:t>
      </w:r>
      <w:r w:rsidR="00682DAF">
        <w:t>,</w:t>
      </w:r>
      <w:r w:rsidR="00ED58E5">
        <w:t xml:space="preserve"> most straightforward to approximate solutions for, and </w:t>
      </w:r>
      <w:r>
        <w:t xml:space="preserve">least challenging </w:t>
      </w:r>
      <w:r w:rsidR="00ED58E5">
        <w:t xml:space="preserve">to implement. </w:t>
      </w:r>
      <w:r w:rsidR="007D5037">
        <w:t>T</w:t>
      </w:r>
      <w:r w:rsidR="00ED58E5">
        <w:t>his</w:t>
      </w:r>
      <w:r w:rsidR="00ED58E5" w:rsidRPr="00920CDA">
        <w:t xml:space="preserve"> chapter focuses only </w:t>
      </w:r>
      <w:r w:rsidR="00ED58E5">
        <w:t xml:space="preserve">on </w:t>
      </w:r>
      <w:r w:rsidR="00ED58E5" w:rsidRPr="00920CDA">
        <w:t>rigid</w:t>
      </w:r>
      <w:r w:rsidR="00ED58E5">
        <w:t xml:space="preserve"> </w:t>
      </w:r>
      <w:r w:rsidR="00ED58E5" w:rsidRPr="00920CDA">
        <w:t>body</w:t>
      </w:r>
      <w:r w:rsidR="00ED58E5">
        <w:t xml:space="preserve"> simulation. </w:t>
      </w:r>
    </w:p>
    <w:p w14:paraId="66990025" w14:textId="77777777" w:rsidR="00FF5934" w:rsidRDefault="00B60945" w:rsidP="00FC424F">
      <w:pPr>
        <w:pStyle w:val="Heading2"/>
      </w:pPr>
      <w:r w:rsidRPr="00B60945">
        <w:t>Chapter Overview</w:t>
      </w:r>
    </w:p>
    <w:p w14:paraId="16A786C7" w14:textId="3AB769AD" w:rsidR="00B60945" w:rsidRDefault="0044220B" w:rsidP="00AA5F03">
      <w:pPr>
        <w:pStyle w:val="BodyTextFirst"/>
        <w:rPr>
          <w:rFonts w:hint="eastAsia"/>
        </w:rPr>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 the rigid body simulation</w:t>
      </w:r>
      <w:r w:rsidR="00CA0E32">
        <w:t xml:space="preserve"> include the following</w:t>
      </w:r>
      <w:r w:rsidR="00517CE5">
        <w:t>.</w:t>
      </w:r>
    </w:p>
    <w:p w14:paraId="33EA3305" w14:textId="6C10941E"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r w:rsidR="00AC0BCD">
        <w:t xml:space="preserve">This </w:t>
      </w:r>
      <w:r w:rsidR="00860ECE">
        <w:t xml:space="preserve">topic </w:t>
      </w:r>
      <w:r w:rsidR="00AC0BCD">
        <w:t>will be covered by the first project of this chapter</w:t>
      </w:r>
      <w:r w:rsidR="00860ECE">
        <w:t>, the Rigid Shape and Bounds project</w:t>
      </w:r>
    </w:p>
    <w:p w14:paraId="687F3B42" w14:textId="15AAFBBC" w:rsidR="00682DAF" w:rsidRDefault="00B60945" w:rsidP="00B60945">
      <w:pPr>
        <w:pStyle w:val="Bullet"/>
        <w:rPr>
          <w:rFonts w:hint="eastAsia"/>
        </w:rPr>
      </w:pPr>
      <w:r>
        <w:t>Collisions of the rigid shape</w:t>
      </w:r>
      <w:r w:rsidR="00197F00">
        <w:t>s</w:t>
      </w:r>
      <w:r>
        <w:t xml:space="preserve">: </w:t>
      </w:r>
      <w:r w:rsidR="00AC0BCD">
        <w:t>Examine</w:t>
      </w:r>
      <w:r w:rsidR="00860ECE">
        <w:t>s</w:t>
      </w:r>
      <w:r w:rsidR="00AC0BCD">
        <w:t xml:space="preserve"> and implements</w:t>
      </w:r>
      <w:r w:rsidR="00993E3B">
        <w:t xml:space="preserve"> </w:t>
      </w:r>
      <w:r w:rsidR="00AA5F03">
        <w:t xml:space="preserve">the </w:t>
      </w:r>
      <w:r w:rsidR="00197F00">
        <w:t>math</w:t>
      </w:r>
      <w:r w:rsidR="00AA5F03">
        <w:t>ematics</w:t>
      </w:r>
      <w:r w:rsidR="00197F00">
        <w:t xml:space="preserve"> to </w:t>
      </w:r>
      <w:r w:rsidR="00993E3B">
        <w:t xml:space="preserve">accurately </w:t>
      </w:r>
      <w:r w:rsidR="00197F00">
        <w:t>collide</w:t>
      </w:r>
      <w:r w:rsidR="00AC0BCD">
        <w:t xml:space="preserve"> circle and rectangle</w:t>
      </w:r>
      <w:r w:rsidR="00993E3B">
        <w:t xml:space="preserve"> </w:t>
      </w:r>
      <w:proofErr w:type="spellStart"/>
      <w:r w:rsidR="00993E3B" w:rsidRPr="00993E3B">
        <w:rPr>
          <w:rStyle w:val="CodeInline"/>
        </w:rPr>
        <w:t>RigidShape</w:t>
      </w:r>
      <w:proofErr w:type="spellEnd"/>
      <w:r w:rsidR="00993E3B">
        <w:t xml:space="preserve"> objects. </w:t>
      </w:r>
      <w:r w:rsidR="00AC0BCD">
        <w:t xml:space="preserve">An important concept </w:t>
      </w:r>
      <w:r w:rsidR="0047737A">
        <w:t xml:space="preserve">to be </w:t>
      </w:r>
      <w:r w:rsidR="00AC0BCD">
        <w:t>learned is that in the digital world, rigid shapes can overlap and it is essential to capture the details of this overlap in</w:t>
      </w:r>
      <w:r w:rsidR="0047737A">
        <w:t xml:space="preserve"> a</w:t>
      </w:r>
      <w:r w:rsidR="00AC0BCD">
        <w:t xml:space="preserve"> </w:t>
      </w:r>
      <w:proofErr w:type="spellStart"/>
      <w:r w:rsidR="00AC0BCD" w:rsidRPr="00AC0BCD">
        <w:rPr>
          <w:rStyle w:val="CodeInline"/>
        </w:rPr>
        <w:t>CollisionInfo</w:t>
      </w:r>
      <w:proofErr w:type="spellEnd"/>
      <w:r w:rsidR="0047737A">
        <w:t xml:space="preserve"> </w:t>
      </w:r>
      <w:r w:rsidR="00284148">
        <w:t>o</w:t>
      </w:r>
      <w:r w:rsidR="0047737A">
        <w:t>bject.</w:t>
      </w:r>
      <w:r w:rsidR="00AC0BCD">
        <w:t xml:space="preserve"> The</w:t>
      </w:r>
      <w:r w:rsidR="00860ECE">
        <w:t xml:space="preserve"> topics on collision</w:t>
      </w:r>
      <w:r w:rsidR="00AC0BCD">
        <w:t xml:space="preserve"> will be covered by </w:t>
      </w:r>
      <w:r w:rsidR="00860ECE">
        <w:t xml:space="preserve">three </w:t>
      </w:r>
      <w:r w:rsidR="00AC0BCD">
        <w:t>projects</w:t>
      </w:r>
      <w:r w:rsidR="00860ECE">
        <w:t xml:space="preserve"> </w:t>
      </w:r>
      <w:r w:rsidR="00AC0BCD">
        <w:t xml:space="preserve">focusing </w:t>
      </w:r>
      <w:r w:rsidR="006E50B4">
        <w:t xml:space="preserve">separately </w:t>
      </w:r>
      <w:r w:rsidR="00AC0BCD">
        <w:t>on</w:t>
      </w:r>
      <w:r w:rsidR="00682DAF">
        <w:t>:</w:t>
      </w:r>
    </w:p>
    <w:p w14:paraId="534A1014" w14:textId="6E02398C" w:rsidR="00682DAF" w:rsidRDefault="00517CE5" w:rsidP="00682DAF">
      <w:pPr>
        <w:pStyle w:val="Bullet"/>
        <w:numPr>
          <w:ilvl w:val="1"/>
          <w:numId w:val="1"/>
        </w:numPr>
        <w:rPr>
          <w:rFonts w:hint="eastAsia"/>
        </w:rPr>
      </w:pPr>
      <w:r>
        <w:t xml:space="preserve">collisions between </w:t>
      </w:r>
      <w:r w:rsidR="00AC0BCD">
        <w:t>circle shape</w:t>
      </w:r>
      <w:r w:rsidR="00860ECE">
        <w:t>s</w:t>
      </w:r>
      <w:r w:rsidR="000E4429">
        <w:t xml:space="preserve">: </w:t>
      </w:r>
      <w:proofErr w:type="gramStart"/>
      <w:r w:rsidR="000E4429">
        <w:t>the</w:t>
      </w:r>
      <w:proofErr w:type="gramEnd"/>
      <w:r w:rsidR="00860ECE">
        <w:t xml:space="preserve"> Circle Collision and Collision Info</w:t>
      </w:r>
      <w:r w:rsidR="006E50B4">
        <w:t xml:space="preserve"> project</w:t>
      </w:r>
    </w:p>
    <w:p w14:paraId="4D94BBC1" w14:textId="0821D9BE" w:rsidR="00682DAF" w:rsidRDefault="006E50B4" w:rsidP="00682DAF">
      <w:pPr>
        <w:pStyle w:val="Bullet"/>
        <w:numPr>
          <w:ilvl w:val="1"/>
          <w:numId w:val="1"/>
        </w:numPr>
        <w:rPr>
          <w:rFonts w:hint="eastAsia"/>
        </w:rPr>
      </w:pPr>
      <w:r>
        <w:t xml:space="preserve">collisions between </w:t>
      </w:r>
      <w:r w:rsidR="00AC0BCD">
        <w:t>rectangle shape</w:t>
      </w:r>
      <w:r w:rsidR="00860ECE">
        <w:t xml:space="preserve">s: </w:t>
      </w:r>
      <w:proofErr w:type="gramStart"/>
      <w:r w:rsidR="000E4429">
        <w:t>the</w:t>
      </w:r>
      <w:proofErr w:type="gramEnd"/>
      <w:r w:rsidR="000E4429">
        <w:t xml:space="preserve"> </w:t>
      </w:r>
      <w:r w:rsidR="00860ECE">
        <w:t>Rectangle Collision</w:t>
      </w:r>
      <w:r>
        <w:t xml:space="preserve"> project</w:t>
      </w:r>
      <w:r w:rsidR="00AC0BCD">
        <w:t xml:space="preserve"> </w:t>
      </w:r>
    </w:p>
    <w:p w14:paraId="091F1DB4" w14:textId="65252A81" w:rsidR="00993E3B" w:rsidRDefault="00860ECE" w:rsidP="00517CE5">
      <w:pPr>
        <w:pStyle w:val="Bullet"/>
        <w:numPr>
          <w:ilvl w:val="1"/>
          <w:numId w:val="1"/>
        </w:numPr>
        <w:rPr>
          <w:rFonts w:hint="eastAsia"/>
        </w:rPr>
      </w:pPr>
      <w:r>
        <w:t xml:space="preserve">collisions between </w:t>
      </w:r>
      <w:r w:rsidR="00AC0BCD">
        <w:t>circle</w:t>
      </w:r>
      <w:r>
        <w:t xml:space="preserve"> and </w:t>
      </w:r>
      <w:r w:rsidR="00AC0BCD">
        <w:t>rectangle shape</w:t>
      </w:r>
      <w:r>
        <w:t xml:space="preserve">s: </w:t>
      </w:r>
      <w:proofErr w:type="gramStart"/>
      <w:r w:rsidR="000E4429">
        <w:t>the</w:t>
      </w:r>
      <w:proofErr w:type="gramEnd"/>
      <w:r w:rsidR="000E4429">
        <w:t xml:space="preserve"> </w:t>
      </w:r>
      <w:r>
        <w:t>Rectangle and Circle Collisions</w:t>
      </w:r>
      <w:r w:rsidR="006E50B4">
        <w:t xml:space="preserve"> </w:t>
      </w:r>
      <w:r w:rsidR="003C1093">
        <w:t>project</w:t>
      </w:r>
      <w:r w:rsidR="00AC0BCD">
        <w:t>.</w:t>
      </w:r>
    </w:p>
    <w:p w14:paraId="2B2A80A5" w14:textId="5CD138F7" w:rsidR="000D4260" w:rsidRDefault="00197F00" w:rsidP="00B60945">
      <w:pPr>
        <w:pStyle w:val="Bullet"/>
        <w:rPr>
          <w:rFonts w:hint="eastAsia"/>
        </w:rPr>
      </w:pPr>
      <w:r>
        <w:lastRenderedPageBreak/>
        <w:t xml:space="preserve">Simulate physical motion: </w:t>
      </w:r>
      <w:r w:rsidR="006E3800">
        <w:t>A</w:t>
      </w:r>
      <w:r w:rsidR="00860ECE">
        <w:t>pproximates</w:t>
      </w:r>
      <w:r w:rsidR="006E3800">
        <w:t xml:space="preserve"> </w:t>
      </w:r>
      <w:r w:rsidR="00860ECE">
        <w:t xml:space="preserve">integrals </w:t>
      </w:r>
      <w:r w:rsidR="006E3800">
        <w:t xml:space="preserve">that </w:t>
      </w:r>
      <w:r w:rsidR="00860ECE">
        <w:t>describ</w:t>
      </w:r>
      <w:r w:rsidR="006E3800">
        <w:t>e</w:t>
      </w:r>
      <w:r w:rsidR="00860ECE">
        <w:t xml:space="preserve"> motions in </w:t>
      </w:r>
      <w:ins w:id="0" w:author="Kelvin Sung" w:date="2021-07-10T14:57:00Z">
        <w:r w:rsidR="00517CE5">
          <w:t>a world that is updated at fixed intervals</w:t>
        </w:r>
      </w:ins>
      <w:del w:id="1" w:author="Kelvin Sung" w:date="2021-07-10T14:57:00Z">
        <w:r w:rsidR="00860ECE" w:rsidDel="00517CE5">
          <w:delText xml:space="preserve">the </w:delText>
        </w:r>
        <w:commentRangeStart w:id="2"/>
        <w:commentRangeStart w:id="3"/>
        <w:r w:rsidR="00860ECE" w:rsidDel="00517CE5">
          <w:delText>discretized world</w:delText>
        </w:r>
        <w:commentRangeEnd w:id="2"/>
        <w:r w:rsidR="00C75763" w:rsidDel="00517CE5">
          <w:rPr>
            <w:rStyle w:val="CommentReference"/>
            <w:rFonts w:asciiTheme="minorHAnsi" w:hAnsiTheme="minorHAnsi"/>
          </w:rPr>
          <w:commentReference w:id="2"/>
        </w:r>
        <w:commentRangeEnd w:id="3"/>
        <w:r w:rsidR="00517CE5" w:rsidDel="00517CE5">
          <w:rPr>
            <w:rStyle w:val="CommentReference"/>
            <w:rFonts w:asciiTheme="minorHAnsi" w:hAnsiTheme="minorHAnsi"/>
          </w:rPr>
          <w:commentReference w:id="3"/>
        </w:r>
      </w:del>
      <w:r w:rsidR="00860ECE">
        <w:t>. The topic on motion will be covered by the Rigid Shape Movements project.</w:t>
      </w:r>
    </w:p>
    <w:p w14:paraId="17AD9F95" w14:textId="06B03695" w:rsidR="003C1093" w:rsidRDefault="000D4260" w:rsidP="00B60945">
      <w:pPr>
        <w:pStyle w:val="Bullet"/>
        <w:rPr>
          <w:rFonts w:hint="eastAsia"/>
        </w:rPr>
      </w:pPr>
      <w:r>
        <w:t>Collision position</w:t>
      </w:r>
      <w:r w:rsidR="003C1093">
        <w:t>al</w:t>
      </w:r>
      <w:r>
        <w:t xml:space="preserve"> correction: </w:t>
      </w:r>
      <w:r w:rsidR="008726F2">
        <w:t>Observes</w:t>
      </w:r>
      <w:r w:rsidR="003C1093">
        <w:t xml:space="preserve"> that interpenetration between colliding rigid shapes</w:t>
      </w:r>
      <w:r w:rsidR="006E3800">
        <w:t xml:space="preserve"> often occurs and </w:t>
      </w:r>
      <w:r w:rsidR="008726F2">
        <w:t>implements</w:t>
      </w:r>
      <w:r w:rsidR="003C1093">
        <w:t xml:space="preserve"> the numerically stable </w:t>
      </w:r>
      <w:r w:rsidR="006E3800">
        <w:t xml:space="preserve">relaxation loops to </w:t>
      </w:r>
      <w:r w:rsidR="003C1093">
        <w:t>incremental</w:t>
      </w:r>
      <w:r w:rsidR="006E3800">
        <w:t>ly correct the situation. This topic is presented in the Collision Position Correct project.</w:t>
      </w:r>
    </w:p>
    <w:p w14:paraId="4E346BD7" w14:textId="02E67629" w:rsidR="00FC424F" w:rsidRDefault="00FC424F" w:rsidP="00B60945">
      <w:pPr>
        <w:pStyle w:val="Bullet"/>
        <w:rPr>
          <w:rFonts w:hint="eastAsia"/>
        </w:rPr>
      </w:pPr>
      <w:r>
        <w:t xml:space="preserve">Collision resolution: </w:t>
      </w:r>
      <w:r w:rsidR="008726F2">
        <w:t xml:space="preserve">Models </w:t>
      </w:r>
      <w:r w:rsidR="006E064D">
        <w:t xml:space="preserve">the </w:t>
      </w:r>
      <w:r>
        <w:t>responses to collision</w:t>
      </w:r>
      <w:r w:rsidR="008726F2">
        <w:t xml:space="preserve"> with the Impulse Method, derives approximation, and implements the solution. Impulse Method will be covered in two projects, first </w:t>
      </w:r>
      <w:r w:rsidR="006E064D">
        <w:t xml:space="preserve">the simpler case </w:t>
      </w:r>
      <w:r w:rsidR="008726F2">
        <w:t xml:space="preserve">without rotations in </w:t>
      </w:r>
      <w:bookmarkStart w:id="4" w:name="_GoBack"/>
      <w:bookmarkEnd w:id="4"/>
      <w:r w:rsidR="006E064D">
        <w:t xml:space="preserve">the </w:t>
      </w:r>
      <w:r w:rsidR="008726F2">
        <w:t xml:space="preserve">Collision Resolution project, and finally with considerations for rotation in </w:t>
      </w:r>
      <w:r w:rsidR="006E064D">
        <w:t xml:space="preserve">the </w:t>
      </w:r>
      <w:r w:rsidR="008726F2">
        <w:t>Collision Angular Resolution project.</w:t>
      </w:r>
    </w:p>
    <w:p w14:paraId="4C19F152" w14:textId="77777777" w:rsidR="00FC424F" w:rsidRPr="00B60945" w:rsidRDefault="00FC424F" w:rsidP="00FC424F">
      <w:pPr>
        <w:pStyle w:val="Heading1"/>
      </w:pPr>
      <w:r>
        <w:t>Rigid Shapes and Bounds</w:t>
      </w:r>
    </w:p>
    <w:p w14:paraId="1A4BA4F1" w14:textId="33D3AFD0"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 xml:space="preserve">rigid body physics simulation of the rigid circles to approximate the physical interactions between </w:t>
      </w:r>
      <w:r w:rsidR="00DA10CC">
        <w:t xml:space="preserve">the </w:t>
      </w:r>
      <w:r w:rsidRPr="00FC424F">
        <w:t>spaceships.</w:t>
      </w:r>
    </w:p>
    <w:p w14:paraId="63037655" w14:textId="08CBD8A4" w:rsidR="00FC424F" w:rsidRDefault="00F21362" w:rsidP="00821E36">
      <w:pPr>
        <w:pStyle w:val="BodyTextCont"/>
        <w:rPr>
          <w:rFonts w:hint="eastAsia"/>
        </w:rPr>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 xml:space="preserve">physical contact.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5B0C86B8" w:rsidR="00712572" w:rsidRDefault="00997628" w:rsidP="00712572">
      <w:pPr>
        <w:pStyle w:val="BodyTextFirst"/>
        <w:rPr>
          <w:rFonts w:hint="eastAsia"/>
        </w:rPr>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w:t>
      </w:r>
      <w:r>
        <w:lastRenderedPageBreak/>
        <w:t xml:space="preserve">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drawing>
          <wp:inline distT="0" distB="0" distL="0" distR="0" wp14:anchorId="7F28F6C0" wp14:editId="40ECB990">
            <wp:extent cx="4962217" cy="3725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5301" cy="3735368"/>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5" w:name="OLE_LINK1"/>
      <w:bookmarkStart w:id="6"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80668B" w:rsidRDefault="00712572" w:rsidP="0080668B">
      <w:pPr>
        <w:pStyle w:val="BulletSubList"/>
        <w:rPr>
          <w:rFonts w:hint="eastAsia"/>
        </w:rPr>
      </w:pPr>
      <w:r w:rsidRPr="0080668B">
        <w:t xml:space="preserve">G key: </w:t>
      </w:r>
      <w:r w:rsidR="00A81917" w:rsidRPr="0080668B">
        <w:t>R</w:t>
      </w:r>
      <w:r w:rsidRPr="0080668B">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t>Left/right-arrow key: Sequence through and select an object</w:t>
      </w:r>
    </w:p>
    <w:p w14:paraId="559B66FF" w14:textId="021EE8BA" w:rsidR="00A81917" w:rsidRDefault="00A81917" w:rsidP="00A81917">
      <w:pPr>
        <w:pStyle w:val="BulletSubList"/>
        <w:rPr>
          <w:rFonts w:hint="eastAsia"/>
        </w:rPr>
      </w:pPr>
      <w:r>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lastRenderedPageBreak/>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5"/>
    <w:bookmarkEnd w:id="6"/>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rPr>
          <w:rFonts w:hint="eastAsia"/>
        </w:rPr>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32F24B1" w:rsidR="008447A9" w:rsidRDefault="0016460D" w:rsidP="008447A9">
      <w:pPr>
        <w:pStyle w:val="BodyTextCont"/>
        <w:rPr>
          <w:rStyle w:val="BodyTextFirstChar"/>
          <w:rFonts w:hint="eastAsia"/>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sidR="00ED58E5">
        <w:rPr>
          <w:rStyle w:val="BodyTextFirstChar"/>
        </w:rPr>
        <w:t>:</w:t>
      </w:r>
      <w:r>
        <w:rPr>
          <w:rStyle w:val="BodyTextFirstChar"/>
        </w:rPr>
        <w:t xml:space="preserve"> </w:t>
      </w:r>
    </w:p>
    <w:p w14:paraId="56A3042D" w14:textId="58E5ADC4" w:rsidR="008447A9" w:rsidRDefault="0059302D" w:rsidP="008447A9">
      <w:pPr>
        <w:pStyle w:val="Bullet"/>
        <w:rPr>
          <w:rStyle w:val="BodyTextFirstChar"/>
          <w:rFonts w:hint="eastAsia"/>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00891878" w:rsidR="008447A9" w:rsidRDefault="008E241A" w:rsidP="008447A9">
      <w:pPr>
        <w:pStyle w:val="Bullet"/>
        <w:rPr>
          <w:rStyle w:val="BodyTextFirstChar"/>
          <w:rFonts w:hint="eastAsia"/>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w:t>
      </w:r>
      <w:r w:rsidR="00F839AF">
        <w:rPr>
          <w:rStyle w:val="BodyTextFirstChar"/>
        </w:rPr>
        <w:t xml:space="preserve">are </w:t>
      </w:r>
      <w:r>
        <w:rPr>
          <w:rStyle w:val="BodyTextFirstChar"/>
        </w:rPr>
        <w:t>the horizontal and vertical boarder objects in the test scene</w:t>
      </w:r>
    </w:p>
    <w:p w14:paraId="12F7A0F0" w14:textId="456EF96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is displayed over </w:t>
      </w:r>
      <w:r>
        <w:rPr>
          <w:rStyle w:val="BodyTextFirstChar"/>
        </w:rPr>
        <w:t>the currently selected object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46B1DD27"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w:t>
      </w:r>
      <w:r w:rsidR="0068769F">
        <w:rPr>
          <w:rStyle w:val="BodyTextFirstChar"/>
        </w:rPr>
        <w:t>for</w:t>
      </w:r>
      <w:r w:rsidR="00B13069">
        <w:rPr>
          <w:rStyle w:val="BodyTextFirstChar"/>
        </w:rPr>
        <w:t xml:space="preserve"> </w:t>
      </w:r>
      <w:r>
        <w:rPr>
          <w:rStyle w:val="BodyTextFirstChar"/>
        </w:rPr>
        <w:t>anticipat</w:t>
      </w:r>
      <w:r w:rsidR="0068769F">
        <w:rPr>
          <w:rStyle w:val="BodyTextFirstChar"/>
        </w:rPr>
        <w:t>ion of</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w:t>
      </w:r>
      <w:r w:rsidR="0068769F">
        <w:rPr>
          <w:rStyle w:val="BodyTextFirstChar"/>
        </w:rPr>
        <w:t>T</w:t>
      </w:r>
      <w:r w:rsidR="00B13069">
        <w:rPr>
          <w:rStyle w:val="BodyTextFirstChar"/>
        </w:rPr>
        <w:t xml:space="preserve">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306B4C4F" w:rsidR="00161560" w:rsidRDefault="003F1A39" w:rsidP="009339CB">
      <w:pPr>
        <w:pStyle w:val="BodyTextFirst"/>
        <w:rPr>
          <w:rFonts w:hint="eastAsia"/>
        </w:rPr>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w:t>
      </w:r>
      <w:r w:rsidR="00C75763">
        <w:rPr>
          <w:rStyle w:val="CodeInline"/>
        </w:rPr>
        <w:t>e</w:t>
      </w:r>
      <w:r w:rsidR="0057602D" w:rsidRPr="008644B9">
        <w:rPr>
          <w:rStyle w:val="CodeInline"/>
        </w:rPr>
        <w:t>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lastRenderedPageBreak/>
        <w:t>I</w:t>
      </w:r>
      <w:r>
        <w:t xml:space="preserve">n the </w:t>
      </w:r>
      <w:proofErr w:type="spellStart"/>
      <w:r w:rsidRPr="0068769F">
        <w:rPr>
          <w:rStyle w:val="CodeInline"/>
        </w:rPr>
        <w:t>src</w:t>
      </w:r>
      <w:proofErr w:type="spellEnd"/>
      <w:r w:rsidRPr="0068769F">
        <w:rPr>
          <w:rStyle w:val="CodeInline"/>
        </w:rPr>
        <w:t>/core</w:t>
      </w:r>
      <w:r>
        <w:t xml:space="preserv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4AA67AC1" w:rsidR="007C65F7" w:rsidRDefault="00704E3F" w:rsidP="007C65F7">
      <w:pPr>
        <w:pStyle w:val="NumList"/>
        <w:rPr>
          <w:rFonts w:hint="eastAsia"/>
        </w:rPr>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w:t>
      </w:r>
      <w:r w:rsidR="00C75763">
        <w:t>for</w:t>
      </w:r>
      <w:r w:rsidR="001F62A4">
        <w:t xml:space="preserve"> these functions </w:t>
      </w:r>
      <w:r w:rsidR="00C75763">
        <w:t>is</w:t>
      </w:r>
      <w:r w:rsidR="001F62A4">
        <w:t xml:space="preserve"> not relevant to the physics simulation and </w:t>
      </w:r>
      <w:r w:rsidR="00C75763">
        <w:t>is</w:t>
      </w:r>
      <w:r w:rsidR="001F62A4">
        <w:t xml:space="preserv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307DF3BD"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rPr>
          <w:rFonts w:hint="eastAsia"/>
        </w:rPr>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t xml:space="preserve">    vec2.rotate(r, r, angle);</w:t>
      </w:r>
    </w:p>
    <w:p w14:paraId="30296037" w14:textId="594EF8BF" w:rsidR="00F54FB3" w:rsidRDefault="004F3436" w:rsidP="004F3436">
      <w:pPr>
        <w:pStyle w:val="Code"/>
        <w:rPr>
          <w:rFonts w:hint="eastAsia"/>
        </w:rPr>
      </w:pPr>
      <w:r>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7"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lastRenderedPageBreak/>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7D855CD2" w:rsidR="00F13F00" w:rsidRPr="00F13F00" w:rsidRDefault="001E01B9" w:rsidP="00F13F00">
      <w:pPr>
        <w:pStyle w:val="NumList"/>
        <w:rPr>
          <w:rFonts w:hint="eastAsia"/>
        </w:rPr>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t xml:space="preserve">    return true;</w:t>
      </w:r>
    </w:p>
    <w:p w14:paraId="13639755" w14:textId="0667E631" w:rsidR="001E01B9" w:rsidRDefault="001E01B9" w:rsidP="001E01B9">
      <w:pPr>
        <w:pStyle w:val="Code"/>
        <w:rPr>
          <w:rFonts w:hint="eastAsia"/>
        </w:rPr>
      </w:pPr>
      <w:r w:rsidRPr="001E01B9">
        <w:t>}</w:t>
      </w:r>
    </w:p>
    <w:p w14:paraId="5AF69B86" w14:textId="729CEC44" w:rsidR="00FA37FC" w:rsidRDefault="00FA37FC" w:rsidP="00FA37FC">
      <w:pPr>
        <w:pStyle w:val="Figure"/>
      </w:pPr>
      <w:r>
        <w:rPr>
          <w:noProof/>
        </w:rPr>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9-2.  Circle Collision Detection: (a) No collision (b) Collision detected.</w:t>
      </w:r>
    </w:p>
    <w:p w14:paraId="77E6B0A1" w14:textId="706AE475" w:rsidR="001E01B9" w:rsidRDefault="001E01B9" w:rsidP="001E01B9">
      <w:pPr>
        <w:pStyle w:val="NumList"/>
        <w:rPr>
          <w:rFonts w:hint="eastAsia"/>
        </w:rPr>
      </w:pPr>
      <w:r>
        <w:lastRenderedPageBreak/>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7"/>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21002E">
      <w:pPr>
        <w:pStyle w:val="NumList"/>
        <w:rPr>
          <w:rFonts w:hint="eastAsia"/>
        </w:rPr>
      </w:pPr>
      <w:r>
        <w:lastRenderedPageBreak/>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rPr>
          <w:rFonts w:hint="eastAsia"/>
        </w:rPr>
      </w:pPr>
      <w:r>
        <w:t>}</w:t>
      </w:r>
    </w:p>
    <w:p w14:paraId="7D1FBDB4" w14:textId="25F52BD4"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rPr>
          <w:rFonts w:hint="eastAsia"/>
        </w:rPr>
      </w:pPr>
      <w:r>
        <w:t>}</w:t>
      </w:r>
    </w:p>
    <w:p w14:paraId="529232C0" w14:textId="77777777" w:rsidR="00B6247B" w:rsidRDefault="00B6247B" w:rsidP="00B6247B">
      <w:pPr>
        <w:pStyle w:val="Figure"/>
      </w:pPr>
      <w:r>
        <w:rPr>
          <w:noProof/>
        </w:rPr>
        <w:lastRenderedPageBreak/>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54D4BDD7" w:rsidR="00CC5225" w:rsidRDefault="00297D4D" w:rsidP="0021002E">
      <w:pPr>
        <w:pStyle w:val="NumList"/>
        <w:rPr>
          <w:rFonts w:hint="eastAsia"/>
        </w:rPr>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w:t>
      </w:r>
      <w:r w:rsidR="00FA37FC">
        <w:t>9-3</w:t>
      </w:r>
      <w:r w:rsidR="001D04DB">
        <w:t xml:space="preserve"> shows that</w:t>
      </w:r>
      <w:r w:rsidR="0068769F">
        <w:t xml:space="preserve"> the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w:t>
      </w:r>
      <w:r w:rsidR="0068769F">
        <w:t xml:space="preserve">the </w:t>
      </w:r>
      <w:r w:rsidR="00CC5225" w:rsidRPr="00F13F00">
        <w:t xml:space="preserve">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lastRenderedPageBreak/>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AADB343" w:rsidR="005E7765" w:rsidRDefault="00824D1C" w:rsidP="00B13069">
      <w:pPr>
        <w:pStyle w:val="NumList"/>
        <w:rPr>
          <w:rFonts w:hint="eastAsia"/>
        </w:rPr>
      </w:pPr>
      <w:r>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w:t>
      </w:r>
      <w:r w:rsidR="0068769F">
        <w:t xml:space="preserve"> as you may</w:t>
      </w:r>
      <w:r w:rsidR="00FA3F8D">
        <w:t xml:space="preserv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rPr>
          <w:rFonts w:hint="eastAsia"/>
        </w:rPr>
      </w:pPr>
      <w:r>
        <w:lastRenderedPageBreak/>
        <w:t>}</w:t>
      </w:r>
    </w:p>
    <w:p w14:paraId="15C1A9BE" w14:textId="0D7D6D38" w:rsidR="00824D1C" w:rsidRPr="00F13F00" w:rsidRDefault="00824D1C" w:rsidP="00824D1C">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76B00407" w:rsidR="00F13F00" w:rsidRPr="00F13F00" w:rsidRDefault="009B59B2" w:rsidP="00F13F00">
      <w:pPr>
        <w:pStyle w:val="Heading3"/>
      </w:pPr>
      <w:bookmarkStart w:id="8" w:name="_acm0qfuvbv3k" w:colFirst="0" w:colLast="0"/>
      <w:bookmarkEnd w:id="8"/>
      <w:r>
        <w:t xml:space="preserve">Defining </w:t>
      </w:r>
      <w:r w:rsidR="0095251C">
        <w:t>t</w:t>
      </w:r>
      <w:r w:rsidR="00F13F00" w:rsidRPr="00F13F00">
        <w:t xml:space="preserve">he </w:t>
      </w:r>
      <w:proofErr w:type="spellStart"/>
      <w:r w:rsidR="00F13F00" w:rsidRPr="00F13F00">
        <w:t>RigidCircle</w:t>
      </w:r>
      <w:proofErr w:type="spellEnd"/>
      <w:r w:rsidR="00F13F00" w:rsidRPr="00F13F00">
        <w:t xml:space="preserv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rPr>
          <w:rFonts w:hint="eastAsia"/>
        </w:rPr>
      </w:pPr>
      <w:r>
        <w:t>constructor(xf, radius) {</w:t>
      </w:r>
    </w:p>
    <w:p w14:paraId="502FC7AC" w14:textId="77777777" w:rsidR="001B5882" w:rsidRDefault="001B5882" w:rsidP="001B5882">
      <w:pPr>
        <w:pStyle w:val="Code"/>
        <w:rPr>
          <w:rFonts w:hint="eastAsia"/>
        </w:rPr>
      </w:pPr>
      <w:r>
        <w:t xml:space="preserve">    super(xf);</w:t>
      </w:r>
    </w:p>
    <w:p w14:paraId="540C009A" w14:textId="77777777" w:rsidR="001B5882" w:rsidRDefault="001B5882" w:rsidP="001B5882">
      <w:pPr>
        <w:pStyle w:val="Code"/>
        <w:rPr>
          <w:rFonts w:hint="eastAsia"/>
        </w:rPr>
      </w:pPr>
      <w:r>
        <w:t xml:space="preserve">    this.mType = "RigidCircle";</w:t>
      </w:r>
    </w:p>
    <w:p w14:paraId="6B7FFC18" w14:textId="77777777" w:rsidR="001B5882" w:rsidRDefault="001B5882" w:rsidP="001B5882">
      <w:pPr>
        <w:pStyle w:val="Code"/>
        <w:rPr>
          <w:rFonts w:hint="eastAsia"/>
        </w:rPr>
      </w:pPr>
      <w:r>
        <w:t xml:space="preserve">    this.mRadius = radius;</w:t>
      </w:r>
    </w:p>
    <w:p w14:paraId="27F710FE" w14:textId="77777777" w:rsidR="001B5882" w:rsidRDefault="001B5882" w:rsidP="001B5882">
      <w:pPr>
        <w:pStyle w:val="Code"/>
        <w:rPr>
          <w:rFonts w:hint="eastAsia"/>
        </w:rPr>
      </w:pPr>
      <w:r>
        <w:t xml:space="preserve">    this.mBoundRadius = radius;</w:t>
      </w:r>
    </w:p>
    <w:p w14:paraId="4C53A5E2" w14:textId="77777777" w:rsidR="001B5882" w:rsidRDefault="001B5882" w:rsidP="001B5882">
      <w:pPr>
        <w:pStyle w:val="Code"/>
        <w:rPr>
          <w:rFonts w:hint="eastAsia"/>
        </w:rPr>
      </w:pPr>
      <w:r>
        <w:t>}</w:t>
      </w:r>
    </w:p>
    <w:p w14:paraId="17ECD3C4" w14:textId="7E5E2628" w:rsidR="00BD5EA5" w:rsidRPr="00BD5EA5" w:rsidRDefault="00BD5EA5" w:rsidP="00BD5EA5">
      <w:pPr>
        <w:pStyle w:val="NumList"/>
        <w:rPr>
          <w:rFonts w:hint="eastAsia"/>
        </w:rPr>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rPr>
          <w:rFonts w:hint="eastAsia"/>
        </w:rPr>
      </w:pPr>
      <w:r w:rsidRPr="00BD5EA5">
        <w:t>getRadius() { return this.mRadius; }</w:t>
      </w:r>
    </w:p>
    <w:p w14:paraId="602F6445" w14:textId="77777777" w:rsidR="00BD5EA5" w:rsidRDefault="00BD5EA5" w:rsidP="001B5882">
      <w:pPr>
        <w:pStyle w:val="Code"/>
        <w:rPr>
          <w:rFonts w:hint="eastAsia"/>
        </w:rPr>
      </w:pPr>
    </w:p>
    <w:p w14:paraId="3258682A" w14:textId="57AF4518" w:rsidR="001B5882" w:rsidRDefault="001B5882" w:rsidP="001B5882">
      <w:pPr>
        <w:pStyle w:val="Code"/>
        <w:rPr>
          <w:rFonts w:hint="eastAsia"/>
        </w:rPr>
      </w:pPr>
      <w:r>
        <w:lastRenderedPageBreak/>
        <w:t xml:space="preserve">incShapeSizeBy(dt) { </w:t>
      </w:r>
    </w:p>
    <w:p w14:paraId="04A0EF6C" w14:textId="77777777" w:rsidR="001B5882" w:rsidRDefault="001B5882" w:rsidP="001B5882">
      <w:pPr>
        <w:pStyle w:val="Code"/>
        <w:rPr>
          <w:rFonts w:hint="eastAsia"/>
        </w:rPr>
      </w:pPr>
      <w:r>
        <w:t xml:space="preserve">    this.mRadius += dt; </w:t>
      </w:r>
    </w:p>
    <w:p w14:paraId="2D0DC5BF" w14:textId="77777777" w:rsidR="001B5882" w:rsidRDefault="001B5882" w:rsidP="001B5882">
      <w:pPr>
        <w:pStyle w:val="Code"/>
        <w:rPr>
          <w:rFonts w:hint="eastAsia"/>
        </w:rPr>
      </w:pPr>
      <w:r>
        <w:t xml:space="preserve">    this.mBoundRadius = this.mRadius;</w:t>
      </w:r>
    </w:p>
    <w:p w14:paraId="53F216E1" w14:textId="59019CFB" w:rsidR="00BD5EA5" w:rsidRDefault="001B5882" w:rsidP="001B5882">
      <w:pPr>
        <w:pStyle w:val="Code"/>
        <w:rPr>
          <w:rFonts w:hint="eastAsia"/>
        </w:rPr>
      </w:pPr>
      <w:r>
        <w:t>}</w:t>
      </w:r>
    </w:p>
    <w:p w14:paraId="24661B60" w14:textId="4511471F" w:rsidR="001B5882" w:rsidRDefault="009A252D" w:rsidP="00BD5EA5">
      <w:pPr>
        <w:pStyle w:val="NumList"/>
        <w:rPr>
          <w:rFonts w:hint="eastAsia"/>
        </w:rPr>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rPr>
          <w:rFonts w:hint="eastAsia"/>
        </w:rPr>
      </w:pPr>
      <w:r>
        <w:t>draw(aCamera) {</w:t>
      </w:r>
    </w:p>
    <w:p w14:paraId="18D5EB40" w14:textId="77777777" w:rsidR="001B5882" w:rsidRDefault="001B5882" w:rsidP="001B5882">
      <w:pPr>
        <w:pStyle w:val="Code"/>
        <w:rPr>
          <w:rFonts w:hint="eastAsia"/>
        </w:rPr>
      </w:pPr>
      <w:r>
        <w:t xml:space="preserve">    let p = this.mXform.getPosition();</w:t>
      </w:r>
    </w:p>
    <w:p w14:paraId="61AEC48C" w14:textId="77777777" w:rsidR="001B5882" w:rsidRDefault="001B5882" w:rsidP="001B5882">
      <w:pPr>
        <w:pStyle w:val="Code"/>
        <w:rPr>
          <w:rFonts w:hint="eastAsia"/>
        </w:rPr>
      </w:pPr>
      <w:r>
        <w:t xml:space="preserve">    debugDraw.drawCircle(aCamera, p, this.mRadius, this._shapeColor());  // the circle object</w:t>
      </w:r>
    </w:p>
    <w:p w14:paraId="08B727F2" w14:textId="77777777" w:rsidR="001B5882" w:rsidRDefault="001B5882" w:rsidP="001B5882">
      <w:pPr>
        <w:pStyle w:val="Code"/>
        <w:rPr>
          <w:rFonts w:hint="eastAsia"/>
        </w:rPr>
      </w:pPr>
    </w:p>
    <w:p w14:paraId="758436C4" w14:textId="77777777" w:rsidR="001B5882" w:rsidRDefault="001B5882" w:rsidP="001B5882">
      <w:pPr>
        <w:pStyle w:val="Code"/>
        <w:rPr>
          <w:rFonts w:hint="eastAsia"/>
        </w:rPr>
      </w:pPr>
      <w:r>
        <w:t xml:space="preserve">    let u = [p[0], p[1] + this.mBoundRadius];</w:t>
      </w:r>
    </w:p>
    <w:p w14:paraId="6C3604D2" w14:textId="77777777" w:rsidR="001B5882" w:rsidRDefault="001B5882" w:rsidP="001B5882">
      <w:pPr>
        <w:pStyle w:val="Code"/>
        <w:rPr>
          <w:rFonts w:hint="eastAsia"/>
        </w:rPr>
      </w:pPr>
      <w:r>
        <w:t xml:space="preserve">    // angular motion</w:t>
      </w:r>
    </w:p>
    <w:p w14:paraId="6F63E3CC" w14:textId="77777777" w:rsidR="001B5882" w:rsidRDefault="001B5882" w:rsidP="001B5882">
      <w:pPr>
        <w:pStyle w:val="Code"/>
        <w:rPr>
          <w:rFonts w:hint="eastAsia"/>
        </w:rPr>
      </w:pPr>
      <w:r>
        <w:t xml:space="preserve">    vec2.rotateWRT(u, u, this.mXform.getRotationInRad(), p);</w:t>
      </w:r>
    </w:p>
    <w:p w14:paraId="6626FE85" w14:textId="77777777" w:rsidR="001B5882" w:rsidRDefault="001B5882" w:rsidP="001B5882">
      <w:pPr>
        <w:pStyle w:val="Code"/>
        <w:rPr>
          <w:rFonts w:hint="eastAsia"/>
        </w:rPr>
      </w:pPr>
      <w:r>
        <w:t xml:space="preserve">    debugDraw.drawLine(aCamera, p, u, false, this._shapeColor()); // show rotation </w:t>
      </w:r>
    </w:p>
    <w:p w14:paraId="00FF2670" w14:textId="77777777" w:rsidR="001B5882" w:rsidRDefault="001B5882" w:rsidP="001B5882">
      <w:pPr>
        <w:pStyle w:val="Code"/>
        <w:rPr>
          <w:rFonts w:hint="eastAsia"/>
        </w:rPr>
      </w:pPr>
    </w:p>
    <w:p w14:paraId="57723C4D" w14:textId="77777777" w:rsidR="001B5882" w:rsidRDefault="001B5882" w:rsidP="001B5882">
      <w:pPr>
        <w:pStyle w:val="Code"/>
        <w:rPr>
          <w:rFonts w:hint="eastAsia"/>
        </w:rPr>
      </w:pPr>
      <w:r>
        <w:t xml:space="preserve">    super.draw(aCamera);  // draw last to be on top</w:t>
      </w:r>
    </w:p>
    <w:p w14:paraId="548036DB" w14:textId="77777777" w:rsidR="001B5882" w:rsidRDefault="001B5882" w:rsidP="001B5882">
      <w:pPr>
        <w:pStyle w:val="Code"/>
        <w:rPr>
          <w:rFonts w:hint="eastAsia"/>
        </w:rPr>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5C12A237" w:rsidR="00C22FAA" w:rsidRDefault="00794A2C" w:rsidP="00F13F00">
      <w:pPr>
        <w:pStyle w:val="BodyTextFirst"/>
        <w:rPr>
          <w:rFonts w:hint="eastAsia"/>
        </w:rPr>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w:t>
      </w:r>
      <w:r w:rsidR="00406A86">
        <w:t xml:space="preserve"> an</w:t>
      </w:r>
      <w:r w:rsidR="00C22FAA">
        <w:t xml:space="preserve">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rPr>
          <w:rFonts w:hint="eastAsia"/>
        </w:r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rPr>
          <w:rFonts w:hint="eastAsia"/>
        </w:rPr>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rPr>
          <w:rFonts w:hint="eastAsia"/>
        </w:rPr>
      </w:pPr>
      <w:r>
        <w:t>class GameObject {</w:t>
      </w:r>
    </w:p>
    <w:p w14:paraId="02937FBC" w14:textId="77777777" w:rsidR="00271151" w:rsidRDefault="00271151" w:rsidP="00271151">
      <w:pPr>
        <w:pStyle w:val="Code"/>
        <w:rPr>
          <w:rFonts w:hint="eastAsia"/>
        </w:rPr>
      </w:pPr>
      <w:r>
        <w:t xml:space="preserve">    constructor(renderable) {</w:t>
      </w:r>
    </w:p>
    <w:p w14:paraId="6F9809F7" w14:textId="77777777" w:rsidR="00271151" w:rsidRDefault="00271151" w:rsidP="00271151">
      <w:pPr>
        <w:pStyle w:val="Code"/>
        <w:rPr>
          <w:rFonts w:hint="eastAsia"/>
        </w:rPr>
      </w:pPr>
      <w:r>
        <w:t xml:space="preserve">        this.mRenderComponent = renderable;</w:t>
      </w:r>
    </w:p>
    <w:p w14:paraId="36C32B31" w14:textId="77777777" w:rsidR="00271151" w:rsidRDefault="00271151" w:rsidP="00271151">
      <w:pPr>
        <w:pStyle w:val="Code"/>
        <w:rPr>
          <w:rFonts w:hint="eastAsia"/>
        </w:rPr>
      </w:pPr>
      <w:r>
        <w:lastRenderedPageBreak/>
        <w:t xml:space="preserve">        this.mVisible = true;</w:t>
      </w:r>
    </w:p>
    <w:p w14:paraId="785CB4EA" w14:textId="77777777" w:rsidR="00271151" w:rsidRDefault="00271151" w:rsidP="00271151">
      <w:pPr>
        <w:pStyle w:val="Code"/>
        <w:rPr>
          <w:rFonts w:hint="eastAsia"/>
        </w:rPr>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rPr>
          <w:rFonts w:hint="eastAsia"/>
        </w:rPr>
      </w:pPr>
      <w:r>
        <w:t>}</w:t>
      </w:r>
      <w:r w:rsidR="00402C6D">
        <w:br/>
      </w:r>
    </w:p>
    <w:p w14:paraId="49ECC5B3" w14:textId="27C6ECC9" w:rsidR="00271151" w:rsidRDefault="00402C6D" w:rsidP="00271151">
      <w:pPr>
        <w:pStyle w:val="Code"/>
        <w:ind w:firstLine="165"/>
        <w:rPr>
          <w:rFonts w:hint="eastAsia"/>
        </w:rPr>
      </w:pPr>
      <w:r w:rsidRPr="005461AA">
        <w:t>... implementation to follow …</w:t>
      </w:r>
      <w:r>
        <w:br/>
      </w:r>
    </w:p>
    <w:p w14:paraId="079EEF1E" w14:textId="1F343A5F" w:rsidR="00271151" w:rsidRDefault="00271151" w:rsidP="00271151">
      <w:pPr>
        <w:pStyle w:val="Code"/>
        <w:rPr>
          <w:rFonts w:hint="eastAsia"/>
        </w:rPr>
      </w:pPr>
      <w:r>
        <w:t>}</w:t>
      </w:r>
    </w:p>
    <w:p w14:paraId="6B5C3DDE" w14:textId="41651BE1" w:rsidR="00271151" w:rsidRDefault="00402C6D" w:rsidP="00794A2C">
      <w:pPr>
        <w:pStyle w:val="NumList"/>
        <w:rPr>
          <w:rFonts w:hint="eastAsia"/>
        </w:rPr>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rPr>
          <w:rFonts w:hint="eastAsia"/>
        </w:rPr>
      </w:pPr>
      <w:r w:rsidRPr="00EB4A74">
        <w:t>getRigidBody() { return this.mRigidBody; }</w:t>
      </w:r>
    </w:p>
    <w:p w14:paraId="4C3C1291" w14:textId="277A7731" w:rsidR="00EB4A74" w:rsidRDefault="00EB4A74" w:rsidP="00EB4A74">
      <w:pPr>
        <w:pStyle w:val="Code"/>
        <w:rPr>
          <w:rFonts w:hint="eastAsia"/>
        </w:rPr>
      </w:pPr>
      <w:r>
        <w:t>setRigidBody(r) { this.mRigidBody = r; }</w:t>
      </w:r>
    </w:p>
    <w:p w14:paraId="394DB472" w14:textId="77777777" w:rsidR="00EB4A74" w:rsidRDefault="00EB4A74" w:rsidP="00EB4A74">
      <w:pPr>
        <w:pStyle w:val="Code"/>
        <w:rPr>
          <w:rFonts w:hint="eastAsia"/>
        </w:rPr>
      </w:pPr>
    </w:p>
    <w:p w14:paraId="75105E1D" w14:textId="77777777" w:rsidR="00EB4A74" w:rsidRDefault="00EB4A74" w:rsidP="00EB4A74">
      <w:pPr>
        <w:pStyle w:val="Code"/>
        <w:rPr>
          <w:rFonts w:hint="eastAsia"/>
        </w:rPr>
      </w:pPr>
      <w:r>
        <w:t>toggleDrawRenderable() { this.mDrawRenderable = !this.mDrawRenderable; }</w:t>
      </w:r>
    </w:p>
    <w:p w14:paraId="32F0652C" w14:textId="0FF78389" w:rsidR="00EB4A74" w:rsidRDefault="00EB4A74" w:rsidP="00EB4A74">
      <w:pPr>
        <w:pStyle w:val="Code"/>
        <w:rPr>
          <w:rFonts w:hint="eastAsia"/>
        </w:rPr>
      </w:pPr>
      <w:r>
        <w:t>toggleDrawRigidShape() { this.mDrawRigidShape = !this.mDrawRigidShape; }</w:t>
      </w:r>
    </w:p>
    <w:p w14:paraId="25604AE8" w14:textId="685BBAD8" w:rsidR="00EB4A74" w:rsidRDefault="00EB4A74" w:rsidP="00794A2C">
      <w:pPr>
        <w:pStyle w:val="NumList"/>
        <w:rPr>
          <w:rFonts w:hint="eastAsia"/>
        </w:rPr>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rPr>
          <w:rFonts w:hint="eastAsia"/>
        </w:rPr>
      </w:pPr>
      <w:r>
        <w:t>draw(aCamera) {</w:t>
      </w:r>
    </w:p>
    <w:p w14:paraId="06189830" w14:textId="77777777" w:rsidR="00EB4A74" w:rsidRDefault="00EB4A74" w:rsidP="00EB4A74">
      <w:pPr>
        <w:pStyle w:val="Code"/>
        <w:rPr>
          <w:rFonts w:hint="eastAsia"/>
        </w:rPr>
      </w:pPr>
      <w:r>
        <w:t xml:space="preserve">    if (this.isVisible()) {</w:t>
      </w:r>
    </w:p>
    <w:p w14:paraId="78931FD5" w14:textId="77777777" w:rsidR="00EB4A74" w:rsidRDefault="00EB4A74" w:rsidP="00EB4A74">
      <w:pPr>
        <w:pStyle w:val="Code"/>
        <w:rPr>
          <w:rFonts w:hint="eastAsia"/>
        </w:rPr>
      </w:pPr>
      <w:r>
        <w:t xml:space="preserve">        if (this.mDrawRenderable)</w:t>
      </w:r>
    </w:p>
    <w:p w14:paraId="3F3929A3" w14:textId="77777777" w:rsidR="00EB4A74" w:rsidRDefault="00EB4A74" w:rsidP="00EB4A74">
      <w:pPr>
        <w:pStyle w:val="Code"/>
        <w:rPr>
          <w:rFonts w:hint="eastAsia"/>
        </w:rPr>
      </w:pPr>
      <w:r>
        <w:t xml:space="preserve">            this.mRenderComponent.draw(aCamera);</w:t>
      </w:r>
    </w:p>
    <w:p w14:paraId="0EFF246A" w14:textId="77777777" w:rsidR="00EB4A74" w:rsidRDefault="00EB4A74" w:rsidP="00EB4A74">
      <w:pPr>
        <w:pStyle w:val="Code"/>
        <w:rPr>
          <w:rFonts w:hint="eastAsia"/>
        </w:rPr>
      </w:pPr>
      <w:r>
        <w:t xml:space="preserve">        if ((this.mRigidBody !== null) &amp;&amp; (this.mDrawRigidShape))</w:t>
      </w:r>
    </w:p>
    <w:p w14:paraId="6D24B3F2" w14:textId="77777777" w:rsidR="00EB4A74" w:rsidRDefault="00EB4A74" w:rsidP="00EB4A74">
      <w:pPr>
        <w:pStyle w:val="Code"/>
        <w:rPr>
          <w:rFonts w:hint="eastAsia"/>
        </w:rPr>
      </w:pPr>
      <w:r>
        <w:t xml:space="preserve">            this.mRigidBody.draw(aCamera);</w:t>
      </w:r>
    </w:p>
    <w:p w14:paraId="34184905" w14:textId="77777777" w:rsidR="00EB4A74" w:rsidRDefault="00EB4A74" w:rsidP="00EB4A74">
      <w:pPr>
        <w:pStyle w:val="Code"/>
        <w:rPr>
          <w:rFonts w:hint="eastAsia"/>
        </w:rPr>
      </w:pPr>
      <w:r>
        <w:t xml:space="preserve">    }</w:t>
      </w:r>
    </w:p>
    <w:p w14:paraId="22B61345" w14:textId="77777777" w:rsidR="00EB4A74" w:rsidRDefault="00EB4A74" w:rsidP="00EB4A74">
      <w:pPr>
        <w:pStyle w:val="Code"/>
        <w:rPr>
          <w:rFonts w:hint="eastAsia"/>
        </w:rPr>
      </w:pPr>
      <w:r>
        <w:t>}</w:t>
      </w:r>
    </w:p>
    <w:p w14:paraId="3E0DF85C" w14:textId="77777777" w:rsidR="00EB4A74" w:rsidRDefault="00EB4A74" w:rsidP="00EB4A74">
      <w:pPr>
        <w:pStyle w:val="Code"/>
        <w:rPr>
          <w:rFonts w:hint="eastAsia"/>
        </w:rPr>
      </w:pPr>
    </w:p>
    <w:p w14:paraId="38FDC766" w14:textId="77777777" w:rsidR="00EB4A74" w:rsidRDefault="00EB4A74" w:rsidP="00EB4A74">
      <w:pPr>
        <w:pStyle w:val="Code"/>
        <w:rPr>
          <w:rFonts w:hint="eastAsia"/>
        </w:rPr>
      </w:pPr>
      <w:r>
        <w:t>update() {</w:t>
      </w:r>
    </w:p>
    <w:p w14:paraId="7AD7760F" w14:textId="77777777" w:rsidR="00EB4A74" w:rsidRDefault="00EB4A74" w:rsidP="00EB4A74">
      <w:pPr>
        <w:pStyle w:val="Code"/>
        <w:rPr>
          <w:rFonts w:hint="eastAsia"/>
        </w:rPr>
      </w:pPr>
      <w:r>
        <w:t xml:space="preserve">    // simple default behavior</w:t>
      </w:r>
    </w:p>
    <w:p w14:paraId="36D90DC5" w14:textId="77777777" w:rsidR="00EB4A74" w:rsidRDefault="00EB4A74" w:rsidP="00EB4A74">
      <w:pPr>
        <w:pStyle w:val="Code"/>
        <w:rPr>
          <w:rFonts w:hint="eastAsia"/>
        </w:rPr>
      </w:pPr>
      <w:r>
        <w:t xml:space="preserve">    if (this.mRigidBody !== null)</w:t>
      </w:r>
    </w:p>
    <w:p w14:paraId="3FF1FCD5" w14:textId="77777777" w:rsidR="00EB4A74" w:rsidRDefault="00EB4A74" w:rsidP="00EB4A74">
      <w:pPr>
        <w:pStyle w:val="Code"/>
        <w:rPr>
          <w:rFonts w:hint="eastAsia"/>
        </w:rPr>
      </w:pPr>
      <w:r>
        <w:t xml:space="preserve">        this.mRigidBody.update();</w:t>
      </w:r>
    </w:p>
    <w:p w14:paraId="5248DAB2" w14:textId="417D4F0C" w:rsidR="00EB4A74" w:rsidRDefault="00EB4A74" w:rsidP="00EB4A74">
      <w:pPr>
        <w:pStyle w:val="Code"/>
        <w:rPr>
          <w:rFonts w:hint="eastAsia"/>
        </w:rPr>
      </w:pPr>
      <w:r>
        <w:t>}</w:t>
      </w:r>
    </w:p>
    <w:p w14:paraId="5B74285B" w14:textId="15ACB563" w:rsidR="00676ADD" w:rsidRDefault="00676ADD" w:rsidP="00676ADD">
      <w:pPr>
        <w:pStyle w:val="NumList"/>
        <w:rPr>
          <w:rFonts w:hint="eastAsia"/>
        </w:rPr>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rPr>
          <w:rFonts w:hint="eastAsia"/>
        </w:rPr>
      </w:pPr>
      <w:r>
        <w:t>… identical to previous code ...</w:t>
      </w:r>
    </w:p>
    <w:p w14:paraId="491A26ED" w14:textId="77777777" w:rsidR="00676ADD" w:rsidRDefault="00676ADD" w:rsidP="00676ADD">
      <w:pPr>
        <w:pStyle w:val="Code"/>
        <w:rPr>
          <w:rFonts w:hint="eastAsia"/>
        </w:rPr>
      </w:pPr>
    </w:p>
    <w:p w14:paraId="0B542DAA" w14:textId="77777777" w:rsidR="00676ADD" w:rsidRDefault="00676ADD" w:rsidP="00676ADD">
      <w:pPr>
        <w:pStyle w:val="Code"/>
        <w:rPr>
          <w:rFonts w:hint="eastAsia"/>
        </w:rPr>
      </w:pPr>
      <w:r>
        <w:t xml:space="preserve">    toggleDrawRenderable() {</w:t>
      </w:r>
    </w:p>
    <w:p w14:paraId="376884E3" w14:textId="77777777" w:rsidR="00676ADD" w:rsidRDefault="00676ADD" w:rsidP="00676ADD">
      <w:pPr>
        <w:pStyle w:val="Code"/>
        <w:rPr>
          <w:rFonts w:hint="eastAsia"/>
        </w:rPr>
      </w:pPr>
      <w:r>
        <w:t xml:space="preserve">        let i;</w:t>
      </w:r>
    </w:p>
    <w:p w14:paraId="3FBEBFCC" w14:textId="77777777" w:rsidR="00676ADD" w:rsidRDefault="00676ADD" w:rsidP="00676ADD">
      <w:pPr>
        <w:pStyle w:val="Code"/>
        <w:rPr>
          <w:rFonts w:hint="eastAsia"/>
        </w:rPr>
      </w:pPr>
      <w:r>
        <w:t xml:space="preserve">        for (i = 0; i &lt; this.mSet.length; i++) {</w:t>
      </w:r>
    </w:p>
    <w:p w14:paraId="13D0CBF4" w14:textId="77777777" w:rsidR="00676ADD" w:rsidRDefault="00676ADD" w:rsidP="00676ADD">
      <w:pPr>
        <w:pStyle w:val="Code"/>
        <w:rPr>
          <w:rFonts w:hint="eastAsia"/>
        </w:rPr>
      </w:pPr>
      <w:r>
        <w:t xml:space="preserve">            this.mSet[i].toggleDrawRenderable();</w:t>
      </w:r>
    </w:p>
    <w:p w14:paraId="4C2D171F" w14:textId="77777777" w:rsidR="00676ADD" w:rsidRDefault="00676ADD" w:rsidP="00676ADD">
      <w:pPr>
        <w:pStyle w:val="Code"/>
        <w:rPr>
          <w:rFonts w:hint="eastAsia"/>
        </w:rPr>
      </w:pPr>
      <w:r>
        <w:t xml:space="preserve">        }</w:t>
      </w:r>
    </w:p>
    <w:p w14:paraId="78DCE50A" w14:textId="77777777" w:rsidR="00676ADD" w:rsidRDefault="00676ADD" w:rsidP="00676ADD">
      <w:pPr>
        <w:pStyle w:val="Code"/>
        <w:rPr>
          <w:rFonts w:hint="eastAsia"/>
        </w:rPr>
      </w:pPr>
      <w:r>
        <w:lastRenderedPageBreak/>
        <w:t xml:space="preserve">    }</w:t>
      </w:r>
    </w:p>
    <w:p w14:paraId="4D4B963C" w14:textId="77777777" w:rsidR="00676ADD" w:rsidRDefault="00676ADD" w:rsidP="00676ADD">
      <w:pPr>
        <w:pStyle w:val="Code"/>
        <w:rPr>
          <w:rFonts w:hint="eastAsia"/>
        </w:rPr>
      </w:pPr>
    </w:p>
    <w:p w14:paraId="67CF6153" w14:textId="77777777" w:rsidR="00676ADD" w:rsidRDefault="00676ADD" w:rsidP="00676ADD">
      <w:pPr>
        <w:pStyle w:val="Code"/>
        <w:rPr>
          <w:rFonts w:hint="eastAsia"/>
        </w:rPr>
      </w:pPr>
      <w:r>
        <w:t xml:space="preserve">    toggleDrawRigidShape() {</w:t>
      </w:r>
    </w:p>
    <w:p w14:paraId="19D58BB7" w14:textId="77777777" w:rsidR="00676ADD" w:rsidRDefault="00676ADD" w:rsidP="00676ADD">
      <w:pPr>
        <w:pStyle w:val="Code"/>
        <w:rPr>
          <w:rFonts w:hint="eastAsia"/>
        </w:rPr>
      </w:pPr>
      <w:r>
        <w:t xml:space="preserve">        let i;</w:t>
      </w:r>
    </w:p>
    <w:p w14:paraId="305DA7CD" w14:textId="77777777" w:rsidR="00676ADD" w:rsidRDefault="00676ADD" w:rsidP="00676ADD">
      <w:pPr>
        <w:pStyle w:val="Code"/>
        <w:rPr>
          <w:rFonts w:hint="eastAsia"/>
        </w:rPr>
      </w:pPr>
      <w:r>
        <w:t xml:space="preserve">        for (i = 0; i &lt; this.mSet.length; i++) {</w:t>
      </w:r>
    </w:p>
    <w:p w14:paraId="13FB1F6B" w14:textId="77777777" w:rsidR="00676ADD" w:rsidRDefault="00676ADD" w:rsidP="00676ADD">
      <w:pPr>
        <w:pStyle w:val="Code"/>
        <w:rPr>
          <w:rFonts w:hint="eastAsia"/>
        </w:rPr>
      </w:pPr>
      <w:r>
        <w:t xml:space="preserve">            this.mSet[i].toggleDrawRigidShape();</w:t>
      </w:r>
    </w:p>
    <w:p w14:paraId="23F10B56" w14:textId="77777777" w:rsidR="00676ADD" w:rsidRDefault="00676ADD" w:rsidP="00676ADD">
      <w:pPr>
        <w:pStyle w:val="Code"/>
        <w:rPr>
          <w:rFonts w:hint="eastAsia"/>
        </w:rPr>
      </w:pPr>
      <w:r>
        <w:t xml:space="preserve">        }</w:t>
      </w:r>
    </w:p>
    <w:p w14:paraId="714CB64F" w14:textId="77777777" w:rsidR="00676ADD" w:rsidRDefault="00676ADD" w:rsidP="00676ADD">
      <w:pPr>
        <w:pStyle w:val="Code"/>
        <w:rPr>
          <w:rFonts w:hint="eastAsia"/>
        </w:rPr>
      </w:pPr>
      <w:r>
        <w:t xml:space="preserve">    }</w:t>
      </w:r>
    </w:p>
    <w:p w14:paraId="26FAED43" w14:textId="77777777" w:rsidR="00676ADD" w:rsidRDefault="00676ADD" w:rsidP="00676ADD">
      <w:pPr>
        <w:pStyle w:val="Code"/>
        <w:rPr>
          <w:rFonts w:hint="eastAsia"/>
        </w:rPr>
      </w:pPr>
    </w:p>
    <w:p w14:paraId="036CE0DC" w14:textId="77777777" w:rsidR="00676ADD" w:rsidRDefault="00676ADD" w:rsidP="00676ADD">
      <w:pPr>
        <w:pStyle w:val="Code"/>
        <w:rPr>
          <w:rFonts w:hint="eastAsia"/>
        </w:rPr>
      </w:pPr>
      <w:r>
        <w:t xml:space="preserve">    toggleDrawBound() {</w:t>
      </w:r>
    </w:p>
    <w:p w14:paraId="02FB1046" w14:textId="77777777" w:rsidR="00676ADD" w:rsidRDefault="00676ADD" w:rsidP="00676ADD">
      <w:pPr>
        <w:pStyle w:val="Code"/>
        <w:rPr>
          <w:rFonts w:hint="eastAsia"/>
        </w:rPr>
      </w:pPr>
      <w:r>
        <w:t xml:space="preserve">        let i;</w:t>
      </w:r>
    </w:p>
    <w:p w14:paraId="74ABF151" w14:textId="77777777" w:rsidR="00676ADD" w:rsidRDefault="00676ADD" w:rsidP="00676ADD">
      <w:pPr>
        <w:pStyle w:val="Code"/>
        <w:rPr>
          <w:rFonts w:hint="eastAsia"/>
        </w:rPr>
      </w:pPr>
      <w:r>
        <w:t xml:space="preserve">        for (i = 0; i &lt; this.mSet.length; i++) {</w:t>
      </w:r>
    </w:p>
    <w:p w14:paraId="0355B0DC" w14:textId="77777777" w:rsidR="00676ADD" w:rsidRDefault="00676ADD" w:rsidP="00676ADD">
      <w:pPr>
        <w:pStyle w:val="Code"/>
        <w:rPr>
          <w:rFonts w:hint="eastAsia"/>
        </w:rPr>
      </w:pPr>
      <w:r>
        <w:t xml:space="preserve">            let r = this.mSet[i].getRigidBody()</w:t>
      </w:r>
    </w:p>
    <w:p w14:paraId="096E98DB" w14:textId="77777777" w:rsidR="00676ADD" w:rsidRDefault="00676ADD" w:rsidP="00676ADD">
      <w:pPr>
        <w:pStyle w:val="Code"/>
        <w:rPr>
          <w:rFonts w:hint="eastAsia"/>
        </w:rPr>
      </w:pPr>
      <w:r>
        <w:t xml:space="preserve">            if (r !== null) </w:t>
      </w:r>
    </w:p>
    <w:p w14:paraId="72EAAE1F" w14:textId="77777777" w:rsidR="00676ADD" w:rsidRDefault="00676ADD" w:rsidP="00676ADD">
      <w:pPr>
        <w:pStyle w:val="Code"/>
        <w:rPr>
          <w:rFonts w:hint="eastAsia"/>
        </w:rPr>
      </w:pPr>
      <w:r>
        <w:t xml:space="preserve">                r.toggleDrawBound();</w:t>
      </w:r>
    </w:p>
    <w:p w14:paraId="3026CDAE" w14:textId="77777777" w:rsidR="00676ADD" w:rsidRDefault="00676ADD" w:rsidP="00676ADD">
      <w:pPr>
        <w:pStyle w:val="Code"/>
        <w:rPr>
          <w:rFonts w:hint="eastAsia"/>
        </w:rPr>
      </w:pPr>
      <w:r>
        <w:t xml:space="preserve">        }</w:t>
      </w:r>
    </w:p>
    <w:p w14:paraId="5BAD4DC6" w14:textId="77777777" w:rsidR="00676ADD" w:rsidRDefault="00676ADD" w:rsidP="00676ADD">
      <w:pPr>
        <w:pStyle w:val="Code"/>
        <w:rPr>
          <w:rFonts w:hint="eastAsia"/>
        </w:rPr>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rPr>
          <w:rFonts w:hint="eastAsia"/>
        </w:rPr>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68AC84BD" w:rsidR="0077110E" w:rsidRDefault="00707E05" w:rsidP="00DD5597">
      <w:pPr>
        <w:pStyle w:val="BodyTextCont"/>
        <w:rPr>
          <w:rFonts w:hint="eastAsia"/>
        </w:rPr>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w:t>
      </w:r>
      <w:r w:rsidR="00406A86">
        <w:t>,</w:t>
      </w:r>
      <w:r w:rsidR="00C150F9">
        <w:t xml:space="preserve"> the following describes the test</w:t>
      </w:r>
      <w:r w:rsidR="00406A86">
        <w:t>ed</w:t>
      </w:r>
      <w:r w:rsidR="00C150F9">
        <w:t xml:space="preserve">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upport</w:t>
      </w:r>
      <w:r w:rsidR="00406A86">
        <w:t>ed</w:t>
      </w:r>
      <w:r w:rsidR="00DD5597">
        <w:t xml:space="preserve">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2E2BA28D" w:rsidR="00DD5597" w:rsidRDefault="00406A86" w:rsidP="00DD5597">
      <w:pPr>
        <w:pStyle w:val="BodyTextCont"/>
        <w:rPr>
          <w:rFonts w:hint="eastAsia"/>
        </w:rPr>
      </w:pPr>
      <w:r>
        <w:t>The t</w:t>
      </w:r>
      <w:r w:rsidR="00C73895">
        <w:t xml:space="preserve">esting of </w:t>
      </w:r>
      <w:r w:rsidR="002355E5">
        <w:t>imminent</w:t>
      </w:r>
      <w:r w:rsidR="00C73895">
        <w:t xml:space="preserve"> collisions require</w:t>
      </w:r>
      <w:r>
        <w:t>s</w:t>
      </w:r>
      <w:r w:rsidR="00C73895">
        <w:t xml:space="preserve"> the manipulation of the positions and rotations of each object. The </w:t>
      </w:r>
      <w:proofErr w:type="spellStart"/>
      <w:r w:rsidR="00DD5597" w:rsidRPr="00DD5597">
        <w:rPr>
          <w:rStyle w:val="CodeInline"/>
        </w:rPr>
        <w:t>WASDObj</w:t>
      </w:r>
      <w:proofErr w:type="spellEnd"/>
      <w:r w:rsidR="00C73895">
        <w:t xml:space="preserve"> class,</w:t>
      </w:r>
      <w:r w:rsidR="00DD5597">
        <w:t xml:space="preserve"> </w:t>
      </w:r>
      <w:r w:rsidR="00C73895">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rsidR="00C73895">
        <w:t xml:space="preserve">The </w:t>
      </w:r>
      <w:r w:rsidR="00DD5597" w:rsidRPr="00C73895">
        <w:rPr>
          <w:rStyle w:val="CodeInline"/>
        </w:rPr>
        <w:t>Hero</w:t>
      </w:r>
      <w:r w:rsidR="00C73895">
        <w:t xml:space="preserve"> class,</w:t>
      </w:r>
      <w:r w:rsidR="00DD5597">
        <w:t xml:space="preserve">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w:t>
      </w:r>
      <w:r w:rsidR="00C73895">
        <w:t xml:space="preserve">implemented </w:t>
      </w:r>
      <w:r w:rsidR="00DD5597">
        <w:t xml:space="preserve">in </w:t>
      </w:r>
      <w:r w:rsidR="00DD5597" w:rsidRPr="00DD5597">
        <w:rPr>
          <w:rStyle w:val="CodeInline"/>
        </w:rPr>
        <w:t>hero.js</w:t>
      </w:r>
      <w:r w:rsidR="00DD5597">
        <w:t xml:space="preserve">, </w:t>
      </w:r>
      <w:r w:rsidR="00C73895">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rsidR="00C73895">
        <w:t xml:space="preserve">a </w:t>
      </w:r>
      <w:proofErr w:type="spellStart"/>
      <w:r w:rsidR="00DD5597" w:rsidRPr="00DD5597">
        <w:rPr>
          <w:rStyle w:val="CodeInline"/>
        </w:rPr>
        <w:t>RigidRectangle</w:t>
      </w:r>
      <w:proofErr w:type="spellEnd"/>
      <w:r w:rsidR="00DD5597">
        <w:t xml:space="preserve">. </w:t>
      </w:r>
      <w:r w:rsidR="00C73895">
        <w:t xml:space="preserve">The </w:t>
      </w:r>
      <w:r w:rsidR="00DD5597" w:rsidRPr="00DD5597">
        <w:rPr>
          <w:rStyle w:val="CodeInline"/>
        </w:rPr>
        <w:t>Minion</w:t>
      </w:r>
      <w:r w:rsidR="00DD5597">
        <w:t xml:space="preserve"> </w:t>
      </w:r>
      <w:r w:rsidR="00C73895">
        <w:t>class</w:t>
      </w:r>
      <w:r w:rsidR="00DD5597">
        <w:t xml:space="preserve">, also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in </w:t>
      </w:r>
      <w:r w:rsidR="00DD5597" w:rsidRPr="00DD5597">
        <w:rPr>
          <w:rStyle w:val="CodeInline"/>
        </w:rPr>
        <w:t>minion.js</w:t>
      </w:r>
      <w:r w:rsidR="00DD5597">
        <w:t xml:space="preserve">, </w:t>
      </w:r>
      <w:r w:rsidR="00C73895">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rsidR="00C73895">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rsidR="00C73895">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rsidR="00C73895">
        <w:t>at the same time</w:t>
      </w:r>
      <w:r w:rsidR="00393B81">
        <w:t>,</w:t>
      </w:r>
      <w:r w:rsidR="00C73895">
        <w:t xml:space="preserve"> </w:t>
      </w:r>
      <w:r w:rsidR="009B6048">
        <w:t>allow visual examination of approximating complex texture shapes with simple geometric circles and rectangles.</w:t>
      </w:r>
    </w:p>
    <w:p w14:paraId="6BFA9233" w14:textId="6FC00D89" w:rsidR="008A3FE4" w:rsidRDefault="008A3FE4" w:rsidP="008A3FE4">
      <w:pPr>
        <w:pStyle w:val="BodyTextCont"/>
        <w:rPr>
          <w:rFonts w:hint="eastAsia"/>
        </w:rPr>
      </w:pPr>
      <w:r>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w:t>
      </w:r>
      <w:r w:rsidR="00AE1737">
        <w:rPr>
          <w:rStyle w:val="CodeInline"/>
        </w:rPr>
        <w:t>f</w:t>
      </w:r>
      <w:r w:rsidRPr="008A3FE4">
        <w:rPr>
          <w:rStyle w:val="CodeInline"/>
        </w:rPr>
        <w:t>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lastRenderedPageBreak/>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298DB27A" w:rsidR="002A4078" w:rsidRDefault="002A4078" w:rsidP="00DC0C18">
      <w:pPr>
        <w:pStyle w:val="BodyTextFirst"/>
        <w:rPr>
          <w:rFonts w:hint="eastAsia"/>
        </w:rPr>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r w:rsidR="00406A86">
        <w:t>is</w:t>
      </w:r>
      <w:r w:rsidR="00D91B96">
        <w:t xml:space="preserv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53674E2D" w:rsidR="00D91B96" w:rsidRDefault="00D91B96" w:rsidP="00D91B96">
      <w:pPr>
        <w:pStyle w:val="BodyTextCont"/>
        <w:rPr>
          <w:rFonts w:hint="eastAsia"/>
        </w:rPr>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more accurate and costl</w:t>
      </w:r>
      <w:r w:rsidR="00AE1737">
        <w:t>y</w:t>
      </w:r>
      <w:r w:rsidR="00FA2B9D">
        <w:t xml:space="preserve"> collision computations to be discussed in the next few sections will only be incurred between objects </w:t>
      </w:r>
      <w:r w:rsidR="00225D21">
        <w:t>when</w:t>
      </w:r>
      <w:r w:rsidR="00FA2B9D">
        <w:t xml:space="preserve"> these bounds overlap.</w:t>
      </w:r>
    </w:p>
    <w:p w14:paraId="00C54349" w14:textId="62845C0C" w:rsidR="00FA2B9D" w:rsidRDefault="00FA2B9D" w:rsidP="00D91B96">
      <w:pPr>
        <w:pStyle w:val="BodyTextCont"/>
        <w:rPr>
          <w:rFonts w:hint="eastAsia"/>
        </w:rPr>
      </w:pPr>
      <w:r>
        <w:t>You can try</w:t>
      </w:r>
      <w:r w:rsidR="00225D21">
        <w:t xml:space="preserve"> using</w:t>
      </w:r>
      <w:r>
        <w:t xml:space="preserve"> the WASD key to move the currently selected object</w:t>
      </w:r>
      <w:r w:rsidR="00225D21">
        <w:t xml:space="preserve"> around</w:t>
      </w:r>
      <w:r>
        <w:t xml:space="preserve">, by default </w:t>
      </w:r>
      <w:r w:rsidR="00AE1737">
        <w:t xml:space="preserve">with </w:t>
      </w:r>
      <w:r>
        <w:t xml:space="preserve">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4F2B7D43" w:rsidR="00154014" w:rsidRDefault="00E17DDA" w:rsidP="00FA2B9D">
      <w:pPr>
        <w:pStyle w:val="BodyTextCont"/>
        <w:rPr>
          <w:rFonts w:hint="eastAsia"/>
        </w:rPr>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p w14:paraId="072A9F18" w14:textId="77777777" w:rsidR="00CF4330" w:rsidRDefault="00CF4330" w:rsidP="00CF4330">
      <w:pPr>
        <w:pStyle w:val="Heading1"/>
      </w:pPr>
      <w:r>
        <w:t>Collision Detection</w:t>
      </w:r>
    </w:p>
    <w:p w14:paraId="0925FF8A" w14:textId="78D3AB17" w:rsidR="00CF4330" w:rsidRDefault="00CF4330" w:rsidP="00CF4330">
      <w:pPr>
        <w:pStyle w:val="BodyTextFirst"/>
        <w:rPr>
          <w:rFonts w:hint="eastAsia"/>
        </w:rPr>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w:t>
      </w:r>
      <w:r w:rsidR="00E90F90">
        <w:t>,</w:t>
      </w:r>
      <w:r>
        <w:t xml:space="preserve">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11C8FDDE" w14:textId="77777777" w:rsidR="00CF4330" w:rsidRDefault="00CF4330" w:rsidP="00CF4330">
      <w:pPr>
        <w:pStyle w:val="Heading2"/>
      </w:pPr>
      <w:r>
        <w:lastRenderedPageBreak/>
        <w:t>Broad and Narrow Phase Methods</w:t>
      </w:r>
    </w:p>
    <w:p w14:paraId="66BFF1FB" w14:textId="77777777" w:rsidR="00CF4330" w:rsidRDefault="00CF4330" w:rsidP="00CF4330">
      <w:pPr>
        <w:pStyle w:val="BodyTextFirst"/>
        <w:rPr>
          <w:rFonts w:hint="eastAsia"/>
        </w:rPr>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 you must perform four detection computations for the first object, A, against objects B, C, D, and E. With A and B’s results computed, next you must perform three collision detections between the second object B, against objects C, D, and E; followed by two collisions for the third object, C, then finally, one for the fourth object, D. The fifth object, E, has already been tested against the other four. This testing process, while thorough, has its drawbacks. Without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 </w:t>
      </w:r>
    </w:p>
    <w:p w14:paraId="6CB31D32" w14:textId="6B577B27" w:rsidR="00CF4330" w:rsidRDefault="00CF4330" w:rsidP="00CF4330">
      <w:pPr>
        <w:pStyle w:val="BodyTextCont"/>
        <w:rPr>
          <w:rFonts w:hint="eastAsia"/>
        </w:rPr>
      </w:pPr>
      <w:r>
        <w:rPr>
          <w:highlight w:val="white"/>
        </w:rPr>
        <w:t xml:space="preserve">In addition to collision checks between every object 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and rule out those that are physically far apart from each other that clearly cannot possibly collide. This allows the detailed and computationally intensive algorithm, or the narrow phase method, to be deployed for objects that are physically close to each other. </w:t>
      </w:r>
    </w:p>
    <w:p w14:paraId="2E740066" w14:textId="77777777" w:rsidR="00CF4330" w:rsidRDefault="00CF4330" w:rsidP="00CF4330">
      <w:pPr>
        <w:pStyle w:val="BodyTextCont"/>
        <w:rPr>
          <w:rFonts w:hint="eastAsia"/>
        </w:rPr>
      </w:pPr>
      <w:r>
        <w:rPr>
          <w:highlight w:val="white"/>
        </w:rPr>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3401F00" w14:textId="77777777" w:rsidR="00CF4330" w:rsidRDefault="00CF4330" w:rsidP="00CF4330">
      <w:pPr>
        <w:pStyle w:val="BodyTextCont"/>
        <w:rPr>
          <w:rFonts w:hint="eastAsia"/>
        </w:rPr>
      </w:pPr>
      <w:r>
        <w:rPr>
          <w:highlight w:val="white"/>
        </w:rPr>
        <w:t xml:space="preserve">There are other broad phase methods that organize objects either with a spatial structure such as a uniform grid or a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3DF20397" w14:textId="77777777" w:rsidR="00CF4330" w:rsidRDefault="00CF4330" w:rsidP="00CF4330">
      <w:pPr>
        <w:pStyle w:val="Heading2"/>
      </w:pPr>
      <w:r>
        <w:t>Collision Information</w:t>
      </w:r>
    </w:p>
    <w:p w14:paraId="0880815D" w14:textId="77777777" w:rsidR="00CF4330" w:rsidRDefault="00CF4330" w:rsidP="00CF4330">
      <w:pPr>
        <w:pStyle w:val="BodyTextFirst"/>
        <w:rPr>
          <w:rFonts w:hint="eastAsia"/>
        </w:rPr>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9" w:name="_Hlk75755156"/>
      <w:r>
        <w:t>interpenetrate</w:t>
      </w:r>
      <w:bookmarkEnd w:id="9"/>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44EF8787" w14:textId="77777777" w:rsidR="00CF4330" w:rsidRPr="00041831" w:rsidRDefault="00CF4330" w:rsidP="00CF4330">
      <w:pPr>
        <w:pStyle w:val="BodyTextCont"/>
        <w:rPr>
          <w:rFonts w:hint="eastAsia"/>
          <w:b/>
        </w:rPr>
      </w:pPr>
      <w:r>
        <w:lastRenderedPageBreak/>
        <w:t xml:space="preserve">As illustrated in Figure 9-4, the essential information of a collision and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of convex objects can be resolved by moving the colliding objects along the collision normal by the collision depth magnitude or distance from the start to the end position. </w:t>
      </w:r>
    </w:p>
    <w:p w14:paraId="342F2F78" w14:textId="77777777" w:rsidR="00CF4330" w:rsidRDefault="00CF4330" w:rsidP="00CF4330">
      <w:pPr>
        <w:pStyle w:val="Figure"/>
      </w:pPr>
      <w:r>
        <w:rPr>
          <w:noProof/>
          <w:lang w:val="en-GB" w:eastAsia="en-GB"/>
        </w:rPr>
        <w:drawing>
          <wp:inline distT="114300" distB="114300" distL="114300" distR="114300" wp14:anchorId="2F0516CE" wp14:editId="7148B4E0">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14" cstate="print"/>
                    <a:srcRect/>
                    <a:stretch>
                      <a:fillRect/>
                    </a:stretch>
                  </pic:blipFill>
                  <pic:spPr>
                    <a:xfrm>
                      <a:off x="0" y="0"/>
                      <a:ext cx="4548188" cy="2405925"/>
                    </a:xfrm>
                    <a:prstGeom prst="rect">
                      <a:avLst/>
                    </a:prstGeom>
                    <a:ln/>
                  </pic:spPr>
                </pic:pic>
              </a:graphicData>
            </a:graphic>
          </wp:inline>
        </w:drawing>
      </w:r>
    </w:p>
    <w:p w14:paraId="113CD7E0" w14:textId="77777777" w:rsidR="00CF4330" w:rsidRDefault="00CF4330" w:rsidP="00CF4330">
      <w:pPr>
        <w:pStyle w:val="FigureCaption"/>
      </w:pPr>
      <w:r>
        <w:rPr>
          <w:rFonts w:eastAsia="Helvetica Neue"/>
        </w:rPr>
        <w:t>Figure 9-4. Collision Information</w:t>
      </w:r>
    </w:p>
    <w:p w14:paraId="66327893" w14:textId="77777777" w:rsidR="00CF4330" w:rsidRDefault="00CF4330" w:rsidP="00CF4330">
      <w:pPr>
        <w:pStyle w:val="Heading2"/>
      </w:pPr>
      <w:bookmarkStart w:id="10" w:name="_nj9w3wm2e499" w:colFirst="0" w:colLast="0"/>
      <w:bookmarkEnd w:id="10"/>
      <w:r>
        <w:t xml:space="preserve">The Circle Collisions and </w:t>
      </w:r>
      <w:bookmarkStart w:id="11" w:name="_Hlk75755510"/>
      <w:proofErr w:type="spellStart"/>
      <w:r>
        <w:t>CollisionInfo</w:t>
      </w:r>
      <w:proofErr w:type="spellEnd"/>
      <w:r>
        <w:t xml:space="preserve"> </w:t>
      </w:r>
      <w:bookmarkEnd w:id="11"/>
      <w:r>
        <w:t xml:space="preserve">Project </w:t>
      </w:r>
    </w:p>
    <w:p w14:paraId="39489531" w14:textId="77777777" w:rsidR="00CF4330" w:rsidRDefault="00CF4330" w:rsidP="00CF4330">
      <w:pPr>
        <w:pStyle w:val="BodyTextFirst"/>
        <w:rPr>
          <w:rFonts w:hint="eastAsia"/>
        </w:rPr>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chapter9/9.2.circle_collisions_and_colllision_info</w:t>
      </w:r>
      <w:r>
        <w:t>.</w:t>
      </w:r>
    </w:p>
    <w:p w14:paraId="309040F5" w14:textId="77777777" w:rsidR="00CF4330" w:rsidRDefault="00CF4330" w:rsidP="00CF4330">
      <w:pPr>
        <w:pStyle w:val="Figure"/>
      </w:pPr>
      <w:r>
        <w:rPr>
          <w:noProof/>
        </w:rPr>
        <w:lastRenderedPageBreak/>
        <w:drawing>
          <wp:inline distT="0" distB="0" distL="0" distR="0" wp14:anchorId="0D4FDFA0" wp14:editId="4C42C67B">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2918CDC6" w14:textId="77777777" w:rsidR="00CF4330" w:rsidRDefault="00CF4330" w:rsidP="00CF4330">
      <w:pPr>
        <w:pStyle w:val="FigureCaption"/>
      </w:pPr>
    </w:p>
    <w:p w14:paraId="379AE572" w14:textId="77777777" w:rsidR="00CF4330" w:rsidRPr="00D8445E" w:rsidRDefault="00CF4330" w:rsidP="00CF4330">
      <w:pPr>
        <w:pStyle w:val="FigureCaption"/>
      </w:pPr>
      <w:r w:rsidRPr="00D8445E">
        <w:t xml:space="preserve">Figure </w:t>
      </w:r>
      <w:r>
        <w:t>9-5</w:t>
      </w:r>
      <w:r w:rsidRPr="00D8445E">
        <w:t xml:space="preserve">. Running the </w:t>
      </w:r>
      <w:r>
        <w:t xml:space="preserve">CollisionInfo and Circle Collisions </w:t>
      </w:r>
      <w:r w:rsidRPr="00D8445E">
        <w:t>project</w:t>
      </w:r>
    </w:p>
    <w:p w14:paraId="4C6108F3" w14:textId="77777777" w:rsidR="00CF4330" w:rsidRPr="00A243C0" w:rsidRDefault="00CF4330" w:rsidP="00CF4330">
      <w:pPr>
        <w:pStyle w:val="BodyTextFirst"/>
        <w:rPr>
          <w:rFonts w:hint="eastAsia"/>
        </w:rPr>
      </w:pPr>
      <w:r w:rsidRPr="00A243C0">
        <w:t xml:space="preserve">The controls of the project are </w:t>
      </w:r>
      <w:r>
        <w:t>identical to the previous project with a single addition of C key command in draw control</w:t>
      </w:r>
      <w:r w:rsidRPr="00A243C0">
        <w:t>:</w:t>
      </w:r>
    </w:p>
    <w:p w14:paraId="41A13781" w14:textId="77777777" w:rsidR="00CF4330" w:rsidRDefault="00CF4330" w:rsidP="00CF4330">
      <w:pPr>
        <w:pStyle w:val="Bullet"/>
        <w:rPr>
          <w:rStyle w:val="Strong"/>
          <w:rFonts w:hint="eastAsia"/>
          <w:b w:val="0"/>
          <w:bCs w:val="0"/>
        </w:rPr>
      </w:pPr>
      <w:r>
        <w:rPr>
          <w:rStyle w:val="Strong"/>
          <w:b w:val="0"/>
          <w:bCs w:val="0"/>
        </w:rPr>
        <w:t>Behavior control:</w:t>
      </w:r>
    </w:p>
    <w:p w14:paraId="60DB38E9" w14:textId="77777777" w:rsidR="00CF4330" w:rsidRPr="00A243C0" w:rsidRDefault="00CF4330" w:rsidP="00CF4330">
      <w:pPr>
        <w:pStyle w:val="BulletSubList"/>
        <w:rPr>
          <w:rFonts w:hint="eastAsia"/>
        </w:rPr>
      </w:pPr>
      <w:r>
        <w:t>G key: Randomly create a new rigid circle or rectangle</w:t>
      </w:r>
    </w:p>
    <w:p w14:paraId="552335CF" w14:textId="77777777" w:rsidR="00CF4330" w:rsidRDefault="00CF4330" w:rsidP="00CF4330">
      <w:pPr>
        <w:pStyle w:val="Bullet"/>
        <w:rPr>
          <w:rStyle w:val="Strong"/>
          <w:rFonts w:hint="eastAsia"/>
          <w:b w:val="0"/>
          <w:bCs w:val="0"/>
        </w:rPr>
      </w:pPr>
      <w:r>
        <w:rPr>
          <w:rStyle w:val="Strong"/>
          <w:b w:val="0"/>
          <w:bCs w:val="0"/>
        </w:rPr>
        <w:t>Draw control</w:t>
      </w:r>
    </w:p>
    <w:p w14:paraId="42D42702" w14:textId="77777777" w:rsidR="00CF4330" w:rsidRDefault="00CF4330" w:rsidP="00CF4330">
      <w:pPr>
        <w:pStyle w:val="BulletSubList"/>
        <w:rPr>
          <w:rFonts w:hint="eastAsia"/>
        </w:rPr>
      </w:pPr>
      <w:r w:rsidRPr="0068242C">
        <w:rPr>
          <w:rStyle w:val="Strong"/>
        </w:rPr>
        <w:t>C key</w:t>
      </w:r>
      <w:r>
        <w:t xml:space="preserve">: Toggle the drawing of all </w:t>
      </w:r>
      <w:proofErr w:type="spellStart"/>
      <w:r w:rsidRPr="00804C92">
        <w:rPr>
          <w:rStyle w:val="CodeInline"/>
        </w:rPr>
        <w:t>CollisionInfo</w:t>
      </w:r>
      <w:proofErr w:type="spellEnd"/>
    </w:p>
    <w:p w14:paraId="5FE94547" w14:textId="77777777" w:rsidR="00CF4330" w:rsidRDefault="00CF4330" w:rsidP="00CF4330">
      <w:pPr>
        <w:pStyle w:val="BulletSubList"/>
        <w:rPr>
          <w:rFonts w:hint="eastAsia"/>
        </w:rPr>
      </w:pPr>
      <w:r>
        <w:t>T key: Toggle textures on all objects</w:t>
      </w:r>
    </w:p>
    <w:p w14:paraId="13138E8F"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7050CEA6"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6714BA2D" w14:textId="77777777" w:rsidR="00CF4330" w:rsidRDefault="00CF4330" w:rsidP="00CF4330">
      <w:pPr>
        <w:pStyle w:val="Bullet"/>
        <w:rPr>
          <w:rStyle w:val="Strong"/>
          <w:rFonts w:hint="eastAsia"/>
          <w:b w:val="0"/>
          <w:bCs w:val="0"/>
        </w:rPr>
      </w:pPr>
      <w:r>
        <w:rPr>
          <w:rStyle w:val="Strong"/>
          <w:b w:val="0"/>
          <w:bCs w:val="0"/>
        </w:rPr>
        <w:lastRenderedPageBreak/>
        <w:t>Object control:</w:t>
      </w:r>
    </w:p>
    <w:p w14:paraId="21374490" w14:textId="77777777" w:rsidR="00CF4330" w:rsidRDefault="00CF4330" w:rsidP="00CF4330">
      <w:pPr>
        <w:pStyle w:val="BulletSubList"/>
        <w:rPr>
          <w:rFonts w:hint="eastAsia"/>
        </w:rPr>
      </w:pPr>
      <w:r>
        <w:t>Left/right-arrow key: Sequence through and select an object</w:t>
      </w:r>
    </w:p>
    <w:p w14:paraId="604E1796" w14:textId="77777777" w:rsidR="00CF4330" w:rsidRDefault="00CF4330" w:rsidP="00CF4330">
      <w:pPr>
        <w:pStyle w:val="BulletSubList"/>
        <w:rPr>
          <w:rFonts w:hint="eastAsia"/>
        </w:rPr>
      </w:pPr>
      <w:r>
        <w:t>WASD keys: Move the selected object</w:t>
      </w:r>
    </w:p>
    <w:p w14:paraId="2EEBB613" w14:textId="77777777" w:rsidR="00CF4330" w:rsidRDefault="00CF4330" w:rsidP="00CF4330">
      <w:pPr>
        <w:pStyle w:val="BulletSubList"/>
        <w:rPr>
          <w:rFonts w:hint="eastAsia"/>
        </w:rPr>
      </w:pPr>
      <w:r>
        <w:t>Z/X key: Rotate the selected object</w:t>
      </w:r>
    </w:p>
    <w:p w14:paraId="23B4D5EA"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B7F31C5" w14:textId="77777777" w:rsidR="00CF4330" w:rsidRDefault="00CF4330" w:rsidP="00CF4330">
      <w:pPr>
        <w:pStyle w:val="BodyTextFirst"/>
        <w:rPr>
          <w:rFonts w:hint="eastAsia"/>
        </w:rPr>
      </w:pPr>
      <w:r w:rsidRPr="00E67471">
        <w:t>The goals of the project are as follows</w:t>
      </w:r>
      <w:r>
        <w:t>:</w:t>
      </w:r>
    </w:p>
    <w:p w14:paraId="09A54283" w14:textId="77777777" w:rsidR="00CF4330" w:rsidRDefault="00CF4330" w:rsidP="00CF4330">
      <w:pPr>
        <w:pStyle w:val="Bullet"/>
        <w:rPr>
          <w:rFonts w:hint="eastAsia"/>
        </w:rPr>
      </w:pPr>
      <w:r>
        <w:t>To understand the strengths and weaknesses of broad phase collision detection</w:t>
      </w:r>
    </w:p>
    <w:p w14:paraId="23F55D74" w14:textId="77777777" w:rsidR="00CF4330" w:rsidRDefault="00CF4330" w:rsidP="00CF4330">
      <w:pPr>
        <w:pStyle w:val="Bullet"/>
        <w:rPr>
          <w:rFonts w:hint="eastAsia"/>
        </w:rPr>
      </w:pPr>
      <w:r>
        <w:t>To build the infrastructure for computing inter-circle collisions</w:t>
      </w:r>
    </w:p>
    <w:p w14:paraId="170EF805" w14:textId="77777777" w:rsidR="00CF4330" w:rsidRDefault="00CF4330" w:rsidP="00CF4330">
      <w:pPr>
        <w:pStyle w:val="Bullet"/>
        <w:rPr>
          <w:rFonts w:hint="eastAsia"/>
        </w:rPr>
      </w:pPr>
      <w:r>
        <w:t xml:space="preserve">To define work with collision conditions in </w:t>
      </w:r>
      <w:proofErr w:type="spellStart"/>
      <w:r w:rsidRPr="009A4344">
        <w:rPr>
          <w:rStyle w:val="CodeInline"/>
        </w:rPr>
        <w:t>CollisionInfo</w:t>
      </w:r>
      <w:proofErr w:type="spellEnd"/>
      <w:r>
        <w:t xml:space="preserve"> classes</w:t>
      </w:r>
    </w:p>
    <w:p w14:paraId="344D993B" w14:textId="77777777" w:rsidR="00CF4330" w:rsidRDefault="00CF4330" w:rsidP="00CF4330">
      <w:pPr>
        <w:pStyle w:val="Bullet"/>
        <w:rPr>
          <w:rFonts w:hint="eastAsia"/>
        </w:rPr>
      </w:pPr>
      <w:r>
        <w:t>To understand and implement circle collision detection algorithm</w:t>
      </w:r>
    </w:p>
    <w:p w14:paraId="1FFC35DE" w14:textId="77777777" w:rsidR="00CF4330" w:rsidRDefault="00CF4330" w:rsidP="00CF4330">
      <w:pPr>
        <w:pStyle w:val="Heading3"/>
      </w:pPr>
      <w:r>
        <w:t xml:space="preserve">Defining the </w:t>
      </w:r>
      <w:proofErr w:type="spellStart"/>
      <w:r>
        <w:t>CollisionInfo</w:t>
      </w:r>
      <w:proofErr w:type="spellEnd"/>
      <w:r>
        <w:t xml:space="preserve"> Class</w:t>
      </w:r>
    </w:p>
    <w:p w14:paraId="29AB396D" w14:textId="77777777" w:rsidR="00CF4330" w:rsidRPr="006A64E5" w:rsidRDefault="00CF4330" w:rsidP="00CF4330">
      <w:pPr>
        <w:pStyle w:val="BodyTextFirst"/>
        <w:rPr>
          <w:rFonts w:hint="eastAsia"/>
        </w:rPr>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28C6D1C8" w14:textId="77777777" w:rsidR="00CF4330" w:rsidRDefault="00CF4330" w:rsidP="00ED190E">
      <w:pPr>
        <w:pStyle w:val="NumList"/>
        <w:numPr>
          <w:ilvl w:val="0"/>
          <w:numId w:val="30"/>
        </w:numPr>
        <w:tabs>
          <w:tab w:val="clear" w:pos="936"/>
          <w:tab w:val="num" w:pos="900"/>
        </w:tabs>
        <w:rPr>
          <w:rFonts w:hint="eastAsia"/>
        </w:rPr>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6E6AAE8F" w14:textId="77777777" w:rsidR="00CF4330" w:rsidRDefault="00CF4330" w:rsidP="00CF4330">
      <w:pPr>
        <w:pStyle w:val="Code"/>
        <w:rPr>
          <w:rFonts w:hint="eastAsia"/>
        </w:rPr>
      </w:pPr>
      <w:r>
        <w:t>import * as debugDraw from "../core/debug_draw.js";</w:t>
      </w:r>
    </w:p>
    <w:p w14:paraId="0DB79A0A" w14:textId="77777777" w:rsidR="00CF4330" w:rsidRDefault="00CF4330" w:rsidP="00CF4330">
      <w:pPr>
        <w:pStyle w:val="Code"/>
        <w:rPr>
          <w:rFonts w:hint="eastAsia"/>
        </w:rPr>
      </w:pPr>
    </w:p>
    <w:p w14:paraId="579D2F4C" w14:textId="77777777" w:rsidR="00CF4330" w:rsidRDefault="00CF4330" w:rsidP="00CF4330">
      <w:pPr>
        <w:pStyle w:val="Code"/>
        <w:rPr>
          <w:rFonts w:hint="eastAsia"/>
        </w:rPr>
      </w:pPr>
      <w:r>
        <w:t>let kInfoColor = [1, 0, 1, 1]; // draw the info in magenta</w:t>
      </w:r>
    </w:p>
    <w:p w14:paraId="442C6341" w14:textId="77777777" w:rsidR="00CF4330" w:rsidRDefault="00CF4330" w:rsidP="00CF4330">
      <w:pPr>
        <w:pStyle w:val="Code"/>
        <w:rPr>
          <w:rFonts w:hint="eastAsia"/>
        </w:rPr>
      </w:pPr>
    </w:p>
    <w:p w14:paraId="75E89CFC" w14:textId="77777777" w:rsidR="00CF4330" w:rsidRDefault="00CF4330" w:rsidP="00CF4330">
      <w:pPr>
        <w:pStyle w:val="Code"/>
        <w:rPr>
          <w:rFonts w:hint="eastAsia"/>
        </w:rPr>
      </w:pPr>
      <w:r>
        <w:t>class CollisionInfo {</w:t>
      </w:r>
    </w:p>
    <w:p w14:paraId="77DB70B8" w14:textId="77777777" w:rsidR="00CF4330" w:rsidRDefault="00CF4330" w:rsidP="00CF4330">
      <w:pPr>
        <w:pStyle w:val="Code"/>
        <w:rPr>
          <w:rFonts w:hint="eastAsia"/>
        </w:rPr>
      </w:pPr>
      <w:r>
        <w:t xml:space="preserve">    </w:t>
      </w:r>
      <w:r w:rsidRPr="005461AA">
        <w:t>... implementation to follow …</w:t>
      </w:r>
    </w:p>
    <w:p w14:paraId="388048BE" w14:textId="77777777" w:rsidR="00CF4330" w:rsidRPr="006A64E5" w:rsidRDefault="00CF4330" w:rsidP="00CF4330">
      <w:pPr>
        <w:pStyle w:val="Code"/>
        <w:rPr>
          <w:rFonts w:hint="eastAsia"/>
        </w:rPr>
      </w:pPr>
      <w:r>
        <w:t>}</w:t>
      </w:r>
    </w:p>
    <w:p w14:paraId="2C736B47"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62E75CDB" w14:textId="77777777" w:rsidR="00CF4330" w:rsidRDefault="00CF4330" w:rsidP="00CF4330">
      <w:pPr>
        <w:pStyle w:val="Code"/>
        <w:rPr>
          <w:rFonts w:hint="eastAsia"/>
        </w:rPr>
      </w:pPr>
      <w:r>
        <w:t>constructor() {</w:t>
      </w:r>
    </w:p>
    <w:p w14:paraId="60E22422" w14:textId="77777777" w:rsidR="00CF4330" w:rsidRDefault="00CF4330" w:rsidP="00CF4330">
      <w:pPr>
        <w:pStyle w:val="Code"/>
        <w:rPr>
          <w:rFonts w:hint="eastAsia"/>
        </w:rPr>
      </w:pPr>
      <w:r>
        <w:t xml:space="preserve">    this.mDepth = 0;</w:t>
      </w:r>
    </w:p>
    <w:p w14:paraId="5E911FBD" w14:textId="77777777" w:rsidR="00CF4330" w:rsidRDefault="00CF4330" w:rsidP="00CF4330">
      <w:pPr>
        <w:pStyle w:val="Code"/>
        <w:rPr>
          <w:rFonts w:hint="eastAsia"/>
        </w:rPr>
      </w:pPr>
      <w:r>
        <w:t xml:space="preserve">    this.mNormal = vec2.fromValues(0, 0);</w:t>
      </w:r>
    </w:p>
    <w:p w14:paraId="007B8B60" w14:textId="77777777" w:rsidR="00CF4330" w:rsidRDefault="00CF4330" w:rsidP="00CF4330">
      <w:pPr>
        <w:pStyle w:val="Code"/>
        <w:rPr>
          <w:rFonts w:hint="eastAsia"/>
        </w:rPr>
      </w:pPr>
      <w:r>
        <w:t xml:space="preserve">    this.mStart = vec2.fromValues(0, 0);</w:t>
      </w:r>
    </w:p>
    <w:p w14:paraId="1E9EA311" w14:textId="77777777" w:rsidR="00CF4330" w:rsidRDefault="00CF4330" w:rsidP="00CF4330">
      <w:pPr>
        <w:pStyle w:val="Code"/>
        <w:rPr>
          <w:rFonts w:hint="eastAsia"/>
        </w:rPr>
      </w:pPr>
      <w:r>
        <w:t xml:space="preserve">    this.mEnd = vec2.fromValues(0, 0);        </w:t>
      </w:r>
    </w:p>
    <w:p w14:paraId="46E277B4" w14:textId="77777777" w:rsidR="00CF4330" w:rsidRPr="006A64E5" w:rsidRDefault="00CF4330" w:rsidP="00CF4330">
      <w:pPr>
        <w:pStyle w:val="Code"/>
        <w:rPr>
          <w:rFonts w:hint="eastAsia"/>
        </w:rPr>
      </w:pPr>
      <w:r>
        <w:t>}</w:t>
      </w:r>
    </w:p>
    <w:p w14:paraId="79170007" w14:textId="77777777" w:rsidR="00CF4330" w:rsidRPr="006A64E5" w:rsidRDefault="00CF4330" w:rsidP="00CF4330">
      <w:pPr>
        <w:pStyle w:val="Code"/>
        <w:rPr>
          <w:rFonts w:hint="eastAsia"/>
        </w:rPr>
      </w:pPr>
    </w:p>
    <w:p w14:paraId="02690794"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lastRenderedPageBreak/>
        <w:t xml:space="preserve">Define the getter and setter for the </w:t>
      </w:r>
      <w:r>
        <w:t>variables</w:t>
      </w:r>
      <w:r w:rsidRPr="006A64E5">
        <w:t>.</w:t>
      </w:r>
    </w:p>
    <w:p w14:paraId="12547623" w14:textId="77777777" w:rsidR="00CF4330" w:rsidRDefault="00CF4330" w:rsidP="00CF4330">
      <w:pPr>
        <w:pStyle w:val="Code"/>
        <w:rPr>
          <w:rFonts w:hint="eastAsia"/>
        </w:rPr>
      </w:pPr>
      <w:r>
        <w:t>getDepth() { return this.mDepth; }</w:t>
      </w:r>
    </w:p>
    <w:p w14:paraId="4D44C720" w14:textId="77777777" w:rsidR="00CF4330" w:rsidRDefault="00CF4330" w:rsidP="00CF4330">
      <w:pPr>
        <w:pStyle w:val="Code"/>
        <w:rPr>
          <w:rFonts w:hint="eastAsia"/>
        </w:rPr>
      </w:pPr>
      <w:r>
        <w:t>setDepth(s) { this.mDepth = s; }</w:t>
      </w:r>
    </w:p>
    <w:p w14:paraId="6298001F" w14:textId="77777777" w:rsidR="00CF4330" w:rsidRDefault="00CF4330" w:rsidP="00CF4330">
      <w:pPr>
        <w:pStyle w:val="Code"/>
        <w:rPr>
          <w:rFonts w:hint="eastAsia"/>
        </w:rPr>
      </w:pPr>
    </w:p>
    <w:p w14:paraId="7C499BDF" w14:textId="77777777" w:rsidR="00CF4330" w:rsidRDefault="00CF4330" w:rsidP="00CF4330">
      <w:pPr>
        <w:pStyle w:val="Code"/>
        <w:rPr>
          <w:rFonts w:hint="eastAsia"/>
        </w:rPr>
      </w:pPr>
      <w:r>
        <w:t>getNormal() { return this.mNormal; }</w:t>
      </w:r>
    </w:p>
    <w:p w14:paraId="2EEDA875" w14:textId="77777777" w:rsidR="00CF4330" w:rsidRDefault="00CF4330" w:rsidP="00CF4330">
      <w:pPr>
        <w:pStyle w:val="Code"/>
        <w:rPr>
          <w:rFonts w:hint="eastAsia"/>
        </w:rPr>
      </w:pPr>
      <w:r>
        <w:t xml:space="preserve">setNormal(s) { this.mNormal = s; } </w:t>
      </w:r>
    </w:p>
    <w:p w14:paraId="6E646073" w14:textId="77777777" w:rsidR="00CF4330" w:rsidRDefault="00CF4330" w:rsidP="00CF4330">
      <w:pPr>
        <w:pStyle w:val="Code"/>
        <w:rPr>
          <w:rFonts w:hint="eastAsia"/>
        </w:rPr>
      </w:pPr>
    </w:p>
    <w:p w14:paraId="1BD514B7" w14:textId="77777777" w:rsidR="00CF4330" w:rsidRDefault="00CF4330" w:rsidP="00CF4330">
      <w:pPr>
        <w:pStyle w:val="Code"/>
        <w:rPr>
          <w:rFonts w:hint="eastAsia"/>
        </w:rPr>
      </w:pPr>
      <w:r>
        <w:t>getStart() { return this.mStart; }</w:t>
      </w:r>
    </w:p>
    <w:p w14:paraId="58886A8C" w14:textId="77777777" w:rsidR="00CF4330" w:rsidRDefault="00CF4330" w:rsidP="00CF4330">
      <w:pPr>
        <w:pStyle w:val="Code"/>
        <w:rPr>
          <w:rFonts w:hint="eastAsia"/>
        </w:rPr>
      </w:pPr>
      <w:r>
        <w:t>getEnd() { return this.mEnd; }</w:t>
      </w:r>
    </w:p>
    <w:p w14:paraId="046C744D" w14:textId="77777777" w:rsidR="00CF4330" w:rsidRDefault="00CF4330" w:rsidP="00CF4330">
      <w:pPr>
        <w:pStyle w:val="Code"/>
        <w:rPr>
          <w:rFonts w:hint="eastAsia"/>
        </w:rPr>
      </w:pPr>
    </w:p>
    <w:p w14:paraId="4FB64F9D" w14:textId="77777777" w:rsidR="00CF4330" w:rsidRDefault="00CF4330" w:rsidP="00CF4330">
      <w:pPr>
        <w:pStyle w:val="Code"/>
        <w:rPr>
          <w:rFonts w:hint="eastAsia"/>
        </w:rPr>
      </w:pPr>
      <w:r>
        <w:t>setInfo(d, n, s) {</w:t>
      </w:r>
    </w:p>
    <w:p w14:paraId="2019293B" w14:textId="77777777" w:rsidR="00CF4330" w:rsidRDefault="00CF4330" w:rsidP="00CF4330">
      <w:pPr>
        <w:pStyle w:val="Code"/>
        <w:rPr>
          <w:rFonts w:hint="eastAsia"/>
        </w:rPr>
      </w:pPr>
      <w:r>
        <w:t xml:space="preserve">    this.mDepth = d;</w:t>
      </w:r>
    </w:p>
    <w:p w14:paraId="004F8531" w14:textId="77777777" w:rsidR="00CF4330" w:rsidRDefault="00CF4330" w:rsidP="00CF4330">
      <w:pPr>
        <w:pStyle w:val="Code"/>
        <w:rPr>
          <w:rFonts w:hint="eastAsia"/>
        </w:rPr>
      </w:pPr>
      <w:r>
        <w:t xml:space="preserve">    this.mNormal[0] = n[0];</w:t>
      </w:r>
    </w:p>
    <w:p w14:paraId="05B56A97" w14:textId="77777777" w:rsidR="00CF4330" w:rsidRDefault="00CF4330" w:rsidP="00CF4330">
      <w:pPr>
        <w:pStyle w:val="Code"/>
        <w:rPr>
          <w:rFonts w:hint="eastAsia"/>
        </w:rPr>
      </w:pPr>
      <w:r>
        <w:t xml:space="preserve">    this.mNormal[1] = n[1];</w:t>
      </w:r>
    </w:p>
    <w:p w14:paraId="1BC6E8C4" w14:textId="77777777" w:rsidR="00CF4330" w:rsidRDefault="00CF4330" w:rsidP="00CF4330">
      <w:pPr>
        <w:pStyle w:val="Code"/>
        <w:rPr>
          <w:rFonts w:hint="eastAsia"/>
        </w:rPr>
      </w:pPr>
      <w:r>
        <w:t xml:space="preserve">    this.mStart[0] = s[0];</w:t>
      </w:r>
    </w:p>
    <w:p w14:paraId="38DC7B1C" w14:textId="77777777" w:rsidR="00CF4330" w:rsidRDefault="00CF4330" w:rsidP="00CF4330">
      <w:pPr>
        <w:pStyle w:val="Code"/>
        <w:rPr>
          <w:rFonts w:hint="eastAsia"/>
        </w:rPr>
      </w:pPr>
      <w:r>
        <w:t xml:space="preserve">    this.mStart[1] = s[1];</w:t>
      </w:r>
    </w:p>
    <w:p w14:paraId="7D6BB4E7" w14:textId="77777777" w:rsidR="00CF4330" w:rsidRDefault="00CF4330" w:rsidP="00CF4330">
      <w:pPr>
        <w:pStyle w:val="Code"/>
        <w:rPr>
          <w:rFonts w:hint="eastAsia"/>
        </w:rPr>
      </w:pPr>
      <w:r>
        <w:t xml:space="preserve">    vec2.scaleAndAdd(this.mEnd, s, n, d);</w:t>
      </w:r>
    </w:p>
    <w:p w14:paraId="2807EE44" w14:textId="77777777" w:rsidR="00CF4330" w:rsidRPr="006A64E5" w:rsidRDefault="00CF4330" w:rsidP="00CF4330">
      <w:pPr>
        <w:pStyle w:val="Code"/>
        <w:rPr>
          <w:rFonts w:hint="eastAsia"/>
        </w:rPr>
      </w:pPr>
      <w:r>
        <w:t>}</w:t>
      </w:r>
    </w:p>
    <w:p w14:paraId="534C735B"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pointing </w:t>
      </w:r>
      <w:r>
        <w:t xml:space="preserve">towards </w:t>
      </w:r>
      <w:r w:rsidRPr="006A64E5">
        <w:t>the object that is being tested for collision.</w:t>
      </w:r>
    </w:p>
    <w:p w14:paraId="36F23CEE" w14:textId="77777777" w:rsidR="00CF4330" w:rsidRDefault="00CF4330" w:rsidP="00CF4330">
      <w:pPr>
        <w:pStyle w:val="Code"/>
        <w:rPr>
          <w:rFonts w:hint="eastAsia"/>
        </w:rPr>
      </w:pPr>
      <w:r>
        <w:t>changeDir() {</w:t>
      </w:r>
    </w:p>
    <w:p w14:paraId="06184C42" w14:textId="77777777" w:rsidR="00CF4330" w:rsidRDefault="00CF4330" w:rsidP="00CF4330">
      <w:pPr>
        <w:pStyle w:val="Code"/>
        <w:rPr>
          <w:rFonts w:hint="eastAsia"/>
        </w:rPr>
      </w:pPr>
      <w:r>
        <w:t xml:space="preserve">    vec2.scale(this.mNormal, this.mNormal, -1);</w:t>
      </w:r>
    </w:p>
    <w:p w14:paraId="6D3232A0" w14:textId="77777777" w:rsidR="00CF4330" w:rsidRDefault="00CF4330" w:rsidP="00CF4330">
      <w:pPr>
        <w:pStyle w:val="Code"/>
        <w:rPr>
          <w:rFonts w:hint="eastAsia"/>
        </w:rPr>
      </w:pPr>
      <w:r>
        <w:t xml:space="preserve">    let n = this.mStart;</w:t>
      </w:r>
    </w:p>
    <w:p w14:paraId="39CD1C3C" w14:textId="77777777" w:rsidR="00CF4330" w:rsidRDefault="00CF4330" w:rsidP="00CF4330">
      <w:pPr>
        <w:pStyle w:val="Code"/>
        <w:rPr>
          <w:rFonts w:hint="eastAsia"/>
        </w:rPr>
      </w:pPr>
      <w:r>
        <w:t xml:space="preserve">    this.mStart = this.mEnd;</w:t>
      </w:r>
    </w:p>
    <w:p w14:paraId="0CC10A3C" w14:textId="77777777" w:rsidR="00CF4330" w:rsidRDefault="00CF4330" w:rsidP="00CF4330">
      <w:pPr>
        <w:pStyle w:val="Code"/>
        <w:rPr>
          <w:rFonts w:hint="eastAsia"/>
        </w:rPr>
      </w:pPr>
      <w:r>
        <w:t xml:space="preserve">    this.mEnd = n;</w:t>
      </w:r>
    </w:p>
    <w:p w14:paraId="64B24A81" w14:textId="77777777" w:rsidR="00CF4330" w:rsidRDefault="00CF4330" w:rsidP="00CF4330">
      <w:pPr>
        <w:pStyle w:val="Code"/>
        <w:rPr>
          <w:rFonts w:hint="eastAsia"/>
        </w:rPr>
      </w:pPr>
      <w:r>
        <w:t>}</w:t>
      </w:r>
    </w:p>
    <w:p w14:paraId="26E1253C" w14:textId="77777777" w:rsidR="00CF4330" w:rsidRDefault="00CF4330" w:rsidP="00CF4330">
      <w:pPr>
        <w:pStyle w:val="NumList"/>
        <w:numPr>
          <w:ilvl w:val="0"/>
          <w:numId w:val="11"/>
        </w:numPr>
        <w:tabs>
          <w:tab w:val="clear" w:pos="936"/>
          <w:tab w:val="num" w:pos="900"/>
        </w:tabs>
        <w:ind w:left="900"/>
        <w:rPr>
          <w:rFonts w:hint="eastAsia"/>
        </w:rPr>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265E37A1" w14:textId="77777777" w:rsidR="00CF4330" w:rsidRDefault="00CF4330" w:rsidP="00CF4330">
      <w:pPr>
        <w:pStyle w:val="Code"/>
        <w:rPr>
          <w:rFonts w:hint="eastAsia"/>
        </w:rPr>
      </w:pPr>
      <w:r>
        <w:t>draw(aCamera) {</w:t>
      </w:r>
    </w:p>
    <w:p w14:paraId="0788E43F" w14:textId="77777777" w:rsidR="00CF4330" w:rsidRDefault="00CF4330" w:rsidP="00CF4330">
      <w:pPr>
        <w:pStyle w:val="Code"/>
        <w:rPr>
          <w:rFonts w:hint="eastAsia"/>
        </w:rPr>
      </w:pPr>
      <w:r>
        <w:t xml:space="preserve">    debugDraw.drawLine(aCamera, this.mStart, this.mEnd, true, kInfoColor);</w:t>
      </w:r>
    </w:p>
    <w:p w14:paraId="29A906AD" w14:textId="77777777" w:rsidR="00CF4330" w:rsidRPr="006A64E5" w:rsidRDefault="00CF4330" w:rsidP="00CF4330">
      <w:pPr>
        <w:pStyle w:val="Code"/>
        <w:rPr>
          <w:rFonts w:hint="eastAsia"/>
        </w:rPr>
      </w:pPr>
      <w:r>
        <w:t>}</w:t>
      </w:r>
    </w:p>
    <w:p w14:paraId="5471E0C1" w14:textId="77777777" w:rsidR="00CF4330" w:rsidRPr="00F13F00" w:rsidRDefault="00CF4330" w:rsidP="00CF4330">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FC83803" w14:textId="77777777" w:rsidR="00CF4330" w:rsidRDefault="00CF4330" w:rsidP="00CF4330">
      <w:pPr>
        <w:pStyle w:val="Heading3"/>
      </w:pPr>
      <w:r>
        <w:t xml:space="preserve">Modifying the </w:t>
      </w:r>
      <w:proofErr w:type="spellStart"/>
      <w:r>
        <w:t>RigidShape</w:t>
      </w:r>
      <w:proofErr w:type="spellEnd"/>
      <w:r>
        <w:t xml:space="preserve"> Classes </w:t>
      </w:r>
    </w:p>
    <w:p w14:paraId="2F199425" w14:textId="77777777" w:rsidR="00CF4330" w:rsidRDefault="00CF4330" w:rsidP="00CF4330">
      <w:pPr>
        <w:pStyle w:val="BodyTextFirst"/>
        <w:rPr>
          <w:rFonts w:hint="eastAsia"/>
        </w:rPr>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03552D1B" w14:textId="77777777" w:rsidR="00CF4330" w:rsidRDefault="00CF4330" w:rsidP="00CF4330">
      <w:pPr>
        <w:pStyle w:val="Heading4"/>
      </w:pPr>
      <w:r>
        <w:lastRenderedPageBreak/>
        <w:t xml:space="preserve">Modifying the </w:t>
      </w:r>
      <w:proofErr w:type="spellStart"/>
      <w:r>
        <w:t>RigidRectangle</w:t>
      </w:r>
      <w:proofErr w:type="spellEnd"/>
      <w:r>
        <w:t xml:space="preserve"> Class</w:t>
      </w:r>
    </w:p>
    <w:p w14:paraId="75B01A3B" w14:textId="77777777" w:rsidR="00CF4330" w:rsidRDefault="00CF4330" w:rsidP="00CF4330">
      <w:pPr>
        <w:pStyle w:val="BodyTextFirst"/>
        <w:rPr>
          <w:rFonts w:hint="eastAsia"/>
        </w:rPr>
      </w:pPr>
      <w:r>
        <w:t xml:space="preserve">For readability, collision support will be implemented in a separate source code file, </w:t>
      </w:r>
      <w:r w:rsidRPr="00545F27">
        <w:rPr>
          <w:rStyle w:val="CodeInline"/>
        </w:rPr>
        <w:t>rigid_rectangle_collision.js</w:t>
      </w:r>
      <w:r>
        <w:t xml:space="preserve">. </w:t>
      </w:r>
    </w:p>
    <w:p w14:paraId="7FEB36D4" w14:textId="77777777" w:rsidR="00CF4330" w:rsidRDefault="00CF4330" w:rsidP="00CF4330">
      <w:pPr>
        <w:pStyle w:val="NumList"/>
        <w:numPr>
          <w:ilvl w:val="0"/>
          <w:numId w:val="13"/>
        </w:numPr>
        <w:tabs>
          <w:tab w:val="clear" w:pos="936"/>
          <w:tab w:val="num" w:pos="900"/>
        </w:tabs>
        <w:ind w:left="900"/>
        <w:rPr>
          <w:rFonts w:hint="eastAsia"/>
        </w:rPr>
      </w:pPr>
      <w:r>
        <w:t xml:space="preserve">Modify </w:t>
      </w:r>
      <w:r w:rsidRPr="00E84CE5">
        <w:rPr>
          <w:rStyle w:val="CodeInline"/>
        </w:rPr>
        <w:t>rigid_rectangle.js</w:t>
      </w:r>
      <w:r>
        <w:t xml:space="preserve"> to import from the new source code file.</w:t>
      </w:r>
    </w:p>
    <w:p w14:paraId="7DA35B6C" w14:textId="77777777" w:rsidR="00CF4330" w:rsidRDefault="00CF4330" w:rsidP="00CF4330">
      <w:pPr>
        <w:pStyle w:val="Code"/>
        <w:rPr>
          <w:rFonts w:hint="eastAsia"/>
        </w:rPr>
      </w:pPr>
      <w:r>
        <w:t>import RigidRectangle from "./rigid_rectangle_collision.js";</w:t>
      </w:r>
    </w:p>
    <w:p w14:paraId="7EF73A89" w14:textId="77777777" w:rsidR="00CF4330" w:rsidRDefault="00CF4330" w:rsidP="00CF4330">
      <w:pPr>
        <w:pStyle w:val="Code"/>
        <w:rPr>
          <w:rFonts w:hint="eastAsia"/>
        </w:rPr>
      </w:pPr>
      <w:r>
        <w:t>export default RigidRectangle;</w:t>
      </w:r>
    </w:p>
    <w:p w14:paraId="6D8DA728" w14:textId="77777777" w:rsidR="00CF4330" w:rsidRDefault="00CF4330" w:rsidP="00CF4330">
      <w:pPr>
        <w:pStyle w:val="NumList"/>
        <w:numPr>
          <w:ilvl w:val="0"/>
          <w:numId w:val="13"/>
        </w:numPr>
        <w:tabs>
          <w:tab w:val="clear" w:pos="936"/>
          <w:tab w:val="num" w:pos="900"/>
        </w:tabs>
        <w:ind w:left="900"/>
        <w:rPr>
          <w:rFonts w:hint="eastAsia"/>
        </w:r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6E52A071" w14:textId="77777777" w:rsidR="00CF4330" w:rsidRDefault="00CF4330" w:rsidP="00CF4330">
      <w:pPr>
        <w:pStyle w:val="Code"/>
        <w:rPr>
          <w:rFonts w:hint="eastAsia"/>
        </w:rPr>
      </w:pPr>
      <w:r>
        <w:t>RigidRectangle.prototype.collisionTest = function (otherShape, collisionInfo) {</w:t>
      </w:r>
    </w:p>
    <w:p w14:paraId="72E1F314" w14:textId="77777777" w:rsidR="00CF4330" w:rsidRDefault="00CF4330" w:rsidP="00CF4330">
      <w:pPr>
        <w:pStyle w:val="Code"/>
        <w:rPr>
          <w:rFonts w:hint="eastAsia"/>
        </w:rPr>
      </w:pPr>
      <w:r>
        <w:t xml:space="preserve">    let status = false;</w:t>
      </w:r>
    </w:p>
    <w:p w14:paraId="613732FC" w14:textId="77777777" w:rsidR="00CF4330" w:rsidRDefault="00CF4330" w:rsidP="00CF4330">
      <w:pPr>
        <w:pStyle w:val="Code"/>
        <w:rPr>
          <w:rFonts w:hint="eastAsia"/>
        </w:rPr>
      </w:pPr>
      <w:r>
        <w:t xml:space="preserve">    if (otherShape.mType === "RigidCircle") {</w:t>
      </w:r>
    </w:p>
    <w:p w14:paraId="1DABDCF8" w14:textId="77777777" w:rsidR="00CF4330" w:rsidRDefault="00CF4330" w:rsidP="00CF4330">
      <w:pPr>
        <w:pStyle w:val="Code"/>
        <w:rPr>
          <w:rFonts w:hint="eastAsia"/>
        </w:rPr>
      </w:pPr>
      <w:r>
        <w:t xml:space="preserve">        status = false;</w:t>
      </w:r>
    </w:p>
    <w:p w14:paraId="6548CD64" w14:textId="77777777" w:rsidR="00CF4330" w:rsidRDefault="00CF4330" w:rsidP="00CF4330">
      <w:pPr>
        <w:pStyle w:val="Code"/>
        <w:rPr>
          <w:rFonts w:hint="eastAsia"/>
        </w:rPr>
      </w:pPr>
      <w:r>
        <w:t xml:space="preserve">    } else {</w:t>
      </w:r>
    </w:p>
    <w:p w14:paraId="34FC511E" w14:textId="77777777" w:rsidR="00CF4330" w:rsidRDefault="00CF4330" w:rsidP="00CF4330">
      <w:pPr>
        <w:pStyle w:val="Code"/>
        <w:rPr>
          <w:rFonts w:hint="eastAsia"/>
        </w:rPr>
      </w:pPr>
      <w:r>
        <w:t xml:space="preserve">        status = false;</w:t>
      </w:r>
    </w:p>
    <w:p w14:paraId="4EC0B2EE" w14:textId="77777777" w:rsidR="00CF4330" w:rsidRDefault="00CF4330" w:rsidP="00CF4330">
      <w:pPr>
        <w:pStyle w:val="Code"/>
        <w:rPr>
          <w:rFonts w:hint="eastAsia"/>
        </w:rPr>
      </w:pPr>
      <w:r>
        <w:t xml:space="preserve">    }</w:t>
      </w:r>
    </w:p>
    <w:p w14:paraId="519D35CB" w14:textId="77777777" w:rsidR="00CF4330" w:rsidRDefault="00CF4330" w:rsidP="00CF4330">
      <w:pPr>
        <w:pStyle w:val="Code"/>
        <w:rPr>
          <w:rFonts w:hint="eastAsia"/>
        </w:rPr>
      </w:pPr>
      <w:r>
        <w:t xml:space="preserve">    return status;</w:t>
      </w:r>
    </w:p>
    <w:p w14:paraId="172584B7" w14:textId="77777777" w:rsidR="00CF4330" w:rsidRDefault="00CF4330" w:rsidP="00CF4330">
      <w:pPr>
        <w:pStyle w:val="Code"/>
        <w:rPr>
          <w:rFonts w:hint="eastAsia"/>
        </w:rPr>
      </w:pPr>
      <w:r>
        <w:t>}</w:t>
      </w:r>
    </w:p>
    <w:p w14:paraId="15611D66" w14:textId="77777777" w:rsidR="00CF4330" w:rsidRDefault="00CF4330" w:rsidP="00CF4330">
      <w:pPr>
        <w:pStyle w:val="NumList"/>
        <w:numPr>
          <w:ilvl w:val="0"/>
          <w:numId w:val="11"/>
        </w:numPr>
        <w:tabs>
          <w:tab w:val="clear" w:pos="936"/>
          <w:tab w:val="num" w:pos="900"/>
        </w:tabs>
        <w:ind w:left="900"/>
        <w:rPr>
          <w:rFonts w:hint="eastAsia"/>
        </w:rPr>
      </w:pPr>
      <w:r>
        <w:t xml:space="preserve">Remember to export the extended </w:t>
      </w:r>
      <w:proofErr w:type="spellStart"/>
      <w:r w:rsidRPr="00EB2490">
        <w:rPr>
          <w:rStyle w:val="CodeInline"/>
        </w:rPr>
        <w:t>RigidRectangle</w:t>
      </w:r>
      <w:proofErr w:type="spellEnd"/>
      <w:r>
        <w:t xml:space="preserve"> class for the clients.</w:t>
      </w:r>
    </w:p>
    <w:p w14:paraId="49B19F61" w14:textId="77777777" w:rsidR="00CF4330" w:rsidRPr="00EB2490" w:rsidRDefault="00CF4330" w:rsidP="00CF4330">
      <w:pPr>
        <w:pStyle w:val="Code"/>
        <w:rPr>
          <w:rStyle w:val="CodeInline"/>
          <w:rFonts w:hint="eastAsia"/>
        </w:rPr>
      </w:pPr>
      <w:r w:rsidRPr="00EB2490">
        <w:rPr>
          <w:rStyle w:val="CodeInline"/>
        </w:rPr>
        <w:t>export default RigidRectangle;</w:t>
      </w:r>
    </w:p>
    <w:p w14:paraId="3E3C3776" w14:textId="77777777" w:rsidR="00CF4330" w:rsidRDefault="00CF4330" w:rsidP="00CF4330">
      <w:pPr>
        <w:pStyle w:val="Heading4"/>
      </w:pPr>
      <w:r>
        <w:t xml:space="preserve">Modifying the </w:t>
      </w:r>
      <w:proofErr w:type="spellStart"/>
      <w:r>
        <w:t>RigidCircle</w:t>
      </w:r>
      <w:proofErr w:type="spellEnd"/>
      <w:r>
        <w:t xml:space="preserve"> Class</w:t>
      </w:r>
    </w:p>
    <w:p w14:paraId="272880F0" w14:textId="77777777" w:rsidR="00CF4330" w:rsidRDefault="00CF4330" w:rsidP="00CF4330">
      <w:pPr>
        <w:pStyle w:val="BodyTextFirst"/>
        <w:rPr>
          <w:rFonts w:hint="eastAsia"/>
        </w:rPr>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57E72D36" w14:textId="5C7FBBEB" w:rsidR="00CF4330" w:rsidRDefault="00CF4330" w:rsidP="00951517">
      <w:pPr>
        <w:pStyle w:val="NumList"/>
        <w:numPr>
          <w:ilvl w:val="0"/>
          <w:numId w:val="31"/>
        </w:numPr>
        <w:tabs>
          <w:tab w:val="clear" w:pos="936"/>
          <w:tab w:val="num" w:pos="900"/>
          <w:tab w:val="left" w:pos="5310"/>
        </w:tabs>
        <w:rPr>
          <w:rFonts w:hint="eastAsia"/>
        </w:r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 the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t xml:space="preserve">. If so, for now call the </w:t>
      </w:r>
      <w:proofErr w:type="spellStart"/>
      <w:proofErr w:type="gramStart"/>
      <w:r w:rsidRPr="004004F8">
        <w:rPr>
          <w:rStyle w:val="CodeInline"/>
        </w:rPr>
        <w:t>collideCirCirc</w:t>
      </w:r>
      <w:proofErr w:type="spellEnd"/>
      <w:r w:rsidRPr="004004F8">
        <w:rPr>
          <w:rStyle w:val="CodeInline"/>
        </w:rPr>
        <w:t>(</w:t>
      </w:r>
      <w:proofErr w:type="gramEnd"/>
      <w:r w:rsidRPr="004004F8">
        <w:rPr>
          <w:rStyle w:val="CodeInline"/>
        </w:rPr>
        <w:t>)</w:t>
      </w:r>
      <w:r>
        <w:t xml:space="preserve"> function in the case of a </w:t>
      </w:r>
      <w:proofErr w:type="spellStart"/>
      <w:r w:rsidRPr="004004F8">
        <w:rPr>
          <w:rStyle w:val="CodeInline"/>
        </w:rPr>
        <w:t>RigidCircle</w:t>
      </w:r>
      <w:proofErr w:type="spellEnd"/>
      <w:r>
        <w:t xml:space="preserve">  as </w:t>
      </w:r>
      <w:r w:rsidR="00E90F90">
        <w:t xml:space="preserve">a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rsidR="00E90F90">
        <w:rPr>
          <w:rStyle w:val="CodeInline"/>
        </w:rPr>
        <w:t xml:space="preserve"> yet</w:t>
      </w:r>
      <w:r>
        <w:t>.</w:t>
      </w:r>
    </w:p>
    <w:p w14:paraId="5ABE4908" w14:textId="77777777" w:rsidR="00CF4330" w:rsidRPr="00666AAB" w:rsidRDefault="00CF4330" w:rsidP="00CF4330">
      <w:pPr>
        <w:pStyle w:val="Code"/>
        <w:rPr>
          <w:rStyle w:val="CodeInline"/>
          <w:rFonts w:hint="eastAsia"/>
        </w:rPr>
      </w:pPr>
      <w:r w:rsidRPr="00666AAB">
        <w:rPr>
          <w:rStyle w:val="CodeInline"/>
        </w:rPr>
        <w:t>import RigidCircle from "./rigid_circle_main.js";</w:t>
      </w:r>
    </w:p>
    <w:p w14:paraId="51049EA2" w14:textId="77777777" w:rsidR="00CF4330" w:rsidRPr="00666AAB" w:rsidRDefault="00CF4330" w:rsidP="00CF4330">
      <w:pPr>
        <w:pStyle w:val="Code"/>
        <w:rPr>
          <w:rStyle w:val="CodeInline"/>
          <w:rFonts w:hint="eastAsia"/>
        </w:rPr>
      </w:pPr>
    </w:p>
    <w:p w14:paraId="394687D1" w14:textId="77777777" w:rsidR="00CF4330" w:rsidRPr="00666AAB" w:rsidRDefault="00CF4330" w:rsidP="00CF4330">
      <w:pPr>
        <w:pStyle w:val="Code"/>
        <w:rPr>
          <w:rStyle w:val="CodeInline"/>
          <w:rFonts w:hint="eastAsia"/>
        </w:rPr>
      </w:pPr>
      <w:r w:rsidRPr="00666AAB">
        <w:rPr>
          <w:rStyle w:val="CodeInline"/>
        </w:rPr>
        <w:t>RigidCircle.prototype.collisionTest = function (otherShape, collisionInfo) {</w:t>
      </w:r>
    </w:p>
    <w:p w14:paraId="61D52408" w14:textId="77777777" w:rsidR="00CF4330" w:rsidRPr="00666AAB" w:rsidRDefault="00CF4330" w:rsidP="00CF4330">
      <w:pPr>
        <w:pStyle w:val="Code"/>
        <w:rPr>
          <w:rStyle w:val="CodeInline"/>
          <w:rFonts w:hint="eastAsia"/>
        </w:rPr>
      </w:pPr>
      <w:r w:rsidRPr="00666AAB">
        <w:rPr>
          <w:rStyle w:val="CodeInline"/>
        </w:rPr>
        <w:t xml:space="preserve">    let status = false;</w:t>
      </w:r>
    </w:p>
    <w:p w14:paraId="48D42F35" w14:textId="77777777" w:rsidR="00CF4330" w:rsidRPr="00666AAB" w:rsidRDefault="00CF4330" w:rsidP="00CF4330">
      <w:pPr>
        <w:pStyle w:val="Code"/>
        <w:rPr>
          <w:rStyle w:val="CodeInline"/>
          <w:rFonts w:hint="eastAsia"/>
        </w:rPr>
      </w:pPr>
      <w:r w:rsidRPr="00666AAB">
        <w:rPr>
          <w:rStyle w:val="CodeInline"/>
        </w:rPr>
        <w:t xml:space="preserve">    if (otherShape.mType === "RigidCircle") {</w:t>
      </w:r>
    </w:p>
    <w:p w14:paraId="0F23D81A" w14:textId="77777777" w:rsidR="00CF4330" w:rsidRPr="00666AAB" w:rsidRDefault="00CF4330" w:rsidP="00CF4330">
      <w:pPr>
        <w:pStyle w:val="Code"/>
        <w:rPr>
          <w:rStyle w:val="CodeInline"/>
          <w:rFonts w:hint="eastAsia"/>
        </w:rPr>
      </w:pPr>
      <w:r w:rsidRPr="00666AAB">
        <w:rPr>
          <w:rStyle w:val="CodeInline"/>
        </w:rPr>
        <w:t xml:space="preserve">        status = this.collideCircCirc(this, otherShape, collisionInfo);</w:t>
      </w:r>
    </w:p>
    <w:p w14:paraId="6D261ABC" w14:textId="77777777" w:rsidR="00CF4330" w:rsidRPr="00666AAB" w:rsidRDefault="00CF4330" w:rsidP="00CF4330">
      <w:pPr>
        <w:pStyle w:val="Code"/>
        <w:rPr>
          <w:rStyle w:val="CodeInline"/>
          <w:rFonts w:hint="eastAsia"/>
        </w:rPr>
      </w:pPr>
      <w:r w:rsidRPr="00666AAB">
        <w:rPr>
          <w:rStyle w:val="CodeInline"/>
        </w:rPr>
        <w:lastRenderedPageBreak/>
        <w:t xml:space="preserve">    } else {</w:t>
      </w:r>
    </w:p>
    <w:p w14:paraId="69DC8E76" w14:textId="77777777" w:rsidR="00CF4330" w:rsidRPr="00666AAB" w:rsidRDefault="00CF4330" w:rsidP="00CF4330">
      <w:pPr>
        <w:pStyle w:val="Code"/>
        <w:rPr>
          <w:rStyle w:val="CodeInline"/>
          <w:rFonts w:hint="eastAsia"/>
        </w:rPr>
      </w:pPr>
      <w:r w:rsidRPr="00666AAB">
        <w:rPr>
          <w:rStyle w:val="CodeInline"/>
        </w:rPr>
        <w:t xml:space="preserve">        status = false;</w:t>
      </w:r>
    </w:p>
    <w:p w14:paraId="4D5241EC" w14:textId="77777777" w:rsidR="00CF4330" w:rsidRPr="00666AAB" w:rsidRDefault="00CF4330" w:rsidP="00CF4330">
      <w:pPr>
        <w:pStyle w:val="Code"/>
        <w:rPr>
          <w:rStyle w:val="CodeInline"/>
          <w:rFonts w:hint="eastAsia"/>
        </w:rPr>
      </w:pPr>
      <w:r w:rsidRPr="00666AAB">
        <w:rPr>
          <w:rStyle w:val="CodeInline"/>
        </w:rPr>
        <w:t xml:space="preserve">    }</w:t>
      </w:r>
    </w:p>
    <w:p w14:paraId="67B7DAA4" w14:textId="77777777" w:rsidR="00CF4330" w:rsidRPr="00666AAB" w:rsidRDefault="00CF4330" w:rsidP="00CF4330">
      <w:pPr>
        <w:pStyle w:val="Code"/>
        <w:rPr>
          <w:rStyle w:val="CodeInline"/>
          <w:rFonts w:hint="eastAsia"/>
        </w:rPr>
      </w:pPr>
      <w:r w:rsidRPr="00666AAB">
        <w:rPr>
          <w:rStyle w:val="CodeInline"/>
        </w:rPr>
        <w:t xml:space="preserve">    return status;</w:t>
      </w:r>
    </w:p>
    <w:p w14:paraId="134BB29A" w14:textId="77777777" w:rsidR="00CF4330" w:rsidRPr="00666AAB" w:rsidRDefault="00CF4330" w:rsidP="00CF4330">
      <w:pPr>
        <w:pStyle w:val="Code"/>
        <w:rPr>
          <w:rStyle w:val="CodeInline"/>
          <w:rFonts w:hint="eastAsia"/>
        </w:rPr>
      </w:pPr>
      <w:r w:rsidRPr="00666AAB">
        <w:rPr>
          <w:rStyle w:val="CodeInline"/>
        </w:rPr>
        <w:t>}</w:t>
      </w:r>
    </w:p>
    <w:p w14:paraId="5A0F7C6F" w14:textId="77777777" w:rsidR="00CF4330" w:rsidRDefault="00CF4330" w:rsidP="00CF4330">
      <w:pPr>
        <w:pStyle w:val="NumList"/>
        <w:numPr>
          <w:ilvl w:val="0"/>
          <w:numId w:val="11"/>
        </w:numPr>
        <w:tabs>
          <w:tab w:val="clear" w:pos="936"/>
          <w:tab w:val="num" w:pos="900"/>
        </w:tabs>
        <w:ind w:left="900"/>
        <w:rPr>
          <w:rFonts w:hint="eastAsia"/>
        </w:rPr>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collision with the two centers located at exactly the same position (step 3).  The following code shows step 1, the detection of no collision, notice that this code also corresponds to the cases as illustrated in Figure 9-2. </w:t>
      </w:r>
    </w:p>
    <w:p w14:paraId="1F259AE6" w14:textId="77777777" w:rsidR="00CF4330" w:rsidRPr="00613369" w:rsidRDefault="00CF4330" w:rsidP="00CF4330">
      <w:pPr>
        <w:pStyle w:val="Code"/>
        <w:rPr>
          <w:rFonts w:hint="eastAsia"/>
        </w:rPr>
      </w:pPr>
      <w:r w:rsidRPr="00613369">
        <w:t>RigidCircle.prototype.collideCircCirc = function (c1, c2, collisionInfo) {</w:t>
      </w:r>
    </w:p>
    <w:p w14:paraId="00B4249A" w14:textId="77777777" w:rsidR="00CF4330" w:rsidRPr="00613369" w:rsidRDefault="00CF4330" w:rsidP="00CF4330">
      <w:pPr>
        <w:pStyle w:val="Code"/>
        <w:rPr>
          <w:rFonts w:hint="eastAsia"/>
        </w:rPr>
      </w:pPr>
      <w:r w:rsidRPr="00613369">
        <w:t xml:space="preserve">    let vFrom1to2 = [0, 0];</w:t>
      </w:r>
    </w:p>
    <w:p w14:paraId="19ECE085" w14:textId="77777777" w:rsidR="00CF4330" w:rsidRPr="00613369" w:rsidRDefault="00CF4330" w:rsidP="00CF4330">
      <w:pPr>
        <w:pStyle w:val="Code"/>
        <w:rPr>
          <w:rFonts w:hint="eastAsia"/>
        </w:rPr>
      </w:pPr>
      <w:r w:rsidRPr="00613369">
        <w:t xml:space="preserve">    // </w:t>
      </w:r>
      <w:r>
        <w:rPr>
          <w:rStyle w:val="CodeBold"/>
        </w:rPr>
        <w:t>Step 1</w:t>
      </w:r>
      <w:r w:rsidRPr="00613369">
        <w:t>: Determine if the circles overlap</w:t>
      </w:r>
    </w:p>
    <w:p w14:paraId="2F6E071D" w14:textId="77777777" w:rsidR="00CF4330" w:rsidRPr="00613369" w:rsidRDefault="00CF4330" w:rsidP="00CF4330">
      <w:pPr>
        <w:pStyle w:val="Code"/>
        <w:rPr>
          <w:rFonts w:hint="eastAsia"/>
        </w:rPr>
      </w:pPr>
      <w:r w:rsidRPr="00613369">
        <w:t xml:space="preserve">    vec2.subtract(vFrom1to2, c2.getCenter(), c1.getCenter());</w:t>
      </w:r>
    </w:p>
    <w:p w14:paraId="2B13BCBD" w14:textId="77777777" w:rsidR="00CF4330" w:rsidRPr="00613369" w:rsidRDefault="00CF4330" w:rsidP="00CF4330">
      <w:pPr>
        <w:pStyle w:val="Code"/>
        <w:rPr>
          <w:rFonts w:hint="eastAsia"/>
        </w:rPr>
      </w:pPr>
      <w:r w:rsidRPr="00613369">
        <w:t xml:space="preserve">    let rSum = c1.mRadius + c2.mRadius;</w:t>
      </w:r>
    </w:p>
    <w:p w14:paraId="2F3C6EA6" w14:textId="77777777" w:rsidR="00CF4330" w:rsidRPr="00613369" w:rsidRDefault="00CF4330" w:rsidP="00CF4330">
      <w:pPr>
        <w:pStyle w:val="Code"/>
        <w:rPr>
          <w:rFonts w:hint="eastAsia"/>
        </w:rPr>
      </w:pPr>
      <w:r w:rsidRPr="00613369">
        <w:t xml:space="preserve">    let dist = vec2.length(vFrom1to2);</w:t>
      </w:r>
    </w:p>
    <w:p w14:paraId="3C6D992E" w14:textId="77777777" w:rsidR="00CF4330" w:rsidRPr="00613369" w:rsidRDefault="00CF4330" w:rsidP="00CF4330">
      <w:pPr>
        <w:pStyle w:val="Code"/>
        <w:rPr>
          <w:rFonts w:hint="eastAsia"/>
        </w:rPr>
      </w:pPr>
      <w:r w:rsidRPr="00613369">
        <w:t xml:space="preserve">    if (dist &gt; Math.sqrt(rSum * rSum)) {</w:t>
      </w:r>
    </w:p>
    <w:p w14:paraId="539A44C0" w14:textId="77777777" w:rsidR="00CF4330" w:rsidRPr="00613369" w:rsidRDefault="00CF4330" w:rsidP="00CF4330">
      <w:pPr>
        <w:pStyle w:val="Code"/>
        <w:rPr>
          <w:rFonts w:hint="eastAsia"/>
        </w:rPr>
      </w:pPr>
      <w:r w:rsidRPr="00613369">
        <w:t xml:space="preserve">        //not overlapping</w:t>
      </w:r>
    </w:p>
    <w:p w14:paraId="604C6366" w14:textId="77777777" w:rsidR="00CF4330" w:rsidRPr="00613369" w:rsidRDefault="00CF4330" w:rsidP="00CF4330">
      <w:pPr>
        <w:pStyle w:val="Code"/>
        <w:rPr>
          <w:rFonts w:hint="eastAsia"/>
        </w:rPr>
      </w:pPr>
      <w:r w:rsidRPr="00613369">
        <w:t xml:space="preserve">        return false;</w:t>
      </w:r>
    </w:p>
    <w:p w14:paraId="6D8E1E3D" w14:textId="77777777" w:rsidR="00CF4330" w:rsidRDefault="00CF4330" w:rsidP="00CF4330">
      <w:pPr>
        <w:pStyle w:val="Code"/>
        <w:rPr>
          <w:rFonts w:hint="eastAsia"/>
        </w:rPr>
      </w:pPr>
      <w:r>
        <w:t xml:space="preserve">    </w:t>
      </w:r>
      <w:r w:rsidRPr="00613369">
        <w:t>}</w:t>
      </w:r>
    </w:p>
    <w:p w14:paraId="002AF05E" w14:textId="77777777" w:rsidR="00CF4330" w:rsidRDefault="00CF4330" w:rsidP="00CF4330">
      <w:pPr>
        <w:pStyle w:val="Code"/>
        <w:ind w:firstLine="435"/>
        <w:rPr>
          <w:rFonts w:hint="eastAsia"/>
        </w:rPr>
      </w:pPr>
      <w:r>
        <w:t>… implementation of Steps 2 and 3 to follow …</w:t>
      </w:r>
    </w:p>
    <w:p w14:paraId="0A53F056" w14:textId="77777777" w:rsidR="00CF4330" w:rsidRDefault="00CF4330" w:rsidP="00CF4330">
      <w:pPr>
        <w:pStyle w:val="Code"/>
        <w:rPr>
          <w:rFonts w:hint="eastAsia"/>
        </w:rPr>
      </w:pPr>
      <w:r>
        <w:t>}</w:t>
      </w:r>
    </w:p>
    <w:p w14:paraId="5137D0D6" w14:textId="77777777" w:rsidR="00CF4330" w:rsidRDefault="00CF4330" w:rsidP="00CF4330">
      <w:pPr>
        <w:pStyle w:val="NumList"/>
        <w:numPr>
          <w:ilvl w:val="0"/>
          <w:numId w:val="11"/>
        </w:numPr>
        <w:tabs>
          <w:tab w:val="clear" w:pos="936"/>
          <w:tab w:val="num" w:pos="900"/>
        </w:tabs>
        <w:ind w:left="900"/>
        <w:rPr>
          <w:rFonts w:hint="eastAsia"/>
        </w:rPr>
      </w:pPr>
      <w:r>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65536F6E" w14:textId="77777777" w:rsidR="00CF4330" w:rsidRDefault="00CF4330" w:rsidP="00CF4330">
      <w:pPr>
        <w:pStyle w:val="Figure"/>
        <w:ind w:firstLine="720"/>
      </w:pPr>
      <w:r>
        <w:rPr>
          <w:noProof/>
          <w:lang w:val="en-GB" w:eastAsia="en-GB"/>
        </w:rPr>
        <w:lastRenderedPageBreak/>
        <w:drawing>
          <wp:inline distT="114300" distB="114300" distL="114300" distR="114300" wp14:anchorId="38C52FDB" wp14:editId="7FC9AFDC">
            <wp:extent cx="4212990" cy="1258067"/>
            <wp:effectExtent l="0" t="0" r="0" b="0"/>
            <wp:docPr id="2"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6" cstate="print"/>
                    <a:srcRect/>
                    <a:stretch>
                      <a:fillRect/>
                    </a:stretch>
                  </pic:blipFill>
                  <pic:spPr>
                    <a:xfrm>
                      <a:off x="0" y="0"/>
                      <a:ext cx="4219149" cy="1259906"/>
                    </a:xfrm>
                    <a:prstGeom prst="rect">
                      <a:avLst/>
                    </a:prstGeom>
                    <a:ln/>
                  </pic:spPr>
                </pic:pic>
              </a:graphicData>
            </a:graphic>
          </wp:inline>
        </w:drawing>
      </w:r>
    </w:p>
    <w:p w14:paraId="4CE6CDBD" w14:textId="77777777" w:rsidR="00CF4330" w:rsidRDefault="00CF4330" w:rsidP="00CF4330">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4D6FB263" w14:textId="77777777" w:rsidR="00CF4330" w:rsidRPr="001C2368" w:rsidRDefault="00CF4330" w:rsidP="00CF4330">
      <w:pPr>
        <w:pStyle w:val="Code"/>
        <w:rPr>
          <w:rFonts w:hint="eastAsia"/>
        </w:rPr>
      </w:pPr>
      <w:r w:rsidRPr="001C2368">
        <w:t>//</w:t>
      </w:r>
      <w:r>
        <w:t xml:space="preserve"> Step 1: refer to previous step</w:t>
      </w:r>
    </w:p>
    <w:p w14:paraId="511B5AED" w14:textId="77777777" w:rsidR="00CF4330" w:rsidRPr="001C2368" w:rsidRDefault="00CF4330" w:rsidP="00CF4330">
      <w:pPr>
        <w:pStyle w:val="Code"/>
        <w:rPr>
          <w:rFonts w:hint="eastAsia"/>
        </w:rPr>
      </w:pPr>
      <w:r w:rsidRPr="001C2368">
        <w:t>if (dist !== 0) {</w:t>
      </w:r>
    </w:p>
    <w:p w14:paraId="217C2392" w14:textId="77777777" w:rsidR="00CF4330" w:rsidRPr="001C2368" w:rsidRDefault="00CF4330" w:rsidP="00CF4330">
      <w:pPr>
        <w:pStyle w:val="Code"/>
        <w:rPr>
          <w:rFonts w:hint="eastAsia"/>
        </w:rPr>
      </w:pPr>
      <w:r w:rsidRPr="001C2368">
        <w:t xml:space="preserve">    // </w:t>
      </w:r>
      <w:r>
        <w:rPr>
          <w:rStyle w:val="CodeBold"/>
        </w:rPr>
        <w:t>Step</w:t>
      </w:r>
      <w:r w:rsidRPr="008325A6">
        <w:rPr>
          <w:rStyle w:val="CodeBold"/>
        </w:rPr>
        <w:t xml:space="preserve"> 2</w:t>
      </w:r>
      <w:r w:rsidRPr="001C2368">
        <w:t>: Colliding circle centers are at different positions</w:t>
      </w:r>
    </w:p>
    <w:p w14:paraId="326D59FA" w14:textId="77777777" w:rsidR="00CF4330" w:rsidRPr="001C2368" w:rsidRDefault="00CF4330" w:rsidP="00CF4330">
      <w:pPr>
        <w:pStyle w:val="Code"/>
        <w:rPr>
          <w:rFonts w:hint="eastAsia"/>
        </w:rPr>
      </w:pPr>
      <w:r w:rsidRPr="001C2368">
        <w:t xml:space="preserve">    vec2.normalize(vFrom1to2, vFrom1to2);</w:t>
      </w:r>
    </w:p>
    <w:p w14:paraId="28219FAB" w14:textId="77777777" w:rsidR="00CF4330" w:rsidRPr="001C2368" w:rsidRDefault="00CF4330" w:rsidP="00CF4330">
      <w:pPr>
        <w:pStyle w:val="Code"/>
        <w:rPr>
          <w:rFonts w:hint="eastAsia"/>
        </w:rPr>
      </w:pPr>
      <w:r w:rsidRPr="001C2368">
        <w:t xml:space="preserve">    let vToC2 = [0, 0];</w:t>
      </w:r>
    </w:p>
    <w:p w14:paraId="2CF7206A" w14:textId="77777777" w:rsidR="00CF4330" w:rsidRPr="001C2368" w:rsidRDefault="00CF4330" w:rsidP="00CF4330">
      <w:pPr>
        <w:pStyle w:val="Code"/>
        <w:rPr>
          <w:rFonts w:hint="eastAsia"/>
        </w:rPr>
      </w:pPr>
      <w:r w:rsidRPr="001C2368">
        <w:t xml:space="preserve">    vec2.scale(vToC2, vFrom1to2, -c2.mRadius);</w:t>
      </w:r>
    </w:p>
    <w:p w14:paraId="1FA34C51" w14:textId="77777777" w:rsidR="00CF4330" w:rsidRPr="001C2368" w:rsidRDefault="00CF4330" w:rsidP="00CF4330">
      <w:pPr>
        <w:pStyle w:val="Code"/>
        <w:rPr>
          <w:rFonts w:hint="eastAsia"/>
        </w:rPr>
      </w:pPr>
      <w:r w:rsidRPr="001C2368">
        <w:t xml:space="preserve">    vec2.add(vToC2, c2.getCenter(), vToC2);</w:t>
      </w:r>
    </w:p>
    <w:p w14:paraId="56B36FAE" w14:textId="77777777" w:rsidR="00CF4330" w:rsidRPr="001C2368" w:rsidRDefault="00CF4330" w:rsidP="00CF4330">
      <w:pPr>
        <w:pStyle w:val="Code"/>
        <w:rPr>
          <w:rFonts w:hint="eastAsia"/>
        </w:rPr>
      </w:pPr>
      <w:r w:rsidRPr="001C2368">
        <w:t xml:space="preserve">    collisionInfo.setInfo(rSum - dist, vFrom1to2, vToC2);</w:t>
      </w:r>
    </w:p>
    <w:p w14:paraId="3CD03F27" w14:textId="77777777" w:rsidR="00CF4330" w:rsidRDefault="00CF4330" w:rsidP="00CF4330">
      <w:pPr>
        <w:pStyle w:val="Code"/>
        <w:rPr>
          <w:rFonts w:hint="eastAsia"/>
        </w:rPr>
      </w:pPr>
      <w:r w:rsidRPr="001C2368">
        <w:t>}</w:t>
      </w:r>
    </w:p>
    <w:p w14:paraId="1C1385F3" w14:textId="77777777" w:rsidR="00CF4330" w:rsidRDefault="00CF4330" w:rsidP="00CF4330">
      <w:pPr>
        <w:pStyle w:val="Code"/>
        <w:rPr>
          <w:rFonts w:hint="eastAsia"/>
        </w:rPr>
      </w:pPr>
      <w:r>
        <w:t>… implementation of Step 3 to follow …</w:t>
      </w:r>
    </w:p>
    <w:p w14:paraId="34067965" w14:textId="77777777" w:rsidR="00CF4330" w:rsidRDefault="00CF4330" w:rsidP="00CF4330">
      <w:pPr>
        <w:pStyle w:val="NumList"/>
        <w:numPr>
          <w:ilvl w:val="0"/>
          <w:numId w:val="11"/>
        </w:numPr>
        <w:tabs>
          <w:tab w:val="clear" w:pos="936"/>
          <w:tab w:val="num" w:pos="900"/>
        </w:tabs>
        <w:ind w:left="900"/>
        <w:rPr>
          <w:rFonts w:hint="eastAsia"/>
        </w:rPr>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776BE16B" w14:textId="77777777" w:rsidR="00CF4330" w:rsidRPr="002C25E7" w:rsidRDefault="00CF4330" w:rsidP="00CF4330">
      <w:pPr>
        <w:pStyle w:val="Code"/>
        <w:rPr>
          <w:rFonts w:hint="eastAsia"/>
        </w:rPr>
      </w:pPr>
      <w:r w:rsidRPr="002C25E7">
        <w:t>//</w:t>
      </w:r>
      <w:r>
        <w:t>Step 1: refer to previous step</w:t>
      </w:r>
    </w:p>
    <w:p w14:paraId="00B3BBE3" w14:textId="77777777" w:rsidR="00CF4330" w:rsidRPr="002C25E7" w:rsidRDefault="00CF4330" w:rsidP="00CF4330">
      <w:pPr>
        <w:pStyle w:val="Code"/>
        <w:rPr>
          <w:rFonts w:hint="eastAsia"/>
        </w:rPr>
      </w:pPr>
      <w:r w:rsidRPr="002C25E7">
        <w:t>if (dist !== 0) {</w:t>
      </w:r>
    </w:p>
    <w:p w14:paraId="0A3BAA3E" w14:textId="77777777" w:rsidR="00CF4330" w:rsidRPr="002C25E7" w:rsidRDefault="00CF4330" w:rsidP="00CF4330">
      <w:pPr>
        <w:pStyle w:val="Code"/>
        <w:rPr>
          <w:rFonts w:hint="eastAsia"/>
        </w:rPr>
      </w:pPr>
      <w:r w:rsidRPr="002C25E7">
        <w:t xml:space="preserve">    //</w:t>
      </w:r>
      <w:r>
        <w:t xml:space="preserve"> Step 2: refer to previous step</w:t>
      </w:r>
    </w:p>
    <w:p w14:paraId="2DFEB789" w14:textId="77777777" w:rsidR="00CF4330" w:rsidRPr="002C25E7" w:rsidRDefault="00CF4330" w:rsidP="00CF4330">
      <w:pPr>
        <w:pStyle w:val="Code"/>
        <w:rPr>
          <w:rFonts w:hint="eastAsia"/>
        </w:rPr>
      </w:pPr>
      <w:r w:rsidRPr="002C25E7">
        <w:t>} else {</w:t>
      </w:r>
    </w:p>
    <w:p w14:paraId="1FD3CBCA" w14:textId="77777777" w:rsidR="00CF4330" w:rsidRPr="002C25E7" w:rsidRDefault="00CF4330" w:rsidP="00CF4330">
      <w:pPr>
        <w:pStyle w:val="Code"/>
        <w:rPr>
          <w:rFonts w:hint="eastAsia"/>
        </w:rPr>
      </w:pPr>
      <w:r w:rsidRPr="002C25E7">
        <w:t xml:space="preserve">    let n = [0, -1];</w:t>
      </w:r>
    </w:p>
    <w:p w14:paraId="1B3DCB61" w14:textId="77777777" w:rsidR="00CF4330" w:rsidRPr="002C25E7" w:rsidRDefault="00CF4330" w:rsidP="00CF4330">
      <w:pPr>
        <w:pStyle w:val="Code"/>
        <w:rPr>
          <w:rFonts w:hint="eastAsia"/>
        </w:rPr>
      </w:pPr>
      <w:r w:rsidRPr="002C25E7">
        <w:t xml:space="preserve">    // </w:t>
      </w:r>
      <w:r>
        <w:rPr>
          <w:rStyle w:val="CodeBold"/>
        </w:rPr>
        <w:t>Step 3</w:t>
      </w:r>
      <w:r w:rsidRPr="002C25E7">
        <w:t>: Colliding circle centers are at exactly the same position</w:t>
      </w:r>
    </w:p>
    <w:p w14:paraId="2CB012E8" w14:textId="77777777" w:rsidR="00CF4330" w:rsidRPr="002C25E7" w:rsidRDefault="00CF4330" w:rsidP="00CF4330">
      <w:pPr>
        <w:pStyle w:val="Code"/>
        <w:rPr>
          <w:rFonts w:hint="eastAsia"/>
        </w:rPr>
      </w:pPr>
      <w:r w:rsidRPr="002C25E7">
        <w:t xml:space="preserve">    if (c1.mRadius &gt; c2.mRadius) {</w:t>
      </w:r>
    </w:p>
    <w:p w14:paraId="79D2151F" w14:textId="77777777" w:rsidR="00CF4330" w:rsidRPr="002C25E7" w:rsidRDefault="00CF4330" w:rsidP="00CF4330">
      <w:pPr>
        <w:pStyle w:val="Code"/>
        <w:rPr>
          <w:rFonts w:hint="eastAsia"/>
        </w:rPr>
      </w:pPr>
      <w:r w:rsidRPr="002C25E7">
        <w:t xml:space="preserve">        let pC1 = c1.getCenter();</w:t>
      </w:r>
    </w:p>
    <w:p w14:paraId="0B814FB9" w14:textId="77777777" w:rsidR="00CF4330" w:rsidRPr="002C25E7" w:rsidRDefault="00CF4330" w:rsidP="00CF4330">
      <w:pPr>
        <w:pStyle w:val="Code"/>
        <w:rPr>
          <w:rFonts w:hint="eastAsia"/>
        </w:rPr>
      </w:pPr>
      <w:r w:rsidRPr="002C25E7">
        <w:t xml:space="preserve">        let ptOnC1 = [pC1[0], pC1[1] + c1.mRadius];</w:t>
      </w:r>
    </w:p>
    <w:p w14:paraId="7ADC150A" w14:textId="77777777" w:rsidR="00CF4330" w:rsidRPr="002C25E7" w:rsidRDefault="00CF4330" w:rsidP="00CF4330">
      <w:pPr>
        <w:pStyle w:val="Code"/>
        <w:rPr>
          <w:rFonts w:hint="eastAsia"/>
        </w:rPr>
      </w:pPr>
      <w:r w:rsidRPr="002C25E7">
        <w:t xml:space="preserve">        collisionInfo.setInfo(rSum, n, ptOnC1);</w:t>
      </w:r>
    </w:p>
    <w:p w14:paraId="6820209C" w14:textId="77777777" w:rsidR="00CF4330" w:rsidRPr="002C25E7" w:rsidRDefault="00CF4330" w:rsidP="00CF4330">
      <w:pPr>
        <w:pStyle w:val="Code"/>
        <w:rPr>
          <w:rFonts w:hint="eastAsia"/>
        </w:rPr>
      </w:pPr>
      <w:r w:rsidRPr="002C25E7">
        <w:t xml:space="preserve">    } else {</w:t>
      </w:r>
    </w:p>
    <w:p w14:paraId="338FE3CE" w14:textId="77777777" w:rsidR="00CF4330" w:rsidRPr="002C25E7" w:rsidRDefault="00CF4330" w:rsidP="00CF4330">
      <w:pPr>
        <w:pStyle w:val="Code"/>
        <w:rPr>
          <w:rFonts w:hint="eastAsia"/>
        </w:rPr>
      </w:pPr>
      <w:r w:rsidRPr="002C25E7">
        <w:t xml:space="preserve">        let pC2 = c2.getCenter();</w:t>
      </w:r>
    </w:p>
    <w:p w14:paraId="3223153A" w14:textId="77777777" w:rsidR="00CF4330" w:rsidRPr="002C25E7" w:rsidRDefault="00CF4330" w:rsidP="00CF4330">
      <w:pPr>
        <w:pStyle w:val="Code"/>
        <w:rPr>
          <w:rFonts w:hint="eastAsia"/>
        </w:rPr>
      </w:pPr>
      <w:r w:rsidRPr="002C25E7">
        <w:t xml:space="preserve">        let ptOnC2 = [pC2[0], pC2[1]+ c2.mRadius];</w:t>
      </w:r>
    </w:p>
    <w:p w14:paraId="06F21F2D" w14:textId="77777777" w:rsidR="00CF4330" w:rsidRPr="002C25E7" w:rsidRDefault="00CF4330" w:rsidP="00CF4330">
      <w:pPr>
        <w:pStyle w:val="Code"/>
        <w:rPr>
          <w:rFonts w:hint="eastAsia"/>
        </w:rPr>
      </w:pPr>
      <w:r w:rsidRPr="002C25E7">
        <w:t xml:space="preserve">        collisionInfo.setInfo(rSum, n, ptOnC2);</w:t>
      </w:r>
    </w:p>
    <w:p w14:paraId="11A2B14E" w14:textId="77777777" w:rsidR="00CF4330" w:rsidRPr="002C25E7" w:rsidRDefault="00CF4330" w:rsidP="00CF4330">
      <w:pPr>
        <w:pStyle w:val="Code"/>
        <w:rPr>
          <w:rFonts w:hint="eastAsia"/>
        </w:rPr>
      </w:pPr>
      <w:r w:rsidRPr="002C25E7">
        <w:t xml:space="preserve">    }</w:t>
      </w:r>
    </w:p>
    <w:p w14:paraId="2978BA67" w14:textId="77777777" w:rsidR="00CF4330" w:rsidRPr="002C25E7" w:rsidRDefault="00CF4330" w:rsidP="00CF4330">
      <w:pPr>
        <w:pStyle w:val="Code"/>
        <w:rPr>
          <w:rFonts w:hint="eastAsia"/>
        </w:rPr>
      </w:pPr>
      <w:r w:rsidRPr="002C25E7">
        <w:t>}</w:t>
      </w:r>
    </w:p>
    <w:p w14:paraId="1793DCAF" w14:textId="77777777" w:rsidR="00CF4330" w:rsidRPr="00F13F00" w:rsidRDefault="00CF4330" w:rsidP="00CF4330">
      <w:pPr>
        <w:pStyle w:val="Heading3"/>
      </w:pPr>
      <w:r>
        <w:lastRenderedPageBreak/>
        <w:t>Defining the Physics Component</w:t>
      </w:r>
    </w:p>
    <w:p w14:paraId="1E85E232" w14:textId="77777777" w:rsidR="00CF4330" w:rsidRDefault="00CF4330" w:rsidP="00CF4330">
      <w:pPr>
        <w:pStyle w:val="BodyTextFirst"/>
        <w:rPr>
          <w:rFonts w:hint="eastAsia"/>
        </w:rPr>
      </w:pPr>
      <w:r>
        <w:t>With the circle-to-circle collision detection implemented, you can now define the physics component to trigger the collision computation.</w:t>
      </w:r>
    </w:p>
    <w:p w14:paraId="1143499F" w14:textId="77777777" w:rsidR="00CF4330" w:rsidRDefault="00CF4330" w:rsidP="00847D1C">
      <w:pPr>
        <w:pStyle w:val="NumList"/>
        <w:numPr>
          <w:ilvl w:val="0"/>
          <w:numId w:val="32"/>
        </w:numPr>
        <w:tabs>
          <w:tab w:val="clear" w:pos="936"/>
          <w:tab w:val="num" w:pos="900"/>
        </w:tabs>
        <w:rPr>
          <w:rFonts w:hint="eastAsia"/>
        </w:rPr>
      </w:pPr>
      <w:r>
        <w:t xml:space="preserve">In the </w:t>
      </w:r>
      <w:proofErr w:type="spellStart"/>
      <w:r w:rsidRPr="0065035C">
        <w:rPr>
          <w:rStyle w:val="CodeInline"/>
        </w:rPr>
        <w:t>src</w:t>
      </w:r>
      <w:proofErr w:type="spellEnd"/>
      <w:r w:rsidRPr="0065035C">
        <w:rPr>
          <w:rStyle w:val="CodeInlin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5D6C07BE" w14:textId="77777777" w:rsidR="00CF4330" w:rsidRDefault="00CF4330" w:rsidP="00CF4330">
      <w:pPr>
        <w:pStyle w:val="NumList"/>
        <w:numPr>
          <w:ilvl w:val="0"/>
          <w:numId w:val="13"/>
        </w:numPr>
        <w:tabs>
          <w:tab w:val="clear" w:pos="936"/>
          <w:tab w:val="num" w:pos="900"/>
        </w:tabs>
        <w:ind w:left="900"/>
        <w:rPr>
          <w:rFonts w:hint="eastAsia"/>
        </w:r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1471D998" w14:textId="77777777" w:rsidR="00CF4330" w:rsidRDefault="00CF4330" w:rsidP="00CF4330">
      <w:pPr>
        <w:pStyle w:val="Code"/>
        <w:rPr>
          <w:rFonts w:hint="eastAsia"/>
        </w:rPr>
      </w:pPr>
      <w:r>
        <w:t>function collideShape(s1, s2, infoSet = null) {</w:t>
      </w:r>
    </w:p>
    <w:p w14:paraId="6EB56053" w14:textId="77777777" w:rsidR="00CF4330" w:rsidRDefault="00CF4330" w:rsidP="00CF4330">
      <w:pPr>
        <w:pStyle w:val="Code"/>
        <w:rPr>
          <w:rFonts w:hint="eastAsia"/>
        </w:rPr>
      </w:pPr>
      <w:r>
        <w:t xml:space="preserve">    let hasCollision = false;</w:t>
      </w:r>
    </w:p>
    <w:p w14:paraId="3F3D54A0" w14:textId="77777777" w:rsidR="00CF4330" w:rsidRDefault="00CF4330" w:rsidP="00CF4330">
      <w:pPr>
        <w:pStyle w:val="Code"/>
        <w:rPr>
          <w:rFonts w:hint="eastAsia"/>
        </w:rPr>
      </w:pPr>
      <w:r>
        <w:t xml:space="preserve">    if (s1 !== s2) {</w:t>
      </w:r>
    </w:p>
    <w:p w14:paraId="2EE45D5C" w14:textId="77777777" w:rsidR="00CF4330" w:rsidRDefault="00CF4330" w:rsidP="00CF4330">
      <w:pPr>
        <w:pStyle w:val="Code"/>
        <w:rPr>
          <w:rFonts w:hint="eastAsia"/>
        </w:rPr>
      </w:pPr>
      <w:r>
        <w:t xml:space="preserve">        if (s1.boundTest(s2)) {</w:t>
      </w:r>
    </w:p>
    <w:p w14:paraId="09DE6718" w14:textId="77777777" w:rsidR="00CF4330" w:rsidRDefault="00CF4330" w:rsidP="00CF4330">
      <w:pPr>
        <w:pStyle w:val="Code"/>
        <w:rPr>
          <w:rFonts w:hint="eastAsia"/>
        </w:rPr>
      </w:pPr>
      <w:r>
        <w:t xml:space="preserve">            hasCollision = s1.collisionTest(s2, mCInfo);</w:t>
      </w:r>
    </w:p>
    <w:p w14:paraId="3425C0F0" w14:textId="77777777" w:rsidR="00CF4330" w:rsidRDefault="00CF4330" w:rsidP="00CF4330">
      <w:pPr>
        <w:pStyle w:val="Code"/>
        <w:rPr>
          <w:rFonts w:hint="eastAsia"/>
        </w:rPr>
      </w:pPr>
      <w:r>
        <w:t xml:space="preserve">            if (hasCollision) {</w:t>
      </w:r>
    </w:p>
    <w:p w14:paraId="27677A06" w14:textId="77777777" w:rsidR="00CF4330" w:rsidRDefault="00CF4330" w:rsidP="00CF4330">
      <w:pPr>
        <w:pStyle w:val="Code"/>
        <w:rPr>
          <w:rFonts w:hint="eastAsia"/>
        </w:rPr>
      </w:pPr>
      <w:r>
        <w:t xml:space="preserve">                // make sure mCInfo is always from s1 towards s2</w:t>
      </w:r>
    </w:p>
    <w:p w14:paraId="47C112EB" w14:textId="77777777" w:rsidR="00CF4330" w:rsidRDefault="00CF4330" w:rsidP="00CF4330">
      <w:pPr>
        <w:pStyle w:val="Code"/>
        <w:rPr>
          <w:rFonts w:hint="eastAsia"/>
        </w:rPr>
      </w:pPr>
      <w:r>
        <w:t xml:space="preserve">                vec2.subtract(mS1toS2, s2.getCenter(), s1.getCenter());</w:t>
      </w:r>
    </w:p>
    <w:p w14:paraId="54FF99EF" w14:textId="77777777" w:rsidR="00CF4330" w:rsidRDefault="00CF4330" w:rsidP="00CF4330">
      <w:pPr>
        <w:pStyle w:val="Code"/>
        <w:rPr>
          <w:rFonts w:hint="eastAsia"/>
        </w:rPr>
      </w:pPr>
      <w:r>
        <w:t xml:space="preserve">                if (vec2.dot(mS1toS2, mCInfo.getNormal()) &lt; 0)</w:t>
      </w:r>
    </w:p>
    <w:p w14:paraId="6CC15A7C" w14:textId="77777777" w:rsidR="00CF4330" w:rsidRDefault="00CF4330" w:rsidP="00CF4330">
      <w:pPr>
        <w:pStyle w:val="Code"/>
        <w:rPr>
          <w:rFonts w:hint="eastAsia"/>
        </w:rPr>
      </w:pPr>
      <w:r>
        <w:t xml:space="preserve">                    mCInfo.changeDir();</w:t>
      </w:r>
    </w:p>
    <w:p w14:paraId="50B94021" w14:textId="77777777" w:rsidR="00CF4330" w:rsidRDefault="00CF4330" w:rsidP="00CF4330">
      <w:pPr>
        <w:pStyle w:val="Code"/>
        <w:rPr>
          <w:rFonts w:hint="eastAsia"/>
        </w:rPr>
      </w:pPr>
      <w:r>
        <w:t xml:space="preserve">                // for showing off collision mCInfo!</w:t>
      </w:r>
    </w:p>
    <w:p w14:paraId="6DDE2035" w14:textId="77777777" w:rsidR="00CF4330" w:rsidRDefault="00CF4330" w:rsidP="00CF4330">
      <w:pPr>
        <w:pStyle w:val="Code"/>
        <w:rPr>
          <w:rFonts w:hint="eastAsia"/>
        </w:rPr>
      </w:pPr>
      <w:r>
        <w:t xml:space="preserve">                if (infoSet !== null) {</w:t>
      </w:r>
    </w:p>
    <w:p w14:paraId="7D867282" w14:textId="77777777" w:rsidR="00CF4330" w:rsidRDefault="00CF4330" w:rsidP="00CF4330">
      <w:pPr>
        <w:pStyle w:val="Code"/>
        <w:rPr>
          <w:rFonts w:hint="eastAsia"/>
        </w:rPr>
      </w:pPr>
      <w:r>
        <w:t xml:space="preserve">                    infoSet.push(mCInfo);</w:t>
      </w:r>
    </w:p>
    <w:p w14:paraId="29E3DCBD" w14:textId="77777777" w:rsidR="00CF4330" w:rsidRDefault="00CF4330" w:rsidP="00CF4330">
      <w:pPr>
        <w:pStyle w:val="Code"/>
        <w:rPr>
          <w:rFonts w:hint="eastAsia"/>
        </w:rPr>
      </w:pPr>
      <w:r>
        <w:t xml:space="preserve">                    mCInfo = new CollisionInfo();</w:t>
      </w:r>
    </w:p>
    <w:p w14:paraId="25980DB6" w14:textId="77777777" w:rsidR="00CF4330" w:rsidRDefault="00CF4330" w:rsidP="00CF4330">
      <w:pPr>
        <w:pStyle w:val="Code"/>
        <w:rPr>
          <w:rFonts w:hint="eastAsia"/>
        </w:rPr>
      </w:pPr>
      <w:r>
        <w:t xml:space="preserve">                }</w:t>
      </w:r>
    </w:p>
    <w:p w14:paraId="5552CACB" w14:textId="77777777" w:rsidR="00CF4330" w:rsidRDefault="00CF4330" w:rsidP="00CF4330">
      <w:pPr>
        <w:pStyle w:val="Code"/>
        <w:rPr>
          <w:rFonts w:hint="eastAsia"/>
        </w:rPr>
      </w:pPr>
      <w:r>
        <w:t xml:space="preserve">            }</w:t>
      </w:r>
    </w:p>
    <w:p w14:paraId="643AB91E" w14:textId="77777777" w:rsidR="00CF4330" w:rsidRDefault="00CF4330" w:rsidP="00CF4330">
      <w:pPr>
        <w:pStyle w:val="Code"/>
        <w:rPr>
          <w:rFonts w:hint="eastAsia"/>
        </w:rPr>
      </w:pPr>
      <w:r>
        <w:t xml:space="preserve">        }</w:t>
      </w:r>
    </w:p>
    <w:p w14:paraId="3BDC98E7" w14:textId="77777777" w:rsidR="00CF4330" w:rsidRDefault="00CF4330" w:rsidP="00CF4330">
      <w:pPr>
        <w:pStyle w:val="Code"/>
        <w:rPr>
          <w:rFonts w:hint="eastAsia"/>
        </w:rPr>
      </w:pPr>
      <w:r>
        <w:t xml:space="preserve">    }</w:t>
      </w:r>
    </w:p>
    <w:p w14:paraId="18E2AA11" w14:textId="77777777" w:rsidR="00CF4330" w:rsidRDefault="00CF4330" w:rsidP="00CF4330">
      <w:pPr>
        <w:pStyle w:val="Code"/>
        <w:rPr>
          <w:rFonts w:hint="eastAsia"/>
        </w:rPr>
      </w:pPr>
      <w:r>
        <w:t xml:space="preserve">    return hasCollision;</w:t>
      </w:r>
    </w:p>
    <w:p w14:paraId="4AA300FA" w14:textId="77777777" w:rsidR="00CF4330" w:rsidRDefault="00CF4330" w:rsidP="00CF4330">
      <w:pPr>
        <w:pStyle w:val="Code"/>
        <w:rPr>
          <w:rFonts w:hint="eastAsia"/>
        </w:rPr>
      </w:pPr>
      <w:r>
        <w:t>}</w:t>
      </w:r>
    </w:p>
    <w:p w14:paraId="6A695680" w14:textId="77777777" w:rsidR="00CF4330" w:rsidRDefault="00CF4330" w:rsidP="00CF4330">
      <w:pPr>
        <w:pStyle w:val="NumList"/>
        <w:numPr>
          <w:ilvl w:val="0"/>
          <w:numId w:val="13"/>
        </w:numPr>
        <w:tabs>
          <w:tab w:val="clear" w:pos="936"/>
          <w:tab w:val="num" w:pos="900"/>
        </w:tabs>
        <w:ind w:left="900"/>
        <w:rPr>
          <w:rFonts w:hint="eastAsia"/>
        </w:rPr>
      </w:pPr>
      <w:r>
        <w:t xml:space="preserve">Define utility functions to support the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66286AFA" w14:textId="77777777" w:rsidR="00CF4330" w:rsidRDefault="00CF4330" w:rsidP="00CF4330">
      <w:pPr>
        <w:pStyle w:val="Code"/>
        <w:rPr>
          <w:rFonts w:hint="eastAsia"/>
        </w:rPr>
      </w:pPr>
      <w:r>
        <w:t>// collide all objects in the GameObjectSet with themselves</w:t>
      </w:r>
    </w:p>
    <w:p w14:paraId="379CEA0A" w14:textId="77777777" w:rsidR="00CF4330" w:rsidRDefault="00CF4330" w:rsidP="00CF4330">
      <w:pPr>
        <w:pStyle w:val="Code"/>
        <w:rPr>
          <w:rFonts w:hint="eastAsia"/>
        </w:rPr>
      </w:pPr>
      <w:r>
        <w:lastRenderedPageBreak/>
        <w:t>function processSet(set, infoSet = null) {</w:t>
      </w:r>
    </w:p>
    <w:p w14:paraId="19CB46B8" w14:textId="77777777" w:rsidR="00CF4330" w:rsidRDefault="00CF4330" w:rsidP="00CF4330">
      <w:pPr>
        <w:pStyle w:val="Code"/>
        <w:rPr>
          <w:rFonts w:hint="eastAsia"/>
        </w:rPr>
      </w:pPr>
      <w:r>
        <w:t xml:space="preserve">    let i = 0, j = 0;</w:t>
      </w:r>
    </w:p>
    <w:p w14:paraId="2664C674" w14:textId="77777777" w:rsidR="00CF4330" w:rsidRDefault="00CF4330" w:rsidP="00CF4330">
      <w:pPr>
        <w:pStyle w:val="Code"/>
        <w:rPr>
          <w:rFonts w:hint="eastAsia"/>
        </w:rPr>
      </w:pPr>
      <w:r>
        <w:t xml:space="preserve">    let hasCollision = false;</w:t>
      </w:r>
    </w:p>
    <w:p w14:paraId="031E202B" w14:textId="77777777" w:rsidR="00CF4330" w:rsidRDefault="00CF4330" w:rsidP="00CF4330">
      <w:pPr>
        <w:pStyle w:val="Code"/>
        <w:rPr>
          <w:rFonts w:hint="eastAsia"/>
        </w:rPr>
      </w:pPr>
    </w:p>
    <w:p w14:paraId="35C4C4CC" w14:textId="77777777" w:rsidR="00CF4330" w:rsidRDefault="00CF4330" w:rsidP="00CF4330">
      <w:pPr>
        <w:pStyle w:val="Code"/>
        <w:rPr>
          <w:rFonts w:hint="eastAsia"/>
        </w:rPr>
      </w:pPr>
      <w:r>
        <w:t xml:space="preserve">    for (i = 0; i &lt; set.size(); i++) {</w:t>
      </w:r>
    </w:p>
    <w:p w14:paraId="58BEA246" w14:textId="77777777" w:rsidR="00CF4330" w:rsidRDefault="00CF4330" w:rsidP="00CF4330">
      <w:pPr>
        <w:pStyle w:val="Code"/>
        <w:rPr>
          <w:rFonts w:hint="eastAsia"/>
        </w:rPr>
      </w:pPr>
      <w:r>
        <w:t xml:space="preserve">        let s1 = set.getObjectAt(i).getRigidBody();</w:t>
      </w:r>
    </w:p>
    <w:p w14:paraId="246431F2" w14:textId="77777777" w:rsidR="00CF4330" w:rsidRDefault="00CF4330" w:rsidP="00CF4330">
      <w:pPr>
        <w:pStyle w:val="Code"/>
        <w:rPr>
          <w:rFonts w:hint="eastAsia"/>
        </w:rPr>
      </w:pPr>
      <w:r>
        <w:t xml:space="preserve">        for (j = i + 1; j &lt; set.size(); j++) {</w:t>
      </w:r>
    </w:p>
    <w:p w14:paraId="32DCD493" w14:textId="77777777" w:rsidR="00CF4330" w:rsidRDefault="00CF4330" w:rsidP="00CF4330">
      <w:pPr>
        <w:pStyle w:val="Code"/>
        <w:rPr>
          <w:rFonts w:hint="eastAsia"/>
        </w:rPr>
      </w:pPr>
      <w:r>
        <w:t xml:space="preserve">            let s2 = set.getObjectAt(j).getRigidBody();</w:t>
      </w:r>
    </w:p>
    <w:p w14:paraId="5CD3E610" w14:textId="77777777" w:rsidR="00CF4330" w:rsidRDefault="00CF4330" w:rsidP="00CF4330">
      <w:pPr>
        <w:pStyle w:val="Code"/>
        <w:rPr>
          <w:rFonts w:hint="eastAsia"/>
        </w:rPr>
      </w:pPr>
      <w:r>
        <w:t xml:space="preserve">            hasCollision = collideShape(s1, s2, infoSet) || hasCollision;</w:t>
      </w:r>
    </w:p>
    <w:p w14:paraId="482DEBC6" w14:textId="77777777" w:rsidR="00CF4330" w:rsidRDefault="00CF4330" w:rsidP="00CF4330">
      <w:pPr>
        <w:pStyle w:val="Code"/>
        <w:rPr>
          <w:rFonts w:hint="eastAsia"/>
        </w:rPr>
      </w:pPr>
      <w:r>
        <w:t xml:space="preserve">        }</w:t>
      </w:r>
    </w:p>
    <w:p w14:paraId="24BADD5A" w14:textId="77777777" w:rsidR="00CF4330" w:rsidRDefault="00CF4330" w:rsidP="00CF4330">
      <w:pPr>
        <w:pStyle w:val="Code"/>
        <w:rPr>
          <w:rFonts w:hint="eastAsia"/>
        </w:rPr>
      </w:pPr>
      <w:r>
        <w:t xml:space="preserve">    }</w:t>
      </w:r>
    </w:p>
    <w:p w14:paraId="2FCA980B" w14:textId="77777777" w:rsidR="00CF4330" w:rsidRDefault="00CF4330" w:rsidP="00CF4330">
      <w:pPr>
        <w:pStyle w:val="Code"/>
        <w:rPr>
          <w:rFonts w:hint="eastAsia"/>
        </w:rPr>
      </w:pPr>
      <w:r>
        <w:t xml:space="preserve">    return hasCollision;</w:t>
      </w:r>
    </w:p>
    <w:p w14:paraId="0A37A961" w14:textId="77777777" w:rsidR="00CF4330" w:rsidRDefault="00CF4330" w:rsidP="00CF4330">
      <w:pPr>
        <w:pStyle w:val="Code"/>
        <w:rPr>
          <w:rFonts w:hint="eastAsia"/>
        </w:rPr>
      </w:pPr>
      <w:r>
        <w:t>}</w:t>
      </w:r>
    </w:p>
    <w:p w14:paraId="14699760" w14:textId="77777777" w:rsidR="00CF4330" w:rsidRDefault="00CF4330" w:rsidP="00CF4330">
      <w:pPr>
        <w:pStyle w:val="Code"/>
        <w:rPr>
          <w:rFonts w:hint="eastAsia"/>
        </w:rPr>
      </w:pPr>
    </w:p>
    <w:p w14:paraId="31E10D00" w14:textId="77777777" w:rsidR="00CF4330" w:rsidRDefault="00CF4330" w:rsidP="00CF4330">
      <w:pPr>
        <w:pStyle w:val="Code"/>
        <w:rPr>
          <w:rFonts w:hint="eastAsia"/>
        </w:rPr>
      </w:pPr>
      <w:r>
        <w:t xml:space="preserve">// collide </w:t>
      </w:r>
      <w:r w:rsidRPr="008D5E92">
        <w:t>a given GameObject with a GameObjectSet</w:t>
      </w:r>
    </w:p>
    <w:p w14:paraId="21BC8BA6" w14:textId="77777777" w:rsidR="00CF4330" w:rsidRDefault="00CF4330" w:rsidP="00CF4330">
      <w:pPr>
        <w:pStyle w:val="Code"/>
        <w:rPr>
          <w:rFonts w:hint="eastAsia"/>
        </w:rPr>
      </w:pPr>
      <w:r>
        <w:t>function processObjToSet(obj, set, infoSet = null) {</w:t>
      </w:r>
    </w:p>
    <w:p w14:paraId="59462031" w14:textId="77777777" w:rsidR="00CF4330" w:rsidRDefault="00CF4330" w:rsidP="00CF4330">
      <w:pPr>
        <w:pStyle w:val="Code"/>
        <w:rPr>
          <w:rFonts w:hint="eastAsia"/>
        </w:rPr>
      </w:pPr>
      <w:r>
        <w:t xml:space="preserve">    let j = 0;</w:t>
      </w:r>
    </w:p>
    <w:p w14:paraId="724DDD2D" w14:textId="77777777" w:rsidR="00CF4330" w:rsidRDefault="00CF4330" w:rsidP="00CF4330">
      <w:pPr>
        <w:pStyle w:val="Code"/>
        <w:rPr>
          <w:rFonts w:hint="eastAsia"/>
        </w:rPr>
      </w:pPr>
      <w:r>
        <w:t xml:space="preserve">    let hasCollision = false;</w:t>
      </w:r>
    </w:p>
    <w:p w14:paraId="302AFE56" w14:textId="77777777" w:rsidR="00CF4330" w:rsidRDefault="00CF4330" w:rsidP="00CF4330">
      <w:pPr>
        <w:pStyle w:val="Code"/>
        <w:rPr>
          <w:rFonts w:hint="eastAsia"/>
        </w:rPr>
      </w:pPr>
      <w:r>
        <w:t xml:space="preserve">    let s1 = obj.getRigidBody();</w:t>
      </w:r>
    </w:p>
    <w:p w14:paraId="7C6BEDCC" w14:textId="77777777" w:rsidR="00CF4330" w:rsidRDefault="00CF4330" w:rsidP="00CF4330">
      <w:pPr>
        <w:pStyle w:val="Code"/>
        <w:rPr>
          <w:rFonts w:hint="eastAsia"/>
        </w:rPr>
      </w:pPr>
      <w:r>
        <w:t xml:space="preserve">    for (j = 0; j &lt; set.size(); j++) {</w:t>
      </w:r>
    </w:p>
    <w:p w14:paraId="538EB307" w14:textId="77777777" w:rsidR="00CF4330" w:rsidRDefault="00CF4330" w:rsidP="00CF4330">
      <w:pPr>
        <w:pStyle w:val="Code"/>
        <w:rPr>
          <w:rFonts w:hint="eastAsia"/>
        </w:rPr>
      </w:pPr>
      <w:r>
        <w:t xml:space="preserve">        let s2 = set.getObjectAt(j).getRigidBody();</w:t>
      </w:r>
    </w:p>
    <w:p w14:paraId="24770091" w14:textId="77777777" w:rsidR="00CF4330" w:rsidRDefault="00CF4330" w:rsidP="00CF4330">
      <w:pPr>
        <w:pStyle w:val="Code"/>
        <w:rPr>
          <w:rFonts w:hint="eastAsia"/>
        </w:rPr>
      </w:pPr>
      <w:r>
        <w:t xml:space="preserve">        hasCollision = collideShape(s1, s2, infoSet) || hasCollision;</w:t>
      </w:r>
    </w:p>
    <w:p w14:paraId="045D792C" w14:textId="77777777" w:rsidR="00CF4330" w:rsidRDefault="00CF4330" w:rsidP="00CF4330">
      <w:pPr>
        <w:pStyle w:val="Code"/>
        <w:rPr>
          <w:rFonts w:hint="eastAsia"/>
        </w:rPr>
      </w:pPr>
      <w:r>
        <w:t xml:space="preserve">    }</w:t>
      </w:r>
    </w:p>
    <w:p w14:paraId="10FE2CD5" w14:textId="77777777" w:rsidR="00CF4330" w:rsidRDefault="00CF4330" w:rsidP="00CF4330">
      <w:pPr>
        <w:pStyle w:val="Code"/>
        <w:rPr>
          <w:rFonts w:hint="eastAsia"/>
        </w:rPr>
      </w:pPr>
      <w:r>
        <w:t xml:space="preserve">    return hasCollision;</w:t>
      </w:r>
    </w:p>
    <w:p w14:paraId="020AA26D" w14:textId="77777777" w:rsidR="00CF4330" w:rsidRDefault="00CF4330" w:rsidP="00CF4330">
      <w:pPr>
        <w:pStyle w:val="Code"/>
        <w:rPr>
          <w:rFonts w:hint="eastAsia"/>
        </w:rPr>
      </w:pPr>
      <w:r>
        <w:t>}</w:t>
      </w:r>
    </w:p>
    <w:p w14:paraId="6D05E82B" w14:textId="77777777" w:rsidR="00CF4330" w:rsidRDefault="00CF4330" w:rsidP="00CF4330">
      <w:pPr>
        <w:pStyle w:val="Code"/>
        <w:rPr>
          <w:rFonts w:hint="eastAsia"/>
        </w:rPr>
      </w:pPr>
    </w:p>
    <w:p w14:paraId="16A898C9" w14:textId="77777777" w:rsidR="00CF4330" w:rsidRDefault="00CF4330" w:rsidP="00CF4330">
      <w:pPr>
        <w:pStyle w:val="Code"/>
        <w:rPr>
          <w:rFonts w:hint="eastAsia"/>
        </w:rPr>
      </w:pPr>
      <w:r>
        <w:t xml:space="preserve">// </w:t>
      </w:r>
      <w:r w:rsidRPr="00984A59">
        <w:t>collide between all objects in two different GameObjectSets</w:t>
      </w:r>
    </w:p>
    <w:p w14:paraId="5CFA156F" w14:textId="77777777" w:rsidR="00CF4330" w:rsidRDefault="00CF4330" w:rsidP="00CF4330">
      <w:pPr>
        <w:pStyle w:val="Code"/>
        <w:rPr>
          <w:rFonts w:hint="eastAsia"/>
        </w:rPr>
      </w:pPr>
      <w:r>
        <w:t>function processSetToSet(set1, set2, infoSet = null){</w:t>
      </w:r>
    </w:p>
    <w:p w14:paraId="011528EE" w14:textId="77777777" w:rsidR="00CF4330" w:rsidRDefault="00CF4330" w:rsidP="00CF4330">
      <w:pPr>
        <w:pStyle w:val="Code"/>
        <w:rPr>
          <w:rFonts w:hint="eastAsia"/>
        </w:rPr>
      </w:pPr>
      <w:r>
        <w:t xml:space="preserve">    let i = 0, j = 0;</w:t>
      </w:r>
    </w:p>
    <w:p w14:paraId="23CFF1A1" w14:textId="77777777" w:rsidR="00CF4330" w:rsidRDefault="00CF4330" w:rsidP="00CF4330">
      <w:pPr>
        <w:pStyle w:val="Code"/>
        <w:rPr>
          <w:rFonts w:hint="eastAsia"/>
        </w:rPr>
      </w:pPr>
      <w:r>
        <w:t xml:space="preserve">    let hasCollision = false;</w:t>
      </w:r>
    </w:p>
    <w:p w14:paraId="7B7565AF" w14:textId="77777777" w:rsidR="00CF4330" w:rsidRDefault="00CF4330" w:rsidP="00CF4330">
      <w:pPr>
        <w:pStyle w:val="Code"/>
        <w:rPr>
          <w:rFonts w:hint="eastAsia"/>
        </w:rPr>
      </w:pPr>
      <w:r>
        <w:t xml:space="preserve">    for (i = 0; i &lt; set1.size(); i++) {</w:t>
      </w:r>
    </w:p>
    <w:p w14:paraId="61CAD8C1" w14:textId="77777777" w:rsidR="00CF4330" w:rsidRDefault="00CF4330" w:rsidP="00CF4330">
      <w:pPr>
        <w:pStyle w:val="Code"/>
        <w:rPr>
          <w:rFonts w:hint="eastAsia"/>
        </w:rPr>
      </w:pPr>
      <w:r>
        <w:t xml:space="preserve">        let s1 = set1.getObjectAt(i).getRigidBody();</w:t>
      </w:r>
    </w:p>
    <w:p w14:paraId="3DEA552E" w14:textId="77777777" w:rsidR="00CF4330" w:rsidRDefault="00CF4330" w:rsidP="00CF4330">
      <w:pPr>
        <w:pStyle w:val="Code"/>
        <w:rPr>
          <w:rFonts w:hint="eastAsia"/>
        </w:rPr>
      </w:pPr>
      <w:r>
        <w:t xml:space="preserve">        for (j = 0; j &lt; set2.size(); j++) {</w:t>
      </w:r>
    </w:p>
    <w:p w14:paraId="61D2A338" w14:textId="77777777" w:rsidR="00CF4330" w:rsidRDefault="00CF4330" w:rsidP="00CF4330">
      <w:pPr>
        <w:pStyle w:val="Code"/>
        <w:rPr>
          <w:rFonts w:hint="eastAsia"/>
        </w:rPr>
      </w:pPr>
      <w:r>
        <w:t xml:space="preserve">            let s2 = set2.getObjectAt(j).getRigidBody();</w:t>
      </w:r>
    </w:p>
    <w:p w14:paraId="68CC8F8E" w14:textId="77777777" w:rsidR="00CF4330" w:rsidRDefault="00CF4330" w:rsidP="00CF4330">
      <w:pPr>
        <w:pStyle w:val="Code"/>
        <w:rPr>
          <w:rFonts w:hint="eastAsia"/>
        </w:rPr>
      </w:pPr>
      <w:r>
        <w:t xml:space="preserve">            hasCollision = collideShape(s1, s2, infoSet) || hasCollision;</w:t>
      </w:r>
    </w:p>
    <w:p w14:paraId="0AAC303A" w14:textId="77777777" w:rsidR="00CF4330" w:rsidRDefault="00CF4330" w:rsidP="00CF4330">
      <w:pPr>
        <w:pStyle w:val="Code"/>
        <w:rPr>
          <w:rFonts w:hint="eastAsia"/>
        </w:rPr>
      </w:pPr>
      <w:r>
        <w:t xml:space="preserve">        }</w:t>
      </w:r>
    </w:p>
    <w:p w14:paraId="0AC2DB4B" w14:textId="77777777" w:rsidR="00CF4330" w:rsidRDefault="00CF4330" w:rsidP="00CF4330">
      <w:pPr>
        <w:pStyle w:val="Code"/>
        <w:rPr>
          <w:rFonts w:hint="eastAsia"/>
        </w:rPr>
      </w:pPr>
      <w:r>
        <w:t xml:space="preserve">    }</w:t>
      </w:r>
    </w:p>
    <w:p w14:paraId="706384E4" w14:textId="77777777" w:rsidR="00CF4330" w:rsidRDefault="00CF4330" w:rsidP="00CF4330">
      <w:pPr>
        <w:pStyle w:val="Code"/>
        <w:rPr>
          <w:rFonts w:hint="eastAsia"/>
        </w:rPr>
      </w:pPr>
      <w:r>
        <w:t xml:space="preserve">    return hasCollision;</w:t>
      </w:r>
    </w:p>
    <w:p w14:paraId="34EE04F5" w14:textId="77777777" w:rsidR="00CF4330" w:rsidRDefault="00CF4330" w:rsidP="00CF4330">
      <w:pPr>
        <w:pStyle w:val="Code"/>
        <w:rPr>
          <w:rFonts w:hint="eastAsia"/>
        </w:rPr>
      </w:pPr>
      <w:r>
        <w:t>}</w:t>
      </w:r>
    </w:p>
    <w:p w14:paraId="2A40F4A9" w14:textId="77777777" w:rsidR="00CF4330" w:rsidRDefault="00CF4330" w:rsidP="00CF4330">
      <w:pPr>
        <w:pStyle w:val="Code"/>
        <w:rPr>
          <w:rFonts w:hint="eastAsia"/>
        </w:rPr>
      </w:pPr>
    </w:p>
    <w:p w14:paraId="18F6C014" w14:textId="77777777" w:rsidR="00CF4330" w:rsidRDefault="00CF4330" w:rsidP="00CF4330">
      <w:pPr>
        <w:pStyle w:val="NumList"/>
        <w:numPr>
          <w:ilvl w:val="0"/>
          <w:numId w:val="13"/>
        </w:numPr>
        <w:tabs>
          <w:tab w:val="clear" w:pos="936"/>
          <w:tab w:val="num" w:pos="900"/>
        </w:tabs>
        <w:ind w:left="900"/>
        <w:rPr>
          <w:rFonts w:hint="eastAsia"/>
        </w:rPr>
      </w:pPr>
      <w:r>
        <w:t>Now, export all the defined functionality.</w:t>
      </w:r>
    </w:p>
    <w:p w14:paraId="4D337A15" w14:textId="77777777" w:rsidR="00CF4330" w:rsidRDefault="00CF4330" w:rsidP="00CF4330">
      <w:pPr>
        <w:pStyle w:val="Code"/>
        <w:rPr>
          <w:rFonts w:hint="eastAsia"/>
        </w:rPr>
      </w:pPr>
      <w:r>
        <w:t>export {</w:t>
      </w:r>
    </w:p>
    <w:p w14:paraId="4ADF6805" w14:textId="77777777" w:rsidR="00CF4330" w:rsidRDefault="00CF4330" w:rsidP="00CF4330">
      <w:pPr>
        <w:pStyle w:val="Code"/>
        <w:rPr>
          <w:rFonts w:hint="eastAsia"/>
        </w:rPr>
      </w:pPr>
      <w:r>
        <w:t xml:space="preserve">    // collide two shapes</w:t>
      </w:r>
    </w:p>
    <w:p w14:paraId="77A67356" w14:textId="77777777" w:rsidR="00CF4330" w:rsidRDefault="00CF4330" w:rsidP="00CF4330">
      <w:pPr>
        <w:pStyle w:val="Code"/>
        <w:rPr>
          <w:rFonts w:hint="eastAsia"/>
        </w:rPr>
      </w:pPr>
      <w:r>
        <w:t xml:space="preserve">    collideShape,</w:t>
      </w:r>
    </w:p>
    <w:p w14:paraId="47A39D2F" w14:textId="77777777" w:rsidR="00CF4330" w:rsidRDefault="00CF4330" w:rsidP="00CF4330">
      <w:pPr>
        <w:pStyle w:val="Code"/>
        <w:rPr>
          <w:rFonts w:hint="eastAsia"/>
        </w:rPr>
      </w:pPr>
    </w:p>
    <w:p w14:paraId="6AD1E020" w14:textId="77777777" w:rsidR="00CF4330" w:rsidRDefault="00CF4330" w:rsidP="00CF4330">
      <w:pPr>
        <w:pStyle w:val="Code"/>
        <w:rPr>
          <w:rFonts w:hint="eastAsia"/>
        </w:rPr>
      </w:pPr>
      <w:r>
        <w:t xml:space="preserve">    // Collide</w:t>
      </w:r>
    </w:p>
    <w:p w14:paraId="1090137B" w14:textId="77777777" w:rsidR="00CF4330" w:rsidRDefault="00CF4330" w:rsidP="00CF4330">
      <w:pPr>
        <w:pStyle w:val="Code"/>
        <w:rPr>
          <w:rFonts w:hint="eastAsia"/>
        </w:rPr>
      </w:pPr>
      <w:r>
        <w:t xml:space="preserve">    processSet, processObjToSet, processSetToSet</w:t>
      </w:r>
    </w:p>
    <w:p w14:paraId="0247FFDF" w14:textId="77777777" w:rsidR="00CF4330" w:rsidRDefault="00CF4330" w:rsidP="00CF4330">
      <w:pPr>
        <w:pStyle w:val="Code"/>
        <w:rPr>
          <w:rFonts w:hint="eastAsia"/>
        </w:rPr>
      </w:pPr>
      <w:r>
        <w:t>}</w:t>
      </w:r>
    </w:p>
    <w:p w14:paraId="1F2FCB9B" w14:textId="77777777" w:rsidR="00CF4330" w:rsidRDefault="00CF4330" w:rsidP="00CF4330">
      <w:pPr>
        <w:pStyle w:val="BodyTextCont"/>
        <w:rPr>
          <w:rFonts w:hint="eastAsia"/>
        </w:rPr>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7A2B8A1" w14:textId="77777777" w:rsidR="00CF4330" w:rsidRDefault="00CF4330" w:rsidP="00CF4330">
      <w:pPr>
        <w:pStyle w:val="Heading3"/>
      </w:pPr>
      <w:r>
        <w:t xml:space="preserve">Modifying the </w:t>
      </w:r>
      <w:proofErr w:type="spellStart"/>
      <w:r>
        <w:t>MyGame</w:t>
      </w:r>
      <w:proofErr w:type="spellEnd"/>
      <w:r>
        <w:t xml:space="preserve"> to Test Circle Collisions</w:t>
      </w:r>
    </w:p>
    <w:p w14:paraId="0891AF44" w14:textId="77777777" w:rsidR="00CF4330" w:rsidRDefault="00CF4330" w:rsidP="00CF4330">
      <w:pPr>
        <w:pStyle w:val="BodyTextFirst"/>
        <w:rPr>
          <w:rFonts w:hint="eastAsia"/>
        </w:rPr>
      </w:pPr>
      <w:r>
        <w:t>The modifications required for testing the newly defined collision functionality is rather straightforward.</w:t>
      </w:r>
    </w:p>
    <w:p w14:paraId="57FD6EB6" w14:textId="77777777" w:rsidR="00CF4330" w:rsidRDefault="00CF4330" w:rsidP="00B02421">
      <w:pPr>
        <w:pStyle w:val="NumList"/>
        <w:numPr>
          <w:ilvl w:val="0"/>
          <w:numId w:val="33"/>
        </w:numPr>
        <w:tabs>
          <w:tab w:val="clear" w:pos="936"/>
          <w:tab w:val="num" w:pos="900"/>
        </w:tabs>
        <w:rPr>
          <w:rFonts w:hint="eastAsia"/>
        </w:r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308D1FFF" w14:textId="77777777" w:rsidR="00CF4330" w:rsidRDefault="00CF4330" w:rsidP="00CF4330">
      <w:pPr>
        <w:pStyle w:val="Code"/>
        <w:rPr>
          <w:rFonts w:hint="eastAsia"/>
        </w:rPr>
      </w:pPr>
      <w:r>
        <w:t>constructor() {</w:t>
      </w:r>
    </w:p>
    <w:p w14:paraId="31115859" w14:textId="77777777" w:rsidR="00CF4330" w:rsidRDefault="00CF4330" w:rsidP="00CF4330">
      <w:pPr>
        <w:pStyle w:val="Code"/>
        <w:ind w:firstLine="165"/>
        <w:rPr>
          <w:rFonts w:hint="eastAsia"/>
        </w:rPr>
      </w:pPr>
      <w:r>
        <w:t>super();</w:t>
      </w:r>
    </w:p>
    <w:p w14:paraId="01771897" w14:textId="77777777" w:rsidR="00CF4330" w:rsidRDefault="00CF4330" w:rsidP="00CF4330">
      <w:pPr>
        <w:pStyle w:val="Code"/>
        <w:rPr>
          <w:rFonts w:hint="eastAsia"/>
        </w:rPr>
      </w:pPr>
      <w:r>
        <w:t xml:space="preserve">    … identical to previous code …</w:t>
      </w:r>
    </w:p>
    <w:p w14:paraId="50F70C8E" w14:textId="77777777" w:rsidR="00CF4330" w:rsidRPr="00730C66" w:rsidRDefault="00CF4330" w:rsidP="00CF4330">
      <w:pPr>
        <w:pStyle w:val="Code"/>
        <w:rPr>
          <w:rStyle w:val="CodeBold"/>
        </w:rPr>
      </w:pPr>
      <w:r>
        <w:t xml:space="preserve">    </w:t>
      </w:r>
      <w:r w:rsidRPr="00730C66">
        <w:rPr>
          <w:rStyle w:val="CodeBold"/>
        </w:rPr>
        <w:t>this.mCollisionInfos = [];</w:t>
      </w:r>
    </w:p>
    <w:p w14:paraId="30A98A2A" w14:textId="77777777" w:rsidR="00CF4330" w:rsidRDefault="00CF4330" w:rsidP="00CF4330">
      <w:pPr>
        <w:pStyle w:val="Code"/>
        <w:rPr>
          <w:rFonts w:hint="eastAsia"/>
        </w:rPr>
      </w:pPr>
      <w:r>
        <w:t xml:space="preserve">    … identical to previous code …</w:t>
      </w:r>
    </w:p>
    <w:p w14:paraId="732645BF" w14:textId="77777777" w:rsidR="00CF4330" w:rsidRDefault="00CF4330" w:rsidP="00CF4330">
      <w:pPr>
        <w:pStyle w:val="Code"/>
        <w:rPr>
          <w:rFonts w:hint="eastAsia"/>
        </w:rPr>
      </w:pPr>
    </w:p>
    <w:p w14:paraId="1E4E9E16" w14:textId="77777777" w:rsidR="00CF4330" w:rsidRDefault="00CF4330" w:rsidP="00CF4330">
      <w:pPr>
        <w:pStyle w:val="Code"/>
        <w:rPr>
          <w:rFonts w:hint="eastAsia"/>
        </w:rPr>
      </w:pPr>
      <w:r>
        <w:t xml:space="preserve">    // Draw controls</w:t>
      </w:r>
    </w:p>
    <w:p w14:paraId="49136278" w14:textId="77777777" w:rsidR="00CF4330" w:rsidRPr="00730C66" w:rsidRDefault="00CF4330" w:rsidP="00CF4330">
      <w:pPr>
        <w:pStyle w:val="Code"/>
        <w:rPr>
          <w:rStyle w:val="CodeBold"/>
        </w:rPr>
      </w:pPr>
      <w:r>
        <w:t xml:space="preserve">    </w:t>
      </w:r>
      <w:r w:rsidRPr="00730C66">
        <w:rPr>
          <w:rStyle w:val="CodeBold"/>
        </w:rPr>
        <w:t>this.mDrawCollisionInfo = true;  // for now, supports showing of collision info</w:t>
      </w:r>
    </w:p>
    <w:p w14:paraId="07B58371" w14:textId="77777777" w:rsidR="00CF4330" w:rsidRDefault="00CF4330" w:rsidP="00CF4330">
      <w:pPr>
        <w:pStyle w:val="Code"/>
        <w:rPr>
          <w:rFonts w:hint="eastAsia"/>
        </w:rPr>
      </w:pPr>
      <w:r>
        <w:t xml:space="preserve">    … identical to previous code …</w:t>
      </w:r>
    </w:p>
    <w:p w14:paraId="59804477" w14:textId="77777777" w:rsidR="00CF4330" w:rsidRDefault="00CF4330" w:rsidP="00CF4330">
      <w:pPr>
        <w:pStyle w:val="Code"/>
        <w:rPr>
          <w:rFonts w:hint="eastAsia"/>
        </w:rPr>
      </w:pPr>
      <w:r>
        <w:t>}</w:t>
      </w:r>
    </w:p>
    <w:p w14:paraId="28CF6ED6" w14:textId="77777777" w:rsidR="00CF4330" w:rsidRDefault="00CF4330" w:rsidP="00CF4330">
      <w:pPr>
        <w:pStyle w:val="NumList"/>
        <w:numPr>
          <w:ilvl w:val="0"/>
          <w:numId w:val="13"/>
        </w:numPr>
        <w:tabs>
          <w:tab w:val="clear" w:pos="936"/>
          <w:tab w:val="num" w:pos="900"/>
        </w:tabs>
        <w:ind w:left="900"/>
        <w:rPr>
          <w:rFonts w:hint="eastAsia"/>
        </w:r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38DBC6E8" w14:textId="77777777" w:rsidR="00CF4330" w:rsidRDefault="00CF4330" w:rsidP="00CF4330">
      <w:pPr>
        <w:pStyle w:val="Code"/>
        <w:rPr>
          <w:rFonts w:hint="eastAsia"/>
        </w:rPr>
      </w:pPr>
      <w:r>
        <w:t>update() {</w:t>
      </w:r>
    </w:p>
    <w:p w14:paraId="626A90D7" w14:textId="77777777" w:rsidR="00CF4330" w:rsidRDefault="00CF4330" w:rsidP="00CF4330">
      <w:pPr>
        <w:pStyle w:val="Code"/>
        <w:rPr>
          <w:rFonts w:hint="eastAsia"/>
        </w:rPr>
      </w:pPr>
      <w:r>
        <w:t xml:space="preserve">    … identical to previous code …</w:t>
      </w:r>
    </w:p>
    <w:p w14:paraId="2D436ACA" w14:textId="77777777" w:rsidR="00CF4330" w:rsidRPr="009D55FA" w:rsidRDefault="00CF4330" w:rsidP="00CF4330">
      <w:pPr>
        <w:pStyle w:val="Code"/>
        <w:rPr>
          <w:rStyle w:val="CodeBold"/>
        </w:rPr>
      </w:pPr>
      <w:r>
        <w:t xml:space="preserve">    </w:t>
      </w:r>
      <w:r w:rsidRPr="009D55FA">
        <w:rPr>
          <w:rStyle w:val="CodeBold"/>
        </w:rPr>
        <w:t>if (this.mDrawCollisionInfo)</w:t>
      </w:r>
    </w:p>
    <w:p w14:paraId="0E648354" w14:textId="77777777" w:rsidR="00CF4330" w:rsidRPr="009D55FA" w:rsidRDefault="00CF4330" w:rsidP="00CF4330">
      <w:pPr>
        <w:pStyle w:val="Code"/>
        <w:rPr>
          <w:rStyle w:val="CodeBold"/>
        </w:rPr>
      </w:pPr>
      <w:r w:rsidRPr="00CF6A75">
        <w:t xml:space="preserve">        </w:t>
      </w:r>
      <w:r w:rsidRPr="009D55FA">
        <w:rPr>
          <w:rStyle w:val="CodeBold"/>
        </w:rPr>
        <w:t>this.mCollisionInfos = [];</w:t>
      </w:r>
    </w:p>
    <w:p w14:paraId="410EECFB" w14:textId="77777777" w:rsidR="00CF4330" w:rsidRPr="009D55FA" w:rsidRDefault="00CF4330" w:rsidP="00CF4330">
      <w:pPr>
        <w:pStyle w:val="Code"/>
        <w:rPr>
          <w:rStyle w:val="CodeBold"/>
        </w:rPr>
      </w:pPr>
      <w:r w:rsidRPr="00CF6A75">
        <w:t xml:space="preserve">    </w:t>
      </w:r>
      <w:r w:rsidRPr="009D55FA">
        <w:rPr>
          <w:rStyle w:val="CodeBold"/>
        </w:rPr>
        <w:t>else</w:t>
      </w:r>
    </w:p>
    <w:p w14:paraId="74A62D40" w14:textId="77777777" w:rsidR="00CF4330" w:rsidRPr="009D55FA" w:rsidRDefault="00CF4330" w:rsidP="00CF4330">
      <w:pPr>
        <w:pStyle w:val="Code"/>
        <w:rPr>
          <w:rStyle w:val="CodeBold"/>
        </w:rPr>
      </w:pPr>
      <w:r w:rsidRPr="00CF6A75">
        <w:t xml:space="preserve">        </w:t>
      </w:r>
      <w:r w:rsidRPr="009D55FA">
        <w:rPr>
          <w:rStyle w:val="CodeBold"/>
        </w:rPr>
        <w:t>this.mCollisionInfos = null;</w:t>
      </w:r>
    </w:p>
    <w:p w14:paraId="2622E8D0" w14:textId="77777777" w:rsidR="00CF4330" w:rsidRPr="009D55FA" w:rsidRDefault="00CF4330" w:rsidP="00CF4330">
      <w:pPr>
        <w:pStyle w:val="Code"/>
        <w:rPr>
          <w:rStyle w:val="CodeBold"/>
        </w:rPr>
      </w:pPr>
      <w:r w:rsidRPr="00CF6A75">
        <w:t xml:space="preserve">    </w:t>
      </w:r>
      <w:r w:rsidRPr="009D55FA">
        <w:rPr>
          <w:rStyle w:val="CodeBold"/>
        </w:rPr>
        <w:t>engine.physics.processObjToSet(this.mHero, this.mPlatforms, this.mCollisionInfos);</w:t>
      </w:r>
    </w:p>
    <w:p w14:paraId="244A3115" w14:textId="77777777" w:rsidR="00CF4330" w:rsidRPr="009D55FA" w:rsidRDefault="00CF4330" w:rsidP="00CF4330">
      <w:pPr>
        <w:pStyle w:val="Code"/>
        <w:rPr>
          <w:rStyle w:val="CodeBold"/>
        </w:rPr>
      </w:pPr>
      <w:r w:rsidRPr="00CF6A75">
        <w:t xml:space="preserve">    </w:t>
      </w:r>
      <w:r w:rsidRPr="009D55FA">
        <w:rPr>
          <w:rStyle w:val="CodeBold"/>
        </w:rPr>
        <w:t>engine.physics.processSetToSet(this.mAllObjs, this.mPlatforms, this.mCollisionInfos);</w:t>
      </w:r>
    </w:p>
    <w:p w14:paraId="4D49AAF9" w14:textId="77777777" w:rsidR="00CF4330" w:rsidRPr="009D55FA" w:rsidRDefault="00CF4330" w:rsidP="00CF4330">
      <w:pPr>
        <w:pStyle w:val="Code"/>
        <w:rPr>
          <w:rStyle w:val="CodeBold"/>
        </w:rPr>
      </w:pPr>
      <w:r w:rsidRPr="00CF6A75">
        <w:t xml:space="preserve">    </w:t>
      </w:r>
      <w:r w:rsidRPr="009D55FA">
        <w:rPr>
          <w:rStyle w:val="CodeBold"/>
        </w:rPr>
        <w:t>engine.physics.processSet(this.mAllObjs, this.mCollisionInfos);</w:t>
      </w:r>
    </w:p>
    <w:p w14:paraId="1E310314" w14:textId="77777777" w:rsidR="00CF4330" w:rsidRPr="00CF6A75" w:rsidRDefault="00CF4330" w:rsidP="00CF4330">
      <w:pPr>
        <w:pStyle w:val="Code"/>
        <w:rPr>
          <w:rFonts w:hint="eastAsia"/>
        </w:rPr>
      </w:pPr>
    </w:p>
    <w:p w14:paraId="594FC9F7" w14:textId="77777777" w:rsidR="00CF4330" w:rsidRPr="00CF6A75" w:rsidRDefault="00CF4330" w:rsidP="00CF4330">
      <w:pPr>
        <w:pStyle w:val="Code"/>
        <w:rPr>
          <w:rFonts w:hint="eastAsia"/>
        </w:rPr>
      </w:pPr>
      <w:r w:rsidRPr="00CF6A75">
        <w:t xml:space="preserve">    let p = obj.getXform().getPosition();</w:t>
      </w:r>
    </w:p>
    <w:p w14:paraId="6503EF4E" w14:textId="77777777" w:rsidR="00CF4330" w:rsidRPr="00CF6A75" w:rsidRDefault="00CF4330" w:rsidP="00CF4330">
      <w:pPr>
        <w:pStyle w:val="Code"/>
        <w:rPr>
          <w:rFonts w:hint="eastAsia"/>
        </w:rPr>
      </w:pPr>
      <w:r w:rsidRPr="00CF6A75">
        <w:t xml:space="preserve">    this.mTarget.getXform().setPosition(p[0], p[1]);</w:t>
      </w:r>
    </w:p>
    <w:p w14:paraId="630076B9" w14:textId="77777777" w:rsidR="00CF4330" w:rsidRPr="00CF6A75" w:rsidRDefault="00CF4330" w:rsidP="00CF4330">
      <w:pPr>
        <w:pStyle w:val="Code"/>
        <w:rPr>
          <w:rFonts w:hint="eastAsia"/>
        </w:rPr>
      </w:pPr>
      <w:r w:rsidRPr="00CF6A75">
        <w:t>}</w:t>
      </w:r>
    </w:p>
    <w:p w14:paraId="23D78CEC" w14:textId="17029C33" w:rsidR="00CF4330" w:rsidRDefault="00CF4330" w:rsidP="00CF4330">
      <w:pPr>
        <w:pStyle w:val="NumList"/>
        <w:numPr>
          <w:ilvl w:val="0"/>
          <w:numId w:val="13"/>
        </w:numPr>
        <w:tabs>
          <w:tab w:val="clear" w:pos="936"/>
          <w:tab w:val="num" w:pos="900"/>
        </w:tabs>
        <w:ind w:left="900"/>
        <w:rPr>
          <w:rFonts w:hint="eastAsia"/>
        </w:r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w:t>
      </w:r>
      <w:r w:rsidR="00E90F90">
        <w:rPr>
          <w:rStyle w:val="CodeInline"/>
        </w:rPr>
        <w:t>l</w:t>
      </w:r>
      <w:r w:rsidRPr="009D55FA">
        <w:rPr>
          <w:rStyle w:val="CodeInline"/>
        </w:rPr>
        <w:t>lisionInfo</w:t>
      </w:r>
      <w:proofErr w:type="spellEnd"/>
      <w:r>
        <w:t xml:space="preserve"> array when defined.</w:t>
      </w:r>
    </w:p>
    <w:p w14:paraId="1F45FAED" w14:textId="77777777" w:rsidR="00CF4330" w:rsidRDefault="00CF4330" w:rsidP="00CF4330">
      <w:pPr>
        <w:pStyle w:val="Code"/>
        <w:rPr>
          <w:rFonts w:hint="eastAsia"/>
        </w:rPr>
      </w:pPr>
      <w:r>
        <w:t>draw() {</w:t>
      </w:r>
    </w:p>
    <w:p w14:paraId="5AB80A9F" w14:textId="77777777" w:rsidR="00CF4330" w:rsidRDefault="00CF4330" w:rsidP="00CF4330">
      <w:pPr>
        <w:pStyle w:val="Code"/>
        <w:rPr>
          <w:rFonts w:hint="eastAsia"/>
        </w:rPr>
      </w:pPr>
      <w:r>
        <w:t xml:space="preserve">    … identical to previous code …</w:t>
      </w:r>
    </w:p>
    <w:p w14:paraId="617C5C43" w14:textId="77777777" w:rsidR="00CF4330" w:rsidRDefault="00CF4330" w:rsidP="00CF4330">
      <w:pPr>
        <w:pStyle w:val="Code"/>
        <w:rPr>
          <w:rFonts w:hint="eastAsia"/>
        </w:rPr>
      </w:pPr>
    </w:p>
    <w:p w14:paraId="7AEC62C2" w14:textId="77777777" w:rsidR="00CF4330" w:rsidRPr="00E820D1" w:rsidRDefault="00CF4330" w:rsidP="00CF4330">
      <w:pPr>
        <w:pStyle w:val="Code"/>
        <w:rPr>
          <w:rStyle w:val="CodeBold"/>
        </w:rPr>
      </w:pPr>
      <w:r>
        <w:t xml:space="preserve">    </w:t>
      </w:r>
      <w:r w:rsidRPr="00E820D1">
        <w:rPr>
          <w:rStyle w:val="CodeBold"/>
        </w:rPr>
        <w:t>if (this.mCollisionInfos !== null) {</w:t>
      </w:r>
    </w:p>
    <w:p w14:paraId="5995A64F" w14:textId="77777777" w:rsidR="00CF4330" w:rsidRPr="00E820D1" w:rsidRDefault="00CF4330" w:rsidP="00CF4330">
      <w:pPr>
        <w:pStyle w:val="Code"/>
        <w:rPr>
          <w:rStyle w:val="CodeBold"/>
        </w:rPr>
      </w:pPr>
      <w:r>
        <w:t xml:space="preserve">        </w:t>
      </w:r>
      <w:r w:rsidRPr="00E820D1">
        <w:rPr>
          <w:rStyle w:val="CodeBold"/>
        </w:rPr>
        <w:t>for (let i = 0; i &lt; this.mCollisionInfos.length; i++)</w:t>
      </w:r>
    </w:p>
    <w:p w14:paraId="5D1A0C06" w14:textId="77777777" w:rsidR="00CF4330" w:rsidRPr="00E820D1" w:rsidRDefault="00CF4330" w:rsidP="00CF4330">
      <w:pPr>
        <w:pStyle w:val="Code"/>
        <w:rPr>
          <w:rStyle w:val="CodeBold"/>
        </w:rPr>
      </w:pPr>
      <w:r>
        <w:t xml:space="preserve">            </w:t>
      </w:r>
      <w:r w:rsidRPr="00E820D1">
        <w:rPr>
          <w:rStyle w:val="CodeBold"/>
        </w:rPr>
        <w:t>this.mCollisionInfos[i].draw(this.mCamera);</w:t>
      </w:r>
    </w:p>
    <w:p w14:paraId="4B4C2E87" w14:textId="77777777" w:rsidR="00CF4330" w:rsidRPr="00E820D1" w:rsidRDefault="00CF4330" w:rsidP="00CF4330">
      <w:pPr>
        <w:pStyle w:val="Code"/>
        <w:rPr>
          <w:rStyle w:val="CodeBold"/>
        </w:rPr>
      </w:pPr>
      <w:r>
        <w:lastRenderedPageBreak/>
        <w:t xml:space="preserve">        </w:t>
      </w:r>
      <w:r w:rsidRPr="00E820D1">
        <w:rPr>
          <w:rStyle w:val="CodeBold"/>
        </w:rPr>
        <w:t>this.mCollisionInfos = [];</w:t>
      </w:r>
    </w:p>
    <w:p w14:paraId="44A1BD8B" w14:textId="77777777" w:rsidR="00CF4330" w:rsidRPr="00E820D1" w:rsidRDefault="00CF4330" w:rsidP="00CF4330">
      <w:pPr>
        <w:pStyle w:val="Code"/>
        <w:ind w:firstLine="165"/>
        <w:rPr>
          <w:rStyle w:val="CodeBold"/>
        </w:rPr>
      </w:pPr>
      <w:r w:rsidRPr="00E820D1">
        <w:rPr>
          <w:rStyle w:val="CodeBold"/>
        </w:rPr>
        <w:t>}</w:t>
      </w:r>
    </w:p>
    <w:p w14:paraId="0BF168CC" w14:textId="77777777" w:rsidR="00CF4330" w:rsidRDefault="00CF4330" w:rsidP="00CF4330">
      <w:pPr>
        <w:pStyle w:val="Code"/>
        <w:rPr>
          <w:rFonts w:hint="eastAsia"/>
        </w:rPr>
      </w:pPr>
      <w:r>
        <w:t xml:space="preserve">    … identical to previous code …</w:t>
      </w:r>
    </w:p>
    <w:p w14:paraId="474E11C8" w14:textId="77777777" w:rsidR="00CF4330" w:rsidRDefault="00CF4330" w:rsidP="00CF4330">
      <w:pPr>
        <w:pStyle w:val="Code"/>
        <w:rPr>
          <w:rFonts w:hint="eastAsia"/>
        </w:rPr>
      </w:pPr>
      <w:r>
        <w:t>}</w:t>
      </w:r>
    </w:p>
    <w:p w14:paraId="190CFDED" w14:textId="77777777" w:rsidR="00CF4330" w:rsidRDefault="00CF4330" w:rsidP="00CF4330">
      <w:pPr>
        <w:pStyle w:val="NumList"/>
        <w:numPr>
          <w:ilvl w:val="0"/>
          <w:numId w:val="13"/>
        </w:numPr>
        <w:tabs>
          <w:tab w:val="clear" w:pos="936"/>
          <w:tab w:val="num" w:pos="900"/>
        </w:tabs>
        <w:ind w:left="900"/>
        <w:rPr>
          <w:rFonts w:hint="eastAsia"/>
        </w:r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22761F87" w14:textId="77777777" w:rsidR="00CF4330" w:rsidRDefault="00CF4330" w:rsidP="00CF4330">
      <w:pPr>
        <w:pStyle w:val="Code"/>
        <w:rPr>
          <w:rFonts w:hint="eastAsia"/>
        </w:rPr>
      </w:pPr>
      <w:r>
        <w:t>drawControlUpdate() {</w:t>
      </w:r>
    </w:p>
    <w:p w14:paraId="28A43AE3" w14:textId="77777777" w:rsidR="00CF4330" w:rsidRDefault="00CF4330" w:rsidP="00CF4330">
      <w:pPr>
        <w:pStyle w:val="Code"/>
        <w:rPr>
          <w:rFonts w:hint="eastAsia"/>
        </w:rPr>
      </w:pPr>
      <w:r>
        <w:t xml:space="preserve">    let i;</w:t>
      </w:r>
    </w:p>
    <w:p w14:paraId="3F73DCD3" w14:textId="77777777" w:rsidR="00CF4330" w:rsidRPr="00CD30FD" w:rsidRDefault="00CF4330" w:rsidP="00CF4330">
      <w:pPr>
        <w:pStyle w:val="Code"/>
        <w:rPr>
          <w:rStyle w:val="CodeBold"/>
        </w:rPr>
      </w:pPr>
      <w:r>
        <w:t xml:space="preserve">    </w:t>
      </w:r>
      <w:r w:rsidRPr="00CD30FD">
        <w:rPr>
          <w:rStyle w:val="CodeBold"/>
        </w:rPr>
        <w:t>if (engine.input.isKeyClicked(engine.input.keys.C)) {</w:t>
      </w:r>
    </w:p>
    <w:p w14:paraId="5AEB53A2" w14:textId="77777777" w:rsidR="00CF4330" w:rsidRPr="00CD30FD" w:rsidRDefault="00CF4330" w:rsidP="00CF4330">
      <w:pPr>
        <w:pStyle w:val="Code"/>
        <w:rPr>
          <w:rStyle w:val="CodeBold"/>
        </w:rPr>
      </w:pPr>
      <w:r>
        <w:t xml:space="preserve">        </w:t>
      </w:r>
      <w:r w:rsidRPr="00CD30FD">
        <w:rPr>
          <w:rStyle w:val="CodeBold"/>
        </w:rPr>
        <w:t>this.mDrawCollisionInfo = !this.mDrawCollisionInfo;</w:t>
      </w:r>
    </w:p>
    <w:p w14:paraId="10F4448C" w14:textId="77777777" w:rsidR="00CF4330" w:rsidRPr="00CD30FD" w:rsidRDefault="00CF4330" w:rsidP="00CF4330">
      <w:pPr>
        <w:pStyle w:val="Code"/>
        <w:ind w:firstLine="165"/>
        <w:rPr>
          <w:rStyle w:val="CodeBold"/>
        </w:rPr>
      </w:pPr>
      <w:r w:rsidRPr="00CD30FD">
        <w:rPr>
          <w:rStyle w:val="CodeBold"/>
        </w:rPr>
        <w:t>}</w:t>
      </w:r>
    </w:p>
    <w:p w14:paraId="05F66868" w14:textId="77777777" w:rsidR="00CF4330" w:rsidRDefault="00CF4330" w:rsidP="00CF4330">
      <w:pPr>
        <w:pStyle w:val="Code"/>
        <w:rPr>
          <w:rFonts w:hint="eastAsia"/>
        </w:rPr>
      </w:pPr>
      <w:r>
        <w:t xml:space="preserve">    … identical to previous code …</w:t>
      </w:r>
    </w:p>
    <w:p w14:paraId="59102470" w14:textId="77777777" w:rsidR="00CF4330" w:rsidRPr="00FB4A28" w:rsidRDefault="00CF4330" w:rsidP="00CF4330">
      <w:pPr>
        <w:pStyle w:val="Code"/>
        <w:rPr>
          <w:rFonts w:hint="eastAsia"/>
        </w:rPr>
      </w:pPr>
      <w:r>
        <w:t>}</w:t>
      </w:r>
    </w:p>
    <w:p w14:paraId="5B52C18A" w14:textId="77777777" w:rsidR="00CF4330" w:rsidRDefault="00CF4330" w:rsidP="00CF4330">
      <w:pPr>
        <w:pStyle w:val="Heading3"/>
      </w:pPr>
      <w:r>
        <w:t>Observations</w:t>
      </w:r>
    </w:p>
    <w:p w14:paraId="10D7B7B5" w14:textId="591E0782" w:rsidR="00CF4330" w:rsidRDefault="00CF4330" w:rsidP="00CF4330">
      <w:pPr>
        <w:pStyle w:val="BodyTextFirst"/>
        <w:rPr>
          <w:rFonts w:hint="eastAsia"/>
        </w:rPr>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and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w:t>
      </w:r>
      <w:r w:rsidR="003805CD">
        <w:t xml:space="preserve">collides </w:t>
      </w:r>
      <w:r>
        <w:t xml:space="preserve">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3EAF55CC" w14:textId="77777777" w:rsidR="00CF4330" w:rsidRDefault="00CF4330" w:rsidP="00CF4330">
      <w:pPr>
        <w:pStyle w:val="BodyTextCont"/>
        <w:rPr>
          <w:rFonts w:hint="eastAsia"/>
        </w:rPr>
      </w:pPr>
      <w:r>
        <w:t>You have now implemented circle collision detection, built the required engine infrastructure to support collisions, and verified the correctness of the system. You are now ready to learn about Separating Axis Theorem (SAT), and implement the algorithm to detect collisions between rectangles.</w:t>
      </w:r>
    </w:p>
    <w:p w14:paraId="677B520B" w14:textId="77777777" w:rsidR="00CF4330" w:rsidRDefault="00CF4330" w:rsidP="00CF4330">
      <w:pPr>
        <w:pStyle w:val="Heading2"/>
      </w:pPr>
      <w:r>
        <w:t>Separating Axis Theorem</w:t>
      </w:r>
    </w:p>
    <w:p w14:paraId="01074F29" w14:textId="77777777" w:rsidR="00CF4330" w:rsidRDefault="00CF4330" w:rsidP="00CF4330">
      <w:pPr>
        <w:pStyle w:val="BodyTextFirst"/>
        <w:rPr>
          <w:rFonts w:hint="eastAsia"/>
        </w:rPr>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10747F3C" w14:textId="77777777" w:rsidR="00CF4330" w:rsidRDefault="00CF4330" w:rsidP="00CF4330">
      <w:pPr>
        <w:pStyle w:val="Quote"/>
      </w:pPr>
      <w:r>
        <w:t xml:space="preserve">Two convex polygons are not colliding if there exists a line (or axis) that is perpendicular to one of the given edges of the two polygons that when projecting all edges of the two polygons onto this axis results in no overlaps of the projected edges. </w:t>
      </w:r>
    </w:p>
    <w:p w14:paraId="6041E222" w14:textId="77777777" w:rsidR="00CF4330" w:rsidRDefault="00CF4330" w:rsidP="00CF4330">
      <w:pPr>
        <w:pStyle w:val="BodyTextCont"/>
        <w:rPr>
          <w:rFonts w:hint="eastAsia"/>
        </w:rPr>
      </w:pPr>
      <w:r>
        <w:lastRenderedPageBreak/>
        <w:t xml:space="preserve">In other words, given two convex shapes in 2D space, iterate through all of the edges of the convex shapes, one at a time. For each of the edges, derive a line (or axis) that is perpendicular to the edge, project all the edges of the two convex shapes onto this line, and compute for the overlaps of the projected edges. If you can find one of the perpendicular lines where none of the projected edges overlaps, then the two convex shapes do not collide. </w:t>
      </w:r>
    </w:p>
    <w:p w14:paraId="5A8D26AD" w14:textId="77777777" w:rsidR="00CF4330" w:rsidRDefault="00CF4330" w:rsidP="00CF4330">
      <w:pPr>
        <w:pStyle w:val="BodyTextCont"/>
        <w:rPr>
          <w:rFonts w:hint="eastAsia"/>
        </w:rPr>
      </w:pPr>
      <w:r>
        <w:t xml:space="preserve">Figure 9-7 illustrates this description using two axes-aligned rectangles. In this case, there are two lines that are perpendicular to the edges of the two given shapes, the X and Y axes. </w:t>
      </w:r>
    </w:p>
    <w:p w14:paraId="7411A7CA" w14:textId="77777777" w:rsidR="00CF4330" w:rsidRDefault="00CF4330" w:rsidP="00CF4330">
      <w:pPr>
        <w:pStyle w:val="Figure"/>
      </w:pPr>
      <w:r>
        <w:rPr>
          <w:noProof/>
          <w:lang w:val="en-GB" w:eastAsia="en-GB"/>
        </w:rPr>
        <w:drawing>
          <wp:inline distT="114300" distB="114300" distL="114300" distR="114300" wp14:anchorId="776C79D0" wp14:editId="178A1A2D">
            <wp:extent cx="4395788" cy="2030663"/>
            <wp:effectExtent l="0" t="0" r="0" b="0"/>
            <wp:docPr id="9"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7" cstate="print"/>
                    <a:srcRect/>
                    <a:stretch>
                      <a:fillRect/>
                    </a:stretch>
                  </pic:blipFill>
                  <pic:spPr>
                    <a:xfrm>
                      <a:off x="0" y="0"/>
                      <a:ext cx="4395788" cy="2030663"/>
                    </a:xfrm>
                    <a:prstGeom prst="rect">
                      <a:avLst/>
                    </a:prstGeom>
                    <a:ln/>
                  </pic:spPr>
                </pic:pic>
              </a:graphicData>
            </a:graphic>
          </wp:inline>
        </w:drawing>
      </w:r>
    </w:p>
    <w:p w14:paraId="645EF4A1" w14:textId="77777777" w:rsidR="00CF4330" w:rsidRDefault="00CF4330" w:rsidP="00CF4330">
      <w:pPr>
        <w:pStyle w:val="FigureCaption"/>
      </w:pPr>
      <w:r>
        <w:rPr>
          <w:rFonts w:eastAsia="Helvetica Neue"/>
        </w:rPr>
        <w:t>Figure 9-7. A Line Where Projected Edges Do Not Overlap</w:t>
      </w:r>
    </w:p>
    <w:p w14:paraId="29DBB542" w14:textId="77777777" w:rsidR="00CF4330" w:rsidRDefault="00CF4330" w:rsidP="00CF4330">
      <w:pPr>
        <w:pStyle w:val="BodyTextCont"/>
        <w:rPr>
          <w:rFonts w:hint="eastAsia"/>
        </w:rPr>
      </w:pPr>
      <w:r>
        <w:t>When projecting all of the edges of the shapes onto these two lines/axes,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CC5669D" w14:textId="77777777" w:rsidR="00CF4330" w:rsidRDefault="00CF4330" w:rsidP="00CF4330">
      <w:pPr>
        <w:pStyle w:val="BodyTextCont"/>
        <w:rPr>
          <w:rFonts w:hint="eastAsia"/>
        </w:rPr>
      </w:pPr>
      <w:r>
        <w:t>The main strength of algorithms derived from the SAT is that for non-colliding shapes it has an early exit capability.  As soon as an axis with no overlapping projected edge is detected, an algorithm can report no collision and does not need to continue with the testing for other axes. In the case of Figure 9-7, if the algorithm began with processing the X-axis, there would be no need to perform the computation for the Y-axis.</w:t>
      </w:r>
    </w:p>
    <w:p w14:paraId="6BFE735E" w14:textId="77777777" w:rsidR="00CF4330" w:rsidRDefault="00CF4330" w:rsidP="00CF4330">
      <w:pPr>
        <w:pStyle w:val="Heading3"/>
      </w:pPr>
      <w:r>
        <w:t>A Simple SAT Based Algorithm</w:t>
      </w:r>
    </w:p>
    <w:p w14:paraId="1B9CD15D" w14:textId="77777777" w:rsidR="00CF4330" w:rsidRDefault="00CF4330" w:rsidP="00CF4330">
      <w:pPr>
        <w:pStyle w:val="BodyTextFirst"/>
        <w:rPr>
          <w:rFonts w:hint="eastAsia"/>
        </w:rPr>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6A18AC22" w14:textId="77777777" w:rsidR="00CF4330" w:rsidRDefault="00CF4330" w:rsidP="00CF4330">
      <w:pPr>
        <w:pStyle w:val="Bullet"/>
        <w:rPr>
          <w:rFonts w:hint="eastAsia"/>
        </w:rPr>
      </w:pPr>
      <w:r>
        <w:rPr>
          <w:b/>
        </w:rPr>
        <w:lastRenderedPageBreak/>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F907BE7" w14:textId="77777777" w:rsidR="00CF4330" w:rsidRDefault="00CF4330" w:rsidP="00CF4330">
      <w:pPr>
        <w:pStyle w:val="Figure"/>
        <w:ind w:firstLine="720"/>
      </w:pPr>
      <w:r>
        <w:rPr>
          <w:noProof/>
          <w:lang w:val="en-GB" w:eastAsia="en-GB"/>
        </w:rPr>
        <w:drawing>
          <wp:inline distT="114300" distB="114300" distL="114300" distR="114300" wp14:anchorId="281ADC55" wp14:editId="29837442">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8" cstate="print"/>
                    <a:srcRect/>
                    <a:stretch>
                      <a:fillRect/>
                    </a:stretch>
                  </pic:blipFill>
                  <pic:spPr>
                    <a:xfrm>
                      <a:off x="0" y="0"/>
                      <a:ext cx="3873644" cy="1852613"/>
                    </a:xfrm>
                    <a:prstGeom prst="rect">
                      <a:avLst/>
                    </a:prstGeom>
                    <a:ln/>
                  </pic:spPr>
                </pic:pic>
              </a:graphicData>
            </a:graphic>
          </wp:inline>
        </w:drawing>
      </w:r>
    </w:p>
    <w:p w14:paraId="74EE27CE" w14:textId="77777777" w:rsidR="00CF4330" w:rsidRDefault="00CF4330" w:rsidP="00CF4330">
      <w:pPr>
        <w:pStyle w:val="FigureCaption"/>
      </w:pPr>
      <w:r>
        <w:rPr>
          <w:rFonts w:eastAsia="Helvetica Neue"/>
        </w:rPr>
        <w:tab/>
      </w:r>
      <w:r>
        <w:rPr>
          <w:rFonts w:eastAsia="Helvetica Neue"/>
        </w:rPr>
        <w:tab/>
        <w:t>Figure 9-8. Rectangle Edges and Face Normals</w:t>
      </w:r>
    </w:p>
    <w:p w14:paraId="6F79F056" w14:textId="77777777" w:rsidR="00CF4330" w:rsidRDefault="00CF4330" w:rsidP="00CF4330">
      <w:pPr>
        <w:pStyle w:val="Bullet"/>
        <w:rPr>
          <w:rFonts w:hint="eastAsia"/>
        </w:rPr>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3405FFAA" w14:textId="77777777" w:rsidR="00CF4330" w:rsidRDefault="00CF4330" w:rsidP="00CF4330">
      <w:pPr>
        <w:ind w:left="720"/>
      </w:pPr>
      <w:r>
        <w:rPr>
          <w:noProof/>
          <w:lang w:val="en-GB" w:eastAsia="en-GB"/>
        </w:rPr>
        <w:drawing>
          <wp:inline distT="114300" distB="114300" distL="114300" distR="114300" wp14:anchorId="330FD77A" wp14:editId="01CA3273">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9" cstate="print"/>
                    <a:srcRect/>
                    <a:stretch>
                      <a:fillRect/>
                    </a:stretch>
                  </pic:blipFill>
                  <pic:spPr>
                    <a:xfrm>
                      <a:off x="0" y="0"/>
                      <a:ext cx="2938463" cy="1834258"/>
                    </a:xfrm>
                    <a:prstGeom prst="rect">
                      <a:avLst/>
                    </a:prstGeom>
                    <a:ln/>
                  </pic:spPr>
                </pic:pic>
              </a:graphicData>
            </a:graphic>
          </wp:inline>
        </w:drawing>
      </w:r>
    </w:p>
    <w:p w14:paraId="652DF04D" w14:textId="77777777" w:rsidR="00CF4330" w:rsidRDefault="00CF4330" w:rsidP="00CF4330">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2E68A81E" w14:textId="77777777" w:rsidR="00CF4330" w:rsidRDefault="00CF4330" w:rsidP="00CF4330">
      <w:pPr>
        <w:pStyle w:val="Bullet"/>
        <w:rPr>
          <w:rFonts w:hint="eastAsia"/>
        </w:rPr>
      </w:pPr>
      <w:r>
        <w:rPr>
          <w:b/>
        </w:rPr>
        <w:lastRenderedPageBreak/>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00066131" w14:textId="77777777" w:rsidR="00CF4330" w:rsidRDefault="00CF4330" w:rsidP="00CF4330">
      <w:pPr>
        <w:ind w:left="216" w:firstLine="720"/>
      </w:pPr>
      <w:r>
        <w:rPr>
          <w:noProof/>
          <w:lang w:val="en-GB" w:eastAsia="en-GB"/>
        </w:rPr>
        <w:drawing>
          <wp:inline distT="114300" distB="114300" distL="114300" distR="114300" wp14:anchorId="44FE120F" wp14:editId="6207B0B3">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0" cstate="print"/>
                    <a:srcRect/>
                    <a:stretch>
                      <a:fillRect/>
                    </a:stretch>
                  </pic:blipFill>
                  <pic:spPr>
                    <a:xfrm>
                      <a:off x="0" y="0"/>
                      <a:ext cx="2890838" cy="2005780"/>
                    </a:xfrm>
                    <a:prstGeom prst="rect">
                      <a:avLst/>
                    </a:prstGeom>
                    <a:ln/>
                  </pic:spPr>
                </pic:pic>
              </a:graphicData>
            </a:graphic>
          </wp:inline>
        </w:drawing>
      </w:r>
    </w:p>
    <w:p w14:paraId="0FCB438F" w14:textId="77777777" w:rsidR="00CF4330" w:rsidRDefault="00CF4330" w:rsidP="00CF4330">
      <w:pPr>
        <w:pStyle w:val="FigureCaption"/>
      </w:pPr>
      <w:r>
        <w:rPr>
          <w:rFonts w:eastAsia="Helvetica Neue"/>
        </w:rPr>
        <w:tab/>
      </w:r>
      <w:r>
        <w:rPr>
          <w:rFonts w:eastAsia="Helvetica Neue"/>
        </w:rPr>
        <w:tab/>
        <w:t>Figure 9-10. Identify the Min and Max Bound Positions for Each Rectangle</w:t>
      </w:r>
    </w:p>
    <w:p w14:paraId="03EB859E" w14:textId="77777777" w:rsidR="00CF4330" w:rsidRDefault="00CF4330" w:rsidP="00CF4330">
      <w:pPr>
        <w:pStyle w:val="Bullet"/>
        <w:rPr>
          <w:rFonts w:hint="eastAsia"/>
        </w:rPr>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7D71B629" w14:textId="77777777" w:rsidR="00CF4330" w:rsidRDefault="00CF4330" w:rsidP="00CF4330">
      <w:pPr>
        <w:pStyle w:val="Figure"/>
        <w:ind w:firstLine="720"/>
      </w:pPr>
      <w:r>
        <w:rPr>
          <w:noProof/>
          <w:lang w:val="en-GB" w:eastAsia="en-GB"/>
        </w:rPr>
        <w:lastRenderedPageBreak/>
        <w:drawing>
          <wp:inline distT="114300" distB="114300" distL="114300" distR="114300" wp14:anchorId="5C12BF68" wp14:editId="5645E6B3">
            <wp:extent cx="2909888" cy="2514522"/>
            <wp:effectExtent l="0" t="0" r="0" b="0"/>
            <wp:docPr id="16"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1" cstate="print"/>
                    <a:srcRect/>
                    <a:stretch>
                      <a:fillRect/>
                    </a:stretch>
                  </pic:blipFill>
                  <pic:spPr>
                    <a:xfrm>
                      <a:off x="0" y="0"/>
                      <a:ext cx="2909888" cy="2514522"/>
                    </a:xfrm>
                    <a:prstGeom prst="rect">
                      <a:avLst/>
                    </a:prstGeom>
                    <a:ln/>
                  </pic:spPr>
                </pic:pic>
              </a:graphicData>
            </a:graphic>
          </wp:inline>
        </w:drawing>
      </w:r>
    </w:p>
    <w:p w14:paraId="0E6640A5" w14:textId="77777777" w:rsidR="00CF4330" w:rsidRDefault="00CF4330" w:rsidP="00CF4330">
      <w:pPr>
        <w:pStyle w:val="FigureCaption"/>
      </w:pPr>
      <w:r>
        <w:rPr>
          <w:rFonts w:eastAsia="Helvetica Neue"/>
        </w:rPr>
        <w:tab/>
      </w:r>
      <w:r>
        <w:rPr>
          <w:rFonts w:eastAsia="Helvetica Neue"/>
        </w:rPr>
        <w:tab/>
        <w:t>Figure 9-11. Test for Overlaps of Projected Edges (shows A1)</w:t>
      </w:r>
    </w:p>
    <w:p w14:paraId="03CAC40D" w14:textId="77777777" w:rsidR="00CF4330" w:rsidRDefault="00CF4330" w:rsidP="00CF4330">
      <w:pPr>
        <w:pStyle w:val="BodyTextCont"/>
        <w:rPr>
          <w:rFonts w:hint="eastAsia"/>
        </w:rPr>
      </w:pPr>
      <w:r>
        <w:t>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14CFCC7D" w14:textId="77777777" w:rsidR="00CF4330" w:rsidRDefault="00CF4330" w:rsidP="00CF4330">
      <w:pPr>
        <w:pStyle w:val="Heading3"/>
      </w:pPr>
      <w:r>
        <w:t>An Efficient SAT Algorithm: The Support Points</w:t>
      </w:r>
    </w:p>
    <w:p w14:paraId="02E49FDF" w14:textId="77777777" w:rsidR="00CF4330" w:rsidRDefault="00CF4330" w:rsidP="00CF4330">
      <w:pPr>
        <w:pStyle w:val="BodyTextFirst"/>
        <w:rPr>
          <w:rFonts w:hint="eastAsia"/>
        </w:rPr>
      </w:pPr>
      <w:r>
        <w:t>As illustrated in Figure 9-12, a support point for a face normal of shape-A is defined to be the vertex position on shape-B where the vertex has the most negative distant from the corresponding edge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17D5D3EE" w14:textId="77777777" w:rsidR="00CF4330" w:rsidRDefault="00CF4330" w:rsidP="00CF4330">
      <w:pPr>
        <w:pStyle w:val="Figure"/>
      </w:pPr>
      <w:bookmarkStart w:id="12" w:name="_aq5qyq7rj9g6" w:colFirst="0" w:colLast="0"/>
      <w:bookmarkEnd w:id="12"/>
      <w:r>
        <w:rPr>
          <w:noProof/>
          <w:lang w:val="en-GB" w:eastAsia="en-GB"/>
        </w:rPr>
        <w:lastRenderedPageBreak/>
        <w:drawing>
          <wp:inline distT="114300" distB="114300" distL="114300" distR="114300" wp14:anchorId="52B04CC6" wp14:editId="507E2969">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2" cstate="print"/>
                    <a:srcRect/>
                    <a:stretch>
                      <a:fillRect/>
                    </a:stretch>
                  </pic:blipFill>
                  <pic:spPr>
                    <a:xfrm>
                      <a:off x="0" y="0"/>
                      <a:ext cx="3529013" cy="1790079"/>
                    </a:xfrm>
                    <a:prstGeom prst="rect">
                      <a:avLst/>
                    </a:prstGeom>
                    <a:ln/>
                  </pic:spPr>
                </pic:pic>
              </a:graphicData>
            </a:graphic>
          </wp:inline>
        </w:drawing>
      </w:r>
    </w:p>
    <w:p w14:paraId="0130017F" w14:textId="77777777" w:rsidR="00CF4330" w:rsidRDefault="00CF4330" w:rsidP="00CF4330">
      <w:pPr>
        <w:pStyle w:val="FigureCaption"/>
      </w:pPr>
      <w:bookmarkStart w:id="13" w:name="_1enakvh0p6bu" w:colFirst="0" w:colLast="0"/>
      <w:bookmarkEnd w:id="13"/>
      <w:r>
        <w:t>Figure 9-12. Support Points of Face Normals</w:t>
      </w:r>
    </w:p>
    <w:p w14:paraId="29B619D0" w14:textId="77777777" w:rsidR="00CF4330" w:rsidRDefault="00CF4330" w:rsidP="00CF4330">
      <w:pPr>
        <w:pStyle w:val="BodyTextCont"/>
        <w:rPr>
          <w:rFonts w:hint="eastAsia"/>
        </w:rPr>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A090EA3" w14:textId="77777777" w:rsidR="00CF4330" w:rsidRDefault="00CF4330" w:rsidP="00CF4330">
      <w:pPr>
        <w:pStyle w:val="Heading4"/>
      </w:pPr>
      <w:bookmarkStart w:id="14" w:name="_6u6abw694m98" w:colFirst="0" w:colLast="0"/>
      <w:bookmarkEnd w:id="14"/>
      <w:r>
        <w:t>Support Point May Not Exist for a Face Normal</w:t>
      </w:r>
    </w:p>
    <w:p w14:paraId="588372E5" w14:textId="77777777" w:rsidR="00CF4330" w:rsidRDefault="00CF4330" w:rsidP="00CF4330">
      <w:pPr>
        <w:pStyle w:val="BodyTextFirst"/>
        <w:rPr>
          <w:rFonts w:hint="eastAsia"/>
        </w:rPr>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45DB9E19" w14:textId="77777777" w:rsidR="00CF4330" w:rsidRDefault="00CF4330" w:rsidP="00CF4330">
      <w:pPr>
        <w:pStyle w:val="BodyTextCont"/>
        <w:rPr>
          <w:rFonts w:hint="eastAsia"/>
        </w:rPr>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154CF5EF" w14:textId="77777777" w:rsidR="00CF4330" w:rsidRDefault="00CF4330" w:rsidP="00CF4330">
      <w:pPr>
        <w:pStyle w:val="BodyTextCont"/>
        <w:rPr>
          <w:rFonts w:hint="eastAsia"/>
        </w:rPr>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448384ED" w14:textId="77777777" w:rsidR="00CF4330" w:rsidRDefault="00CF4330" w:rsidP="00CF4330">
      <w:pPr>
        <w:pStyle w:val="Heading4"/>
      </w:pPr>
      <w:bookmarkStart w:id="15" w:name="_324hp7bsdjww" w:colFirst="0" w:colLast="0"/>
      <w:bookmarkEnd w:id="15"/>
      <w:r>
        <w:t>The Axis of Least Penetration and Collision Information</w:t>
      </w:r>
    </w:p>
    <w:p w14:paraId="048F4D4C" w14:textId="77777777" w:rsidR="00CF4330" w:rsidRDefault="00CF4330" w:rsidP="00CF4330">
      <w:pPr>
        <w:pStyle w:val="BodyTextFirst"/>
        <w:rPr>
          <w:rFonts w:hint="eastAsia"/>
        </w:rPr>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w:t>
      </w:r>
      <w:r>
        <w:lastRenderedPageBreak/>
        <w:t>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894FDE2" w14:textId="77777777" w:rsidR="00CF4330" w:rsidRDefault="00CF4330" w:rsidP="00CF4330">
      <w:pPr>
        <w:pStyle w:val="Figure"/>
      </w:pPr>
      <w:r>
        <w:rPr>
          <w:noProof/>
          <w:lang w:val="en-GB" w:eastAsia="en-GB"/>
        </w:rPr>
        <w:drawing>
          <wp:inline distT="114300" distB="114300" distL="114300" distR="114300" wp14:anchorId="1307870D" wp14:editId="22D4B266">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3" cstate="print"/>
                    <a:srcRect/>
                    <a:stretch>
                      <a:fillRect/>
                    </a:stretch>
                  </pic:blipFill>
                  <pic:spPr>
                    <a:xfrm>
                      <a:off x="0" y="0"/>
                      <a:ext cx="4824413" cy="2377247"/>
                    </a:xfrm>
                    <a:prstGeom prst="rect">
                      <a:avLst/>
                    </a:prstGeom>
                    <a:ln/>
                  </pic:spPr>
                </pic:pic>
              </a:graphicData>
            </a:graphic>
          </wp:inline>
        </w:drawing>
      </w:r>
    </w:p>
    <w:p w14:paraId="56DC6D17" w14:textId="77777777" w:rsidR="00CF4330" w:rsidRDefault="00CF4330" w:rsidP="00CF4330">
      <w:pPr>
        <w:pStyle w:val="FigureCaption"/>
      </w:pPr>
      <w:r>
        <w:rPr>
          <w:rFonts w:eastAsia="Helvetica Neue"/>
        </w:rPr>
        <w:t>Figure 9-13. Axis of Least Penetration and The Corresponding Collision Information</w:t>
      </w:r>
    </w:p>
    <w:p w14:paraId="6151E8B7" w14:textId="77777777" w:rsidR="00CF4330" w:rsidRDefault="00CF4330" w:rsidP="00CF4330">
      <w:pPr>
        <w:pStyle w:val="Heading4"/>
      </w:pPr>
      <w:bookmarkStart w:id="16" w:name="_1r3cvd8cshhl" w:colFirst="0" w:colLast="0"/>
      <w:bookmarkEnd w:id="16"/>
      <w:r>
        <w:t>The Algorithm</w:t>
      </w:r>
    </w:p>
    <w:p w14:paraId="1E599AC3" w14:textId="77777777" w:rsidR="00CF4330" w:rsidRDefault="00CF4330" w:rsidP="00CF4330">
      <w:pPr>
        <w:pStyle w:val="BodyTextFirst"/>
        <w:rPr>
          <w:rFonts w:hint="eastAsia"/>
        </w:rPr>
      </w:pPr>
      <w:r>
        <w:t>With the background description, the efficient SAT-based algorithm to compute the collision between two convex shapes, A and B, can be summarized as:</w:t>
      </w:r>
    </w:p>
    <w:p w14:paraId="6E92DBFE" w14:textId="77777777" w:rsidR="00CF4330" w:rsidRDefault="00CF4330" w:rsidP="00CF4330">
      <w:pPr>
        <w:pStyle w:val="Code"/>
        <w:rPr>
          <w:rFonts w:hint="eastAsia"/>
        </w:rPr>
      </w:pPr>
      <w:r>
        <w:t>Compute the support points for all the face normals on shape-A</w:t>
      </w:r>
    </w:p>
    <w:p w14:paraId="130E7F1C" w14:textId="77777777" w:rsidR="00CF4330" w:rsidRDefault="00CF4330" w:rsidP="00CF4330">
      <w:pPr>
        <w:pStyle w:val="Code"/>
        <w:rPr>
          <w:rFonts w:hint="eastAsia"/>
        </w:rPr>
      </w:pPr>
      <w:r>
        <w:t xml:space="preserve">    If any of the support points is not defined, there is no collision</w:t>
      </w:r>
    </w:p>
    <w:p w14:paraId="2E2F14F0" w14:textId="77777777" w:rsidR="00CF4330" w:rsidRDefault="00CF4330" w:rsidP="00CF4330">
      <w:pPr>
        <w:pStyle w:val="Code"/>
        <w:rPr>
          <w:rFonts w:hint="eastAsia"/>
        </w:rPr>
      </w:pPr>
      <w:r>
        <w:t xml:space="preserve">    If all support points are defined, compute the axis of least penetration</w:t>
      </w:r>
    </w:p>
    <w:p w14:paraId="5F4304C4" w14:textId="77777777" w:rsidR="00CF4330" w:rsidRDefault="00CF4330" w:rsidP="00CF4330">
      <w:pPr>
        <w:pStyle w:val="Code"/>
        <w:rPr>
          <w:rFonts w:hint="eastAsia"/>
        </w:rPr>
      </w:pPr>
      <w:r>
        <w:t>Compute the support points for all the face normals on shape-B</w:t>
      </w:r>
    </w:p>
    <w:p w14:paraId="291ABB48" w14:textId="77777777" w:rsidR="00CF4330" w:rsidRDefault="00CF4330" w:rsidP="00CF4330">
      <w:pPr>
        <w:pStyle w:val="Code"/>
        <w:rPr>
          <w:rFonts w:hint="eastAsia"/>
        </w:rPr>
      </w:pPr>
      <w:r>
        <w:t xml:space="preserve">    If any of the support points is not defined, there is no collision</w:t>
      </w:r>
    </w:p>
    <w:p w14:paraId="018F781A" w14:textId="77777777" w:rsidR="00CF4330" w:rsidRDefault="00CF4330" w:rsidP="00CF4330">
      <w:pPr>
        <w:pStyle w:val="Code"/>
        <w:rPr>
          <w:rFonts w:hint="eastAsia"/>
        </w:rPr>
      </w:pPr>
      <w:r>
        <w:t xml:space="preserve">    If all support points are defined, compute the axis of least penetration</w:t>
      </w:r>
    </w:p>
    <w:p w14:paraId="77FF20BC" w14:textId="77777777" w:rsidR="00CF4330" w:rsidRDefault="00CF4330" w:rsidP="00CF4330">
      <w:pPr>
        <w:pStyle w:val="BodyTextCont"/>
        <w:rPr>
          <w:rFonts w:hint="eastAsia"/>
        </w:rPr>
      </w:pPr>
      <w:r>
        <w:t>The collision information is simply the smaller collision depth from the above two results. You are now ready to implement the support point SAT algorithm.</w:t>
      </w:r>
    </w:p>
    <w:p w14:paraId="1197BB58" w14:textId="77777777" w:rsidR="00CF4330" w:rsidRDefault="00CF4330" w:rsidP="00CF4330">
      <w:pPr>
        <w:pStyle w:val="Heading2"/>
      </w:pPr>
      <w:r>
        <w:lastRenderedPageBreak/>
        <w:t xml:space="preserve">The Rectangle Collisions Project </w:t>
      </w:r>
    </w:p>
    <w:p w14:paraId="04FAE555" w14:textId="77777777" w:rsidR="00CF4330" w:rsidRDefault="00CF4330" w:rsidP="00CF4330">
      <w:pPr>
        <w:pStyle w:val="BodyTextFirst"/>
        <w:rPr>
          <w:rFonts w:hint="eastAsia"/>
        </w:rPr>
      </w:pPr>
      <w:r w:rsidRPr="006A64E5">
        <w:t>This</w:t>
      </w:r>
      <w:r w:rsidRPr="00E95A9B">
        <w:t xml:space="preserve"> project will guide you t</w:t>
      </w:r>
      <w:r>
        <w:t>hrough</w:t>
      </w:r>
      <w:r w:rsidRPr="00E95A9B">
        <w:t xml:space="preserve"> </w:t>
      </w:r>
      <w:r>
        <w:t xml:space="preserve">the </w:t>
      </w:r>
      <w:r w:rsidRPr="00E95A9B">
        <w:t>implement</w:t>
      </w:r>
      <w:r>
        <w:t>ation of</w:t>
      </w:r>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283C907F" w14:textId="77777777" w:rsidR="00CF4330" w:rsidRDefault="00CF4330" w:rsidP="00CF4330">
      <w:pPr>
        <w:pStyle w:val="Figure"/>
      </w:pPr>
      <w:r>
        <w:rPr>
          <w:noProof/>
        </w:rPr>
        <w:drawing>
          <wp:inline distT="0" distB="0" distL="0" distR="0" wp14:anchorId="54CCC121" wp14:editId="4E19F32B">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36802ED4" w14:textId="77777777" w:rsidR="00CF4330" w:rsidRPr="00D8445E" w:rsidRDefault="00CF4330" w:rsidP="00CF4330">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6E915AEC"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5959FCC1" w14:textId="77777777" w:rsidR="00CF4330" w:rsidRDefault="00CF4330" w:rsidP="00CF4330">
      <w:pPr>
        <w:pStyle w:val="Bullet"/>
        <w:rPr>
          <w:rStyle w:val="Strong"/>
          <w:rFonts w:hint="eastAsia"/>
          <w:b w:val="0"/>
          <w:bCs w:val="0"/>
        </w:rPr>
      </w:pPr>
      <w:r>
        <w:rPr>
          <w:rStyle w:val="Strong"/>
          <w:b w:val="0"/>
          <w:bCs w:val="0"/>
        </w:rPr>
        <w:t>Behavior control:</w:t>
      </w:r>
    </w:p>
    <w:p w14:paraId="6C425D0A" w14:textId="77777777" w:rsidR="00CF4330" w:rsidRPr="00A243C0" w:rsidRDefault="00CF4330" w:rsidP="00CF4330">
      <w:pPr>
        <w:pStyle w:val="BulletSubList"/>
        <w:rPr>
          <w:rFonts w:hint="eastAsia"/>
        </w:rPr>
      </w:pPr>
      <w:r>
        <w:t>G key: Randomly create a new rigid circle or rectangle</w:t>
      </w:r>
    </w:p>
    <w:p w14:paraId="48F83C2C" w14:textId="77777777" w:rsidR="00CF4330" w:rsidRDefault="00CF4330" w:rsidP="00CF4330">
      <w:pPr>
        <w:pStyle w:val="Bullet"/>
        <w:rPr>
          <w:rStyle w:val="Strong"/>
          <w:rFonts w:hint="eastAsia"/>
          <w:b w:val="0"/>
          <w:bCs w:val="0"/>
        </w:rPr>
      </w:pPr>
      <w:r>
        <w:rPr>
          <w:rStyle w:val="Strong"/>
          <w:b w:val="0"/>
          <w:bCs w:val="0"/>
        </w:rPr>
        <w:t>Draw control</w:t>
      </w:r>
    </w:p>
    <w:p w14:paraId="7629416B"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27BF931E" w14:textId="77777777" w:rsidR="00CF4330" w:rsidRDefault="00CF4330" w:rsidP="00CF4330">
      <w:pPr>
        <w:pStyle w:val="BulletSubList"/>
        <w:rPr>
          <w:rFonts w:hint="eastAsia"/>
        </w:rPr>
      </w:pPr>
      <w:r>
        <w:t>T key: Toggle textures on all objects</w:t>
      </w:r>
    </w:p>
    <w:p w14:paraId="7B7BB971" w14:textId="77777777" w:rsidR="00CF4330" w:rsidRDefault="00CF4330" w:rsidP="00CF4330">
      <w:pPr>
        <w:pStyle w:val="BulletSubList"/>
        <w:rPr>
          <w:rFonts w:hint="eastAsia"/>
        </w:rPr>
      </w:pPr>
      <w:r>
        <w:lastRenderedPageBreak/>
        <w:t xml:space="preserve">R key: Toggle the drawing of </w:t>
      </w:r>
      <w:proofErr w:type="spellStart"/>
      <w:r w:rsidRPr="00A81917">
        <w:rPr>
          <w:rStyle w:val="CodeInline"/>
        </w:rPr>
        <w:t>RigidShape</w:t>
      </w:r>
      <w:proofErr w:type="spellEnd"/>
    </w:p>
    <w:p w14:paraId="54861232"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674E29A" w14:textId="77777777" w:rsidR="00CF4330" w:rsidRDefault="00CF4330" w:rsidP="00CF4330">
      <w:pPr>
        <w:pStyle w:val="Bullet"/>
        <w:rPr>
          <w:rStyle w:val="Strong"/>
          <w:rFonts w:hint="eastAsia"/>
          <w:b w:val="0"/>
          <w:bCs w:val="0"/>
        </w:rPr>
      </w:pPr>
      <w:r>
        <w:rPr>
          <w:rStyle w:val="Strong"/>
          <w:b w:val="0"/>
          <w:bCs w:val="0"/>
        </w:rPr>
        <w:t>Object control:</w:t>
      </w:r>
    </w:p>
    <w:p w14:paraId="3D261100" w14:textId="77777777" w:rsidR="00CF4330" w:rsidRDefault="00CF4330" w:rsidP="00CF4330">
      <w:pPr>
        <w:pStyle w:val="BulletSubList"/>
        <w:rPr>
          <w:rFonts w:hint="eastAsia"/>
        </w:rPr>
      </w:pPr>
      <w:r>
        <w:t>Left/right-arrow key: Sequence through and select an object</w:t>
      </w:r>
    </w:p>
    <w:p w14:paraId="78670BC8" w14:textId="77777777" w:rsidR="00CF4330" w:rsidRDefault="00CF4330" w:rsidP="00CF4330">
      <w:pPr>
        <w:pStyle w:val="BulletSubList"/>
        <w:rPr>
          <w:rFonts w:hint="eastAsia"/>
        </w:rPr>
      </w:pPr>
      <w:r>
        <w:t>WASD keys: Move the selected object</w:t>
      </w:r>
    </w:p>
    <w:p w14:paraId="243BEF3E" w14:textId="77777777" w:rsidR="00CF4330" w:rsidRDefault="00CF4330" w:rsidP="00CF4330">
      <w:pPr>
        <w:pStyle w:val="BulletSubList"/>
        <w:rPr>
          <w:rFonts w:hint="eastAsia"/>
        </w:rPr>
      </w:pPr>
      <w:r>
        <w:t>Z/X key: Rotate the selected object</w:t>
      </w:r>
    </w:p>
    <w:p w14:paraId="2A55F378"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E6A032F" w14:textId="77777777" w:rsidR="00CF4330" w:rsidRDefault="00CF4330" w:rsidP="00CF4330">
      <w:pPr>
        <w:pStyle w:val="BodyTextFirst"/>
        <w:rPr>
          <w:rFonts w:hint="eastAsia"/>
        </w:rPr>
      </w:pPr>
      <w:r w:rsidRPr="00E67471">
        <w:t>The goals of the project are as follows</w:t>
      </w:r>
      <w:r>
        <w:t>:</w:t>
      </w:r>
    </w:p>
    <w:p w14:paraId="0408EB95" w14:textId="77777777" w:rsidR="00CF4330" w:rsidRDefault="00CF4330" w:rsidP="00CF4330">
      <w:pPr>
        <w:pStyle w:val="Bullet"/>
        <w:rPr>
          <w:rFonts w:hint="eastAsia"/>
        </w:rPr>
      </w:pPr>
      <w:r w:rsidRPr="00E95A9B">
        <w:t>To gain insights into and implement the support point SAT algorithm</w:t>
      </w:r>
    </w:p>
    <w:p w14:paraId="65426DDF" w14:textId="77777777" w:rsidR="00CF4330" w:rsidRDefault="00CF4330" w:rsidP="00CF4330">
      <w:pPr>
        <w:pStyle w:val="Bullet"/>
        <w:rPr>
          <w:rFonts w:hint="eastAsia"/>
        </w:rPr>
      </w:pPr>
      <w:r>
        <w:t xml:space="preserve">To continue with completing narrow phase collision detection implementation. </w:t>
      </w:r>
    </w:p>
    <w:p w14:paraId="407DED70" w14:textId="77777777" w:rsidR="00CF4330" w:rsidRDefault="00CF4330" w:rsidP="00CF4330">
      <w:pPr>
        <w:pStyle w:val="BodyTextCont"/>
        <w:rPr>
          <w:rFonts w:hint="eastAsia"/>
        </w:rPr>
      </w:pPr>
      <w:r>
        <w:t>After this project your game engine will able to collide between circle shapes and between rectangles shapes while still not supporting collisions between circle and rectangle shapes. This will be one step closer to completing the implementation of narrow phase collision detection for rigid shapes. The remaining functionality, detecting circle-rectangle collisions, will be covered in the next subsection.</w:t>
      </w:r>
    </w:p>
    <w:p w14:paraId="3A0AAAF8" w14:textId="77777777" w:rsidR="00CF4330" w:rsidRDefault="00CF4330" w:rsidP="00CF4330">
      <w:pPr>
        <w:pStyle w:val="Heading3"/>
      </w:pPr>
      <w:r>
        <w:t>Implementing the Support Point SAT</w:t>
      </w:r>
    </w:p>
    <w:p w14:paraId="464DB84C" w14:textId="77777777" w:rsidR="00CF4330" w:rsidRDefault="00CF4330" w:rsidP="00CF4330">
      <w:pPr>
        <w:pStyle w:val="BodyTextFirst"/>
        <w:rPr>
          <w:rFonts w:hint="eastAsia"/>
        </w:rPr>
      </w:pPr>
      <w:r>
        <w:t xml:space="preserve">With the collision detection infrastructure from the previous project completed,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2EA40B09" w14:textId="77777777" w:rsidR="00CF4330" w:rsidRDefault="00CF4330" w:rsidP="007907D3">
      <w:pPr>
        <w:pStyle w:val="NumList"/>
        <w:numPr>
          <w:ilvl w:val="0"/>
          <w:numId w:val="34"/>
        </w:numPr>
        <w:rPr>
          <w:rFonts w:hint="eastAsia"/>
        </w:rPr>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7907D3">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6648206C" w14:textId="77777777" w:rsidR="00CF4330" w:rsidRDefault="00CF4330" w:rsidP="00CF4330">
      <w:pPr>
        <w:pStyle w:val="Code"/>
        <w:rPr>
          <w:rFonts w:hint="eastAsia"/>
        </w:rPr>
      </w:pPr>
      <w:r>
        <w:t>class SupportStruct {</w:t>
      </w:r>
    </w:p>
    <w:p w14:paraId="7810CC5D" w14:textId="77777777" w:rsidR="00CF4330" w:rsidRDefault="00CF4330" w:rsidP="00CF4330">
      <w:pPr>
        <w:pStyle w:val="Code"/>
        <w:rPr>
          <w:rFonts w:hint="eastAsia"/>
        </w:rPr>
      </w:pPr>
      <w:r>
        <w:t xml:space="preserve">    constructor() {</w:t>
      </w:r>
    </w:p>
    <w:p w14:paraId="377CF2AA" w14:textId="77777777" w:rsidR="00CF4330" w:rsidRDefault="00CF4330" w:rsidP="00CF4330">
      <w:pPr>
        <w:pStyle w:val="Code"/>
        <w:rPr>
          <w:rFonts w:hint="eastAsia"/>
        </w:rPr>
      </w:pPr>
      <w:r>
        <w:t xml:space="preserve">        this.mSupportPoint = null;</w:t>
      </w:r>
    </w:p>
    <w:p w14:paraId="4F76265E" w14:textId="77777777" w:rsidR="00CF4330" w:rsidRDefault="00CF4330" w:rsidP="00CF4330">
      <w:pPr>
        <w:pStyle w:val="Code"/>
        <w:rPr>
          <w:rFonts w:hint="eastAsia"/>
        </w:rPr>
      </w:pPr>
      <w:r>
        <w:t xml:space="preserve">        this.mSupportPointDist = 0;</w:t>
      </w:r>
    </w:p>
    <w:p w14:paraId="02AAD059" w14:textId="77777777" w:rsidR="00CF4330" w:rsidRDefault="00CF4330" w:rsidP="00CF4330">
      <w:pPr>
        <w:pStyle w:val="Code"/>
        <w:rPr>
          <w:rFonts w:hint="eastAsia"/>
        </w:rPr>
      </w:pPr>
      <w:r>
        <w:t xml:space="preserve">    }</w:t>
      </w:r>
    </w:p>
    <w:p w14:paraId="6E07A4E5" w14:textId="77777777" w:rsidR="00CF4330" w:rsidRDefault="00CF4330" w:rsidP="00CF4330">
      <w:pPr>
        <w:pStyle w:val="Code"/>
        <w:rPr>
          <w:rFonts w:hint="eastAsia"/>
        </w:rPr>
      </w:pPr>
      <w:r>
        <w:t>}</w:t>
      </w:r>
    </w:p>
    <w:p w14:paraId="364DD8BC" w14:textId="77777777" w:rsidR="00CF4330" w:rsidRDefault="00CF4330" w:rsidP="00CF4330">
      <w:pPr>
        <w:pStyle w:val="Code"/>
        <w:rPr>
          <w:rFonts w:hint="eastAsia"/>
        </w:rPr>
      </w:pPr>
    </w:p>
    <w:p w14:paraId="6380724C" w14:textId="77777777" w:rsidR="00CF4330" w:rsidRDefault="00CF4330" w:rsidP="00CF4330">
      <w:pPr>
        <w:pStyle w:val="Code"/>
        <w:rPr>
          <w:rFonts w:hint="eastAsia"/>
        </w:rPr>
      </w:pPr>
      <w:r>
        <w:t>// temp work area to save memory allocations</w:t>
      </w:r>
    </w:p>
    <w:p w14:paraId="51ADAAD2" w14:textId="77777777" w:rsidR="00CF4330" w:rsidRDefault="00CF4330" w:rsidP="00CF4330">
      <w:pPr>
        <w:pStyle w:val="Code"/>
        <w:rPr>
          <w:rFonts w:hint="eastAsia"/>
        </w:rPr>
      </w:pPr>
      <w:r>
        <w:t>let mTmpSupport = new SupportStruct();</w:t>
      </w:r>
    </w:p>
    <w:p w14:paraId="0E7F12A2" w14:textId="77777777" w:rsidR="00CF4330" w:rsidRDefault="00CF4330" w:rsidP="00CF4330">
      <w:pPr>
        <w:pStyle w:val="Code"/>
        <w:rPr>
          <w:rFonts w:hint="eastAsia"/>
        </w:rPr>
      </w:pPr>
      <w:r>
        <w:t>let mCollisionInfoR1 = new CollisionInfo();</w:t>
      </w:r>
    </w:p>
    <w:p w14:paraId="3BFA8A3F" w14:textId="77777777" w:rsidR="00CF4330" w:rsidRDefault="00CF4330" w:rsidP="00CF4330">
      <w:pPr>
        <w:pStyle w:val="Code"/>
        <w:rPr>
          <w:rFonts w:hint="eastAsia"/>
        </w:rPr>
      </w:pPr>
      <w:r>
        <w:lastRenderedPageBreak/>
        <w:t>let mCollisionInfoR2 = new CollisionInfo();</w:t>
      </w:r>
    </w:p>
    <w:p w14:paraId="159671F9" w14:textId="7012E8D4" w:rsidR="00CF4330" w:rsidRDefault="00CF4330" w:rsidP="00CF4330">
      <w:pPr>
        <w:pStyle w:val="NumList"/>
        <w:numPr>
          <w:ilvl w:val="0"/>
          <w:numId w:val="11"/>
        </w:numPr>
        <w:tabs>
          <w:tab w:val="clear" w:pos="936"/>
          <w:tab w:val="num" w:pos="900"/>
        </w:tabs>
        <w:ind w:left="900"/>
        <w:rPr>
          <w:rFonts w:hint="eastAsia"/>
        </w:rPr>
      </w:pPr>
      <w:r>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w:t>
      </w:r>
      <w:r w:rsidR="001F2A4C">
        <w:t>e</w:t>
      </w:r>
      <w:r>
        <w:t xml:space="preserve">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479F2430" w14:textId="77777777" w:rsidR="00CF4330" w:rsidRPr="006E3304" w:rsidRDefault="00CF4330" w:rsidP="00CF4330">
      <w:pPr>
        <w:pStyle w:val="Code"/>
        <w:rPr>
          <w:rFonts w:hint="eastAsia"/>
        </w:rPr>
      </w:pPr>
      <w:r w:rsidRPr="006E3304">
        <w:t>RigidRectangle.prototype.findSupportPoint = function (dir, ptOnEdge) {</w:t>
      </w:r>
    </w:p>
    <w:p w14:paraId="3F3C3142" w14:textId="77777777" w:rsidR="00CF4330" w:rsidRPr="006E3304" w:rsidRDefault="00CF4330" w:rsidP="00CF4330">
      <w:pPr>
        <w:pStyle w:val="Code"/>
        <w:rPr>
          <w:rFonts w:hint="eastAsia"/>
        </w:rPr>
      </w:pPr>
      <w:r w:rsidRPr="006E3304">
        <w:t xml:space="preserve">    //the longest project length</w:t>
      </w:r>
    </w:p>
    <w:p w14:paraId="033A996E" w14:textId="77777777" w:rsidR="00CF4330" w:rsidRPr="006E3304" w:rsidRDefault="00CF4330" w:rsidP="00CF4330">
      <w:pPr>
        <w:pStyle w:val="Code"/>
        <w:rPr>
          <w:rFonts w:hint="eastAsia"/>
        </w:rPr>
      </w:pPr>
      <w:r w:rsidRPr="006E3304">
        <w:t xml:space="preserve">    let vToEdge = [0, 0];</w:t>
      </w:r>
    </w:p>
    <w:p w14:paraId="7A1CCC60" w14:textId="77777777" w:rsidR="00CF4330" w:rsidRPr="006E3304" w:rsidRDefault="00CF4330" w:rsidP="00CF4330">
      <w:pPr>
        <w:pStyle w:val="Code"/>
        <w:rPr>
          <w:rFonts w:hint="eastAsia"/>
        </w:rPr>
      </w:pPr>
      <w:r w:rsidRPr="006E3304">
        <w:t xml:space="preserve">    let projection;</w:t>
      </w:r>
    </w:p>
    <w:p w14:paraId="3DD980A7" w14:textId="77777777" w:rsidR="00CF4330" w:rsidRPr="006E3304" w:rsidRDefault="00CF4330" w:rsidP="00CF4330">
      <w:pPr>
        <w:pStyle w:val="Code"/>
        <w:rPr>
          <w:rFonts w:hint="eastAsia"/>
        </w:rPr>
      </w:pPr>
    </w:p>
    <w:p w14:paraId="5C29684C" w14:textId="77777777" w:rsidR="00CF4330" w:rsidRPr="006E3304" w:rsidRDefault="00CF4330" w:rsidP="00CF4330">
      <w:pPr>
        <w:pStyle w:val="Code"/>
        <w:rPr>
          <w:rFonts w:hint="eastAsia"/>
        </w:rPr>
      </w:pPr>
      <w:r w:rsidRPr="006E3304">
        <w:t xml:space="preserve">    mTmpSupport.mSupportPointDist = -Number.MAX_VALUE;</w:t>
      </w:r>
    </w:p>
    <w:p w14:paraId="3B931F73" w14:textId="77777777" w:rsidR="00CF4330" w:rsidRPr="006E3304" w:rsidRDefault="00CF4330" w:rsidP="00CF4330">
      <w:pPr>
        <w:pStyle w:val="Code"/>
        <w:rPr>
          <w:rFonts w:hint="eastAsia"/>
        </w:rPr>
      </w:pPr>
      <w:r w:rsidRPr="006E3304">
        <w:t xml:space="preserve">    mTmpSupport.mSupportPoint = null;</w:t>
      </w:r>
    </w:p>
    <w:p w14:paraId="162A5193" w14:textId="77777777" w:rsidR="00CF4330" w:rsidRPr="006E3304" w:rsidRDefault="00CF4330" w:rsidP="00CF4330">
      <w:pPr>
        <w:pStyle w:val="Code"/>
        <w:rPr>
          <w:rFonts w:hint="eastAsia"/>
        </w:rPr>
      </w:pPr>
      <w:r w:rsidRPr="006E3304">
        <w:t xml:space="preserve">    //check each vector of other object</w:t>
      </w:r>
    </w:p>
    <w:p w14:paraId="70884339" w14:textId="77777777" w:rsidR="00CF4330" w:rsidRPr="006E3304" w:rsidRDefault="00CF4330" w:rsidP="00CF4330">
      <w:pPr>
        <w:pStyle w:val="Code"/>
        <w:rPr>
          <w:rFonts w:hint="eastAsia"/>
        </w:rPr>
      </w:pPr>
      <w:r w:rsidRPr="006E3304">
        <w:t xml:space="preserve">    for (let i = 0; i &lt; this.mVertex.length; i++) {</w:t>
      </w:r>
    </w:p>
    <w:p w14:paraId="3687E535" w14:textId="77777777" w:rsidR="00CF4330" w:rsidRPr="006E3304" w:rsidRDefault="00CF4330" w:rsidP="00CF4330">
      <w:pPr>
        <w:pStyle w:val="Code"/>
        <w:rPr>
          <w:rFonts w:hint="eastAsia"/>
        </w:rPr>
      </w:pPr>
      <w:r w:rsidRPr="006E3304">
        <w:t xml:space="preserve">        vec2.subtract(vToEdge, this.mVertex[i], ptOnEdge);</w:t>
      </w:r>
    </w:p>
    <w:p w14:paraId="1670F3B4" w14:textId="77777777" w:rsidR="00CF4330" w:rsidRPr="006E3304" w:rsidRDefault="00CF4330" w:rsidP="00CF4330">
      <w:pPr>
        <w:pStyle w:val="Code"/>
        <w:rPr>
          <w:rFonts w:hint="eastAsia"/>
        </w:rPr>
      </w:pPr>
      <w:r w:rsidRPr="006E3304">
        <w:t xml:space="preserve">        projection = vec2.dot(vToEdge, dir);</w:t>
      </w:r>
    </w:p>
    <w:p w14:paraId="064204E1" w14:textId="77777777" w:rsidR="00CF4330" w:rsidRPr="006E3304" w:rsidRDefault="00CF4330" w:rsidP="00CF4330">
      <w:pPr>
        <w:pStyle w:val="Code"/>
        <w:rPr>
          <w:rFonts w:hint="eastAsia"/>
        </w:rPr>
      </w:pPr>
      <w:r w:rsidRPr="006E3304">
        <w:t xml:space="preserve">        </w:t>
      </w:r>
    </w:p>
    <w:p w14:paraId="2DC1DFF7" w14:textId="77777777" w:rsidR="00CF4330" w:rsidRPr="006E3304" w:rsidRDefault="00CF4330" w:rsidP="00CF4330">
      <w:pPr>
        <w:pStyle w:val="Code"/>
        <w:rPr>
          <w:rFonts w:hint="eastAsia"/>
        </w:rPr>
      </w:pPr>
      <w:r w:rsidRPr="006E3304">
        <w:t xml:space="preserve">        //find the longest distance with certain edge</w:t>
      </w:r>
    </w:p>
    <w:p w14:paraId="01B9D15D" w14:textId="77777777" w:rsidR="00CF4330" w:rsidRPr="006E3304" w:rsidRDefault="00CF4330" w:rsidP="00CF4330">
      <w:pPr>
        <w:pStyle w:val="Code"/>
        <w:rPr>
          <w:rFonts w:hint="eastAsia"/>
        </w:rPr>
      </w:pPr>
      <w:r w:rsidRPr="006E3304">
        <w:t xml:space="preserve">        //dir is -n direction, so the distance should be positive       </w:t>
      </w:r>
    </w:p>
    <w:p w14:paraId="50A18CF7" w14:textId="77777777" w:rsidR="00CF4330" w:rsidRPr="006E3304" w:rsidRDefault="00CF4330" w:rsidP="00CF4330">
      <w:pPr>
        <w:pStyle w:val="Code"/>
        <w:rPr>
          <w:rFonts w:hint="eastAsia"/>
        </w:rPr>
      </w:pPr>
      <w:r w:rsidRPr="006E3304">
        <w:t xml:space="preserve">        if ((projection &gt; 0) &amp;&amp; (projection &gt; mTmpSupport.mSupportPointDist)) {</w:t>
      </w:r>
    </w:p>
    <w:p w14:paraId="60A9B1B4" w14:textId="77777777" w:rsidR="00CF4330" w:rsidRPr="006E3304" w:rsidRDefault="00CF4330" w:rsidP="00CF4330">
      <w:pPr>
        <w:pStyle w:val="Code"/>
        <w:rPr>
          <w:rFonts w:hint="eastAsia"/>
        </w:rPr>
      </w:pPr>
      <w:r w:rsidRPr="006E3304">
        <w:t xml:space="preserve">            mTmpSupport.mSupportPoint = this.mVertex[i];</w:t>
      </w:r>
    </w:p>
    <w:p w14:paraId="69132C4A" w14:textId="77777777" w:rsidR="00CF4330" w:rsidRPr="006E3304" w:rsidRDefault="00CF4330" w:rsidP="00CF4330">
      <w:pPr>
        <w:pStyle w:val="Code"/>
        <w:rPr>
          <w:rFonts w:hint="eastAsia"/>
        </w:rPr>
      </w:pPr>
      <w:r w:rsidRPr="006E3304">
        <w:t xml:space="preserve">            mTmpSupport.mSupportPointDist = projection;</w:t>
      </w:r>
    </w:p>
    <w:p w14:paraId="1F971449" w14:textId="77777777" w:rsidR="00CF4330" w:rsidRPr="006E3304" w:rsidRDefault="00CF4330" w:rsidP="00CF4330">
      <w:pPr>
        <w:pStyle w:val="Code"/>
        <w:rPr>
          <w:rFonts w:hint="eastAsia"/>
        </w:rPr>
      </w:pPr>
      <w:r w:rsidRPr="006E3304">
        <w:t xml:space="preserve">        }</w:t>
      </w:r>
    </w:p>
    <w:p w14:paraId="01F20299" w14:textId="77777777" w:rsidR="00CF4330" w:rsidRPr="006E3304" w:rsidRDefault="00CF4330" w:rsidP="00CF4330">
      <w:pPr>
        <w:pStyle w:val="Code"/>
        <w:rPr>
          <w:rFonts w:hint="eastAsia"/>
        </w:rPr>
      </w:pPr>
      <w:r w:rsidRPr="006E3304">
        <w:t xml:space="preserve">    }</w:t>
      </w:r>
    </w:p>
    <w:p w14:paraId="3C5A6566" w14:textId="77777777" w:rsidR="00CF4330" w:rsidRPr="006E3304" w:rsidRDefault="00CF4330" w:rsidP="00CF4330">
      <w:pPr>
        <w:pStyle w:val="Code"/>
        <w:rPr>
          <w:rFonts w:hint="eastAsia"/>
        </w:rPr>
      </w:pPr>
      <w:r w:rsidRPr="006E3304">
        <w:t>}</w:t>
      </w:r>
    </w:p>
    <w:p w14:paraId="72F0CE46" w14:textId="504CEBA4" w:rsidR="00CF4330" w:rsidRPr="005D770D" w:rsidRDefault="00CF4330" w:rsidP="00CF4330">
      <w:pPr>
        <w:pStyle w:val="NumList"/>
        <w:numPr>
          <w:ilvl w:val="0"/>
          <w:numId w:val="11"/>
        </w:numPr>
        <w:rPr>
          <w:rFonts w:hint="eastAsia"/>
        </w:rPr>
      </w:pPr>
      <w:r w:rsidRPr="005D770D">
        <w:t xml:space="preserve">With the ability to locate a support point for any face normal, the next step is the find the axis of least penetration with the </w:t>
      </w:r>
      <w:proofErr w:type="spellStart"/>
      <w:proofErr w:type="gramStart"/>
      <w:r w:rsidRPr="00212D3F">
        <w:rPr>
          <w:rStyle w:val="CodeInline"/>
        </w:rPr>
        <w:t>findAxisLeastPenetration</w:t>
      </w:r>
      <w:proofErr w:type="spellEnd"/>
      <w:r w:rsidRPr="00212D3F">
        <w:rPr>
          <w:rStyle w:val="CodeInline"/>
        </w:rPr>
        <w:t>(</w:t>
      </w:r>
      <w:proofErr w:type="gramEnd"/>
      <w:r w:rsidRPr="00212D3F">
        <w:rPr>
          <w:rStyle w:val="CodeInline"/>
        </w:rPr>
        <w:t>)</w:t>
      </w:r>
      <w:r w:rsidRPr="005D770D">
        <w:t xml:space="preserve"> function. Recall that the axis of least penetration is the support point with the least support point distant. The listed code loops over the four face </w:t>
      </w:r>
      <w:proofErr w:type="spellStart"/>
      <w:r w:rsidR="001F2A4C">
        <w:t>normal</w:t>
      </w:r>
      <w:r w:rsidR="00257758">
        <w:t>s</w:t>
      </w:r>
      <w:proofErr w:type="spellEnd"/>
      <w:r w:rsidR="001F2A4C">
        <w:t>,</w:t>
      </w:r>
      <w:r w:rsidRPr="005D770D">
        <w:t xml:space="preserve"> finds the corresponding support point and support point distance</w:t>
      </w:r>
      <w:r w:rsidR="001F2A4C">
        <w:t>,</w:t>
      </w:r>
      <w:r w:rsidRPr="005D770D">
        <w:t xml:space="preserve"> and records the shortest distance. The while-loop signifies that if a support point is not defined for any of the face </w:t>
      </w:r>
      <w:proofErr w:type="spellStart"/>
      <w:r w:rsidRPr="005D770D">
        <w:t>normals</w:t>
      </w:r>
      <w:proofErr w:type="spellEnd"/>
      <w:r w:rsidRPr="005D770D">
        <w:t xml:space="preserve"> then the two rectangles do not collide.</w:t>
      </w:r>
    </w:p>
    <w:p w14:paraId="1B264A91" w14:textId="77777777" w:rsidR="00CF4330" w:rsidRPr="000C02BF" w:rsidRDefault="00CF4330" w:rsidP="00CF4330">
      <w:pPr>
        <w:pStyle w:val="Code"/>
        <w:rPr>
          <w:rStyle w:val="CodeInline"/>
          <w:rFonts w:hint="eastAsia"/>
        </w:rPr>
      </w:pPr>
      <w:r w:rsidRPr="000C02BF">
        <w:rPr>
          <w:rStyle w:val="CodeInline"/>
        </w:rPr>
        <w:lastRenderedPageBreak/>
        <w:t>RigidRectangle.prototype.findAxisLeastPenetration = function (otherRect, collisionInfo) {</w:t>
      </w:r>
    </w:p>
    <w:p w14:paraId="27076F53" w14:textId="77777777" w:rsidR="00CF4330" w:rsidRPr="000C02BF" w:rsidRDefault="00CF4330" w:rsidP="00CF4330">
      <w:pPr>
        <w:pStyle w:val="Code"/>
        <w:rPr>
          <w:rStyle w:val="CodeInline"/>
          <w:rFonts w:hint="eastAsia"/>
        </w:rPr>
      </w:pPr>
      <w:r w:rsidRPr="000C02BF">
        <w:rPr>
          <w:rStyle w:val="CodeInline"/>
        </w:rPr>
        <w:t xml:space="preserve">    let n;</w:t>
      </w:r>
    </w:p>
    <w:p w14:paraId="6346840A" w14:textId="77777777" w:rsidR="00CF4330" w:rsidRPr="000C02BF" w:rsidRDefault="00CF4330" w:rsidP="00CF4330">
      <w:pPr>
        <w:pStyle w:val="Code"/>
        <w:rPr>
          <w:rStyle w:val="CodeInline"/>
          <w:rFonts w:hint="eastAsia"/>
        </w:rPr>
      </w:pPr>
      <w:r w:rsidRPr="000C02BF">
        <w:rPr>
          <w:rStyle w:val="CodeInline"/>
        </w:rPr>
        <w:t xml:space="preserve">    let supportPoint;</w:t>
      </w:r>
    </w:p>
    <w:p w14:paraId="23445903" w14:textId="77777777" w:rsidR="00CF4330" w:rsidRPr="000C02BF" w:rsidRDefault="00CF4330" w:rsidP="00CF4330">
      <w:pPr>
        <w:pStyle w:val="Code"/>
        <w:rPr>
          <w:rStyle w:val="CodeInline"/>
          <w:rFonts w:hint="eastAsia"/>
        </w:rPr>
      </w:pPr>
    </w:p>
    <w:p w14:paraId="101798B7" w14:textId="77777777" w:rsidR="00CF4330" w:rsidRPr="000C02BF" w:rsidRDefault="00CF4330" w:rsidP="00CF4330">
      <w:pPr>
        <w:pStyle w:val="Code"/>
        <w:rPr>
          <w:rStyle w:val="CodeInline"/>
          <w:rFonts w:hint="eastAsia"/>
        </w:rPr>
      </w:pPr>
      <w:r w:rsidRPr="000C02BF">
        <w:rPr>
          <w:rStyle w:val="CodeInline"/>
        </w:rPr>
        <w:t xml:space="preserve">    let bestDistance = Number.MAX_VALUE;</w:t>
      </w:r>
    </w:p>
    <w:p w14:paraId="744A6909" w14:textId="77777777" w:rsidR="00CF4330" w:rsidRPr="000C02BF" w:rsidRDefault="00CF4330" w:rsidP="00CF4330">
      <w:pPr>
        <w:pStyle w:val="Code"/>
        <w:rPr>
          <w:rStyle w:val="CodeInline"/>
          <w:rFonts w:hint="eastAsia"/>
        </w:rPr>
      </w:pPr>
      <w:r w:rsidRPr="000C02BF">
        <w:rPr>
          <w:rStyle w:val="CodeInline"/>
        </w:rPr>
        <w:t xml:space="preserve">    let bestIndex = null;</w:t>
      </w:r>
    </w:p>
    <w:p w14:paraId="65AC8630" w14:textId="77777777" w:rsidR="00CF4330" w:rsidRPr="000C02BF" w:rsidRDefault="00CF4330" w:rsidP="00CF4330">
      <w:pPr>
        <w:pStyle w:val="Code"/>
        <w:rPr>
          <w:rStyle w:val="CodeInline"/>
          <w:rFonts w:hint="eastAsia"/>
        </w:rPr>
      </w:pPr>
    </w:p>
    <w:p w14:paraId="26A4CC76" w14:textId="77777777" w:rsidR="00CF4330" w:rsidRPr="000C02BF" w:rsidRDefault="00CF4330" w:rsidP="00CF4330">
      <w:pPr>
        <w:pStyle w:val="Code"/>
        <w:rPr>
          <w:rStyle w:val="CodeInline"/>
          <w:rFonts w:hint="eastAsia"/>
        </w:rPr>
      </w:pPr>
      <w:r w:rsidRPr="000C02BF">
        <w:rPr>
          <w:rStyle w:val="CodeInline"/>
        </w:rPr>
        <w:t xml:space="preserve">    let hasSupport = true;</w:t>
      </w:r>
    </w:p>
    <w:p w14:paraId="1B44895C" w14:textId="77777777" w:rsidR="00CF4330" w:rsidRPr="000C02BF" w:rsidRDefault="00CF4330" w:rsidP="00CF4330">
      <w:pPr>
        <w:pStyle w:val="Code"/>
        <w:rPr>
          <w:rStyle w:val="CodeInline"/>
          <w:rFonts w:hint="eastAsia"/>
        </w:rPr>
      </w:pPr>
      <w:r w:rsidRPr="000C02BF">
        <w:rPr>
          <w:rStyle w:val="CodeInline"/>
        </w:rPr>
        <w:t xml:space="preserve">    let i = 0;</w:t>
      </w:r>
    </w:p>
    <w:p w14:paraId="2F5654A2" w14:textId="77777777" w:rsidR="00CF4330" w:rsidRPr="000C02BF" w:rsidRDefault="00CF4330" w:rsidP="00CF4330">
      <w:pPr>
        <w:pStyle w:val="Code"/>
        <w:rPr>
          <w:rStyle w:val="CodeInline"/>
          <w:rFonts w:hint="eastAsia"/>
        </w:rPr>
      </w:pPr>
    </w:p>
    <w:p w14:paraId="1DF985E6" w14:textId="77777777" w:rsidR="00CF4330" w:rsidRPr="000C02BF" w:rsidRDefault="00CF4330" w:rsidP="00CF4330">
      <w:pPr>
        <w:pStyle w:val="Code"/>
        <w:rPr>
          <w:rStyle w:val="CodeInline"/>
          <w:rFonts w:hint="eastAsia"/>
        </w:rPr>
      </w:pPr>
      <w:r w:rsidRPr="000C02BF">
        <w:rPr>
          <w:rStyle w:val="CodeInline"/>
        </w:rPr>
        <w:t xml:space="preserve">    let dir = [0, 0];</w:t>
      </w:r>
    </w:p>
    <w:p w14:paraId="08928121" w14:textId="77777777" w:rsidR="00CF4330" w:rsidRPr="000C02BF" w:rsidRDefault="00CF4330" w:rsidP="00CF4330">
      <w:pPr>
        <w:pStyle w:val="Code"/>
        <w:rPr>
          <w:rStyle w:val="CodeInline"/>
          <w:rFonts w:hint="eastAsia"/>
        </w:rPr>
      </w:pPr>
      <w:r w:rsidRPr="000C02BF">
        <w:rPr>
          <w:rStyle w:val="CodeInline"/>
        </w:rPr>
        <w:t xml:space="preserve">    while ((hasSupport) &amp;&amp; (i &lt; this.mFaceNormal.length)) {</w:t>
      </w:r>
    </w:p>
    <w:p w14:paraId="777087C8" w14:textId="77777777" w:rsidR="00CF4330" w:rsidRPr="000C02BF" w:rsidRDefault="00CF4330" w:rsidP="00CF4330">
      <w:pPr>
        <w:pStyle w:val="Code"/>
        <w:rPr>
          <w:rStyle w:val="CodeInline"/>
          <w:rFonts w:hint="eastAsia"/>
        </w:rPr>
      </w:pPr>
      <w:r w:rsidRPr="000C02BF">
        <w:rPr>
          <w:rStyle w:val="CodeInline"/>
        </w:rPr>
        <w:t xml:space="preserve">        // Retrieve a face normal from A</w:t>
      </w:r>
    </w:p>
    <w:p w14:paraId="3315F7B9" w14:textId="77777777" w:rsidR="00CF4330" w:rsidRPr="000C02BF" w:rsidRDefault="00CF4330" w:rsidP="00CF4330">
      <w:pPr>
        <w:pStyle w:val="Code"/>
        <w:rPr>
          <w:rStyle w:val="CodeInline"/>
          <w:rFonts w:hint="eastAsia"/>
        </w:rPr>
      </w:pPr>
      <w:r w:rsidRPr="000C02BF">
        <w:rPr>
          <w:rStyle w:val="CodeInline"/>
        </w:rPr>
        <w:t xml:space="preserve">        n = this.mFaceNormal[i];</w:t>
      </w:r>
    </w:p>
    <w:p w14:paraId="6CCD359E" w14:textId="77777777" w:rsidR="00CF4330" w:rsidRPr="000C02BF" w:rsidRDefault="00CF4330" w:rsidP="00CF4330">
      <w:pPr>
        <w:pStyle w:val="Code"/>
        <w:rPr>
          <w:rStyle w:val="CodeInline"/>
          <w:rFonts w:hint="eastAsia"/>
        </w:rPr>
      </w:pPr>
    </w:p>
    <w:p w14:paraId="178EDE32" w14:textId="77777777" w:rsidR="00CF4330" w:rsidRPr="000C02BF" w:rsidRDefault="00CF4330" w:rsidP="00CF4330">
      <w:pPr>
        <w:pStyle w:val="Code"/>
        <w:rPr>
          <w:rStyle w:val="CodeInline"/>
          <w:rFonts w:hint="eastAsia"/>
        </w:rPr>
      </w:pPr>
      <w:r w:rsidRPr="000C02BF">
        <w:rPr>
          <w:rStyle w:val="CodeInline"/>
        </w:rPr>
        <w:t xml:space="preserve">        // use -n as direction and the vertex on edge i as point on edge    </w:t>
      </w:r>
    </w:p>
    <w:p w14:paraId="5EEED7F0" w14:textId="77777777" w:rsidR="00CF4330" w:rsidRPr="000C02BF" w:rsidRDefault="00CF4330" w:rsidP="00CF4330">
      <w:pPr>
        <w:pStyle w:val="Code"/>
        <w:rPr>
          <w:rStyle w:val="CodeInline"/>
          <w:rFonts w:hint="eastAsia"/>
        </w:rPr>
      </w:pPr>
      <w:r w:rsidRPr="000C02BF">
        <w:rPr>
          <w:rStyle w:val="CodeInline"/>
        </w:rPr>
        <w:t xml:space="preserve">        vec2.scale(dir, n, -1);</w:t>
      </w:r>
    </w:p>
    <w:p w14:paraId="0BDEFFBC" w14:textId="77777777" w:rsidR="00CF4330" w:rsidRPr="000C02BF" w:rsidRDefault="00CF4330" w:rsidP="00CF4330">
      <w:pPr>
        <w:pStyle w:val="Code"/>
        <w:rPr>
          <w:rStyle w:val="CodeInline"/>
          <w:rFonts w:hint="eastAsia"/>
        </w:rPr>
      </w:pPr>
      <w:r w:rsidRPr="000C02BF">
        <w:rPr>
          <w:rStyle w:val="CodeInline"/>
        </w:rPr>
        <w:t xml:space="preserve">        let ptOnEdge = this.mVertex[i];</w:t>
      </w:r>
    </w:p>
    <w:p w14:paraId="05059835" w14:textId="77777777" w:rsidR="00CF4330" w:rsidRPr="000C02BF" w:rsidRDefault="00CF4330" w:rsidP="00CF4330">
      <w:pPr>
        <w:pStyle w:val="Code"/>
        <w:rPr>
          <w:rStyle w:val="CodeInline"/>
          <w:rFonts w:hint="eastAsia"/>
        </w:rPr>
      </w:pPr>
      <w:r w:rsidRPr="000C02BF">
        <w:rPr>
          <w:rStyle w:val="CodeInline"/>
        </w:rPr>
        <w:t xml:space="preserve">        // find the support on B</w:t>
      </w:r>
    </w:p>
    <w:p w14:paraId="42ACD29D" w14:textId="77777777" w:rsidR="00CF4330" w:rsidRPr="000C02BF" w:rsidRDefault="00CF4330" w:rsidP="00CF4330">
      <w:pPr>
        <w:pStyle w:val="Code"/>
        <w:rPr>
          <w:rStyle w:val="CodeInline"/>
          <w:rFonts w:hint="eastAsia"/>
        </w:rPr>
      </w:pPr>
      <w:r w:rsidRPr="000C02BF">
        <w:rPr>
          <w:rStyle w:val="CodeInline"/>
        </w:rPr>
        <w:t xml:space="preserve">        // the point has longest distance with edge i </w:t>
      </w:r>
    </w:p>
    <w:p w14:paraId="7B18B510" w14:textId="77777777" w:rsidR="00CF4330" w:rsidRPr="000C02BF" w:rsidRDefault="00CF4330" w:rsidP="00CF4330">
      <w:pPr>
        <w:pStyle w:val="Code"/>
        <w:rPr>
          <w:rStyle w:val="CodeInline"/>
          <w:rFonts w:hint="eastAsia"/>
        </w:rPr>
      </w:pPr>
      <w:r w:rsidRPr="000C02BF">
        <w:rPr>
          <w:rStyle w:val="CodeInline"/>
        </w:rPr>
        <w:t xml:space="preserve">        otherRect.findSupportPoint(dir, ptOnEdge);</w:t>
      </w:r>
    </w:p>
    <w:p w14:paraId="7DE71375" w14:textId="77777777" w:rsidR="00CF4330" w:rsidRPr="000C02BF" w:rsidRDefault="00CF4330" w:rsidP="00CF4330">
      <w:pPr>
        <w:pStyle w:val="Code"/>
        <w:rPr>
          <w:rStyle w:val="CodeInline"/>
          <w:rFonts w:hint="eastAsia"/>
        </w:rPr>
      </w:pPr>
      <w:r w:rsidRPr="000C02BF">
        <w:rPr>
          <w:rStyle w:val="CodeInline"/>
        </w:rPr>
        <w:t xml:space="preserve">        hasSupport = (mTmpSupport.mSupportPoint !== null);</w:t>
      </w:r>
    </w:p>
    <w:p w14:paraId="24E25808" w14:textId="77777777" w:rsidR="00CF4330" w:rsidRPr="000C02BF" w:rsidRDefault="00CF4330" w:rsidP="00CF4330">
      <w:pPr>
        <w:pStyle w:val="Code"/>
        <w:rPr>
          <w:rStyle w:val="CodeInline"/>
          <w:rFonts w:hint="eastAsia"/>
        </w:rPr>
      </w:pPr>
      <w:r w:rsidRPr="000C02BF">
        <w:rPr>
          <w:rStyle w:val="CodeInline"/>
        </w:rPr>
        <w:t xml:space="preserve">        </w:t>
      </w:r>
    </w:p>
    <w:p w14:paraId="1A57ED5F" w14:textId="77777777" w:rsidR="00CF4330" w:rsidRPr="000C02BF" w:rsidRDefault="00CF4330" w:rsidP="00CF4330">
      <w:pPr>
        <w:pStyle w:val="Code"/>
        <w:rPr>
          <w:rStyle w:val="CodeInline"/>
          <w:rFonts w:hint="eastAsia"/>
        </w:rPr>
      </w:pPr>
      <w:r w:rsidRPr="000C02BF">
        <w:rPr>
          <w:rStyle w:val="CodeInline"/>
        </w:rPr>
        <w:t xml:space="preserve">        //</w:t>
      </w:r>
      <w:r>
        <w:rPr>
          <w:rStyle w:val="CodeInline"/>
        </w:rPr>
        <w:t xml:space="preserve"> </w:t>
      </w:r>
      <w:r w:rsidRPr="000C02BF">
        <w:rPr>
          <w:rStyle w:val="CodeInline"/>
        </w:rPr>
        <w:t>get the shortest support point depth</w:t>
      </w:r>
    </w:p>
    <w:p w14:paraId="3A3A0D69" w14:textId="77777777" w:rsidR="00CF4330" w:rsidRPr="000C02BF" w:rsidRDefault="00CF4330" w:rsidP="00CF4330">
      <w:pPr>
        <w:pStyle w:val="Code"/>
        <w:rPr>
          <w:rStyle w:val="CodeInline"/>
          <w:rFonts w:hint="eastAsia"/>
        </w:rPr>
      </w:pPr>
      <w:r w:rsidRPr="000C02BF">
        <w:rPr>
          <w:rStyle w:val="CodeInline"/>
        </w:rPr>
        <w:t xml:space="preserve">        if ((hasSupport) &amp;&amp; (mTmpSupport.mSupportPointDist &lt; bestDistance)) {</w:t>
      </w:r>
    </w:p>
    <w:p w14:paraId="60213BF3" w14:textId="77777777" w:rsidR="00CF4330" w:rsidRPr="000C02BF" w:rsidRDefault="00CF4330" w:rsidP="00CF4330">
      <w:pPr>
        <w:pStyle w:val="Code"/>
        <w:rPr>
          <w:rStyle w:val="CodeInline"/>
          <w:rFonts w:hint="eastAsia"/>
        </w:rPr>
      </w:pPr>
      <w:r w:rsidRPr="000C02BF">
        <w:rPr>
          <w:rStyle w:val="CodeInline"/>
        </w:rPr>
        <w:t xml:space="preserve">            bestDistance = mTmpSupport.mSupportPointDist;</w:t>
      </w:r>
    </w:p>
    <w:p w14:paraId="7605CC11" w14:textId="77777777" w:rsidR="00CF4330" w:rsidRPr="000C02BF" w:rsidRDefault="00CF4330" w:rsidP="00CF4330">
      <w:pPr>
        <w:pStyle w:val="Code"/>
        <w:rPr>
          <w:rStyle w:val="CodeInline"/>
          <w:rFonts w:hint="eastAsia"/>
        </w:rPr>
      </w:pPr>
      <w:r w:rsidRPr="000C02BF">
        <w:rPr>
          <w:rStyle w:val="CodeInline"/>
        </w:rPr>
        <w:t xml:space="preserve">            bestIndex = i;</w:t>
      </w:r>
    </w:p>
    <w:p w14:paraId="57728C81" w14:textId="77777777" w:rsidR="00CF4330" w:rsidRPr="000C02BF" w:rsidRDefault="00CF4330" w:rsidP="00CF4330">
      <w:pPr>
        <w:pStyle w:val="Code"/>
        <w:rPr>
          <w:rStyle w:val="CodeInline"/>
          <w:rFonts w:hint="eastAsia"/>
        </w:rPr>
      </w:pPr>
      <w:r w:rsidRPr="000C02BF">
        <w:rPr>
          <w:rStyle w:val="CodeInline"/>
        </w:rPr>
        <w:t xml:space="preserve">            supportPoint = mTmpSupport.mSupportPoint;</w:t>
      </w:r>
    </w:p>
    <w:p w14:paraId="60851318" w14:textId="77777777" w:rsidR="00CF4330" w:rsidRPr="000C02BF" w:rsidRDefault="00CF4330" w:rsidP="00CF4330">
      <w:pPr>
        <w:pStyle w:val="Code"/>
        <w:rPr>
          <w:rStyle w:val="CodeInline"/>
          <w:rFonts w:hint="eastAsia"/>
        </w:rPr>
      </w:pPr>
      <w:r w:rsidRPr="000C02BF">
        <w:rPr>
          <w:rStyle w:val="CodeInline"/>
        </w:rPr>
        <w:t xml:space="preserve">        }</w:t>
      </w:r>
    </w:p>
    <w:p w14:paraId="6C3A5E93" w14:textId="77777777" w:rsidR="00CF4330" w:rsidRPr="000C02BF" w:rsidRDefault="00CF4330" w:rsidP="00CF4330">
      <w:pPr>
        <w:pStyle w:val="Code"/>
        <w:rPr>
          <w:rStyle w:val="CodeInline"/>
          <w:rFonts w:hint="eastAsia"/>
        </w:rPr>
      </w:pPr>
      <w:r w:rsidRPr="000C02BF">
        <w:rPr>
          <w:rStyle w:val="CodeInline"/>
        </w:rPr>
        <w:t xml:space="preserve">        i = i + 1;</w:t>
      </w:r>
    </w:p>
    <w:p w14:paraId="164B2BF6" w14:textId="77777777" w:rsidR="00CF4330" w:rsidRPr="000C02BF" w:rsidRDefault="00CF4330" w:rsidP="00CF4330">
      <w:pPr>
        <w:pStyle w:val="Code"/>
        <w:rPr>
          <w:rStyle w:val="CodeInline"/>
          <w:rFonts w:hint="eastAsia"/>
        </w:rPr>
      </w:pPr>
      <w:r w:rsidRPr="000C02BF">
        <w:rPr>
          <w:rStyle w:val="CodeInline"/>
        </w:rPr>
        <w:t xml:space="preserve">    }</w:t>
      </w:r>
    </w:p>
    <w:p w14:paraId="5CE227E6" w14:textId="77777777" w:rsidR="00CF4330" w:rsidRPr="000C02BF" w:rsidRDefault="00CF4330" w:rsidP="00CF4330">
      <w:pPr>
        <w:pStyle w:val="Code"/>
        <w:rPr>
          <w:rStyle w:val="CodeInline"/>
          <w:rFonts w:hint="eastAsia"/>
        </w:rPr>
      </w:pPr>
      <w:r w:rsidRPr="000C02BF">
        <w:rPr>
          <w:rStyle w:val="CodeInline"/>
        </w:rPr>
        <w:t xml:space="preserve">    if (hasSupport) {</w:t>
      </w:r>
    </w:p>
    <w:p w14:paraId="6B2190D9" w14:textId="77777777" w:rsidR="00CF4330" w:rsidRPr="000C02BF" w:rsidRDefault="00CF4330" w:rsidP="00CF4330">
      <w:pPr>
        <w:pStyle w:val="Code"/>
        <w:rPr>
          <w:rStyle w:val="CodeInline"/>
          <w:rFonts w:hint="eastAsia"/>
        </w:rPr>
      </w:pPr>
      <w:r w:rsidRPr="000C02BF">
        <w:rPr>
          <w:rStyle w:val="CodeInline"/>
        </w:rPr>
        <w:t xml:space="preserve">        //</w:t>
      </w:r>
      <w:r>
        <w:rPr>
          <w:rStyle w:val="CodeInline"/>
        </w:rPr>
        <w:t xml:space="preserve"> </w:t>
      </w:r>
      <w:r w:rsidRPr="000C02BF">
        <w:rPr>
          <w:rStyle w:val="CodeInline"/>
        </w:rPr>
        <w:t>all four directions have support point</w:t>
      </w:r>
    </w:p>
    <w:p w14:paraId="01BEBD10" w14:textId="77777777" w:rsidR="00CF4330" w:rsidRPr="000C02BF" w:rsidRDefault="00CF4330" w:rsidP="00CF4330">
      <w:pPr>
        <w:pStyle w:val="Code"/>
        <w:rPr>
          <w:rStyle w:val="CodeInline"/>
          <w:rFonts w:hint="eastAsia"/>
        </w:rPr>
      </w:pPr>
      <w:r w:rsidRPr="000C02BF">
        <w:rPr>
          <w:rStyle w:val="CodeInline"/>
        </w:rPr>
        <w:t xml:space="preserve">        let bestVec = [0, 0];</w:t>
      </w:r>
    </w:p>
    <w:p w14:paraId="0D67B567" w14:textId="77777777" w:rsidR="00CF4330" w:rsidRPr="000C02BF" w:rsidRDefault="00CF4330" w:rsidP="00CF4330">
      <w:pPr>
        <w:pStyle w:val="Code"/>
        <w:rPr>
          <w:rStyle w:val="CodeInline"/>
          <w:rFonts w:hint="eastAsia"/>
        </w:rPr>
      </w:pPr>
      <w:r w:rsidRPr="000C02BF">
        <w:rPr>
          <w:rStyle w:val="CodeInline"/>
        </w:rPr>
        <w:t xml:space="preserve">        vec2.scale(bestVec, this.mFaceNormal[bestIndex], bestDistance);</w:t>
      </w:r>
    </w:p>
    <w:p w14:paraId="5EA6F8CD" w14:textId="77777777" w:rsidR="00CF4330" w:rsidRPr="000C02BF" w:rsidRDefault="00CF4330" w:rsidP="00CF4330">
      <w:pPr>
        <w:pStyle w:val="Code"/>
        <w:rPr>
          <w:rStyle w:val="CodeInline"/>
          <w:rFonts w:hint="eastAsia"/>
        </w:rPr>
      </w:pPr>
      <w:r w:rsidRPr="000C02BF">
        <w:rPr>
          <w:rStyle w:val="CodeInline"/>
        </w:rPr>
        <w:t xml:space="preserve">        let atPos = [0, 0];</w:t>
      </w:r>
    </w:p>
    <w:p w14:paraId="46A3ACC9" w14:textId="77777777" w:rsidR="00CF4330" w:rsidRPr="000C02BF" w:rsidRDefault="00CF4330" w:rsidP="00CF4330">
      <w:pPr>
        <w:pStyle w:val="Code"/>
        <w:rPr>
          <w:rStyle w:val="CodeInline"/>
          <w:rFonts w:hint="eastAsia"/>
        </w:rPr>
      </w:pPr>
      <w:r w:rsidRPr="000C02BF">
        <w:rPr>
          <w:rStyle w:val="CodeInline"/>
        </w:rPr>
        <w:t xml:space="preserve">        vec2.add(atPos, supportPoint, bestVec);</w:t>
      </w:r>
    </w:p>
    <w:p w14:paraId="10286C78" w14:textId="77777777" w:rsidR="00CF4330" w:rsidRPr="000C02BF" w:rsidRDefault="00CF4330" w:rsidP="00CF4330">
      <w:pPr>
        <w:pStyle w:val="Code"/>
        <w:rPr>
          <w:rStyle w:val="CodeInline"/>
          <w:rFonts w:hint="eastAsia"/>
        </w:rPr>
      </w:pPr>
      <w:r w:rsidRPr="000C02BF">
        <w:rPr>
          <w:rStyle w:val="CodeInline"/>
        </w:rPr>
        <w:t xml:space="preserve">        collisionInfo.setInfo(bestDistance, this.mFaceNormal[bestIndex], atPos);</w:t>
      </w:r>
    </w:p>
    <w:p w14:paraId="79D5FC13" w14:textId="77777777" w:rsidR="00CF4330" w:rsidRPr="000C02BF" w:rsidRDefault="00CF4330" w:rsidP="00CF4330">
      <w:pPr>
        <w:pStyle w:val="Code"/>
        <w:rPr>
          <w:rStyle w:val="CodeInline"/>
          <w:rFonts w:hint="eastAsia"/>
        </w:rPr>
      </w:pPr>
      <w:r w:rsidRPr="000C02BF">
        <w:rPr>
          <w:rStyle w:val="CodeInline"/>
        </w:rPr>
        <w:t xml:space="preserve">    }</w:t>
      </w:r>
    </w:p>
    <w:p w14:paraId="213465DB" w14:textId="77777777" w:rsidR="00CF4330" w:rsidRPr="000C02BF" w:rsidRDefault="00CF4330" w:rsidP="00CF4330">
      <w:pPr>
        <w:pStyle w:val="Code"/>
        <w:rPr>
          <w:rStyle w:val="CodeInline"/>
          <w:rFonts w:hint="eastAsia"/>
        </w:rPr>
      </w:pPr>
      <w:r w:rsidRPr="000C02BF">
        <w:rPr>
          <w:rStyle w:val="CodeInline"/>
        </w:rPr>
        <w:t xml:space="preserve">    return hasSupport;</w:t>
      </w:r>
    </w:p>
    <w:p w14:paraId="72344D42" w14:textId="77777777" w:rsidR="00CF4330" w:rsidRPr="006E3304" w:rsidRDefault="00CF4330" w:rsidP="00CF4330">
      <w:pPr>
        <w:pStyle w:val="Code"/>
        <w:rPr>
          <w:rFonts w:hint="eastAsia"/>
        </w:rPr>
      </w:pPr>
      <w:r w:rsidRPr="000C02BF">
        <w:rPr>
          <w:rStyle w:val="CodeInline"/>
        </w:rPr>
        <w:t>}</w:t>
      </w:r>
    </w:p>
    <w:p w14:paraId="5B84E0D9" w14:textId="77777777" w:rsidR="00CF4330" w:rsidRDefault="00CF4330" w:rsidP="00CF4330">
      <w:pPr>
        <w:pStyle w:val="NumList"/>
        <w:numPr>
          <w:ilvl w:val="0"/>
          <w:numId w:val="11"/>
        </w:numPr>
        <w:rPr>
          <w:rFonts w:hint="eastAsia"/>
        </w:rPr>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13B2D90D" w14:textId="77777777" w:rsidR="00CF4330" w:rsidRPr="006E3304" w:rsidRDefault="00CF4330" w:rsidP="00CF4330">
      <w:pPr>
        <w:pStyle w:val="Code"/>
        <w:rPr>
          <w:rFonts w:hint="eastAsia"/>
        </w:rPr>
      </w:pPr>
      <w:r w:rsidRPr="006E3304">
        <w:t>Rectangle.prototype.collidedRectRect = function (r1, r2, collisionInfo) {</w:t>
      </w:r>
    </w:p>
    <w:p w14:paraId="4F3D70A2" w14:textId="77777777" w:rsidR="00CF4330" w:rsidRPr="006E3304" w:rsidRDefault="00CF4330" w:rsidP="00CF4330">
      <w:pPr>
        <w:pStyle w:val="Code"/>
        <w:rPr>
          <w:rFonts w:hint="eastAsia"/>
        </w:rPr>
      </w:pPr>
      <w:r w:rsidRPr="006E3304">
        <w:t xml:space="preserve">    var status1 = false;</w:t>
      </w:r>
    </w:p>
    <w:p w14:paraId="0316D770" w14:textId="77777777" w:rsidR="00CF4330" w:rsidRPr="006E3304" w:rsidRDefault="00CF4330" w:rsidP="00CF4330">
      <w:pPr>
        <w:pStyle w:val="Code"/>
        <w:rPr>
          <w:rFonts w:hint="eastAsia"/>
        </w:rPr>
      </w:pPr>
      <w:r w:rsidRPr="006E3304">
        <w:t xml:space="preserve">    var status2 = false;</w:t>
      </w:r>
    </w:p>
    <w:p w14:paraId="1E539C56" w14:textId="77777777" w:rsidR="00CF4330" w:rsidRPr="006E3304" w:rsidRDefault="00CF4330" w:rsidP="00CF4330">
      <w:pPr>
        <w:pStyle w:val="Code"/>
        <w:rPr>
          <w:rFonts w:hint="eastAsia"/>
        </w:rPr>
      </w:pPr>
      <w:r w:rsidRPr="006E3304">
        <w:t xml:space="preserve">    //find Axis of Separation for both rectangle</w:t>
      </w:r>
    </w:p>
    <w:p w14:paraId="08A14F03" w14:textId="77777777" w:rsidR="00CF4330" w:rsidRPr="006E3304" w:rsidRDefault="00CF4330" w:rsidP="00CF4330">
      <w:pPr>
        <w:pStyle w:val="Code"/>
        <w:rPr>
          <w:rFonts w:hint="eastAsia"/>
        </w:rPr>
      </w:pPr>
      <w:r w:rsidRPr="006E3304">
        <w:t xml:space="preserve">    status1 = r1.findAxisLeastPenetration(r2, collisionInfoR1);</w:t>
      </w:r>
    </w:p>
    <w:p w14:paraId="2F60E04F" w14:textId="77777777" w:rsidR="00CF4330" w:rsidRPr="006E3304" w:rsidRDefault="00CF4330" w:rsidP="00CF4330">
      <w:pPr>
        <w:pStyle w:val="Code"/>
        <w:rPr>
          <w:rFonts w:hint="eastAsia"/>
        </w:rPr>
      </w:pPr>
      <w:r w:rsidRPr="006E3304">
        <w:lastRenderedPageBreak/>
        <w:t xml:space="preserve">    if (status1) {</w:t>
      </w:r>
    </w:p>
    <w:p w14:paraId="328A15B6" w14:textId="77777777" w:rsidR="00CF4330" w:rsidRPr="006E3304" w:rsidRDefault="00CF4330" w:rsidP="00CF4330">
      <w:pPr>
        <w:pStyle w:val="Code"/>
        <w:rPr>
          <w:rFonts w:hint="eastAsia"/>
        </w:rPr>
      </w:pPr>
      <w:r w:rsidRPr="006E3304">
        <w:t xml:space="preserve">        status2 = r2.findAxisLeastPenetration(r1, collisionInfoR2);</w:t>
      </w:r>
    </w:p>
    <w:p w14:paraId="766FA6E1" w14:textId="77777777" w:rsidR="00CF4330" w:rsidRPr="006E3304" w:rsidRDefault="00CF4330" w:rsidP="00CF4330">
      <w:pPr>
        <w:pStyle w:val="Code"/>
        <w:rPr>
          <w:rFonts w:hint="eastAsia"/>
        </w:rPr>
      </w:pPr>
      <w:r w:rsidRPr="006E3304">
        <w:t xml:space="preserve">        if (status2) {</w:t>
      </w:r>
    </w:p>
    <w:p w14:paraId="3461F5AF" w14:textId="77777777" w:rsidR="00CF4330" w:rsidRPr="006E3304" w:rsidRDefault="00CF4330" w:rsidP="00CF4330">
      <w:pPr>
        <w:pStyle w:val="Code"/>
        <w:rPr>
          <w:rFonts w:hint="eastAsia"/>
        </w:rPr>
      </w:pPr>
      <w:r w:rsidRPr="006E3304">
        <w:t xml:space="preserve">            //if both of rectangles are overlapping, choose the shorter normal as the normal</w:t>
      </w:r>
    </w:p>
    <w:p w14:paraId="2D1AFC70" w14:textId="77777777" w:rsidR="00CF4330" w:rsidRPr="006E3304" w:rsidRDefault="00CF4330" w:rsidP="00CF4330">
      <w:pPr>
        <w:pStyle w:val="Code"/>
        <w:rPr>
          <w:rFonts w:hint="eastAsia"/>
        </w:rPr>
      </w:pPr>
      <w:r w:rsidRPr="006E3304">
        <w:t xml:space="preserve">            if (collisionInfoR1.getDepth() &lt; collisionInfoR2.getDepth()) {</w:t>
      </w:r>
    </w:p>
    <w:p w14:paraId="7F53218F" w14:textId="77777777" w:rsidR="00CF4330" w:rsidRPr="006E3304" w:rsidRDefault="00CF4330" w:rsidP="00CF4330">
      <w:pPr>
        <w:pStyle w:val="Code"/>
        <w:rPr>
          <w:rFonts w:hint="eastAsia"/>
        </w:rPr>
      </w:pPr>
      <w:r w:rsidRPr="006E3304">
        <w:t xml:space="preserve">                var depthVec = collisionInfoR1.getNormal().scale(collisionInfoR1.getDepth());</w:t>
      </w:r>
    </w:p>
    <w:p w14:paraId="333B7917" w14:textId="77777777" w:rsidR="00CF4330" w:rsidRPr="006E3304" w:rsidRDefault="00CF4330" w:rsidP="00CF4330">
      <w:pPr>
        <w:pStyle w:val="Code"/>
        <w:rPr>
          <w:rFonts w:hint="eastAsia"/>
        </w:rPr>
      </w:pPr>
      <w:r w:rsidRPr="006E3304">
        <w:t xml:space="preserve">                collisionInfo.setInfo(collisionInfoR1.getDepth(), </w:t>
      </w:r>
    </w:p>
    <w:p w14:paraId="0BA130DD" w14:textId="77777777" w:rsidR="00CF4330" w:rsidRPr="006E3304" w:rsidRDefault="00CF4330" w:rsidP="00CF4330">
      <w:pPr>
        <w:pStyle w:val="Code"/>
        <w:rPr>
          <w:rFonts w:hint="eastAsia"/>
        </w:rPr>
      </w:pPr>
      <w:r w:rsidRPr="006E3304">
        <w:t xml:space="preserve">                                collisionInfoR1.getNormal(),</w:t>
      </w:r>
    </w:p>
    <w:p w14:paraId="41DC4907" w14:textId="77777777" w:rsidR="00CF4330" w:rsidRPr="006E3304" w:rsidRDefault="00CF4330" w:rsidP="00CF4330">
      <w:pPr>
        <w:pStyle w:val="Code"/>
        <w:rPr>
          <w:rFonts w:hint="eastAsia"/>
        </w:rPr>
      </w:pPr>
      <w:r w:rsidRPr="006E3304">
        <w:t xml:space="preserve">                                collisionInfoR1.mStart.subtract(depthVec));</w:t>
      </w:r>
    </w:p>
    <w:p w14:paraId="3AEA7AF8" w14:textId="77777777" w:rsidR="00CF4330" w:rsidRPr="006E3304" w:rsidRDefault="00CF4330" w:rsidP="00CF4330">
      <w:pPr>
        <w:pStyle w:val="Code"/>
        <w:rPr>
          <w:rFonts w:hint="eastAsia"/>
        </w:rPr>
      </w:pPr>
      <w:r w:rsidRPr="006E3304">
        <w:t xml:space="preserve">            } else {</w:t>
      </w:r>
    </w:p>
    <w:p w14:paraId="507C455F" w14:textId="77777777" w:rsidR="00CF4330" w:rsidRPr="006E3304" w:rsidRDefault="00CF4330" w:rsidP="00CF4330">
      <w:pPr>
        <w:pStyle w:val="Code"/>
        <w:rPr>
          <w:rFonts w:hint="eastAsia"/>
        </w:rPr>
      </w:pPr>
      <w:r w:rsidRPr="006E3304">
        <w:t xml:space="preserve">                collisionInfo.setInfo(collisionInfoR2.getDepth(), </w:t>
      </w:r>
    </w:p>
    <w:p w14:paraId="4A7E4014" w14:textId="77777777" w:rsidR="00CF4330" w:rsidRPr="006E3304" w:rsidRDefault="00CF4330" w:rsidP="00CF4330">
      <w:pPr>
        <w:pStyle w:val="Code"/>
        <w:rPr>
          <w:rFonts w:hint="eastAsia"/>
        </w:rPr>
      </w:pPr>
      <w:r w:rsidRPr="006E3304">
        <w:t xml:space="preserve">                                collisionInfoR2.getNormal().scale(-1), </w:t>
      </w:r>
    </w:p>
    <w:p w14:paraId="686D0EB0" w14:textId="77777777" w:rsidR="00CF4330" w:rsidRPr="006E3304" w:rsidRDefault="00CF4330" w:rsidP="00CF4330">
      <w:pPr>
        <w:pStyle w:val="Code"/>
        <w:rPr>
          <w:rFonts w:hint="eastAsia"/>
        </w:rPr>
      </w:pPr>
      <w:r w:rsidRPr="006E3304">
        <w:t xml:space="preserve">                                collisionInfoR2.mStart);</w:t>
      </w:r>
    </w:p>
    <w:p w14:paraId="3AD96475" w14:textId="77777777" w:rsidR="00CF4330" w:rsidRPr="006E3304" w:rsidRDefault="00CF4330" w:rsidP="00CF4330">
      <w:pPr>
        <w:pStyle w:val="Code"/>
        <w:rPr>
          <w:rFonts w:hint="eastAsia"/>
        </w:rPr>
      </w:pPr>
      <w:r w:rsidRPr="006E3304">
        <w:t xml:space="preserve">            }</w:t>
      </w:r>
    </w:p>
    <w:p w14:paraId="40EFB345" w14:textId="77777777" w:rsidR="00CF4330" w:rsidRPr="006E3304" w:rsidRDefault="00CF4330" w:rsidP="00CF4330">
      <w:pPr>
        <w:pStyle w:val="Code"/>
        <w:rPr>
          <w:rFonts w:hint="eastAsia"/>
        </w:rPr>
      </w:pPr>
      <w:r w:rsidRPr="006E3304">
        <w:t xml:space="preserve">        }</w:t>
      </w:r>
    </w:p>
    <w:p w14:paraId="46BD44F1" w14:textId="77777777" w:rsidR="00CF4330" w:rsidRPr="006E3304" w:rsidRDefault="00CF4330" w:rsidP="00CF4330">
      <w:pPr>
        <w:pStyle w:val="Code"/>
        <w:rPr>
          <w:rFonts w:hint="eastAsia"/>
        </w:rPr>
      </w:pPr>
      <w:r w:rsidRPr="006E3304">
        <w:t xml:space="preserve">    }    </w:t>
      </w:r>
    </w:p>
    <w:p w14:paraId="660ABA73" w14:textId="77777777" w:rsidR="00CF4330" w:rsidRPr="006E3304" w:rsidRDefault="00CF4330" w:rsidP="00CF4330">
      <w:pPr>
        <w:pStyle w:val="Code"/>
        <w:rPr>
          <w:rFonts w:hint="eastAsia"/>
        </w:rPr>
      </w:pPr>
      <w:r w:rsidRPr="006E3304">
        <w:t xml:space="preserve">    return status1 &amp;&amp; status2;</w:t>
      </w:r>
    </w:p>
    <w:p w14:paraId="449FB301" w14:textId="77777777" w:rsidR="00CF4330" w:rsidRPr="006E3304" w:rsidRDefault="00CF4330" w:rsidP="00CF4330">
      <w:pPr>
        <w:pStyle w:val="Code"/>
        <w:rPr>
          <w:rFonts w:hint="eastAsia"/>
        </w:rPr>
      </w:pPr>
      <w:r w:rsidRPr="006E3304">
        <w:t>}</w:t>
      </w:r>
    </w:p>
    <w:p w14:paraId="3DA3166A" w14:textId="77777777" w:rsidR="00CF4330" w:rsidRDefault="00CF4330" w:rsidP="00CF4330">
      <w:pPr>
        <w:pStyle w:val="NumList"/>
        <w:numPr>
          <w:ilvl w:val="0"/>
          <w:numId w:val="11"/>
        </w:numPr>
        <w:tabs>
          <w:tab w:val="clear" w:pos="936"/>
          <w:tab w:val="num" w:pos="900"/>
        </w:tabs>
        <w:ind w:left="900"/>
        <w:rPr>
          <w:rFonts w:hint="eastAsia"/>
        </w:rPr>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349FAD4F" w14:textId="77777777" w:rsidR="00CF4330" w:rsidRPr="006E3304" w:rsidRDefault="00CF4330" w:rsidP="00CF4330">
      <w:pPr>
        <w:pStyle w:val="Code"/>
        <w:rPr>
          <w:rFonts w:hint="eastAsia"/>
        </w:rPr>
      </w:pPr>
      <w:r w:rsidRPr="006E3304">
        <w:t>RigidRectangle.prototype.collisionTest = function (otherShape, collisionInfo) {</w:t>
      </w:r>
    </w:p>
    <w:p w14:paraId="6CC89081" w14:textId="77777777" w:rsidR="00CF4330" w:rsidRPr="006E3304" w:rsidRDefault="00CF4330" w:rsidP="00CF4330">
      <w:pPr>
        <w:pStyle w:val="Code"/>
        <w:rPr>
          <w:rFonts w:hint="eastAsia"/>
        </w:rPr>
      </w:pPr>
      <w:r w:rsidRPr="006E3304">
        <w:t xml:space="preserve">    let status = false;</w:t>
      </w:r>
    </w:p>
    <w:p w14:paraId="655C98C7" w14:textId="77777777" w:rsidR="00CF4330" w:rsidRPr="006E3304" w:rsidRDefault="00CF4330" w:rsidP="00CF4330">
      <w:pPr>
        <w:pStyle w:val="Code"/>
        <w:rPr>
          <w:rFonts w:hint="eastAsia"/>
        </w:rPr>
      </w:pPr>
      <w:r w:rsidRPr="006E3304">
        <w:t xml:space="preserve">    if (otherShape.mType === "RigidCircle") {</w:t>
      </w:r>
    </w:p>
    <w:p w14:paraId="2C5DE422" w14:textId="77777777" w:rsidR="00CF4330" w:rsidRPr="006E3304" w:rsidRDefault="00CF4330" w:rsidP="00CF4330">
      <w:pPr>
        <w:pStyle w:val="Code"/>
        <w:rPr>
          <w:rFonts w:hint="eastAsia"/>
        </w:rPr>
      </w:pPr>
      <w:r w:rsidRPr="006E3304">
        <w:t xml:space="preserve">        status = false;</w:t>
      </w:r>
    </w:p>
    <w:p w14:paraId="2905BE06" w14:textId="77777777" w:rsidR="00CF4330" w:rsidRPr="006E3304" w:rsidRDefault="00CF4330" w:rsidP="00CF4330">
      <w:pPr>
        <w:pStyle w:val="Code"/>
        <w:rPr>
          <w:rFonts w:hint="eastAsia"/>
        </w:rPr>
      </w:pPr>
      <w:r w:rsidRPr="006E3304">
        <w:t xml:space="preserve">    } else {</w:t>
      </w:r>
    </w:p>
    <w:p w14:paraId="5C57C591" w14:textId="77777777" w:rsidR="00CF4330" w:rsidRPr="006E3304" w:rsidRDefault="00CF4330" w:rsidP="00CF4330">
      <w:pPr>
        <w:pStyle w:val="Code"/>
        <w:rPr>
          <w:rFonts w:hint="eastAsia"/>
        </w:rPr>
      </w:pPr>
      <w:r w:rsidRPr="006E3304">
        <w:t xml:space="preserve">        status = this.collideRectRect(this, otherShape, collisionInfo);</w:t>
      </w:r>
    </w:p>
    <w:p w14:paraId="2E434044" w14:textId="77777777" w:rsidR="00CF4330" w:rsidRPr="006E3304" w:rsidRDefault="00CF4330" w:rsidP="00CF4330">
      <w:pPr>
        <w:pStyle w:val="Code"/>
        <w:rPr>
          <w:rFonts w:hint="eastAsia"/>
        </w:rPr>
      </w:pPr>
      <w:r w:rsidRPr="006E3304">
        <w:t xml:space="preserve">    }</w:t>
      </w:r>
    </w:p>
    <w:p w14:paraId="65053C74" w14:textId="77777777" w:rsidR="00CF4330" w:rsidRPr="006E3304" w:rsidRDefault="00CF4330" w:rsidP="00CF4330">
      <w:pPr>
        <w:pStyle w:val="Code"/>
        <w:rPr>
          <w:rFonts w:hint="eastAsia"/>
        </w:rPr>
      </w:pPr>
      <w:r w:rsidRPr="006E3304">
        <w:t xml:space="preserve">    return status;</w:t>
      </w:r>
    </w:p>
    <w:p w14:paraId="14ED207C" w14:textId="77777777" w:rsidR="00CF4330" w:rsidRDefault="00CF4330" w:rsidP="00CF4330">
      <w:pPr>
        <w:pStyle w:val="Code"/>
        <w:rPr>
          <w:rFonts w:hint="eastAsia"/>
        </w:rPr>
      </w:pPr>
      <w:r w:rsidRPr="006E3304">
        <w:t>}</w:t>
      </w:r>
    </w:p>
    <w:p w14:paraId="6803EF90" w14:textId="77777777" w:rsidR="00CF4330" w:rsidRDefault="00CF4330" w:rsidP="00CF4330">
      <w:pPr>
        <w:pStyle w:val="Heading3"/>
      </w:pPr>
      <w:r>
        <w:t>Observations</w:t>
      </w:r>
    </w:p>
    <w:p w14:paraId="7A0A6231" w14:textId="77777777" w:rsidR="00CF4330" w:rsidRDefault="00CF4330" w:rsidP="00CF4330">
      <w:pPr>
        <w:pStyle w:val="BodyTextFirst"/>
        <w:rPr>
          <w:rFonts w:hint="eastAsia"/>
        </w:rPr>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7B65EDCE" w14:textId="77777777" w:rsidR="00CF4330" w:rsidRDefault="00CF4330" w:rsidP="00CF4330">
      <w:pPr>
        <w:pStyle w:val="BodyTextCont"/>
        <w:rPr>
          <w:rFonts w:hint="eastAsia"/>
        </w:rPr>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1060E95B" w14:textId="77777777" w:rsidR="00CF4330" w:rsidRDefault="00CF4330" w:rsidP="00CF4330">
      <w:pPr>
        <w:pStyle w:val="Heading2"/>
      </w:pPr>
      <w:r>
        <w:lastRenderedPageBreak/>
        <w:t>Collision Between Rectangles and Circles</w:t>
      </w:r>
    </w:p>
    <w:p w14:paraId="70E502BA" w14:textId="77777777" w:rsidR="00CF4330" w:rsidRDefault="00CF4330" w:rsidP="00CF4330">
      <w:pPr>
        <w:pStyle w:val="BodyTextFirst"/>
        <w:rPr>
          <w:rFonts w:hint="eastAsia"/>
        </w:rPr>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CA67C07" w14:textId="31F8C500" w:rsidR="00CF4330" w:rsidRDefault="00CF4330" w:rsidP="00CF4330">
      <w:pPr>
        <w:pStyle w:val="BodyTextCont"/>
        <w:rPr>
          <w:rFonts w:hint="eastAsia"/>
        </w:rPr>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564232">
        <w:rPr>
          <w:rStyle w:val="CodeInline"/>
        </w:rPr>
        <w:t>R</w:t>
      </w:r>
      <w:r>
        <w:rPr>
          <w:rStyle w:val="CodeInline"/>
        </w:rPr>
        <w:t>G</w:t>
      </w:r>
      <w:r w:rsidRPr="00564232">
        <w:rPr>
          <w:rStyle w:val="CodeInline"/>
        </w:rPr>
        <w:t>1</w:t>
      </w:r>
      <w:r>
        <w:t xml:space="preserve">, the region to the left/top; </w:t>
      </w:r>
      <w:r w:rsidRPr="00564232">
        <w:rPr>
          <w:rStyle w:val="CodeInline"/>
        </w:rPr>
        <w:t>R</w:t>
      </w:r>
      <w:r>
        <w:rPr>
          <w:rStyle w:val="CodeInline"/>
        </w:rPr>
        <w:t>G</w:t>
      </w:r>
      <w:r w:rsidRPr="00564232">
        <w:rPr>
          <w:rStyle w:val="CodeInline"/>
        </w:rPr>
        <w:t>2</w:t>
      </w:r>
      <w:r>
        <w:t xml:space="preserve">, the region to the right/bottom; and </w:t>
      </w:r>
      <w:r w:rsidRPr="00564232">
        <w:rPr>
          <w:rStyle w:val="CodeInline"/>
        </w:rPr>
        <w:t>R</w:t>
      </w:r>
      <w:r>
        <w:rPr>
          <w:rStyle w:val="CodeInline"/>
        </w:rPr>
        <w:t>G</w:t>
      </w:r>
      <w:r w:rsidRPr="00564232">
        <w:rPr>
          <w:rStyle w:val="CodeInline"/>
        </w:rPr>
        <w:t>3</w:t>
      </w:r>
      <w:r>
        <w:t xml:space="preserve">, the region immediately outside of the given </w:t>
      </w:r>
      <w:r w:rsidR="001F2A4C">
        <w:t>e</w:t>
      </w:r>
      <w:r>
        <w:t xml:space="preserve">dge. </w:t>
      </w:r>
    </w:p>
    <w:p w14:paraId="39F0E618" w14:textId="77777777" w:rsidR="00CF4330" w:rsidRDefault="00CF4330" w:rsidP="00CF4330">
      <w:pPr>
        <w:pStyle w:val="BodyTextCont"/>
        <w:rPr>
          <w:rFonts w:hint="eastAsia"/>
        </w:rPr>
      </w:pPr>
      <w:r>
        <w:t>With this background, the collision between a rectangle and a circle can be detected as follows:</w:t>
      </w:r>
    </w:p>
    <w:p w14:paraId="69B8007B" w14:textId="77777777" w:rsidR="00CF4330" w:rsidRDefault="00CF4330" w:rsidP="00CF4330">
      <w:pPr>
        <w:pStyle w:val="Bullet"/>
        <w:rPr>
          <w:rFonts w:hint="eastAsia"/>
        </w:rPr>
      </w:pPr>
      <w:r>
        <w:rPr>
          <w:b/>
        </w:rPr>
        <w:t>Step A</w:t>
      </w:r>
      <w:r>
        <w:t>: Compute the edge on the rectangle that is closest to the circle center.</w:t>
      </w:r>
    </w:p>
    <w:p w14:paraId="52F75FC0" w14:textId="77777777" w:rsidR="00CF4330" w:rsidRDefault="00CF4330" w:rsidP="00CF4330">
      <w:pPr>
        <w:pStyle w:val="Bullet"/>
        <w:rPr>
          <w:rFonts w:hint="eastAsia"/>
        </w:rPr>
      </w:pPr>
      <w:r w:rsidRPr="00E04D10">
        <w:rPr>
          <w:b/>
        </w:rPr>
        <w:t xml:space="preserve">Step </w:t>
      </w:r>
      <w:r>
        <w:rPr>
          <w:b/>
        </w:rPr>
        <w:t>B</w:t>
      </w:r>
      <w:r>
        <w:t>: If the circle center is inside the rectangle: collision is detected.</w:t>
      </w:r>
    </w:p>
    <w:p w14:paraId="77212642" w14:textId="77777777" w:rsidR="00CF4330" w:rsidRDefault="00CF4330" w:rsidP="00CF4330">
      <w:pPr>
        <w:pStyle w:val="Bullet"/>
        <w:rPr>
          <w:rFonts w:hint="eastAsia"/>
        </w:rPr>
      </w:pPr>
      <w:r>
        <w:rPr>
          <w:b/>
        </w:rPr>
        <w:t>Step C</w:t>
      </w:r>
      <w:r>
        <w:t>: If circle center is outside</w:t>
      </w:r>
    </w:p>
    <w:p w14:paraId="4DC5A631" w14:textId="77777777" w:rsidR="00CF4330" w:rsidRDefault="00CF4330" w:rsidP="00CF4330">
      <w:pPr>
        <w:pStyle w:val="BulletSubList"/>
        <w:rPr>
          <w:rFonts w:hint="eastAsia"/>
        </w:rPr>
      </w:pPr>
      <w:r>
        <w:rPr>
          <w:b/>
        </w:rPr>
        <w:t>Step C1</w:t>
      </w:r>
      <w:r>
        <w:t xml:space="preserve">: If in Region </w:t>
      </w:r>
      <w:r w:rsidRPr="00F55543">
        <w:rPr>
          <w:rStyle w:val="CodeInline"/>
        </w:rPr>
        <w:t>R</w:t>
      </w:r>
      <w:r>
        <w:rPr>
          <w:rStyle w:val="CodeInline"/>
        </w:rPr>
        <w:t>G</w:t>
      </w:r>
      <w:r w:rsidRPr="00F55543">
        <w:rPr>
          <w:rStyle w:val="CodeInline"/>
        </w:rPr>
        <w:t>1</w:t>
      </w:r>
      <w:r>
        <w:t>: distance between the circle center and left/top vertex from the Edge determines if collision has occurred.</w:t>
      </w:r>
    </w:p>
    <w:p w14:paraId="32857527" w14:textId="77777777" w:rsidR="00CF4330" w:rsidRDefault="00CF4330" w:rsidP="00CF4330">
      <w:pPr>
        <w:pStyle w:val="BulletSubList"/>
        <w:rPr>
          <w:rFonts w:hint="eastAsia"/>
        </w:rPr>
      </w:pPr>
      <w:r>
        <w:rPr>
          <w:b/>
        </w:rPr>
        <w:t>Step C2</w:t>
      </w:r>
      <w:r>
        <w:t xml:space="preserve">: If in Region </w:t>
      </w:r>
      <w:r w:rsidRPr="00F55543">
        <w:rPr>
          <w:rStyle w:val="CodeInline"/>
        </w:rPr>
        <w:t>R</w:t>
      </w:r>
      <w:r>
        <w:rPr>
          <w:rStyle w:val="CodeInline"/>
        </w:rPr>
        <w:t>G</w:t>
      </w:r>
      <w:r w:rsidRPr="00F55543">
        <w:rPr>
          <w:rStyle w:val="CodeInline"/>
        </w:rPr>
        <w:t>2</w:t>
      </w:r>
      <w:r>
        <w:t>: distance between the circle center and right/bottom vertex from the Edge determines if collision has occurred.</w:t>
      </w:r>
    </w:p>
    <w:p w14:paraId="44EC1A5B" w14:textId="77777777" w:rsidR="00CF4330" w:rsidRDefault="00CF4330" w:rsidP="00CF4330">
      <w:pPr>
        <w:pStyle w:val="BulletSubList"/>
        <w:rPr>
          <w:rFonts w:hint="eastAsia"/>
        </w:rPr>
      </w:pPr>
      <w:r>
        <w:rPr>
          <w:b/>
        </w:rPr>
        <w:t>Step C3</w:t>
      </w:r>
      <w:r>
        <w:t xml:space="preserve">: If in Region </w:t>
      </w:r>
      <w:r w:rsidRPr="00F55543">
        <w:rPr>
          <w:rStyle w:val="CodeInline"/>
        </w:rPr>
        <w:t>R</w:t>
      </w:r>
      <w:r>
        <w:rPr>
          <w:rStyle w:val="CodeInline"/>
        </w:rPr>
        <w:t>G</w:t>
      </w:r>
      <w:r w:rsidRPr="00F55543">
        <w:rPr>
          <w:rStyle w:val="CodeInline"/>
        </w:rPr>
        <w:t>3</w:t>
      </w:r>
      <w:r>
        <w:t>: perpendicular distance between the center and the Edge determines if collision has occurred.</w:t>
      </w:r>
    </w:p>
    <w:p w14:paraId="30BBEFF3" w14:textId="77777777" w:rsidR="00CF4330" w:rsidRDefault="00CF4330" w:rsidP="00CF4330">
      <w:pPr>
        <w:pStyle w:val="Figure"/>
      </w:pPr>
      <w:r w:rsidRPr="00C229E3">
        <w:rPr>
          <w:noProof/>
        </w:rPr>
        <w:t xml:space="preserve"> </w:t>
      </w:r>
      <w:r>
        <w:rPr>
          <w:noProof/>
        </w:rPr>
        <w:drawing>
          <wp:inline distT="0" distB="0" distL="0" distR="0" wp14:anchorId="54928CD7" wp14:editId="1531F43E">
            <wp:extent cx="1468700" cy="1296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8130" cy="1313209"/>
                    </a:xfrm>
                    <a:prstGeom prst="rect">
                      <a:avLst/>
                    </a:prstGeom>
                  </pic:spPr>
                </pic:pic>
              </a:graphicData>
            </a:graphic>
          </wp:inline>
        </w:drawing>
      </w:r>
    </w:p>
    <w:p w14:paraId="34F0FD6B" w14:textId="77777777" w:rsidR="00CF4330" w:rsidRDefault="00CF4330" w:rsidP="00CF4330">
      <w:pPr>
        <w:pStyle w:val="FigureCaption"/>
        <w:rPr>
          <w:rFonts w:eastAsia="Helvetica Neue"/>
        </w:rPr>
      </w:pPr>
      <w:r w:rsidRPr="00E04D10">
        <w:rPr>
          <w:rFonts w:eastAsia="Helvetica Neue"/>
        </w:rPr>
        <w:t>Figure 9-15. The Three Regions Outside a Given Edge of a Rectangle</w:t>
      </w:r>
    </w:p>
    <w:p w14:paraId="1C36B7EE" w14:textId="77777777" w:rsidR="00CF4330" w:rsidRDefault="00CF4330" w:rsidP="00CF4330">
      <w:pPr>
        <w:pStyle w:val="Heading2"/>
      </w:pPr>
      <w:r>
        <w:lastRenderedPageBreak/>
        <w:t xml:space="preserve">The Rectangle and Circle Collisions Project </w:t>
      </w:r>
    </w:p>
    <w:p w14:paraId="7A3AF8EE" w14:textId="77777777" w:rsidR="00CF4330" w:rsidRDefault="00CF4330" w:rsidP="00CF4330">
      <w:pPr>
        <w:pStyle w:val="BodyTextFirst"/>
        <w:rPr>
          <w:rFonts w:hint="eastAsia"/>
        </w:rPr>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436CA9A3" w14:textId="77777777" w:rsidR="00CF4330" w:rsidRDefault="00CF4330" w:rsidP="00CF4330">
      <w:pPr>
        <w:pStyle w:val="Figure"/>
      </w:pPr>
      <w:r>
        <w:rPr>
          <w:noProof/>
        </w:rPr>
        <w:drawing>
          <wp:inline distT="0" distB="0" distL="0" distR="0" wp14:anchorId="3873A3B9" wp14:editId="475CC8B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3AB4B0B3" w14:textId="77777777" w:rsidR="00CF4330" w:rsidRPr="00D8445E" w:rsidRDefault="00CF4330" w:rsidP="00CF4330">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40EB9EBD"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2A359F17" w14:textId="77777777" w:rsidR="00CF4330" w:rsidRDefault="00CF4330" w:rsidP="00CF4330">
      <w:pPr>
        <w:pStyle w:val="Bullet"/>
        <w:rPr>
          <w:rStyle w:val="Strong"/>
          <w:rFonts w:hint="eastAsia"/>
          <w:b w:val="0"/>
          <w:bCs w:val="0"/>
        </w:rPr>
      </w:pPr>
      <w:r>
        <w:rPr>
          <w:rStyle w:val="Strong"/>
          <w:b w:val="0"/>
          <w:bCs w:val="0"/>
        </w:rPr>
        <w:t>Behavior control:</w:t>
      </w:r>
    </w:p>
    <w:p w14:paraId="6624F471" w14:textId="77777777" w:rsidR="00CF4330" w:rsidRPr="00A243C0" w:rsidRDefault="00CF4330" w:rsidP="00CF4330">
      <w:pPr>
        <w:pStyle w:val="BulletSubList"/>
        <w:rPr>
          <w:rFonts w:hint="eastAsia"/>
        </w:rPr>
      </w:pPr>
      <w:r>
        <w:t>G key: Randomly create a new rigid circle or rectangle</w:t>
      </w:r>
    </w:p>
    <w:p w14:paraId="32C29102" w14:textId="77777777" w:rsidR="00CF4330" w:rsidRDefault="00CF4330" w:rsidP="00CF4330">
      <w:pPr>
        <w:pStyle w:val="Bullet"/>
        <w:rPr>
          <w:rStyle w:val="Strong"/>
          <w:rFonts w:hint="eastAsia"/>
          <w:b w:val="0"/>
          <w:bCs w:val="0"/>
        </w:rPr>
      </w:pPr>
      <w:r>
        <w:rPr>
          <w:rStyle w:val="Strong"/>
          <w:b w:val="0"/>
          <w:bCs w:val="0"/>
        </w:rPr>
        <w:t>Draw control</w:t>
      </w:r>
    </w:p>
    <w:p w14:paraId="6D41BA2A"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0D8FBF31" w14:textId="77777777" w:rsidR="00CF4330" w:rsidRDefault="00CF4330" w:rsidP="00CF4330">
      <w:pPr>
        <w:pStyle w:val="BulletSubList"/>
        <w:rPr>
          <w:rFonts w:hint="eastAsia"/>
        </w:rPr>
      </w:pPr>
      <w:r>
        <w:lastRenderedPageBreak/>
        <w:t>T key: Toggle textures on all objects</w:t>
      </w:r>
    </w:p>
    <w:p w14:paraId="5EA67DDC"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34375091"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491A96E1" w14:textId="77777777" w:rsidR="00CF4330" w:rsidRDefault="00CF4330" w:rsidP="00CF4330">
      <w:pPr>
        <w:pStyle w:val="Bullet"/>
        <w:rPr>
          <w:rStyle w:val="Strong"/>
          <w:rFonts w:hint="eastAsia"/>
          <w:b w:val="0"/>
          <w:bCs w:val="0"/>
        </w:rPr>
      </w:pPr>
      <w:r>
        <w:rPr>
          <w:rStyle w:val="Strong"/>
          <w:b w:val="0"/>
          <w:bCs w:val="0"/>
        </w:rPr>
        <w:t>Object control:</w:t>
      </w:r>
    </w:p>
    <w:p w14:paraId="1C1B052A" w14:textId="77777777" w:rsidR="00CF4330" w:rsidRDefault="00CF4330" w:rsidP="00CF4330">
      <w:pPr>
        <w:pStyle w:val="BulletSubList"/>
        <w:rPr>
          <w:rFonts w:hint="eastAsia"/>
        </w:rPr>
      </w:pPr>
      <w:r>
        <w:t>Left/right-arrow key: Sequence through and select an object</w:t>
      </w:r>
    </w:p>
    <w:p w14:paraId="53A1E46A" w14:textId="77777777" w:rsidR="00CF4330" w:rsidRDefault="00CF4330" w:rsidP="00CF4330">
      <w:pPr>
        <w:pStyle w:val="BulletSubList"/>
        <w:rPr>
          <w:rFonts w:hint="eastAsia"/>
        </w:rPr>
      </w:pPr>
      <w:r>
        <w:t>WASD keys: Move the selected object</w:t>
      </w:r>
    </w:p>
    <w:p w14:paraId="04C48D47" w14:textId="77777777" w:rsidR="00CF4330" w:rsidRDefault="00CF4330" w:rsidP="00CF4330">
      <w:pPr>
        <w:pStyle w:val="BulletSubList"/>
        <w:rPr>
          <w:rFonts w:hint="eastAsia"/>
        </w:rPr>
      </w:pPr>
      <w:r>
        <w:t>Z/X key: Rotate the selected object</w:t>
      </w:r>
    </w:p>
    <w:p w14:paraId="036C9D4F" w14:textId="399FEC62"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8DBA23B" w14:textId="77777777" w:rsidR="00CF4330" w:rsidRDefault="00CF4330" w:rsidP="00CF4330">
      <w:pPr>
        <w:pStyle w:val="BodyTextFirst"/>
        <w:rPr>
          <w:rFonts w:hint="eastAsia"/>
        </w:rPr>
      </w:pPr>
      <w:r w:rsidRPr="00E67471">
        <w:t>The goals of the project are as follows</w:t>
      </w:r>
      <w:r>
        <w:t>:</w:t>
      </w:r>
    </w:p>
    <w:p w14:paraId="1CEBBD07" w14:textId="77777777" w:rsidR="00CF4330" w:rsidRDefault="00CF4330" w:rsidP="00CF4330">
      <w:pPr>
        <w:pStyle w:val="Bullet"/>
        <w:rPr>
          <w:rFonts w:hint="eastAsia"/>
        </w:rPr>
      </w:pPr>
      <w:r>
        <w:t xml:space="preserve">To understand and implement the rectangle circle collision detection algorithm. </w:t>
      </w:r>
    </w:p>
    <w:p w14:paraId="1ABF784F" w14:textId="77777777" w:rsidR="00CF4330" w:rsidRDefault="00CF4330" w:rsidP="00CF4330">
      <w:pPr>
        <w:pStyle w:val="Bullet"/>
        <w:rPr>
          <w:rFonts w:hint="eastAsia"/>
        </w:rPr>
      </w:pPr>
      <w:r>
        <w:t>To complete the narrow phase collision detection implementation for circle and rectangle shapes.</w:t>
      </w:r>
    </w:p>
    <w:p w14:paraId="3E771C1B" w14:textId="77777777" w:rsidR="00CF4330" w:rsidRDefault="00CF4330" w:rsidP="00CF4330">
      <w:pPr>
        <w:pStyle w:val="Heading3"/>
      </w:pPr>
      <w:r>
        <w:t>Defining Rectangle Circle Collision</w:t>
      </w:r>
    </w:p>
    <w:p w14:paraId="7A7E147E" w14:textId="77777777" w:rsidR="00CF4330" w:rsidRDefault="00CF4330" w:rsidP="00CF4330">
      <w:pPr>
        <w:pStyle w:val="BodyTextFirst"/>
        <w:rPr>
          <w:rFonts w:hint="eastAsia"/>
        </w:rPr>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51E51A10" w14:textId="473C4D3C" w:rsidR="00CF4330" w:rsidRDefault="001F2A4C" w:rsidP="007907D3">
      <w:pPr>
        <w:pStyle w:val="NumList"/>
        <w:numPr>
          <w:ilvl w:val="0"/>
          <w:numId w:val="35"/>
        </w:numPr>
        <w:rPr>
          <w:rFonts w:hint="eastAsia"/>
        </w:rPr>
      </w:pPr>
      <w:r>
        <w:t>U</w:t>
      </w:r>
      <w:r w:rsidR="00CF4330">
        <w:t xml:space="preserve">pdate the </w:t>
      </w:r>
      <w:proofErr w:type="spellStart"/>
      <w:r w:rsidR="00CF4330" w:rsidRPr="00E07FE0">
        <w:rPr>
          <w:rStyle w:val="CodeInline"/>
        </w:rPr>
        <w:t>Rigid</w:t>
      </w:r>
      <w:r w:rsidR="00CF4330">
        <w:rPr>
          <w:rStyle w:val="CodeInline"/>
        </w:rPr>
        <w:t>Rectangle</w:t>
      </w:r>
      <w:proofErr w:type="spellEnd"/>
      <w:r w:rsidR="00CF4330">
        <w:t xml:space="preserve"> access file to import from the latest source code file. In the </w:t>
      </w:r>
      <w:proofErr w:type="spellStart"/>
      <w:r w:rsidR="00CF4330" w:rsidRPr="00E07FE0">
        <w:rPr>
          <w:rStyle w:val="CodeInline"/>
        </w:rPr>
        <w:t>src</w:t>
      </w:r>
      <w:proofErr w:type="spellEnd"/>
      <w:r w:rsidR="00CF4330" w:rsidRPr="00E07FE0">
        <w:rPr>
          <w:rStyle w:val="CodeInline"/>
        </w:rPr>
        <w:t>/engine/</w:t>
      </w:r>
      <w:proofErr w:type="spellStart"/>
      <w:r w:rsidR="00CF4330" w:rsidRPr="00E07FE0">
        <w:rPr>
          <w:rStyle w:val="CodeInline"/>
        </w:rPr>
        <w:t>rigid_shapes</w:t>
      </w:r>
      <w:proofErr w:type="spellEnd"/>
      <w:r w:rsidR="00CF4330">
        <w:t xml:space="preserve"> folder, edit </w:t>
      </w:r>
      <w:r w:rsidR="00CF4330" w:rsidRPr="00E07FE0">
        <w:rPr>
          <w:rStyle w:val="CodeInline"/>
        </w:rPr>
        <w:t>rigid_rectangle.js</w:t>
      </w:r>
      <w:r w:rsidR="00CF4330">
        <w:t xml:space="preserve"> to replace the import to be from the latest source code file.</w:t>
      </w:r>
    </w:p>
    <w:p w14:paraId="5D25AE0E" w14:textId="77777777" w:rsidR="00CF4330" w:rsidRDefault="00CF4330" w:rsidP="00CF4330">
      <w:pPr>
        <w:pStyle w:val="Code"/>
        <w:rPr>
          <w:rFonts w:hint="eastAsia"/>
        </w:rPr>
      </w:pPr>
      <w:r>
        <w:t>import RigidRectangle from "./rigid_rectangle_circle_collision.js";</w:t>
      </w:r>
    </w:p>
    <w:p w14:paraId="09932B8D" w14:textId="77777777" w:rsidR="00CF4330" w:rsidRDefault="00CF4330" w:rsidP="00CF4330">
      <w:pPr>
        <w:pStyle w:val="Code"/>
        <w:rPr>
          <w:rFonts w:hint="eastAsia"/>
        </w:rPr>
      </w:pPr>
      <w:r>
        <w:t>export default RigidRectangle;</w:t>
      </w:r>
    </w:p>
    <w:p w14:paraId="6DFA793E" w14:textId="77777777" w:rsidR="00CF4330" w:rsidRDefault="00CF4330" w:rsidP="00CF4330">
      <w:pPr>
        <w:pStyle w:val="NumList"/>
        <w:numPr>
          <w:ilvl w:val="0"/>
          <w:numId w:val="11"/>
        </w:numPr>
        <w:rPr>
          <w:rFonts w:hint="eastAsia"/>
        </w:r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D0A2221" w14:textId="77777777" w:rsidR="00CF4330" w:rsidRPr="00F42103" w:rsidRDefault="00CF4330" w:rsidP="00CF4330">
      <w:pPr>
        <w:pStyle w:val="Code"/>
        <w:rPr>
          <w:rStyle w:val="CodeInline"/>
          <w:rFonts w:hint="eastAsia"/>
        </w:rPr>
      </w:pPr>
      <w:r w:rsidRPr="00F42103">
        <w:rPr>
          <w:rStyle w:val="CodeInline"/>
        </w:rPr>
        <w:t>import RigidRectangle from "./rigid_rectangle_collision.js";</w:t>
      </w:r>
    </w:p>
    <w:p w14:paraId="48CC2753" w14:textId="77777777" w:rsidR="00CF4330" w:rsidRDefault="00CF4330" w:rsidP="00CF4330">
      <w:pPr>
        <w:pStyle w:val="NumList"/>
        <w:numPr>
          <w:ilvl w:val="0"/>
          <w:numId w:val="11"/>
        </w:numPr>
        <w:rPr>
          <w:rFonts w:hint="eastAsia"/>
        </w:rPr>
      </w:pPr>
      <w:r>
        <w:lastRenderedPageBreak/>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w:t>
      </w:r>
      <w:r w:rsidRPr="00F55543">
        <w:rPr>
          <w:rStyle w:val="CodeInline"/>
        </w:rPr>
        <w:t>R</w:t>
      </w:r>
      <w:r>
        <w:rPr>
          <w:rStyle w:val="CodeInline"/>
        </w:rPr>
        <w:t>G</w:t>
      </w:r>
      <w:r w:rsidRPr="00F55543">
        <w:rPr>
          <w:rStyle w:val="CodeInline"/>
        </w:rPr>
        <w:t>1</w:t>
      </w:r>
      <w:r>
        <w:t xml:space="preserve"> and </w:t>
      </w:r>
      <w:r w:rsidRPr="00F55543">
        <w:rPr>
          <w:rStyle w:val="CodeInline"/>
        </w:rPr>
        <w:t>R</w:t>
      </w:r>
      <w:r>
        <w:rPr>
          <w:rStyle w:val="CodeInline"/>
        </w:rPr>
        <w:t>G</w:t>
      </w:r>
      <w:r w:rsidRPr="00F55543">
        <w:rPr>
          <w:rStyle w:val="CodeInline"/>
        </w:rPr>
        <w:t>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B0D851A" w14:textId="77777777" w:rsidR="00CF4330" w:rsidRDefault="00CF4330" w:rsidP="00CF4330">
      <w:pPr>
        <w:pStyle w:val="Code"/>
        <w:rPr>
          <w:rFonts w:hint="eastAsia"/>
        </w:rPr>
      </w:pPr>
      <w:r>
        <w:t>RigidRectangle.prototype.checkCircRecVertex = function(v1, cirCenter, r, info) {</w:t>
      </w:r>
    </w:p>
    <w:p w14:paraId="30B80A24" w14:textId="77777777" w:rsidR="00CF4330" w:rsidRDefault="00CF4330" w:rsidP="00CF4330">
      <w:pPr>
        <w:pStyle w:val="Code"/>
        <w:rPr>
          <w:rFonts w:hint="eastAsia"/>
        </w:rPr>
      </w:pPr>
      <w:r>
        <w:t xml:space="preserve">    //the center of circle is in corner region of mVertex[nearestEdge]</w:t>
      </w:r>
    </w:p>
    <w:p w14:paraId="1F69DCCC" w14:textId="77777777" w:rsidR="00CF4330" w:rsidRDefault="00CF4330" w:rsidP="00CF4330">
      <w:pPr>
        <w:pStyle w:val="Code"/>
        <w:rPr>
          <w:rFonts w:hint="eastAsia"/>
        </w:rPr>
      </w:pPr>
      <w:r>
        <w:t xml:space="preserve">    let dist = vec2.length(v1);</w:t>
      </w:r>
    </w:p>
    <w:p w14:paraId="3B485028" w14:textId="77777777" w:rsidR="00CF4330" w:rsidRDefault="00CF4330" w:rsidP="00CF4330">
      <w:pPr>
        <w:pStyle w:val="Code"/>
        <w:rPr>
          <w:rFonts w:hint="eastAsia"/>
        </w:rPr>
      </w:pPr>
      <w:r>
        <w:t xml:space="preserve">    //compare the distance with radius to decide collision</w:t>
      </w:r>
    </w:p>
    <w:p w14:paraId="6037E466" w14:textId="77777777" w:rsidR="00CF4330" w:rsidRDefault="00CF4330" w:rsidP="00CF4330">
      <w:pPr>
        <w:pStyle w:val="Code"/>
        <w:rPr>
          <w:rFonts w:hint="eastAsia"/>
        </w:rPr>
      </w:pPr>
      <w:r>
        <w:t xml:space="preserve">    if (dist &gt; r)</w:t>
      </w:r>
    </w:p>
    <w:p w14:paraId="5B41FD09" w14:textId="77777777" w:rsidR="00CF4330" w:rsidRDefault="00CF4330" w:rsidP="00CF4330">
      <w:pPr>
        <w:pStyle w:val="Code"/>
        <w:rPr>
          <w:rFonts w:hint="eastAsia"/>
        </w:rPr>
      </w:pPr>
      <w:r>
        <w:t xml:space="preserve">        return false;</w:t>
      </w:r>
    </w:p>
    <w:p w14:paraId="0D953643" w14:textId="77777777" w:rsidR="00CF4330" w:rsidRDefault="00CF4330" w:rsidP="00CF4330">
      <w:pPr>
        <w:pStyle w:val="Code"/>
        <w:rPr>
          <w:rFonts w:hint="eastAsia"/>
        </w:rPr>
      </w:pPr>
      <w:r>
        <w:t xml:space="preserve">    let radiusVec = [0, 0];</w:t>
      </w:r>
    </w:p>
    <w:p w14:paraId="304F62B6" w14:textId="77777777" w:rsidR="00CF4330" w:rsidRDefault="00CF4330" w:rsidP="00CF4330">
      <w:pPr>
        <w:pStyle w:val="Code"/>
        <w:rPr>
          <w:rFonts w:hint="eastAsia"/>
        </w:rPr>
      </w:pPr>
      <w:r>
        <w:t xml:space="preserve">    let ptAtCirc = [0, 0];</w:t>
      </w:r>
    </w:p>
    <w:p w14:paraId="708AA6B2" w14:textId="77777777" w:rsidR="00CF4330" w:rsidRDefault="00CF4330" w:rsidP="00CF4330">
      <w:pPr>
        <w:pStyle w:val="Code"/>
        <w:rPr>
          <w:rFonts w:hint="eastAsia"/>
        </w:rPr>
      </w:pPr>
      <w:r>
        <w:t xml:space="preserve">    vec2.scale(v1, v1, 1/dist); // normalize</w:t>
      </w:r>
    </w:p>
    <w:p w14:paraId="1229FEEA" w14:textId="77777777" w:rsidR="00CF4330" w:rsidRDefault="00CF4330" w:rsidP="00CF4330">
      <w:pPr>
        <w:pStyle w:val="Code"/>
        <w:rPr>
          <w:rFonts w:hint="eastAsia"/>
        </w:rPr>
      </w:pPr>
      <w:r>
        <w:t xml:space="preserve">    vec2.scale(radiusVec, v1, -r);</w:t>
      </w:r>
    </w:p>
    <w:p w14:paraId="70252169" w14:textId="77777777" w:rsidR="00CF4330" w:rsidRDefault="00CF4330" w:rsidP="00CF4330">
      <w:pPr>
        <w:pStyle w:val="Code"/>
        <w:rPr>
          <w:rFonts w:hint="eastAsia"/>
        </w:rPr>
      </w:pPr>
      <w:r>
        <w:t xml:space="preserve">    vec2.add(ptAtCirc, cirCenter, radiusVec);</w:t>
      </w:r>
    </w:p>
    <w:p w14:paraId="5B7FA125" w14:textId="77777777" w:rsidR="00CF4330" w:rsidRDefault="00CF4330" w:rsidP="00CF4330">
      <w:pPr>
        <w:pStyle w:val="Code"/>
        <w:rPr>
          <w:rFonts w:hint="eastAsia"/>
        </w:rPr>
      </w:pPr>
      <w:r>
        <w:t xml:space="preserve">    info.setInfo(r - dist, v1, ptAtCirc);</w:t>
      </w:r>
    </w:p>
    <w:p w14:paraId="4A55E6C7" w14:textId="77777777" w:rsidR="00CF4330" w:rsidRDefault="00CF4330" w:rsidP="00CF4330">
      <w:pPr>
        <w:pStyle w:val="Code"/>
        <w:rPr>
          <w:rFonts w:hint="eastAsia"/>
        </w:rPr>
      </w:pPr>
      <w:r>
        <w:t xml:space="preserve">    return true;</w:t>
      </w:r>
    </w:p>
    <w:p w14:paraId="5C832E11" w14:textId="77777777" w:rsidR="00CF4330" w:rsidRDefault="00CF4330" w:rsidP="00CF4330">
      <w:pPr>
        <w:pStyle w:val="Code"/>
        <w:rPr>
          <w:rFonts w:hint="eastAsia"/>
        </w:rPr>
      </w:pPr>
      <w:r>
        <w:t>}</w:t>
      </w:r>
    </w:p>
    <w:p w14:paraId="2F8B30D9" w14:textId="77777777" w:rsidR="00CF4330" w:rsidRPr="00DD7EE3" w:rsidRDefault="00CF4330" w:rsidP="00CF4330">
      <w:pPr>
        <w:pStyle w:val="Code"/>
        <w:rPr>
          <w:rFonts w:hint="eastAsia"/>
        </w:rPr>
      </w:pPr>
    </w:p>
    <w:p w14:paraId="09DDB32D" w14:textId="77777777" w:rsidR="00CF4330" w:rsidRDefault="00CF4330" w:rsidP="00CF4330">
      <w:pPr>
        <w:pStyle w:val="BodyTextCont"/>
        <w:rPr>
          <w:rFonts w:hint="eastAsia"/>
        </w:rPr>
      </w:pPr>
      <w:r>
        <w:t xml:space="preserve">The right diagram of Figure 9-17 shows that collision occurs when the length of vector </w:t>
      </w:r>
      <w:r w:rsidRPr="00564232">
        <w:rPr>
          <w:rStyle w:val="CodeInline"/>
        </w:rPr>
        <w:t>v1</w:t>
      </w:r>
      <w:r>
        <w:t xml:space="preserve"> is less than the circle radius, and in this case, the collision normal is simply along the vector </w:t>
      </w:r>
      <w:r w:rsidRPr="00564232">
        <w:rPr>
          <w:rStyle w:val="CodeInline"/>
        </w:rPr>
        <w:t>v1</w:t>
      </w:r>
      <w:r>
        <w:t xml:space="preserve">, and collision depth is the difference between the radius and </w:t>
      </w:r>
      <w:proofErr w:type="spellStart"/>
      <w:r w:rsidRPr="00564232">
        <w:rPr>
          <w:rStyle w:val="CodeInline"/>
        </w:rPr>
        <w:t>dist</w:t>
      </w:r>
      <w:proofErr w:type="spellEnd"/>
      <w:r>
        <w:t xml:space="preserve">, the length of vector </w:t>
      </w:r>
      <w:r w:rsidRPr="00564232">
        <w:rPr>
          <w:rStyle w:val="CodeInline"/>
        </w:rPr>
        <w:t>v1</w:t>
      </w:r>
      <w:r>
        <w:t>.</w:t>
      </w:r>
    </w:p>
    <w:p w14:paraId="192F7D9F" w14:textId="77777777" w:rsidR="00CF4330" w:rsidRDefault="00CF4330" w:rsidP="00CF4330">
      <w:pPr>
        <w:pStyle w:val="Figure"/>
      </w:pPr>
      <w:r w:rsidRPr="00505B51">
        <w:rPr>
          <w:noProof/>
        </w:rPr>
        <w:drawing>
          <wp:inline distT="114300" distB="114300" distL="114300" distR="114300" wp14:anchorId="4D8C425C" wp14:editId="18DA9A44">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8" cstate="print"/>
                    <a:srcRect/>
                    <a:stretch>
                      <a:fillRect/>
                    </a:stretch>
                  </pic:blipFill>
                  <pic:spPr>
                    <a:xfrm>
                      <a:off x="0" y="0"/>
                      <a:ext cx="4011576" cy="1795463"/>
                    </a:xfrm>
                    <a:prstGeom prst="rect">
                      <a:avLst/>
                    </a:prstGeom>
                    <a:ln/>
                  </pic:spPr>
                </pic:pic>
              </a:graphicData>
            </a:graphic>
          </wp:inline>
        </w:drawing>
      </w:r>
    </w:p>
    <w:p w14:paraId="4DF3000C" w14:textId="2FBE73F9" w:rsidR="00CF4330" w:rsidRDefault="00CF4330" w:rsidP="00CF4330">
      <w:pPr>
        <w:pStyle w:val="FigureCaption"/>
      </w:pPr>
      <w:r>
        <w:rPr>
          <w:rFonts w:eastAsia="Helvetica Neue"/>
        </w:rPr>
        <w:t>Figure 9-</w:t>
      </w:r>
      <w:r w:rsidRPr="00505B51">
        <w:rPr>
          <w:rFonts w:eastAsia="Helvetica Neue"/>
        </w:rPr>
        <w:t>17</w:t>
      </w:r>
      <w:r>
        <w:rPr>
          <w:rFonts w:eastAsia="Helvetica Neue"/>
        </w:rPr>
        <w:t xml:space="preserve">. Left: Condition when </w:t>
      </w:r>
      <w:r w:rsidR="001F2A4C">
        <w:rPr>
          <w:rFonts w:eastAsia="Helvetica Neue"/>
        </w:rPr>
        <w:t>c</w:t>
      </w:r>
      <w:r>
        <w:rPr>
          <w:rFonts w:eastAsia="Helvetica Neue"/>
        </w:rPr>
        <w:t>enter is in</w:t>
      </w:r>
      <w:r w:rsidR="001F2A4C">
        <w:rPr>
          <w:rFonts w:eastAsia="Helvetica Neue"/>
        </w:rPr>
        <w:t xml:space="preserve"> r</w:t>
      </w:r>
      <w:r>
        <w:rPr>
          <w:rFonts w:eastAsia="Helvetica Neue"/>
        </w:rPr>
        <w:t>egion RG1. Right: The corresponding collision information</w:t>
      </w:r>
    </w:p>
    <w:p w14:paraId="7E55AA8A" w14:textId="77777777" w:rsidR="00CF4330" w:rsidRDefault="00CF4330" w:rsidP="00CF4330">
      <w:pPr>
        <w:pStyle w:val="Code"/>
        <w:rPr>
          <w:rFonts w:hint="eastAsia"/>
        </w:rPr>
      </w:pPr>
    </w:p>
    <w:p w14:paraId="377C7CB3" w14:textId="3873D533" w:rsidR="00CF4330" w:rsidRPr="00F42103" w:rsidRDefault="00CF4330" w:rsidP="00CF4330">
      <w:pPr>
        <w:pStyle w:val="NumList"/>
        <w:numPr>
          <w:ilvl w:val="0"/>
          <w:numId w:val="11"/>
        </w:numPr>
        <w:rPr>
          <w:rFonts w:hint="eastAsia"/>
        </w:rPr>
      </w:pPr>
      <w:r>
        <w:lastRenderedPageBreak/>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shows the declaration of local variables and the five major steps, A to C3, that must be performed. The details of each steps are discussed in the rest of this subsection. </w:t>
      </w:r>
    </w:p>
    <w:p w14:paraId="3DC8AF93" w14:textId="77777777" w:rsidR="00CF4330" w:rsidRDefault="00CF4330" w:rsidP="00CF4330">
      <w:pPr>
        <w:pStyle w:val="Code"/>
        <w:rPr>
          <w:rFonts w:hint="eastAsia"/>
        </w:rPr>
      </w:pPr>
      <w:r w:rsidRPr="00F42103">
        <w:t>gle.prototype.collideRectCirc = function (otherCir, collisionInfo) {</w:t>
      </w:r>
    </w:p>
    <w:p w14:paraId="57047E5B" w14:textId="77777777" w:rsidR="00CF4330" w:rsidRDefault="00CF4330" w:rsidP="00CF4330">
      <w:pPr>
        <w:pStyle w:val="Code"/>
        <w:rPr>
          <w:rFonts w:hint="eastAsia"/>
        </w:rPr>
      </w:pPr>
      <w:r>
        <w:t xml:space="preserve">    let outside = false;</w:t>
      </w:r>
    </w:p>
    <w:p w14:paraId="62704EBC" w14:textId="77777777" w:rsidR="00CF4330" w:rsidRDefault="00CF4330" w:rsidP="00CF4330">
      <w:pPr>
        <w:pStyle w:val="Code"/>
        <w:rPr>
          <w:rFonts w:hint="eastAsia"/>
        </w:rPr>
      </w:pPr>
      <w:r>
        <w:t xml:space="preserve">    let bestDistance = -Number.MAX_VALUE;</w:t>
      </w:r>
    </w:p>
    <w:p w14:paraId="09896ECC" w14:textId="77777777" w:rsidR="00CF4330" w:rsidRDefault="00CF4330" w:rsidP="00CF4330">
      <w:pPr>
        <w:pStyle w:val="Code"/>
        <w:rPr>
          <w:rFonts w:hint="eastAsia"/>
        </w:rPr>
      </w:pPr>
      <w:r>
        <w:t xml:space="preserve">    let nearestEdge = 0; </w:t>
      </w:r>
    </w:p>
    <w:p w14:paraId="786C3C2E" w14:textId="77777777" w:rsidR="00CF4330" w:rsidRDefault="00CF4330" w:rsidP="00CF4330">
      <w:pPr>
        <w:pStyle w:val="Code"/>
        <w:rPr>
          <w:rFonts w:hint="eastAsia"/>
        </w:rPr>
      </w:pPr>
      <w:r>
        <w:t xml:space="preserve">    let vToC = [0, 0];</w:t>
      </w:r>
    </w:p>
    <w:p w14:paraId="6B4DBA21" w14:textId="77777777" w:rsidR="00CF4330" w:rsidRDefault="00CF4330" w:rsidP="00CF4330">
      <w:pPr>
        <w:pStyle w:val="Code"/>
        <w:rPr>
          <w:rFonts w:hint="eastAsia"/>
        </w:rPr>
      </w:pPr>
      <w:r>
        <w:t xml:space="preserve">    let projection = 0;</w:t>
      </w:r>
    </w:p>
    <w:p w14:paraId="1FEA62ED" w14:textId="77777777" w:rsidR="00CF4330" w:rsidRDefault="00CF4330" w:rsidP="00CF4330">
      <w:pPr>
        <w:pStyle w:val="Code"/>
        <w:rPr>
          <w:rFonts w:hint="eastAsia"/>
        </w:rPr>
      </w:pPr>
      <w:r>
        <w:t xml:space="preserve">    let i = 0;</w:t>
      </w:r>
    </w:p>
    <w:p w14:paraId="7DE1D6F7" w14:textId="77777777" w:rsidR="00CF4330" w:rsidRDefault="00CF4330" w:rsidP="00CF4330">
      <w:pPr>
        <w:pStyle w:val="Code"/>
        <w:rPr>
          <w:rFonts w:hint="eastAsia"/>
        </w:rPr>
      </w:pPr>
      <w:r>
        <w:t xml:space="preserve">    let cirCenter = otherCir.getCenter();</w:t>
      </w:r>
    </w:p>
    <w:p w14:paraId="5C00BCC3" w14:textId="77777777" w:rsidR="00CF4330" w:rsidRPr="00F42103" w:rsidRDefault="00CF4330" w:rsidP="00CF4330">
      <w:pPr>
        <w:pStyle w:val="Code"/>
        <w:rPr>
          <w:rFonts w:hint="eastAsia"/>
        </w:rPr>
      </w:pPr>
      <w:r>
        <w:t xml:space="preserve">    </w:t>
      </w:r>
    </w:p>
    <w:p w14:paraId="23566892"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4F679D0" w14:textId="77777777" w:rsidR="00CF4330"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if (!outside) {</w:t>
      </w:r>
    </w:p>
    <w:p w14:paraId="3EABF30F"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5985FC3"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return;</w:t>
      </w:r>
    </w:p>
    <w:p w14:paraId="219EA976"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w:t>
      </w:r>
    </w:p>
    <w:p w14:paraId="5ED7E3BD" w14:textId="77777777" w:rsidR="00CF4330" w:rsidRPr="00F42103"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 xml:space="preserve">… Implementation of </w:t>
      </w:r>
      <w:r w:rsidRPr="00F42103">
        <w:rPr>
          <w:rStyle w:val="CodeInline"/>
          <w:bdr w:val="none" w:sz="0" w:space="0" w:color="auto"/>
        </w:rPr>
        <w:t>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 Circle center is outside</w:t>
      </w:r>
    </w:p>
    <w:p w14:paraId="1B48BBA1" w14:textId="77777777" w:rsidR="00CF4330" w:rsidRPr="00F42103" w:rsidRDefault="00CF4330" w:rsidP="00CF4330">
      <w:pPr>
        <w:pStyle w:val="Code"/>
        <w:rPr>
          <w:rFonts w:hint="eastAsia"/>
        </w:rPr>
      </w:pPr>
      <w:r w:rsidRPr="00F42103">
        <w:t xml:space="preserve">    return true;</w:t>
      </w:r>
    </w:p>
    <w:p w14:paraId="5052CD87" w14:textId="77777777" w:rsidR="00CF4330" w:rsidRPr="00F42103" w:rsidRDefault="00CF4330" w:rsidP="00CF4330">
      <w:pPr>
        <w:pStyle w:val="Code"/>
        <w:rPr>
          <w:rFonts w:hint="eastAsia"/>
        </w:rPr>
      </w:pPr>
      <w:r w:rsidRPr="00F42103">
        <w:t>};</w:t>
      </w:r>
    </w:p>
    <w:p w14:paraId="13A39D2C" w14:textId="20F31E7B" w:rsidR="00CF4330" w:rsidRDefault="00CF4330" w:rsidP="00CF4330">
      <w:pPr>
        <w:pStyle w:val="NumList"/>
        <w:numPr>
          <w:ilvl w:val="0"/>
          <w:numId w:val="11"/>
        </w:numPr>
        <w:rPr>
          <w:rFonts w:hint="eastAsia"/>
        </w:rPr>
      </w:pPr>
      <w:r w:rsidRPr="00751C05">
        <w:t>Step A</w:t>
      </w:r>
      <w:r>
        <w:t xml:space="preserve">, compute the nearest edge. The nearest edge can be found by computing the perpendicular distances between the circle center </w:t>
      </w:r>
      <w:r w:rsidR="001F2A4C">
        <w:t>and</w:t>
      </w:r>
      <w:r>
        <w:t xml:space="preserve"> each edge of the rectangle. This distance is simply the projection of the vector, from each vertex to the circle center, onto the corresponding face normal. The listed code </w:t>
      </w:r>
      <w:r w:rsidR="001F2A4C">
        <w:t xml:space="preserve">iterates </w:t>
      </w:r>
      <w:r>
        <w:t>through all of the vertices computing the vector from the vertex to the circle center, and project</w:t>
      </w:r>
      <w:r w:rsidR="001F2A4C">
        <w:t>s</w:t>
      </w:r>
      <w:r>
        <w:t xml:space="preserve"> the computed vector to the corresponding face normal. </w:t>
      </w:r>
    </w:p>
    <w:p w14:paraId="06D14E65"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Step A: Compute the nearest edge</w:t>
      </w:r>
    </w:p>
    <w:p w14:paraId="26B92F04"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while ((!outside) &amp;&amp; (i&lt;4)) {</w:t>
      </w:r>
    </w:p>
    <w:p w14:paraId="294D7A61"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//find the nearest face for center of circle        </w:t>
      </w:r>
    </w:p>
    <w:p w14:paraId="1C5CB17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vec2.subtract(vToC, cirCenter, this.mVertex[i]);</w:t>
      </w:r>
    </w:p>
    <w:p w14:paraId="2B119826"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projection = vec2.dot(vToC, this.mFaceNormal[i]);</w:t>
      </w:r>
    </w:p>
    <w:p w14:paraId="5D06A2D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if (projection &gt; bestDistance) {</w:t>
      </w:r>
    </w:p>
    <w:p w14:paraId="62A15B42"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outside = (projection &gt; 0); // if projection &lt; 0, inside</w:t>
      </w:r>
    </w:p>
    <w:p w14:paraId="6336CE50"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bestDistance = projection;</w:t>
      </w:r>
    </w:p>
    <w:p w14:paraId="4895BD0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nearestEdge = i;</w:t>
      </w:r>
    </w:p>
    <w:p w14:paraId="3380EFC9"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w:t>
      </w:r>
    </w:p>
    <w:p w14:paraId="747BC7B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w:t>
      </w:r>
    </w:p>
    <w:p w14:paraId="4BAA6FB5" w14:textId="77777777" w:rsidR="00CF4330" w:rsidRPr="00137C38" w:rsidRDefault="00CF4330" w:rsidP="00CF4330">
      <w:pPr>
        <w:pStyle w:val="Code"/>
        <w:rPr>
          <w:rFonts w:hint="eastAsia"/>
        </w:rPr>
      </w:pPr>
      <w:r w:rsidRPr="00137C38">
        <w:rPr>
          <w:rStyle w:val="CodeInline"/>
          <w:bdr w:val="none" w:sz="0" w:space="0" w:color="auto"/>
        </w:rPr>
        <w:t>}</w:t>
      </w:r>
    </w:p>
    <w:p w14:paraId="648C48B2" w14:textId="3F2505B5" w:rsidR="00CF4330" w:rsidRDefault="00CF4330" w:rsidP="00CF4330">
      <w:pPr>
        <w:pStyle w:val="BodyTextCont"/>
        <w:rPr>
          <w:rFonts w:hint="eastAsia"/>
        </w:rPr>
      </w:pPr>
      <w:r>
        <w:t xml:space="preserve">As illustrated in the left diagram of Figure 9-18, when the circle center is inside the rectangle all vertex to center vectors will be in the opposite directions of their corresponding face normal and thus will result in negative </w:t>
      </w:r>
      <w:r>
        <w:lastRenderedPageBreak/>
        <w:t>projected length. This is in contrast to the right diagram of Figure 9-18, when the center is outside of the rectangle</w:t>
      </w:r>
      <w:r w:rsidR="001F2A4C">
        <w:t>. In this case</w:t>
      </w:r>
      <w:r>
        <w:t xml:space="preserve"> at least one of the projected lengths will be positive. For this reason, the “nearest projected distance” is the one with the least negative value and thus is actually the largest number. </w:t>
      </w:r>
    </w:p>
    <w:p w14:paraId="74CDBB9D" w14:textId="77777777" w:rsidR="00CF4330" w:rsidRDefault="00CF4330" w:rsidP="00CF4330">
      <w:pPr>
        <w:pStyle w:val="Figure"/>
      </w:pPr>
      <w:r w:rsidRPr="00AB26E2">
        <w:rPr>
          <w:noProof/>
        </w:rPr>
        <w:drawing>
          <wp:inline distT="114300" distB="114300" distL="114300" distR="114300" wp14:anchorId="155CEA30" wp14:editId="2890F1DB">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9" cstate="print"/>
                    <a:srcRect/>
                    <a:stretch>
                      <a:fillRect/>
                    </a:stretch>
                  </pic:blipFill>
                  <pic:spPr>
                    <a:xfrm>
                      <a:off x="0" y="0"/>
                      <a:ext cx="3978558" cy="1614488"/>
                    </a:xfrm>
                    <a:prstGeom prst="rect">
                      <a:avLst/>
                    </a:prstGeom>
                    <a:ln/>
                  </pic:spPr>
                </pic:pic>
              </a:graphicData>
            </a:graphic>
          </wp:inline>
        </w:drawing>
      </w:r>
    </w:p>
    <w:p w14:paraId="13A365E8" w14:textId="77777777" w:rsidR="00CF4330" w:rsidRDefault="00CF4330" w:rsidP="00CF4330">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7E893019" w14:textId="77777777" w:rsidR="00CF4330" w:rsidRDefault="00CF4330" w:rsidP="00CF4330">
      <w:pPr>
        <w:pStyle w:val="NumList"/>
        <w:numPr>
          <w:ilvl w:val="0"/>
          <w:numId w:val="11"/>
        </w:numPr>
        <w:rPr>
          <w:rFonts w:hint="eastAsia"/>
        </w:rPr>
      </w:pPr>
      <w:r w:rsidRPr="0014178C">
        <w:t>Step B</w:t>
      </w:r>
      <w:r>
        <w:t>, if the circle center is inside the rectangle, then collision is detected and the corresponding collision information can be computed and returned.</w:t>
      </w:r>
    </w:p>
    <w:p w14:paraId="70071F79" w14:textId="77777777" w:rsidR="00CF4330" w:rsidRPr="00DD7EE3" w:rsidRDefault="00CF4330" w:rsidP="00CF4330">
      <w:pPr>
        <w:pStyle w:val="Code"/>
        <w:rPr>
          <w:rFonts w:hint="eastAsia"/>
        </w:rPr>
      </w:pPr>
      <w:r w:rsidRPr="00DD7EE3">
        <w:t>if (!outside) { // inside</w:t>
      </w:r>
    </w:p>
    <w:p w14:paraId="5C4F507A" w14:textId="77777777" w:rsidR="00CF4330" w:rsidRPr="00DD7EE3" w:rsidRDefault="00CF4330" w:rsidP="00CF4330">
      <w:pPr>
        <w:pStyle w:val="Code"/>
        <w:rPr>
          <w:rFonts w:hint="eastAsia"/>
        </w:rPr>
      </w:pPr>
      <w:r w:rsidRPr="00DD7EE3">
        <w:t xml:space="preserve">    // Step B: The center of circle is inside of rectangle</w:t>
      </w:r>
    </w:p>
    <w:p w14:paraId="69CF4B55" w14:textId="77777777" w:rsidR="00CF4330" w:rsidRPr="00DD7EE3" w:rsidRDefault="00CF4330" w:rsidP="00CF4330">
      <w:pPr>
        <w:pStyle w:val="Code"/>
        <w:rPr>
          <w:rFonts w:hint="eastAsia"/>
        </w:rPr>
      </w:pPr>
      <w:r w:rsidRPr="00DD7EE3">
        <w:t xml:space="preserve">    vec2.scale(radiusVec, this.mFaceNormal[nearestEdge], otherCir.mRadius);</w:t>
      </w:r>
    </w:p>
    <w:p w14:paraId="5089F51D" w14:textId="77777777" w:rsidR="00CF4330" w:rsidRPr="00DD7EE3" w:rsidRDefault="00CF4330" w:rsidP="00CF4330">
      <w:pPr>
        <w:pStyle w:val="Code"/>
        <w:rPr>
          <w:rFonts w:hint="eastAsia"/>
        </w:rPr>
      </w:pPr>
      <w:r w:rsidRPr="00DD7EE3">
        <w:t xml:space="preserve">    </w:t>
      </w:r>
      <w:r>
        <w:t>dist</w:t>
      </w:r>
      <w:r w:rsidRPr="00DD7EE3">
        <w:t xml:space="preserve"> = otherCir.mRadius - bestDistance; // bestDist is -ve</w:t>
      </w:r>
    </w:p>
    <w:p w14:paraId="578D2F54" w14:textId="77777777" w:rsidR="00CF4330" w:rsidRPr="00DD7EE3" w:rsidRDefault="00CF4330" w:rsidP="00CF4330">
      <w:pPr>
        <w:pStyle w:val="Code"/>
        <w:rPr>
          <w:rFonts w:hint="eastAsia"/>
        </w:rPr>
      </w:pPr>
      <w:r w:rsidRPr="00DD7EE3">
        <w:t xml:space="preserve">    vec2.subtract(ptAtCirc, cirCenter, radiusVec);</w:t>
      </w:r>
    </w:p>
    <w:p w14:paraId="5E5D8287" w14:textId="77777777" w:rsidR="00CF4330" w:rsidRPr="00DD7EE3" w:rsidRDefault="00CF4330" w:rsidP="00CF4330">
      <w:pPr>
        <w:pStyle w:val="Code"/>
        <w:rPr>
          <w:rFonts w:hint="eastAsia"/>
        </w:rPr>
      </w:pPr>
      <w:r w:rsidRPr="00DD7EE3">
        <w:t xml:space="preserve">    collisionInfo.setInfo(</w:t>
      </w:r>
      <w:r>
        <w:t>dist</w:t>
      </w:r>
      <w:r w:rsidRPr="00DD7EE3">
        <w:t>, this.mFaceNormal[nearestEdge], ptAtCirc);</w:t>
      </w:r>
    </w:p>
    <w:p w14:paraId="44656D27" w14:textId="77777777" w:rsidR="00CF4330" w:rsidRPr="00DD7EE3" w:rsidRDefault="00CF4330" w:rsidP="00CF4330">
      <w:pPr>
        <w:pStyle w:val="Code"/>
        <w:rPr>
          <w:rFonts w:hint="eastAsia"/>
        </w:rPr>
      </w:pPr>
      <w:r w:rsidRPr="00DD7EE3">
        <w:t xml:space="preserve">    return true;</w:t>
      </w:r>
    </w:p>
    <w:p w14:paraId="02195188" w14:textId="77777777" w:rsidR="00CF4330" w:rsidRDefault="00CF4330" w:rsidP="00CF4330">
      <w:pPr>
        <w:pStyle w:val="Code"/>
        <w:rPr>
          <w:rFonts w:hint="eastAsia"/>
        </w:rPr>
      </w:pPr>
      <w:r w:rsidRPr="00DD7EE3">
        <w:t>}</w:t>
      </w:r>
    </w:p>
    <w:p w14:paraId="20597226" w14:textId="77777777" w:rsidR="00CF4330" w:rsidRDefault="00CF4330" w:rsidP="00CF4330">
      <w:pPr>
        <w:pStyle w:val="NumList"/>
        <w:numPr>
          <w:ilvl w:val="0"/>
          <w:numId w:val="11"/>
        </w:numPr>
        <w:rPr>
          <w:rFonts w:hint="eastAsia"/>
        </w:rPr>
      </w:pPr>
      <w:r>
        <w:t xml:space="preserve">Step C1, determine and process if the circle center is in Region </w:t>
      </w:r>
      <w:r w:rsidRPr="00564232">
        <w:rPr>
          <w:rStyle w:val="CodeInline"/>
        </w:rPr>
        <w:t>R</w:t>
      </w:r>
      <w:r>
        <w:rPr>
          <w:rStyle w:val="CodeInline"/>
        </w:rPr>
        <w:t>G</w:t>
      </w:r>
      <w:r w:rsidRPr="00564232">
        <w:rPr>
          <w:rStyle w:val="CodeInline"/>
        </w:rPr>
        <w:t>1</w:t>
      </w:r>
      <w:r>
        <w:t xml:space="preserve">. As illustrated in the left diagram of Figure 9-17, Region </w:t>
      </w:r>
      <w:r w:rsidRPr="00564232">
        <w:rPr>
          <w:rStyle w:val="CodeInline"/>
        </w:rPr>
        <w:t>R</w:t>
      </w:r>
      <w:r>
        <w:rPr>
          <w:rStyle w:val="CodeInline"/>
        </w:rPr>
        <w:t>G</w:t>
      </w:r>
      <w:r w:rsidRPr="00564232">
        <w:rPr>
          <w:rStyle w:val="CodeInline"/>
        </w:rPr>
        <w:t>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227CE7F0" w14:textId="77777777" w:rsidR="00CF4330" w:rsidRDefault="00CF4330" w:rsidP="00CF4330">
      <w:pPr>
        <w:pStyle w:val="Code"/>
        <w:rPr>
          <w:rFonts w:hint="eastAsia"/>
        </w:rPr>
      </w:pPr>
      <w:r>
        <w:t>let v1 = [0, 0], v2 = [0, 0];</w:t>
      </w:r>
    </w:p>
    <w:p w14:paraId="2CDA9B49" w14:textId="77777777" w:rsidR="00CF4330" w:rsidRDefault="00CF4330" w:rsidP="00CF4330">
      <w:pPr>
        <w:pStyle w:val="Code"/>
        <w:rPr>
          <w:rFonts w:hint="eastAsia"/>
        </w:rPr>
      </w:pPr>
      <w:r>
        <w:t>vec2.subtract(v1, cirCenter, this.mVertex[nearestEdge]);</w:t>
      </w:r>
    </w:p>
    <w:p w14:paraId="598402BB" w14:textId="77777777" w:rsidR="00CF4330" w:rsidRDefault="00CF4330" w:rsidP="00CF4330">
      <w:pPr>
        <w:pStyle w:val="Code"/>
        <w:rPr>
          <w:rFonts w:hint="eastAsia"/>
        </w:rPr>
      </w:pPr>
      <w:r>
        <w:t>vec2.subtract(v2, this.mVertex[(nearestEdge + 1) % 4], this.mVertex[nearestEdge]);</w:t>
      </w:r>
    </w:p>
    <w:p w14:paraId="38699727" w14:textId="77777777" w:rsidR="00CF4330" w:rsidRDefault="00CF4330" w:rsidP="00CF4330">
      <w:pPr>
        <w:pStyle w:val="Code"/>
        <w:rPr>
          <w:rFonts w:hint="eastAsia"/>
        </w:rPr>
      </w:pPr>
      <w:r>
        <w:t>let dot = vec2.dot(v1, v2);</w:t>
      </w:r>
    </w:p>
    <w:p w14:paraId="45D87721" w14:textId="77777777" w:rsidR="00CF4330" w:rsidRDefault="00CF4330" w:rsidP="00CF4330">
      <w:pPr>
        <w:pStyle w:val="Code"/>
        <w:rPr>
          <w:rFonts w:hint="eastAsia"/>
        </w:rPr>
      </w:pPr>
    </w:p>
    <w:p w14:paraId="1C5EFD2A" w14:textId="77777777" w:rsidR="00CF4330" w:rsidRDefault="00CF4330" w:rsidP="00CF4330">
      <w:pPr>
        <w:pStyle w:val="Code"/>
        <w:rPr>
          <w:rFonts w:hint="eastAsia"/>
        </w:rPr>
      </w:pPr>
      <w:r>
        <w:t>if (dot &lt; 0) {</w:t>
      </w:r>
    </w:p>
    <w:p w14:paraId="0322F560" w14:textId="77777777" w:rsidR="00CF4330" w:rsidRDefault="00CF4330" w:rsidP="00CF4330">
      <w:pPr>
        <w:pStyle w:val="Code"/>
        <w:rPr>
          <w:rFonts w:hint="eastAsia"/>
        </w:rPr>
      </w:pPr>
      <w:r>
        <w:lastRenderedPageBreak/>
        <w:t xml:space="preserve">    // Step C1: In Region RG1</w:t>
      </w:r>
    </w:p>
    <w:p w14:paraId="6F2C116E" w14:textId="77777777" w:rsidR="00CF4330" w:rsidRDefault="00CF4330" w:rsidP="00CF4330">
      <w:pPr>
        <w:pStyle w:val="Code"/>
        <w:rPr>
          <w:rFonts w:hint="eastAsia"/>
        </w:rPr>
      </w:pPr>
      <w:r>
        <w:t xml:space="preserve">    return this.checkCircRecVertex(v1, cirCenter, otherCir.mRadius, collisionInfo);</w:t>
      </w:r>
    </w:p>
    <w:p w14:paraId="08A59397" w14:textId="77777777" w:rsidR="00CF4330" w:rsidRDefault="00CF4330" w:rsidP="00CF4330">
      <w:pPr>
        <w:pStyle w:val="Code"/>
        <w:rPr>
          <w:rFonts w:hint="eastAsia"/>
        </w:rPr>
      </w:pPr>
      <w:r>
        <w:t>} else {</w:t>
      </w:r>
    </w:p>
    <w:p w14:paraId="531BBE2D" w14:textId="77777777" w:rsidR="00CF4330" w:rsidRDefault="00CF4330" w:rsidP="00CF4330">
      <w:pPr>
        <w:pStyle w:val="Code"/>
        <w:ind w:firstLine="165"/>
        <w:rPr>
          <w:rFonts w:hint="eastAsia"/>
        </w:rPr>
      </w:pPr>
      <w:r>
        <w:t>… Implementation of Steps C2 and C3 to follow</w:t>
      </w:r>
    </w:p>
    <w:p w14:paraId="6A5BB8A2" w14:textId="77777777" w:rsidR="00CF4330" w:rsidRDefault="00CF4330" w:rsidP="00CF4330">
      <w:pPr>
        <w:pStyle w:val="Code"/>
        <w:rPr>
          <w:rFonts w:hint="eastAsia"/>
        </w:rPr>
      </w:pPr>
      <w:r>
        <w:t>}</w:t>
      </w:r>
    </w:p>
    <w:p w14:paraId="5BC71B75" w14:textId="77777777" w:rsidR="00CF4330" w:rsidRDefault="00CF4330" w:rsidP="00CF4330">
      <w:pPr>
        <w:pStyle w:val="NumList"/>
        <w:numPr>
          <w:ilvl w:val="0"/>
          <w:numId w:val="11"/>
        </w:numPr>
        <w:rPr>
          <w:rFonts w:hint="eastAsia"/>
        </w:rPr>
      </w:pPr>
      <w:r>
        <w:t xml:space="preserve">Steps C2 and C3, differentiate and process for Regions </w:t>
      </w:r>
      <w:r w:rsidRPr="00564232">
        <w:rPr>
          <w:rStyle w:val="CodeInline"/>
        </w:rPr>
        <w:t>R</w:t>
      </w:r>
      <w:r>
        <w:rPr>
          <w:rStyle w:val="CodeInline"/>
        </w:rPr>
        <w:t>G</w:t>
      </w:r>
      <w:r w:rsidRPr="00564232">
        <w:rPr>
          <w:rStyle w:val="CodeInline"/>
        </w:rPr>
        <w:t>2</w:t>
      </w:r>
      <w:r>
        <w:t xml:space="preserve"> and </w:t>
      </w:r>
      <w:r w:rsidRPr="00564232">
        <w:rPr>
          <w:rStyle w:val="CodeInline"/>
        </w:rPr>
        <w:t>R</w:t>
      </w:r>
      <w:r>
        <w:rPr>
          <w:rStyle w:val="CodeInline"/>
        </w:rPr>
        <w:t>G</w:t>
      </w:r>
      <w:r w:rsidRPr="00564232">
        <w:rPr>
          <w:rStyle w:val="CodeInline"/>
        </w:rPr>
        <w:t>3</w:t>
      </w:r>
      <w:r>
        <w:t xml:space="preserve">. The listed code performs complementary computation for the other vertex on the same rectangle edge for Region </w:t>
      </w:r>
      <w:r w:rsidRPr="00564232">
        <w:rPr>
          <w:rStyle w:val="CodeInline"/>
        </w:rPr>
        <w:t>R</w:t>
      </w:r>
      <w:r>
        <w:rPr>
          <w:rStyle w:val="CodeInline"/>
        </w:rPr>
        <w:t>G</w:t>
      </w:r>
      <w:r w:rsidRPr="00564232">
        <w:rPr>
          <w:rStyle w:val="CodeInline"/>
        </w:rPr>
        <w:t>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step</w:t>
      </w:r>
      <w:r w:rsidRPr="00B66628">
        <w:t xml:space="preserve"> A</w:t>
      </w:r>
      <w:r>
        <w:t xml:space="preserve"> is the distance between the circle center and the given edge. If this distance is less than the circle radius then a collision has occurred.</w:t>
      </w:r>
    </w:p>
    <w:p w14:paraId="007533F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if (dot &lt; 0) {</w:t>
      </w:r>
    </w:p>
    <w:p w14:paraId="2B576A1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Step C1: In Region R</w:t>
      </w:r>
      <w:r>
        <w:rPr>
          <w:rStyle w:val="CodeInline"/>
          <w:bdr w:val="none" w:sz="0" w:space="0" w:color="auto"/>
        </w:rPr>
        <w:t>G</w:t>
      </w:r>
      <w:r w:rsidRPr="00246043">
        <w:rPr>
          <w:rStyle w:val="CodeInline"/>
          <w:bdr w:val="none" w:sz="0" w:space="0" w:color="auto"/>
        </w:rPr>
        <w:t>1</w:t>
      </w:r>
    </w:p>
    <w:p w14:paraId="538EBD24"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code … </w:t>
      </w:r>
    </w:p>
    <w:p w14:paraId="25FAF4EB"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else {</w:t>
      </w:r>
    </w:p>
    <w:p w14:paraId="2792ADA5"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Either in Region R</w:t>
      </w:r>
      <w:r>
        <w:rPr>
          <w:rStyle w:val="CodeInline"/>
          <w:bdr w:val="none" w:sz="0" w:space="0" w:color="auto"/>
        </w:rPr>
        <w:t>G</w:t>
      </w:r>
      <w:r w:rsidRPr="00246043">
        <w:rPr>
          <w:rStyle w:val="CodeInline"/>
          <w:bdr w:val="none" w:sz="0" w:space="0" w:color="auto"/>
        </w:rPr>
        <w:t>2 or R</w:t>
      </w:r>
      <w:r>
        <w:rPr>
          <w:rStyle w:val="CodeInline"/>
          <w:bdr w:val="none" w:sz="0" w:space="0" w:color="auto"/>
        </w:rPr>
        <w:t>G</w:t>
      </w:r>
      <w:r w:rsidRPr="00246043">
        <w:rPr>
          <w:rStyle w:val="CodeInline"/>
          <w:bdr w:val="none" w:sz="0" w:space="0" w:color="auto"/>
        </w:rPr>
        <w:t>3</w:t>
      </w:r>
    </w:p>
    <w:p w14:paraId="411C575A"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//v1 is from right vertex of face to center of circle </w:t>
      </w:r>
    </w:p>
    <w:p w14:paraId="774FEB5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//v2 is from right vertex of face to left vertex of face</w:t>
      </w:r>
    </w:p>
    <w:p w14:paraId="500351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vec2.subtract(v1, cirCenter, this.mVertex[(nearestEdge + 1) % 4]);</w:t>
      </w:r>
    </w:p>
    <w:p w14:paraId="2A4E019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vec2.scale(v2, v2, -1);</w:t>
      </w:r>
    </w:p>
    <w:p w14:paraId="0D9FDA52"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dot = vec2.dot(v1, v2); </w:t>
      </w:r>
    </w:p>
    <w:p w14:paraId="488734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(dot &lt; 0) {</w:t>
      </w:r>
    </w:p>
    <w:p w14:paraId="0601CB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2</w:t>
      </w:r>
    </w:p>
    <w:p w14:paraId="0DF479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this.checkCircRecVertex(v1, cirCenter, otherCir.mRadius, collisionInfo);</w:t>
      </w:r>
    </w:p>
    <w:p w14:paraId="76D976E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0FB48286"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 xml:space="preserve">3 </w:t>
      </w:r>
    </w:p>
    <w:p w14:paraId="1AFFFE1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(bestDistance &lt; otherCir.mRadius) {</w:t>
      </w:r>
    </w:p>
    <w:p w14:paraId="69C4512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vec2.scale(radiusVec, this.mFaceNormal[nearestEdge], otherCir.mRadius);</w:t>
      </w:r>
    </w:p>
    <w:p w14:paraId="2B6B703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dist = otherCir.mRadius - bestDistance;</w:t>
      </w:r>
    </w:p>
    <w:p w14:paraId="53BB9B6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vec2.subtract(ptAtCirc, cirCenter, radiusVec);</w:t>
      </w:r>
    </w:p>
    <w:p w14:paraId="5F46BB6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collisionInfo.setInfo(dist, this.mFaceNormal[nearestEdge], ptAtCirc);</w:t>
      </w:r>
    </w:p>
    <w:p w14:paraId="3791371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true;</w:t>
      </w:r>
    </w:p>
    <w:p w14:paraId="58FB35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384C38D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false;</w:t>
      </w:r>
    </w:p>
    <w:p w14:paraId="5F2D667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p>
    <w:p w14:paraId="6BC2008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p>
    <w:p w14:paraId="0C9B5EEA" w14:textId="77777777" w:rsidR="00CF4330" w:rsidRDefault="00CF4330" w:rsidP="00CF4330">
      <w:pPr>
        <w:pStyle w:val="Code"/>
        <w:rPr>
          <w:rFonts w:hint="eastAsia"/>
        </w:rPr>
      </w:pPr>
      <w:r w:rsidRPr="00246043">
        <w:rPr>
          <w:rStyle w:val="CodeInline"/>
          <w:bdr w:val="none" w:sz="0" w:space="0" w:color="auto"/>
        </w:rPr>
        <w:t>}</w:t>
      </w:r>
      <w:r>
        <w:t xml:space="preserve">     </w:t>
      </w:r>
    </w:p>
    <w:p w14:paraId="3F94F413" w14:textId="77777777" w:rsidR="00CF4330" w:rsidRDefault="00CF4330" w:rsidP="00CF4330">
      <w:pPr>
        <w:pStyle w:val="Heading4"/>
      </w:pPr>
      <w:r>
        <w:t>Calling the Newly Defined Function</w:t>
      </w:r>
    </w:p>
    <w:p w14:paraId="5064582A" w14:textId="77777777" w:rsidR="00CF4330" w:rsidRDefault="00CF4330" w:rsidP="00CF4330">
      <w:pPr>
        <w:pStyle w:val="BodyTextFirst"/>
        <w:rPr>
          <w:rFonts w:hint="eastAsia"/>
        </w:rPr>
      </w:pPr>
      <w:r>
        <w:t xml:space="preserve">The last step is to invoke the newly defined function. Note that the collision function should be called when a circle comes into contact with a rectangle, as well as when a rectangle comes into contact with a circle. For this reason, you must modify both the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3497263D" w14:textId="77777777" w:rsidR="00CF4330" w:rsidRDefault="00CF4330" w:rsidP="00792777">
      <w:pPr>
        <w:pStyle w:val="NumList"/>
        <w:numPr>
          <w:ilvl w:val="0"/>
          <w:numId w:val="36"/>
        </w:numPr>
        <w:rPr>
          <w:rFonts w:hint="eastAsia"/>
        </w:rPr>
      </w:pPr>
      <w:r>
        <w:lastRenderedPageBreak/>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25A2C9FA" w14:textId="77777777" w:rsidR="00CF4330" w:rsidRDefault="00CF4330" w:rsidP="00CF4330">
      <w:pPr>
        <w:pStyle w:val="Code"/>
        <w:rPr>
          <w:rFonts w:hint="eastAsia"/>
        </w:rPr>
      </w:pPr>
      <w:r>
        <w:t>RigidRectangle.prototype.collisionTest = function (otherShape, collisionInfo) {</w:t>
      </w:r>
    </w:p>
    <w:p w14:paraId="712B5129" w14:textId="77777777" w:rsidR="00CF4330" w:rsidRDefault="00CF4330" w:rsidP="00CF4330">
      <w:pPr>
        <w:pStyle w:val="Code"/>
        <w:rPr>
          <w:rFonts w:hint="eastAsia"/>
        </w:rPr>
      </w:pPr>
      <w:r>
        <w:t xml:space="preserve">    let status = false;</w:t>
      </w:r>
    </w:p>
    <w:p w14:paraId="25D58DD4" w14:textId="77777777" w:rsidR="00CF4330" w:rsidRDefault="00CF4330" w:rsidP="00CF4330">
      <w:pPr>
        <w:pStyle w:val="Code"/>
        <w:rPr>
          <w:rFonts w:hint="eastAsia"/>
        </w:rPr>
      </w:pPr>
      <w:r>
        <w:t xml:space="preserve">    if (otherShape.mType === "RigidCircle") {</w:t>
      </w:r>
    </w:p>
    <w:p w14:paraId="0CAEC247" w14:textId="77777777" w:rsidR="00CF4330" w:rsidRDefault="00CF4330" w:rsidP="00CF4330">
      <w:pPr>
        <w:pStyle w:val="Code"/>
        <w:rPr>
          <w:rFonts w:hint="eastAsia"/>
        </w:rPr>
      </w:pPr>
      <w:r>
        <w:t xml:space="preserve">        status = this.collideRectCirc(otherShape, collisionInfo);</w:t>
      </w:r>
    </w:p>
    <w:p w14:paraId="275FE37A" w14:textId="77777777" w:rsidR="00CF4330" w:rsidRDefault="00CF4330" w:rsidP="00CF4330">
      <w:pPr>
        <w:pStyle w:val="Code"/>
        <w:rPr>
          <w:rFonts w:hint="eastAsia"/>
        </w:rPr>
      </w:pPr>
      <w:r>
        <w:t xml:space="preserve">    } else {</w:t>
      </w:r>
    </w:p>
    <w:p w14:paraId="24A69650" w14:textId="77777777" w:rsidR="00CF4330" w:rsidRDefault="00CF4330" w:rsidP="00CF4330">
      <w:pPr>
        <w:pStyle w:val="Code"/>
        <w:rPr>
          <w:rFonts w:hint="eastAsia"/>
        </w:rPr>
      </w:pPr>
      <w:r>
        <w:t xml:space="preserve">        status = this.collideRectRect(this, otherShape, collisionInfo);</w:t>
      </w:r>
    </w:p>
    <w:p w14:paraId="25E1507C" w14:textId="77777777" w:rsidR="00CF4330" w:rsidRDefault="00CF4330" w:rsidP="00CF4330">
      <w:pPr>
        <w:pStyle w:val="Code"/>
        <w:rPr>
          <w:rFonts w:hint="eastAsia"/>
        </w:rPr>
      </w:pPr>
      <w:r>
        <w:t xml:space="preserve">    }</w:t>
      </w:r>
    </w:p>
    <w:p w14:paraId="4FD95B38" w14:textId="77777777" w:rsidR="00CF4330" w:rsidRDefault="00CF4330" w:rsidP="00CF4330">
      <w:pPr>
        <w:pStyle w:val="Code"/>
        <w:rPr>
          <w:rFonts w:hint="eastAsia"/>
        </w:rPr>
      </w:pPr>
      <w:r>
        <w:t xml:space="preserve">    return status;</w:t>
      </w:r>
    </w:p>
    <w:p w14:paraId="608D59B2" w14:textId="77777777" w:rsidR="00CF4330" w:rsidRDefault="00CF4330" w:rsidP="00CF4330">
      <w:pPr>
        <w:pStyle w:val="Code"/>
        <w:rPr>
          <w:rFonts w:hint="eastAsia"/>
        </w:rPr>
      </w:pPr>
      <w:r>
        <w:t>}</w:t>
      </w:r>
    </w:p>
    <w:p w14:paraId="29B6E026" w14:textId="77777777" w:rsidR="00CF4330" w:rsidRDefault="00CF4330" w:rsidP="00CF4330">
      <w:pPr>
        <w:pStyle w:val="NumList"/>
        <w:numPr>
          <w:ilvl w:val="0"/>
          <w:numId w:val="13"/>
        </w:numPr>
        <w:ind w:left="900"/>
        <w:rPr>
          <w:rFonts w:hint="eastAsia"/>
        </w:rPr>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67C1ED84" w14:textId="77777777" w:rsidR="00CF4330" w:rsidRDefault="00CF4330" w:rsidP="00CF4330">
      <w:pPr>
        <w:pStyle w:val="Code"/>
        <w:rPr>
          <w:rFonts w:hint="eastAsia"/>
        </w:rPr>
      </w:pPr>
      <w:r>
        <w:t>RigidCircle.prototype.collisionTest = function (otherShape, collisionInfo) {</w:t>
      </w:r>
    </w:p>
    <w:p w14:paraId="15C1C762" w14:textId="77777777" w:rsidR="00CF4330" w:rsidRDefault="00CF4330" w:rsidP="00CF4330">
      <w:pPr>
        <w:pStyle w:val="Code"/>
        <w:rPr>
          <w:rFonts w:hint="eastAsia"/>
        </w:rPr>
      </w:pPr>
      <w:r>
        <w:t xml:space="preserve">    let status = false;</w:t>
      </w:r>
    </w:p>
    <w:p w14:paraId="460AB9B1" w14:textId="77777777" w:rsidR="00CF4330" w:rsidRDefault="00CF4330" w:rsidP="00CF4330">
      <w:pPr>
        <w:pStyle w:val="Code"/>
        <w:rPr>
          <w:rFonts w:hint="eastAsia"/>
        </w:rPr>
      </w:pPr>
      <w:r>
        <w:t xml:space="preserve">    if (otherShape.mType === "RigidCircle") {</w:t>
      </w:r>
    </w:p>
    <w:p w14:paraId="248292E5" w14:textId="77777777" w:rsidR="00CF4330" w:rsidRDefault="00CF4330" w:rsidP="00CF4330">
      <w:pPr>
        <w:pStyle w:val="Code"/>
        <w:rPr>
          <w:rFonts w:hint="eastAsia"/>
        </w:rPr>
      </w:pPr>
      <w:r>
        <w:t xml:space="preserve">        status = this.collideCircCirc(this, otherShape, collisionInfo);</w:t>
      </w:r>
    </w:p>
    <w:p w14:paraId="404A1BA1" w14:textId="77777777" w:rsidR="00CF4330" w:rsidRDefault="00CF4330" w:rsidP="00CF4330">
      <w:pPr>
        <w:pStyle w:val="Code"/>
        <w:rPr>
          <w:rFonts w:hint="eastAsia"/>
        </w:rPr>
      </w:pPr>
      <w:r>
        <w:t xml:space="preserve">    } else {</w:t>
      </w:r>
    </w:p>
    <w:p w14:paraId="7612D16B" w14:textId="77777777" w:rsidR="00CF4330" w:rsidRDefault="00CF4330" w:rsidP="00CF4330">
      <w:pPr>
        <w:pStyle w:val="Code"/>
        <w:rPr>
          <w:rFonts w:hint="eastAsia"/>
        </w:rPr>
      </w:pPr>
      <w:r>
        <w:t xml:space="preserve">        </w:t>
      </w:r>
      <w:r w:rsidRPr="00DC0A46">
        <w:rPr>
          <w:rStyle w:val="CodeBold"/>
        </w:rPr>
        <w:t>status = otherShape.collideRectCirc(this, collisionInfo);</w:t>
      </w:r>
    </w:p>
    <w:p w14:paraId="4AF8DF38" w14:textId="77777777" w:rsidR="00CF4330" w:rsidRDefault="00CF4330" w:rsidP="00CF4330">
      <w:pPr>
        <w:pStyle w:val="Code"/>
        <w:rPr>
          <w:rFonts w:hint="eastAsia"/>
        </w:rPr>
      </w:pPr>
      <w:r>
        <w:t xml:space="preserve">    }</w:t>
      </w:r>
    </w:p>
    <w:p w14:paraId="4898502B" w14:textId="77777777" w:rsidR="00CF4330" w:rsidRDefault="00CF4330" w:rsidP="00CF4330">
      <w:pPr>
        <w:pStyle w:val="Code"/>
        <w:rPr>
          <w:rFonts w:hint="eastAsia"/>
        </w:rPr>
      </w:pPr>
      <w:r>
        <w:t xml:space="preserve">    return status;</w:t>
      </w:r>
    </w:p>
    <w:p w14:paraId="16485FE2" w14:textId="77777777" w:rsidR="00CF4330" w:rsidRDefault="00CF4330" w:rsidP="00CF4330">
      <w:pPr>
        <w:pStyle w:val="Code"/>
        <w:rPr>
          <w:rFonts w:hint="eastAsia"/>
        </w:rPr>
      </w:pPr>
      <w:r>
        <w:t>}</w:t>
      </w:r>
    </w:p>
    <w:p w14:paraId="719327E8" w14:textId="77777777" w:rsidR="00CF4330" w:rsidRDefault="00CF4330" w:rsidP="00CF4330">
      <w:pPr>
        <w:pStyle w:val="Heading3"/>
      </w:pPr>
      <w:r>
        <w:t>Observations</w:t>
      </w:r>
    </w:p>
    <w:p w14:paraId="356EE213" w14:textId="77777777" w:rsidR="00CF4330" w:rsidRDefault="00CF4330" w:rsidP="00CF4330">
      <w:pPr>
        <w:pStyle w:val="BodyTextFirst"/>
        <w:rPr>
          <w:rFonts w:hint="eastAsia"/>
        </w:rPr>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527141DD" w14:textId="1C1CEC80" w:rsidR="00CF4330" w:rsidRDefault="00CF4330" w:rsidP="00CF4330">
      <w:pPr>
        <w:pStyle w:val="BodyTextCont"/>
        <w:rPr>
          <w:rFonts w:hint="eastAsia"/>
        </w:rPr>
      </w:pPr>
      <w:r>
        <w:t>You have finally completed the narrow phase collision detection implementation and can begin to examine the motions of these rigid shapes.</w:t>
      </w:r>
    </w:p>
    <w:sectPr w:rsidR="00CF4330" w:rsidSect="00F860B0">
      <w:headerReference w:type="even" r:id="rId30"/>
      <w:headerReference w:type="default" r:id="rId31"/>
      <w:footerReference w:type="even" r:id="rId32"/>
      <w:footerReference w:type="default" r:id="rId33"/>
      <w:headerReference w:type="first" r:id="rId34"/>
      <w:footerReference w:type="first" r:id="rId3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tthew T. Munson" w:date="2021-07-10T00:30:00Z" w:initials="MTM">
    <w:p w14:paraId="2949C405" w14:textId="1B843EC3" w:rsidR="00517CE5" w:rsidRDefault="00517CE5">
      <w:pPr>
        <w:pStyle w:val="CommentText"/>
      </w:pPr>
      <w:r>
        <w:rPr>
          <w:rStyle w:val="CommentReference"/>
        </w:rPr>
        <w:annotationRef/>
      </w:r>
      <w:r>
        <w:t xml:space="preserve">Might want a quick definition or discussion in the paragraphs leading up to this? </w:t>
      </w:r>
    </w:p>
  </w:comment>
  <w:comment w:id="3" w:author="Kelvin Sung" w:date="2021-07-10T14:57:00Z" w:initials="KS">
    <w:p w14:paraId="5B880721" w14:textId="5FCDDA9B" w:rsidR="00517CE5" w:rsidRDefault="00517CE5">
      <w:pPr>
        <w:pStyle w:val="CommentText"/>
      </w:pPr>
      <w:r>
        <w:rPr>
          <w:rStyle w:val="CommentReference"/>
        </w:rPr>
        <w:annotationRef/>
      </w:r>
      <w:r>
        <w:t>How about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49C405" w15:done="0"/>
  <w15:commentEx w15:paraId="5B880721" w15:paraIdParent="2949C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3687C" w16cex:dateUtc="2021-07-10T07:29:00Z"/>
  <w16cex:commentExtensible w16cex:durableId="249368C0" w16cex:dateUtc="2021-07-10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9C405" w16cid:durableId="249368C0"/>
  <w16cid:commentId w16cid:paraId="5B880721" w16cid:durableId="24943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3B4A0" w14:textId="77777777" w:rsidR="006D4DA7" w:rsidRDefault="006D4DA7" w:rsidP="000C758C">
      <w:pPr>
        <w:spacing w:after="0" w:line="240" w:lineRule="auto"/>
      </w:pPr>
      <w:r>
        <w:separator/>
      </w:r>
    </w:p>
  </w:endnote>
  <w:endnote w:type="continuationSeparator" w:id="0">
    <w:p w14:paraId="2F9BFAC4" w14:textId="77777777" w:rsidR="006D4DA7" w:rsidRDefault="006D4DA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517CE5" w:rsidRPr="00222F70" w:rsidRDefault="00517CE5">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517CE5" w:rsidRPr="00222F70" w:rsidRDefault="00517CE5"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517CE5" w:rsidRDefault="00517CE5"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F884" w14:textId="77777777" w:rsidR="006D4DA7" w:rsidRDefault="006D4DA7" w:rsidP="000C758C">
      <w:pPr>
        <w:spacing w:after="0" w:line="240" w:lineRule="auto"/>
      </w:pPr>
      <w:r>
        <w:separator/>
      </w:r>
    </w:p>
  </w:footnote>
  <w:footnote w:type="continuationSeparator" w:id="0">
    <w:p w14:paraId="1D7AB3C5" w14:textId="77777777" w:rsidR="006D4DA7" w:rsidRDefault="006D4DA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517CE5" w:rsidRPr="003C7D0E" w:rsidRDefault="00517CE5"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89EA823" w:rsidR="00517CE5" w:rsidRPr="002A45BE" w:rsidRDefault="00517CE5"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the World with </w:t>
    </w:r>
    <w:proofErr w:type="spellStart"/>
    <w:r>
      <w:t>RigidShapes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517CE5" w:rsidRDefault="00517CE5"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E2AE69"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517CE5" w:rsidRPr="00B44665" w:rsidRDefault="00517CE5"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50B8"/>
    <w:rsid w:val="000C5BF6"/>
    <w:rsid w:val="000C758C"/>
    <w:rsid w:val="000D4260"/>
    <w:rsid w:val="000D59A1"/>
    <w:rsid w:val="000E0C40"/>
    <w:rsid w:val="000E4429"/>
    <w:rsid w:val="000F28F3"/>
    <w:rsid w:val="000F7A7C"/>
    <w:rsid w:val="00102C2E"/>
    <w:rsid w:val="001136AB"/>
    <w:rsid w:val="00113CFC"/>
    <w:rsid w:val="00125E9B"/>
    <w:rsid w:val="00141951"/>
    <w:rsid w:val="00145C9F"/>
    <w:rsid w:val="00153619"/>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5398"/>
    <w:rsid w:val="001E734E"/>
    <w:rsid w:val="001F2A4C"/>
    <w:rsid w:val="001F348C"/>
    <w:rsid w:val="001F34DA"/>
    <w:rsid w:val="001F62A4"/>
    <w:rsid w:val="0021002E"/>
    <w:rsid w:val="00211CB7"/>
    <w:rsid w:val="002139DA"/>
    <w:rsid w:val="00225D21"/>
    <w:rsid w:val="0023429A"/>
    <w:rsid w:val="002355E5"/>
    <w:rsid w:val="00236690"/>
    <w:rsid w:val="00256B43"/>
    <w:rsid w:val="00257758"/>
    <w:rsid w:val="00271151"/>
    <w:rsid w:val="0027590F"/>
    <w:rsid w:val="00284148"/>
    <w:rsid w:val="0029549A"/>
    <w:rsid w:val="00297D4D"/>
    <w:rsid w:val="002A0A18"/>
    <w:rsid w:val="002A4078"/>
    <w:rsid w:val="002A595F"/>
    <w:rsid w:val="002B5C29"/>
    <w:rsid w:val="002C07E3"/>
    <w:rsid w:val="002C33E1"/>
    <w:rsid w:val="002C7062"/>
    <w:rsid w:val="002D79A4"/>
    <w:rsid w:val="002F0444"/>
    <w:rsid w:val="002F3B0D"/>
    <w:rsid w:val="003037EF"/>
    <w:rsid w:val="003118CB"/>
    <w:rsid w:val="00312C21"/>
    <w:rsid w:val="003204BD"/>
    <w:rsid w:val="0032623F"/>
    <w:rsid w:val="003332C2"/>
    <w:rsid w:val="00333F36"/>
    <w:rsid w:val="00334A41"/>
    <w:rsid w:val="0034056B"/>
    <w:rsid w:val="003611FC"/>
    <w:rsid w:val="00364D34"/>
    <w:rsid w:val="003805CD"/>
    <w:rsid w:val="00383626"/>
    <w:rsid w:val="00393B81"/>
    <w:rsid w:val="00396462"/>
    <w:rsid w:val="003A1918"/>
    <w:rsid w:val="003B0340"/>
    <w:rsid w:val="003B4B3D"/>
    <w:rsid w:val="003B55BA"/>
    <w:rsid w:val="003B59CA"/>
    <w:rsid w:val="003C1093"/>
    <w:rsid w:val="003C4CE4"/>
    <w:rsid w:val="003D0486"/>
    <w:rsid w:val="003D1403"/>
    <w:rsid w:val="003E5C9F"/>
    <w:rsid w:val="003E76FD"/>
    <w:rsid w:val="003E77CC"/>
    <w:rsid w:val="003F1A39"/>
    <w:rsid w:val="003F7000"/>
    <w:rsid w:val="00402C6D"/>
    <w:rsid w:val="00406A86"/>
    <w:rsid w:val="00407F6C"/>
    <w:rsid w:val="00422398"/>
    <w:rsid w:val="00425D9F"/>
    <w:rsid w:val="0042653D"/>
    <w:rsid w:val="00427A42"/>
    <w:rsid w:val="00435B14"/>
    <w:rsid w:val="0044220B"/>
    <w:rsid w:val="00446B8E"/>
    <w:rsid w:val="0047514A"/>
    <w:rsid w:val="0047737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17CE5"/>
    <w:rsid w:val="005308ED"/>
    <w:rsid w:val="005336F0"/>
    <w:rsid w:val="00537E52"/>
    <w:rsid w:val="00545D92"/>
    <w:rsid w:val="005461AA"/>
    <w:rsid w:val="0054707E"/>
    <w:rsid w:val="00552A1E"/>
    <w:rsid w:val="00553575"/>
    <w:rsid w:val="00556C57"/>
    <w:rsid w:val="00561FB8"/>
    <w:rsid w:val="00563CF5"/>
    <w:rsid w:val="00572484"/>
    <w:rsid w:val="005743EB"/>
    <w:rsid w:val="0057602D"/>
    <w:rsid w:val="00576266"/>
    <w:rsid w:val="00581CD6"/>
    <w:rsid w:val="00586A27"/>
    <w:rsid w:val="00590FEA"/>
    <w:rsid w:val="0059302D"/>
    <w:rsid w:val="0059374C"/>
    <w:rsid w:val="00594EB1"/>
    <w:rsid w:val="00595244"/>
    <w:rsid w:val="00596C9A"/>
    <w:rsid w:val="005B56D6"/>
    <w:rsid w:val="005B58E3"/>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2DAF"/>
    <w:rsid w:val="00683157"/>
    <w:rsid w:val="0068548E"/>
    <w:rsid w:val="0068769F"/>
    <w:rsid w:val="006943F8"/>
    <w:rsid w:val="00694B12"/>
    <w:rsid w:val="006A2CF8"/>
    <w:rsid w:val="006B1F7F"/>
    <w:rsid w:val="006B6F4A"/>
    <w:rsid w:val="006C4174"/>
    <w:rsid w:val="006D1C7F"/>
    <w:rsid w:val="006D4DA7"/>
    <w:rsid w:val="006E0154"/>
    <w:rsid w:val="006E064D"/>
    <w:rsid w:val="006E3800"/>
    <w:rsid w:val="006E50B4"/>
    <w:rsid w:val="00704E3F"/>
    <w:rsid w:val="00707E05"/>
    <w:rsid w:val="0071129F"/>
    <w:rsid w:val="00712572"/>
    <w:rsid w:val="00722706"/>
    <w:rsid w:val="007313B4"/>
    <w:rsid w:val="007330C4"/>
    <w:rsid w:val="007342DC"/>
    <w:rsid w:val="007376F4"/>
    <w:rsid w:val="007409A4"/>
    <w:rsid w:val="00741D20"/>
    <w:rsid w:val="007562FE"/>
    <w:rsid w:val="0076226A"/>
    <w:rsid w:val="0077110E"/>
    <w:rsid w:val="0078284F"/>
    <w:rsid w:val="00783060"/>
    <w:rsid w:val="007907D3"/>
    <w:rsid w:val="00792777"/>
    <w:rsid w:val="00794A2C"/>
    <w:rsid w:val="00796C86"/>
    <w:rsid w:val="007973DD"/>
    <w:rsid w:val="00797B06"/>
    <w:rsid w:val="007B5EED"/>
    <w:rsid w:val="007C0792"/>
    <w:rsid w:val="007C296F"/>
    <w:rsid w:val="007C4CC8"/>
    <w:rsid w:val="007C65F7"/>
    <w:rsid w:val="007D4FDB"/>
    <w:rsid w:val="007D5037"/>
    <w:rsid w:val="007E24E4"/>
    <w:rsid w:val="007E3F6E"/>
    <w:rsid w:val="007E762A"/>
    <w:rsid w:val="007F3D20"/>
    <w:rsid w:val="0080668B"/>
    <w:rsid w:val="00821E36"/>
    <w:rsid w:val="008245A4"/>
    <w:rsid w:val="00824D1C"/>
    <w:rsid w:val="00832ED6"/>
    <w:rsid w:val="00844653"/>
    <w:rsid w:val="008447A9"/>
    <w:rsid w:val="00847D1C"/>
    <w:rsid w:val="0085412E"/>
    <w:rsid w:val="0085783D"/>
    <w:rsid w:val="00860ECE"/>
    <w:rsid w:val="00861C79"/>
    <w:rsid w:val="008644B9"/>
    <w:rsid w:val="008726F2"/>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517"/>
    <w:rsid w:val="00951D1C"/>
    <w:rsid w:val="0095251C"/>
    <w:rsid w:val="0095253E"/>
    <w:rsid w:val="009629EE"/>
    <w:rsid w:val="00965F58"/>
    <w:rsid w:val="009662E2"/>
    <w:rsid w:val="00975445"/>
    <w:rsid w:val="00981BF3"/>
    <w:rsid w:val="00982A8A"/>
    <w:rsid w:val="00993BE3"/>
    <w:rsid w:val="00993E3B"/>
    <w:rsid w:val="00994EDF"/>
    <w:rsid w:val="009973A4"/>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C0BCD"/>
    <w:rsid w:val="00AD1ABD"/>
    <w:rsid w:val="00AD25A0"/>
    <w:rsid w:val="00AD7C60"/>
    <w:rsid w:val="00AE1737"/>
    <w:rsid w:val="00AE4C38"/>
    <w:rsid w:val="00AF0369"/>
    <w:rsid w:val="00AF3FED"/>
    <w:rsid w:val="00B02421"/>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1559D"/>
    <w:rsid w:val="00C22FAA"/>
    <w:rsid w:val="00C25BFD"/>
    <w:rsid w:val="00C31C59"/>
    <w:rsid w:val="00C55127"/>
    <w:rsid w:val="00C5675D"/>
    <w:rsid w:val="00C73776"/>
    <w:rsid w:val="00C73895"/>
    <w:rsid w:val="00C75763"/>
    <w:rsid w:val="00C8070C"/>
    <w:rsid w:val="00C81A72"/>
    <w:rsid w:val="00C82659"/>
    <w:rsid w:val="00C93699"/>
    <w:rsid w:val="00C963E5"/>
    <w:rsid w:val="00C97371"/>
    <w:rsid w:val="00CA01E0"/>
    <w:rsid w:val="00CA0A07"/>
    <w:rsid w:val="00CA0E32"/>
    <w:rsid w:val="00CA6E6F"/>
    <w:rsid w:val="00CB5DD3"/>
    <w:rsid w:val="00CC030A"/>
    <w:rsid w:val="00CC5225"/>
    <w:rsid w:val="00CF34D5"/>
    <w:rsid w:val="00CF4330"/>
    <w:rsid w:val="00D00515"/>
    <w:rsid w:val="00D20DCB"/>
    <w:rsid w:val="00D3041A"/>
    <w:rsid w:val="00D31A22"/>
    <w:rsid w:val="00D34C46"/>
    <w:rsid w:val="00D36222"/>
    <w:rsid w:val="00D378F6"/>
    <w:rsid w:val="00D508CD"/>
    <w:rsid w:val="00D62DC5"/>
    <w:rsid w:val="00D6353E"/>
    <w:rsid w:val="00D671E4"/>
    <w:rsid w:val="00D7305A"/>
    <w:rsid w:val="00D75F75"/>
    <w:rsid w:val="00D82202"/>
    <w:rsid w:val="00D91B96"/>
    <w:rsid w:val="00DA10CC"/>
    <w:rsid w:val="00DA4C01"/>
    <w:rsid w:val="00DB281D"/>
    <w:rsid w:val="00DC0C18"/>
    <w:rsid w:val="00DD2886"/>
    <w:rsid w:val="00DD5597"/>
    <w:rsid w:val="00DF083F"/>
    <w:rsid w:val="00DF1040"/>
    <w:rsid w:val="00E009B1"/>
    <w:rsid w:val="00E00C12"/>
    <w:rsid w:val="00E00D2B"/>
    <w:rsid w:val="00E103C9"/>
    <w:rsid w:val="00E17DDA"/>
    <w:rsid w:val="00E24A99"/>
    <w:rsid w:val="00E3241C"/>
    <w:rsid w:val="00E41C72"/>
    <w:rsid w:val="00E46464"/>
    <w:rsid w:val="00E545C5"/>
    <w:rsid w:val="00E7561E"/>
    <w:rsid w:val="00E75EFC"/>
    <w:rsid w:val="00E77C55"/>
    <w:rsid w:val="00E83818"/>
    <w:rsid w:val="00E876CB"/>
    <w:rsid w:val="00E87E88"/>
    <w:rsid w:val="00E90F90"/>
    <w:rsid w:val="00EA260B"/>
    <w:rsid w:val="00EB092B"/>
    <w:rsid w:val="00EB1062"/>
    <w:rsid w:val="00EB1A9F"/>
    <w:rsid w:val="00EB4A74"/>
    <w:rsid w:val="00EB6E13"/>
    <w:rsid w:val="00ED190E"/>
    <w:rsid w:val="00ED58E5"/>
    <w:rsid w:val="00ED771D"/>
    <w:rsid w:val="00EE00A9"/>
    <w:rsid w:val="00EF30ED"/>
    <w:rsid w:val="00EF5C7B"/>
    <w:rsid w:val="00F13F00"/>
    <w:rsid w:val="00F21362"/>
    <w:rsid w:val="00F243C9"/>
    <w:rsid w:val="00F2613B"/>
    <w:rsid w:val="00F26F81"/>
    <w:rsid w:val="00F31FC3"/>
    <w:rsid w:val="00F36409"/>
    <w:rsid w:val="00F37460"/>
    <w:rsid w:val="00F40733"/>
    <w:rsid w:val="00F40F15"/>
    <w:rsid w:val="00F45B71"/>
    <w:rsid w:val="00F54A1D"/>
    <w:rsid w:val="00F54FB3"/>
    <w:rsid w:val="00F839AF"/>
    <w:rsid w:val="00F860B0"/>
    <w:rsid w:val="00F906FF"/>
    <w:rsid w:val="00F90CD8"/>
    <w:rsid w:val="00F924B0"/>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 w:type="paragraph" w:styleId="Quote">
    <w:name w:val="Quote"/>
    <w:basedOn w:val="Normal"/>
    <w:next w:val="BodyText"/>
    <w:link w:val="QuoteChar"/>
    <w:qFormat/>
    <w:rsid w:val="00CF4330"/>
    <w:pPr>
      <w:tabs>
        <w:tab w:val="left" w:pos="346"/>
      </w:tabs>
      <w:spacing w:before="560" w:after="360"/>
      <w:ind w:left="432" w:right="432"/>
      <w:contextualSpacing/>
      <w:jc w:val="both"/>
    </w:pPr>
    <w:rPr>
      <w:rFonts w:ascii="Utopia" w:eastAsiaTheme="minorHAnsi" w:hAnsi="Utopia"/>
      <w:i/>
      <w:iCs/>
      <w:sz w:val="20"/>
    </w:rPr>
  </w:style>
  <w:style w:type="character" w:customStyle="1" w:styleId="QuoteChar">
    <w:name w:val="Quote Char"/>
    <w:basedOn w:val="DefaultParagraphFont"/>
    <w:link w:val="Quote"/>
    <w:rsid w:val="00CF4330"/>
    <w:rPr>
      <w:rFonts w:ascii="Utopia" w:eastAsiaTheme="minorHAnsi"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9" Type="http://schemas.microsoft.com/office/2018/08/relationships/commentsExtensible" Target="commentsExtensible.xml"/><Relationship Id="rId21" Type="http://schemas.openxmlformats.org/officeDocument/2006/relationships/image" Target="media/image11.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jpeg"/><Relationship Id="rId27" Type="http://schemas.microsoft.com/office/2007/relationships/hdphoto" Target="media/hdphoto1.wdp"/><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C2BA-0CDB-4651-BBEB-B6F15C06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50</Pages>
  <Words>12308</Words>
  <Characters>70162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32</cp:revision>
  <dcterms:created xsi:type="dcterms:W3CDTF">2021-06-21T12:52:00Z</dcterms:created>
  <dcterms:modified xsi:type="dcterms:W3CDTF">2021-07-10T22:15:00Z</dcterms:modified>
</cp:coreProperties>
</file>