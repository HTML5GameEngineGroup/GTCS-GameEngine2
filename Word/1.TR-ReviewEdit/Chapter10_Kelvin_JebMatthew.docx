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 xml:space="preserve">Particle </w:t>
      </w:r>
      <w:commentRangeStart w:id="1"/>
      <w:commentRangeStart w:id="2"/>
      <w:r w:rsidR="00AF4F3B">
        <w:t>Systems</w:t>
      </w:r>
      <w:commentRangeEnd w:id="1"/>
      <w:r w:rsidR="0079326E">
        <w:rPr>
          <w:rStyle w:val="CommentReference"/>
          <w:rFonts w:asciiTheme="minorHAnsi" w:eastAsia="SimSun" w:hAnsiTheme="minorHAnsi" w:cstheme="minorBidi"/>
          <w:b w:val="0"/>
        </w:rPr>
        <w:commentReference w:id="1"/>
      </w:r>
      <w:commentRangeEnd w:id="2"/>
      <w:r w:rsidR="00A5298E">
        <w:rPr>
          <w:rStyle w:val="CommentReference"/>
          <w:rFonts w:asciiTheme="minorHAnsi" w:eastAsia="SimSun"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CABAB92"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proofErr w:type="spellStart"/>
      <w:r w:rsidRPr="00092B24">
        <w:rPr>
          <w:rStyle w:val="CodeInline"/>
          <w:rFonts w:hint="eastAsia"/>
        </w:rPr>
        <w:t>Renderable</w:t>
      </w:r>
      <w:proofErr w:type="spellEnd"/>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ins w:id="3" w:author="Kelvin Sung" w:date="2021-08-31T09:26:00Z">
        <w:r w:rsidR="00923F30">
          <w:t>do not lend</w:t>
        </w:r>
        <w:r w:rsidR="003C7CD5">
          <w:t xml:space="preserve"> themselves</w:t>
        </w:r>
      </w:ins>
      <w:ins w:id="4" w:author="Kelvin Sung" w:date="2021-08-31T09:56:00Z">
        <w:r w:rsidR="00C05249">
          <w:t xml:space="preserve"> well</w:t>
        </w:r>
        <w:r w:rsidR="00902FCE">
          <w:t xml:space="preserve"> </w:t>
        </w:r>
      </w:ins>
      <w:del w:id="5" w:author="Kelvin Sung" w:date="2021-08-31T09:26:00Z">
        <w:r w:rsidR="00FD4FA1" w:rsidDel="003C7CD5">
          <w:delText xml:space="preserve">are not suitable </w:delText>
        </w:r>
      </w:del>
      <w:r w:rsidR="00FD4FA1">
        <w:t>to be</w:t>
      </w:r>
      <w:ins w:id="6" w:author="Jeb Pavleas" w:date="2021-09-04T04:27:00Z">
        <w:r w:rsidR="009C2759">
          <w:t>ing</w:t>
        </w:r>
      </w:ins>
      <w:r w:rsidR="00FD4FA1">
        <w:t xml:space="preserve"> </w:t>
      </w:r>
      <w:del w:id="7" w:author="Jeb Pavleas" w:date="2021-09-04T04:27:00Z">
        <w:r w:rsidR="00FD4FA1" w:rsidDel="009C2759">
          <w:delText xml:space="preserve">described </w:delText>
        </w:r>
      </w:del>
      <w:ins w:id="8" w:author="Jeb Pavleas" w:date="2021-09-04T04:27:00Z">
        <w:r w:rsidR="009C2759">
          <w:t xml:space="preserve">represented </w:t>
        </w:r>
      </w:ins>
      <w:r w:rsidR="00FD4FA1">
        <w:t>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61000CA4" w:rsidR="00AF4F3B" w:rsidRDefault="00AF4F3B" w:rsidP="00AF4F3B">
      <w:pPr>
        <w:pStyle w:val="BodyTextFirst"/>
        <w:rPr>
          <w:rFonts w:hint="eastAsia"/>
        </w:rPr>
      </w:pPr>
      <w:r>
        <w:t>A particle is a textured position with</w:t>
      </w:r>
      <w:ins w:id="9" w:author="Kelvin Sung" w:date="2021-08-31T10:01:00Z">
        <w:r w:rsidR="00A760E7">
          <w:t>out</w:t>
        </w:r>
      </w:ins>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proofErr w:type="spellStart"/>
      <w:r w:rsidRPr="00D073E8">
        <w:rPr>
          <w:rStyle w:val="CodeInline"/>
        </w:rPr>
        <w:t>Renderable</w:t>
      </w:r>
      <w:proofErr w:type="spellEnd"/>
      <w:r w:rsidRPr="00D073E8">
        <w:t xml:space="preserve"> pair.</w:t>
      </w:r>
    </w:p>
    <w:p w14:paraId="73478715" w14:textId="5A26ACD7" w:rsidR="0014369D" w:rsidRDefault="0014369D" w:rsidP="00C2715B">
      <w:pPr>
        <w:pStyle w:val="Heading2"/>
      </w:pPr>
      <w:bookmarkStart w:id="10"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10"/>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11"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11"/>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proofErr w:type="spellStart"/>
      <w:r w:rsidRPr="00D073E8">
        <w:rPr>
          <w:rStyle w:val="CodeInline"/>
        </w:rPr>
        <w:t>texture_vs.glsl</w:t>
      </w:r>
      <w:proofErr w:type="spell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particle_fs.glsl</w:t>
      </w:r>
      <w:proofErr w:type="spell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proofErr w:type="spell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proofErr w:type="spell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lastRenderedPageBreak/>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r w:rsidRPr="00165AA8">
        <w:rPr>
          <w:rStyle w:val="CodeInline"/>
        </w:rPr>
        <w:t>init</w:t>
      </w:r>
      <w:proofErr w:type="spell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lastRenderedPageBreak/>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r w:rsidR="00AB23FD" w:rsidRPr="00165AA8">
        <w:rPr>
          <w:rStyle w:val="CodeInline"/>
        </w:rPr>
        <w:t>createShaders</w:t>
      </w:r>
      <w:proofErr w:type="spell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r w:rsidRPr="00165AA8">
        <w:rPr>
          <w:rStyle w:val="CodeInline"/>
        </w:rPr>
        <w:t>cleanUp</w:t>
      </w:r>
      <w:proofErr w:type="spellEnd"/>
      <w:r w:rsidRPr="00165AA8">
        <w:rPr>
          <w:rStyle w:val="CodeInline"/>
        </w:rPr>
        <w:t>()</w:t>
      </w:r>
      <w:r w:rsidRPr="00AB23FD">
        <w:t xml:space="preserve"> function</w:t>
      </w:r>
      <w:r w:rsidR="007C22C5">
        <w:t xml:space="preserve"> remember to perform the proper cleanup and </w:t>
      </w:r>
      <w:r w:rsidR="00BD4A78">
        <w:t>un</w:t>
      </w:r>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lastRenderedPageBreak/>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165AF352" w:rsidR="00AB23FD" w:rsidRDefault="00AB23FD" w:rsidP="00AB23FD">
      <w:pPr>
        <w:pStyle w:val="BodyTextFirst"/>
        <w:rPr>
          <w:rFonts w:hint="eastAsia"/>
        </w:rPr>
      </w:pPr>
      <w:commentRangeStart w:id="12"/>
      <w:r>
        <w:t xml:space="preserve">Recall that a </w:t>
      </w:r>
      <w:proofErr w:type="spellStart"/>
      <w:r w:rsidRPr="00DB3E83">
        <w:rPr>
          <w:rStyle w:val="CodeInline"/>
        </w:rPr>
        <w:t>S</w:t>
      </w:r>
      <w:r w:rsidR="00B13464">
        <w:rPr>
          <w:rStyle w:val="CodeInline"/>
        </w:rPr>
        <w:t>imple</w:t>
      </w:r>
      <w:r w:rsidR="00CE7C12">
        <w:rPr>
          <w:rStyle w:val="CodeInline"/>
        </w:rPr>
        <w:t>S</w:t>
      </w:r>
      <w:r w:rsidRPr="00DB3E83">
        <w:rPr>
          <w:rStyle w:val="CodeInline"/>
        </w:rPr>
        <w:t>hader</w:t>
      </w:r>
      <w:proofErr w:type="spellEnd"/>
      <w:r>
        <w:t>/</w:t>
      </w:r>
      <w:proofErr w:type="spellStart"/>
      <w:r w:rsidRPr="00DB3E83">
        <w:rPr>
          <w:rStyle w:val="CodeInline"/>
        </w:rPr>
        <w:t>Renderable</w:t>
      </w:r>
      <w:proofErr w:type="spellEnd"/>
      <w:r>
        <w:t xml:space="preserve"> pair of objects must be defined to interface the GLSL shader to the game engine. With the default </w:t>
      </w:r>
      <w:r w:rsidR="00573745">
        <w:t>particle shader o</w:t>
      </w:r>
      <w:r>
        <w:t xml:space="preserve">bject defined to interface to the GLSL </w:t>
      </w:r>
      <w:commentRangeEnd w:id="12"/>
      <w:r w:rsidR="00856535">
        <w:rPr>
          <w:rStyle w:val="CommentReference"/>
          <w:rFonts w:asciiTheme="minorHAnsi" w:hAnsiTheme="minorHAnsi"/>
        </w:rPr>
        <w:commentReference w:id="12"/>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proofErr w:type="spellStart"/>
      <w:r w:rsidRPr="00DB3E83">
        <w:rPr>
          <w:rStyle w:val="CodeInline"/>
        </w:rPr>
        <w:t>Renderable</w:t>
      </w:r>
      <w:proofErr w:type="spellEnd"/>
      <w:r>
        <w:t xml:space="preserve"> object </w:t>
      </w:r>
      <w:ins w:id="13" w:author="Kelvin Sung" w:date="2021-08-31T10:13:00Z">
        <w:r w:rsidR="00CE7C12">
          <w:t xml:space="preserve">type </w:t>
        </w:r>
      </w:ins>
      <w:r>
        <w:t xml:space="preserve">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786554E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cr</w:t>
      </w:r>
      <w:ins w:id="14" w:author="Jeb Pavleas" w:date="2021-09-04T08:22:00Z">
        <w:r w:rsidR="00856535">
          <w:t>e</w:t>
        </w:r>
      </w:ins>
      <w:r>
        <w:t>ate</w:t>
      </w:r>
      <w:ins w:id="15" w:author="Jeb Pavleas" w:date="2021-09-04T08:22:00Z">
        <w:r w:rsidR="00856535">
          <w:t xml:space="preserve"> the</w:t>
        </w:r>
      </w:ins>
      <w:r>
        <w:t xml:space="preserv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ins w:id="16" w:author="Kelvin Sung" w:date="2021-08-31T10:22:00Z">
        <w:r w:rsidR="00F46A95">
          <w:t>.</w:t>
        </w:r>
      </w:ins>
      <w:ins w:id="17" w:author="Kelvin Sung" w:date="2021-08-31T10:16:00Z">
        <w:r w:rsidR="00CE7C12">
          <w:t xml:space="preserve"> </w:t>
        </w:r>
      </w:ins>
      <w:ins w:id="18" w:author="Kelvin Sung" w:date="2021-08-31T10:22:00Z">
        <w:r w:rsidR="00F46A95">
          <w:t>R</w:t>
        </w:r>
      </w:ins>
      <w:ins w:id="19" w:author="Kelvin Sung" w:date="2021-08-31T10:16:00Z">
        <w:r w:rsidR="00CE7C12">
          <w:t>emember to export the class</w:t>
        </w:r>
      </w:ins>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ins w:id="20" w:author="Kelvin Sung" w:date="2021-08-31T10:15:00Z"/>
          <w:rFonts w:hint="eastAsia"/>
        </w:rPr>
      </w:pPr>
      <w:r>
        <w:t>}</w:t>
      </w:r>
    </w:p>
    <w:p w14:paraId="28D09325" w14:textId="010C01C5" w:rsidR="00CE7C12" w:rsidRDefault="00CE7C12" w:rsidP="00165AA8">
      <w:pPr>
        <w:pStyle w:val="Code"/>
        <w:rPr>
          <w:rFonts w:hint="eastAsia"/>
        </w:rPr>
      </w:pPr>
      <w:ins w:id="21" w:author="Kelvin Sung" w:date="2021-08-31T10:15:00Z">
        <w:r w:rsidRPr="00CE7C12">
          <w:t>export default ParticleRenderable;</w:t>
        </w:r>
      </w:ins>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lastRenderedPageBreak/>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r w:rsidRPr="00092B24">
        <w:rPr>
          <w:rStyle w:val="CodeInline"/>
          <w:rFonts w:hint="eastAsia"/>
        </w:rPr>
        <w:t>init</w:t>
      </w:r>
      <w:proofErr w:type="spell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2229D40" w:rsidR="00A5380F" w:rsidRDefault="00A5380F" w:rsidP="00F05F60">
      <w:pPr>
        <w:pStyle w:val="Code"/>
        <w:rPr>
          <w:rFonts w:hint="eastAsia"/>
        </w:rPr>
      </w:pPr>
      <w:r>
        <w:t xml:space="preserve">    … identical to previous code</w:t>
      </w:r>
      <w:ins w:id="22" w:author="Jeb Pavleas" w:date="2021-09-04T08:23:00Z">
        <w:r w:rsidR="00856535">
          <w:t xml:space="preserve"> …</w:t>
        </w:r>
      </w:ins>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r w:rsidRPr="00092B24">
        <w:rPr>
          <w:rStyle w:val="CodeInline"/>
          <w:rFonts w:hint="eastAsia"/>
        </w:rPr>
        <w:t>getDefaultPSTexture</w:t>
      </w:r>
      <w:proofErr w:type="spellEnd"/>
      <w:r w:rsidRPr="00092B24">
        <w:rPr>
          <w:rStyle w:val="CodeInline"/>
          <w:rFonts w:hint="eastAsia"/>
        </w:rPr>
        <w:t>()</w:t>
      </w:r>
      <w:r>
        <w:t xml:space="preserve"> function.</w:t>
      </w:r>
    </w:p>
    <w:p w14:paraId="26565041" w14:textId="77777777" w:rsidR="00B14B1D" w:rsidRDefault="00B14B1D" w:rsidP="00B14B1D">
      <w:pPr>
        <w:pStyle w:val="Heading3"/>
      </w:pPr>
      <w:r>
        <w:lastRenderedPageBreak/>
        <w:t>Defining the Engine Particle Component</w:t>
      </w:r>
    </w:p>
    <w:p w14:paraId="58518C7A" w14:textId="557AC14A" w:rsidR="00B14B1D" w:rsidRDefault="00B14B1D" w:rsidP="00B14B1D">
      <w:pPr>
        <w:pStyle w:val="BodyTextFirst"/>
        <w:rPr>
          <w:rFonts w:hint="eastAsia"/>
        </w:rPr>
      </w:pPr>
      <w:r>
        <w:t xml:space="preserve">With the drawing infrastructure defined, you can now </w:t>
      </w:r>
      <w:ins w:id="23" w:author="Kelvin Sung" w:date="2021-08-31T10:20:00Z">
        <w:r w:rsidR="004C338A">
          <w:t xml:space="preserve">define </w:t>
        </w:r>
      </w:ins>
      <w:del w:id="24" w:author="Kelvin Sung" w:date="2021-08-31T10:20:00Z">
        <w:r w:rsidR="005C0977" w:rsidDel="004C338A">
          <w:delText xml:space="preserve">begin with the </w:delText>
        </w:r>
        <w:r w:rsidDel="004C338A">
          <w:delText>defin</w:delText>
        </w:r>
        <w:r w:rsidR="005C0977" w:rsidDel="004C338A">
          <w:delText>ing of</w:delText>
        </w:r>
        <w:r w:rsidDel="004C338A">
          <w:delText xml:space="preserve"> </w:delText>
        </w:r>
      </w:del>
      <w:r>
        <w:t xml:space="preserve">the engine component to </w:t>
      </w:r>
      <w:del w:id="25" w:author="Kelvin Sung" w:date="2021-08-31T10:20:00Z">
        <w:r w:rsidR="005C0977" w:rsidDel="004C338A">
          <w:delText xml:space="preserve">define and </w:delText>
        </w:r>
      </w:del>
      <w:r>
        <w:t xml:space="preserve">manage the </w:t>
      </w:r>
      <w:r w:rsidR="005C0977">
        <w:t xml:space="preserve">behavior of the </w:t>
      </w:r>
      <w:r>
        <w:t>particle system.</w:t>
      </w:r>
      <w:r w:rsidR="005C0977">
        <w:t xml:space="preserve"> For now, the only functionality required is to </w:t>
      </w:r>
      <w:del w:id="26" w:author="Kelvin Sung" w:date="2021-08-31T10:20:00Z">
        <w:r w:rsidR="005C0977" w:rsidDel="00DA071D">
          <w:delText xml:space="preserve">define </w:delText>
        </w:r>
      </w:del>
      <w:ins w:id="27" w:author="Kelvin Sung" w:date="2021-08-31T10:20:00Z">
        <w:r w:rsidR="00DA071D">
          <w:t xml:space="preserve">include </w:t>
        </w:r>
      </w:ins>
      <w:r w:rsidR="005C0977">
        <w:t>a default system acceleration for all particles.</w:t>
      </w:r>
    </w:p>
    <w:p w14:paraId="4B870D5F" w14:textId="7AFDA617"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ins w:id="28" w:author="Kelvin Sung" w:date="2021-08-31T10:21:00Z">
        <w:r w:rsidR="00590A54">
          <w:t>er</w:t>
        </w:r>
      </w:ins>
      <w:del w:id="29" w:author="Kelvin Sung" w:date="2021-08-31T10:21:00Z">
        <w:r w:rsidR="005C0977" w:rsidDel="00590A54">
          <w:delText>ing</w:delText>
        </w:r>
      </w:del>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A1520E4" w:rsidR="00DB3E83" w:rsidRDefault="00DB3E83" w:rsidP="00165AA8">
      <w:pPr>
        <w:pStyle w:val="Heading3"/>
      </w:pPr>
      <w:r>
        <w:t xml:space="preserve">Defining the Particle and Particle Game </w:t>
      </w:r>
      <w:del w:id="30" w:author="Kelvin Sung" w:date="2021-09-03T15:58:00Z">
        <w:r w:rsidDel="00BF4B4D">
          <w:delText>Object</w:delText>
        </w:r>
      </w:del>
      <w:ins w:id="31" w:author="Kelvin Sung" w:date="2021-09-03T15:58:00Z">
        <w:r w:rsidR="00BF4B4D">
          <w:t>Classes</w:t>
        </w:r>
      </w:ins>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32" w:name="_Hlk76984508"/>
      <w:r>
        <w:t xml:space="preserve">Particles are lightweight game objects </w:t>
      </w:r>
      <w:bookmarkEnd w:id="32"/>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 xml:space="preserve">the </w:t>
      </w:r>
      <w:proofErr w:type="spellStart"/>
      <w:r w:rsidR="00DB3E83">
        <w:t>Symplectic</w:t>
      </w:r>
      <w:proofErr w:type="spellEnd"/>
      <w:r w:rsidR="00DB3E83">
        <w:t xml:space="preserve">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lastRenderedPageBreak/>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proofErr w:type="spellStart"/>
      <w:r w:rsidRPr="00DB3E83">
        <w:t>Symplectic</w:t>
      </w:r>
      <w:proofErr w:type="spellEnd"/>
      <w:r w:rsidRPr="00DB3E83">
        <w:t xml:space="preserve">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05956CB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w:t>
      </w:r>
      <w:ins w:id="33" w:author="Jeb Pavleas" w:date="2021-09-04T08:25:00Z">
        <w:r w:rsidR="00856535">
          <w:t xml:space="preserve"> the</w:t>
        </w:r>
      </w:ins>
      <w:r w:rsidR="00D17CA6">
        <w:t xml:space="preserve">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however, as JavaScript is a</w:t>
      </w:r>
      <w:ins w:id="34" w:author="Jeb Pavleas" w:date="2021-09-04T08:25:00Z">
        <w:r w:rsidR="00856535">
          <w:t>n</w:t>
        </w:r>
      </w:ins>
      <w:r w:rsidR="00D17CA6">
        <w:t xml:space="preserve">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lastRenderedPageBreak/>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ins w:id="35" w:author="Kelvin Sung" w:date="2021-08-31T10:28:00Z"/>
          <w:rFonts w:hint="eastAsia"/>
        </w:rPr>
      </w:pPr>
      <w:r w:rsidRPr="00DB3E83">
        <w:t xml:space="preserve">Override the </w:t>
      </w:r>
      <w:r w:rsidRPr="009779AC">
        <w:rPr>
          <w:rStyle w:val="CodeInline"/>
        </w:rPr>
        <w:t>draw()</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w:t>
      </w:r>
    </w:p>
    <w:p w14:paraId="6B15C41F" w14:textId="36FF7173" w:rsidR="00DB3E83" w:rsidRDefault="006C3041">
      <w:pPr>
        <w:pStyle w:val="NoteTipCaution"/>
        <w:ind w:left="0"/>
        <w:rPr>
          <w:rFonts w:hint="eastAsia"/>
        </w:rPr>
        <w:pPrChange w:id="36" w:author="Kelvin Sung" w:date="2021-08-31T10:29:00Z">
          <w:pPr>
            <w:pStyle w:val="NumList"/>
            <w:numPr>
              <w:numId w:val="17"/>
            </w:numPr>
          </w:pPr>
        </w:pPrChange>
      </w:pPr>
      <w:ins w:id="37" w:author="Kelvin Sung" w:date="2021-08-31T10:30:00Z">
        <w:r w:rsidRPr="00DA3970">
          <w:rPr>
            <w:b/>
          </w:rPr>
          <w:t>Note</w:t>
        </w:r>
        <w:r>
          <w:t xml:space="preserve"> </w:t>
        </w:r>
      </w:ins>
      <w:r w:rsidR="00DB3E83" w:rsidRPr="00DB3E83">
        <w:t xml:space="preserve">Recall </w:t>
      </w:r>
      <w:r w:rsidR="0077421C">
        <w:t xml:space="preserve">from Chapter 5 </w:t>
      </w:r>
      <w:r w:rsidR="00DB3E83" w:rsidRPr="00DB3E83">
        <w:t xml:space="preserve">that the default </w:t>
      </w:r>
      <w:proofErr w:type="spellStart"/>
      <w:r w:rsidR="00DB3E83" w:rsidRPr="009779AC">
        <w:rPr>
          <w:rStyle w:val="CodeInline"/>
        </w:rPr>
        <w:t>gl.blendFunc</w:t>
      </w:r>
      <w:proofErr w:type="spell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r w:rsidR="00DB3E83" w:rsidRPr="009779AC">
        <w:rPr>
          <w:rStyle w:val="CodeInline"/>
        </w:rPr>
        <w:t>gl.blendFunc</w:t>
      </w:r>
      <w:proofErr w:type="spell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xml:space="preserve">. </w:t>
      </w:r>
      <w:ins w:id="38" w:author="Jeb Pavleas" w:date="2021-09-04T08:26:00Z">
        <w:r w:rsidR="00856535">
          <w:t xml:space="preserve">The </w:t>
        </w:r>
      </w:ins>
      <w:del w:id="39" w:author="Jeb Pavleas" w:date="2021-09-04T08:26:00Z">
        <w:r w:rsidR="00302EE9" w:rsidDel="00856535">
          <w:delText>O</w:delText>
        </w:r>
      </w:del>
      <w:ins w:id="40" w:author="Jeb Pavleas" w:date="2021-09-04T08:26:00Z">
        <w:r w:rsidR="00856535">
          <w:t>o</w:t>
        </w:r>
      </w:ins>
      <w:r w:rsidR="00302EE9">
        <w:t>versaturation of pixel color</w:t>
      </w:r>
      <w:r w:rsidR="009A4F53">
        <w:t xml:space="preserve"> is </w:t>
      </w:r>
      <w:ins w:id="41" w:author="Jeb Pavleas" w:date="2021-09-04T08:26:00Z">
        <w:r w:rsidR="00856535">
          <w:t xml:space="preserve">often </w:t>
        </w:r>
      </w:ins>
      <w:r w:rsidR="009A4F53">
        <w:t xml:space="preserve">desirable when simulating </w:t>
      </w:r>
      <w:r w:rsidR="00DB3E83"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lastRenderedPageBreak/>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42" w:name="_Hlk74150496"/>
      <w:r w:rsidRPr="00DB3E83">
        <w:t>Testing the Particle System</w:t>
      </w:r>
    </w:p>
    <w:bookmarkEnd w:id="42"/>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r w:rsidRPr="00501297">
        <w:rPr>
          <w:rStyle w:val="CodeInline"/>
        </w:rPr>
        <w:t>createParticle</w:t>
      </w:r>
      <w:proofErr w:type="spell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lastRenderedPageBreak/>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0F261B74"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w:t>
      </w:r>
      <w:del w:id="43" w:author="Jeb Pavleas" w:date="2021-09-04T08:28:00Z">
        <w:r w:rsidR="00E87E98" w:rsidDel="00856535">
          <w:delText xml:space="preserve">often </w:delText>
        </w:r>
      </w:del>
      <w:ins w:id="44" w:author="Jeb Pavleas" w:date="2021-09-04T08:28:00Z">
        <w:r w:rsidR="00856535">
          <w:t xml:space="preserve">generally </w:t>
        </w:r>
      </w:ins>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17C1AF31"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r w:rsidR="004E03C5" w:rsidRPr="00092B24">
        <w:rPr>
          <w:rStyle w:val="CodeInline"/>
          <w:rFonts w:hint="eastAsia"/>
        </w:rPr>
        <w:t>createParticle</w:t>
      </w:r>
      <w:proofErr w:type="spell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del w:id="45" w:author="Kelvin Sung" w:date="2021-08-31T10:35:00Z">
        <w:r w:rsidR="004E03C5" w:rsidDel="00EB6E0A">
          <w:delText xml:space="preserve">color </w:delText>
        </w:r>
      </w:del>
      <w:r w:rsidR="004E03C5">
        <w:t>changing</w:t>
      </w:r>
      <w:ins w:id="46" w:author="Kelvin Sung" w:date="2021-08-31T10:35:00Z">
        <w:r w:rsidR="00EB6E0A" w:rsidRPr="00EB6E0A">
          <w:t xml:space="preserve"> </w:t>
        </w:r>
        <w:r w:rsidR="00EB6E0A">
          <w:t>color</w:t>
        </w:r>
      </w:ins>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0F9AEAF6"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r w:rsidR="00862149" w:rsidRPr="00092B24">
        <w:rPr>
          <w:rStyle w:val="CodeInline"/>
          <w:rFonts w:hint="eastAsia"/>
        </w:rPr>
        <w:t>createParticle</w:t>
      </w:r>
      <w:proofErr w:type="spellEnd"/>
      <w:r w:rsidR="00862149" w:rsidRPr="00092B24">
        <w:rPr>
          <w:rStyle w:val="CodeInline"/>
          <w:rFonts w:hint="eastAsia"/>
        </w:rPr>
        <w:t>()</w:t>
      </w:r>
      <w:r w:rsidR="00862149">
        <w:t xml:space="preserve"> function. For example, </w:t>
      </w:r>
      <w:r w:rsidR="00A366C8">
        <w:t xml:space="preserve">you can change the explosion-like effect to steam or smoke simply by changing the initial and final color to different shades of </w:t>
      </w:r>
      <w:r w:rsidR="00A366C8">
        <w:lastRenderedPageBreak/>
        <w:t>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w:t>
      </w:r>
      <w:ins w:id="47" w:author="Matthew T. Munson" w:date="2021-09-04T12:33:00Z">
        <w:r w:rsidR="00165B47">
          <w:t xml:space="preserve"> </w:t>
        </w:r>
      </w:ins>
      <w:ins w:id="48" w:author="Jeb Pavleas" w:date="2021-09-04T08:31:00Z">
        <w:del w:id="49" w:author="Matthew T. Munson" w:date="2021-09-04T12:33:00Z">
          <w:r w:rsidR="00AE3830" w:rsidDel="00165B47">
            <w:delText xml:space="preserve"> </w:delText>
          </w:r>
        </w:del>
      </w:ins>
      <w:ins w:id="50" w:author="Jeb Pavleas" w:date="2021-09-04T08:30:00Z">
        <w:del w:id="51" w:author="Matthew T. Munson" w:date="2021-09-04T12:33:00Z">
          <w:r w:rsidR="00AE3830" w:rsidDel="00165B47">
            <w:delText>valu</w:delText>
          </w:r>
        </w:del>
      </w:ins>
      <w:ins w:id="52" w:author="Jeb Pavleas" w:date="2021-09-04T08:31:00Z">
        <w:del w:id="53" w:author="Matthew T. Munson" w:date="2021-09-04T12:33:00Z">
          <w:r w:rsidR="00AE3830" w:rsidDel="00165B47">
            <w:delText>e</w:delText>
          </w:r>
        </w:del>
      </w:ins>
      <w:ins w:id="54" w:author="Jeb Pavleas" w:date="2021-09-04T08:30:00Z">
        <w:del w:id="55" w:author="Matthew T. Munson" w:date="2021-09-04T12:33:00Z">
          <w:r w:rsidR="00AE3830" w:rsidDel="00165B47">
            <w:delText>,</w:delText>
          </w:r>
        </w:del>
      </w:ins>
      <w:del w:id="56" w:author="Matthew T. Munson" w:date="2021-09-04T12:33:00Z">
        <w:r w:rsidDel="00165B47">
          <w:delText xml:space="preserve"> </w:delText>
        </w:r>
      </w:del>
      <w:r>
        <w:t>delta</w:t>
      </w:r>
      <w:r w:rsidR="00FC1F6A">
        <w:t xml:space="preserve"> </w:t>
      </w:r>
      <w:r>
        <w:t xml:space="preserve">to </w:t>
      </w:r>
      <w:del w:id="57" w:author="Jeb Pavleas" w:date="2021-09-04T08:31:00Z">
        <w:r w:rsidDel="00AE3830">
          <w:delText>a value</w:delText>
        </w:r>
      </w:del>
      <w:ins w:id="58" w:author="Jeb Pavleas" w:date="2021-09-04T08:31:00Z">
        <w:del w:id="59" w:author="Matthew T. Munson" w:date="2021-09-04T12:33:00Z">
          <w:r w:rsidR="00AE3830" w:rsidDel="00165B47">
            <w:delText>t</w:delText>
          </w:r>
        </w:del>
        <w:del w:id="60" w:author="Matthew T. Munson" w:date="2021-09-04T12:32:00Z">
          <w:r w:rsidR="00AE3830" w:rsidDel="00165B47">
            <w:delText xml:space="preserve">hat </w:delText>
          </w:r>
        </w:del>
      </w:ins>
      <w:ins w:id="61" w:author="Matthew T. Munson" w:date="2021-09-04T12:32:00Z">
        <w:r w:rsidR="00165B47">
          <w:t>be</w:t>
        </w:r>
      </w:ins>
      <w:ins w:id="62" w:author="Jeb Pavleas" w:date="2021-09-04T08:31:00Z">
        <w:del w:id="63" w:author="Matthew T. Munson" w:date="2021-09-04T12:32:00Z">
          <w:r w:rsidR="00AE3830" w:rsidDel="00165B47">
            <w:delText>of</w:delText>
          </w:r>
        </w:del>
      </w:ins>
      <w:r>
        <w:t xml:space="preserv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64" w:name="_Hlk74147685"/>
      <w:r w:rsidRPr="00AD3E7A">
        <w:t xml:space="preserve">Particle </w:t>
      </w:r>
      <w:r>
        <w:t>Collision</w:t>
      </w:r>
      <w:bookmarkEnd w:id="64"/>
      <w:r w:rsidR="00C14933">
        <w:t>s</w:t>
      </w:r>
    </w:p>
    <w:p w14:paraId="065398F4" w14:textId="79066147"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del w:id="65" w:author="Jeb Pavleas" w:date="2021-09-04T08:32:00Z">
        <w:r w:rsidR="005646BB" w:rsidDel="00AE3830">
          <w:delText xml:space="preserve">other </w:delText>
        </w:r>
      </w:del>
      <w:ins w:id="66" w:author="Jeb Pavleas" w:date="2021-09-04T08:32:00Z">
        <w:r w:rsidR="00AE3830">
          <w:t xml:space="preserve">non-particle </w:t>
        </w:r>
      </w:ins>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w:t>
      </w:r>
      <w:ins w:id="67" w:author="Jeb Pavleas" w:date="2021-09-04T08:33:00Z">
        <w:r w:rsidR="00AE3830">
          <w:t>, non-particle</w:t>
        </w:r>
      </w:ins>
      <w:r w:rsidR="00037E42">
        <w:t xml:space="preserve">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proofErr w:type="spellStart"/>
      <w:r w:rsidR="00F077D5" w:rsidRPr="00092B24">
        <w:rPr>
          <w:rStyle w:val="CodeInline"/>
          <w:rFonts w:hint="eastAsia"/>
        </w:rPr>
        <w:t>Renderable</w:t>
      </w:r>
      <w:proofErr w:type="spellEnd"/>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proofErr w:type="spellStart"/>
      <w:r w:rsidR="00F077D5" w:rsidRPr="00092B24">
        <w:rPr>
          <w:rStyle w:val="CodeInline"/>
          <w:rFonts w:hint="eastAsia"/>
        </w:rPr>
        <w:t>Renderable</w:t>
      </w:r>
      <w:proofErr w:type="spellEnd"/>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lastRenderedPageBreak/>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r w:rsidRPr="00092B24">
        <w:rPr>
          <w:rStyle w:val="CodeInline"/>
          <w:rFonts w:hint="eastAsia"/>
        </w:rPr>
        <w:t>resolveCirclePos</w:t>
      </w:r>
      <w:proofErr w:type="spell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lastRenderedPageBreak/>
        <w:t xml:space="preserve">Define the </w:t>
      </w:r>
      <w:proofErr w:type="spellStart"/>
      <w:r w:rsidRPr="00092B24">
        <w:rPr>
          <w:rStyle w:val="CodeInline"/>
          <w:rFonts w:hint="eastAsia"/>
        </w:rPr>
        <w:t>resolveRectPos</w:t>
      </w:r>
      <w:proofErr w:type="spell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ins w:id="68" w:author="Kelvin Sung" w:date="2021-08-31T10:41:00Z">
        <w:r w:rsidR="00EB6E0A">
          <w:t xml:space="preserve">a </w:t>
        </w:r>
      </w:ins>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t xml:space="preserve">Implement </w:t>
      </w:r>
      <w:proofErr w:type="spellStart"/>
      <w:r w:rsidRPr="00092B24">
        <w:rPr>
          <w:rStyle w:val="CodeInline"/>
          <w:rFonts w:hint="eastAsia"/>
        </w:rPr>
        <w:t>resolveRigidShapeCollision</w:t>
      </w:r>
      <w:proofErr w:type="spell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w:t>
      </w:r>
      <w:commentRangeStart w:id="69"/>
      <w:r>
        <w:t xml:space="preserve">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commentRangeEnd w:id="69"/>
      <w:r w:rsidR="00AE3830">
        <w:rPr>
          <w:rStyle w:val="CommentReference"/>
          <w:rFonts w:asciiTheme="minorHAnsi" w:hAnsiTheme="minorHAnsi"/>
        </w:rPr>
        <w:commentReference w:id="69"/>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lastRenderedPageBreak/>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r w:rsidRPr="00092B24">
        <w:rPr>
          <w:rStyle w:val="CodeInline"/>
          <w:rFonts w:hint="eastAsia"/>
        </w:rPr>
        <w:t>init</w:t>
      </w:r>
      <w:proofErr w:type="spell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70"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34372CE4"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w:t>
      </w:r>
      <w:del w:id="71" w:author="Kelvin Sung" w:date="2021-08-31T10:58:00Z">
        <w:r w:rsidR="002C76A0" w:rsidDel="00E12E45">
          <w:delText xml:space="preserve">must be </w:delText>
        </w:r>
      </w:del>
      <w:ins w:id="72" w:author="Kelvin Sung" w:date="2021-08-31T10:58:00Z">
        <w:r w:rsidR="00E12E45">
          <w:t xml:space="preserve">is </w:t>
        </w:r>
      </w:ins>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lastRenderedPageBreak/>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70"/>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1B996CEA"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w:t>
      </w:r>
      <w:del w:id="73" w:author="Kelvin Sung" w:date="2021-09-03T15:59:00Z">
        <w:r w:rsidR="00901BA4" w:rsidRPr="00901BA4" w:rsidDel="00BF4B4D">
          <w:delText>Object</w:delText>
        </w:r>
      </w:del>
      <w:ins w:id="74" w:author="Kelvin Sung" w:date="2021-09-03T15:59:00Z">
        <w:r w:rsidR="00BF4B4D">
          <w:t>Class</w:t>
        </w:r>
      </w:ins>
    </w:p>
    <w:p w14:paraId="55D148D2" w14:textId="160604D2"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w:t>
      </w:r>
      <w:ins w:id="75" w:author="Jeb Pavleas" w:date="2021-09-04T08:41:00Z">
        <w:r w:rsidR="00A65E60">
          <w:t xml:space="preserve"> again</w:t>
        </w:r>
      </w:ins>
      <w:r w:rsidR="00901BA4" w:rsidRPr="00901BA4">
        <w:t xml:space="preserve">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265CC037" w:rsidR="00901BA4" w:rsidRDefault="00901BA4" w:rsidP="00092B24">
      <w:pPr>
        <w:pStyle w:val="NumList"/>
        <w:rPr>
          <w:rFonts w:hint="eastAsia"/>
        </w:rPr>
      </w:pPr>
      <w:r w:rsidRPr="00901BA4">
        <w:t xml:space="preserve">Define a function to return the </w:t>
      </w:r>
      <w:ins w:id="76" w:author="Kelvin Sung" w:date="2021-08-31T11:07:00Z">
        <w:r w:rsidR="0044756D">
          <w:t xml:space="preserve">current </w:t>
        </w:r>
      </w:ins>
      <w:del w:id="77" w:author="Kelvin Sung" w:date="2021-08-31T11:06:00Z">
        <w:r w:rsidRPr="00901BA4" w:rsidDel="0044756D">
          <w:delText xml:space="preserve">functioning </w:delText>
        </w:r>
      </w:del>
      <w:r w:rsidRPr="00901BA4">
        <w:t xml:space="preserve">status </w:t>
      </w:r>
      <w:del w:id="78" w:author="Kelvin Sung" w:date="2021-08-31T11:07:00Z">
        <w:r w:rsidRPr="00901BA4" w:rsidDel="0044756D">
          <w:delText xml:space="preserve">for </w:delText>
        </w:r>
      </w:del>
      <w:ins w:id="79" w:author="Kelvin Sung" w:date="2021-08-31T11:07:00Z">
        <w:r w:rsidR="0044756D">
          <w:t xml:space="preserve">of </w:t>
        </w:r>
      </w:ins>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00AEEF31" w:rsidR="00901BA4" w:rsidRDefault="00901BA4" w:rsidP="00092B24">
      <w:pPr>
        <w:pStyle w:val="NumList"/>
        <w:rPr>
          <w:rFonts w:hint="eastAsia"/>
        </w:rPr>
      </w:pPr>
      <w:r w:rsidRPr="00901BA4">
        <w:lastRenderedPageBreak/>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r w:rsidRPr="00E6389F">
        <w:rPr>
          <w:rStyle w:val="CodeInline"/>
        </w:rPr>
        <w:t>mParticleCreator</w:t>
      </w:r>
      <w:proofErr w:type="spellEnd"/>
      <w:r w:rsidRPr="00E6389F">
        <w:rPr>
          <w:rStyle w:val="CodeInline"/>
        </w:rPr>
        <w:t>()</w:t>
      </w:r>
      <w:r w:rsidRPr="00901BA4">
        <w:t xml:space="preserve"> callback function. With this design, </w:t>
      </w:r>
      <w:ins w:id="80" w:author="Kelvin Sung" w:date="2021-08-31T11:08:00Z">
        <w:r w:rsidR="00BF7CAC">
          <w:t>it is unlikely to encou</w:t>
        </w:r>
      </w:ins>
      <w:ins w:id="81" w:author="Kelvin Sung" w:date="2021-08-31T11:09:00Z">
        <w:r w:rsidR="00BF7CAC">
          <w:t xml:space="preserve">nter </w:t>
        </w:r>
      </w:ins>
      <w:del w:id="82" w:author="Kelvin Sung" w:date="2021-08-31T11:09:00Z">
        <w:r w:rsidRPr="00901BA4" w:rsidDel="00BF7CAC">
          <w:delText xml:space="preserve">there </w:delText>
        </w:r>
      </w:del>
      <w:del w:id="83" w:author="Kelvin Sung" w:date="2021-08-31T11:08:00Z">
        <w:r w:rsidRPr="00901BA4" w:rsidDel="00BF7CAC">
          <w:delText xml:space="preserve">would be no </w:delText>
        </w:r>
      </w:del>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r w:rsidR="00557DCD" w:rsidRPr="00092B24">
        <w:rPr>
          <w:rStyle w:val="CodeInline"/>
          <w:rFonts w:hint="eastAsia"/>
        </w:rPr>
        <w:t>createParticle</w:t>
      </w:r>
      <w:proofErr w:type="spell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lastRenderedPageBreak/>
        <w:t>Observations</w:t>
      </w:r>
    </w:p>
    <w:p w14:paraId="77AF2613" w14:textId="3ED82502"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For a very rough sense of what this particle system may look like in a game, you can try enabl</w:t>
      </w:r>
      <w:ins w:id="84" w:author="Jeb Pavleas" w:date="2021-09-04T08:44:00Z">
        <w:r w:rsidR="00A65E60">
          <w:t>ing</w:t>
        </w:r>
      </w:ins>
      <w:del w:id="85" w:author="Jeb Pavleas" w:date="2021-09-04T08:44:00Z">
        <w:r w:rsidR="00C11B35" w:rsidDel="00A65E60">
          <w:delText>e</w:delText>
        </w:r>
      </w:del>
      <w:r w:rsidR="00C11B35">
        <w:t xml:space="preserve"> texturing (with the T key), disabl</w:t>
      </w:r>
      <w:ins w:id="86" w:author="Jeb Pavleas" w:date="2021-09-04T08:44:00Z">
        <w:r w:rsidR="00A65E60">
          <w:t>ing</w:t>
        </w:r>
      </w:ins>
      <w:del w:id="87" w:author="Jeb Pavleas" w:date="2021-09-04T08:44:00Z">
        <w:r w:rsidR="00C11B35" w:rsidDel="00A65E60">
          <w:delText>e</w:delText>
        </w:r>
      </w:del>
      <w:r w:rsidR="00C11B35">
        <w:t xml:space="preserve"> </w:t>
      </w:r>
      <w:proofErr w:type="spellStart"/>
      <w:r w:rsidR="00C11B35" w:rsidRPr="00A37CF8">
        <w:rPr>
          <w:rStyle w:val="CodeInline"/>
        </w:rPr>
        <w:t>RigidShape</w:t>
      </w:r>
      <w:proofErr w:type="spellEnd"/>
      <w:r w:rsidR="00C11B35">
        <w:t xml:space="preserve"> drawing (with the R key), and </w:t>
      </w:r>
      <w:del w:id="88" w:author="Jeb Pavleas" w:date="2021-09-04T08:45:00Z">
        <w:r w:rsidR="00C11B35" w:rsidDel="00A65E60">
          <w:delText xml:space="preserve">now </w:delText>
        </w:r>
      </w:del>
      <w:r w:rsidR="00C11B35">
        <w:t>typ</w:t>
      </w:r>
      <w:ins w:id="89" w:author="Jeb Pavleas" w:date="2021-09-04T08:44:00Z">
        <w:r w:rsidR="00A65E60">
          <w:t>in</w:t>
        </w:r>
      </w:ins>
      <w:ins w:id="90" w:author="Jeb Pavleas" w:date="2021-09-04T08:45:00Z">
        <w:r w:rsidR="00A65E60">
          <w:t>g</w:t>
        </w:r>
      </w:ins>
      <w:del w:id="91" w:author="Jeb Pavleas" w:date="2021-09-04T08:44:00Z">
        <w:r w:rsidR="00C11B35" w:rsidDel="00A65E60">
          <w:delText>e</w:delText>
        </w:r>
      </w:del>
      <w:r w:rsidR="00C11B35">
        <w:t xml:space="preserve"> the H key to </w:t>
      </w:r>
      <w:r w:rsidR="00BD32E8">
        <w:t>apply</w:t>
      </w:r>
      <w:r w:rsidR="00C11B35">
        <w:t xml:space="preserve"> velocities. </w:t>
      </w:r>
      <w:r w:rsidR="00AB71D6">
        <w:t xml:space="preserve">Observe that it appears as though the </w:t>
      </w:r>
      <w:proofErr w:type="spellStart"/>
      <w:r w:rsidR="00AB71D6" w:rsidRPr="00092B24">
        <w:rPr>
          <w:rStyle w:val="CodeInline"/>
          <w:rFonts w:hint="eastAsia"/>
        </w:rPr>
        <w:t>Renderable</w:t>
      </w:r>
      <w:proofErr w:type="spellEnd"/>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289228D7"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he capability to collide and interact with other objects assist</w:t>
      </w:r>
      <w:ins w:id="92" w:author="Jeb Pavleas" w:date="2021-09-04T08:46:00Z">
        <w:r w:rsidR="00A65E60">
          <w:t>s</w:t>
        </w:r>
      </w:ins>
      <w:r w:rsidR="00D938A1">
        <w:t xml:space="preserve"> </w:t>
      </w:r>
      <w:ins w:id="93" w:author="Jeb Pavleas" w:date="2021-09-04T08:47:00Z">
        <w:r w:rsidR="00A65E60">
          <w:t xml:space="preserve">with </w:t>
        </w:r>
      </w:ins>
      <w:r w:rsidR="00D938A1">
        <w:t xml:space="preserve">the integration and placement of particles in game scenes. </w:t>
      </w:r>
      <w:ins w:id="94" w:author="Jeb Pavleas" w:date="2021-09-04T08:47:00Z">
        <w:r w:rsidR="00A65E60">
          <w:t>L</w:t>
        </w:r>
      </w:ins>
      <w:del w:id="95" w:author="Jeb Pavleas" w:date="2021-09-04T08:47:00Z">
        <w:r w:rsidR="00C5071D" w:rsidDel="00A65E60">
          <w:delText>And l</w:delText>
        </w:r>
      </w:del>
      <w:r w:rsidR="00C5071D">
        <w:t xml:space="preserve">astly, in order to achieve the appearance of familiar physical effects, the emitting of particles should persist over some period of time. </w:t>
      </w:r>
    </w:p>
    <w:p w14:paraId="0697726F" w14:textId="0A35766F" w:rsidR="00400CEE" w:rsidRDefault="00400CEE" w:rsidP="00D938A1">
      <w:pPr>
        <w:pStyle w:val="BodyTextCont"/>
        <w:rPr>
          <w:rFonts w:hint="eastAsia"/>
        </w:rPr>
      </w:pPr>
      <w:r>
        <w:t>You have developed a simple and yet flexible particle system</w:t>
      </w:r>
      <w:del w:id="96" w:author="Jeb Pavleas" w:date="2021-09-04T08:48:00Z">
        <w:r w:rsidDel="00A65E60">
          <w:delText>s</w:delText>
        </w:r>
      </w:del>
      <w:r>
        <w:t xml:space="preserve">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lastRenderedPageBreak/>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45348D86"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sub</w:t>
      </w:r>
      <w:ins w:id="97" w:author="Kelvin Sung" w:date="2021-08-31T11:18:00Z">
        <w:r w:rsidR="000642E7">
          <w:t>-</w:t>
        </w:r>
      </w:ins>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w:t>
      </w:r>
      <w:del w:id="98" w:author="Jeb Pavleas" w:date="2021-09-04T08:49:00Z">
        <w:r w:rsidR="00235913" w:rsidDel="00C06EB5">
          <w:delText xml:space="preserve">appropriate </w:delText>
        </w:r>
      </w:del>
      <w:ins w:id="99" w:author="Jeb Pavleas" w:date="2021-09-04T08:50:00Z">
        <w:r w:rsidR="00C06EB5">
          <w:t>your d</w:t>
        </w:r>
      </w:ins>
      <w:ins w:id="100" w:author="Matthew T. Munson" w:date="2021-09-04T12:37:00Z">
        <w:r w:rsidR="00165B47">
          <w:t>e</w:t>
        </w:r>
      </w:ins>
      <w:ins w:id="101" w:author="Jeb Pavleas" w:date="2021-09-04T08:50:00Z">
        <w:r w:rsidR="00C06EB5">
          <w:t>sired</w:t>
        </w:r>
      </w:ins>
      <w:ins w:id="102" w:author="Jeb Pavleas" w:date="2021-09-04T08:49:00Z">
        <w:r w:rsidR="00C06EB5">
          <w:t xml:space="preserve"> </w:t>
        </w:r>
      </w:ins>
      <w:r w:rsidR="00235913">
        <w:t xml:space="preserve">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2D8D1902" w:rsidR="004C3D03" w:rsidRDefault="004C3D03" w:rsidP="004C3D03">
      <w:pPr>
        <w:pStyle w:val="BodyTextCont"/>
        <w:rPr>
          <w:rFonts w:hint="eastAsia"/>
        </w:rPr>
      </w:pPr>
      <w:r>
        <w:lastRenderedPageBreak/>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w:t>
      </w:r>
      <w:ins w:id="103" w:author="Jeb Pavleas" w:date="2021-09-04T08:51:00Z">
        <w:r w:rsidR="003277A8">
          <w:t>y</w:t>
        </w:r>
      </w:ins>
      <w:r>
        <w:t xml:space="preserve">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harma, Yogendra" w:date="2021-08-30T16:23:00Z" w:initials="SY">
    <w:p w14:paraId="78DAF2EB" w14:textId="4E04BE0C" w:rsidR="00923F30" w:rsidRDefault="00923F30">
      <w:pPr>
        <w:pStyle w:val="CommentText"/>
      </w:pPr>
      <w:r>
        <w:rPr>
          <w:rStyle w:val="CommentReference"/>
        </w:rPr>
        <w:annotationRef/>
      </w:r>
      <w:r w:rsidRPr="0079326E">
        <w:t>This chapter is very well written and show very important features of the any games the particle collision effects and understand the particle</w:t>
      </w:r>
      <w:r>
        <w:t xml:space="preserve"> </w:t>
      </w:r>
      <w:r w:rsidRPr="0079326E">
        <w:t>system and implement it with help of WebGL. The chapter is explanatory with correct and connected code snippets. The readers will easily follow the concepts with code and examples.</w:t>
      </w:r>
    </w:p>
  </w:comment>
  <w:comment w:id="2" w:author="Kelvin Sung" w:date="2021-08-31T09:20:00Z" w:initials="KS">
    <w:p w14:paraId="033CFDB2" w14:textId="3D82F160" w:rsidR="00923F30" w:rsidRDefault="00923F30">
      <w:pPr>
        <w:pStyle w:val="CommentText"/>
      </w:pPr>
      <w:r>
        <w:rPr>
          <w:rStyle w:val="CommentReference"/>
        </w:rPr>
        <w:annotationRef/>
      </w:r>
      <w:r>
        <w:t>Thank you for the very kind words</w:t>
      </w:r>
    </w:p>
  </w:comment>
  <w:comment w:id="12" w:author="Jeb Pavleas" w:date="2021-09-04T08:22:00Z" w:initials="JP">
    <w:p w14:paraId="59F1E1EB" w14:textId="1F98B282" w:rsidR="00856535" w:rsidRDefault="00856535">
      <w:pPr>
        <w:pStyle w:val="CommentText"/>
      </w:pPr>
      <w:r>
        <w:rPr>
          <w:rStyle w:val="CommentReference"/>
        </w:rPr>
        <w:annotationRef/>
      </w:r>
      <w:r>
        <w:t>Repeats itself</w:t>
      </w:r>
    </w:p>
  </w:comment>
  <w:comment w:id="69" w:author="Jeb Pavleas" w:date="2021-09-04T08:36:00Z" w:initials="JP">
    <w:p w14:paraId="093753E0" w14:textId="77777777" w:rsidR="00AE3830" w:rsidRDefault="00AE3830" w:rsidP="00AE3830">
      <w:pPr>
        <w:pStyle w:val="CommentText"/>
      </w:pPr>
      <w:r>
        <w:rPr>
          <w:rStyle w:val="CommentReference"/>
        </w:rPr>
        <w:annotationRef/>
      </w:r>
      <w:r>
        <w:t>Maybe:</w:t>
      </w:r>
    </w:p>
    <w:p w14:paraId="4ADCBC8A" w14:textId="162E8B55" w:rsidR="00AE3830" w:rsidRPr="00AE3830" w:rsidRDefault="00AE3830" w:rsidP="00AE3830">
      <w:pPr>
        <w:pStyle w:val="CommentText"/>
      </w:pPr>
      <w:r>
        <w:t xml:space="preserve">“ </w:t>
      </w:r>
      <w:r w:rsidRPr="00AE3830">
        <w:t>a single</w:t>
      </w:r>
      <w:r>
        <w:t xml:space="preserve"> or set of</w:t>
      </w:r>
      <w:r w:rsidRPr="00AE3830">
        <w:t xml:space="preserve"> </w:t>
      </w:r>
      <w:proofErr w:type="spellStart"/>
      <w:r w:rsidRPr="00AE3830">
        <w:rPr>
          <w:rFonts w:hint="eastAsia"/>
        </w:rPr>
        <w:t>RigidShape</w:t>
      </w:r>
      <w:proofErr w:type="spellEnd"/>
      <w:r>
        <w:t xml:space="preserve"> objects</w:t>
      </w:r>
      <w:r w:rsidRPr="00AE3830">
        <w:t xml:space="preserve"> and a set of </w:t>
      </w:r>
      <w:proofErr w:type="spellStart"/>
      <w:r w:rsidRPr="00AE3830">
        <w:rPr>
          <w:rFonts w:hint="eastAsia"/>
        </w:rPr>
        <w:t>Particl</w:t>
      </w:r>
      <w:r w:rsidRPr="00AE3830">
        <w:t>e</w:t>
      </w:r>
      <w:r w:rsidRPr="00AE3830">
        <w:rPr>
          <w:rFonts w:hint="eastAsia"/>
        </w:rPr>
        <w:t>Set</w:t>
      </w:r>
      <w:proofErr w:type="spellEnd"/>
      <w:r w:rsidRPr="00AE3830">
        <w:t xml:space="preserve"> objects.</w:t>
      </w:r>
      <w:r>
        <w:t>”</w:t>
      </w:r>
    </w:p>
    <w:p w14:paraId="31A357F6" w14:textId="1139D519" w:rsidR="00AE3830" w:rsidRDefault="00AE383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DAF2EB" w15:done="0"/>
  <w15:commentEx w15:paraId="033CFDB2" w15:paraIdParent="78DAF2EB" w15:done="0"/>
  <w15:commentEx w15:paraId="59F1E1EB" w15:done="0"/>
  <w15:commentEx w15:paraId="31A35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78469" w16cex:dateUtc="2021-08-30T10:53:00Z"/>
  <w16cex:commentExtensible w16cex:durableId="24DDAB32" w16cex:dateUtc="2021-09-04T15:22:00Z"/>
  <w16cex:commentExtensible w16cex:durableId="24DDAE72" w16cex:dateUtc="2021-09-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DAF2EB" w16cid:durableId="24D78469"/>
  <w16cid:commentId w16cid:paraId="033CFDB2" w16cid:durableId="24D872C1"/>
  <w16cid:commentId w16cid:paraId="59F1E1EB" w16cid:durableId="24DDAB32"/>
  <w16cid:commentId w16cid:paraId="31A357F6" w16cid:durableId="24DDA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A336F" w14:textId="77777777" w:rsidR="00516CBA" w:rsidRDefault="00516CBA" w:rsidP="000C758C">
      <w:pPr>
        <w:spacing w:after="0" w:line="240" w:lineRule="auto"/>
      </w:pPr>
      <w:r>
        <w:separator/>
      </w:r>
    </w:p>
  </w:endnote>
  <w:endnote w:type="continuationSeparator" w:id="0">
    <w:p w14:paraId="0435A904" w14:textId="77777777" w:rsidR="00516CBA" w:rsidRDefault="00516CB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705FB" w14:textId="77777777" w:rsidR="00923F30" w:rsidRPr="00222F70" w:rsidRDefault="00923F30">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C3EC" w14:textId="18B8A30D" w:rsidR="00923F30" w:rsidRPr="00222F70" w:rsidRDefault="00923F30"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0DB6F211" w14:textId="4B7B22BE" w:rsidR="00923F30" w:rsidRDefault="00923F30"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57789" w14:textId="77777777" w:rsidR="00516CBA" w:rsidRDefault="00516CBA" w:rsidP="000C758C">
      <w:pPr>
        <w:spacing w:after="0" w:line="240" w:lineRule="auto"/>
      </w:pPr>
      <w:r>
        <w:separator/>
      </w:r>
    </w:p>
  </w:footnote>
  <w:footnote w:type="continuationSeparator" w:id="0">
    <w:p w14:paraId="468121E5" w14:textId="77777777" w:rsidR="00516CBA" w:rsidRDefault="00516CB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4F28E" w14:textId="77777777" w:rsidR="00923F30" w:rsidRPr="003C7D0E" w:rsidRDefault="00923F30"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D0931" w14:textId="4DE58FA0" w:rsidR="00923F30" w:rsidRPr="002A45BE" w:rsidRDefault="00923F30"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9FF83" w14:textId="0BCEEA02" w:rsidR="00923F30" w:rsidRDefault="00923F30"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oundrect w14:anchorId="3195B6E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10</w:t>
    </w:r>
  </w:p>
  <w:p w14:paraId="648C3D4C" w14:textId="77777777" w:rsidR="00923F30" w:rsidRPr="00B44665" w:rsidRDefault="00923F30"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5B47"/>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277A8"/>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97A15"/>
    <w:rsid w:val="004A1CC5"/>
    <w:rsid w:val="004A7D73"/>
    <w:rsid w:val="004B37FC"/>
    <w:rsid w:val="004C2329"/>
    <w:rsid w:val="004C338A"/>
    <w:rsid w:val="004C3D03"/>
    <w:rsid w:val="004D7703"/>
    <w:rsid w:val="004E03C5"/>
    <w:rsid w:val="004F6501"/>
    <w:rsid w:val="00501297"/>
    <w:rsid w:val="00504BB3"/>
    <w:rsid w:val="00516CBA"/>
    <w:rsid w:val="00530E8F"/>
    <w:rsid w:val="00540742"/>
    <w:rsid w:val="00557DCD"/>
    <w:rsid w:val="005635BA"/>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56535"/>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2759"/>
    <w:rsid w:val="009C61BB"/>
    <w:rsid w:val="009D102B"/>
    <w:rsid w:val="009D1C0E"/>
    <w:rsid w:val="009F384C"/>
    <w:rsid w:val="00A03215"/>
    <w:rsid w:val="00A04483"/>
    <w:rsid w:val="00A14306"/>
    <w:rsid w:val="00A3302D"/>
    <w:rsid w:val="00A366C8"/>
    <w:rsid w:val="00A43215"/>
    <w:rsid w:val="00A45706"/>
    <w:rsid w:val="00A5298E"/>
    <w:rsid w:val="00A5380F"/>
    <w:rsid w:val="00A56045"/>
    <w:rsid w:val="00A65E60"/>
    <w:rsid w:val="00A760E7"/>
    <w:rsid w:val="00A81430"/>
    <w:rsid w:val="00A87865"/>
    <w:rsid w:val="00AA4F07"/>
    <w:rsid w:val="00AB06EC"/>
    <w:rsid w:val="00AB23FD"/>
    <w:rsid w:val="00AB71D6"/>
    <w:rsid w:val="00AD09BA"/>
    <w:rsid w:val="00AD3E7A"/>
    <w:rsid w:val="00AE019B"/>
    <w:rsid w:val="00AE3830"/>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06EB5"/>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05A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6B2A"/>
    <w:rsid w:val="00E17D85"/>
    <w:rsid w:val="00E22164"/>
    <w:rsid w:val="00E34DA9"/>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28</Pages>
  <Words>6592</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6</cp:revision>
  <dcterms:created xsi:type="dcterms:W3CDTF">2021-09-04T11:27:00Z</dcterms:created>
  <dcterms:modified xsi:type="dcterms:W3CDTF">2021-09-04T19:37:00Z</dcterms:modified>
</cp:coreProperties>
</file>