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r>
        <w:rPr>
          <w:rFonts w:ascii="Arial Narrow" w:eastAsia="Arial Narrow" w:hAnsi="Arial Narrow" w:cs="Arial Narrow"/>
          <w:b/>
          <w:color w:val="000000"/>
          <w:sz w:val="60"/>
          <w:szCs w:val="60"/>
        </w:rPr>
        <w:t xml:space="preserve">Introducing 2D Game Engine Development with </w:t>
      </w:r>
      <w:commentRangeStart w:id="0"/>
      <w:commentRangeStart w:id="1"/>
      <w:r>
        <w:rPr>
          <w:rFonts w:ascii="Arial Narrow" w:eastAsia="Arial Narrow" w:hAnsi="Arial Narrow" w:cs="Arial Narrow"/>
          <w:b/>
          <w:color w:val="000000"/>
          <w:sz w:val="60"/>
          <w:szCs w:val="60"/>
        </w:rPr>
        <w:t>JavaScript</w:t>
      </w:r>
      <w:commentRangeEnd w:id="0"/>
      <w:r w:rsidR="0042295E">
        <w:rPr>
          <w:rStyle w:val="CommentReference"/>
        </w:rPr>
        <w:commentReference w:id="0"/>
      </w:r>
      <w:commentRangeEnd w:id="1"/>
      <w:r w:rsidR="006F003A">
        <w:rPr>
          <w:rStyle w:val="CommentReference"/>
        </w:rPr>
        <w:commentReference w:id="1"/>
      </w:r>
    </w:p>
    <w:p w14:paraId="00000002"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0000000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commentRangeStart w:id="2"/>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commentRangeEnd w:id="2"/>
      <w:r>
        <w:commentReference w:id="2"/>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ins w:id="3" w:author="Jeb Pavleas" w:date="2021-04-05T15:48:00Z">
            <w:r>
              <w:rPr>
                <w:rFonts w:ascii="Utopia" w:eastAsia="Utopia" w:hAnsi="Utopia" w:cs="Utopia"/>
                <w:color w:val="000000"/>
                <w:sz w:val="18"/>
                <w:szCs w:val="18"/>
              </w:rPr>
              <w:t>.</w:t>
            </w:r>
          </w:ins>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w:t>
      </w:r>
      <w:r>
        <w:rPr>
          <w:rFonts w:ascii="Utopia" w:eastAsia="Utopia" w:hAnsi="Utopia" w:cs="Utopia"/>
          <w:color w:val="000000"/>
          <w:sz w:val="18"/>
          <w:szCs w:val="18"/>
        </w:rPr>
        <w:lastRenderedPageBreak/>
        <w:t xml:space="preserve">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ins w:id="4" w:author="Jeb Pavleas" w:date="2021-04-05T15:50:00Z">
            <w:r>
              <w:rPr>
                <w:rFonts w:ascii="Utopia" w:eastAsia="Utopia" w:hAnsi="Utopia" w:cs="Utopia"/>
                <w:color w:val="000000"/>
                <w:sz w:val="18"/>
                <w:szCs w:val="18"/>
              </w:rPr>
              <w:t xml:space="preserve">yet </w:t>
            </w:r>
          </w:ins>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This chapter describes the implementation technology and organization of th</w:t>
      </w:r>
      <w:sdt>
        <w:sdtPr>
          <w:tag w:val="goog_rdk_3"/>
          <w:id w:val="-722909403"/>
        </w:sdtPr>
        <w:sdtEndPr/>
        <w:sdtContent>
          <w:del w:id="5" w:author="Jeb Pavleas" w:date="2021-04-05T15:50:00Z">
            <w:r>
              <w:rPr>
                <w:rFonts w:ascii="Utopia" w:eastAsia="Utopia" w:hAnsi="Utopia" w:cs="Utopia"/>
                <w:color w:val="000000"/>
                <w:sz w:val="18"/>
                <w:szCs w:val="18"/>
              </w:rPr>
              <w:delText>e</w:delText>
            </w:r>
          </w:del>
        </w:sdtContent>
      </w:sdt>
      <w:sdt>
        <w:sdtPr>
          <w:tag w:val="goog_rdk_4"/>
          <w:id w:val="-1657058635"/>
        </w:sdtPr>
        <w:sdtEndPr/>
        <w:sdtContent>
          <w:ins w:id="6" w:author="Jeb Pavleas" w:date="2021-04-05T15:50:00Z">
            <w:r>
              <w:rPr>
                <w:rFonts w:ascii="Utopia" w:eastAsia="Utopia" w:hAnsi="Utopia" w:cs="Utopia"/>
                <w:color w:val="000000"/>
                <w:sz w:val="18"/>
                <w:szCs w:val="18"/>
              </w:rPr>
              <w:t>is</w:t>
            </w:r>
          </w:ins>
        </w:sdtContent>
      </w:sdt>
      <w:r>
        <w:rPr>
          <w:rFonts w:ascii="Utopia" w:eastAsia="Utopia" w:hAnsi="Utopia" w:cs="Utopia"/>
          <w:color w:val="000000"/>
          <w:sz w:val="18"/>
          <w:szCs w:val="18"/>
        </w:rPr>
        <w:t xml:space="preserv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w:t>
      </w:r>
      <w:r>
        <w:rPr>
          <w:rFonts w:ascii="Utopia" w:eastAsia="Utopia" w:hAnsi="Utopia" w:cs="Utopia"/>
          <w:color w:val="000000"/>
          <w:sz w:val="18"/>
          <w:szCs w:val="18"/>
        </w:rPr>
        <w:lastRenderedPageBreak/>
        <w:t>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7" w:name="_heading=h.gjdgxs" w:colFirst="0" w:colLast="0"/>
      <w:bookmarkEnd w:id="7"/>
      <w:r>
        <w:rPr>
          <w:rFonts w:ascii="Utopia" w:eastAsia="Utopia" w:hAnsi="Utopia" w:cs="Utopia"/>
          <w:color w:val="000000"/>
          <w:sz w:val="18"/>
          <w:szCs w:val="18"/>
        </w:rPr>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w:t>
      </w:r>
      <w:proofErr w:type="spellStart"/>
      <w:r>
        <w:rPr>
          <w:rFonts w:ascii="Utopia" w:eastAsia="Utopia" w:hAnsi="Utopia" w:cs="Utopia"/>
          <w:color w:val="000000"/>
          <w:sz w:val="18"/>
          <w:szCs w:val="18"/>
        </w:rPr>
        <w:t>AudioContext</w:t>
      </w:r>
      <w:proofErr w:type="spellEnd"/>
      <w:r>
        <w:rPr>
          <w:rFonts w:ascii="Utopia" w:eastAsia="Utopia" w:hAnsi="Utopia" w:cs="Utopia"/>
          <w:color w:val="000000"/>
          <w:sz w:val="18"/>
          <w:szCs w:val="18"/>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Pr>
          <w:rFonts w:ascii="Utopia" w:eastAsia="Utopia" w:hAnsi="Utopia" w:cs="Utopia"/>
          <w:color w:val="000000"/>
          <w:sz w:val="18"/>
          <w:szCs w:val="18"/>
        </w:rPr>
        <w:t>MonoGame</w:t>
      </w:r>
      <w:proofErr w:type="spellEnd"/>
      <w:r>
        <w:rPr>
          <w:rFonts w:ascii="Utopia" w:eastAsia="Utopia" w:hAnsi="Utopia" w:cs="Utopia"/>
          <w:color w:val="000000"/>
          <w:sz w:val="18"/>
          <w:szCs w:val="18"/>
        </w:rPr>
        <w:t>,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28FCC09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lastRenderedPageBreak/>
        <w:t>glMatrix</w:t>
      </w:r>
      <w:proofErr w:type="spellEnd"/>
      <w:r>
        <w:rPr>
          <w:rFonts w:ascii="Utopia" w:eastAsia="Utopia" w:hAnsi="Utopia" w:cs="Utopia"/>
          <w:i/>
          <w:color w:val="000000"/>
          <w:sz w:val="18"/>
          <w:szCs w:val="18"/>
        </w:rPr>
        <w:t xml:space="preserve"> math library</w:t>
      </w:r>
      <w:r>
        <w:rPr>
          <w:rFonts w:ascii="Utopia" w:eastAsia="Utopia" w:hAnsi="Utopia" w:cs="Utopia"/>
          <w:color w:val="000000"/>
          <w:sz w:val="18"/>
          <w:szCs w:val="18"/>
        </w:rPr>
        <w:t>: This is a library that implements the foundational mathematic operations. You can download this library from http://glMatrix.net</w:t>
      </w:r>
      <w:ins w:id="8" w:author="Kelvin Sung" w:date="2021-08-19T14:38:00Z">
        <w:r w:rsidR="007C4961">
          <w:rPr>
            <w:rFonts w:ascii="Utopia" w:eastAsia="Utopia" w:hAnsi="Utopia" w:cs="Utopia"/>
            <w:color w:val="000000"/>
            <w:sz w:val="18"/>
            <w:szCs w:val="18"/>
          </w:rPr>
          <w:t>/</w:t>
        </w:r>
      </w:ins>
      <w:r>
        <w:rPr>
          <w:rFonts w:ascii="Utopia" w:eastAsia="Utopia" w:hAnsi="Utopia" w:cs="Utopia"/>
          <w:color w:val="000000"/>
          <w:sz w:val="18"/>
          <w:szCs w:val="18"/>
        </w:rPr>
        <w:t xml:space="preserve">.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We have found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to be an effective tool in detecting potential JavaScript source code errors. You can integrate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following are some useful references for working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instructions on how to work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details on how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works, see https://eslint.org/docs/developer-guide/.</w:t>
      </w:r>
    </w:p>
    <w:p w14:paraId="0000001C" w14:textId="77777777" w:rsidR="00BE2531" w:rsidRDefault="001D61EE">
      <w:pPr>
        <w:pStyle w:val="Heading2"/>
      </w:pPr>
      <w:r>
        <w:t xml:space="preserve">Downloading and Installing </w:t>
      </w:r>
      <w:proofErr w:type="spellStart"/>
      <w:r>
        <w:t>LiveServer</w:t>
      </w:r>
      <w:proofErr w:type="spellEnd"/>
    </w:p>
    <w:p w14:paraId="0000001D"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extension is used to launch a local server on your computer through VS Code, which is required to run the game engine code. Much like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you can install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lastRenderedPageBreak/>
        <w:t>Working in the VS Code Development Environment</w:t>
      </w:r>
    </w:p>
    <w:p w14:paraId="00000021" w14:textId="0534608F"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VS Code IDE is easy to work with, and the projects in this book require only the editor</w:t>
      </w:r>
      <w:del w:id="9" w:author="Kelvin Sung" w:date="2021-08-19T14:41:00Z">
        <w:r w:rsidDel="00D77AA2">
          <w:rPr>
            <w:rFonts w:ascii="Utopia" w:eastAsia="Utopia" w:hAnsi="Utopia" w:cs="Utopia"/>
            <w:color w:val="000000"/>
            <w:sz w:val="18"/>
            <w:szCs w:val="18"/>
          </w:rPr>
          <w:delText xml:space="preserve"> and a debugger</w:delText>
        </w:r>
      </w:del>
      <w:r>
        <w:rPr>
          <w:rFonts w:ascii="Utopia" w:eastAsia="Utopia" w:hAnsi="Utopia" w:cs="Utopia"/>
          <w:color w:val="000000"/>
          <w:sz w:val="18"/>
          <w:szCs w:val="18"/>
        </w:rPr>
        <w:t xml:space="preserve">. Relevant source code files organized under a parent folder are 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familiarize with two 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5C680AF1">
            <wp:extent cx="4157344" cy="23385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lastRenderedPageBreak/>
        <w:t xml:space="preserve">Using File Explorer, create a directory in the location where you would like to keep your projects. This directory will contain all source code files related to your projects. In </w:t>
      </w:r>
      <w:proofErr w:type="spellStart"/>
      <w:r>
        <w:rPr>
          <w:rFonts w:ascii="Utopia" w:eastAsia="Utopia" w:hAnsi="Utopia" w:cs="Utopia"/>
          <w:color w:val="000000"/>
          <w:sz w:val="18"/>
          <w:szCs w:val="18"/>
        </w:rPr>
        <w:t>VSCode</w:t>
      </w:r>
      <w:proofErr w:type="spellEnd"/>
      <w:r>
        <w:rPr>
          <w:rFonts w:ascii="Utopia" w:eastAsia="Utopia" w:hAnsi="Utopia" w:cs="Utopia"/>
          <w:color w:val="000000"/>
          <w:sz w:val="18"/>
          <w:szCs w:val="18"/>
        </w:rPr>
        <w:t xml:space="preserv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1E789951" wp14:editId="139E8322">
            <wp:extent cx="2040029" cy="140663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407E0A5A">
            <wp:extent cx="2337759" cy="2122098"/>
            <wp:effectExtent l="0" t="0" r="0"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3"/>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013923AE">
            <wp:extent cx="2885159" cy="1518158"/>
            <wp:effectExtent l="0" t="0" r="0" b="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4"/>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proofErr w:type="gramStart"/>
      <w:r>
        <w:rPr>
          <w:rFonts w:ascii="TheSansMonoConNormal" w:eastAsia="TheSansMonoConNormal" w:hAnsi="TheSansMonoConNormal" w:cs="TheSansMonoConNormal"/>
          <w:color w:val="000000"/>
          <w:sz w:val="18"/>
          <w:szCs w:val="18"/>
        </w:rPr>
        <w:t>&lt;!--</w:t>
      </w:r>
      <w:proofErr w:type="gramEnd"/>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6CE2B2CB" w:rsidR="00BE2531" w:rsidRDefault="001D61EE">
          <w:pPr>
            <w:pBdr>
              <w:top w:val="nil"/>
              <w:left w:val="nil"/>
              <w:bottom w:val="nil"/>
              <w:right w:val="nil"/>
              <w:between w:val="nil"/>
            </w:pBdr>
            <w:spacing w:after="0"/>
            <w:ind w:firstLine="720"/>
            <w:rPr>
              <w:ins w:id="10" w:author="Matthew T. Munson" w:date="2021-04-05T06:51:00Z"/>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w:t>
          </w:r>
          <w:ins w:id="11" w:author="Kelvin Sung" w:date="2021-08-19T14:02:00Z">
            <w:r w:rsidR="00C01C14">
              <w:rPr>
                <w:rFonts w:ascii="Utopia" w:eastAsia="Utopia" w:hAnsi="Utopia" w:cs="Utopia"/>
                <w:color w:val="000000"/>
                <w:sz w:val="18"/>
                <w:szCs w:val="18"/>
              </w:rPr>
              <w:t xml:space="preserve">on the </w:t>
            </w:r>
          </w:ins>
          <w:r>
            <w:rPr>
              <w:rFonts w:ascii="Utopia" w:eastAsia="Utopia" w:hAnsi="Utopia" w:cs="Utopia"/>
              <w:color w:val="000000"/>
              <w:sz w:val="18"/>
              <w:szCs w:val="18"/>
            </w:rPr>
            <w:t xml:space="preserve">‘Go Live’ button in the bottom right corner of your VS Code or by pressing Alt-L Alt-O. </w:t>
          </w:r>
          <w:sdt>
            <w:sdtPr>
              <w:tag w:val="goog_rdk_9"/>
              <w:id w:val="2099670922"/>
            </w:sdtPr>
            <w:sdtEndPr/>
            <w:sdtContent>
              <w:ins w:id="12" w:author="Kelvin Sung" w:date="2021-04-05T13:23:00Z">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ins>
              <w:sdt>
                <w:sdtPr>
                  <w:tag w:val="goog_rdk_10"/>
                  <w:id w:val="-1649821921"/>
                </w:sdtPr>
                <w:sdtEndPr/>
                <w:sdtContent>
                  <w:ins w:id="13" w:author="Kelvin Sung" w:date="2021-04-05T13:23:00Z">
                    <w:r w:rsidRPr="00DD7B94">
                      <w:rPr>
                        <w:rStyle w:val="CodeInline"/>
                        <w:rPrChange w:id="14" w:author="Kelvin Sung" w:date="2021-08-19T13:57:00Z">
                          <w:rPr>
                            <w:rFonts w:ascii="Utopia" w:eastAsia="Utopia" w:hAnsi="Utopia" w:cs="Utopia"/>
                            <w:color w:val="000000"/>
                            <w:sz w:val="18"/>
                            <w:szCs w:val="18"/>
                          </w:rPr>
                        </w:rPrChange>
                      </w:rPr>
                      <w:t>index.html</w:t>
                    </w:r>
                  </w:ins>
                </w:sdtContent>
              </w:sdt>
              <w:ins w:id="15" w:author="Kelvin Sung" w:date="2021-04-05T13:23:00Z">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ins>
            </w:sdtContent>
          </w:sdt>
          <w:sdt>
            <w:sdtPr>
              <w:tag w:val="goog_rdk_11"/>
              <w:id w:val="1531610652"/>
            </w:sdtPr>
            <w:sdtEndPr/>
            <w:sdtContent/>
          </w:sdt>
        </w:p>
      </w:sdtContent>
    </w:sdt>
    <w:p w14:paraId="00000041" w14:textId="77777777" w:rsidR="00BE2531" w:rsidRDefault="009143D9">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ins w:id="16" w:author="Matthew T. Munson" w:date="2021-04-05T06:51:00Z">
            <w:r w:rsidR="001D61EE">
              <w:rPr>
                <w:rFonts w:ascii="Utopia" w:eastAsia="Utopia" w:hAnsi="Utopia" w:cs="Utopia"/>
                <w:noProof/>
                <w:color w:val="000000"/>
                <w:sz w:val="18"/>
                <w:szCs w:val="18"/>
                <w:lang w:eastAsia="en-US"/>
              </w:rPr>
              <w:drawing>
                <wp:inline distT="0" distB="0" distL="0" distR="0" wp14:anchorId="081A82DC" wp14:editId="7C1AF1AF">
                  <wp:extent cx="3864634" cy="1231421"/>
                  <wp:effectExtent l="0" t="0" r="0" b="0"/>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5"/>
                          <a:srcRect l="29560" t="60098"/>
                          <a:stretch>
                            <a:fillRect/>
                          </a:stretch>
                        </pic:blipFill>
                        <pic:spPr>
                          <a:xfrm>
                            <a:off x="0" y="0"/>
                            <a:ext cx="3864634" cy="1231421"/>
                          </a:xfrm>
                          <a:prstGeom prst="rect">
                            <a:avLst/>
                          </a:prstGeom>
                          <a:ln/>
                        </pic:spPr>
                      </pic:pic>
                    </a:graphicData>
                  </a:graphic>
                </wp:inline>
              </w:drawing>
            </w:r>
          </w:ins>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ins w:id="17" w:author="Kelvin Sung" w:date="2021-04-03T17:07:00Z"/>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30B6C205" wp14:editId="6E3E0A36">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193639" cy="1240973"/>
                    </a:xfrm>
                    <a:prstGeom prst="rect">
                      <a:avLst/>
                    </a:prstGeom>
                    <a:ln/>
                  </pic:spPr>
                </pic:pic>
              </a:graphicData>
            </a:graphic>
          </wp:inline>
        </w:drawing>
      </w:r>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lastRenderedPageBreak/>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ins w:id="18" w:author="Jeb Pavleas" w:date="2021-04-05T16:04:00Z">
            <w:r>
              <w:rPr>
                <w:rFonts w:ascii="Helvetica Neue" w:eastAsia="Helvetica Neue" w:hAnsi="Helvetica Neue" w:cs="Helvetica Neue"/>
                <w:color w:val="000000"/>
              </w:rPr>
              <w:t>ed</w:t>
            </w:r>
          </w:ins>
        </w:sdtContent>
      </w:sdt>
      <w:r>
        <w:rPr>
          <w:rFonts w:ascii="Helvetica Neue" w:eastAsia="Helvetica Neue" w:hAnsi="Helvetica Neue" w:cs="Helvetica Neue"/>
          <w:color w:val="000000"/>
        </w:rPr>
        <w:t xml:space="preserve"> by typing </w:t>
      </w:r>
      <w:proofErr w:type="spellStart"/>
      <w:r>
        <w:rPr>
          <w:rFonts w:ascii="Helvetica Neue" w:eastAsia="Helvetica Neue" w:hAnsi="Helvetica Neue" w:cs="Helvetica Neue"/>
          <w:color w:val="000000"/>
        </w:rPr>
        <w:t>Ctrl+Shift+I</w:t>
      </w:r>
      <w:proofErr w:type="spellEnd"/>
      <w:r>
        <w:rPr>
          <w:rFonts w:ascii="Helvetica Neue" w:eastAsia="Helvetica Neue" w:hAnsi="Helvetica Neue" w:cs="Helvetica Neue"/>
          <w:color w:val="000000"/>
        </w:rPr>
        <w:t xml:space="preserve"> </w:t>
      </w:r>
      <w:sdt>
        <w:sdtPr>
          <w:tag w:val="goog_rdk_17"/>
          <w:id w:val="-772097456"/>
        </w:sdtPr>
        <w:sdtEndPr/>
        <w:sdtContent>
          <w:ins w:id="19" w:author="Kelvin Sung" w:date="2021-04-05T18:02:00Z">
            <w:r>
              <w:rPr>
                <w:rFonts w:ascii="Helvetica Neue" w:eastAsia="Helvetica Neue" w:hAnsi="Helvetica Neue" w:cs="Helvetica Neue"/>
                <w:color w:val="000000"/>
              </w:rPr>
              <w:t xml:space="preserve">(or the F12 key) </w:t>
            </w:r>
          </w:ins>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w:t>
      </w:r>
      <w:r>
        <w:rPr>
          <w:rFonts w:ascii="Utopia" w:eastAsia="Utopia" w:hAnsi="Utopia" w:cs="Utopia"/>
          <w:color w:val="000000"/>
          <w:sz w:val="18"/>
          <w:szCs w:val="18"/>
        </w:rPr>
        <w:lastRenderedPageBreak/>
        <w:t xml:space="preserve">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 xml:space="preserve">We have found the </w:t>
      </w:r>
      <w:proofErr w:type="spellStart"/>
      <w:r>
        <w:rPr>
          <w:rFonts w:ascii="Helvetica Neue" w:eastAsia="Helvetica Neue" w:hAnsi="Helvetica Neue" w:cs="Helvetica Neue"/>
          <w:color w:val="000000"/>
        </w:rPr>
        <w:t>WinMerge</w:t>
      </w:r>
      <w:proofErr w:type="spellEnd"/>
      <w:r>
        <w:rPr>
          <w:rFonts w:ascii="Helvetica Neue" w:eastAsia="Helvetica Neue" w:hAnsi="Helvetica Neue" w:cs="Helvetica Neue"/>
          <w:color w:val="000000"/>
        </w:rPr>
        <w:t xml:space="preserve"> program (http://winmerge.org/) to be an excellent tool for comparing source code files and folders. Mac users can check out the </w:t>
      </w:r>
      <w:proofErr w:type="spellStart"/>
      <w:r>
        <w:rPr>
          <w:rFonts w:ascii="Helvetica Neue" w:eastAsia="Helvetica Neue" w:hAnsi="Helvetica Neue" w:cs="Helvetica Neue"/>
          <w:color w:val="000000"/>
        </w:rPr>
        <w:t>FileMerge</w:t>
      </w:r>
      <w:proofErr w:type="spellEnd"/>
      <w:r>
        <w:rPr>
          <w:rFonts w:ascii="Helvetica Neue" w:eastAsia="Helvetica Neue" w:hAnsi="Helvetica Neue" w:cs="Helvetica Neue"/>
          <w:color w:val="000000"/>
        </w:rPr>
        <w:t xml:space="preserv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 xml:space="preserve">Pull </w:t>
      </w:r>
      <w:proofErr w:type="gramStart"/>
      <w:r>
        <w:rPr>
          <w:rFonts w:ascii="Utopia" w:eastAsia="Utopia" w:hAnsi="Utopia" w:cs="Utopia"/>
          <w:i/>
          <w:color w:val="000000"/>
          <w:sz w:val="18"/>
          <w:szCs w:val="18"/>
        </w:rPr>
        <w:t>The</w:t>
      </w:r>
      <w:proofErr w:type="gramEnd"/>
      <w:r>
        <w:rPr>
          <w:rFonts w:ascii="Utopia" w:eastAsia="Utopia" w:hAnsi="Utopia" w:cs="Utopia"/>
          <w:i/>
          <w:color w:val="000000"/>
          <w:sz w:val="18"/>
          <w:szCs w:val="18"/>
        </w:rPr>
        <w:t xml:space="preserve"> Pin</w:t>
      </w:r>
      <w:r>
        <w:rPr>
          <w:rFonts w:ascii="Utopia" w:eastAsia="Utopia" w:hAnsi="Utopia" w:cs="Utopia"/>
          <w:color w:val="000000"/>
          <w:sz w:val="18"/>
          <w:szCs w:val="18"/>
        </w:rPr>
        <w:t xml:space="preserve"> from </w:t>
      </w:r>
      <w:proofErr w:type="spellStart"/>
      <w:r>
        <w:rPr>
          <w:rFonts w:ascii="Utopia" w:eastAsia="Utopia" w:hAnsi="Utopia" w:cs="Utopia"/>
          <w:color w:val="000000"/>
          <w:sz w:val="18"/>
          <w:szCs w:val="18"/>
        </w:rPr>
        <w:t>Popcore</w:t>
      </w:r>
      <w:proofErr w:type="spellEnd"/>
      <w:r>
        <w:rPr>
          <w:rFonts w:ascii="Utopia" w:eastAsia="Utopia" w:hAnsi="Utopia" w:cs="Utopia"/>
          <w:color w:val="000000"/>
          <w:sz w:val="18"/>
          <w:szCs w:val="18"/>
        </w:rPr>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commentRangeStart w:id="20"/>
        </w:sdtContent>
      </w:sdt>
      <w:r>
        <w:rPr>
          <w:rFonts w:ascii="Utopia" w:eastAsia="Utopia" w:hAnsi="Utopia" w:cs="Utopia"/>
          <w:i/>
          <w:color w:val="000000"/>
          <w:sz w:val="18"/>
          <w:szCs w:val="18"/>
        </w:rPr>
        <w:t>Tetris</w:t>
      </w:r>
      <w:commentRangeEnd w:id="20"/>
      <w:r>
        <w:commentReference w:id="20"/>
      </w:r>
      <w:r>
        <w:rPr>
          <w:rFonts w:ascii="Utopia" w:eastAsia="Utopia" w:hAnsi="Utopia" w:cs="Utopia"/>
          <w:color w:val="000000"/>
          <w:sz w:val="18"/>
          <w:szCs w:val="18"/>
        </w:rPr>
        <w:t xml:space="preserve"> and </w:t>
      </w:r>
      <w:sdt>
        <w:sdtPr>
          <w:tag w:val="goog_rdk_19"/>
          <w:id w:val="243694434"/>
        </w:sdtPr>
        <w:sdtEndPr/>
        <w:sdtContent>
          <w:commentRangeStart w:id="21"/>
        </w:sdtContent>
      </w:sdt>
      <w:r>
        <w:rPr>
          <w:rFonts w:ascii="Utopia" w:eastAsia="Utopia" w:hAnsi="Utopia" w:cs="Utopia"/>
          <w:i/>
          <w:color w:val="000000"/>
          <w:sz w:val="18"/>
          <w:szCs w:val="18"/>
        </w:rPr>
        <w:t>Bejeweled</w:t>
      </w:r>
      <w:commentRangeEnd w:id="21"/>
      <w:r>
        <w:commentReference w:id="21"/>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Pr>
          <w:rFonts w:ascii="Utopia" w:eastAsia="Utopia" w:hAnsi="Utopia" w:cs="Utopia"/>
          <w:color w:val="000000"/>
          <w:sz w:val="18"/>
          <w:szCs w:val="18"/>
        </w:rPr>
        <w:t>it’s</w:t>
      </w:r>
      <w:proofErr w:type="gramEnd"/>
      <w:r>
        <w:rPr>
          <w:rFonts w:ascii="Utopia" w:eastAsia="Utopia" w:hAnsi="Utopia" w:cs="Utopia"/>
          <w:color w:val="000000"/>
          <w:sz w:val="18"/>
          <w:szCs w:val="18"/>
        </w:rPr>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 xml:space="preserve">The core game </w:t>
      </w:r>
      <w:r>
        <w:rPr>
          <w:rFonts w:ascii="Utopia" w:eastAsia="Utopia" w:hAnsi="Utopia" w:cs="Utopia"/>
          <w:color w:val="000000"/>
          <w:sz w:val="18"/>
          <w:szCs w:val="18"/>
        </w:rPr>
        <w:lastRenderedPageBreak/>
        <w:t>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rsidP="009D4DBE">
      <w:pPr>
        <w:pStyle w:val="Bullet"/>
        <w:pPrChange w:id="22" w:author="Kelvin Sung" w:date="2021-08-19T15:03:00Z">
          <w:pPr>
            <w:keepLines/>
            <w:numPr>
              <w:numId w:val="1"/>
            </w:numPr>
            <w:pBdr>
              <w:top w:val="nil"/>
              <w:left w:val="nil"/>
              <w:bottom w:val="nil"/>
              <w:right w:val="nil"/>
              <w:between w:val="nil"/>
            </w:pBdr>
            <w:spacing w:before="120" w:after="120" w:line="240" w:lineRule="auto"/>
            <w:ind w:left="936" w:right="864" w:hanging="360"/>
          </w:pPr>
        </w:pPrChange>
      </w:pPr>
      <w:r>
        <w:t xml:space="preserve">Computer graphics: </w:t>
      </w:r>
    </w:p>
    <w:p w14:paraId="00000062" w14:textId="77777777" w:rsidR="00BE2531" w:rsidRDefault="001D61EE" w:rsidP="002D456D">
      <w:pPr>
        <w:pStyle w:val="BulletSubList"/>
        <w:pPrChange w:id="23"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proofErr w:type="spellStart"/>
      <w:r>
        <w:t>Marschner</w:t>
      </w:r>
      <w:proofErr w:type="spellEnd"/>
      <w:r>
        <w:t xml:space="preserve">, and Shirley. </w:t>
      </w:r>
      <w:r>
        <w:rPr>
          <w:i/>
        </w:rPr>
        <w:t>Fundamentals of Computer Graphics</w:t>
      </w:r>
      <w:r>
        <w:t>, 4</w:t>
      </w:r>
      <w:r>
        <w:rPr>
          <w:vertAlign w:val="superscript"/>
        </w:rPr>
        <w:t>th</w:t>
      </w:r>
      <w:r>
        <w:t xml:space="preserve"> edition. CRC Press, 2016.</w:t>
      </w:r>
    </w:p>
    <w:p w14:paraId="00000063" w14:textId="77777777" w:rsidR="00BE2531" w:rsidRDefault="001D61EE" w:rsidP="002D456D">
      <w:pPr>
        <w:pStyle w:val="BulletSubList"/>
        <w:pPrChange w:id="24"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Angle and </w:t>
      </w:r>
      <w:proofErr w:type="spellStart"/>
      <w:r>
        <w:t>Shreiner</w:t>
      </w:r>
      <w:proofErr w:type="spellEnd"/>
      <w:r>
        <w:t xml:space="preserve">. </w:t>
      </w:r>
      <w:r>
        <w:rPr>
          <w:i/>
        </w:rPr>
        <w:t>Interactive Computer Graphics: A Top Down Approach with WebGL, 7</w:t>
      </w:r>
      <w:r>
        <w:rPr>
          <w:i/>
          <w:vertAlign w:val="superscript"/>
        </w:rPr>
        <w:t>th</w:t>
      </w:r>
      <w:r>
        <w:rPr>
          <w:i/>
        </w:rPr>
        <w:t xml:space="preserve"> edition</w:t>
      </w:r>
      <w:r>
        <w:t>. Pearson Education, 2014.</w:t>
      </w:r>
    </w:p>
    <w:p w14:paraId="00000064" w14:textId="77777777" w:rsidR="00BE2531" w:rsidRDefault="001D61EE" w:rsidP="002D456D">
      <w:pPr>
        <w:pStyle w:val="Bullet"/>
        <w:pPrChange w:id="25"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Linear algebra:</w:t>
      </w:r>
    </w:p>
    <w:p w14:paraId="00000065" w14:textId="77777777" w:rsidR="00BE2531" w:rsidRDefault="001D61EE" w:rsidP="002D456D">
      <w:pPr>
        <w:pStyle w:val="BulletSubList"/>
        <w:pPrChange w:id="26"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Sung, and Smith. Basic Math for Game Development with Unity 3D: A Beginner’s Guide to Mathematical Foundations. </w:t>
      </w:r>
      <w:proofErr w:type="spellStart"/>
      <w:r>
        <w:t>APress</w:t>
      </w:r>
      <w:proofErr w:type="spellEnd"/>
      <w:r>
        <w:t>, 2019.</w:t>
      </w:r>
    </w:p>
    <w:p w14:paraId="00000066" w14:textId="77777777" w:rsidR="00BE2531" w:rsidRDefault="001D61EE" w:rsidP="002D456D">
      <w:pPr>
        <w:pStyle w:val="BulletSubList"/>
        <w:pPrChange w:id="27"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Johnson, </w:t>
      </w:r>
      <w:proofErr w:type="spellStart"/>
      <w:r>
        <w:t>Riess</w:t>
      </w:r>
      <w:proofErr w:type="spellEnd"/>
      <w:r>
        <w:t>, and Arnold. Introduction to Linear Algebra, 5th edition. Addison-Wesley, 2002.</w:t>
      </w:r>
    </w:p>
    <w:p w14:paraId="00000067" w14:textId="77777777" w:rsidR="00BE2531" w:rsidRDefault="001D61EE" w:rsidP="002D456D">
      <w:pPr>
        <w:pStyle w:val="BulletSubList"/>
        <w:pPrChange w:id="28"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Anton and </w:t>
      </w:r>
      <w:proofErr w:type="spellStart"/>
      <w:r>
        <w:t>Rorres</w:t>
      </w:r>
      <w:proofErr w:type="spellEnd"/>
      <w:r>
        <w:t>. Elementary Linear Algebra: Applications Version, 11th edition.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w:t>
      </w:r>
      <w:bookmarkStart w:id="29" w:name="_GoBack"/>
      <w:bookmarkEnd w:id="29"/>
      <w:r>
        <w:rPr>
          <w:rFonts w:ascii="Utopia" w:eastAsia="Utopia" w:hAnsi="Utopia" w:cs="Utopia"/>
          <w:color w:val="000000"/>
          <w:sz w:val="18"/>
          <w:szCs w:val="18"/>
        </w:rPr>
        <w:t>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lastRenderedPageBreak/>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ESLint</w:t>
      </w:r>
      <w:proofErr w:type="spellEnd"/>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7"/>
      <w:headerReference w:type="default" r:id="rId18"/>
      <w:footerReference w:type="even" r:id="rId19"/>
      <w:footerReference w:type="default" r:id="rId20"/>
      <w:headerReference w:type="first" r:id="rId21"/>
      <w:footerReference w:type="first" r:id="rId22"/>
      <w:pgSz w:w="10800" w:h="13320"/>
      <w:pgMar w:top="540" w:right="1080" w:bottom="540" w:left="1080" w:header="540" w:footer="54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17T19:44:00Z" w:initials="SY">
    <w:p w14:paraId="39188F1F" w14:textId="77777777" w:rsidR="0042295E" w:rsidRDefault="0042295E" w:rsidP="0042295E">
      <w:pPr>
        <w:pStyle w:val="CommentText"/>
      </w:pPr>
      <w:r>
        <w:rPr>
          <w:rStyle w:val="CommentReference"/>
        </w:rPr>
        <w:annotationRef/>
      </w:r>
      <w:r>
        <w:t xml:space="preserve">This chapter is very well written and shows detailed steps to bootstrap the development environment with all tools and techniques. </w:t>
      </w:r>
    </w:p>
    <w:p w14:paraId="2AE041F4" w14:textId="7E37794A" w:rsidR="0042295E" w:rsidRDefault="0042295E" w:rsidP="0042295E">
      <w:pPr>
        <w:pStyle w:val="CommentText"/>
      </w:pPr>
      <w:r>
        <w:t>the author includes each &amp; every development tool and configuration, it would be helpful for the reader to getting started with game development.</w:t>
      </w:r>
    </w:p>
  </w:comment>
  <w:comment w:id="1" w:author="Kelvin Sung" w:date="2021-08-19T13:55:00Z" w:initials="KS">
    <w:p w14:paraId="6A714950" w14:textId="53EE0AA7" w:rsidR="006F003A" w:rsidRDefault="006F003A">
      <w:pPr>
        <w:pStyle w:val="CommentText"/>
      </w:pPr>
      <w:r>
        <w:rPr>
          <w:rStyle w:val="CommentReference"/>
        </w:rPr>
        <w:annotationRef/>
      </w:r>
      <w:r>
        <w:t xml:space="preserve">Thank you for the kind words. </w:t>
      </w:r>
      <w:r w:rsidR="005C7ED3">
        <w:t xml:space="preserve">These are precisely </w:t>
      </w:r>
      <w:r w:rsidR="00732028">
        <w:t>the goals of the chapter.</w:t>
      </w:r>
    </w:p>
  </w:comment>
  <w:comment w:id="2" w:author="Taylor McKenzie" w:date="2021-06-14T06:03:00Z" w:initials="">
    <w:p w14:paraId="0000007D"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w:t>
      </w:r>
    </w:p>
  </w:comment>
  <w:comment w:id="20" w:author="Taylor McKenzie" w:date="2021-06-14T06:00:00Z" w:initials="">
    <w:p w14:paraId="0000007E"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 w:id="21" w:author="Taylor McKenzie" w:date="2021-06-14T06:00:00Z" w:initials="">
    <w:p w14:paraId="0000007C"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041F4" w15:done="0"/>
  <w15:commentEx w15:paraId="6A714950" w15:paraIdParent="2AE041F4" w15:done="0"/>
  <w15:commentEx w15:paraId="0000007D" w15:done="0"/>
  <w15:commentEx w15:paraId="0000007E"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041F4" w16cid:durableId="24C69017"/>
  <w16cid:commentId w16cid:paraId="6A714950" w16cid:durableId="24C8E14F"/>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790E" w14:textId="77777777" w:rsidR="009143D9" w:rsidRDefault="009143D9">
      <w:pPr>
        <w:spacing w:after="0" w:line="240" w:lineRule="auto"/>
      </w:pPr>
      <w:r>
        <w:separator/>
      </w:r>
    </w:p>
  </w:endnote>
  <w:endnote w:type="continuationSeparator" w:id="0">
    <w:p w14:paraId="61B0019A" w14:textId="77777777" w:rsidR="009143D9" w:rsidRDefault="00914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variable"/>
    <w:sig w:usb0="E50002FF" w:usb1="500079DB" w:usb2="00000010" w:usb3="00000000" w:csb0="00000001"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B" w14:textId="49521874"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466AB">
      <w:rPr>
        <w:rFonts w:ascii="Utopia" w:eastAsia="Utopia" w:hAnsi="Utopia" w:cs="Utopia"/>
        <w:noProof/>
        <w:color w:val="000000"/>
      </w:rPr>
      <w:t>2</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A" w14:textId="028F290B"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1466AB">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8A8F9" w14:textId="77777777" w:rsidR="009143D9" w:rsidRDefault="009143D9">
      <w:pPr>
        <w:spacing w:after="0" w:line="240" w:lineRule="auto"/>
      </w:pPr>
      <w:r>
        <w:separator/>
      </w:r>
    </w:p>
  </w:footnote>
  <w:footnote w:type="continuationSeparator" w:id="0">
    <w:p w14:paraId="0C54DCA4" w14:textId="77777777" w:rsidR="009143D9" w:rsidRDefault="00914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 xml:space="preserve">C H A P T E </w:t>
    </w:r>
    <w:proofErr w:type="gramStart"/>
    <w:r>
      <w:rPr>
        <w:rFonts w:ascii="Arial" w:eastAsia="Arial" w:hAnsi="Arial" w:cs="Arial"/>
        <w:b/>
        <w:smallCaps/>
        <w:color w:val="000000"/>
        <w:sz w:val="28"/>
        <w:szCs w:val="28"/>
      </w:rPr>
      <w:t>R  1</w:t>
    </w:r>
    <w:proofErr w:type="gramEnd"/>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1466AB"/>
    <w:rsid w:val="001D61EE"/>
    <w:rsid w:val="00205167"/>
    <w:rsid w:val="002D456D"/>
    <w:rsid w:val="0042295E"/>
    <w:rsid w:val="005C7ED3"/>
    <w:rsid w:val="006F003A"/>
    <w:rsid w:val="00732028"/>
    <w:rsid w:val="007C4961"/>
    <w:rsid w:val="009143D9"/>
    <w:rsid w:val="009D4DBE"/>
    <w:rsid w:val="00BE2531"/>
    <w:rsid w:val="00C01C14"/>
    <w:rsid w:val="00C44155"/>
    <w:rsid w:val="00D1493B"/>
    <w:rsid w:val="00D77AA2"/>
    <w:rsid w:val="00DD7B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75E"/>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1">
    <w:name w:val="Unresolved Mention1"/>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Kelvin Sung</cp:lastModifiedBy>
  <cp:revision>8</cp:revision>
  <dcterms:created xsi:type="dcterms:W3CDTF">2020-05-04T05:47:00Z</dcterms:created>
  <dcterms:modified xsi:type="dcterms:W3CDTF">2021-08-19T22:04:00Z</dcterms:modified>
</cp:coreProperties>
</file>