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394F1579"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del w:id="2" w:author="Jeb Pavleas" w:date="2021-08-22T05:39:00Z">
        <w:r w:rsidDel="00194477">
          <w:rPr>
            <w:rFonts w:ascii="Utopia" w:eastAsia="Utopia" w:hAnsi="Utopia" w:cs="Utopia"/>
            <w:color w:val="000000"/>
            <w:sz w:val="18"/>
            <w:szCs w:val="18"/>
          </w:rPr>
          <w:delText>These systems</w:delText>
        </w:r>
      </w:del>
      <w:ins w:id="3" w:author="Jeb Pavleas" w:date="2021-08-22T05:39:00Z">
        <w:r w:rsidR="00194477">
          <w:rPr>
            <w:rFonts w:ascii="Utopia" w:eastAsia="Utopia" w:hAnsi="Utopia" w:cs="Utopia"/>
            <w:color w:val="000000"/>
            <w:sz w:val="18"/>
            <w:szCs w:val="18"/>
          </w:rPr>
          <w:t>They</w:t>
        </w:r>
      </w:ins>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ins w:id="4" w:author="Jeb Pavleas" w:date="2021-08-22T05:50:00Z">
        <w:r w:rsidR="003D3BEC">
          <w:rPr>
            <w:rFonts w:ascii="Utopia" w:eastAsia="Utopia" w:hAnsi="Utopia" w:cs="Utopia"/>
            <w:color w:val="000000"/>
            <w:sz w:val="18"/>
            <w:szCs w:val="18"/>
          </w:rPr>
          <w:t>,</w:t>
        </w:r>
      </w:ins>
      <w:del w:id="5" w:author="Jeb Pavleas" w:date="2021-08-22T05:40:00Z">
        <w:r w:rsidDel="00194477">
          <w:rPr>
            <w:rFonts w:ascii="Utopia" w:eastAsia="Utopia" w:hAnsi="Utopia" w:cs="Utopia"/>
            <w:color w:val="000000"/>
            <w:sz w:val="18"/>
            <w:szCs w:val="18"/>
          </w:rPr>
          <w:delText>,</w:delText>
        </w:r>
      </w:del>
      <w:r>
        <w:rPr>
          <w:rFonts w:ascii="Utopia" w:eastAsia="Utopia" w:hAnsi="Utopia" w:cs="Utopia"/>
          <w:color w:val="000000"/>
          <w:sz w:val="18"/>
          <w:szCs w:val="18"/>
        </w:rPr>
        <w:t xml:space="preserve"> all while trying to </w:t>
      </w:r>
      <w:ins w:id="6" w:author="Jeb Pavleas" w:date="2021-08-22T05:42:00Z">
        <w:r w:rsidR="00194477">
          <w:rPr>
            <w:rFonts w:ascii="Utopia" w:eastAsia="Utopia" w:hAnsi="Utopia" w:cs="Utopia"/>
            <w:color w:val="000000"/>
            <w:sz w:val="18"/>
            <w:szCs w:val="18"/>
          </w:rPr>
          <w:t xml:space="preserve">keep </w:t>
        </w:r>
      </w:ins>
      <w:ins w:id="7" w:author="Jeb Pavleas" w:date="2021-08-22T05:43:00Z">
        <w:del w:id="8" w:author="Matthew T. Munson" w:date="2021-08-24T20:50:00Z">
          <w:r w:rsidR="00194477" w:rsidDel="003D66F5">
            <w:rPr>
              <w:rFonts w:ascii="Utopia" w:eastAsia="Utopia" w:hAnsi="Utopia" w:cs="Utopia"/>
              <w:color w:val="000000"/>
              <w:sz w:val="18"/>
              <w:szCs w:val="18"/>
            </w:rPr>
            <w:delText xml:space="preserve">the </w:delText>
          </w:r>
        </w:del>
        <w:r w:rsidR="00194477">
          <w:rPr>
            <w:rFonts w:ascii="Utopia" w:eastAsia="Utopia" w:hAnsi="Utopia" w:cs="Utopia"/>
            <w:color w:val="000000"/>
            <w:sz w:val="18"/>
            <w:szCs w:val="18"/>
          </w:rPr>
          <w:t xml:space="preserve">players </w:t>
        </w:r>
      </w:ins>
      <w:r>
        <w:rPr>
          <w:rFonts w:ascii="Utopia" w:eastAsia="Utopia" w:hAnsi="Utopia" w:cs="Utopia"/>
          <w:color w:val="000000"/>
          <w:sz w:val="18"/>
          <w:szCs w:val="18"/>
        </w:rPr>
        <w:t>engage</w:t>
      </w:r>
      <w:ins w:id="9" w:author="Jeb Pavleas" w:date="2021-08-22T05:43:00Z">
        <w:r w:rsidR="00194477">
          <w:rPr>
            <w:rFonts w:ascii="Utopia" w:eastAsia="Utopia" w:hAnsi="Utopia" w:cs="Utopia"/>
            <w:color w:val="000000"/>
            <w:sz w:val="18"/>
            <w:szCs w:val="18"/>
          </w:rPr>
          <w:t>d</w:t>
        </w:r>
      </w:ins>
      <w:del w:id="10" w:author="Jeb Pavleas" w:date="2021-08-22T05:43:00Z">
        <w:r w:rsidDel="00194477">
          <w:rPr>
            <w:rFonts w:ascii="Utopia" w:eastAsia="Utopia" w:hAnsi="Utopia" w:cs="Utopia"/>
            <w:color w:val="000000"/>
            <w:sz w:val="18"/>
            <w:szCs w:val="18"/>
          </w:rPr>
          <w:delText xml:space="preserve"> the players</w:delText>
        </w:r>
      </w:del>
      <w:r>
        <w:rPr>
          <w:rFonts w:ascii="Utopia" w:eastAsia="Utopia" w:hAnsi="Utopia" w:cs="Utopia"/>
          <w:color w:val="000000"/>
          <w:sz w:val="18"/>
          <w:szCs w:val="18"/>
        </w:rPr>
        <w:t xml:space="preserve">. </w:t>
      </w:r>
      <w:del w:id="11" w:author="Jeb Pavleas" w:date="2021-08-22T05:44:00Z">
        <w:r w:rsidDel="00194477">
          <w:rPr>
            <w:rFonts w:ascii="Utopia" w:eastAsia="Utopia" w:hAnsi="Utopia" w:cs="Utopia"/>
            <w:color w:val="000000"/>
            <w:sz w:val="18"/>
            <w:szCs w:val="18"/>
          </w:rPr>
          <w:delText>Attempts at</w:delText>
        </w:r>
      </w:del>
      <w:del w:id="12" w:author="Jeb Pavleas" w:date="2021-08-22T05:45:00Z">
        <w:r w:rsidDel="00194477">
          <w:rPr>
            <w:rFonts w:ascii="Utopia" w:eastAsia="Utopia" w:hAnsi="Utopia" w:cs="Utopia"/>
            <w:color w:val="000000"/>
            <w:sz w:val="18"/>
            <w:szCs w:val="18"/>
          </w:rPr>
          <w:delText xml:space="preserve"> </w:delText>
        </w:r>
      </w:del>
      <w:ins w:id="13" w:author="Jeb Pavleas" w:date="2021-08-22T05:47:00Z">
        <w:r w:rsidR="003D3BEC">
          <w:rPr>
            <w:rFonts w:ascii="Utopia" w:eastAsia="Utopia" w:hAnsi="Utopia" w:cs="Utopia"/>
            <w:color w:val="000000"/>
            <w:sz w:val="18"/>
            <w:szCs w:val="18"/>
          </w:rPr>
          <w:t xml:space="preserve">Additionally, </w:t>
        </w:r>
      </w:ins>
      <w:ins w:id="14" w:author="Jeb Pavleas" w:date="2021-08-22T05:46:00Z">
        <w:r w:rsidR="003D3BEC">
          <w:rPr>
            <w:rFonts w:ascii="Utopia" w:eastAsia="Utopia" w:hAnsi="Utopia" w:cs="Utopia"/>
            <w:color w:val="000000"/>
            <w:sz w:val="18"/>
            <w:szCs w:val="18"/>
          </w:rPr>
          <w:t>b</w:t>
        </w:r>
      </w:ins>
      <w:del w:id="15" w:author="Jeb Pavleas" w:date="2021-08-22T05:44:00Z">
        <w:r w:rsidDel="00194477">
          <w:rPr>
            <w:rFonts w:ascii="Utopia" w:eastAsia="Utopia" w:hAnsi="Utopia" w:cs="Utopia"/>
            <w:color w:val="000000"/>
            <w:sz w:val="18"/>
            <w:szCs w:val="18"/>
          </w:rPr>
          <w:delText>b</w:delText>
        </w:r>
      </w:del>
      <w:r>
        <w:rPr>
          <w:rFonts w:ascii="Utopia" w:eastAsia="Utopia" w:hAnsi="Utopia" w:cs="Utopia"/>
          <w:color w:val="000000"/>
          <w:sz w:val="18"/>
          <w:szCs w:val="18"/>
        </w:rPr>
        <w:t xml:space="preserve">uilding </w:t>
      </w:r>
      <w:ins w:id="16" w:author="Jeb Pavleas" w:date="2021-08-22T05:44:00Z">
        <w:r w:rsidR="00194477">
          <w:rPr>
            <w:rFonts w:ascii="Utopia" w:eastAsia="Utopia" w:hAnsi="Utopia" w:cs="Utopia"/>
            <w:color w:val="000000"/>
            <w:sz w:val="18"/>
            <w:szCs w:val="18"/>
          </w:rPr>
          <w:t xml:space="preserve">a </w:t>
        </w:r>
      </w:ins>
      <w:r>
        <w:rPr>
          <w:rFonts w:ascii="Utopia" w:eastAsia="Utopia" w:hAnsi="Utopia" w:cs="Utopia"/>
          <w:color w:val="000000"/>
          <w:sz w:val="18"/>
          <w:szCs w:val="18"/>
        </w:rPr>
        <w:t>video game</w:t>
      </w:r>
      <w:del w:id="17" w:author="Jeb Pavleas" w:date="2021-08-22T05:44:00Z">
        <w:r w:rsidDel="00194477">
          <w:rPr>
            <w:rFonts w:ascii="Utopia" w:eastAsia="Utopia" w:hAnsi="Utopia" w:cs="Utopia"/>
            <w:color w:val="000000"/>
            <w:sz w:val="18"/>
            <w:szCs w:val="18"/>
          </w:rPr>
          <w:delText>s</w:delText>
        </w:r>
      </w:del>
      <w:r>
        <w:rPr>
          <w:rFonts w:ascii="Utopia" w:eastAsia="Utopia" w:hAnsi="Utopia" w:cs="Utopia"/>
          <w:color w:val="000000"/>
          <w:sz w:val="18"/>
          <w:szCs w:val="18"/>
        </w:rPr>
        <w:t xml:space="preserve"> can quickly be</w:t>
      </w:r>
      <w:ins w:id="18" w:author="Jeb Pavleas" w:date="2021-08-22T05:45:00Z">
        <w:r w:rsidR="003D3BEC">
          <w:rPr>
            <w:rFonts w:ascii="Utopia" w:eastAsia="Utopia" w:hAnsi="Utopia" w:cs="Utopia"/>
            <w:color w:val="000000"/>
            <w:sz w:val="18"/>
            <w:szCs w:val="18"/>
          </w:rPr>
          <w:t>come an</w:t>
        </w:r>
      </w:ins>
      <w:r>
        <w:rPr>
          <w:rFonts w:ascii="Utopia" w:eastAsia="Utopia" w:hAnsi="Utopia" w:cs="Utopia"/>
          <w:color w:val="000000"/>
          <w:sz w:val="18"/>
          <w:szCs w:val="18"/>
        </w:rPr>
        <w:t xml:space="preserve"> </w:t>
      </w:r>
      <w:del w:id="19" w:author="Jeb Pavleas" w:date="2021-08-22T05:45:00Z">
        <w:r w:rsidDel="003D3BEC">
          <w:rPr>
            <w:rFonts w:ascii="Utopia" w:eastAsia="Utopia" w:hAnsi="Utopia" w:cs="Utopia"/>
            <w:color w:val="000000"/>
            <w:sz w:val="18"/>
            <w:szCs w:val="18"/>
          </w:rPr>
          <w:delText xml:space="preserve">overwhelmed </w:delText>
        </w:r>
      </w:del>
      <w:ins w:id="20" w:author="Jeb Pavleas" w:date="2021-08-22T05:45:00Z">
        <w:r w:rsidR="003D3BEC">
          <w:rPr>
            <w:rFonts w:ascii="Utopia" w:eastAsia="Utopia" w:hAnsi="Utopia" w:cs="Utopia"/>
            <w:color w:val="000000"/>
            <w:sz w:val="18"/>
            <w:szCs w:val="18"/>
          </w:rPr>
          <w:t>overwhelming</w:t>
        </w:r>
      </w:ins>
      <w:ins w:id="21" w:author="Jeb Pavleas" w:date="2021-08-22T05:46:00Z">
        <w:r w:rsidR="003D3BEC">
          <w:rPr>
            <w:rFonts w:ascii="Utopia" w:eastAsia="Utopia" w:hAnsi="Utopia" w:cs="Utopia"/>
            <w:color w:val="000000"/>
            <w:sz w:val="18"/>
            <w:szCs w:val="18"/>
          </w:rPr>
          <w:t xml:space="preserve"> process</w:t>
        </w:r>
      </w:ins>
      <w:ins w:id="22" w:author="Jeb Pavleas" w:date="2021-08-22T05:45:00Z">
        <w:r w:rsidR="003D3BEC">
          <w:rPr>
            <w:rFonts w:ascii="Utopia" w:eastAsia="Utopia" w:hAnsi="Utopia" w:cs="Utopia"/>
            <w:color w:val="000000"/>
            <w:sz w:val="18"/>
            <w:szCs w:val="18"/>
          </w:rPr>
          <w:t xml:space="preserve"> </w:t>
        </w:r>
      </w:ins>
      <w:del w:id="23" w:author="Jeb Pavleas" w:date="2021-08-22T05:47:00Z">
        <w:r w:rsidDel="003D3BEC">
          <w:rPr>
            <w:rFonts w:ascii="Utopia" w:eastAsia="Utopia" w:hAnsi="Utopia" w:cs="Utopia"/>
            <w:color w:val="000000"/>
            <w:sz w:val="18"/>
            <w:szCs w:val="18"/>
          </w:rPr>
          <w:delText xml:space="preserve">by </w:delText>
        </w:r>
      </w:del>
      <w:ins w:id="24" w:author="Jeb Pavleas" w:date="2021-08-22T05:47:00Z">
        <w:r w:rsidR="003D3BEC">
          <w:rPr>
            <w:rFonts w:ascii="Utopia" w:eastAsia="Utopia" w:hAnsi="Utopia" w:cs="Utopia"/>
            <w:color w:val="000000"/>
            <w:sz w:val="18"/>
            <w:szCs w:val="18"/>
          </w:rPr>
          <w:t xml:space="preserve">with </w:t>
        </w:r>
      </w:ins>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w:t>
      </w:r>
      <w:ins w:id="25" w:author="Jeb Pavleas" w:date="2021-08-22T05:50:00Z">
        <w:r w:rsidR="003D3BEC">
          <w:rPr>
            <w:rFonts w:ascii="Utopia" w:eastAsia="Utopia" w:hAnsi="Utopia" w:cs="Utopia"/>
            <w:color w:val="000000"/>
            <w:sz w:val="18"/>
            <w:szCs w:val="18"/>
          </w:rPr>
          <w:t xml:space="preserve"> o</w:t>
        </w:r>
      </w:ins>
      <w:ins w:id="26" w:author="Jeb Pavleas" w:date="2021-08-22T05:51:00Z">
        <w:r w:rsidR="003D3BEC">
          <w:rPr>
            <w:rFonts w:ascii="Utopia" w:eastAsia="Utopia" w:hAnsi="Utopia" w:cs="Utopia"/>
            <w:color w:val="000000"/>
            <w:sz w:val="18"/>
            <w:szCs w:val="18"/>
          </w:rPr>
          <w:t>f the engine</w:t>
        </w:r>
      </w:ins>
      <w:r>
        <w:rPr>
          <w:rFonts w:ascii="Utopia" w:eastAsia="Utopia" w:hAnsi="Utopia" w:cs="Utopia"/>
          <w:color w:val="000000"/>
          <w:sz w:val="18"/>
          <w:szCs w:val="18"/>
        </w:rPr>
        <w:t xml:space="preserve"> </w:t>
      </w:r>
      <w:del w:id="27" w:author="Jeb Pavleas" w:date="2021-08-22T05:51:00Z">
        <w:r w:rsidDel="003D3BEC">
          <w:rPr>
            <w:rFonts w:ascii="Utopia" w:eastAsia="Utopia" w:hAnsi="Utopia" w:cs="Utopia"/>
            <w:color w:val="000000"/>
            <w:sz w:val="18"/>
            <w:szCs w:val="18"/>
          </w:rPr>
          <w:delText xml:space="preserve">and </w:delText>
        </w:r>
      </w:del>
      <w:ins w:id="28" w:author="Jeb Pavleas" w:date="2021-08-22T05:51:00Z">
        <w:r w:rsidR="003D3BEC">
          <w:rPr>
            <w:rFonts w:ascii="Utopia" w:eastAsia="Utopia" w:hAnsi="Utopia" w:cs="Utopia"/>
            <w:color w:val="000000"/>
            <w:sz w:val="18"/>
            <w:szCs w:val="18"/>
          </w:rPr>
          <w:t xml:space="preserve">while </w:t>
        </w:r>
      </w:ins>
      <w:r>
        <w:rPr>
          <w:rFonts w:ascii="Utopia" w:eastAsia="Utopia" w:hAnsi="Utopia" w:cs="Utopia"/>
          <w:color w:val="000000"/>
          <w:sz w:val="18"/>
          <w:szCs w:val="18"/>
        </w:rPr>
        <w:t xml:space="preserve">supporting </w:t>
      </w:r>
      <w:ins w:id="29" w:author="Jeb Pavleas" w:date="2021-08-22T05:51:00Z">
        <w:r w:rsidR="003D3BEC">
          <w:rPr>
            <w:rFonts w:ascii="Utopia" w:eastAsia="Utopia" w:hAnsi="Utopia" w:cs="Utopia"/>
            <w:color w:val="000000"/>
            <w:sz w:val="18"/>
            <w:szCs w:val="18"/>
          </w:rPr>
          <w:t xml:space="preserve">many </w:t>
        </w:r>
      </w:ins>
      <w:r>
        <w:rPr>
          <w:rFonts w:ascii="Utopia" w:eastAsia="Utopia" w:hAnsi="Utopia" w:cs="Utopia"/>
          <w:color w:val="000000"/>
          <w:sz w:val="18"/>
          <w:szCs w:val="18"/>
        </w:rPr>
        <w:t>complex simulations. Through</w:t>
      </w:r>
      <w:ins w:id="30" w:author="Jeb Pavleas" w:date="2021-08-22T05:51:00Z">
        <w:r w:rsidR="003D3BEC">
          <w:rPr>
            <w:rFonts w:ascii="Utopia" w:eastAsia="Utopia" w:hAnsi="Utopia" w:cs="Utopia"/>
            <w:color w:val="000000"/>
            <w:sz w:val="18"/>
            <w:szCs w:val="18"/>
          </w:rPr>
          <w:t>out</w:t>
        </w:r>
      </w:ins>
      <w:r>
        <w:rPr>
          <w:rFonts w:ascii="Utopia" w:eastAsia="Utopia" w:hAnsi="Utopia" w:cs="Utopia"/>
          <w:color w:val="000000"/>
          <w:sz w:val="18"/>
          <w:szCs w:val="18"/>
        </w:rPr>
        <w:t xml:space="preserve"> the projects in this book, you will build a practical game engine for developing video games that are accessible </w:t>
      </w:r>
      <w:del w:id="31" w:author="Jeb Pavleas" w:date="2021-08-22T05:52:00Z">
        <w:r w:rsidDel="003D3BEC">
          <w:rPr>
            <w:rFonts w:ascii="Utopia" w:eastAsia="Utopia" w:hAnsi="Utopia" w:cs="Utopia"/>
            <w:color w:val="000000"/>
            <w:sz w:val="18"/>
            <w:szCs w:val="18"/>
          </w:rPr>
          <w:delText xml:space="preserve">across </w:delText>
        </w:r>
      </w:del>
      <w:ins w:id="32" w:author="Jeb Pavleas" w:date="2021-08-22T05:52:00Z">
        <w:r w:rsidR="003D3BEC">
          <w:rPr>
            <w:rFonts w:ascii="Utopia" w:eastAsia="Utopia" w:hAnsi="Utopia" w:cs="Utopia"/>
            <w:color w:val="000000"/>
            <w:sz w:val="18"/>
            <w:szCs w:val="18"/>
          </w:rPr>
          <w:t xml:space="preserve">via </w:t>
        </w:r>
      </w:ins>
      <w:r>
        <w:rPr>
          <w:rFonts w:ascii="Utopia" w:eastAsia="Utopia" w:hAnsi="Utopia" w:cs="Utopia"/>
          <w:color w:val="000000"/>
          <w:sz w:val="18"/>
          <w:szCs w:val="18"/>
        </w:rPr>
        <w:t>the Internet.</w:t>
      </w:r>
    </w:p>
    <w:p w14:paraId="00000003" w14:textId="29F7A065"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 game engine relieves </w:t>
      </w:r>
      <w:del w:id="33" w:author="Matthew T. Munson" w:date="2021-08-24T20:51:00Z">
        <w:r w:rsidDel="003D66F5">
          <w:rPr>
            <w:rFonts w:ascii="Utopia" w:eastAsia="Utopia" w:hAnsi="Utopia" w:cs="Utopia"/>
            <w:color w:val="000000"/>
            <w:sz w:val="18"/>
            <w:szCs w:val="18"/>
          </w:rPr>
          <w:delText xml:space="preserve">the </w:delText>
        </w:r>
      </w:del>
      <w:r>
        <w:rPr>
          <w:rFonts w:ascii="Utopia" w:eastAsia="Utopia" w:hAnsi="Utopia" w:cs="Utopia"/>
          <w:color w:val="000000"/>
          <w:sz w:val="18"/>
          <w:szCs w:val="18"/>
        </w:rPr>
        <w:t>game developers from</w:t>
      </w:r>
      <w:ins w:id="34" w:author="Jeb Pavleas" w:date="2021-08-22T05:54:00Z">
        <w:r w:rsidR="003D3BEC">
          <w:rPr>
            <w:rFonts w:ascii="Utopia" w:eastAsia="Utopia" w:hAnsi="Utopia" w:cs="Utopia"/>
            <w:color w:val="000000"/>
            <w:sz w:val="18"/>
            <w:szCs w:val="18"/>
          </w:rPr>
          <w:t xml:space="preserve"> having to implement</w:t>
        </w:r>
      </w:ins>
      <w:r>
        <w:rPr>
          <w:rFonts w:ascii="Utopia" w:eastAsia="Utopia" w:hAnsi="Utopia" w:cs="Utopia"/>
          <w:color w:val="000000"/>
          <w:sz w:val="18"/>
          <w:szCs w:val="18"/>
        </w:rPr>
        <w:t xml:space="preserve"> simple</w:t>
      </w:r>
      <w:ins w:id="35" w:author="Jeb Pavleas" w:date="2021-08-22T05:52:00Z">
        <w:r w:rsidR="003D3BEC">
          <w:rPr>
            <w:rFonts w:ascii="Utopia" w:eastAsia="Utopia" w:hAnsi="Utopia" w:cs="Utopia"/>
            <w:color w:val="000000"/>
            <w:sz w:val="18"/>
            <w:szCs w:val="18"/>
          </w:rPr>
          <w:t xml:space="preserve"> </w:t>
        </w:r>
      </w:ins>
      <w:del w:id="36" w:author="Jeb Pavleas" w:date="2021-08-22T05:54:00Z">
        <w:r w:rsidDel="003D3BEC">
          <w:rPr>
            <w:rFonts w:ascii="Utopia" w:eastAsia="Utopia" w:hAnsi="Utopia" w:cs="Utopia"/>
            <w:color w:val="000000"/>
            <w:sz w:val="18"/>
            <w:szCs w:val="18"/>
          </w:rPr>
          <w:delText xml:space="preserve"> </w:delText>
        </w:r>
      </w:del>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37"/>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37"/>
      <w:r>
        <w:commentReference w:id="37"/>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ins w:id="38" w:author="Jeb Pavleas" w:date="2021-04-05T15:48:00Z">
            <w:r>
              <w:rPr>
                <w:rFonts w:ascii="Utopia" w:eastAsia="Utopia" w:hAnsi="Utopia" w:cs="Utopia"/>
                <w:color w:val="000000"/>
                <w:sz w:val="18"/>
                <w:szCs w:val="18"/>
              </w:rPr>
              <w:t>.</w:t>
            </w:r>
          </w:ins>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ins w:id="39" w:author="Jeb Pavleas" w:date="2021-04-05T15:50:00Z">
            <w:r>
              <w:rPr>
                <w:rFonts w:ascii="Utopia" w:eastAsia="Utopia" w:hAnsi="Utopia" w:cs="Utopia"/>
                <w:color w:val="000000"/>
                <w:sz w:val="18"/>
                <w:szCs w:val="18"/>
              </w:rPr>
              <w:t xml:space="preserve">yet </w:t>
            </w:r>
          </w:ins>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This chapter describes the implementation technology and organization of th</w:t>
      </w:r>
      <w:sdt>
        <w:sdtPr>
          <w:tag w:val="goog_rdk_3"/>
          <w:id w:val="-722909403"/>
        </w:sdtPr>
        <w:sdtEndPr/>
        <w:sdtContent>
          <w:del w:id="40" w:author="Jeb Pavleas" w:date="2021-04-05T15:50:00Z">
            <w:r>
              <w:rPr>
                <w:rFonts w:ascii="Utopia" w:eastAsia="Utopia" w:hAnsi="Utopia" w:cs="Utopia"/>
                <w:color w:val="000000"/>
                <w:sz w:val="18"/>
                <w:szCs w:val="18"/>
              </w:rPr>
              <w:delText>e</w:delText>
            </w:r>
          </w:del>
        </w:sdtContent>
      </w:sdt>
      <w:sdt>
        <w:sdtPr>
          <w:tag w:val="goog_rdk_4"/>
          <w:id w:val="-1657058635"/>
        </w:sdtPr>
        <w:sdtEndPr/>
        <w:sdtContent>
          <w:ins w:id="41" w:author="Jeb Pavleas" w:date="2021-04-05T15:50:00Z">
            <w:r>
              <w:rPr>
                <w:rFonts w:ascii="Utopia" w:eastAsia="Utopia" w:hAnsi="Utopia" w:cs="Utopia"/>
                <w:color w:val="000000"/>
                <w:sz w:val="18"/>
                <w:szCs w:val="18"/>
              </w:rPr>
              <w:t>is</w:t>
            </w:r>
          </w:ins>
        </w:sdtContent>
      </w:sdt>
      <w:r>
        <w:rPr>
          <w:rFonts w:ascii="Utopia" w:eastAsia="Utopia" w:hAnsi="Utopia" w:cs="Utopia"/>
          <w:color w:val="000000"/>
          <w:sz w:val="18"/>
          <w:szCs w:val="18"/>
        </w:rPr>
        <w:t xml:space="preserv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42" w:name="_heading=h.gjdgxs" w:colFirst="0" w:colLast="0"/>
      <w:bookmarkEnd w:id="42"/>
      <w:r>
        <w:rPr>
          <w:rFonts w:ascii="Utopia" w:eastAsia="Utopia" w:hAnsi="Utopia" w:cs="Utopia"/>
          <w:color w:val="000000"/>
          <w:sz w:val="18"/>
          <w:szCs w:val="18"/>
        </w:rPr>
        <w:lastRenderedPageBreak/>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ins w:id="43" w:author="Kelvin Sung" w:date="2021-08-19T14:38:00Z">
        <w:r w:rsidR="007C4961">
          <w:rPr>
            <w:rFonts w:ascii="Utopia" w:eastAsia="Utopia" w:hAnsi="Utopia" w:cs="Utopia"/>
            <w:color w:val="000000"/>
            <w:sz w:val="18"/>
            <w:szCs w:val="18"/>
          </w:rPr>
          <w:t>/</w:t>
        </w:r>
      </w:ins>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is used to launch a local server on your computer through VS Code, which is required to run the game engine code.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lastRenderedPageBreak/>
        <w:t>Working in the VS Code Development Environment</w:t>
      </w:r>
    </w:p>
    <w:p w14:paraId="00000021" w14:textId="2B6639BF"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VS Code IDE is easy to work with, and the projects in this book require only the editor</w:t>
      </w:r>
      <w:del w:id="44" w:author="Kelvin Sung" w:date="2021-08-19T14:41:00Z">
        <w:r w:rsidDel="00D77AA2">
          <w:rPr>
            <w:rFonts w:ascii="Utopia" w:eastAsia="Utopia" w:hAnsi="Utopia" w:cs="Utopia"/>
            <w:color w:val="000000"/>
            <w:sz w:val="18"/>
            <w:szCs w:val="18"/>
          </w:rPr>
          <w:delText xml:space="preserve"> and a debugger</w:delText>
        </w:r>
      </w:del>
      <w:r>
        <w:rPr>
          <w:rFonts w:ascii="Utopia" w:eastAsia="Utopia" w:hAnsi="Utopia" w:cs="Utopia"/>
          <w:color w:val="000000"/>
          <w:sz w:val="18"/>
          <w:szCs w:val="18"/>
        </w:rPr>
        <w:t xml:space="preserve">. Relevant source code files organized under a parent folder are 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familiarize</w:t>
      </w:r>
      <w:ins w:id="45" w:author="Jeb Pavleas" w:date="2021-08-22T06:08:00Z">
        <w:r w:rsidR="005C562F">
          <w:rPr>
            <w:rFonts w:ascii="Utopia" w:eastAsia="Utopia" w:hAnsi="Utopia" w:cs="Utopia"/>
            <w:color w:val="000000"/>
            <w:sz w:val="18"/>
            <w:szCs w:val="18"/>
          </w:rPr>
          <w:t>d</w:t>
        </w:r>
      </w:ins>
      <w:r>
        <w:rPr>
          <w:rFonts w:ascii="Utopia" w:eastAsia="Utopia" w:hAnsi="Utopia" w:cs="Utopia"/>
          <w:color w:val="000000"/>
          <w:sz w:val="18"/>
          <w:szCs w:val="18"/>
        </w:rPr>
        <w:t xml:space="preserve"> with </w:t>
      </w:r>
      <w:del w:id="46" w:author="Jeb Pavleas" w:date="2021-08-22T06:08:00Z">
        <w:r w:rsidDel="005C562F">
          <w:rPr>
            <w:rFonts w:ascii="Utopia" w:eastAsia="Utopia" w:hAnsi="Utopia" w:cs="Utopia"/>
            <w:color w:val="000000"/>
            <w:sz w:val="18"/>
            <w:szCs w:val="18"/>
          </w:rPr>
          <w:delText xml:space="preserve">two </w:delText>
        </w:r>
      </w:del>
      <w:ins w:id="47" w:author="Jeb Pavleas" w:date="2021-08-22T06:08:00Z">
        <w:r w:rsidR="005C562F">
          <w:rPr>
            <w:rFonts w:ascii="Utopia" w:eastAsia="Utopia" w:hAnsi="Utopia" w:cs="Utopia"/>
            <w:color w:val="000000"/>
            <w:sz w:val="18"/>
            <w:szCs w:val="18"/>
          </w:rPr>
          <w:t xml:space="preserve">the </w:t>
        </w:r>
      </w:ins>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lastRenderedPageBreak/>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5"/>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6"/>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6CE2B2CB" w:rsidR="00BE2531" w:rsidRDefault="001D61EE">
          <w:pPr>
            <w:pBdr>
              <w:top w:val="nil"/>
              <w:left w:val="nil"/>
              <w:bottom w:val="nil"/>
              <w:right w:val="nil"/>
              <w:between w:val="nil"/>
            </w:pBdr>
            <w:spacing w:after="0"/>
            <w:ind w:firstLine="720"/>
            <w:rPr>
              <w:ins w:id="48" w:author="Matthew T. Munson" w:date="2021-04-05T06:51:00Z"/>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ins w:id="49" w:author="Kelvin Sung" w:date="2021-08-19T14:02:00Z">
            <w:r w:rsidR="00C01C14">
              <w:rPr>
                <w:rFonts w:ascii="Utopia" w:eastAsia="Utopia" w:hAnsi="Utopia" w:cs="Utopia"/>
                <w:color w:val="000000"/>
                <w:sz w:val="18"/>
                <w:szCs w:val="18"/>
              </w:rPr>
              <w:t xml:space="preserve">on the </w:t>
            </w:r>
          </w:ins>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ins w:id="50" w:author="Kelvin Sung" w:date="2021-04-05T13:23:00Z">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ins>
              <w:sdt>
                <w:sdtPr>
                  <w:tag w:val="goog_rdk_10"/>
                  <w:id w:val="-1649821921"/>
                </w:sdtPr>
                <w:sdtEndPr/>
                <w:sdtContent>
                  <w:ins w:id="51" w:author="Kelvin Sung" w:date="2021-04-05T13:23:00Z">
                    <w:r w:rsidRPr="00DD7B94">
                      <w:rPr>
                        <w:rStyle w:val="CodeInline"/>
                        <w:rPrChange w:id="52" w:author="Kelvin Sung" w:date="2021-08-19T13:57:00Z">
                          <w:rPr>
                            <w:rFonts w:ascii="Utopia" w:eastAsia="Utopia" w:hAnsi="Utopia" w:cs="Utopia"/>
                            <w:color w:val="000000"/>
                            <w:sz w:val="18"/>
                            <w:szCs w:val="18"/>
                          </w:rPr>
                        </w:rPrChange>
                      </w:rPr>
                      <w:t>index.html</w:t>
                    </w:r>
                  </w:ins>
                </w:sdtContent>
              </w:sdt>
              <w:ins w:id="53" w:author="Kelvin Sung" w:date="2021-04-05T13:23:00Z">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ins>
            </w:sdtContent>
          </w:sdt>
          <w:sdt>
            <w:sdtPr>
              <w:tag w:val="goog_rdk_11"/>
              <w:id w:val="1531610652"/>
            </w:sdtPr>
            <w:sdtEndPr/>
            <w:sdtContent/>
          </w:sdt>
        </w:p>
      </w:sdtContent>
    </w:sdt>
    <w:p w14:paraId="00000041" w14:textId="77777777" w:rsidR="00BE2531" w:rsidRDefault="005B26FA">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ins w:id="54" w:author="Matthew T. Munson" w:date="2021-04-05T06:51:00Z">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7"/>
                          <a:srcRect l="29560" t="60098"/>
                          <a:stretch>
                            <a:fillRect/>
                          </a:stretch>
                        </pic:blipFill>
                        <pic:spPr>
                          <a:xfrm>
                            <a:off x="0" y="0"/>
                            <a:ext cx="3864634" cy="1231421"/>
                          </a:xfrm>
                          <a:prstGeom prst="rect">
                            <a:avLst/>
                          </a:prstGeom>
                          <a:ln/>
                        </pic:spPr>
                      </pic:pic>
                    </a:graphicData>
                  </a:graphic>
                </wp:inline>
              </w:drawing>
            </w:r>
          </w:ins>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ins w:id="55" w:author="Kelvin Sung" w:date="2021-04-03T17:07:00Z"/>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ins w:id="56" w:author="Jeb Pavleas" w:date="2021-04-05T16:04:00Z">
            <w:r>
              <w:rPr>
                <w:rFonts w:ascii="Helvetica Neue" w:eastAsia="Helvetica Neue" w:hAnsi="Helvetica Neue" w:cs="Helvetica Neue"/>
                <w:color w:val="000000"/>
              </w:rPr>
              <w:t>ed</w:t>
            </w:r>
          </w:ins>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ins w:id="57" w:author="Kelvin Sung" w:date="2021-04-05T18:02:00Z">
            <w:r>
              <w:rPr>
                <w:rFonts w:ascii="Helvetica Neue" w:eastAsia="Helvetica Neue" w:hAnsi="Helvetica Neue" w:cs="Helvetica Neue"/>
                <w:color w:val="000000"/>
              </w:rPr>
              <w:t xml:space="preserve">(or the F12 key) </w:t>
            </w:r>
          </w:ins>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w:t>
      </w:r>
      <w:del w:id="58" w:author="Jeb Pavleas" w:date="2021-08-22T06:17:00Z">
        <w:r w:rsidDel="004508F5">
          <w:rPr>
            <w:rFonts w:ascii="Utopia" w:eastAsia="Utopia" w:hAnsi="Utopia" w:cs="Utopia"/>
            <w:color w:val="000000"/>
            <w:sz w:val="18"/>
            <w:szCs w:val="18"/>
          </w:rPr>
          <w:delText>s</w:delText>
        </w:r>
      </w:del>
      <w:r>
        <w:rPr>
          <w:rFonts w:ascii="Utopia" w:eastAsia="Utopia" w:hAnsi="Utopia" w:cs="Utopia"/>
          <w:color w:val="000000"/>
          <w:sz w:val="18"/>
          <w:szCs w:val="18"/>
        </w:rPr>
        <w:t>.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Pull The Pin</w:t>
      </w:r>
      <w:r>
        <w:rPr>
          <w:rFonts w:ascii="Utopia" w:eastAsia="Utopia" w:hAnsi="Utopia" w:cs="Utopia"/>
          <w:color w:val="000000"/>
          <w:sz w:val="18"/>
          <w:szCs w:val="18"/>
        </w:rPr>
        <w:t xml:space="preserve"> from </w:t>
      </w:r>
      <w:proofErr w:type="spellStart"/>
      <w:r w:rsidRPr="00DF6C5D">
        <w:rPr>
          <w:rFonts w:ascii="Utopia" w:eastAsia="Utopia" w:hAnsi="Utopia" w:cs="Utopia"/>
          <w:color w:val="000000"/>
          <w:sz w:val="18"/>
          <w:szCs w:val="18"/>
        </w:rPr>
        <w:t>Popcore</w:t>
      </w:r>
      <w:proofErr w:type="spellEnd"/>
      <w:r w:rsidRPr="00DF6C5D">
        <w:rPr>
          <w:rFonts w:ascii="Utopia" w:eastAsia="Utopia" w:hAnsi="Utopia" w:cs="Utopia"/>
          <w:color w:val="000000"/>
          <w:sz w:val="18"/>
          <w:szCs w:val="18"/>
        </w:rPr>
        <w:t xml:space="preserv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59"/>
        </w:sdtContent>
      </w:sdt>
      <w:r>
        <w:rPr>
          <w:rFonts w:ascii="Utopia" w:eastAsia="Utopia" w:hAnsi="Utopia" w:cs="Utopia"/>
          <w:i/>
          <w:color w:val="000000"/>
          <w:sz w:val="18"/>
          <w:szCs w:val="18"/>
        </w:rPr>
        <w:t>Tetris</w:t>
      </w:r>
      <w:commentRangeEnd w:id="59"/>
      <w:r>
        <w:commentReference w:id="59"/>
      </w:r>
      <w:r>
        <w:rPr>
          <w:rFonts w:ascii="Utopia" w:eastAsia="Utopia" w:hAnsi="Utopia" w:cs="Utopia"/>
          <w:color w:val="000000"/>
          <w:sz w:val="18"/>
          <w:szCs w:val="18"/>
        </w:rPr>
        <w:t xml:space="preserve"> and </w:t>
      </w:r>
      <w:sdt>
        <w:sdtPr>
          <w:tag w:val="goog_rdk_19"/>
          <w:id w:val="243694434"/>
        </w:sdtPr>
        <w:sdtEndPr/>
        <w:sdtContent>
          <w:commentRangeStart w:id="60"/>
        </w:sdtContent>
      </w:sdt>
      <w:r>
        <w:rPr>
          <w:rFonts w:ascii="Utopia" w:eastAsia="Utopia" w:hAnsi="Utopia" w:cs="Utopia"/>
          <w:i/>
          <w:color w:val="000000"/>
          <w:sz w:val="18"/>
          <w:szCs w:val="18"/>
        </w:rPr>
        <w:t>Bejeweled</w:t>
      </w:r>
      <w:commentRangeEnd w:id="60"/>
      <w:r>
        <w:commentReference w:id="60"/>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it’s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pPr>
        <w:pStyle w:val="Bullet"/>
        <w:pPrChange w:id="61" w:author="Kelvin Sung" w:date="2021-08-19T15:03:00Z">
          <w:pPr>
            <w:keepLines/>
            <w:numPr>
              <w:numId w:val="1"/>
            </w:numPr>
            <w:pBdr>
              <w:top w:val="nil"/>
              <w:left w:val="nil"/>
              <w:bottom w:val="nil"/>
              <w:right w:val="nil"/>
              <w:between w:val="nil"/>
            </w:pBdr>
            <w:spacing w:before="120" w:after="120" w:line="240" w:lineRule="auto"/>
            <w:ind w:left="936" w:right="864" w:hanging="360"/>
          </w:pPr>
        </w:pPrChange>
      </w:pPr>
      <w:r>
        <w:t xml:space="preserve">Computer graphics: </w:t>
      </w:r>
    </w:p>
    <w:p w14:paraId="00000062" w14:textId="77777777" w:rsidR="00BE2531" w:rsidRDefault="001D61EE">
      <w:pPr>
        <w:pStyle w:val="BulletSubList"/>
        <w:pPrChange w:id="62"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7777777" w:rsidR="00BE2531" w:rsidRDefault="001D61EE">
      <w:pPr>
        <w:pStyle w:val="BulletSubList"/>
        <w:pPrChange w:id="63"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Angle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pPr>
        <w:pStyle w:val="Bullet"/>
        <w:pPrChange w:id="64"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Linear algebra:</w:t>
      </w:r>
    </w:p>
    <w:p w14:paraId="00000065" w14:textId="77777777" w:rsidR="00BE2531" w:rsidRDefault="001D61EE">
      <w:pPr>
        <w:pStyle w:val="BulletSubList"/>
        <w:pPrChange w:id="65"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pPr>
        <w:pStyle w:val="BulletSubList"/>
        <w:pPrChange w:id="66"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Johnson, </w:t>
      </w:r>
      <w:proofErr w:type="spellStart"/>
      <w:r>
        <w:t>Riess</w:t>
      </w:r>
      <w:proofErr w:type="spellEnd"/>
      <w:r>
        <w:t>, and Arnold. Introduction to Linear Algebra, 5th edition. Addison-Wesley, 2002.</w:t>
      </w:r>
    </w:p>
    <w:p w14:paraId="00000067" w14:textId="77777777" w:rsidR="00BE2531" w:rsidRDefault="001D61EE">
      <w:pPr>
        <w:pStyle w:val="BulletSubList"/>
        <w:pPrChange w:id="67" w:author="Kelvin Sung" w:date="2021-08-19T15:04:00Z">
          <w:pPr>
            <w:keepLines/>
            <w:numPr>
              <w:numId w:val="1"/>
            </w:numPr>
            <w:pBdr>
              <w:top w:val="nil"/>
              <w:left w:val="nil"/>
              <w:bottom w:val="nil"/>
              <w:right w:val="nil"/>
              <w:between w:val="nil"/>
            </w:pBdr>
            <w:spacing w:before="120" w:after="120" w:line="240" w:lineRule="auto"/>
            <w:ind w:left="936" w:right="864" w:hanging="360"/>
          </w:pPr>
        </w:pPrChange>
      </w:pPr>
      <w:r>
        <w:t xml:space="preserve">Anton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9"/>
      <w:headerReference w:type="default" r:id="rId20"/>
      <w:footerReference w:type="even" r:id="rId21"/>
      <w:footerReference w:type="default" r:id="rId22"/>
      <w:headerReference w:type="first" r:id="rId23"/>
      <w:footerReference w:type="first" r:id="rId24"/>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37"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59"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60"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13006" w14:textId="77777777" w:rsidR="005B26FA" w:rsidRDefault="005B26FA">
      <w:pPr>
        <w:spacing w:after="0" w:line="240" w:lineRule="auto"/>
      </w:pPr>
      <w:r>
        <w:separator/>
      </w:r>
    </w:p>
  </w:endnote>
  <w:endnote w:type="continuationSeparator" w:id="0">
    <w:p w14:paraId="2EFE63E4" w14:textId="77777777" w:rsidR="005B26FA" w:rsidRDefault="005B2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25D8C" w14:textId="77777777" w:rsidR="005B26FA" w:rsidRDefault="005B26FA">
      <w:pPr>
        <w:spacing w:after="0" w:line="240" w:lineRule="auto"/>
      </w:pPr>
      <w:r>
        <w:separator/>
      </w:r>
    </w:p>
  </w:footnote>
  <w:footnote w:type="continuationSeparator" w:id="0">
    <w:p w14:paraId="0841CEB3" w14:textId="77777777" w:rsidR="005B26FA" w:rsidRDefault="005B2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rma, Yogendra">
    <w15:presenceInfo w15:providerId="None" w15:userId="Sharma, Yogendra"/>
  </w15:person>
  <w15:person w15:author="Kelvin Sung">
    <w15:presenceInfo w15:providerId="None" w15:userId="Kelvin Sung"/>
  </w15:person>
  <w15:person w15:author="Jeb Pavleas">
    <w15:presenceInfo w15:providerId="Windows Live" w15:userId="7297f742495c9fe8"/>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1466AB"/>
    <w:rsid w:val="00194477"/>
    <w:rsid w:val="001D61EE"/>
    <w:rsid w:val="00205167"/>
    <w:rsid w:val="002D456D"/>
    <w:rsid w:val="003D3BEC"/>
    <w:rsid w:val="003D66F5"/>
    <w:rsid w:val="0042295E"/>
    <w:rsid w:val="004508F5"/>
    <w:rsid w:val="005B26FA"/>
    <w:rsid w:val="005C562F"/>
    <w:rsid w:val="005C7ED3"/>
    <w:rsid w:val="006F003A"/>
    <w:rsid w:val="00732028"/>
    <w:rsid w:val="007C4961"/>
    <w:rsid w:val="00913201"/>
    <w:rsid w:val="009143D9"/>
    <w:rsid w:val="009D4DBE"/>
    <w:rsid w:val="009F772A"/>
    <w:rsid w:val="00A059D2"/>
    <w:rsid w:val="00BE2531"/>
    <w:rsid w:val="00C01C14"/>
    <w:rsid w:val="00C44155"/>
    <w:rsid w:val="00D1493B"/>
    <w:rsid w:val="00D77AA2"/>
    <w:rsid w:val="00DD7B94"/>
    <w:rsid w:val="00DF6C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Props1.xml><?xml version="1.0" encoding="utf-8"?>
<ds:datastoreItem xmlns:ds="http://schemas.openxmlformats.org/officeDocument/2006/customXml" ds:itemID="{285B70BE-0BD8-4CB2-90D5-CF8BF53786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Matthew T. Munson</cp:lastModifiedBy>
  <cp:revision>3</cp:revision>
  <dcterms:created xsi:type="dcterms:W3CDTF">2021-08-22T13:34:00Z</dcterms:created>
  <dcterms:modified xsi:type="dcterms:W3CDTF">2021-08-27T08:37:00Z</dcterms:modified>
</cp:coreProperties>
</file>