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7F34" w14:textId="5527A1DF" w:rsidR="000C758C" w:rsidRDefault="001C6ACF" w:rsidP="001C6ACF">
      <w:pPr>
        <w:pStyle w:val="ChapterTitle"/>
      </w:pPr>
      <w:r w:rsidRPr="001C6ACF">
        <w:t xml:space="preserve">Implementing Common Components of Video </w:t>
      </w:r>
      <w:commentRangeStart w:id="0"/>
      <w:commentRangeStart w:id="1"/>
      <w:r w:rsidRPr="001C6ACF">
        <w:t>Games</w:t>
      </w:r>
      <w:commentRangeEnd w:id="0"/>
      <w:r w:rsidR="00292E87">
        <w:rPr>
          <w:rStyle w:val="CommentReference"/>
          <w:rFonts w:asciiTheme="minorHAnsi" w:eastAsia="SimSun" w:hAnsiTheme="minorHAnsi" w:cstheme="minorBidi"/>
          <w:b w:val="0"/>
        </w:rPr>
        <w:commentReference w:id="0"/>
      </w:r>
      <w:commentRangeEnd w:id="1"/>
      <w:r w:rsidR="002B16CA">
        <w:rPr>
          <w:rStyle w:val="CommentReference"/>
          <w:rFonts w:asciiTheme="minorHAnsi" w:eastAsia="SimSun" w:hAnsiTheme="minorHAnsi" w:cstheme="minorBidi"/>
          <w:b w:val="0"/>
        </w:rPr>
        <w:commentReference w:id="1"/>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0ED41107"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w:t>
      </w:r>
      <w:r w:rsidR="0093308F">
        <w:t xml:space="preserve">has </w:t>
      </w:r>
      <w:r>
        <w:t xml:space="preserve">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t>
      </w:r>
      <w:r w:rsidRPr="006671FC">
        <w:rPr>
          <w:rStyle w:val="CodeChar"/>
        </w:rPr>
        <w:t>while</w:t>
      </w:r>
      <w:r>
        <w:t xml:space="preserv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789DED77"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r w:rsidR="0024759B" w:rsidRPr="0010691D">
        <w:rPr>
          <w:rStyle w:val="CodeInline"/>
        </w:rPr>
        <w:t>Renderable</w:t>
      </w:r>
      <w:r w:rsidR="0093308F">
        <w:t xml:space="preserve"> objects</w:t>
      </w:r>
      <w:r w:rsidRPr="00D8445E">
        <w:t xml:space="preserve">. </w:t>
      </w:r>
      <w:r w:rsidRPr="00D8445E">
        <w:lastRenderedPageBreak/>
        <w:t xml:space="preserve">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2731D225" w:rsidR="007B7B4C" w:rsidRDefault="00E41FD8" w:rsidP="00B9323D">
      <w:pPr>
        <w:pStyle w:val="NumList"/>
      </w:pPr>
      <w:r>
        <w:t>Define</w:t>
      </w:r>
      <w:r w:rsidRPr="00A6316D">
        <w:t xml:space="preserve"> </w:t>
      </w:r>
      <w:r w:rsidR="00A6316D" w:rsidRPr="00A6316D">
        <w:t>the following instance variables to keep track of frame rate, processing time</w:t>
      </w:r>
      <w:r w:rsidR="00A6316D">
        <w:t xml:space="preserve"> </w:t>
      </w:r>
      <w:r w:rsidR="002936BA">
        <w:t>in</w:t>
      </w:r>
      <w:r w:rsidR="00A6316D">
        <w:t xml:space="preserve"> milliseconds per frame</w:t>
      </w:r>
      <w:r w:rsidR="00A6316D" w:rsidRPr="00A6316D">
        <w:t xml:space="preserve">, </w:t>
      </w:r>
      <w:r w:rsidR="00A6316D">
        <w:t xml:space="preserve">the </w:t>
      </w:r>
      <w:r w:rsidR="00462CCE">
        <w:t>game</w:t>
      </w:r>
      <w:r w:rsidR="001721CF">
        <w:t xml:space="preserve"> </w:t>
      </w:r>
      <w:r w:rsidR="00462CCE">
        <w:t>loop’s current run state, and a reference to the current scene as follows</w:t>
      </w:r>
      <w:r w:rsidR="00A6316D"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3D57A5EA"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The time available for each update is simply 1/60</w:t>
      </w:r>
      <w:r w:rsidR="0093308F">
        <w:t xml:space="preserve"> of a</w:t>
      </w:r>
      <w:r w:rsidR="009E51CF">
        <w:t xml:space="preserve"> second.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6684DEFE" w:rsidR="008E7FCF" w:rsidRPr="008E7FCF" w:rsidRDefault="008E7FCF" w:rsidP="008E7FCF">
      <w:pPr>
        <w:pStyle w:val="Code"/>
      </w:pPr>
      <w:r w:rsidRPr="008E7FCF">
        <w:t xml:space="preserve">        // Step A: set up for next call to LoopOnce</w:t>
      </w:r>
    </w:p>
    <w:p w14:paraId="182DF8BC" w14:textId="77777777" w:rsidR="008E7FCF" w:rsidRPr="008E7FCF" w:rsidRDefault="008E7FCF" w:rsidP="008E7FCF">
      <w:pPr>
        <w:pStyle w:val="Code"/>
      </w:pPr>
      <w:r w:rsidRPr="008E7FCF">
        <w:t xml:space="preserve">        mFrameID = </w:t>
      </w:r>
      <w:bookmarkStart w:id="3" w:name="_Hlk68928975"/>
      <w:r w:rsidRPr="008E7FCF">
        <w:t>requestAnimationFrame</w:t>
      </w:r>
      <w:bookmarkEnd w:id="3"/>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4C280532" w:rsidR="0082587C" w:rsidRDefault="0082587C" w:rsidP="0082587C">
      <w:pPr>
        <w:pStyle w:val="NoteTipCaution"/>
      </w:pPr>
      <w:r w:rsidRPr="00CD350D">
        <w:rPr>
          <w:rStyle w:val="Strong"/>
        </w:rPr>
        <w:t>Note</w:t>
      </w:r>
      <w:r w:rsidRPr="00CD350D">
        <w:tab/>
        <w:t xml:space="preserve">The </w:t>
      </w:r>
      <w:proofErr w:type="spellStart"/>
      <w:r>
        <w:rPr>
          <w:rStyle w:val="CodeInline"/>
        </w:rPr>
        <w:t>performance.now</w:t>
      </w:r>
      <w:proofErr w:type="spellEnd"/>
      <w:r>
        <w:rPr>
          <w:rStyle w:val="CodeInline"/>
        </w:rPr>
        <w:t>()</w:t>
      </w:r>
      <w:r>
        <w:t xml:space="preserve"> </w:t>
      </w:r>
      <w:r w:rsidR="003724CA">
        <w:t xml:space="preserve">is a JavaScript </w:t>
      </w:r>
      <w:r w:rsidRPr="00CD350D">
        <w:t>f</w:t>
      </w:r>
      <w:r>
        <w:t xml:space="preserve">unction </w:t>
      </w:r>
      <w:r w:rsidR="003724CA">
        <w:t xml:space="preserve">that </w:t>
      </w:r>
      <w:r>
        <w:t xml:space="preserve">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r w:rsidRPr="004B444D">
        <w:rPr>
          <w:rStyle w:val="CodeInline"/>
        </w:rPr>
        <w:t>loopOnce</w:t>
      </w:r>
      <w:proofErr w:type="spell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r w:rsidRPr="004B444D">
        <w:rPr>
          <w:rStyle w:val="CodeInline"/>
        </w:rPr>
        <w:t>requestAnimationFrame</w:t>
      </w:r>
      <w:proofErr w:type="spell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r w:rsidR="000830F4" w:rsidRPr="004B444D">
        <w:rPr>
          <w:rStyle w:val="CodeInline"/>
        </w:rPr>
        <w:t>requestAnimationFrame</w:t>
      </w:r>
      <w:proofErr w:type="spell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r w:rsidRPr="004B444D">
        <w:rPr>
          <w:rStyle w:val="CodeInline"/>
        </w:rPr>
        <w:t>loopOnce</w:t>
      </w:r>
      <w:proofErr w:type="spell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r w:rsidRPr="004B444D">
        <w:rPr>
          <w:rStyle w:val="CodeInline"/>
        </w:rPr>
        <w:t>requestAnimationFrame</w:t>
      </w:r>
      <w:proofErr w:type="spell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r w:rsidRPr="004B444D">
        <w:rPr>
          <w:rStyle w:val="CodeInline"/>
        </w:rPr>
        <w:t>requestAnimationFrame</w:t>
      </w:r>
      <w:proofErr w:type="spell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lastRenderedPageBreak/>
        <w:t>Note</w:t>
      </w:r>
      <w:r w:rsidRPr="00CD350D">
        <w:tab/>
        <w:t xml:space="preserve">The </w:t>
      </w:r>
      <w:proofErr w:type="spellStart"/>
      <w:r w:rsidRPr="00215545">
        <w:rPr>
          <w:rStyle w:val="CodeInline"/>
        </w:rPr>
        <w:t>mLoopRunning</w:t>
      </w:r>
      <w:proofErr w:type="spellEnd"/>
      <w:r w:rsidRPr="00CD350D">
        <w:t xml:space="preserve"> condition of the </w:t>
      </w:r>
      <w:r w:rsidRPr="006671FC">
        <w:rPr>
          <w:rStyle w:val="CodeChar"/>
        </w:rPr>
        <w:t>while</w:t>
      </w:r>
      <w:r w:rsidRPr="00CD350D">
        <w:t xml:space="preserv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4"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5" w:name="_Hlk68497547"/>
      <w:r w:rsidR="00111EFA" w:rsidRPr="00111EFA">
        <w:t xml:space="preserve"> </w:t>
      </w:r>
      <w:r w:rsidR="00111EFA" w:rsidRPr="00215545">
        <w:t xml:space="preserve">This function </w:t>
      </w:r>
      <w:bookmarkEnd w:id="5"/>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r w:rsidR="00111EFA" w:rsidRPr="00111EFA">
        <w:rPr>
          <w:rStyle w:val="CodeInline"/>
        </w:rPr>
        <w:t>requestAnimationFrame</w:t>
      </w:r>
      <w:proofErr w:type="spell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4"/>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1D436F5C"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r w:rsidRPr="005E19DF">
        <w:rPr>
          <w:rStyle w:val="CodeInline"/>
        </w:rPr>
        <w:t>draw()</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r w:rsidR="00D93C0F">
        <w:t xml:space="preserve">the </w:t>
      </w:r>
      <w:proofErr w:type="spellStart"/>
      <w:proofErr w:type="gramStart"/>
      <w:r w:rsidR="0098354D" w:rsidRPr="0010691D">
        <w:rPr>
          <w:rStyle w:val="CodeInline"/>
        </w:rPr>
        <w:t>init</w:t>
      </w:r>
      <w:proofErr w:type="spellEnd"/>
      <w:r w:rsidR="0098354D" w:rsidRPr="0010691D">
        <w:rPr>
          <w:rStyle w:val="CodeInline"/>
        </w:rPr>
        <w:t>(</w:t>
      </w:r>
      <w:proofErr w:type="gramEnd"/>
      <w:r w:rsidR="0098354D" w:rsidRPr="0010691D">
        <w:rPr>
          <w:rStyle w:val="CodeInline"/>
        </w:rPr>
        <w:t>)</w:t>
      </w:r>
      <w:r w:rsidR="0098354D">
        <w:t xml:space="preserve"> </w:t>
      </w:r>
      <w:r w:rsidR="00112349">
        <w:t xml:space="preserve">function </w:t>
      </w:r>
      <w:r w:rsidR="00D93C0F">
        <w:t xml:space="preserve">is called </w:t>
      </w:r>
      <w:r w:rsidR="0098354D">
        <w:t xml:space="preserve">from </w:t>
      </w:r>
      <w:proofErr w:type="spellStart"/>
      <w:r w:rsidR="0098354D" w:rsidRPr="0010691D">
        <w:rPr>
          <w:rStyle w:val="CodeInline"/>
        </w:rPr>
        <w:t>loop.start</w:t>
      </w:r>
      <w:proofErr w:type="spellEnd"/>
      <w:r w:rsidR="0098354D" w:rsidRPr="0010691D">
        <w:rPr>
          <w:rStyle w:val="CodeInline"/>
        </w:rPr>
        <w:t>()</w:t>
      </w:r>
      <w:r w:rsidR="0098354D">
        <w:t>, while</w:t>
      </w:r>
      <w:r w:rsidR="00D93C0F">
        <w:t xml:space="preserve"> the</w:t>
      </w:r>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w:t>
      </w:r>
      <w:r w:rsidR="00D93C0F">
        <w:t xml:space="preserve">functions are called </w:t>
      </w:r>
      <w:r w:rsidR="0098354D">
        <w:t xml:space="preserve">from </w:t>
      </w:r>
      <w:proofErr w:type="spellStart"/>
      <w:r w:rsidR="0098354D" w:rsidRPr="0010691D">
        <w:rPr>
          <w:rStyle w:val="CodeInline"/>
        </w:rPr>
        <w:t>loop.loopOnce</w:t>
      </w:r>
      <w:proofErr w:type="spellEnd"/>
      <w:r w:rsidR="0098354D" w:rsidRPr="0010691D">
        <w:rPr>
          <w:rStyle w:val="CodeInline"/>
        </w:rPr>
        <w:t>()</w:t>
      </w:r>
      <w:r w:rsidR="0098354D">
        <w:t>.</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lastRenderedPageBreak/>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6F6B0A24" w:rsidR="00777EB1" w:rsidRDefault="00777EB1" w:rsidP="00777EB1">
      <w:pPr>
        <w:pStyle w:val="NumSubList"/>
      </w:pPr>
      <w:r>
        <w:t xml:space="preserve">A white square rotating while moving toward the right and </w:t>
      </w:r>
      <w:r w:rsidR="0093308F">
        <w:t xml:space="preserve">upon reaching the right </w:t>
      </w:r>
      <w:r w:rsidR="00AE2100">
        <w:t>boundary</w:t>
      </w:r>
      <w:r w:rsidR="0093308F">
        <w:t xml:space="preserve"> </w:t>
      </w:r>
      <w:r w:rsidR="00A35F26">
        <w:t xml:space="preserve">wrapping </w:t>
      </w:r>
      <w:r w:rsidR="00AE2100">
        <w:t xml:space="preserve">around </w:t>
      </w:r>
      <w:r w:rsidR="0093308F">
        <w:t>to</w:t>
      </w:r>
      <w:r w:rsidR="00B31580">
        <w:t xml:space="preserve"> </w:t>
      </w:r>
      <w:r>
        <w:t xml:space="preserve">the </w:t>
      </w:r>
      <w:r w:rsidR="0093308F">
        <w:t xml:space="preserve">left </w:t>
      </w:r>
      <w:r>
        <w:t>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r w:rsidR="00560D34" w:rsidRPr="00560D34">
        <w:rPr>
          <w:rStyle w:val="CodeInline"/>
        </w:rPr>
        <w:t>window.onload</w:t>
      </w:r>
      <w:proofErr w:type="spell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08D56C3C"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r w:rsidRPr="00560D34">
        <w:rPr>
          <w:rStyle w:val="CodeInline"/>
        </w:rPr>
        <w:t>incXPosBy</w:t>
      </w:r>
      <w:proofErr w:type="spell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r w:rsidRPr="00560D34">
        <w:rPr>
          <w:rStyle w:val="CodeInline"/>
        </w:rPr>
        <w:t>incXPosBy</w:t>
      </w:r>
      <w:proofErr w:type="spellEnd"/>
      <w:r w:rsidRPr="00560D34">
        <w:rPr>
          <w:rStyle w:val="CodeInline"/>
        </w:rPr>
        <w:t>(0.05)</w:t>
      </w:r>
      <w:r w:rsidRPr="00021D86">
        <w:t>, is the rightward speed of 0.05 units per 1/60th of a second, or 3 units per second. In this project, the width of the world is 20 units</w:t>
      </w:r>
      <w:r w:rsidR="006948FC">
        <w:t xml:space="preserve"> and </w:t>
      </w:r>
      <w:r w:rsidRPr="00021D86">
        <w:t>with the white square traveling at 3 units per second</w:t>
      </w:r>
      <w:r w:rsidR="00AE2100">
        <w:t>,</w:t>
      </w:r>
      <w:r w:rsidRPr="00021D86">
        <w:t xml:space="preserve"> </w:t>
      </w:r>
      <w:r w:rsidR="00AE2100">
        <w:t>y</w:t>
      </w:r>
      <w:r w:rsidRPr="00021D86">
        <w:t xml:space="preserve">ou can </w:t>
      </w:r>
      <w:r w:rsidRPr="00021D86">
        <w:lastRenderedPageBreak/>
        <w:t>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r w:rsidR="00D66A00">
        <w:rPr>
          <w:rStyle w:val="CodeInline"/>
        </w:rPr>
        <w:t>requestAnimationFrame</w:t>
      </w:r>
      <w:proofErr w:type="spell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r w:rsidRPr="0010691D">
        <w:rPr>
          <w:rStyle w:val="CodeInline"/>
        </w:rPr>
        <w:t>draw()</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3FD9D91A" w:rsidR="00021D86" w:rsidRDefault="00AA4F58" w:rsidP="00AA4F58">
      <w:pPr>
        <w:pStyle w:val="BodyTextFirst"/>
      </w:pPr>
      <w:r w:rsidRPr="00AA4F58">
        <w:t xml:space="preserve">It is obvious that proper support to receive player input is important to interactive video games. For a </w:t>
      </w:r>
      <w:r w:rsidR="00F11554">
        <w:t>typical personal computing device such as a PC or a Mac</w:t>
      </w:r>
      <w:r w:rsidRPr="00AA4F58">
        <w:t xml:space="preserve">,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 xml:space="preserve">to support at this point in the </w:t>
      </w:r>
      <w:r w:rsidR="0082354B">
        <w:t xml:space="preserve">development of the </w:t>
      </w:r>
      <w:r w:rsidRPr="00AA4F58">
        <w:t>engine.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40915485" w:rsidR="002B58A1" w:rsidRDefault="002B58A1" w:rsidP="003C47A8">
      <w:pPr>
        <w:pStyle w:val="NumList"/>
        <w:numPr>
          <w:ilvl w:val="0"/>
          <w:numId w:val="14"/>
        </w:numPr>
      </w:pPr>
      <w:r w:rsidRPr="002B58A1">
        <w:t xml:space="preserve">Define </w:t>
      </w:r>
      <w:r w:rsidR="00B829BC">
        <w:t>a</w:t>
      </w:r>
      <w:r w:rsidR="00DB4E88">
        <w:t xml:space="preserve"> JavaScript</w:t>
      </w:r>
      <w:r w:rsidR="00B829BC">
        <w:t xml:space="preserve"> </w:t>
      </w:r>
      <w:r w:rsidR="00B829BC" w:rsidRPr="006948FC">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lastRenderedPageBreak/>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57BAF85C"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w:t>
      </w:r>
      <w:r w:rsidR="007E6EA9">
        <w:t>from</w:t>
      </w:r>
      <w:r w:rsidR="002B58A1" w:rsidRPr="002B58A1">
        <w:t xml:space="preserve">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w:t>
      </w:r>
      <w:r w:rsidR="007E6EA9">
        <w:t xml:space="preserve">released </w:t>
      </w:r>
      <w:r w:rsidR="002B58A1" w:rsidRPr="002B58A1">
        <w:t xml:space="preserve">to being </w:t>
      </w:r>
      <w:r w:rsidR="007E6EA9">
        <w:t xml:space="preserve">pressed </w:t>
      </w:r>
      <w:r w:rsidR="00D41A64">
        <w:t>in two consecutive update</w:t>
      </w:r>
      <w:r w:rsidR="0019230F">
        <w:t xml:space="preserve"> cycles</w:t>
      </w:r>
      <w:r w:rsidR="002B58A1" w:rsidRPr="002B58A1">
        <w:t xml:space="preserve">. </w:t>
      </w:r>
    </w:p>
    <w:p w14:paraId="3A487A27" w14:textId="0A49467F" w:rsidR="002B58A1" w:rsidRDefault="002B58A1" w:rsidP="007826B9">
      <w:pPr>
        <w:pStyle w:val="BodyTextCont"/>
      </w:pPr>
      <w:r w:rsidRPr="002B58A1">
        <w:lastRenderedPageBreak/>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releas</w:t>
      </w:r>
      <w:r w:rsidR="006948FC">
        <w:t>ing</w:t>
      </w:r>
      <w:r w:rsidRPr="002B58A1">
        <w:t xml:space="preserve"> it, </w:t>
      </w:r>
      <w:r w:rsidR="006948FC">
        <w:t xml:space="preserve">then </w:t>
      </w:r>
      <w:r w:rsidRPr="002B58A1">
        <w:t xml:space="preserve">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w:t>
      </w:r>
      <w:r w:rsidR="006948FC">
        <w:t xml:space="preserve">is </w:t>
      </w:r>
      <w:r w:rsidRPr="002B58A1">
        <w:t xml:space="preserve">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w:t>
      </w:r>
      <w:r w:rsidR="006948FC">
        <w:t>--</w:t>
      </w:r>
      <w:r w:rsidR="00377B54">
        <w:t xml:space="preserve">the update cycle right after </w:t>
      </w:r>
      <w:r w:rsidRPr="002B58A1">
        <w:t>the key</w:t>
      </w:r>
      <w:r w:rsidR="006948FC">
        <w:t xml:space="preserve"> is pressed</w:t>
      </w:r>
      <w:r w:rsidRPr="002B58A1">
        <w:t>.</w:t>
      </w:r>
    </w:p>
    <w:p w14:paraId="5983B62B" w14:textId="38223800" w:rsidR="002B58A1" w:rsidRPr="002B58A1" w:rsidRDefault="001B2D6D" w:rsidP="002B58A1">
      <w:pPr>
        <w:pStyle w:val="NumList"/>
      </w:pPr>
      <w:r>
        <w:t xml:space="preserve">Define </w:t>
      </w:r>
      <w:r w:rsidR="002B58A1" w:rsidRPr="002B58A1">
        <w:t>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3ED6BB85" w:rsidR="00062E30" w:rsidRDefault="002B58A1" w:rsidP="002B58A1">
      <w:pPr>
        <w:pStyle w:val="BodyTextFirst"/>
      </w:pPr>
      <w:r w:rsidRPr="002B58A1">
        <w:t>When the</w:t>
      </w:r>
      <w:r w:rsidR="00B95C97">
        <w:t xml:space="preserve">se </w:t>
      </w:r>
      <w:r w:rsidRPr="002B58A1">
        <w:t xml:space="preserve">functions are called, </w:t>
      </w:r>
      <w:r w:rsidR="001B2D6D">
        <w:t xml:space="preserve">the </w:t>
      </w:r>
      <w:r w:rsidRPr="002B58A1">
        <w:t xml:space="preserve">key code </w:t>
      </w:r>
      <w:r w:rsidR="004F3A4A">
        <w:t xml:space="preserve">from the parameter </w:t>
      </w:r>
      <w:r w:rsidR="001B2D6D">
        <w:t xml:space="preserve">is used </w:t>
      </w:r>
      <w:r w:rsidRPr="002B58A1">
        <w:t xml:space="preserve">to record </w:t>
      </w:r>
      <w:r w:rsidR="00B95C97">
        <w:t xml:space="preserve">the corresponding </w:t>
      </w:r>
      <w:r w:rsidRPr="002B58A1">
        <w:t>keyboard state changes.</w:t>
      </w:r>
      <w:r w:rsidR="007B7630">
        <w:t xml:space="preserve"> It is expected that the caller of these functions will pass the appropriate key code </w:t>
      </w:r>
      <w:r w:rsidR="007B7630">
        <w:t xml:space="preserve">in the </w:t>
      </w:r>
      <w:r w:rsidR="007B7630">
        <w:t>ar</w:t>
      </w:r>
      <w:r w:rsidR="007B7630">
        <w:t>gument.</w:t>
      </w:r>
    </w:p>
    <w:p w14:paraId="3944B58A" w14:textId="4FB1741F"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r w:rsidR="00267D15" w:rsidRPr="00267D15">
        <w:rPr>
          <w:rStyle w:val="CodeInline"/>
        </w:rPr>
        <w:t>window.addEventListener</w:t>
      </w:r>
      <w:proofErr w:type="spell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when the</w:t>
      </w:r>
      <w:r w:rsidR="007B7630">
        <w:t xml:space="preserve"> player</w:t>
      </w:r>
      <w:r w:rsidR="00BC25D9">
        <w:t xml:space="preserv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lastRenderedPageBreak/>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1FC78029"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w:t>
      </w:r>
      <w:proofErr w:type="spellStart"/>
      <w:r w:rsidR="00AF3CDE" w:rsidRPr="00B85A86">
        <w:rPr>
          <w:rStyle w:val="CodeInline"/>
        </w:rPr>
        <w:t>mIsKeyPressed</w:t>
      </w:r>
      <w:proofErr w:type="spellEnd"/>
      <w:r w:rsidR="00AF3CDE" w:rsidRPr="00B85A86">
        <w:t xml:space="preserve">, </w:t>
      </w:r>
      <w:proofErr w:type="spellStart"/>
      <w:r w:rsidR="00AF3CDE" w:rsidRPr="00B85A86">
        <w:rPr>
          <w:rStyle w:val="CodeInline"/>
        </w:rPr>
        <w:t>mIsKeyClicked</w:t>
      </w:r>
      <w:proofErr w:type="spellEnd"/>
      <w:r w:rsidR="00AF3CDE" w:rsidRPr="00B85A86">
        <w:t xml:space="preserve">, and </w:t>
      </w:r>
      <w:proofErr w:type="spellStart"/>
      <w:r w:rsidR="00AF3CDE" w:rsidRPr="00B85A86">
        <w:rPr>
          <w:rStyle w:val="CodeInline"/>
        </w:rPr>
        <w:t>mKeyPreviousState</w:t>
      </w:r>
      <w:proofErr w:type="spellEnd"/>
      <w:r w:rsidR="00AF3CDE" w:rsidRPr="00B85A86">
        <w:t xml:space="preserve"> </w:t>
      </w:r>
      <w:r w:rsidRPr="00B85A86">
        <w:t>arrays</w:t>
      </w:r>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r w:rsidR="00FF6D7D" w:rsidRPr="00FF6D7D">
        <w:rPr>
          <w:rStyle w:val="CodeInline"/>
        </w:rPr>
        <w:t>init</w:t>
      </w:r>
      <w:proofErr w:type="spell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lastRenderedPageBreak/>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7CB0A8F4"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identical </w:t>
      </w:r>
      <w:r w:rsidR="00BD05DE">
        <w:rPr>
          <w:rStyle w:val="CodeBold"/>
          <w:rFonts w:ascii="TheSansMonoConNormal" w:hAnsi="TheSansMonoConNormal"/>
        </w:rPr>
        <w:t xml:space="preserve">to previous code </w:t>
      </w:r>
      <w:r w:rsidRPr="00FF6D7D">
        <w:rPr>
          <w:rStyle w:val="CodeBold"/>
          <w:rFonts w:ascii="TheSansMonoConNormal" w:hAnsi="TheSansMonoConNormal"/>
        </w:rPr>
        <w:t>…</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r w:rsidRPr="003866FD">
        <w:rPr>
          <w:rStyle w:val="CodeInline"/>
        </w:rPr>
        <w:t>update()</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lastRenderedPageBreak/>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65B995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w:t>
      </w:r>
      <w:r w:rsidR="0091731F">
        <w:t>s</w:t>
      </w:r>
      <w:r w:rsidRPr="00AB7062">
        <w:t xml:space="preserve">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lastRenderedPageBreak/>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204E8DC1"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proofErr w:type="spell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w:t>
      </w:r>
      <w:r w:rsidR="0091731F">
        <w:t>a</w:t>
      </w:r>
      <w:r w:rsidR="0091731F" w:rsidRPr="00AB7062">
        <w:t xml:space="preserve"> </w:t>
      </w:r>
      <w:r w:rsidRPr="00AB7062">
        <w:t xml:space="preserve">shader file. An efficient alternative would be to issue an </w:t>
      </w:r>
      <w:r w:rsidRPr="00AB7062">
        <w:lastRenderedPageBreak/>
        <w:t xml:space="preserve">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lastRenderedPageBreak/>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154DD81A"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These operations are internal to the game engine and should not be access</w:t>
      </w:r>
      <w:r w:rsidR="00377B54">
        <w:t>ed</w:t>
      </w:r>
      <w:r w:rsidR="005616A4">
        <w:t xml:space="preserve">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r w:rsidR="00AE2100">
        <w:t>s</w:t>
      </w:r>
      <w:r w:rsidR="002E076D">
        <w:t>.</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6" w:name="_Hlk68920389"/>
      <w:r w:rsidRPr="005C1C1E">
        <w:rPr>
          <w:rStyle w:val="CodeInline"/>
        </w:rPr>
        <w:t>resource_map</w:t>
      </w:r>
      <w:bookmarkEnd w:id="6"/>
      <w:r w:rsidRPr="005C1C1E">
        <w:rPr>
          <w:rStyle w:val="CodeInline"/>
        </w:rPr>
        <w:t>.js</w:t>
      </w:r>
      <w:r w:rsidRPr="005C1C1E">
        <w:t xml:space="preserve">. </w:t>
      </w:r>
    </w:p>
    <w:p w14:paraId="4EC4B3D1" w14:textId="3B5FE202" w:rsidR="0004762D" w:rsidRDefault="0004762D" w:rsidP="005C1C1E">
      <w:pPr>
        <w:pStyle w:val="NumList"/>
      </w:pPr>
      <w:r>
        <w:t xml:space="preserve">Define </w:t>
      </w:r>
      <w:r w:rsidR="00DF15CC">
        <w:t xml:space="preserve">the </w:t>
      </w:r>
      <w:proofErr w:type="spellStart"/>
      <w:r w:rsidR="00DF15CC" w:rsidRPr="00377B54">
        <w:rPr>
          <w:rStyle w:val="CodeInline"/>
        </w:rPr>
        <w:t>MapEntry</w:t>
      </w:r>
      <w:proofErr w:type="spellEnd"/>
      <w:r w:rsidR="00DF15CC">
        <w:t xml:space="preserve"> class to support reference counting of loaded resources. </w:t>
      </w:r>
      <w:r w:rsidR="008219AC">
        <w:t>Referenc</w:t>
      </w:r>
      <w:r w:rsidR="00377B54">
        <w:t>e count</w:t>
      </w:r>
      <w:r w:rsidR="008219AC">
        <w:t xml:space="preserve">ing is </w:t>
      </w:r>
      <w:r w:rsidR="0089428E">
        <w:t xml:space="preserve">essential </w:t>
      </w:r>
      <w:r w:rsidR="008219AC">
        <w:t xml:space="preserve">to avoid </w:t>
      </w:r>
      <w:r w:rsidR="008219AC">
        <w:t xml:space="preserve">multiple </w:t>
      </w:r>
      <w:r w:rsidR="008219AC">
        <w:t xml:space="preserve">loading </w:t>
      </w:r>
      <w:r w:rsidR="008219AC">
        <w:t xml:space="preserve">or </w:t>
      </w:r>
      <w:r w:rsidR="00D04627">
        <w:t xml:space="preserve">premature </w:t>
      </w:r>
      <w:r w:rsidR="008219AC">
        <w:t xml:space="preserve">unloading of a </w:t>
      </w:r>
      <w:r w:rsidR="008219AC">
        <w:t>resource</w:t>
      </w:r>
      <w:r w:rsidR="00D04627">
        <w:t>.</w:t>
      </w:r>
    </w:p>
    <w:p w14:paraId="6E43EAB6" w14:textId="77777777" w:rsidR="00DF15CC" w:rsidRDefault="00DF15CC" w:rsidP="00377B54">
      <w:pPr>
        <w:pStyle w:val="Code"/>
      </w:pPr>
      <w:r>
        <w:t>class MapEntry {</w:t>
      </w:r>
    </w:p>
    <w:p w14:paraId="3E902C86" w14:textId="77777777" w:rsidR="00DF15CC" w:rsidRDefault="00DF15CC" w:rsidP="00377B54">
      <w:pPr>
        <w:pStyle w:val="Code"/>
      </w:pPr>
      <w:r>
        <w:t xml:space="preserve">    constructor(data) {</w:t>
      </w:r>
    </w:p>
    <w:p w14:paraId="3C08D371" w14:textId="77777777" w:rsidR="00DF15CC" w:rsidRDefault="00DF15CC" w:rsidP="00377B54">
      <w:pPr>
        <w:pStyle w:val="Code"/>
      </w:pPr>
      <w:r>
        <w:t xml:space="preserve">        this.mData = data;</w:t>
      </w:r>
    </w:p>
    <w:p w14:paraId="39A469D2" w14:textId="77777777" w:rsidR="00DF15CC" w:rsidRDefault="00DF15CC" w:rsidP="00377B54">
      <w:pPr>
        <w:pStyle w:val="Code"/>
      </w:pPr>
      <w:r>
        <w:t xml:space="preserve">        this.mRefCount = 1;</w:t>
      </w:r>
    </w:p>
    <w:p w14:paraId="737C79F9" w14:textId="77777777" w:rsidR="00DF15CC" w:rsidRDefault="00DF15CC" w:rsidP="00377B54">
      <w:pPr>
        <w:pStyle w:val="Code"/>
      </w:pPr>
      <w:r>
        <w:t xml:space="preserve">    }</w:t>
      </w:r>
    </w:p>
    <w:p w14:paraId="096039C0" w14:textId="77777777" w:rsidR="00DF15CC" w:rsidRDefault="00DF15CC" w:rsidP="00377B54">
      <w:pPr>
        <w:pStyle w:val="Code"/>
      </w:pPr>
      <w:r>
        <w:lastRenderedPageBreak/>
        <w:t xml:space="preserve">    decRef() { this.mRefCount--; }</w:t>
      </w:r>
    </w:p>
    <w:p w14:paraId="4B942AA1" w14:textId="77777777" w:rsidR="00DF15CC" w:rsidRDefault="00DF15CC" w:rsidP="00377B54">
      <w:pPr>
        <w:pStyle w:val="Code"/>
      </w:pPr>
      <w:r>
        <w:t xml:space="preserve">    incRef() { this. mRefCount++; }</w:t>
      </w:r>
    </w:p>
    <w:p w14:paraId="0E343EF4" w14:textId="77777777" w:rsidR="00DF15CC" w:rsidRDefault="00DF15CC" w:rsidP="00377B54">
      <w:pPr>
        <w:pStyle w:val="Code"/>
      </w:pPr>
    </w:p>
    <w:p w14:paraId="055FCFAA" w14:textId="77777777" w:rsidR="00DF15CC" w:rsidRDefault="00DF15CC" w:rsidP="00377B54">
      <w:pPr>
        <w:pStyle w:val="Code"/>
      </w:pPr>
      <w:r>
        <w:t xml:space="preserve">    set(data) { this.mData = data;}</w:t>
      </w:r>
    </w:p>
    <w:p w14:paraId="47AE6900" w14:textId="77777777" w:rsidR="00DF15CC" w:rsidRDefault="00DF15CC" w:rsidP="00377B54">
      <w:pPr>
        <w:pStyle w:val="Code"/>
      </w:pPr>
      <w:r>
        <w:t xml:space="preserve">    data() { return this.mData; }</w:t>
      </w:r>
    </w:p>
    <w:p w14:paraId="08FF0057" w14:textId="77777777" w:rsidR="00DF15CC" w:rsidRDefault="00DF15CC" w:rsidP="00377B54">
      <w:pPr>
        <w:pStyle w:val="Code"/>
      </w:pPr>
    </w:p>
    <w:p w14:paraId="39BCCD31" w14:textId="77777777" w:rsidR="00DF15CC" w:rsidRDefault="00DF15CC" w:rsidP="00377B54">
      <w:pPr>
        <w:pStyle w:val="Code"/>
      </w:pPr>
      <w:r>
        <w:t xml:space="preserve">    canRemove() { return (this.mRefCount == 0); }</w:t>
      </w:r>
    </w:p>
    <w:p w14:paraId="7BCD6959" w14:textId="1B18A480" w:rsidR="00DF15CC" w:rsidRDefault="00DF15CC" w:rsidP="00377B54">
      <w:pPr>
        <w:pStyle w:val="Code"/>
      </w:pPr>
      <w:r>
        <w:t>}</w:t>
      </w:r>
    </w:p>
    <w:p w14:paraId="6572706B" w14:textId="577F6EA6" w:rsidR="0002052E" w:rsidRDefault="00F91610" w:rsidP="005C1C1E">
      <w:pPr>
        <w:pStyle w:val="NumList"/>
      </w:pPr>
      <w:r>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65F56DF7" w14:textId="77777777" w:rsidR="003508C7" w:rsidRDefault="00AF193F" w:rsidP="00217A16">
      <w:pPr>
        <w:pStyle w:val="NumList"/>
      </w:pPr>
      <w:r>
        <w:t xml:space="preserve">Define </w:t>
      </w:r>
      <w:r w:rsidR="003508C7">
        <w:t xml:space="preserve">functions for querying the existence of, retrieving, and setting a resource. Notice that as suggested by the variable name of the parameter, </w:t>
      </w:r>
      <w:r w:rsidR="003508C7" w:rsidRPr="0010691D">
        <w:rPr>
          <w:rStyle w:val="CodeInline"/>
        </w:rPr>
        <w:t>path</w:t>
      </w:r>
      <w:r w:rsidR="003508C7">
        <w:t xml:space="preserve">, it is expected that the full path to the external resource file will be used as the key for accessing the corresponding resource. For example, using the path to the </w:t>
      </w:r>
      <w:proofErr w:type="spellStart"/>
      <w:r w:rsidR="003508C7" w:rsidRPr="0010691D">
        <w:rPr>
          <w:rStyle w:val="CodeInline"/>
        </w:rPr>
        <w:t>src</w:t>
      </w:r>
      <w:proofErr w:type="spellEnd"/>
      <w:r w:rsidR="003508C7" w:rsidRPr="0010691D">
        <w:rPr>
          <w:rStyle w:val="CodeInline"/>
        </w:rPr>
        <w:t>/</w:t>
      </w:r>
      <w:proofErr w:type="spellStart"/>
      <w:r w:rsidR="003508C7" w:rsidRPr="0010691D">
        <w:rPr>
          <w:rStyle w:val="CodeInline"/>
        </w:rPr>
        <w:t>glsl</w:t>
      </w:r>
      <w:r w:rsidR="003508C7">
        <w:rPr>
          <w:rStyle w:val="CodeInline"/>
        </w:rPr>
        <w:t>_shaders</w:t>
      </w:r>
      <w:proofErr w:type="spellEnd"/>
      <w:r w:rsidR="003508C7" w:rsidRPr="0010691D">
        <w:rPr>
          <w:rStyle w:val="CodeInline"/>
        </w:rPr>
        <w:t>/</w:t>
      </w:r>
      <w:proofErr w:type="spellStart"/>
      <w:r w:rsidR="003508C7" w:rsidRPr="0010691D">
        <w:rPr>
          <w:rStyle w:val="CodeInline"/>
        </w:rPr>
        <w:t>simple_vs.glsl</w:t>
      </w:r>
      <w:proofErr w:type="spellEnd"/>
      <w:r w:rsidR="003508C7">
        <w:t xml:space="preserve"> file as the key for accessing the content of the file.</w:t>
      </w:r>
    </w:p>
    <w:p w14:paraId="138896A4" w14:textId="77777777" w:rsidR="003508C7" w:rsidRDefault="003508C7" w:rsidP="003508C7">
      <w:pPr>
        <w:pStyle w:val="Code"/>
      </w:pPr>
      <w:r>
        <w:t>function has(path) { return mMap.has(path) }</w:t>
      </w:r>
    </w:p>
    <w:p w14:paraId="7A07D95B" w14:textId="77777777" w:rsidR="003508C7" w:rsidRDefault="003508C7" w:rsidP="003508C7">
      <w:pPr>
        <w:pStyle w:val="Code"/>
      </w:pPr>
      <w:r>
        <w:t>function get(path) {</w:t>
      </w:r>
    </w:p>
    <w:p w14:paraId="1A2A78B7" w14:textId="77777777" w:rsidR="003508C7" w:rsidRDefault="003508C7" w:rsidP="003508C7">
      <w:pPr>
        <w:pStyle w:val="Code"/>
      </w:pPr>
      <w:r>
        <w:t xml:space="preserve">    if (!has(path)) {</w:t>
      </w:r>
    </w:p>
    <w:p w14:paraId="6A65B34F" w14:textId="77777777" w:rsidR="003508C7" w:rsidRDefault="003508C7" w:rsidP="003508C7">
      <w:pPr>
        <w:pStyle w:val="Code"/>
      </w:pPr>
      <w:r>
        <w:t xml:space="preserve">        throw new Error("Error [" + path + "]: not loaded");</w:t>
      </w:r>
    </w:p>
    <w:p w14:paraId="5A9CCBB1" w14:textId="77777777" w:rsidR="003508C7" w:rsidRDefault="003508C7" w:rsidP="003508C7">
      <w:pPr>
        <w:pStyle w:val="Code"/>
      </w:pPr>
      <w:r>
        <w:t xml:space="preserve">    }</w:t>
      </w:r>
    </w:p>
    <w:p w14:paraId="4C3F3804" w14:textId="77777777" w:rsidR="003508C7" w:rsidRDefault="003508C7" w:rsidP="003508C7">
      <w:pPr>
        <w:pStyle w:val="Code"/>
      </w:pPr>
      <w:r>
        <w:t xml:space="preserve">    return mMap.get(path).data();</w:t>
      </w:r>
    </w:p>
    <w:p w14:paraId="3054CED1" w14:textId="77777777" w:rsidR="003508C7" w:rsidRDefault="003508C7" w:rsidP="003508C7">
      <w:pPr>
        <w:pStyle w:val="Code"/>
      </w:pPr>
      <w:r>
        <w:t>}</w:t>
      </w:r>
    </w:p>
    <w:p w14:paraId="348C129F" w14:textId="408EE7D7" w:rsidR="003508C7" w:rsidRDefault="003508C7" w:rsidP="00217A16">
      <w:pPr>
        <w:pStyle w:val="Code"/>
      </w:pPr>
      <w:r>
        <w:t>function set(key, value) { mMap.get(key).set(value); }</w:t>
      </w:r>
    </w:p>
    <w:p w14:paraId="690075E2" w14:textId="0AD0A1FD" w:rsidR="00095BF1" w:rsidRDefault="003508C7" w:rsidP="00876621">
      <w:pPr>
        <w:pStyle w:val="NumList"/>
      </w:pPr>
      <w:r>
        <w:lastRenderedPageBreak/>
        <w:t xml:space="preserve">Define </w:t>
      </w:r>
      <w:r>
        <w:t>functions to indicate</w:t>
      </w:r>
      <w:r w:rsidR="00AE2100">
        <w:t xml:space="preserve"> that</w:t>
      </w:r>
      <w:r>
        <w:t xml:space="preserve"> loading </w:t>
      </w:r>
      <w:r w:rsidR="00AE2100">
        <w:t xml:space="preserve">has been </w:t>
      </w:r>
      <w:r>
        <w:t>request</w:t>
      </w:r>
      <w:r w:rsidR="00AE2100">
        <w:t>ed</w:t>
      </w:r>
      <w:r w:rsidR="00217A16">
        <w:t>,</w:t>
      </w:r>
      <w:r>
        <w:t xml:space="preserve"> increase </w:t>
      </w:r>
      <w:r w:rsidR="00AE2100">
        <w:t xml:space="preserve">the </w:t>
      </w:r>
      <w:r>
        <w:t>reference count</w:t>
      </w:r>
      <w:r w:rsidR="003D45FA">
        <w:t xml:space="preserve"> </w:t>
      </w:r>
      <w:r w:rsidR="00217A16">
        <w:t>of a loaded resource</w:t>
      </w:r>
      <w:r>
        <w:t xml:space="preserve">, and </w:t>
      </w:r>
      <w:r w:rsidR="00217A16">
        <w:t xml:space="preserve">to </w:t>
      </w:r>
      <w:r w:rsidR="003D45FA">
        <w:t>proper</w:t>
      </w:r>
      <w:r w:rsidR="00217A16">
        <w:t>ly</w:t>
      </w:r>
      <w:r w:rsidR="003D45FA">
        <w:t xml:space="preserve"> </w:t>
      </w:r>
      <w:r>
        <w:t>unload</w:t>
      </w:r>
      <w:r w:rsidR="003D45FA">
        <w:t xml:space="preserve"> </w:t>
      </w:r>
      <w:r>
        <w:t>a resource.</w:t>
      </w:r>
      <w:r>
        <w:t xml:space="preserve"> Due to the asynchronous nature of the loading operation, </w:t>
      </w:r>
      <w:r>
        <w:t xml:space="preserve">a load request will result in an empty </w:t>
      </w:r>
      <w:proofErr w:type="spellStart"/>
      <w:r w:rsidRPr="00876621">
        <w:rPr>
          <w:rStyle w:val="CodeInline"/>
        </w:rPr>
        <w:t>MapEntry</w:t>
      </w:r>
      <w:proofErr w:type="spellEnd"/>
      <w:r>
        <w:t xml:space="preserve"> which will be updated when the load operation is </w:t>
      </w:r>
      <w:r>
        <w:t xml:space="preserve">completed sometime in the future. </w:t>
      </w:r>
      <w:r w:rsidR="00752659">
        <w:t xml:space="preserve">Note that each unload request will decrease the reference count and may or may not result in the </w:t>
      </w:r>
      <w:r w:rsidR="00752659">
        <w:t>resource being unloaded.</w:t>
      </w:r>
    </w:p>
    <w:p w14:paraId="18F818B5" w14:textId="77777777" w:rsidR="003508C7" w:rsidRDefault="003508C7" w:rsidP="003508C7">
      <w:pPr>
        <w:pStyle w:val="Code"/>
      </w:pPr>
      <w:r>
        <w:t>function loadRequested(path) {</w:t>
      </w:r>
    </w:p>
    <w:p w14:paraId="00D8A276" w14:textId="77777777" w:rsidR="003508C7" w:rsidRDefault="003508C7" w:rsidP="003508C7">
      <w:pPr>
        <w:pStyle w:val="Code"/>
      </w:pPr>
      <w:r>
        <w:t xml:space="preserve">    mMap.set(path, new MapEntry(null)); </w:t>
      </w:r>
    </w:p>
    <w:p w14:paraId="11DD4004" w14:textId="77777777" w:rsidR="003508C7" w:rsidRDefault="003508C7" w:rsidP="003508C7">
      <w:pPr>
        <w:pStyle w:val="Code"/>
      </w:pPr>
      <w:r>
        <w:t>}</w:t>
      </w:r>
    </w:p>
    <w:p w14:paraId="6FEDA74D" w14:textId="77777777" w:rsidR="003508C7" w:rsidRDefault="003508C7" w:rsidP="003508C7">
      <w:pPr>
        <w:pStyle w:val="Code"/>
      </w:pPr>
      <w:r>
        <w:t>function incRef(path) {</w:t>
      </w:r>
    </w:p>
    <w:p w14:paraId="0B38361D" w14:textId="77777777" w:rsidR="003508C7" w:rsidRDefault="003508C7" w:rsidP="003508C7">
      <w:pPr>
        <w:pStyle w:val="Code"/>
      </w:pPr>
      <w:r>
        <w:t xml:space="preserve">    mMap.get(path).incRef();</w:t>
      </w:r>
    </w:p>
    <w:p w14:paraId="50F7C8DB" w14:textId="0680BF72" w:rsidR="003508C7" w:rsidRDefault="003508C7" w:rsidP="003508C7">
      <w:pPr>
        <w:pStyle w:val="Code"/>
      </w:pPr>
      <w:r>
        <w:t>}</w:t>
      </w:r>
    </w:p>
    <w:p w14:paraId="4D85F72B" w14:textId="56854012" w:rsidR="00C84F2E" w:rsidRDefault="00112625" w:rsidP="00C84F2E">
      <w:pPr>
        <w:pStyle w:val="Code"/>
      </w:pPr>
      <w:r>
        <w:t xml:space="preserve">function unload(path) { </w:t>
      </w:r>
    </w:p>
    <w:p w14:paraId="2BDDF0EA" w14:textId="1003415D" w:rsidR="00C84F2E" w:rsidRDefault="00C84F2E" w:rsidP="00C84F2E">
      <w:pPr>
        <w:pStyle w:val="Code"/>
      </w:pPr>
      <w:r>
        <w:t xml:space="preserve">    let entry = mMap.get(path);</w:t>
      </w:r>
    </w:p>
    <w:p w14:paraId="7C70112D" w14:textId="77777777" w:rsidR="00C84F2E" w:rsidRDefault="00C84F2E" w:rsidP="00C84F2E">
      <w:pPr>
        <w:pStyle w:val="Code"/>
      </w:pPr>
      <w:r>
        <w:t xml:space="preserve">    entry.decRef();</w:t>
      </w:r>
    </w:p>
    <w:p w14:paraId="724FF92F" w14:textId="77777777" w:rsidR="00C84F2E" w:rsidRDefault="00C84F2E" w:rsidP="00C84F2E">
      <w:pPr>
        <w:pStyle w:val="Code"/>
      </w:pPr>
      <w:r>
        <w:t xml:space="preserve">    if (entry.canRemove())</w:t>
      </w:r>
    </w:p>
    <w:p w14:paraId="01177A70" w14:textId="77777777" w:rsidR="00C84F2E" w:rsidRDefault="00C84F2E" w:rsidP="00C84F2E">
      <w:pPr>
        <w:pStyle w:val="Code"/>
      </w:pPr>
      <w:r>
        <w:t xml:space="preserve">        mMap.delete(path) </w:t>
      </w:r>
    </w:p>
    <w:p w14:paraId="62D7011C" w14:textId="77777777" w:rsidR="00C84F2E" w:rsidRDefault="00C84F2E" w:rsidP="00C84F2E">
      <w:pPr>
        <w:pStyle w:val="Code"/>
      </w:pPr>
      <w:r>
        <w:t xml:space="preserve">    return entry.canRemove();</w:t>
      </w:r>
      <w:r w:rsidDel="00C84F2E">
        <w:t xml:space="preserve"> </w:t>
      </w:r>
    </w:p>
    <w:p w14:paraId="7F9A63A4" w14:textId="7890A34A" w:rsidR="00C84F2E" w:rsidRDefault="00112625" w:rsidP="00C84F2E">
      <w:pPr>
        <w:pStyle w:val="Code"/>
      </w:pPr>
      <w:r>
        <w:t>}</w:t>
      </w:r>
      <w:r w:rsidR="00C84F2E" w:rsidRPr="00C84F2E">
        <w:t xml:space="preserve">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50490D63" w:rsidR="005C1C1E" w:rsidRDefault="001824F2" w:rsidP="005C1C1E">
      <w:pPr>
        <w:pStyle w:val="NumList"/>
      </w:pPr>
      <w:r>
        <w:t xml:space="preserve">Define a loading function, </w:t>
      </w:r>
      <w:proofErr w:type="spellStart"/>
      <w:proofErr w:type="gramStart"/>
      <w:r w:rsidR="00104EC4" w:rsidRPr="0010691D">
        <w:rPr>
          <w:rStyle w:val="CodeInline"/>
        </w:rPr>
        <w:t>loadDecodeParse</w:t>
      </w:r>
      <w:proofErr w:type="spellEnd"/>
      <w:r w:rsidR="00104EC4" w:rsidRPr="0010691D">
        <w:rPr>
          <w:rStyle w:val="CodeInline"/>
        </w:rPr>
        <w:t>(</w:t>
      </w:r>
      <w:proofErr w:type="gramEnd"/>
      <w:r w:rsidR="00104EC4" w:rsidRPr="0010691D">
        <w:rPr>
          <w:rStyle w:val="CodeInline"/>
        </w:rPr>
        <w:t>)</w:t>
      </w:r>
      <w:r w:rsidR="002C19D5">
        <w:t>.</w:t>
      </w:r>
      <w:r w:rsidR="002C19D5">
        <w:t xml:space="preserve"> </w:t>
      </w:r>
      <w:r w:rsidR="002C19D5">
        <w:t>If the resource is already loaded</w:t>
      </w:r>
      <w:r w:rsidR="002C19D5">
        <w:t>, the corresponding reference count is incremented. Otherwise,</w:t>
      </w:r>
      <w:r w:rsidR="002C19D5">
        <w:t xml:space="preserve"> t</w:t>
      </w:r>
      <w:r w:rsidR="002C19D5">
        <w:t>h</w:t>
      </w:r>
      <w:r w:rsidR="002C19D5">
        <w:t>e</w:t>
      </w:r>
      <w:r w:rsidR="002C19D5">
        <w:t xml:space="preserve"> function </w:t>
      </w:r>
      <w:r w:rsidR="00C742E5">
        <w:t>first issue</w:t>
      </w:r>
      <w:r w:rsidR="00370894">
        <w:t>s</w:t>
      </w:r>
      <w:r w:rsidR="00C742E5">
        <w:t xml:space="preserve"> a </w:t>
      </w:r>
      <w:proofErr w:type="spellStart"/>
      <w:proofErr w:type="gramStart"/>
      <w:r w:rsidR="00C742E5" w:rsidRPr="00D2319D">
        <w:rPr>
          <w:rStyle w:val="CodeInline"/>
        </w:rPr>
        <w:t>loadRequest</w:t>
      </w:r>
      <w:proofErr w:type="spellEnd"/>
      <w:r w:rsidR="00C742E5" w:rsidRPr="00D2319D">
        <w:rPr>
          <w:rStyle w:val="CodeInline"/>
        </w:rPr>
        <w:t>(</w:t>
      </w:r>
      <w:proofErr w:type="gramEnd"/>
      <w:r w:rsidR="00C742E5" w:rsidRPr="00D2319D">
        <w:rPr>
          <w:rStyle w:val="CodeInline"/>
        </w:rPr>
        <w:t>)</w:t>
      </w:r>
      <w:r w:rsidR="00C742E5">
        <w:t xml:space="preserve"> </w:t>
      </w:r>
      <w:r w:rsidR="00104EC4">
        <w:t>to</w:t>
      </w:r>
      <w:r w:rsidR="002C19D5">
        <w:t xml:space="preserve"> </w:t>
      </w:r>
      <w:r w:rsidR="009326D7">
        <w:t>create</w:t>
      </w:r>
      <w:r w:rsidR="002C19D5">
        <w:t xml:space="preserve"> a</w:t>
      </w:r>
      <w:r w:rsidR="002C19D5">
        <w:t>n empty</w:t>
      </w:r>
      <w:r w:rsidR="002C19D5">
        <w:t xml:space="preserve"> </w:t>
      </w:r>
      <w:proofErr w:type="spellStart"/>
      <w:r w:rsidR="002C19D5" w:rsidRPr="00D2319D">
        <w:rPr>
          <w:rStyle w:val="CodeInline"/>
        </w:rPr>
        <w:t>MapEntry</w:t>
      </w:r>
      <w:proofErr w:type="spellEnd"/>
      <w:r w:rsidR="002C19D5">
        <w:t xml:space="preserve"> </w:t>
      </w:r>
      <w:r w:rsidR="002C19D5">
        <w:t xml:space="preserve">in </w:t>
      </w:r>
      <w:proofErr w:type="spellStart"/>
      <w:r w:rsidR="002C19D5" w:rsidRPr="00D2319D">
        <w:rPr>
          <w:rStyle w:val="CodeInline"/>
        </w:rPr>
        <w:t>mMap</w:t>
      </w:r>
      <w:proofErr w:type="spellEnd"/>
      <w:r w:rsidR="002C19D5">
        <w:t>.</w:t>
      </w:r>
      <w:r w:rsidR="002C19D5">
        <w:t xml:space="preserve"> </w:t>
      </w:r>
      <w:r w:rsidR="002C19D5">
        <w:t xml:space="preserve">The </w:t>
      </w:r>
      <w:r w:rsidR="002C19D5">
        <w:t xml:space="preserve">function </w:t>
      </w:r>
      <w:r w:rsidR="002C19D5">
        <w:t>then</w:t>
      </w:r>
      <w:r w:rsidR="00370894">
        <w:t xml:space="preserve"> create</w:t>
      </w:r>
      <w:r w:rsidR="00370894">
        <w:t xml:space="preserve">s a </w:t>
      </w:r>
      <w:r w:rsidR="004A3434">
        <w:t>HTML5</w:t>
      </w:r>
      <w:r w:rsidR="00370894">
        <w:t xml:space="preserve"> </w:t>
      </w:r>
      <w:r w:rsidR="00370894" w:rsidRPr="00D2319D">
        <w:rPr>
          <w:rStyle w:val="CodeInline"/>
        </w:rPr>
        <w:t>fetch</w:t>
      </w:r>
      <w:r w:rsidR="00370894">
        <w:t xml:space="preserve"> </w:t>
      </w:r>
      <w:r w:rsidR="00370894">
        <w:t>promise</w:t>
      </w:r>
      <w:r w:rsidR="002C19D5">
        <w:t>, using the path to the resource as key,</w:t>
      </w:r>
      <w:r w:rsidR="002C19D5">
        <w:t xml:space="preserve"> </w:t>
      </w:r>
      <w:r w:rsidR="00370894">
        <w:t xml:space="preserve">to </w:t>
      </w:r>
      <w:r w:rsidR="00104EC4">
        <w:t xml:space="preserve">asynchronously fetch </w:t>
      </w:r>
      <w:r w:rsidR="0076142D">
        <w:t xml:space="preserve">the </w:t>
      </w:r>
      <w:r w:rsidR="005A62D7">
        <w:t>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w:t>
      </w:r>
      <w:r w:rsidR="00C742E5">
        <w:t xml:space="preserve">update </w:t>
      </w:r>
      <w:r w:rsidR="00F216AC">
        <w:t>the results into the</w:t>
      </w:r>
      <w:r w:rsidR="002C19D5">
        <w:t xml:space="preserve"> </w:t>
      </w:r>
      <w:r w:rsidR="009326D7">
        <w:t xml:space="preserve">created </w:t>
      </w:r>
      <w:proofErr w:type="spellStart"/>
      <w:r w:rsidR="00C742E5" w:rsidRPr="00D2319D">
        <w:rPr>
          <w:rStyle w:val="CodeInline"/>
        </w:rPr>
        <w:t>MapEntry</w:t>
      </w:r>
      <w:proofErr w:type="spellEnd"/>
      <w:r w:rsidR="00F216AC">
        <w:t>.</w:t>
      </w:r>
      <w:r w:rsidR="00370894">
        <w:t xml:space="preserve"> This created promise is then </w:t>
      </w:r>
      <w:r w:rsidR="00370894">
        <w:t>pushed in</w:t>
      </w:r>
      <w:r w:rsidR="004A3434">
        <w:t>to</w:t>
      </w:r>
      <w:r w:rsidR="00370894">
        <w:t xml:space="preserve"> the </w:t>
      </w:r>
      <w:proofErr w:type="spellStart"/>
      <w:r w:rsidR="00370894" w:rsidRPr="00D2319D">
        <w:rPr>
          <w:rStyle w:val="CodeInline"/>
        </w:rPr>
        <w:t>mOutstandingPromises</w:t>
      </w:r>
      <w:proofErr w:type="spellEnd"/>
      <w:r w:rsidR="00370894">
        <w:t xml:space="preserve"> array. </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lastRenderedPageBreak/>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323F28E" w14:textId="77777777" w:rsidR="00C742E5" w:rsidRDefault="005C1C1E" w:rsidP="005C1C1E">
      <w:pPr>
        <w:pStyle w:val="Code"/>
      </w:pPr>
      <w:r>
        <w:t xml:space="preserve">    if (!has(path)) {</w:t>
      </w:r>
    </w:p>
    <w:p w14:paraId="372FE6C0" w14:textId="03845D0A" w:rsidR="00C742E5" w:rsidRDefault="00C742E5" w:rsidP="005C1C1E">
      <w:pPr>
        <w:pStyle w:val="Code"/>
      </w:pPr>
      <w:r>
        <w:t xml:space="preserve">    </w:t>
      </w:r>
      <w:r w:rsidRPr="00C742E5">
        <w:t xml:space="preserve">    loadRequested(path);</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1D937E50" w:rsidR="005C1C1E" w:rsidRDefault="005C1C1E" w:rsidP="005C1C1E">
      <w:pPr>
        <w:pStyle w:val="Code"/>
      </w:pPr>
      <w:r>
        <w:t xml:space="preserve">            .then(data =&gt; { return 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6271ACA0" w14:textId="1F2F276B" w:rsidR="002C19D5" w:rsidRDefault="005C1C1E" w:rsidP="002C19D5">
      <w:pPr>
        <w:pStyle w:val="Code"/>
      </w:pPr>
      <w:r>
        <w:t xml:space="preserve">    }</w:t>
      </w:r>
      <w:r w:rsidR="002C19D5" w:rsidRPr="002C19D5">
        <w:t xml:space="preserve"> </w:t>
      </w:r>
      <w:r w:rsidR="002C19D5">
        <w:t>else {</w:t>
      </w:r>
    </w:p>
    <w:p w14:paraId="3DF86997" w14:textId="77777777" w:rsidR="002C19D5" w:rsidRDefault="002C19D5" w:rsidP="002C19D5">
      <w:pPr>
        <w:pStyle w:val="Code"/>
      </w:pPr>
      <w:r>
        <w:t xml:space="preserve">        incRef(path);  // increase reference count</w:t>
      </w:r>
    </w:p>
    <w:p w14:paraId="19225A63" w14:textId="7DF79C2B" w:rsidR="005C1C1E" w:rsidRDefault="002C19D5" w:rsidP="002C19D5">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3504990E" w:rsidR="0002052E" w:rsidRDefault="00F457D1" w:rsidP="00D2319D">
      <w:pPr>
        <w:pStyle w:val="BodyTextCon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3E4B4CF8" w:rsidR="008469F9" w:rsidRDefault="00291664" w:rsidP="0010691D">
      <w:pPr>
        <w:pStyle w:val="BodyTextCont"/>
      </w:pPr>
      <w:r>
        <w:t>T</w:t>
      </w:r>
      <w:r w:rsidR="008469F9">
        <w:t xml:space="preserve">he HTML5 </w:t>
      </w:r>
      <w:proofErr w:type="gramStart"/>
      <w:r w:rsidR="008469F9" w:rsidRPr="0010691D">
        <w:rPr>
          <w:rStyle w:val="CodeInline"/>
        </w:rPr>
        <w:t>fetch(</w:t>
      </w:r>
      <w:proofErr w:type="gramEnd"/>
      <w:r w:rsidR="008469F9" w:rsidRPr="0010691D">
        <w:rPr>
          <w:rStyle w:val="CodeInline"/>
        </w:rPr>
        <w:t>)</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proofErr w:type="spellStart"/>
      <w:r w:rsidR="004A3434">
        <w:rPr>
          <w:rStyle w:val="CodeInline"/>
        </w:rPr>
        <w:t>fetchPromise</w:t>
      </w:r>
      <w:proofErr w:type="spellEnd"/>
      <w:r w:rsidR="004A3434">
        <w:t xml:space="preserve"> </w:t>
      </w:r>
      <w:r w:rsidR="00AE634A">
        <w:t xml:space="preserve">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w:t>
      </w:r>
      <w:r w:rsidR="004A3434">
        <w:t xml:space="preserve">updated </w:t>
      </w:r>
      <w:r w:rsidR="00AE634A">
        <w:t>into the</w:t>
      </w:r>
      <w:r w:rsidR="004A3434">
        <w:t xml:space="preserve"> corresponding</w:t>
      </w:r>
      <w:r w:rsidR="00AE634A">
        <w:t xml:space="preserve"> </w:t>
      </w:r>
      <w:proofErr w:type="spellStart"/>
      <w:r w:rsidR="00AE634A" w:rsidRPr="0010691D">
        <w:rPr>
          <w:rStyle w:val="CodeInline"/>
        </w:rPr>
        <w:t>Map</w:t>
      </w:r>
      <w:r w:rsidR="004A3434">
        <w:rPr>
          <w:rStyle w:val="CodeInline"/>
        </w:rPr>
        <w:t>Entry</w:t>
      </w:r>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r w:rsidR="008D73C8" w:rsidRPr="00AD5531">
        <w:rPr>
          <w:rStyle w:val="CodeInline"/>
        </w:rPr>
        <w:t>loadDecodeParse</w:t>
      </w:r>
      <w:proofErr w:type="spell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lastRenderedPageBreak/>
        <w:t>Note</w:t>
      </w:r>
      <w:r w:rsidRPr="00AB7062">
        <w:tab/>
      </w:r>
      <w:proofErr w:type="gramStart"/>
      <w:r w:rsidRPr="00AB7062">
        <w:t>The</w:t>
      </w:r>
      <w:proofErr w:type="gramEnd"/>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4D2EAAE4" w14:textId="77777777" w:rsidR="00984E88" w:rsidRDefault="005C1C1E" w:rsidP="005C1C1E">
      <w:pPr>
        <w:pStyle w:val="Code"/>
      </w:pPr>
      <w:r>
        <w:t xml:space="preserve">export {has, get, set, </w:t>
      </w:r>
    </w:p>
    <w:p w14:paraId="04E1EECE" w14:textId="6A930769" w:rsidR="00984E88" w:rsidRDefault="00200811" w:rsidP="00984E88">
      <w:pPr>
        <w:pStyle w:val="Code"/>
        <w:ind w:firstLine="240"/>
      </w:pPr>
      <w:r w:rsidRPr="00200811">
        <w:t xml:space="preserve">loadRequested, incRef, loadDecodeParse, </w:t>
      </w:r>
    </w:p>
    <w:p w14:paraId="28CC2D00" w14:textId="77777777" w:rsidR="00984E88" w:rsidRDefault="00200811" w:rsidP="00984E88">
      <w:pPr>
        <w:pStyle w:val="Code"/>
        <w:ind w:firstLine="240"/>
      </w:pPr>
      <w:r w:rsidRPr="00200811">
        <w:t xml:space="preserve">unload, </w:t>
      </w:r>
    </w:p>
    <w:p w14:paraId="36966EAB" w14:textId="2590384A" w:rsidR="005C1C1E" w:rsidRDefault="00200811" w:rsidP="00984E88">
      <w:pPr>
        <w:pStyle w:val="Code"/>
        <w:ind w:firstLine="240"/>
      </w:pPr>
      <w:r w:rsidRPr="00200811">
        <w:t>pushPromise, waitOnPromises</w:t>
      </w:r>
      <w:r w:rsidR="005C1C1E">
        <w:t>}</w:t>
      </w:r>
    </w:p>
    <w:p w14:paraId="12D41AD9" w14:textId="4C516821" w:rsidR="004107D9" w:rsidRDefault="005320CD">
      <w:pPr>
        <w:pStyle w:val="BodyTextFirs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lastRenderedPageBreak/>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r w:rsidRPr="0010691D">
        <w:rPr>
          <w:rStyle w:val="CodeInline"/>
        </w:rPr>
        <w:t>loadDec</w:t>
      </w:r>
      <w:r>
        <w:rPr>
          <w:rStyle w:val="CodeInline"/>
        </w:rPr>
        <w:t>o</w:t>
      </w:r>
      <w:r w:rsidRPr="0010691D">
        <w:rPr>
          <w:rStyle w:val="CodeInline"/>
        </w:rPr>
        <w:t>deParse</w:t>
      </w:r>
      <w:proofErr w:type="spell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132A4431" w:rsidR="004E4AB4" w:rsidRPr="004E4AB4" w:rsidRDefault="00B96DCA" w:rsidP="004E4AB4">
      <w:pPr>
        <w:pStyle w:val="NumList"/>
      </w:pPr>
      <w:r>
        <w:t xml:space="preserve">Export the functionality </w:t>
      </w:r>
      <w:r w:rsidR="003D45FA">
        <w:t xml:space="preserve">to provide </w:t>
      </w:r>
      <w:r w:rsidR="006735E4">
        <w:t xml:space="preserve">access </w:t>
      </w:r>
      <w:r w:rsidR="003D45FA">
        <w:t>to</w:t>
      </w:r>
      <w:r w:rsidR="006735E4">
        <w:t xml:space="preserve"> the re</w:t>
      </w:r>
      <w:r w:rsidR="006735E4">
        <w:t xml:space="preserve">st </w:t>
      </w:r>
      <w:r w:rsidR="003D45FA">
        <w:t>of</w:t>
      </w:r>
      <w:r w:rsidR="00D2319D">
        <w:t xml:space="preserve"> </w:t>
      </w:r>
      <w:r>
        <w:t>the game engine.</w:t>
      </w:r>
    </w:p>
    <w:p w14:paraId="27C581CC" w14:textId="11CD60D5" w:rsidR="00694B0D" w:rsidRPr="0042523B" w:rsidRDefault="004E4AB4" w:rsidP="00D2319D">
      <w:pPr>
        <w:pStyle w:val="Code"/>
      </w:pPr>
      <w:r w:rsidRPr="004E4AB4">
        <w:t>export {has, get, load, unload}</w:t>
      </w:r>
    </w:p>
    <w:p w14:paraId="5F1142F4" w14:textId="7682A653" w:rsidR="00694B0D" w:rsidRPr="0042523B" w:rsidRDefault="00694B0D" w:rsidP="00D2319D">
      <w:pPr>
        <w:pStyle w:val="NumList"/>
      </w:pPr>
      <w:r w:rsidRPr="0042523B">
        <w:t xml:space="preserve">Lastly, remember to </w:t>
      </w:r>
      <w:r w:rsidR="00D2319D">
        <w:t xml:space="preserve">update </w:t>
      </w:r>
      <w:r w:rsidRPr="0042523B">
        <w:t xml:space="preserve">the defined functionality for the client in the </w:t>
      </w:r>
      <w:r w:rsidRPr="0010691D">
        <w:rPr>
          <w:rStyle w:val="CodeInline"/>
        </w:rPr>
        <w:t>index.js</w:t>
      </w:r>
      <w:r w:rsidRPr="0042523B">
        <w:t xml:space="preserve">. </w:t>
      </w:r>
    </w:p>
    <w:p w14:paraId="34426E4C" w14:textId="12C4ADDE" w:rsidR="00694B0D" w:rsidRPr="0010691D" w:rsidRDefault="00694B0D" w:rsidP="00694B0D">
      <w:pPr>
        <w:spacing w:before="120" w:after="120" w:line="240" w:lineRule="auto"/>
        <w:contextualSpacing/>
        <w:rPr>
          <w:rStyle w:val="CodeBold"/>
        </w:rPr>
      </w:pPr>
      <w:r w:rsidRPr="0010691D">
        <w:rPr>
          <w:rStyle w:val="CodeBold"/>
        </w:rPr>
        <w:t xml:space="preserve">import * as </w:t>
      </w:r>
      <w:r w:rsidR="006735E4">
        <w:rPr>
          <w:rStyle w:val="CodeBold"/>
        </w:rPr>
        <w:t>text</w:t>
      </w:r>
      <w:r w:rsidRPr="0010691D">
        <w:rPr>
          <w:rStyle w:val="CodeBold"/>
        </w:rPr>
        <w:t xml:space="preserve"> from "./resources/</w:t>
      </w:r>
      <w:r w:rsidR="006735E4">
        <w:rPr>
          <w:rStyle w:val="CodeBold"/>
        </w:rPr>
        <w:t>text</w:t>
      </w:r>
      <w:r w:rsidRPr="0010691D">
        <w:rPr>
          <w:rStyle w:val="CodeBold"/>
        </w:rPr>
        <w:t>.js";</w:t>
      </w:r>
      <w:r w:rsidRPr="0010691D">
        <w:rPr>
          <w:rStyle w:val="CodeBold"/>
        </w:rPr>
        <w:br/>
      </w:r>
    </w:p>
    <w:p w14:paraId="738E2369" w14:textId="7CF60DF8" w:rsidR="00694B0D" w:rsidRPr="0042523B" w:rsidRDefault="00694B0D" w:rsidP="00694B0D">
      <w:pPr>
        <w:pStyle w:val="Code"/>
        <w:rPr>
          <w:rFonts w:ascii="TheSansMonoConBlack" w:hAnsi="TheSansMonoConBlack"/>
        </w:rPr>
      </w:pPr>
      <w:r w:rsidRPr="0042523B">
        <w:t>… identical to previous code …</w:t>
      </w:r>
    </w:p>
    <w:p w14:paraId="2EF17020" w14:textId="77777777" w:rsidR="00694B0D" w:rsidRPr="0042523B" w:rsidRDefault="00694B0D" w:rsidP="00694B0D">
      <w:pPr>
        <w:pStyle w:val="Code"/>
        <w:rPr>
          <w:bdr w:val="none" w:sz="0" w:space="0" w:color="auto" w:frame="1"/>
        </w:rPr>
      </w:pPr>
    </w:p>
    <w:p w14:paraId="7F675490" w14:textId="77777777" w:rsidR="00694B0D" w:rsidRPr="0042523B" w:rsidRDefault="00694B0D" w:rsidP="00694B0D">
      <w:pPr>
        <w:pStyle w:val="Code"/>
        <w:rPr>
          <w:bdr w:val="none" w:sz="0" w:space="0" w:color="auto" w:frame="1"/>
        </w:rPr>
      </w:pPr>
      <w:r w:rsidRPr="0042523B">
        <w:rPr>
          <w:bdr w:val="none" w:sz="0" w:space="0" w:color="auto" w:frame="1"/>
        </w:rPr>
        <w:t>export default {</w:t>
      </w:r>
    </w:p>
    <w:p w14:paraId="3A240974" w14:textId="77777777" w:rsidR="00694B0D" w:rsidRPr="0042523B" w:rsidRDefault="00694B0D" w:rsidP="00694B0D">
      <w:pPr>
        <w:pStyle w:val="Code"/>
        <w:rPr>
          <w:bdr w:val="none" w:sz="0" w:space="0" w:color="auto" w:frame="1"/>
        </w:rPr>
      </w:pPr>
      <w:r w:rsidRPr="0042523B">
        <w:rPr>
          <w:bdr w:val="none" w:sz="0" w:space="0" w:color="auto" w:frame="1"/>
        </w:rPr>
        <w:t xml:space="preserve">    // resource support</w:t>
      </w:r>
    </w:p>
    <w:p w14:paraId="138B8BC6" w14:textId="1C9C8B19" w:rsidR="00694B0D" w:rsidRPr="0042523B" w:rsidRDefault="00694B0D" w:rsidP="00694B0D">
      <w:pPr>
        <w:pStyle w:val="Code"/>
        <w:rPr>
          <w:rFonts w:ascii="TheSansMonoConBlack" w:hAnsi="TheSansMonoConBlack"/>
        </w:rPr>
      </w:pPr>
      <w:r>
        <w:rPr>
          <w:bdr w:val="none" w:sz="0" w:space="0" w:color="auto" w:frame="1"/>
        </w:rPr>
        <w:t xml:space="preserve">    </w:t>
      </w:r>
      <w:r w:rsidRPr="00D2319D">
        <w:rPr>
          <w:rStyle w:val="CodeBold"/>
        </w:rPr>
        <w:t>text</w:t>
      </w:r>
      <w:r w:rsidRPr="0042523B">
        <w:rPr>
          <w:bdr w:val="none" w:sz="0" w:space="0" w:color="auto" w:frame="1"/>
        </w:rPr>
        <w:t>,</w:t>
      </w:r>
    </w:p>
    <w:p w14:paraId="6B7DDC3B" w14:textId="77777777" w:rsidR="00694B0D" w:rsidRPr="0042523B" w:rsidRDefault="00694B0D" w:rsidP="00694B0D">
      <w:pPr>
        <w:pStyle w:val="Code"/>
        <w:rPr>
          <w:bdr w:val="none" w:sz="0" w:space="0" w:color="auto" w:frame="1"/>
        </w:rPr>
      </w:pPr>
    </w:p>
    <w:p w14:paraId="5676B134" w14:textId="298D80C9" w:rsidR="00694B0D" w:rsidRPr="0042523B" w:rsidRDefault="00694B0D" w:rsidP="00694B0D">
      <w:pPr>
        <w:pStyle w:val="Code"/>
        <w:rPr>
          <w:rFonts w:ascii="TheSansMonoConBlack" w:hAnsi="TheSansMonoConBlack"/>
          <w:bdr w:val="none" w:sz="0" w:space="0" w:color="auto" w:frame="1"/>
        </w:rPr>
      </w:pPr>
      <w:r w:rsidRPr="0042523B">
        <w:t xml:space="preserve">    … identical to previous code …</w:t>
      </w:r>
    </w:p>
    <w:p w14:paraId="60D5EC19" w14:textId="274D6A69" w:rsidR="009D6400" w:rsidRPr="00D2319D" w:rsidRDefault="00694B0D" w:rsidP="004E4AB4">
      <w:pPr>
        <w:pStyle w:val="Code"/>
        <w:rPr>
          <w:bdr w:val="none" w:sz="0" w:space="0" w:color="auto" w:frame="1"/>
        </w:rPr>
      </w:pPr>
      <w:r w:rsidRPr="0042523B">
        <w:rPr>
          <w:bdr w:val="none" w:sz="0" w:space="0" w:color="auto" w:frame="1"/>
        </w:rPr>
        <w:t>}</w:t>
      </w:r>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t>
      </w:r>
      <w:r w:rsidRPr="009D6400">
        <w:lastRenderedPageBreak/>
        <w:t xml:space="preserve">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0F96EF4A" w:rsidR="000C0041" w:rsidRDefault="00444DAA" w:rsidP="00D526D9">
      <w:pPr>
        <w:pStyle w:val="NumList"/>
      </w:pPr>
      <w:r>
        <w:t xml:space="preserve">Replace the content of the </w:t>
      </w:r>
      <w:proofErr w:type="spellStart"/>
      <w:r w:rsidRPr="0010691D">
        <w:rPr>
          <w:rStyle w:val="CodeInline"/>
        </w:rPr>
        <w:t>init</w:t>
      </w:r>
      <w:proofErr w:type="spell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w:t>
      </w:r>
      <w:r w:rsidR="00F26AA9">
        <w:t>, and w</w:t>
      </w:r>
      <w:r w:rsidR="00227B3C">
        <w:t xml:space="preserve">hen the loading is completed, trigger the </w:t>
      </w:r>
      <w:r>
        <w:t>call</w:t>
      </w:r>
      <w:r w:rsidR="00227B3C">
        <w:t>ing of</w:t>
      </w:r>
      <w:r>
        <w:t xml:space="preserve"> the </w:t>
      </w:r>
      <w:proofErr w:type="spellStart"/>
      <w:proofErr w:type="gramStart"/>
      <w:r w:rsidRPr="0010691D">
        <w:rPr>
          <w:rStyle w:val="CodeInline"/>
        </w:rPr>
        <w:t>createShaders</w:t>
      </w:r>
      <w:proofErr w:type="spellEnd"/>
      <w:r w:rsidRPr="0010691D">
        <w:rPr>
          <w:rStyle w:val="CodeInline"/>
        </w:rPr>
        <w:t>(</w:t>
      </w:r>
      <w:proofErr w:type="gramEnd"/>
      <w:r w:rsidRPr="0010691D">
        <w:rPr>
          <w:rStyle w:val="CodeInline"/>
        </w:rPr>
        <w:t>)</w:t>
      </w:r>
      <w:r>
        <w:t xml:space="preserve"> function.</w:t>
      </w:r>
      <w:r w:rsidR="00227B3C">
        <w:t xml:space="preserve"> Store</w:t>
      </w:r>
      <w:r w:rsidR="003F2803">
        <w:t xml:space="preserve"> the</w:t>
      </w:r>
      <w:r w:rsidR="00227B3C">
        <w:t xml:space="preserv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r w:rsidR="00227B3C" w:rsidRPr="0010691D">
        <w:rPr>
          <w:rStyle w:val="CodeInline"/>
        </w:rPr>
        <w:t>map.pushPromise</w:t>
      </w:r>
      <w:proofErr w:type="spell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2C66A3A7"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r w:rsidRPr="0010691D">
        <w:rPr>
          <w:rStyle w:val="CodeInline"/>
        </w:rPr>
        <w:t>init</w:t>
      </w:r>
      <w:proofErr w:type="spellEnd"/>
      <w:r w:rsidRPr="0010691D">
        <w:rPr>
          <w:rStyle w:val="CodeInline"/>
        </w:rPr>
        <w:t>()</w:t>
      </w:r>
      <w:r>
        <w:t xml:space="preserve"> function, the loading of the two GLSL shader files would have begun. At th</w:t>
      </w:r>
      <w:r w:rsidR="007D7622">
        <w:t>at</w:t>
      </w:r>
      <w:r>
        <w:t xml:space="preserve">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w:t>
      </w:r>
      <w:r w:rsidR="007D7622">
        <w:t xml:space="preserve">must </w:t>
      </w:r>
      <w:r w:rsidR="00E71DA3">
        <w:t xml:space="preserve">have completed </w:t>
      </w:r>
      <w:r>
        <w:t xml:space="preserve">by the end of the </w:t>
      </w:r>
      <w:proofErr w:type="spellStart"/>
      <w:r w:rsidRPr="0010691D">
        <w:rPr>
          <w:rStyle w:val="CodeInline"/>
        </w:rPr>
        <w:t>resource_map</w:t>
      </w:r>
      <w:proofErr w:type="spellEnd"/>
      <w:r>
        <w:t xml:space="preserve"> </w:t>
      </w:r>
      <w:proofErr w:type="spellStart"/>
      <w:r w:rsidRPr="0010691D">
        <w:rPr>
          <w:rStyle w:val="CodeInline"/>
        </w:rPr>
        <w:t>waitOnPromises</w:t>
      </w:r>
      <w:proofErr w:type="spellEnd"/>
      <w:r w:rsidRPr="0010691D">
        <w:rPr>
          <w:rStyle w:val="CodeInline"/>
        </w:rPr>
        <w:t>()</w:t>
      </w:r>
      <w:r>
        <w:t xml:space="preserve"> function. </w:t>
      </w:r>
    </w:p>
    <w:p w14:paraId="13BA814F" w14:textId="184D6239" w:rsidR="000C0041" w:rsidRDefault="000C0041" w:rsidP="00AE31F9">
      <w:pPr>
        <w:pStyle w:val="Heading4"/>
      </w:pPr>
      <w:r w:rsidRPr="000C0041">
        <w:lastRenderedPageBreak/>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r w:rsidRPr="00AE31F9">
        <w:rPr>
          <w:rStyle w:val="CodeInline"/>
        </w:rPr>
        <w:t>loadAndCompileShader</w:t>
      </w:r>
      <w:proofErr w:type="spell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proofErr w:type="spellStart"/>
      <w:r w:rsidRPr="00AE31F9">
        <w:rPr>
          <w:rStyle w:val="CodeInline"/>
        </w:rPr>
        <w:t>loadAndCompileShader</w:t>
      </w:r>
      <w:proofErr w:type="spell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r w:rsidR="008E0DEF" w:rsidRPr="0010691D">
        <w:rPr>
          <w:rStyle w:val="CodeInline"/>
        </w:rPr>
        <w:t>text.get</w:t>
      </w:r>
      <w:proofErr w:type="spell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4FB455AC" w:rsidR="00D71D7D" w:rsidRDefault="00AE31F9">
      <w:pPr>
        <w:pStyle w:val="Code"/>
      </w:pPr>
      <w:r>
        <w:t xml:space="preserve">    </w:t>
      </w:r>
      <w:r w:rsidR="00D71D7D" w:rsidRPr="006D7CE6">
        <w:t xml:space="preserve">… identical to previous code </w:t>
      </w:r>
      <w:r w:rsidR="005447C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r w:rsidRPr="006D7CE6">
        <w:rPr>
          <w:rStyle w:val="CodeInline"/>
        </w:rPr>
        <w:t>loadAndCompileShader</w:t>
      </w:r>
      <w:proofErr w:type="spell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54479135" w:rsidR="006D7CE6" w:rsidRDefault="006D7CE6" w:rsidP="006D7CE6">
      <w:pPr>
        <w:pStyle w:val="Code"/>
      </w:pPr>
      <w:r>
        <w:t xml:space="preserve">    </w:t>
      </w:r>
      <w:r w:rsidRPr="006D7CE6">
        <w:t>…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lastRenderedPageBreak/>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589A8368" w:rsidR="006D7CE6" w:rsidRDefault="006D7CE6" w:rsidP="006D7CE6">
      <w:pPr>
        <w:pStyle w:val="Code"/>
      </w:pPr>
      <w:r>
        <w:t xml:space="preserve">    </w:t>
      </w:r>
      <w:r w:rsidRPr="006D7CE6">
        <w:t>…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w:t>
      </w:r>
      <w:r>
        <w:lastRenderedPageBreak/>
        <w:t xml:space="preserve">you now have a game engine that is much better equipped to manage the loading and accessing of external resources. </w:t>
      </w:r>
    </w:p>
    <w:p w14:paraId="4857E45B" w14:textId="3AB00EDD" w:rsidR="008C45C1" w:rsidRDefault="008C45C1" w:rsidP="00B21E1E">
      <w:pPr>
        <w:pStyle w:val="BodyTextCont"/>
      </w:pPr>
      <w:r>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w:t>
      </w:r>
      <w:r w:rsidR="00BF2669">
        <w:rPr>
          <w:rStyle w:val="CodeInline"/>
        </w:rPr>
        <w:t xml:space="preserve"> </w:t>
      </w:r>
      <w:r w:rsidR="00BF2669">
        <w:t>game level i</w:t>
      </w:r>
      <w:r>
        <w:t>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0F370536"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proofErr w:type="spellStart"/>
      <w:r w:rsidR="00172536" w:rsidRPr="00172536">
        <w:rPr>
          <w:rStyle w:val="CodeInline"/>
        </w:rPr>
        <w:t>MyGame</w:t>
      </w:r>
      <w:proofErr w:type="spellEnd"/>
      <w:r w:rsidR="00172536">
        <w:t xml:space="preserve"> in the first project of this chapter.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03A81712"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w:t>
      </w:r>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w:t>
      </w:r>
      <w:r w:rsidR="00984E88">
        <w:t xml:space="preserve">for </w:t>
      </w:r>
      <w:r w:rsidR="003D45FA">
        <w:t>the</w:t>
      </w:r>
      <w:r w:rsidR="003D45FA" w:rsidRPr="0042523B">
        <w:t xml:space="preserve"> </w:t>
      </w:r>
      <w:r w:rsidRPr="0042523B">
        <w:t>calling</w:t>
      </w:r>
      <w:r w:rsidR="003D45FA">
        <w:t xml:space="preserve"> of</w:t>
      </w:r>
      <w:r w:rsidRPr="0042523B">
        <w:t xml:space="preserve"> the </w:t>
      </w:r>
      <w:proofErr w:type="spellStart"/>
      <w:proofErr w:type="gramStart"/>
      <w:r w:rsidRPr="0010691D">
        <w:rPr>
          <w:rStyle w:val="CodeInline"/>
        </w:rPr>
        <w:t>loadDecodeParse</w:t>
      </w:r>
      <w:proofErr w:type="spellEnd"/>
      <w:r w:rsidRPr="0010691D">
        <w:rPr>
          <w:rStyle w:val="CodeInline"/>
        </w:rPr>
        <w:t>(</w:t>
      </w:r>
      <w:proofErr w:type="gram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5D47FDFE" w:rsidR="0042523B" w:rsidRDefault="00850618" w:rsidP="0042523B">
      <w:pPr>
        <w:pStyle w:val="NumList"/>
        <w:numPr>
          <w:ilvl w:val="0"/>
          <w:numId w:val="24"/>
        </w:numPr>
      </w:pPr>
      <w:r>
        <w:t xml:space="preserve">Define </w:t>
      </w:r>
      <w:r w:rsidR="0042523B" w:rsidRPr="005A75C7">
        <w:t xml:space="preserve">a new file in the </w:t>
      </w:r>
      <w:proofErr w:type="spellStart"/>
      <w:r w:rsidR="0042523B" w:rsidRPr="00FC44D4">
        <w:rPr>
          <w:rStyle w:val="CodeInline"/>
        </w:rPr>
        <w:t>src</w:t>
      </w:r>
      <w:proofErr w:type="spellEnd"/>
      <w:r w:rsidR="0042523B" w:rsidRPr="00FC44D4">
        <w:rPr>
          <w:rStyle w:val="CodeInline"/>
        </w:rPr>
        <w:t>/engine/resources</w:t>
      </w:r>
      <w:r w:rsidR="0042523B" w:rsidRPr="005A75C7">
        <w:t xml:space="preserve"> folder and name it </w:t>
      </w:r>
      <w:r w:rsidR="0042523B" w:rsidRPr="005A75C7">
        <w:rPr>
          <w:rStyle w:val="CodeInline"/>
        </w:rPr>
        <w:t>xml.js</w:t>
      </w:r>
      <w:r w:rsidR="0042523B" w:rsidRPr="005A75C7">
        <w:t xml:space="preserve">. </w:t>
      </w:r>
      <w:r w:rsidR="0042523B">
        <w:t xml:space="preserve">Edit this file and import the core resource management functionality from the </w:t>
      </w:r>
      <w:proofErr w:type="spellStart"/>
      <w:r w:rsidR="0042523B" w:rsidRPr="00752469">
        <w:rPr>
          <w:rStyle w:val="CodeInline"/>
        </w:rPr>
        <w:t>resource_map</w:t>
      </w:r>
      <w:proofErr w:type="spellEnd"/>
      <w:r w:rsidR="0042523B">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lastRenderedPageBreak/>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2DE7EE8A" w:rsidR="0042523B" w:rsidRPr="0042523B" w:rsidRDefault="00850618" w:rsidP="0010691D">
      <w:pPr>
        <w:pStyle w:val="NumList"/>
      </w:pPr>
      <w:r>
        <w:t xml:space="preserve">Remember </w:t>
      </w:r>
      <w:r w:rsidR="0042523B" w:rsidRPr="0042523B">
        <w:t>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44041BA0" w:rsidR="0042523B" w:rsidRPr="0042523B" w:rsidRDefault="0042523B" w:rsidP="0010691D">
      <w:pPr>
        <w:pStyle w:val="Code"/>
        <w:rPr>
          <w:rFonts w:ascii="TheSansMonoConBlack" w:hAnsi="TheSansMonoConBlack"/>
        </w:rPr>
      </w:pPr>
      <w:r w:rsidRPr="0042523B">
        <w:t>… identical to previous code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8ED5AAE" w:rsidR="0042523B" w:rsidRPr="0042523B" w:rsidRDefault="0042523B" w:rsidP="0010691D">
      <w:pPr>
        <w:pStyle w:val="Code"/>
        <w:rPr>
          <w:rFonts w:ascii="TheSansMonoConBlack" w:hAnsi="TheSansMonoConBlack"/>
          <w:bdr w:val="none" w:sz="0" w:space="0" w:color="auto" w:frame="1"/>
        </w:rPr>
      </w:pPr>
      <w:r w:rsidRPr="0042523B">
        <w:t xml:space="preserve">    … identical to previous code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The</w:t>
      </w:r>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lastRenderedPageBreak/>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r w:rsidRPr="0010691D">
        <w:rPr>
          <w:rStyle w:val="CodeInline"/>
        </w:rPr>
        <w:t>loop.start</w:t>
      </w:r>
      <w:proofErr w:type="spell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r w:rsidR="00FB22CF">
        <w:t>a</w:t>
      </w:r>
      <w:r w:rsidRPr="0042523B">
        <w:t xml:space="preserve"> reference to the parameter, and, the client’s </w:t>
      </w:r>
      <w:r w:rsidRPr="0010691D">
        <w:rPr>
          <w:rStyle w:val="CodeInline"/>
        </w:rPr>
        <w:t>load()</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1A4A1589"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 xml:space="preserve">be loaded. It is now possible to use the asynchronous loading of an external resource to </w:t>
      </w:r>
      <w:r w:rsidR="002F3CC7">
        <w:t xml:space="preserve">examine the </w:t>
      </w:r>
      <w:r w:rsidRPr="0042523B">
        <w:t>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proofErr w:type="spellStart"/>
      <w:r w:rsidR="0042523B" w:rsidRPr="0042523B">
        <w:rPr>
          <w:rFonts w:ascii="TheSansMonoConNormal" w:hAnsi="TheSansMonoConNormal"/>
          <w:bdr w:val="none" w:sz="0" w:space="0" w:color="auto" w:frame="1"/>
        </w:rPr>
        <w:t>MyGame</w:t>
      </w:r>
      <w:proofErr w:type="spellEnd"/>
      <w:r w:rsidR="0042523B" w:rsidRPr="0042523B">
        <w:t xml:space="preserve"> should define the following:</w:t>
      </w:r>
    </w:p>
    <w:p w14:paraId="28403CEC" w14:textId="215D33EC" w:rsidR="0042523B" w:rsidRPr="0042523B" w:rsidRDefault="00614686" w:rsidP="0010691D">
      <w:pPr>
        <w:pStyle w:val="Bullet"/>
      </w:pPr>
      <w:r>
        <w:rPr>
          <w:rStyle w:val="CodeInline"/>
        </w:rPr>
        <w:lastRenderedPageBreak/>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draw()/update()</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proofErr w:type="spellStart"/>
      <w:r w:rsidRPr="0010691D">
        <w:rPr>
          <w:rStyle w:val="CodeInline"/>
        </w:rPr>
        <w:t>loop.start</w:t>
      </w:r>
      <w:proofErr w:type="spell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proofErr w:type="spellStart"/>
      <w:r w:rsidRPr="0010691D">
        <w:rPr>
          <w:rStyle w:val="CodeInline"/>
        </w:rPr>
        <w:t>src</w:t>
      </w:r>
      <w:proofErr w:type="spellEnd"/>
      <w:r w:rsidRPr="0010691D">
        <w:rPr>
          <w:rStyle w:val="CodeInline"/>
        </w:rPr>
        <w:t>/engine/resources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2728DBDF" w:rsidR="00614686" w:rsidRPr="00614686" w:rsidRDefault="00614686" w:rsidP="0010691D">
      <w:pPr>
        <w:pStyle w:val="NumList"/>
      </w:pPr>
      <w:r w:rsidRPr="00614686">
        <w:lastRenderedPageBreak/>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functions from </w:t>
      </w:r>
      <w:r w:rsidR="002D6B6F">
        <w:t xml:space="preserve">the </w:t>
      </w:r>
      <w:r w:rsidRPr="00614686">
        <w:t xml:space="preserve">previous </w:t>
      </w:r>
      <w:proofErr w:type="spellStart"/>
      <w:r w:rsidRPr="0010691D">
        <w:rPr>
          <w:rStyle w:val="CodeInline"/>
        </w:rPr>
        <w:t>MyGame</w:t>
      </w:r>
      <w:proofErr w:type="spellEnd"/>
      <w:r w:rsidRPr="00614686">
        <w:t xml:space="preserve"> </w:t>
      </w:r>
      <w:r w:rsidR="004D29AD">
        <w:t>class</w:t>
      </w:r>
      <w:r w:rsidRPr="00614686">
        <w:t>.</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it </w:t>
      </w:r>
      <w:r w:rsidRPr="0010691D">
        <w:rPr>
          <w:rStyle w:val="CodeInline"/>
        </w:rPr>
        <w:t>util</w:t>
      </w:r>
      <w:r w:rsidRPr="00614686">
        <w:t xml:space="preserve">. </w:t>
      </w:r>
      <w:bookmarkStart w:id="7"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7"/>
    <w:p w14:paraId="0867011D" w14:textId="77777777" w:rsidR="00614686" w:rsidRPr="00614686" w:rsidRDefault="00614686" w:rsidP="0010691D">
      <w:pPr>
        <w:pStyle w:val="NumList"/>
      </w:pPr>
      <w:r w:rsidRPr="00614686">
        <w:lastRenderedPageBreak/>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2624EBE3" w:rsidR="00614686" w:rsidRPr="00371547" w:rsidRDefault="00614686" w:rsidP="0010691D">
      <w:pPr>
        <w:pStyle w:val="Code"/>
      </w:pPr>
      <w:r w:rsidRPr="00371547">
        <w:t xml:space="preserve">    … </w:t>
      </w:r>
      <w:r w:rsidR="004B30DF">
        <w:t xml:space="preserve">implementation </w:t>
      </w:r>
      <w:r w:rsidRPr="00371547">
        <w:t>to follow …</w:t>
      </w:r>
    </w:p>
    <w:p w14:paraId="550EFE20" w14:textId="77777777" w:rsidR="00614686" w:rsidRPr="00371547" w:rsidRDefault="00614686" w:rsidP="0010691D">
      <w:pPr>
        <w:pStyle w:val="Code"/>
      </w:pPr>
      <w:r w:rsidRPr="00371547">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586324A1" w:rsidR="00614686" w:rsidRPr="00614686" w:rsidRDefault="00614686" w:rsidP="0010691D">
      <w:pPr>
        <w:pStyle w:val="NumList"/>
      </w:pPr>
      <w:r w:rsidRPr="00614686">
        <w:t xml:space="preserve">Add a function </w:t>
      </w:r>
      <w:bookmarkStart w:id="8" w:name="_Hlk69011043"/>
      <w:r w:rsidRPr="00614686">
        <w:t xml:space="preserve">to the </w:t>
      </w:r>
      <w:proofErr w:type="spellStart"/>
      <w:r w:rsidRPr="0010691D">
        <w:rPr>
          <w:rStyle w:val="CodeInline"/>
        </w:rPr>
        <w:t>SceneFileParser</w:t>
      </w:r>
      <w:proofErr w:type="spellEnd"/>
      <w:r w:rsidRPr="00614686">
        <w:t xml:space="preserve"> to </w:t>
      </w:r>
      <w:bookmarkEnd w:id="8"/>
      <w:r w:rsidRPr="00614686">
        <w:t xml:space="preserve">parse the details of the </w:t>
      </w:r>
      <w:r w:rsidR="005F460C">
        <w:rPr>
          <w:rStyle w:val="CodeChar"/>
        </w:rPr>
        <w:t>C</w:t>
      </w:r>
      <w:r w:rsidRPr="00D2319D">
        <w:rPr>
          <w:rStyle w:val="CodeChar"/>
        </w:rPr>
        <w:t>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lastRenderedPageBreak/>
        <w:t xml:space="preserve">        return cam;</w:t>
      </w:r>
    </w:p>
    <w:p w14:paraId="53ACC4E6" w14:textId="77777777" w:rsidR="00614686" w:rsidRPr="00614686" w:rsidRDefault="00614686" w:rsidP="0010691D">
      <w:pPr>
        <w:pStyle w:val="Code"/>
      </w:pPr>
      <w:r w:rsidRPr="00614686">
        <w:t xml:space="preserve">    }</w:t>
      </w:r>
    </w:p>
    <w:p w14:paraId="260A9AC0" w14:textId="6E8108A1" w:rsidR="00614686" w:rsidRPr="00614686" w:rsidRDefault="00614686" w:rsidP="0010691D">
      <w:pPr>
        <w:pStyle w:val="BodyTextFirst"/>
      </w:pPr>
      <w:r w:rsidRPr="00614686">
        <w:t xml:space="preserve">The camera parser finds a camera element and constructs a </w:t>
      </w:r>
      <w:r w:rsidR="00663F6F">
        <w:rPr>
          <w:rStyle w:val="CodeInline"/>
        </w:rPr>
        <w:t>C</w:t>
      </w:r>
      <w:r w:rsidRPr="0010691D">
        <w:rPr>
          <w:rStyle w:val="CodeInline"/>
        </w:rPr>
        <w:t>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10691D">
        <w:rPr>
          <w:rStyle w:val="CodeInline"/>
        </w:rPr>
        <w:t>Number()</w:t>
      </w:r>
      <w:r w:rsidRPr="00614686">
        <w:t xml:space="preserve"> function ensures </w:t>
      </w:r>
      <w:r w:rsidR="007068CA">
        <w:t xml:space="preserve">that </w:t>
      </w:r>
      <w:r w:rsidRPr="00614686">
        <w:t>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D2319D">
        <w:rPr>
          <w:iCs/>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9" w:name="_Hlk69011194"/>
      <w:proofErr w:type="spellStart"/>
      <w:r w:rsidRPr="0010691D">
        <w:rPr>
          <w:rStyle w:val="CodeInline"/>
        </w:rPr>
        <w:t>SceneFileParser</w:t>
      </w:r>
      <w:proofErr w:type="spellEnd"/>
      <w:r w:rsidRPr="00614686">
        <w:t xml:space="preserve"> </w:t>
      </w:r>
      <w:bookmarkEnd w:id="9"/>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lastRenderedPageBreak/>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r w:rsidRPr="0010691D">
        <w:rPr>
          <w:rStyle w:val="CodeInline"/>
        </w:rPr>
        <w:t>init</w:t>
      </w:r>
      <w:proofErr w:type="spellEnd"/>
      <w:r w:rsidRPr="0010691D">
        <w:rPr>
          <w:rStyle w:val="CodeInline"/>
        </w:rPr>
        <w:t>()</w:t>
      </w:r>
      <w:r w:rsidRPr="00614686">
        <w:t xml:space="preserve"> function to create objects based on the scene parser. Note the retrieval of the XML file content via the </w:t>
      </w:r>
      <w:proofErr w:type="spellStart"/>
      <w:r w:rsidRPr="0010691D">
        <w:rPr>
          <w:rStyle w:val="CodeInline"/>
        </w:rPr>
        <w:t>engine.xml.get</w:t>
      </w:r>
      <w:proofErr w:type="spell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lastRenderedPageBreak/>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894249" w:rsidR="00614686" w:rsidRPr="00614686" w:rsidRDefault="00614686" w:rsidP="0010691D">
      <w:pPr>
        <w:pStyle w:val="Code"/>
        <w:rPr>
          <w:bdr w:val="none" w:sz="0" w:space="0" w:color="auto" w:frame="1"/>
        </w:rPr>
      </w:pPr>
      <w:r w:rsidRPr="00614686">
        <w:t xml:space="preserve">    … identical to previous code</w:t>
      </w:r>
      <w:r w:rsidR="00683324">
        <w:t xml:space="preserv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6B1CB971" w:rsidR="00614686" w:rsidRPr="00614686" w:rsidRDefault="00614686" w:rsidP="0010691D">
      <w:pPr>
        <w:pStyle w:val="Code"/>
        <w:rPr>
          <w:bdr w:val="none" w:sz="0" w:space="0" w:color="auto" w:frame="1"/>
        </w:rPr>
      </w:pPr>
      <w:r w:rsidRPr="00614686">
        <w:t xml:space="preserve">    … identical to previous code </w:t>
      </w:r>
      <w:r w:rsidR="005A5508">
        <w:t>…</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29BB1A2E"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w:t>
      </w:r>
      <w:r w:rsidR="00AC3513">
        <w:t xml:space="preserve">may not seem interesting, </w:t>
      </w:r>
      <w:r w:rsidR="00AC3513">
        <w:t xml:space="preserve">through this project </w:t>
      </w:r>
      <w:r w:rsidR="00AC3513">
        <w:t xml:space="preserve">a </w:t>
      </w:r>
      <w:r w:rsidR="00AC3513">
        <w:t xml:space="preserve">simple and well-defined interface </w:t>
      </w:r>
      <w:r w:rsidR="00462FE6">
        <w:t xml:space="preserve">between the engine and the client </w:t>
      </w:r>
      <w:r w:rsidR="00AC3513">
        <w:t xml:space="preserve">has been derived where </w:t>
      </w:r>
      <w:r w:rsidRPr="00614686">
        <w:t xml:space="preserve">the </w:t>
      </w:r>
      <w:r w:rsidR="00AC3513">
        <w:t xml:space="preserve">complexities and details of </w:t>
      </w:r>
      <w:r w:rsidR="00462FE6">
        <w:t xml:space="preserve">each </w:t>
      </w:r>
      <w:r w:rsidR="00AC3513">
        <w:t>are hidden</w:t>
      </w:r>
      <w:r w:rsidR="00894BDE">
        <w:t xml:space="preserve">. Based on this interface, additional engine functionality can be introduced without the requirements of modifying any existing clients, and at the same time, complex </w:t>
      </w:r>
      <w:r w:rsidR="00894BDE">
        <w:lastRenderedPageBreak/>
        <w:t>games can be created and maintained independently from engine internals. The details of this interface will be introduced in the next project.</w:t>
      </w:r>
    </w:p>
    <w:p w14:paraId="77D1DE77" w14:textId="27E10DD5"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project.</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proofErr w:type="spellStart"/>
      <w:r w:rsidRPr="00490028">
        <w:rPr>
          <w:rStyle w:val="CodeInline"/>
        </w:rPr>
        <w:t>window.onload</w:t>
      </w:r>
      <w:proofErr w:type="spellEnd"/>
      <w:r>
        <w:t xml:space="preserve"> function initialize</w:t>
      </w:r>
      <w:r w:rsidR="00561558">
        <w:t>s</w:t>
      </w:r>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r w:rsidR="00561558">
        <w:t>,</w:t>
      </w:r>
      <w:r>
        <w:t xml:space="preserve"> passing in </w:t>
      </w:r>
      <w:proofErr w:type="spellStart"/>
      <w:r w:rsidRPr="00490028">
        <w:rPr>
          <w:rStyle w:val="CodeInline"/>
        </w:rPr>
        <w:t>MyGame</w:t>
      </w:r>
      <w:proofErr w:type="spellEnd"/>
      <w:r>
        <w:t xml:space="preserve"> as </w:t>
      </w:r>
      <w:r w:rsidR="00561558">
        <w:t>a</w:t>
      </w:r>
      <w:r>
        <w:t xml:space="preserve"> parameter.</w:t>
      </w:r>
    </w:p>
    <w:p w14:paraId="44F1BBBD" w14:textId="0E3DAA9B" w:rsidR="006A4676" w:rsidRDefault="006A4676" w:rsidP="006A4676">
      <w:pPr>
        <w:pStyle w:val="Bullet"/>
      </w:pPr>
      <w:r>
        <w:t xml:space="preserve">The </w:t>
      </w:r>
      <w:proofErr w:type="spellStart"/>
      <w:r w:rsidRPr="00490028">
        <w:rPr>
          <w:rStyle w:val="CodeInline"/>
        </w:rPr>
        <w:t>loop.start</w:t>
      </w:r>
      <w:proofErr w:type="spellEnd"/>
      <w:r w:rsidRPr="00490028">
        <w:rPr>
          <w:rStyle w:val="CodeInline"/>
        </w:rPr>
        <w:t>()</w:t>
      </w:r>
      <w:r>
        <w:t xml:space="preserve"> function, through the </w:t>
      </w:r>
      <w:proofErr w:type="spellStart"/>
      <w:r w:rsidRPr="003633AD">
        <w:rPr>
          <w:rStyle w:val="CodeInline"/>
        </w:rPr>
        <w:t>resource_map</w:t>
      </w:r>
      <w:proofErr w:type="spellEnd"/>
      <w:r>
        <w:t>, wait</w:t>
      </w:r>
      <w:r w:rsidR="00561558">
        <w:t>s</w:t>
      </w:r>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2A788D2F" w:rsidR="006A4676" w:rsidRDefault="00246AAB" w:rsidP="006A4676">
      <w:pPr>
        <w:pStyle w:val="BodyTextFirst"/>
      </w:pPr>
      <w:r>
        <w:t>From this</w:t>
      </w:r>
      <w:r w:rsidR="006A4676">
        <w:t xml:space="preserve"> discussion, it is interesting to recognize that any object with the appropriately defined public methods can replace the </w:t>
      </w:r>
      <w:proofErr w:type="spellStart"/>
      <w:r w:rsidR="006A4676" w:rsidRPr="00A409DD">
        <w:rPr>
          <w:rStyle w:val="CodeInline"/>
        </w:rPr>
        <w:t>MyGame</w:t>
      </w:r>
      <w:proofErr w:type="spellEnd"/>
      <w:r w:rsidR="006A4676">
        <w:t xml:space="preserve"> object. Effectively, at any point, it is possible to call the </w:t>
      </w:r>
      <w:proofErr w:type="spellStart"/>
      <w:r w:rsidR="006A4676">
        <w:rPr>
          <w:rStyle w:val="CodeInline"/>
        </w:rPr>
        <w:t>loop.s</w:t>
      </w:r>
      <w:r w:rsidR="006A4676" w:rsidRPr="00A409DD">
        <w:rPr>
          <w:rStyle w:val="CodeInline"/>
        </w:rPr>
        <w:t>tart</w:t>
      </w:r>
      <w:proofErr w:type="spellEnd"/>
      <w:r w:rsidR="006A4676" w:rsidRPr="00A409DD">
        <w:rPr>
          <w:rStyle w:val="CodeInline"/>
        </w:rPr>
        <w:t>()</w:t>
      </w:r>
      <w:r w:rsidR="006A4676">
        <w:t xml:space="preserve"> function to initiate the loading of a new scene. This section </w:t>
      </w:r>
      <w:r w:rsidR="00561558">
        <w:t>expands on this</w:t>
      </w:r>
      <w:r w:rsidR="006A4676">
        <w:t xml:space="preserve"> </w:t>
      </w:r>
      <w:r w:rsidR="00561558">
        <w:t xml:space="preserve">idea </w:t>
      </w:r>
      <w:r w:rsidR="006A4676">
        <w:t xml:space="preserve">by introducing the </w:t>
      </w:r>
      <w:r w:rsidR="006A4676" w:rsidRPr="003633AD">
        <w:rPr>
          <w:rStyle w:val="CodeInline"/>
        </w:rPr>
        <w:t>Scene</w:t>
      </w:r>
      <w:r w:rsidR="006A4676">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6DCD173E"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t>
      </w:r>
      <w:r w:rsidR="00246AAB">
        <w:t xml:space="preserve">coherent and </w:t>
      </w:r>
      <w:r w:rsidRPr="00A409DD">
        <w:t xml:space="preserve">well-defined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lastRenderedPageBreak/>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59F971FD" w:rsidR="006A4676" w:rsidRPr="006A4676" w:rsidRDefault="006A4676" w:rsidP="0010691D">
      <w:pPr>
        <w:pStyle w:val="BodyTextFirst"/>
      </w:pPr>
      <w:r w:rsidRPr="006A4676">
        <w:t>Notice that on each level, moving the front rectangle toward</w:t>
      </w:r>
      <w:r w:rsidR="00246AAB">
        <w:t>s</w:t>
      </w:r>
      <w:r w:rsidRPr="006A4676">
        <w:t xml:space="preserve"> the left to touch the left boundary will cause the loading of the other level. The </w:t>
      </w:r>
      <w:proofErr w:type="spellStart"/>
      <w:r w:rsidRPr="0010691D">
        <w:rPr>
          <w:rStyle w:val="CodeInline"/>
        </w:rPr>
        <w:t>MyGame</w:t>
      </w:r>
      <w:proofErr w:type="spellEnd"/>
      <w:r w:rsidRPr="006A4676">
        <w:t xml:space="preserve"> level 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r w:rsidRPr="00517521">
        <w:rPr>
          <w:rStyle w:val="CodeInline"/>
        </w:rPr>
        <w:t>init</w:t>
      </w:r>
      <w:proofErr w:type="spell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5196E73A" w:rsidR="006A4676" w:rsidRDefault="006A4676" w:rsidP="006A4676">
      <w:pPr>
        <w:pStyle w:val="NumList"/>
        <w:numPr>
          <w:ilvl w:val="0"/>
          <w:numId w:val="28"/>
        </w:numPr>
      </w:pPr>
      <w:r w:rsidRPr="008F047C">
        <w:lastRenderedPageBreak/>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r w:rsidR="00246AAB">
        <w:softHyphen/>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B8DAE48" w:rsidR="006A4676" w:rsidRDefault="006A4676" w:rsidP="006A4676">
      <w:pPr>
        <w:pStyle w:val="Code"/>
      </w:pPr>
      <w:r>
        <w:t>class Scene { …</w:t>
      </w:r>
      <w:r w:rsidR="00246AAB">
        <w:t xml:space="preserve"> </w:t>
      </w:r>
      <w:r w:rsidR="004058C1">
        <w:t>implementation to fo</w:t>
      </w:r>
      <w:r w:rsidR="004058C1">
        <w:t>llow …</w:t>
      </w:r>
      <w:r>
        <w:t xml:space="preserve">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64AC4EFC" w:rsidR="006A4676" w:rsidRDefault="007C2384" w:rsidP="007C2384">
      <w:pPr>
        <w:pStyle w:val="Code"/>
      </w:pPr>
      <w:r>
        <w:t xml:space="preserve">    </w:t>
      </w:r>
      <w:r w:rsidR="006A4676">
        <w:t>}</w:t>
      </w:r>
    </w:p>
    <w:p w14:paraId="76D0380D" w14:textId="2D034A2D" w:rsidR="007E0DD1" w:rsidRDefault="007E0DD1" w:rsidP="00D2319D">
      <w:pPr>
        <w:pStyle w:val="Code"/>
      </w:pPr>
      <w:r>
        <w:t>}</w:t>
      </w:r>
    </w:p>
    <w:p w14:paraId="020AF921" w14:textId="54277ADC" w:rsidR="006A4676" w:rsidRDefault="006A4676" w:rsidP="006A4676">
      <w:pPr>
        <w:pStyle w:val="NumList"/>
      </w:pPr>
      <w:r>
        <w:lastRenderedPageBreak/>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r w:rsidRPr="00827CC4">
        <w:rPr>
          <w:rStyle w:val="CodeInline"/>
        </w:rPr>
        <w:t>stop()</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415F1135"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proofErr w:type="gramStart"/>
      <w:r w:rsidRPr="00E30269">
        <w:rPr>
          <w:rStyle w:val="CodeInline"/>
        </w:rPr>
        <w:t>draw(</w:t>
      </w:r>
      <w:proofErr w:type="gramEnd"/>
      <w:r w:rsidRPr="00E30269">
        <w:rPr>
          <w:rStyle w:val="CodeInline"/>
        </w:rPr>
        <w:t>)</w:t>
      </w:r>
      <w:r>
        <w:t xml:space="preserve"> and </w:t>
      </w:r>
      <w:r w:rsidRPr="00E30269">
        <w:rPr>
          <w:rStyle w:val="CodeInline"/>
        </w:rPr>
        <w:t>update()</w:t>
      </w:r>
      <w:r>
        <w:t xml:space="preserve"> functions are not optional because together they form the central core of a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lastRenderedPageBreak/>
        <w:t>Together these functions present a protocol to interface with the game engine. It is expected that subclasses will override these functions to implement the actual game behaviors.</w:t>
      </w:r>
    </w:p>
    <w:p w14:paraId="33DCA36F" w14:textId="7723FB29"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3A675D17"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r w:rsidR="00003E62">
        <w:t>s</w:t>
      </w:r>
      <w:r w:rsidRPr="00253D95">
        <w:t xml:space="preserve"> the possibility of stopping the game</w:t>
      </w:r>
      <w:r w:rsidR="00003E62">
        <w:t xml:space="preserve"> and handles the cleanup and resource deallocation required</w:t>
      </w:r>
      <w:r w:rsidRPr="00253D95">
        <w:t>.</w:t>
      </w:r>
    </w:p>
    <w:p w14:paraId="4DC96322" w14:textId="77777777" w:rsidR="00154F11" w:rsidRPr="00154F11" w:rsidRDefault="00154F11" w:rsidP="0010691D">
      <w:pPr>
        <w:pStyle w:val="Heading4"/>
      </w:pPr>
      <w:r w:rsidRPr="00154F11">
        <w:t>Export the Scene Class to the Client</w:t>
      </w:r>
    </w:p>
    <w:p w14:paraId="41ECFA80" w14:textId="66B78C40"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w:t>
      </w:r>
      <w:r w:rsidRPr="0010691D">
        <w:rPr>
          <w:rStyle w:val="CodeInline"/>
        </w:rPr>
        <w:t>Scene</w:t>
      </w:r>
      <w:r w:rsidRPr="00154F11">
        <w:t xml:space="preserve"> for the client.</w:t>
      </w:r>
    </w:p>
    <w:p w14:paraId="3B52DC10" w14:textId="2A8C6A50" w:rsidR="00154F11" w:rsidRPr="00154F11" w:rsidRDefault="00154F11" w:rsidP="0010691D">
      <w:pPr>
        <w:pStyle w:val="Code"/>
      </w:pPr>
      <w:r w:rsidRPr="00154F11">
        <w:t>… identical to previous code</w:t>
      </w:r>
      <w:r w:rsidR="005A5508">
        <w:t xml:space="preserve"> …</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67D74A97" w:rsidR="00154F11" w:rsidRPr="00154F11" w:rsidRDefault="00154F11" w:rsidP="0010691D">
      <w:pPr>
        <w:pStyle w:val="Code"/>
      </w:pPr>
      <w:r w:rsidRPr="00154F11">
        <w:t>… identical to previous code</w:t>
      </w:r>
      <w:r w:rsidR="005A5508">
        <w:t xml:space="preserve"> …</w:t>
      </w:r>
    </w:p>
    <w:p w14:paraId="0EEFABF7" w14:textId="77777777" w:rsidR="00154F11" w:rsidRPr="00154F11" w:rsidRDefault="00154F11" w:rsidP="0010691D">
      <w:pPr>
        <w:pStyle w:val="Code"/>
      </w:pPr>
      <w:r w:rsidRPr="00154F11">
        <w:t>export default {</w:t>
      </w:r>
    </w:p>
    <w:p w14:paraId="1BA4EA37" w14:textId="4955604A" w:rsidR="00154F11" w:rsidRPr="00154F11" w:rsidRDefault="00154F11" w:rsidP="0010691D">
      <w:pPr>
        <w:pStyle w:val="Code"/>
      </w:pPr>
      <w:r w:rsidRPr="00154F11">
        <w:t xml:space="preserve">    … identical to previous code</w:t>
      </w:r>
      <w:r w:rsidR="005A5508">
        <w:t xml:space="preserve"> …</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6B5BE420" w:rsidR="00154F11" w:rsidRPr="00154F11" w:rsidRDefault="00154F11" w:rsidP="0010691D">
      <w:pPr>
        <w:pStyle w:val="Code"/>
      </w:pPr>
      <w:r w:rsidRPr="00154F11">
        <w:t xml:space="preserve">    … identical to previous code</w:t>
      </w:r>
      <w:r w:rsidR="005A5508">
        <w:t xml:space="preserve"> …</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3F4B9962" w:rsidR="00154F11" w:rsidRDefault="00154F11" w:rsidP="00154F11">
      <w:pPr>
        <w:pStyle w:val="Code"/>
      </w:pPr>
      <w:r>
        <w:t>… identical to previous code</w:t>
      </w:r>
      <w:r w:rsidR="005A5508">
        <w:t xml:space="preserve"> …</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524824E2" w:rsidR="00154F11" w:rsidRPr="00154F11" w:rsidRDefault="00154F11" w:rsidP="00154F11">
      <w:pPr>
        <w:pStyle w:val="Code"/>
      </w:pPr>
      <w:r w:rsidRPr="00154F11">
        <w:t>… identical to previous code</w:t>
      </w:r>
      <w:r w:rsidR="005A5508">
        <w:t xml:space="preserve"> …</w:t>
      </w:r>
    </w:p>
    <w:p w14:paraId="79C922CA" w14:textId="77777777" w:rsidR="00154F11" w:rsidRPr="000815E4" w:rsidRDefault="00154F11" w:rsidP="007C2384">
      <w:pPr>
        <w:pStyle w:val="Code"/>
        <w:rPr>
          <w:rStyle w:val="CodeBold"/>
        </w:rPr>
      </w:pPr>
      <w:r w:rsidRPr="000815E4">
        <w:rPr>
          <w:rStyle w:val="CodeBold"/>
        </w:rPr>
        <w:t>function cleanUp() {</w:t>
      </w:r>
    </w:p>
    <w:p w14:paraId="34489C84" w14:textId="77777777" w:rsidR="00154F11" w:rsidRPr="000815E4" w:rsidRDefault="00154F11" w:rsidP="00154F11">
      <w:pPr>
        <w:pStyle w:val="Code"/>
        <w:rPr>
          <w:rStyle w:val="CodeBold"/>
        </w:rPr>
      </w:pPr>
      <w:r w:rsidRPr="00154F11">
        <w:rPr>
          <w:rStyle w:val="CodeBold"/>
          <w:rFonts w:ascii="TheSansMonoConNormal" w:hAnsi="TheSansMonoConNormal"/>
        </w:rPr>
        <w:lastRenderedPageBreak/>
        <w:t xml:space="preserve">    </w:t>
      </w:r>
      <w:r w:rsidRPr="000815E4">
        <w:rPr>
          <w:rStyle w:val="CodeBold"/>
        </w:rPr>
        <w:t>loop.cleanUp();</w:t>
      </w:r>
    </w:p>
    <w:p w14:paraId="60A9349D"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input.cleanUp();</w:t>
      </w:r>
    </w:p>
    <w:p w14:paraId="565461D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shaderResources.cleanUp();</w:t>
      </w:r>
    </w:p>
    <w:p w14:paraId="7E3B84F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vertexBuffer.cleanUp();</w:t>
      </w:r>
    </w:p>
    <w:p w14:paraId="4C6A146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glSys.cleanUp();</w:t>
      </w:r>
    </w:p>
    <w:p w14:paraId="1C9ED273" w14:textId="77777777" w:rsidR="00154F11" w:rsidRPr="000815E4" w:rsidRDefault="00154F11" w:rsidP="00154F11">
      <w:pPr>
        <w:pStyle w:val="Code"/>
        <w:rPr>
          <w:rStyle w:val="CodeBold"/>
        </w:rPr>
      </w:pPr>
      <w:r w:rsidRPr="000815E4">
        <w:rPr>
          <w:rStyle w:val="CodeBold"/>
        </w:rPr>
        <w:t>}</w:t>
      </w:r>
    </w:p>
    <w:p w14:paraId="13FC3D61" w14:textId="34BBDB9A" w:rsidR="00154F11" w:rsidRPr="00154F11" w:rsidRDefault="00154F11" w:rsidP="00154F11">
      <w:pPr>
        <w:pStyle w:val="Code"/>
      </w:pPr>
      <w:r w:rsidRPr="00154F11">
        <w:t>… identical to previous code</w:t>
      </w:r>
      <w:r w:rsidR="005A5508">
        <w:t xml:space="preserve"> …</w:t>
      </w:r>
    </w:p>
    <w:p w14:paraId="4ECB5D2C" w14:textId="77777777" w:rsidR="00154F11" w:rsidRPr="00154F11" w:rsidRDefault="00154F11" w:rsidP="00154F11">
      <w:pPr>
        <w:pStyle w:val="Code"/>
      </w:pPr>
      <w:r w:rsidRPr="00154F11">
        <w:t>export default {</w:t>
      </w:r>
    </w:p>
    <w:p w14:paraId="6AC23DE5" w14:textId="25E47332" w:rsidR="00154F11" w:rsidRPr="00154F11" w:rsidRDefault="00154F11" w:rsidP="00154F11">
      <w:pPr>
        <w:pStyle w:val="Code"/>
      </w:pPr>
      <w:r w:rsidRPr="00154F11">
        <w:t xml:space="preserve">    … identical to previous code</w:t>
      </w:r>
      <w:r w:rsidR="00791EC9">
        <w:t xml:space="preserve"> …</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48240D3F" w:rsidR="00154F11" w:rsidRDefault="00154F11" w:rsidP="00154F11">
      <w:pPr>
        <w:pStyle w:val="Code"/>
      </w:pPr>
      <w:r>
        <w:t xml:space="preserve">    … identical to previous code</w:t>
      </w:r>
      <w:r w:rsidR="005A5508">
        <w:t xml:space="preserve"> …</w:t>
      </w:r>
    </w:p>
    <w:p w14:paraId="110F120A" w14:textId="77777777" w:rsidR="00154F11" w:rsidRDefault="00154F11" w:rsidP="00154F11">
      <w:pPr>
        <w:pStyle w:val="Code"/>
      </w:pPr>
      <w:r>
        <w:t>}</w:t>
      </w:r>
    </w:p>
    <w:p w14:paraId="7940968E" w14:textId="479C272D"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w:t>
      </w:r>
      <w:r w:rsidR="000815E4">
        <w:t>access</w:t>
      </w:r>
      <w:r w:rsidR="000815E4">
        <w:t>ed</w:t>
      </w:r>
      <w:r w:rsidR="000815E4">
        <w:t xml:space="preserve"> </w:t>
      </w:r>
      <w:r>
        <w:t xml:space="preserve">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such that the client can be shield</w:t>
      </w:r>
      <w:r w:rsidR="00003E62">
        <w:t>ed</w:t>
      </w:r>
      <w:r>
        <w:t xml:space="preserve"> from </w:t>
      </w:r>
      <w:r w:rsidR="0028697E">
        <w:t>irrelevant</w:t>
      </w:r>
      <w:r w:rsidR="0028697E">
        <w:t xml:space="preserve"> </w:t>
      </w:r>
      <w:r>
        <w:t>complexit</w:t>
      </w:r>
      <w:r w:rsidR="00003E62">
        <w:t>y</w:t>
      </w:r>
      <w:r>
        <w:t xml:space="preserve"> </w:t>
      </w:r>
      <w:r w:rsidR="00003E62">
        <w:t>within</w:t>
      </w:r>
      <w:r>
        <w:t xml:space="preserve"> the engine.</w:t>
      </w:r>
    </w:p>
    <w:p w14:paraId="0E538FBA" w14:textId="2307CA9D" w:rsidR="00154F11" w:rsidRDefault="00154F11" w:rsidP="00154F11">
      <w:pPr>
        <w:pStyle w:val="BodyTextFirst"/>
      </w:pPr>
      <w:r>
        <w:t>Notice that none of the components have defined the</w:t>
      </w:r>
      <w:r w:rsidR="00003E62">
        <w:t>ir</w:t>
      </w:r>
      <w:r>
        <w:t xml:space="preserve"> corresponding cleanup functions. You will now remedy this.</w:t>
      </w:r>
      <w:r w:rsidR="00791EC9">
        <w:t xml:space="preserve"> In each of the following cases, make sure to remember to export the newly defined </w:t>
      </w:r>
      <w:r w:rsidR="00791EC9" w:rsidRPr="00D2319D">
        <w:rPr>
          <w:rStyle w:val="CodeInline"/>
        </w:rPr>
        <w:t>cleanup()</w:t>
      </w:r>
      <w:r w:rsidR="00791EC9">
        <w:t xml:space="preserve"> function</w:t>
      </w:r>
      <w:r w:rsidR="00D95141">
        <w:t xml:space="preserve"> when </w:t>
      </w:r>
      <w:r w:rsidR="008F7A21">
        <w:t>appropriate</w:t>
      </w:r>
      <w:r w:rsidR="00791EC9">
        <w:t>.</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r w:rsidRPr="00196FBB">
        <w:rPr>
          <w:rStyle w:val="CodeInline"/>
        </w:rPr>
        <w:t>cleanUp</w:t>
      </w:r>
      <w:proofErr w:type="spell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4C97C150" w:rsidR="00154F11" w:rsidRDefault="00154F11" w:rsidP="00154F11">
      <w:pPr>
        <w:pStyle w:val="Code"/>
      </w:pPr>
      <w:r>
        <w:t>… identical to previous code</w:t>
      </w:r>
      <w:r w:rsidR="005A5508">
        <w:t xml:space="preserve"> …</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10"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r w:rsidRPr="00196FBB">
        <w:rPr>
          <w:rStyle w:val="CodeInline"/>
        </w:rPr>
        <w:t>cleanUp</w:t>
      </w:r>
      <w:proofErr w:type="spellEnd"/>
      <w:r w:rsidRPr="00196FBB">
        <w:rPr>
          <w:rStyle w:val="CodeInline"/>
        </w:rPr>
        <w:t>()</w:t>
      </w:r>
      <w:r w:rsidRPr="00196FBB">
        <w:t xml:space="preserve"> function</w:t>
      </w:r>
      <w:r>
        <w:t>. For now, no specific resources need to be released.</w:t>
      </w:r>
    </w:p>
    <w:bookmarkEnd w:id="10"/>
    <w:p w14:paraId="0048A1DB" w14:textId="74DFFD57" w:rsidR="00154F11" w:rsidRDefault="00154F11" w:rsidP="00154F11">
      <w:pPr>
        <w:pStyle w:val="Code"/>
      </w:pPr>
      <w:r>
        <w:t>… identical to previous code</w:t>
      </w:r>
      <w:r w:rsidR="00791EC9">
        <w:t xml:space="preserve"> …</w:t>
      </w:r>
    </w:p>
    <w:p w14:paraId="7D75ED80" w14:textId="77777777" w:rsidR="00154F11" w:rsidRDefault="00154F11" w:rsidP="00154F11">
      <w:pPr>
        <w:pStyle w:val="Code"/>
      </w:pPr>
      <w:r w:rsidRPr="00196FBB">
        <w:lastRenderedPageBreak/>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5006E64B" w:rsidR="00154F11" w:rsidRPr="00196FBB" w:rsidRDefault="00154F11" w:rsidP="00154F11">
      <w:pPr>
        <w:pStyle w:val="Code"/>
      </w:pPr>
      <w:r>
        <w:t>… identical to previous code</w:t>
      </w:r>
      <w:r w:rsidR="005A5508">
        <w:t xml:space="preserve"> …</w:t>
      </w:r>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proofErr w:type="spellStart"/>
      <w:r w:rsidRPr="00196FBB">
        <w:rPr>
          <w:rStyle w:val="CodeInline"/>
        </w:rPr>
        <w:t>cleanUp</w:t>
      </w:r>
      <w:proofErr w:type="spellEnd"/>
      <w:r w:rsidRPr="00196FBB">
        <w:rPr>
          <w:rStyle w:val="CodeInline"/>
        </w:rPr>
        <w:t>()</w:t>
      </w:r>
      <w:r>
        <w:t xml:space="preserve"> </w:t>
      </w:r>
      <w:r w:rsidRPr="00196FBB">
        <w:t>function</w:t>
      </w:r>
      <w:r>
        <w:t xml:space="preserve"> to clean up the created shader and unload </w:t>
      </w:r>
      <w:r w:rsidR="007E64E3">
        <w:t xml:space="preserve">its </w:t>
      </w:r>
      <w:r>
        <w:t>source code.</w:t>
      </w:r>
    </w:p>
    <w:p w14:paraId="42C67EF3" w14:textId="33BDB678" w:rsidR="00154F11" w:rsidRPr="00196FBB" w:rsidRDefault="00154F11" w:rsidP="00154F11">
      <w:pPr>
        <w:pStyle w:val="Code"/>
      </w:pPr>
      <w:r>
        <w:t>… identical to previous code</w:t>
      </w:r>
      <w:r w:rsidR="005A5508">
        <w:t xml:space="preserve"> …</w:t>
      </w:r>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r w:rsidRPr="004E67A2">
        <w:rPr>
          <w:rStyle w:val="CodeInline"/>
        </w:rPr>
        <w:t>cleanUp</w:t>
      </w:r>
      <w:proofErr w:type="spell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r w:rsidRPr="004E67A2">
        <w:rPr>
          <w:rStyle w:val="CodeInline"/>
        </w:rPr>
        <w:t>cleanUp</w:t>
      </w:r>
      <w:proofErr w:type="spellEnd"/>
      <w:r w:rsidRPr="004E67A2">
        <w:rPr>
          <w:rStyle w:val="CodeInline"/>
        </w:rPr>
        <w:t>()</w:t>
      </w:r>
      <w:r w:rsidRPr="004E67A2">
        <w:t xml:space="preserve"> function to</w:t>
      </w:r>
      <w:r>
        <w:t xml:space="preserve"> delete the allocated buffer memory.</w:t>
      </w:r>
    </w:p>
    <w:p w14:paraId="20FA1A06" w14:textId="100DF0AA" w:rsidR="00154F11" w:rsidRPr="00196FBB" w:rsidRDefault="00154F11" w:rsidP="00154F11">
      <w:pPr>
        <w:pStyle w:val="Code"/>
      </w:pPr>
      <w:r>
        <w:t>… identical to previous code</w:t>
      </w:r>
      <w:r w:rsidR="001019F4">
        <w:t xml:space="preserve"> …</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11" w:name="_Hlk69105561"/>
      <w:r>
        <w:t xml:space="preserve">Lastly, edit </w:t>
      </w:r>
      <w:r w:rsidRPr="00E30269">
        <w:rPr>
          <w:rStyle w:val="CodeInline"/>
        </w:rPr>
        <w:t>gl.js</w:t>
      </w:r>
      <w:r>
        <w:t xml:space="preserve"> to define and export </w:t>
      </w:r>
      <w:r w:rsidRPr="004E67A2">
        <w:t xml:space="preserve">a </w:t>
      </w:r>
      <w:proofErr w:type="spellStart"/>
      <w:r w:rsidRPr="004E67A2">
        <w:rPr>
          <w:rStyle w:val="CodeInline"/>
        </w:rPr>
        <w:t>cleanUp</w:t>
      </w:r>
      <w:proofErr w:type="spellEnd"/>
      <w:r w:rsidRPr="004E67A2">
        <w:rPr>
          <w:rStyle w:val="CodeInline"/>
        </w:rPr>
        <w:t>()</w:t>
      </w:r>
      <w:r w:rsidRPr="004E67A2">
        <w:t xml:space="preserve"> function to</w:t>
      </w:r>
      <w:r>
        <w:t xml:space="preserve"> inform the player that the engine is now shut down.</w:t>
      </w:r>
      <w:r w:rsidRPr="004E67A2">
        <w:t xml:space="preserve"> </w:t>
      </w:r>
      <w:bookmarkEnd w:id="11"/>
    </w:p>
    <w:p w14:paraId="627EE0ED" w14:textId="01D65FC9" w:rsidR="00154F11" w:rsidRPr="00196FBB" w:rsidRDefault="00154F11" w:rsidP="00154F11">
      <w:pPr>
        <w:pStyle w:val="Code"/>
      </w:pPr>
      <w:r>
        <w:t>… identical to previous code</w:t>
      </w:r>
      <w:r w:rsidR="001019F4">
        <w:t xml:space="preserve"> …</w:t>
      </w:r>
    </w:p>
    <w:p w14:paraId="3887CC79" w14:textId="77777777" w:rsidR="00154F11" w:rsidRDefault="00154F11" w:rsidP="00154F11">
      <w:pPr>
        <w:pStyle w:val="Code"/>
      </w:pPr>
      <w:r>
        <w:lastRenderedPageBreak/>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18255413" w:rsidR="008F48E6" w:rsidRPr="008F48E6" w:rsidRDefault="008F48E6" w:rsidP="0010691D">
      <w:pPr>
        <w:pStyle w:val="Heading3"/>
      </w:pPr>
      <w:r w:rsidRPr="008F48E6">
        <w:t xml:space="preserve">Test the Scene </w:t>
      </w:r>
      <w:r w:rsidR="00B510FA">
        <w:t>Class</w:t>
      </w:r>
      <w:r w:rsidR="00B510FA" w:rsidRPr="008F48E6">
        <w:t xml:space="preserve"> </w:t>
      </w:r>
      <w:r w:rsidRPr="008F48E6">
        <w:t>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r w:rsidRPr="00827CC4">
        <w:rPr>
          <w:rStyle w:val="CodeInline"/>
        </w:rPr>
        <w:t>init</w:t>
      </w:r>
      <w:proofErr w:type="spell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4F7F1EFB" w:rsidR="008F48E6" w:rsidRPr="00E30269" w:rsidRDefault="008F48E6" w:rsidP="008F48E6">
      <w:pPr>
        <w:pStyle w:val="BodyTextFirst"/>
      </w:pPr>
      <w:r>
        <w:t xml:space="preserve">As mentioned, this scene defines in the </w:t>
      </w:r>
      <w:proofErr w:type="spellStart"/>
      <w:r w:rsidRPr="00E30269">
        <w:rPr>
          <w:rStyle w:val="CodeInline"/>
        </w:rPr>
        <w:t>init</w:t>
      </w:r>
      <w:proofErr w:type="spellEnd"/>
      <w:r w:rsidRPr="00E30269">
        <w:rPr>
          <w:rStyle w:val="CodeInline"/>
        </w:rPr>
        <w:t>()</w:t>
      </w:r>
      <w:r>
        <w:t xml:space="preserve"> function the identical content found in the scene file from the previous project. In the following</w:t>
      </w:r>
      <w:r w:rsidR="007E64E3">
        <w:t xml:space="preserve"> section</w:t>
      </w:r>
      <w:r>
        <w:t xml:space="preserve">, take note of the definition and calls to </w:t>
      </w:r>
      <w:r w:rsidRPr="00E30269">
        <w:rPr>
          <w:rStyle w:val="CodeInline"/>
        </w:rPr>
        <w:t>next()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w:t>
      </w:r>
      <w:r w:rsidRPr="00D2319D">
        <w:rPr>
          <w:rStyle w:val="CodeInline"/>
        </w:rPr>
        <w:t>Scene</w:t>
      </w:r>
      <w:r>
        <w:t xml:space="preserv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t>class MyGame extends engine.Scene {</w:t>
      </w:r>
    </w:p>
    <w:p w14:paraId="1A213FDE" w14:textId="6B171D44" w:rsidR="008F48E6" w:rsidRDefault="00226DDE" w:rsidP="008F48E6">
      <w:pPr>
        <w:pStyle w:val="Code"/>
      </w:pPr>
      <w:r>
        <w:lastRenderedPageBreak/>
        <w:t xml:space="preserve">    </w:t>
      </w:r>
      <w:r w:rsidR="008F48E6">
        <w:t>…</w:t>
      </w:r>
      <w:r w:rsidR="00AD1914">
        <w:t xml:space="preserve"> implementation to follow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The JavaScript </w:t>
      </w:r>
      <w:r w:rsidRPr="00E30269">
        <w:rPr>
          <w:rStyle w:val="CodeInline"/>
        </w:rPr>
        <w:t>extends</w:t>
      </w:r>
      <w:r>
        <w:t xml:space="preserve"> keyword defines the parent/child relationship.</w:t>
      </w:r>
    </w:p>
    <w:p w14:paraId="059FD332" w14:textId="3CD86F54" w:rsidR="008F48E6" w:rsidRDefault="008F48E6" w:rsidP="008F48E6">
      <w:pPr>
        <w:pStyle w:val="NumList"/>
        <w:numPr>
          <w:ilvl w:val="0"/>
          <w:numId w:val="13"/>
        </w:numPr>
      </w:pPr>
      <w:r>
        <w:t xml:space="preserve">Define the </w:t>
      </w:r>
      <w:r w:rsidRPr="00E30269">
        <w:rPr>
          <w:rStyle w:val="CodeInline"/>
        </w:rPr>
        <w:t>constructor()</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w:t>
      </w:r>
      <w:r w:rsidR="00226DDE">
        <w:t xml:space="preserve">the </w:t>
      </w:r>
      <w:r>
        <w:t xml:space="preserve">scene content defined in the </w:t>
      </w:r>
      <w:proofErr w:type="spellStart"/>
      <w:r w:rsidRPr="00E30269">
        <w:rPr>
          <w:rStyle w:val="CodeInline"/>
        </w:rPr>
        <w:t>init</w:t>
      </w:r>
      <w:proofErr w:type="spell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lastRenderedPageBreak/>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r w:rsidRPr="00E30269">
        <w:rPr>
          <w:rStyle w:val="CodeInline"/>
        </w:rPr>
        <w:t>next()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r w:rsidRPr="00E30269">
        <w:rPr>
          <w:rStyle w:val="CodeInline"/>
        </w:rPr>
        <w:t>super.next</w:t>
      </w:r>
      <w:proofErr w:type="spell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r w:rsidRPr="00E30269">
        <w:rPr>
          <w:rStyle w:val="CodeInline"/>
        </w:rPr>
        <w:t>window.onloa</w:t>
      </w:r>
      <w:r>
        <w:rPr>
          <w:rStyle w:val="CodeInline"/>
        </w:rPr>
        <w:t>d</w:t>
      </w:r>
      <w:proofErr w:type="spell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r w:rsidRPr="00E30269">
        <w:rPr>
          <w:rStyle w:val="CodeInline"/>
        </w:rPr>
        <w:t>engine.Scene</w:t>
      </w:r>
      <w:proofErr w:type="spellEnd"/>
      <w:r>
        <w:t xml:space="preserve"> class.</w:t>
      </w:r>
    </w:p>
    <w:p w14:paraId="1FEFA1EF" w14:textId="77777777" w:rsidR="008F48E6" w:rsidRDefault="008F48E6" w:rsidP="008F48E6">
      <w:pPr>
        <w:pStyle w:val="Code"/>
      </w:pPr>
      <w:r>
        <w:lastRenderedPageBreak/>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1FEFC804" w:rsidR="008F48E6" w:rsidRDefault="00695894" w:rsidP="008F48E6">
      <w:pPr>
        <w:pStyle w:val="Code"/>
      </w:pPr>
      <w:r>
        <w:t xml:space="preserve">    </w:t>
      </w:r>
      <w:r w:rsidR="008F48E6">
        <w:t>…</w:t>
      </w:r>
      <w:r>
        <w:t xml:space="preserve"> implementation to follow …</w:t>
      </w:r>
      <w:r w:rsidR="008F48E6">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r w:rsidRPr="00E30269">
        <w:rPr>
          <w:rStyle w:val="CodeInline"/>
        </w:rPr>
        <w:t>init</w:t>
      </w:r>
      <w:proofErr w:type="spell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proofErr w:type="spellStart"/>
      <w:r w:rsidRPr="00E30269">
        <w:rPr>
          <w:rStyle w:val="CodeInline"/>
        </w:rPr>
        <w:t>MyGame</w:t>
      </w:r>
      <w:proofErr w:type="spellEnd"/>
      <w:r>
        <w:t xml:space="preserve"> scene. Once again, note the </w:t>
      </w:r>
      <w:proofErr w:type="spellStart"/>
      <w:r w:rsidRPr="00827CC4">
        <w:rPr>
          <w:rStyle w:val="CodeInline"/>
        </w:rPr>
        <w:t>this.next</w:t>
      </w:r>
      <w:proofErr w:type="spell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lastRenderedPageBreak/>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t xml:space="preserve">Lastly, define the </w:t>
      </w:r>
      <w:r w:rsidRPr="00827CC4">
        <w:rPr>
          <w:rStyle w:val="CodeInline"/>
        </w:rPr>
        <w:t>next()</w:t>
      </w:r>
      <w:r>
        <w:t xml:space="preserve"> function to transition to the </w:t>
      </w:r>
      <w:proofErr w:type="spellStart"/>
      <w:r>
        <w:rPr>
          <w:rStyle w:val="CodeInline"/>
        </w:rPr>
        <w:t>MyGame</w:t>
      </w:r>
      <w:proofErr w:type="spellEnd"/>
      <w:r>
        <w:t xml:space="preserve"> scene. </w:t>
      </w:r>
      <w:bookmarkStart w:id="12" w:name="_Hlk69205394"/>
      <w:r>
        <w:t>It is worth re</w:t>
      </w:r>
      <w:r w:rsidR="00911DBB">
        <w:t>iterating that</w:t>
      </w:r>
      <w:r w:rsidR="00375712">
        <w:t xml:space="preserve"> the call to</w:t>
      </w:r>
      <w:r w:rsidR="00911DBB">
        <w:t xml:space="preserve"> </w:t>
      </w:r>
      <w:proofErr w:type="spellStart"/>
      <w:r w:rsidRPr="00E30269">
        <w:rPr>
          <w:rStyle w:val="CodeInline"/>
        </w:rPr>
        <w:t>super.next</w:t>
      </w:r>
      <w:proofErr w:type="spellEnd"/>
      <w:r w:rsidRPr="00E30269">
        <w:rPr>
          <w:rStyle w:val="CodeInline"/>
        </w:rPr>
        <w: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12"/>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 xml:space="preserve">the game at any point during the interaction. Your game engine now has a well-defined interface for working with its client. This interface follows the well-defined protocol of the </w:t>
      </w:r>
      <w:r w:rsidRPr="00D2319D">
        <w:rPr>
          <w:rStyle w:val="CodeInline"/>
        </w:rPr>
        <w:t>Scene</w:t>
      </w:r>
      <w:r>
        <w:t xml:space="preserv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3CDAD859" w:rsidR="008F48E6" w:rsidRDefault="008F48E6" w:rsidP="008F48E6">
      <w:pPr>
        <w:pStyle w:val="Bullet"/>
      </w:pPr>
      <w:r w:rsidRPr="00E30269">
        <w:rPr>
          <w:rStyle w:val="CodeInline"/>
        </w:rPr>
        <w:t>start()</w:t>
      </w:r>
      <w:r>
        <w:t>/</w:t>
      </w:r>
      <w:r w:rsidRPr="00E30269">
        <w:rPr>
          <w:rStyle w:val="CodeInline"/>
        </w:rPr>
        <w:t>stop()</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proofErr w:type="spellStart"/>
      <w:r w:rsidRPr="00827CC4">
        <w:rPr>
          <w:rStyle w:val="CodeInline"/>
        </w:rPr>
        <w:t>init</w:t>
      </w:r>
      <w:proofErr w:type="spellEnd"/>
      <w:r w:rsidRPr="00827CC4">
        <w:rPr>
          <w:rStyle w:val="CodeInline"/>
        </w:rPr>
        <w:t>()</w:t>
      </w:r>
      <w:r>
        <w:t>: For instantiating the variables and setting up the game scene.</w:t>
      </w:r>
    </w:p>
    <w:p w14:paraId="202C8D2C" w14:textId="70CAABAB" w:rsidR="008F48E6" w:rsidRDefault="008F48E6" w:rsidP="008F48E6">
      <w:pPr>
        <w:pStyle w:val="Bullet"/>
      </w:pPr>
      <w:r w:rsidRPr="00E30269">
        <w:rPr>
          <w:rStyle w:val="CodeInline"/>
        </w:rPr>
        <w:t>load()</w:t>
      </w:r>
      <w:r>
        <w:t>/</w:t>
      </w:r>
      <w:proofErr w:type="gramStart"/>
      <w:r w:rsidRPr="00E30269">
        <w:rPr>
          <w:rStyle w:val="CodeInline"/>
        </w:rPr>
        <w:t>unload(</w:t>
      </w:r>
      <w:proofErr w:type="gramEnd"/>
      <w:r w:rsidRPr="00E30269">
        <w:rPr>
          <w:rStyle w:val="CodeInline"/>
        </w:rPr>
        <w:t>)</w:t>
      </w:r>
      <w:r>
        <w:t>: For initiating the asynchronous loading</w:t>
      </w:r>
      <w:r w:rsidR="00424BDF">
        <w:t xml:space="preserve"> and unloading</w:t>
      </w:r>
      <w:r>
        <w:t xml:space="preserve"> of external resources.</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13"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r w:rsidRPr="00827CC4">
        <w:rPr>
          <w:rStyle w:val="CodeInline"/>
        </w:rPr>
        <w:t>super.next</w:t>
      </w:r>
      <w:proofErr w:type="spellEnd"/>
      <w:r w:rsidRPr="00827CC4">
        <w:rPr>
          <w:rStyle w:val="CodeInline"/>
        </w:rPr>
        <w:t>()</w:t>
      </w:r>
      <w:r w:rsidRPr="00FF4932">
        <w:t xml:space="preserve"> to stop the game loop and unload the scene.</w:t>
      </w:r>
    </w:p>
    <w:bookmarkEnd w:id="13"/>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63EF1A66" w14:textId="77777777" w:rsidR="005D12A6" w:rsidRDefault="005D12A6" w:rsidP="005D12A6">
      <w:pPr>
        <w:pStyle w:val="Heading1"/>
      </w:pPr>
      <w:r>
        <w:t>Audio</w:t>
      </w:r>
    </w:p>
    <w:p w14:paraId="66D4B21D" w14:textId="77777777" w:rsidR="005D12A6" w:rsidRDefault="005D12A6" w:rsidP="005D12A6">
      <w:pPr>
        <w:pStyle w:val="BodyTextFirst"/>
      </w:pPr>
      <w:r>
        <w:t xml:space="preserve">Audio is an essential element of all video games. In general, audio effects in games fall into two categories. The first category is background audio. This </w:t>
      </w:r>
      <w:r>
        <w:lastRenderedPageBreak/>
        <w:t>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lastRenderedPageBreak/>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618F2E85" w14:textId="0400B1EC"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assets</w:t>
      </w:r>
      <w:r w:rsidR="0028697E">
        <w:rPr>
          <w:rStyle w:val="CodeInline"/>
        </w:rPr>
        <w:t>/</w:t>
      </w:r>
      <w:r w:rsidRPr="00D63658">
        <w:rPr>
          <w:rStyle w:val="CodeInline"/>
        </w:rPr>
        <w:t>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023167E2" w:rsidR="005D12A6" w:rsidRDefault="005D12A6" w:rsidP="005D12A6">
      <w:pPr>
        <w:pStyle w:val="NoteTipCaution"/>
      </w:pPr>
      <w:r w:rsidRPr="001B27C7">
        <w:rPr>
          <w:rStyle w:val="Strong"/>
        </w:rPr>
        <w:t>Note</w:t>
      </w:r>
      <w:r w:rsidRPr="001B27C7">
        <w:tab/>
        <w:t xml:space="preserve">Interested readers can learn more about the Web Audio API from </w:t>
      </w:r>
      <w:r w:rsidR="00A634D5">
        <w:rPr>
          <w:rStyle w:val="CodeInline"/>
        </w:rPr>
        <w:t>https://w</w:t>
      </w:r>
      <w:r w:rsidRPr="00D63658">
        <w:rPr>
          <w:rStyle w:val="CodeInline"/>
        </w:rPr>
        <w:t>ww.w3.org/TR/webaudio/</w:t>
      </w:r>
      <w:r w:rsidRPr="001B27C7">
        <w:t>.</w:t>
      </w:r>
    </w:p>
    <w:p w14:paraId="76EF5358" w14:textId="7165548C"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w:t>
      </w:r>
      <w:r w:rsidR="00B8138B">
        <w:t xml:space="preserve">that </w:t>
      </w:r>
      <w:r>
        <w:t xml:space="preserve">the context creation will result in </w:t>
      </w:r>
      <w:r w:rsidR="000B1C78">
        <w:t xml:space="preserve">an </w:t>
      </w:r>
      <w:r>
        <w:t xml:space="preserve">initial warning from Chrome </w:t>
      </w:r>
      <w:r w:rsidR="000B1C78">
        <w:t xml:space="preserve">that is </w:t>
      </w:r>
      <w:r>
        <w:t xml:space="preserve">output to </w:t>
      </w:r>
      <w:r w:rsidR="000B1C78">
        <w:t xml:space="preserve">the </w:t>
      </w:r>
      <w:r>
        <w:t xml:space="preserve">runtime browser console. The audio will only be </w:t>
      </w:r>
      <w:r w:rsidRPr="000901EA">
        <w:t>played</w:t>
      </w:r>
      <w:r>
        <w:t xml:space="preserve"> </w:t>
      </w:r>
      <w:r w:rsidRPr="000901EA">
        <w:t>after</w:t>
      </w:r>
      <w:r>
        <w:t xml:space="preserve"> user input (e.g., mouse click, or keyboard events).</w:t>
      </w:r>
    </w:p>
    <w:p w14:paraId="565D5167" w14:textId="223FBC8E" w:rsidR="005D12A6" w:rsidRDefault="005D12A6" w:rsidP="0010691D">
      <w:pPr>
        <w:pStyle w:val="NumList"/>
        <w:numPr>
          <w:ilvl w:val="0"/>
          <w:numId w:val="32"/>
        </w:numPr>
      </w:pPr>
      <w:r w:rsidRPr="007436BE">
        <w:lastRenderedPageBreak/>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This file will implement the</w:t>
      </w:r>
      <w:r w:rsidR="00DF6A98">
        <w:t xml:space="preserve"> module for the </w:t>
      </w:r>
      <w:r>
        <w:t>audio</w:t>
      </w:r>
      <w:r w:rsidRPr="007436BE">
        <w:t xml:space="preserve"> component.</w:t>
      </w:r>
      <w:r w:rsidR="00964260">
        <w:t xml:space="preserve"> </w:t>
      </w:r>
      <w:r w:rsidR="00964260">
        <w:t xml:space="preserve">This </w:t>
      </w:r>
      <w:r w:rsidR="00DF6A98">
        <w:t xml:space="preserve">component </w:t>
      </w:r>
      <w:r w:rsidR="00964260">
        <w:t xml:space="preserve">must support </w:t>
      </w:r>
      <w:r w:rsidR="00964260">
        <w:t>two types of functionality</w:t>
      </w:r>
      <w:r w:rsidR="00964260">
        <w:t xml:space="preserve">: </w:t>
      </w:r>
      <w:r w:rsidR="00964260">
        <w:t>loading and unloading of audio file</w:t>
      </w:r>
      <w:r w:rsidR="00964260">
        <w:t xml:space="preserve">s, </w:t>
      </w:r>
      <w:r w:rsidR="00964260">
        <w:t xml:space="preserve">and, playing and controlling of the </w:t>
      </w:r>
      <w:r w:rsidR="00964260">
        <w:t xml:space="preserve">content of </w:t>
      </w:r>
      <w:r w:rsidR="00964260">
        <w:t>audio file for the game developer.</w:t>
      </w:r>
    </w:p>
    <w:p w14:paraId="5508AEC3" w14:textId="300D36E3" w:rsidR="005D12A6" w:rsidRDefault="00DF6A98" w:rsidP="005D12A6">
      <w:pPr>
        <w:pStyle w:val="NumList"/>
      </w:pPr>
      <w:r>
        <w:t>The</w:t>
      </w:r>
      <w:r w:rsidR="00CC6D00">
        <w:t xml:space="preserve"> loading and unloading </w:t>
      </w:r>
      <w:r w:rsidR="00BD7A6B">
        <w:t>are</w:t>
      </w:r>
      <w:r w:rsidR="00CC6D00">
        <w:t xml:space="preserve"> s</w:t>
      </w:r>
      <w:r w:rsidR="005D12A6">
        <w:t xml:space="preserve">imilar to the implementations of </w:t>
      </w:r>
      <w:r w:rsidR="005D12A6" w:rsidRPr="00E30269">
        <w:rPr>
          <w:rStyle w:val="CodeInline"/>
        </w:rPr>
        <w:t>text</w:t>
      </w:r>
      <w:r w:rsidR="005D12A6">
        <w:t xml:space="preserve"> and </w:t>
      </w:r>
      <w:r w:rsidR="005D12A6" w:rsidRPr="00E30269">
        <w:rPr>
          <w:rStyle w:val="CodeInline"/>
        </w:rPr>
        <w:t>xml</w:t>
      </w:r>
      <w:r w:rsidR="005D12A6">
        <w:t xml:space="preserve"> modules</w:t>
      </w:r>
      <w:r w:rsidR="002301D2">
        <w:t xml:space="preserve"> where</w:t>
      </w:r>
      <w:r w:rsidR="005D12A6">
        <w:t xml:space="preserve"> the core resource management functionality </w:t>
      </w:r>
      <w:r w:rsidR="002301D2">
        <w:t xml:space="preserve">is imported </w:t>
      </w:r>
      <w:r w:rsidR="005D12A6">
        <w:t xml:space="preserve">from </w:t>
      </w:r>
      <w:proofErr w:type="spellStart"/>
      <w:r w:rsidR="005D12A6" w:rsidRPr="00E30269">
        <w:rPr>
          <w:rStyle w:val="CodeInline"/>
        </w:rPr>
        <w:t>resource_map</w:t>
      </w:r>
      <w:proofErr w:type="spellEnd"/>
      <w:r w:rsidR="005D12A6">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3A680783" w14:textId="4B47DC04" w:rsidR="000B1C78" w:rsidRDefault="000B1C78" w:rsidP="00DF6A98">
      <w:pPr>
        <w:pStyle w:val="NumList"/>
      </w:pPr>
      <w:r>
        <w:t xml:space="preserve">Define the decode and parsing functions, and call the </w:t>
      </w:r>
      <w:proofErr w:type="spellStart"/>
      <w:r w:rsidRPr="00E30269">
        <w:rPr>
          <w:rStyle w:val="CodeInline"/>
        </w:rPr>
        <w:t>resource_map</w:t>
      </w:r>
      <w:proofErr w:type="spellEnd"/>
      <w:r>
        <w:t xml:space="preserve"> </w:t>
      </w:r>
      <w:proofErr w:type="spellStart"/>
      <w:proofErr w:type="gramStart"/>
      <w:r w:rsidRPr="00E30269">
        <w:rPr>
          <w:rStyle w:val="CodeInline"/>
        </w:rPr>
        <w:t>loadDecodeParse</w:t>
      </w:r>
      <w:proofErr w:type="spellEnd"/>
      <w:r w:rsidRPr="00E30269">
        <w:rPr>
          <w:rStyle w:val="CodeInline"/>
        </w:rPr>
        <w:t>(</w:t>
      </w:r>
      <w:proofErr w:type="gramEnd"/>
      <w:r w:rsidRPr="00E30269">
        <w:rPr>
          <w:rStyle w:val="CodeInline"/>
        </w:rPr>
        <w:t>)</w:t>
      </w:r>
      <w:r>
        <w:t xml:space="preserve"> function to load an audio file.</w:t>
      </w:r>
      <w:r w:rsidR="00BD7A6B">
        <w:t xml:space="preserve"> Notice that with the support from</w:t>
      </w:r>
      <w:r w:rsidR="00BD7A6B">
        <w:t xml:space="preserve"> </w:t>
      </w:r>
      <w:proofErr w:type="spellStart"/>
      <w:r w:rsidR="00BD7A6B" w:rsidRPr="00E30269">
        <w:rPr>
          <w:rStyle w:val="CodeInline"/>
        </w:rPr>
        <w:t>resource_map</w:t>
      </w:r>
      <w:proofErr w:type="spellEnd"/>
      <w:r w:rsidR="00BD7A6B">
        <w:t xml:space="preserve"> and the rest of the engine infr</w:t>
      </w:r>
      <w:r w:rsidR="00BD7A6B">
        <w:t xml:space="preserve">astructure, </w:t>
      </w:r>
      <w:r w:rsidR="00BD7A6B">
        <w:t xml:space="preserve">loading and unloading of external resources has become </w:t>
      </w:r>
      <w:r w:rsidR="00BD7A6B">
        <w:t>straightforward.</w:t>
      </w:r>
    </w:p>
    <w:p w14:paraId="43F51079" w14:textId="77777777" w:rsidR="000B1C78" w:rsidRDefault="000B1C78" w:rsidP="000B1C78">
      <w:pPr>
        <w:pStyle w:val="Code"/>
      </w:pPr>
      <w:r>
        <w:t>function decodeResource(data) { return data.arrayBuffer(); }</w:t>
      </w:r>
    </w:p>
    <w:p w14:paraId="2B85C14F" w14:textId="77777777" w:rsidR="000B1C78" w:rsidRDefault="000B1C78" w:rsidP="000B1C78">
      <w:pPr>
        <w:pStyle w:val="Code"/>
      </w:pPr>
      <w:r>
        <w:t>function parseResource(data) { return mAudioContext.decodeAudioData(data); }</w:t>
      </w:r>
    </w:p>
    <w:p w14:paraId="4555B4E3" w14:textId="77777777" w:rsidR="000B1C78" w:rsidRDefault="000B1C78" w:rsidP="000B1C78">
      <w:pPr>
        <w:pStyle w:val="Code"/>
      </w:pPr>
      <w:r>
        <w:t>function load(path) {</w:t>
      </w:r>
    </w:p>
    <w:p w14:paraId="0409435B" w14:textId="77777777" w:rsidR="000B1C78" w:rsidRDefault="000B1C78" w:rsidP="000B1C78">
      <w:pPr>
        <w:pStyle w:val="Code"/>
      </w:pPr>
      <w:r>
        <w:t xml:space="preserve">    return map.loadDecodeParse(path, decodeResource, parseResource);</w:t>
      </w:r>
    </w:p>
    <w:p w14:paraId="7269BA32" w14:textId="77777777" w:rsidR="000B1C78" w:rsidRDefault="000B1C78" w:rsidP="000B1C78">
      <w:pPr>
        <w:pStyle w:val="Code"/>
      </w:pPr>
      <w:r>
        <w:t>}</w:t>
      </w:r>
    </w:p>
    <w:p w14:paraId="64C5F282" w14:textId="3F7B9997" w:rsidR="005D12A6" w:rsidRDefault="00964260" w:rsidP="005D12A6">
      <w:pPr>
        <w:pStyle w:val="NumList"/>
      </w:pPr>
      <w:r>
        <w:t xml:space="preserve">With the loading functionality completed, you can now define the audio control and manipulation functions. </w:t>
      </w:r>
      <w:r w:rsidR="005D12A6">
        <w:t xml:space="preserve">Declare </w:t>
      </w:r>
      <w:r w:rsidR="005D12A6" w:rsidRPr="00DC10EF">
        <w:t>variables to maintain references to the Web Audio context</w:t>
      </w:r>
      <w:r w:rsidR="005D12A6">
        <w:t xml:space="preserve">, </w:t>
      </w:r>
      <w:r w:rsidR="005D12A6" w:rsidRPr="00DC10EF">
        <w:t>background music</w:t>
      </w:r>
      <w:r w:rsidR="005D12A6">
        <w:t>, and to control volumes</w:t>
      </w:r>
      <w:r w:rsidR="005D12A6"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lastRenderedPageBreak/>
        <w:t xml:space="preserve">Define the </w:t>
      </w:r>
      <w:proofErr w:type="spellStart"/>
      <w:r w:rsidRPr="00E30269">
        <w:rPr>
          <w:rStyle w:val="CodeInline"/>
        </w:rPr>
        <w:t>init</w:t>
      </w:r>
      <w:proofErr w:type="spell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6F923228" w14:textId="77777777" w:rsidR="005D12A6" w:rsidRDefault="005D12A6" w:rsidP="005D12A6">
      <w:pPr>
        <w:pStyle w:val="NumList"/>
      </w:pPr>
      <w:r>
        <w:t xml:space="preserve">Define the </w:t>
      </w:r>
      <w:proofErr w:type="spellStart"/>
      <w:proofErr w:type="gramStart"/>
      <w:r w:rsidRPr="00E30269">
        <w:rPr>
          <w:rStyle w:val="CodeInline"/>
        </w:rPr>
        <w:t>playCue</w:t>
      </w:r>
      <w:proofErr w:type="spellEnd"/>
      <w:r w:rsidRPr="00E30269">
        <w:rPr>
          <w:rStyle w:val="CodeInline"/>
        </w:rPr>
        <w:t>(</w:t>
      </w:r>
      <w:proofErr w:type="gram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lastRenderedPageBreak/>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lastRenderedPageBreak/>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proofErr w:type="spellStart"/>
      <w:r w:rsidRPr="00E30269">
        <w:rPr>
          <w:rStyle w:val="CodeInline"/>
        </w:rPr>
        <w:t>cleanUp</w:t>
      </w:r>
      <w:proofErr w:type="spell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lastRenderedPageBreak/>
        <w:t>export {init, cleanUp,</w:t>
      </w:r>
    </w:p>
    <w:p w14:paraId="08FEA423" w14:textId="2DA959E6" w:rsidR="005D12A6" w:rsidRDefault="005D12A6" w:rsidP="005D12A6">
      <w:pPr>
        <w:pStyle w:val="Code"/>
      </w:pPr>
      <w:r>
        <w:t xml:space="preserve">      has, load, unload,</w:t>
      </w:r>
    </w:p>
    <w:p w14:paraId="2BEB757C" w14:textId="77777777" w:rsidR="005D12A6" w:rsidRDefault="005D12A6" w:rsidP="005D12A6">
      <w:pPr>
        <w:pStyle w:val="Code"/>
      </w:pPr>
    </w:p>
    <w:p w14:paraId="0306D451" w14:textId="54EA9D8D" w:rsidR="005D12A6" w:rsidRDefault="005D12A6" w:rsidP="005D12A6">
      <w:pPr>
        <w:pStyle w:val="Code"/>
      </w:pPr>
      <w:r>
        <w:t xml:space="preserve">      playCue,  </w:t>
      </w:r>
    </w:p>
    <w:p w14:paraId="380BD8BB" w14:textId="77777777" w:rsidR="005D12A6" w:rsidRDefault="005D12A6" w:rsidP="005D12A6">
      <w:pPr>
        <w:pStyle w:val="Code"/>
      </w:pPr>
    </w:p>
    <w:p w14:paraId="39864558" w14:textId="47AB11A0" w:rsidR="005D12A6" w:rsidRDefault="005D12A6" w:rsidP="005D12A6">
      <w:pPr>
        <w:pStyle w:val="Code"/>
      </w:pPr>
      <w:r>
        <w:t xml:space="preserve">      playBackground, stopBackground, isBackgroundPlaying,</w:t>
      </w:r>
    </w:p>
    <w:p w14:paraId="6F1F0F6B" w14:textId="08CFF414"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2CD36BA6" w:rsidR="005D12A6" w:rsidRDefault="005D12A6" w:rsidP="005D12A6">
      <w:pPr>
        <w:pStyle w:val="Code"/>
      </w:pPr>
      <w:r>
        <w:t xml:space="preserve">      setMasterVolume, incMasterVolume</w:t>
      </w:r>
    </w:p>
    <w:p w14:paraId="260D9A91" w14:textId="45D5849D" w:rsidR="005D12A6" w:rsidRDefault="005D12A6" w:rsidP="005D12A6">
      <w:pPr>
        <w:pStyle w:val="Code"/>
      </w:pPr>
      <w:r>
        <w:t>}</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0CDFC97D" w:rsidR="005D12A6" w:rsidRDefault="005D12A6" w:rsidP="005D12A6">
      <w:pPr>
        <w:pStyle w:val="Code"/>
      </w:pPr>
      <w:r>
        <w:t>… identical to previous code</w:t>
      </w:r>
      <w:r w:rsidR="001019F4">
        <w:t xml:space="preserve"> …</w:t>
      </w:r>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0416ECC" w:rsidR="005D12A6" w:rsidRDefault="005D12A6" w:rsidP="005D12A6">
      <w:pPr>
        <w:pStyle w:val="Code"/>
      </w:pPr>
      <w:r>
        <w:t>… identical to previous code</w:t>
      </w:r>
      <w:r w:rsidR="001019F4">
        <w:t xml:space="preserve"> …</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58CCBE03" w:rsidR="005D12A6" w:rsidRDefault="005D12A6" w:rsidP="005D12A6">
      <w:pPr>
        <w:pStyle w:val="Code"/>
      </w:pPr>
      <w:r>
        <w:t>… identical to previous code</w:t>
      </w:r>
      <w:r w:rsidR="001019F4">
        <w:t xml:space="preserve"> …</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41A25EEC" w:rsidR="005D12A6" w:rsidRDefault="005D12A6" w:rsidP="005D12A6">
      <w:pPr>
        <w:pStyle w:val="Code"/>
      </w:pPr>
      <w:r>
        <w:t xml:space="preserve">    … identical to previous code</w:t>
      </w:r>
      <w:r w:rsidR="001019F4">
        <w:t xml:space="preserve"> …</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lastRenderedPageBreak/>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0D204872" w:rsidR="00487FF2" w:rsidRPr="007658FE" w:rsidRDefault="00487FF2" w:rsidP="00487FF2">
      <w:pPr>
        <w:pStyle w:val="Code"/>
        <w:ind w:firstLine="390"/>
        <w:rPr>
          <w:rStyle w:val="CodeBold"/>
        </w:rPr>
      </w:pPr>
      <w:r>
        <w:t>… identical to previous code</w:t>
      </w:r>
      <w:r w:rsidR="001019F4">
        <w:t xml:space="preserve"> …</w:t>
      </w:r>
    </w:p>
    <w:p w14:paraId="03CAE992" w14:textId="77777777" w:rsidR="00487FF2" w:rsidRDefault="00487FF2" w:rsidP="00487FF2">
      <w:pPr>
        <w:pStyle w:val="Code"/>
      </w:pPr>
      <w:r>
        <w:t>}</w:t>
      </w:r>
    </w:p>
    <w:p w14:paraId="1A6F4B20" w14:textId="64CA39D1" w:rsidR="00487FF2" w:rsidRDefault="00487FF2" w:rsidP="00487FF2">
      <w:pPr>
        <w:pStyle w:val="NumList"/>
      </w:pPr>
      <w:r w:rsidRPr="007658FE">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w:t>
      </w:r>
      <w:r w:rsidR="00C317E0">
        <w:t xml:space="preserve">that </w:t>
      </w:r>
      <w:r>
        <w:t xml:space="preserve">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lastRenderedPageBreak/>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r w:rsidRPr="0025275F">
        <w:rPr>
          <w:rStyle w:val="CodeInline"/>
        </w:rPr>
        <w:t>init</w:t>
      </w:r>
      <w:proofErr w:type="spell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2A88068C" w:rsidR="00487FF2" w:rsidRDefault="00487FF2" w:rsidP="00487FF2">
      <w:pPr>
        <w:pStyle w:val="Code"/>
      </w:pPr>
      <w:r>
        <w:t xml:space="preserve">    </w:t>
      </w:r>
      <w:r w:rsidRPr="0025275F">
        <w:t>…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076A28EB"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xml:space="preserve">, and increases and decreases the </w:t>
      </w:r>
      <w:r w:rsidR="00C317E0">
        <w:t xml:space="preserve">volume of the </w:t>
      </w:r>
      <w:r>
        <w:t>background music.</w:t>
      </w:r>
    </w:p>
    <w:p w14:paraId="692D1F76" w14:textId="77777777" w:rsidR="00487FF2" w:rsidRDefault="00487FF2" w:rsidP="00487FF2">
      <w:pPr>
        <w:pStyle w:val="Code"/>
      </w:pPr>
      <w:r>
        <w:t>update() {</w:t>
      </w:r>
    </w:p>
    <w:p w14:paraId="031CD2FA" w14:textId="3F6FE720" w:rsidR="00487FF2" w:rsidRDefault="00487FF2" w:rsidP="00487FF2">
      <w:pPr>
        <w:pStyle w:val="Code"/>
      </w:pPr>
      <w:r>
        <w:t xml:space="preserve">    </w:t>
      </w:r>
      <w:r w:rsidRPr="0025275F">
        <w:t>…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43028E4B" w:rsidR="00487FF2" w:rsidRDefault="00487FF2" w:rsidP="00487FF2">
      <w:pPr>
        <w:pStyle w:val="Code"/>
      </w:pPr>
      <w:r>
        <w:t xml:space="preserve">    </w:t>
      </w:r>
      <w:r w:rsidRPr="0025275F">
        <w:t>…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lastRenderedPageBreak/>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54199AA7" w:rsidR="00487FF2" w:rsidRDefault="00487FF2" w:rsidP="00487FF2">
      <w:pPr>
        <w:pStyle w:val="Code"/>
      </w:pPr>
      <w:r>
        <w:t xml:space="preserve">    </w:t>
      </w:r>
      <w:r w:rsidRPr="0025275F">
        <w:t>…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r w:rsidRPr="0025275F">
        <w:rPr>
          <w:rStyle w:val="CodeInline"/>
        </w:rPr>
        <w:t>init</w:t>
      </w:r>
      <w:proofErr w:type="spell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54ED67A" w:rsidR="00487FF2" w:rsidRDefault="00487FF2" w:rsidP="00487FF2">
      <w:pPr>
        <w:pStyle w:val="Code"/>
      </w:pPr>
      <w:r>
        <w:t xml:space="preserve">    </w:t>
      </w:r>
      <w:r w:rsidRPr="0025275F">
        <w:t>…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6C86F00B" w:rsidR="00487FF2" w:rsidRDefault="00487FF2" w:rsidP="00487FF2">
      <w:pPr>
        <w:pStyle w:val="Code"/>
      </w:pPr>
      <w:r>
        <w:t xml:space="preserve">    </w:t>
      </w:r>
      <w:r w:rsidRPr="0025275F">
        <w:t>… identical to previous code</w:t>
      </w:r>
      <w:r w:rsidR="001019F4">
        <w:t xml:space="preserve"> …</w:t>
      </w:r>
    </w:p>
    <w:p w14:paraId="3727F879" w14:textId="77777777" w:rsidR="00487FF2" w:rsidRDefault="00487FF2" w:rsidP="00487FF2">
      <w:pPr>
        <w:pStyle w:val="Code"/>
      </w:pPr>
    </w:p>
    <w:p w14:paraId="13741406" w14:textId="7D2262D4" w:rsidR="00487FF2" w:rsidRDefault="00487FF2" w:rsidP="00487FF2">
      <w:pPr>
        <w:pStyle w:val="Code"/>
      </w:pPr>
      <w:r>
        <w:t xml:space="preserve">    // Move right and swap ov</w:t>
      </w:r>
      <w:r w:rsidR="001019F4">
        <w:t>er</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2B365926" w:rsidR="00487FF2" w:rsidRDefault="00487FF2" w:rsidP="00487FF2">
      <w:pPr>
        <w:pStyle w:val="Code"/>
      </w:pPr>
      <w:r>
        <w:t xml:space="preserve">    </w:t>
      </w:r>
      <w:r w:rsidRPr="0025275F">
        <w:t>… identical to previous code</w:t>
      </w:r>
      <w:r w:rsidR="00AD1914">
        <w:t xml:space="preserve"> …</w:t>
      </w:r>
    </w:p>
    <w:p w14:paraId="6BDEB0F8" w14:textId="77777777" w:rsidR="00487FF2" w:rsidRPr="0025275F" w:rsidRDefault="00487FF2" w:rsidP="00487FF2">
      <w:pPr>
        <w:pStyle w:val="Code"/>
      </w:pPr>
      <w:r>
        <w:t>}</w:t>
      </w:r>
    </w:p>
    <w:p w14:paraId="593810C7" w14:textId="5F06E3A4"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w:t>
      </w:r>
      <w:r w:rsidR="00C317E0">
        <w:t>-</w:t>
      </w:r>
      <w:r w:rsidRPr="0025275F">
        <w:t xml:space="preserve">sounding cues, or you can simply replace the </w:t>
      </w:r>
      <w:proofErr w:type="spellStart"/>
      <w:proofErr w:type="gramStart"/>
      <w:r w:rsidRPr="000901EA">
        <w:rPr>
          <w:rStyle w:val="CodeInline"/>
        </w:rPr>
        <w:t>isKeyPressed</w:t>
      </w:r>
      <w:proofErr w:type="spellEnd"/>
      <w:r w:rsidRPr="000901EA">
        <w:rPr>
          <w:rStyle w:val="CodeInline"/>
        </w:rPr>
        <w:t>(</w:t>
      </w:r>
      <w:proofErr w:type="gram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36B00AE6" w14:textId="77777777" w:rsidR="00487FF2" w:rsidRDefault="00487FF2" w:rsidP="00487FF2">
      <w:pPr>
        <w:pStyle w:val="Heading1"/>
      </w:pPr>
      <w:r>
        <w:t>Summary</w:t>
      </w:r>
    </w:p>
    <w:p w14:paraId="1A9EE755" w14:textId="6195BF2A"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w:t>
      </w:r>
      <w:r w:rsidR="00C317E0">
        <w:t>.</w:t>
      </w:r>
      <w:r>
        <w:t xml:space="preserve">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5389BC06" w:rsidR="006A4676" w:rsidRDefault="00487FF2" w:rsidP="00851660">
      <w:pPr>
        <w:pStyle w:val="BodyTextCont"/>
      </w:pPr>
      <w:r>
        <w:t xml:space="preserve">These components separately have little in common but together make up the core fundamentals of nearly every game. As you implement these core </w:t>
      </w:r>
      <w:r>
        <w:lastRenderedPageBreak/>
        <w:t>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p w14:paraId="06545848" w14:textId="77777777" w:rsidR="001A146F" w:rsidRPr="00663E7F" w:rsidRDefault="001A146F" w:rsidP="001A146F">
      <w:pPr>
        <w:pStyle w:val="Heading2"/>
        <w:rPr>
          <w:lang w:eastAsia="zh-CN"/>
        </w:rPr>
      </w:pPr>
      <w:r w:rsidRPr="00663E7F">
        <w:rPr>
          <w:lang w:eastAsia="zh-CN"/>
        </w:rPr>
        <w:t>Game Design Considerations</w:t>
      </w:r>
    </w:p>
    <w:p w14:paraId="6CCB83DE" w14:textId="77777777" w:rsidR="001A146F" w:rsidRPr="00663E7F" w:rsidRDefault="001A146F" w:rsidP="001A146F">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568EC0F3" w14:textId="77777777" w:rsidR="001A146F" w:rsidRPr="00663E7F" w:rsidRDefault="001A146F" w:rsidP="001A146F">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p>
    <w:p w14:paraId="3D8D1A4C" w14:textId="77777777" w:rsidR="001A146F" w:rsidRPr="00663E7F" w:rsidRDefault="001A146F" w:rsidP="001A146F">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w:t>
      </w:r>
      <w:r w:rsidRPr="00663E7F">
        <w:rPr>
          <w:lang w:eastAsia="zh-CN"/>
        </w:rPr>
        <w:lastRenderedPageBreak/>
        <w:t>assets can mean the difference between a great experience and a frustrating experience.</w:t>
      </w:r>
    </w:p>
    <w:p w14:paraId="69369E4A" w14:textId="77777777" w:rsidR="001A146F" w:rsidRPr="00663E7F" w:rsidRDefault="001A146F" w:rsidP="001A146F">
      <w:pPr>
        <w:pStyle w:val="BodyTextCont"/>
        <w:rPr>
          <w:lang w:eastAsia="zh-CN"/>
        </w:rPr>
      </w:pPr>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65FF184E" w14:textId="77777777" w:rsidR="001A146F" w:rsidRPr="006A4676" w:rsidRDefault="001A146F" w:rsidP="00851660">
      <w:pPr>
        <w:pStyle w:val="BodyTextCont"/>
      </w:pPr>
    </w:p>
    <w:sectPr w:rsidR="001A146F" w:rsidRPr="006A4676" w:rsidSect="00B9323D">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ma, Yogendra" w:date="2021-08-24T00:32:00Z" w:initials="SY">
    <w:p w14:paraId="7F2CE097" w14:textId="1AE7158A" w:rsidR="006948FC" w:rsidRDefault="006948FC">
      <w:pPr>
        <w:pStyle w:val="CommentText"/>
      </w:pPr>
      <w:r>
        <w:rPr>
          <w:rStyle w:val="CommentReference"/>
        </w:rPr>
        <w:annotationRef/>
      </w:r>
      <w:bookmarkStart w:id="2" w:name="_GoBack"/>
      <w:bookmarkEnd w:id="2"/>
      <w:r w:rsidRPr="00292E87">
        <w:t>This chapter will give the readers the real-time confidence to create a full flag game using WebGL and bind the keyboard actions, load scenes, and audio support. This chapter bundle with all key concepts to implement keyboard actions, game sound, load various scenes from the server or local filesystem. kudos to the author to manage the continuity between sections and engage the readers.</w:t>
      </w:r>
    </w:p>
  </w:comment>
  <w:comment w:id="1" w:author="Kelvin Sung" w:date="2021-08-26T09:46:00Z" w:initials="KS">
    <w:p w14:paraId="2FF47C9C" w14:textId="666D2E12" w:rsidR="006948FC" w:rsidRDefault="006948FC">
      <w:pPr>
        <w:pStyle w:val="CommentText"/>
      </w:pPr>
      <w:r>
        <w:rPr>
          <w:rStyle w:val="CommentReference"/>
        </w:rPr>
        <w:annotationRef/>
      </w:r>
      <w:r>
        <w:t>Thank you for the very kind words. We are very glad you find the organization to be sound and believe that the book engages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CE097" w15:done="0"/>
  <w15:commentEx w15:paraId="2FF47C9C" w15:paraIdParent="7F2CE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Extensible w16cex:durableId="24DEE669" w16cex:dateUtc="2021-09-05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CE097" w16cid:durableId="24CEBC83"/>
  <w16cid:commentId w16cid:paraId="2FF47C9C" w16cid:durableId="24D1E1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605B8" w14:textId="77777777" w:rsidR="00291518" w:rsidRDefault="00291518" w:rsidP="000C758C">
      <w:pPr>
        <w:spacing w:after="0" w:line="240" w:lineRule="auto"/>
      </w:pPr>
      <w:r>
        <w:separator/>
      </w:r>
    </w:p>
  </w:endnote>
  <w:endnote w:type="continuationSeparator" w:id="0">
    <w:p w14:paraId="4F2E4C19" w14:textId="77777777" w:rsidR="00291518" w:rsidRDefault="0029151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Arial Black"/>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6948FC" w:rsidRPr="00222F70" w:rsidRDefault="006948F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5F21AE6F" w:rsidR="006948FC" w:rsidRPr="00222F70" w:rsidRDefault="006948FC"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5B01A667" w:rsidR="006948FC" w:rsidRDefault="006948FC"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B1766" w14:textId="77777777" w:rsidR="00291518" w:rsidRDefault="00291518" w:rsidP="000C758C">
      <w:pPr>
        <w:spacing w:after="0" w:line="240" w:lineRule="auto"/>
      </w:pPr>
      <w:r>
        <w:separator/>
      </w:r>
    </w:p>
  </w:footnote>
  <w:footnote w:type="continuationSeparator" w:id="0">
    <w:p w14:paraId="7985C3D8" w14:textId="77777777" w:rsidR="00291518" w:rsidRDefault="0029151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6948FC" w:rsidRPr="003C7D0E" w:rsidRDefault="006948FC"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B9EFBDE" w:rsidR="006948FC" w:rsidRPr="002A45BE" w:rsidRDefault="006948FC"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6948FC" w:rsidRDefault="006948FC"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0E1EC1"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4</w:t>
    </w:r>
  </w:p>
  <w:p w14:paraId="4314FCCD" w14:textId="77777777" w:rsidR="006948FC" w:rsidRPr="00B44665" w:rsidRDefault="006948FC"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118409A"/>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4762D"/>
    <w:rsid w:val="00062E30"/>
    <w:rsid w:val="00063080"/>
    <w:rsid w:val="00066060"/>
    <w:rsid w:val="0007378F"/>
    <w:rsid w:val="00077D22"/>
    <w:rsid w:val="000815E4"/>
    <w:rsid w:val="000830F4"/>
    <w:rsid w:val="00095BF1"/>
    <w:rsid w:val="000B1C78"/>
    <w:rsid w:val="000C0041"/>
    <w:rsid w:val="000C6ADF"/>
    <w:rsid w:val="000C758C"/>
    <w:rsid w:val="000D1A4B"/>
    <w:rsid w:val="000D4ABA"/>
    <w:rsid w:val="000E4065"/>
    <w:rsid w:val="001019F4"/>
    <w:rsid w:val="00104EC4"/>
    <w:rsid w:val="0010691D"/>
    <w:rsid w:val="00111EFA"/>
    <w:rsid w:val="00112349"/>
    <w:rsid w:val="00112625"/>
    <w:rsid w:val="00121257"/>
    <w:rsid w:val="001252F4"/>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146F"/>
    <w:rsid w:val="001A1E67"/>
    <w:rsid w:val="001A33BD"/>
    <w:rsid w:val="001A7A0C"/>
    <w:rsid w:val="001B2D6D"/>
    <w:rsid w:val="001B52D4"/>
    <w:rsid w:val="001C2344"/>
    <w:rsid w:val="001C6ACF"/>
    <w:rsid w:val="001E1A35"/>
    <w:rsid w:val="002005FC"/>
    <w:rsid w:val="00200811"/>
    <w:rsid w:val="0020241A"/>
    <w:rsid w:val="00211172"/>
    <w:rsid w:val="00215545"/>
    <w:rsid w:val="00217A16"/>
    <w:rsid w:val="00226DDE"/>
    <w:rsid w:val="00227B3C"/>
    <w:rsid w:val="002301D2"/>
    <w:rsid w:val="00234A93"/>
    <w:rsid w:val="00244BC7"/>
    <w:rsid w:val="00245F3F"/>
    <w:rsid w:val="00246AAB"/>
    <w:rsid w:val="0024759B"/>
    <w:rsid w:val="00253D95"/>
    <w:rsid w:val="0025558E"/>
    <w:rsid w:val="00267D15"/>
    <w:rsid w:val="00270B07"/>
    <w:rsid w:val="002711B4"/>
    <w:rsid w:val="00271933"/>
    <w:rsid w:val="00273EAA"/>
    <w:rsid w:val="0028697E"/>
    <w:rsid w:val="00291518"/>
    <w:rsid w:val="00291664"/>
    <w:rsid w:val="00292E87"/>
    <w:rsid w:val="002936BA"/>
    <w:rsid w:val="002B16CA"/>
    <w:rsid w:val="002B4FBD"/>
    <w:rsid w:val="002B58A1"/>
    <w:rsid w:val="002C006F"/>
    <w:rsid w:val="002C19D5"/>
    <w:rsid w:val="002C1F7C"/>
    <w:rsid w:val="002C2CAB"/>
    <w:rsid w:val="002D6B6F"/>
    <w:rsid w:val="002E076D"/>
    <w:rsid w:val="002E1BDD"/>
    <w:rsid w:val="002F3CC7"/>
    <w:rsid w:val="002F599E"/>
    <w:rsid w:val="003007BD"/>
    <w:rsid w:val="00302E67"/>
    <w:rsid w:val="00304F36"/>
    <w:rsid w:val="003151A1"/>
    <w:rsid w:val="00316B73"/>
    <w:rsid w:val="00323923"/>
    <w:rsid w:val="00334A41"/>
    <w:rsid w:val="00337FC8"/>
    <w:rsid w:val="003461E7"/>
    <w:rsid w:val="003508C7"/>
    <w:rsid w:val="00351D00"/>
    <w:rsid w:val="00365D05"/>
    <w:rsid w:val="003679BD"/>
    <w:rsid w:val="00370894"/>
    <w:rsid w:val="00371547"/>
    <w:rsid w:val="003724CA"/>
    <w:rsid w:val="00373626"/>
    <w:rsid w:val="00375712"/>
    <w:rsid w:val="00377B54"/>
    <w:rsid w:val="003866FD"/>
    <w:rsid w:val="003A3B2D"/>
    <w:rsid w:val="003A5B87"/>
    <w:rsid w:val="003A67A2"/>
    <w:rsid w:val="003C0432"/>
    <w:rsid w:val="003C3528"/>
    <w:rsid w:val="003C3D5D"/>
    <w:rsid w:val="003C47A8"/>
    <w:rsid w:val="003D45FA"/>
    <w:rsid w:val="003D515C"/>
    <w:rsid w:val="003E0AB1"/>
    <w:rsid w:val="003F2803"/>
    <w:rsid w:val="003F2ADF"/>
    <w:rsid w:val="003F7837"/>
    <w:rsid w:val="004046D2"/>
    <w:rsid w:val="004058C1"/>
    <w:rsid w:val="00405FA6"/>
    <w:rsid w:val="004107D9"/>
    <w:rsid w:val="004204B4"/>
    <w:rsid w:val="004231C2"/>
    <w:rsid w:val="00424BDF"/>
    <w:rsid w:val="00425144"/>
    <w:rsid w:val="0042523B"/>
    <w:rsid w:val="004329B4"/>
    <w:rsid w:val="004447E9"/>
    <w:rsid w:val="00444DAA"/>
    <w:rsid w:val="00456ADC"/>
    <w:rsid w:val="00456CE9"/>
    <w:rsid w:val="004617F9"/>
    <w:rsid w:val="00462CCE"/>
    <w:rsid w:val="00462FE6"/>
    <w:rsid w:val="004667A9"/>
    <w:rsid w:val="00467232"/>
    <w:rsid w:val="00487FF2"/>
    <w:rsid w:val="004A3434"/>
    <w:rsid w:val="004A612A"/>
    <w:rsid w:val="004A68C8"/>
    <w:rsid w:val="004B17C4"/>
    <w:rsid w:val="004B30DF"/>
    <w:rsid w:val="004B444D"/>
    <w:rsid w:val="004B5710"/>
    <w:rsid w:val="004C3E4E"/>
    <w:rsid w:val="004C46A6"/>
    <w:rsid w:val="004D29AD"/>
    <w:rsid w:val="004E4AB4"/>
    <w:rsid w:val="004F2FE9"/>
    <w:rsid w:val="004F3A4A"/>
    <w:rsid w:val="005320CD"/>
    <w:rsid w:val="00533223"/>
    <w:rsid w:val="005447C6"/>
    <w:rsid w:val="0055466F"/>
    <w:rsid w:val="00560D34"/>
    <w:rsid w:val="00561558"/>
    <w:rsid w:val="005616A4"/>
    <w:rsid w:val="00563EAE"/>
    <w:rsid w:val="005743AB"/>
    <w:rsid w:val="00592D9B"/>
    <w:rsid w:val="005A13B4"/>
    <w:rsid w:val="005A5508"/>
    <w:rsid w:val="005A5963"/>
    <w:rsid w:val="005A62D7"/>
    <w:rsid w:val="005C1C1E"/>
    <w:rsid w:val="005D0417"/>
    <w:rsid w:val="005D0D3D"/>
    <w:rsid w:val="005D12A6"/>
    <w:rsid w:val="005D426E"/>
    <w:rsid w:val="005E19DF"/>
    <w:rsid w:val="005E4C5D"/>
    <w:rsid w:val="005F460C"/>
    <w:rsid w:val="005F5F56"/>
    <w:rsid w:val="006042CD"/>
    <w:rsid w:val="00605130"/>
    <w:rsid w:val="00606268"/>
    <w:rsid w:val="00614686"/>
    <w:rsid w:val="006149A1"/>
    <w:rsid w:val="00614CBE"/>
    <w:rsid w:val="00621024"/>
    <w:rsid w:val="006258BB"/>
    <w:rsid w:val="00641FDE"/>
    <w:rsid w:val="00643A00"/>
    <w:rsid w:val="006529A2"/>
    <w:rsid w:val="00663F6F"/>
    <w:rsid w:val="006671FC"/>
    <w:rsid w:val="006735E4"/>
    <w:rsid w:val="00683324"/>
    <w:rsid w:val="006869C7"/>
    <w:rsid w:val="00690DF5"/>
    <w:rsid w:val="006948FC"/>
    <w:rsid w:val="00694B0D"/>
    <w:rsid w:val="00695894"/>
    <w:rsid w:val="006A0F2B"/>
    <w:rsid w:val="006A3C8F"/>
    <w:rsid w:val="006A4676"/>
    <w:rsid w:val="006B1942"/>
    <w:rsid w:val="006B6257"/>
    <w:rsid w:val="006C25FC"/>
    <w:rsid w:val="006C73AE"/>
    <w:rsid w:val="006D172A"/>
    <w:rsid w:val="006D7CE6"/>
    <w:rsid w:val="00705B32"/>
    <w:rsid w:val="007068CA"/>
    <w:rsid w:val="007109E7"/>
    <w:rsid w:val="007122F7"/>
    <w:rsid w:val="007254A9"/>
    <w:rsid w:val="007321F2"/>
    <w:rsid w:val="00737CA7"/>
    <w:rsid w:val="00740ECD"/>
    <w:rsid w:val="00746E60"/>
    <w:rsid w:val="00752659"/>
    <w:rsid w:val="0076062D"/>
    <w:rsid w:val="0076142D"/>
    <w:rsid w:val="00765DEC"/>
    <w:rsid w:val="00777EB1"/>
    <w:rsid w:val="007826B9"/>
    <w:rsid w:val="00782A6A"/>
    <w:rsid w:val="00791EC9"/>
    <w:rsid w:val="007A439C"/>
    <w:rsid w:val="007B1486"/>
    <w:rsid w:val="007B7630"/>
    <w:rsid w:val="007B7B4C"/>
    <w:rsid w:val="007C2384"/>
    <w:rsid w:val="007D7622"/>
    <w:rsid w:val="007D7AB8"/>
    <w:rsid w:val="007E0DD1"/>
    <w:rsid w:val="007E1AE8"/>
    <w:rsid w:val="007E64E3"/>
    <w:rsid w:val="007E6EA9"/>
    <w:rsid w:val="007F3D20"/>
    <w:rsid w:val="007F4787"/>
    <w:rsid w:val="008219AC"/>
    <w:rsid w:val="0082354B"/>
    <w:rsid w:val="0082587C"/>
    <w:rsid w:val="00826AE3"/>
    <w:rsid w:val="008469F9"/>
    <w:rsid w:val="00850618"/>
    <w:rsid w:val="00851660"/>
    <w:rsid w:val="00861F88"/>
    <w:rsid w:val="00867580"/>
    <w:rsid w:val="00870193"/>
    <w:rsid w:val="00876621"/>
    <w:rsid w:val="00883032"/>
    <w:rsid w:val="0088365C"/>
    <w:rsid w:val="008863EF"/>
    <w:rsid w:val="008904F8"/>
    <w:rsid w:val="0089428E"/>
    <w:rsid w:val="00894BDE"/>
    <w:rsid w:val="008A3F7E"/>
    <w:rsid w:val="008C05A5"/>
    <w:rsid w:val="008C06D2"/>
    <w:rsid w:val="008C45C1"/>
    <w:rsid w:val="008D73C8"/>
    <w:rsid w:val="008E0027"/>
    <w:rsid w:val="008E0DEF"/>
    <w:rsid w:val="008E401F"/>
    <w:rsid w:val="008E45AF"/>
    <w:rsid w:val="008E7FCF"/>
    <w:rsid w:val="008F2599"/>
    <w:rsid w:val="008F48E6"/>
    <w:rsid w:val="008F7A21"/>
    <w:rsid w:val="00910551"/>
    <w:rsid w:val="00911DBB"/>
    <w:rsid w:val="009139C2"/>
    <w:rsid w:val="0091731F"/>
    <w:rsid w:val="00920D12"/>
    <w:rsid w:val="00923909"/>
    <w:rsid w:val="00924A6F"/>
    <w:rsid w:val="00931F22"/>
    <w:rsid w:val="009326D7"/>
    <w:rsid w:val="0093308F"/>
    <w:rsid w:val="00933B1F"/>
    <w:rsid w:val="0093694C"/>
    <w:rsid w:val="00964260"/>
    <w:rsid w:val="00981BC0"/>
    <w:rsid w:val="0098354D"/>
    <w:rsid w:val="00984E88"/>
    <w:rsid w:val="009C1A4E"/>
    <w:rsid w:val="009D6400"/>
    <w:rsid w:val="009E51CF"/>
    <w:rsid w:val="00A1090C"/>
    <w:rsid w:val="00A2106B"/>
    <w:rsid w:val="00A221B9"/>
    <w:rsid w:val="00A225CC"/>
    <w:rsid w:val="00A30533"/>
    <w:rsid w:val="00A32738"/>
    <w:rsid w:val="00A34BE2"/>
    <w:rsid w:val="00A35F26"/>
    <w:rsid w:val="00A5189F"/>
    <w:rsid w:val="00A53252"/>
    <w:rsid w:val="00A62E20"/>
    <w:rsid w:val="00A6316D"/>
    <w:rsid w:val="00A634D5"/>
    <w:rsid w:val="00A7025D"/>
    <w:rsid w:val="00A7560E"/>
    <w:rsid w:val="00A8273B"/>
    <w:rsid w:val="00A83C4F"/>
    <w:rsid w:val="00A878D1"/>
    <w:rsid w:val="00A97273"/>
    <w:rsid w:val="00AA4F58"/>
    <w:rsid w:val="00AB7062"/>
    <w:rsid w:val="00AC184A"/>
    <w:rsid w:val="00AC3513"/>
    <w:rsid w:val="00AD0E06"/>
    <w:rsid w:val="00AD1914"/>
    <w:rsid w:val="00AE2100"/>
    <w:rsid w:val="00AE31F9"/>
    <w:rsid w:val="00AE634A"/>
    <w:rsid w:val="00AE78A0"/>
    <w:rsid w:val="00AF193F"/>
    <w:rsid w:val="00AF3CDE"/>
    <w:rsid w:val="00AF4722"/>
    <w:rsid w:val="00AF540A"/>
    <w:rsid w:val="00B15C9A"/>
    <w:rsid w:val="00B21E1E"/>
    <w:rsid w:val="00B31580"/>
    <w:rsid w:val="00B43676"/>
    <w:rsid w:val="00B46231"/>
    <w:rsid w:val="00B510FA"/>
    <w:rsid w:val="00B62E38"/>
    <w:rsid w:val="00B704BD"/>
    <w:rsid w:val="00B73A09"/>
    <w:rsid w:val="00B8138B"/>
    <w:rsid w:val="00B829BC"/>
    <w:rsid w:val="00B85A86"/>
    <w:rsid w:val="00B91E34"/>
    <w:rsid w:val="00B92D9D"/>
    <w:rsid w:val="00B9323D"/>
    <w:rsid w:val="00B93DF2"/>
    <w:rsid w:val="00B95C97"/>
    <w:rsid w:val="00B96DCA"/>
    <w:rsid w:val="00BA0F28"/>
    <w:rsid w:val="00BA3298"/>
    <w:rsid w:val="00BC25D9"/>
    <w:rsid w:val="00BD05DE"/>
    <w:rsid w:val="00BD1CD7"/>
    <w:rsid w:val="00BD6A3A"/>
    <w:rsid w:val="00BD7A6B"/>
    <w:rsid w:val="00BE366C"/>
    <w:rsid w:val="00BF2669"/>
    <w:rsid w:val="00BF3C4D"/>
    <w:rsid w:val="00BF439F"/>
    <w:rsid w:val="00BF4431"/>
    <w:rsid w:val="00BF5CB9"/>
    <w:rsid w:val="00C12A48"/>
    <w:rsid w:val="00C317E0"/>
    <w:rsid w:val="00C31AF9"/>
    <w:rsid w:val="00C31E50"/>
    <w:rsid w:val="00C32C50"/>
    <w:rsid w:val="00C43E82"/>
    <w:rsid w:val="00C50EF2"/>
    <w:rsid w:val="00C63749"/>
    <w:rsid w:val="00C64B51"/>
    <w:rsid w:val="00C7187F"/>
    <w:rsid w:val="00C742E5"/>
    <w:rsid w:val="00C846A4"/>
    <w:rsid w:val="00C84F2E"/>
    <w:rsid w:val="00C90175"/>
    <w:rsid w:val="00CC6D00"/>
    <w:rsid w:val="00CD350D"/>
    <w:rsid w:val="00CD4FF6"/>
    <w:rsid w:val="00D04627"/>
    <w:rsid w:val="00D04E31"/>
    <w:rsid w:val="00D06EC7"/>
    <w:rsid w:val="00D2319D"/>
    <w:rsid w:val="00D41A64"/>
    <w:rsid w:val="00D50947"/>
    <w:rsid w:val="00D526D9"/>
    <w:rsid w:val="00D54D65"/>
    <w:rsid w:val="00D66A00"/>
    <w:rsid w:val="00D71D7D"/>
    <w:rsid w:val="00D811A9"/>
    <w:rsid w:val="00D8445E"/>
    <w:rsid w:val="00D86541"/>
    <w:rsid w:val="00D93C0F"/>
    <w:rsid w:val="00D95141"/>
    <w:rsid w:val="00DA0F0B"/>
    <w:rsid w:val="00DA78C6"/>
    <w:rsid w:val="00DB3A4E"/>
    <w:rsid w:val="00DB4E88"/>
    <w:rsid w:val="00DC1896"/>
    <w:rsid w:val="00DC487C"/>
    <w:rsid w:val="00DE0AB7"/>
    <w:rsid w:val="00DF15CC"/>
    <w:rsid w:val="00DF6A98"/>
    <w:rsid w:val="00DF6D7E"/>
    <w:rsid w:val="00E06F76"/>
    <w:rsid w:val="00E41FD8"/>
    <w:rsid w:val="00E42785"/>
    <w:rsid w:val="00E46F5F"/>
    <w:rsid w:val="00E525B7"/>
    <w:rsid w:val="00E6036F"/>
    <w:rsid w:val="00E71DA3"/>
    <w:rsid w:val="00E80754"/>
    <w:rsid w:val="00E9489A"/>
    <w:rsid w:val="00EA496D"/>
    <w:rsid w:val="00EA6194"/>
    <w:rsid w:val="00EB07EC"/>
    <w:rsid w:val="00EB2727"/>
    <w:rsid w:val="00EC3EA7"/>
    <w:rsid w:val="00EF6724"/>
    <w:rsid w:val="00F000A0"/>
    <w:rsid w:val="00F11554"/>
    <w:rsid w:val="00F1408C"/>
    <w:rsid w:val="00F216AC"/>
    <w:rsid w:val="00F2631A"/>
    <w:rsid w:val="00F26AA9"/>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4E1D"/>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55">
      <w:bodyDiv w:val="1"/>
      <w:marLeft w:val="0"/>
      <w:marRight w:val="0"/>
      <w:marTop w:val="0"/>
      <w:marBottom w:val="0"/>
      <w:divBdr>
        <w:top w:val="none" w:sz="0" w:space="0" w:color="auto"/>
        <w:left w:val="none" w:sz="0" w:space="0" w:color="auto"/>
        <w:bottom w:val="none" w:sz="0" w:space="0" w:color="auto"/>
        <w:right w:val="none" w:sz="0" w:space="0" w:color="auto"/>
      </w:divBdr>
      <w:divsChild>
        <w:div w:id="756907361">
          <w:marLeft w:val="0"/>
          <w:marRight w:val="0"/>
          <w:marTop w:val="0"/>
          <w:marBottom w:val="0"/>
          <w:divBdr>
            <w:top w:val="none" w:sz="0" w:space="0" w:color="auto"/>
            <w:left w:val="none" w:sz="0" w:space="0" w:color="auto"/>
            <w:bottom w:val="none" w:sz="0" w:space="0" w:color="auto"/>
            <w:right w:val="none" w:sz="0" w:space="0" w:color="auto"/>
          </w:divBdr>
          <w:divsChild>
            <w:div w:id="1308827605">
              <w:marLeft w:val="0"/>
              <w:marRight w:val="0"/>
              <w:marTop w:val="0"/>
              <w:marBottom w:val="0"/>
              <w:divBdr>
                <w:top w:val="none" w:sz="0" w:space="0" w:color="auto"/>
                <w:left w:val="none" w:sz="0" w:space="0" w:color="auto"/>
                <w:bottom w:val="none" w:sz="0" w:space="0" w:color="auto"/>
                <w:right w:val="none" w:sz="0" w:space="0" w:color="auto"/>
              </w:divBdr>
            </w:div>
            <w:div w:id="1217161175">
              <w:marLeft w:val="0"/>
              <w:marRight w:val="0"/>
              <w:marTop w:val="0"/>
              <w:marBottom w:val="0"/>
              <w:divBdr>
                <w:top w:val="none" w:sz="0" w:space="0" w:color="auto"/>
                <w:left w:val="none" w:sz="0" w:space="0" w:color="auto"/>
                <w:bottom w:val="none" w:sz="0" w:space="0" w:color="auto"/>
                <w:right w:val="none" w:sz="0" w:space="0" w:color="auto"/>
              </w:divBdr>
            </w:div>
            <w:div w:id="1236671300">
              <w:marLeft w:val="0"/>
              <w:marRight w:val="0"/>
              <w:marTop w:val="0"/>
              <w:marBottom w:val="0"/>
              <w:divBdr>
                <w:top w:val="none" w:sz="0" w:space="0" w:color="auto"/>
                <w:left w:val="none" w:sz="0" w:space="0" w:color="auto"/>
                <w:bottom w:val="none" w:sz="0" w:space="0" w:color="auto"/>
                <w:right w:val="none" w:sz="0" w:space="0" w:color="auto"/>
              </w:divBdr>
            </w:div>
            <w:div w:id="435834843">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4">
      <w:bodyDiv w:val="1"/>
      <w:marLeft w:val="0"/>
      <w:marRight w:val="0"/>
      <w:marTop w:val="0"/>
      <w:marBottom w:val="0"/>
      <w:divBdr>
        <w:top w:val="none" w:sz="0" w:space="0" w:color="auto"/>
        <w:left w:val="none" w:sz="0" w:space="0" w:color="auto"/>
        <w:bottom w:val="none" w:sz="0" w:space="0" w:color="auto"/>
        <w:right w:val="none" w:sz="0" w:space="0" w:color="auto"/>
      </w:divBdr>
      <w:divsChild>
        <w:div w:id="582378275">
          <w:marLeft w:val="0"/>
          <w:marRight w:val="0"/>
          <w:marTop w:val="0"/>
          <w:marBottom w:val="0"/>
          <w:divBdr>
            <w:top w:val="none" w:sz="0" w:space="0" w:color="auto"/>
            <w:left w:val="none" w:sz="0" w:space="0" w:color="auto"/>
            <w:bottom w:val="none" w:sz="0" w:space="0" w:color="auto"/>
            <w:right w:val="none" w:sz="0" w:space="0" w:color="auto"/>
          </w:divBdr>
          <w:divsChild>
            <w:div w:id="179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99544-E735-446F-B38B-8038E240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66</Pages>
  <Words>15275</Words>
  <Characters>87071</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15</cp:revision>
  <dcterms:created xsi:type="dcterms:W3CDTF">2021-09-05T13:13:00Z</dcterms:created>
  <dcterms:modified xsi:type="dcterms:W3CDTF">2021-09-05T22:32:00Z</dcterms:modified>
</cp:coreProperties>
</file>