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Implementing Common Components of Video Games</w:t>
      </w:r>
    </w:p>
    <w:p w14:paraId="13FF38C6" w14:textId="5AB3A25F" w:rsidR="001C6ACF" w:rsidRDefault="0068203E" w:rsidP="001C6ACF">
      <w:pPr>
        <w:pStyle w:val="BodyTextFirst"/>
      </w:pPr>
      <w:ins w:id="0" w:author="Kelvin Sung" w:date="2021-09-12T09:54:00Z">
        <w:r>
          <w:t>&gt;&gt;HERE</w:t>
        </w:r>
      </w:ins>
      <w:r w:rsidR="001C6ACF">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3868FC1E" w:rsidR="001C6ACF" w:rsidRDefault="0068203E" w:rsidP="001C6ACF">
      <w:pPr>
        <w:pStyle w:val="BodyTextFirst"/>
      </w:pPr>
      <w:ins w:id="1" w:author="Kelvin Sung" w:date="2021-09-12T09:54:00Z">
        <w:r>
          <w:t>&gt;&gt;HERE</w:t>
        </w:r>
      </w:ins>
      <w:r w:rsidR="001C6ACF">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w:t>
      </w:r>
      <w:r>
        <w:lastRenderedPageBreak/>
        <w:t xml:space="preserve">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2E9CCA10" w:rsidR="001C6ACF" w:rsidRDefault="0068203E" w:rsidP="001C6ACF">
      <w:pPr>
        <w:pStyle w:val="BodyTextFirst"/>
      </w:pPr>
      <w:ins w:id="2" w:author="Kelvin Sung" w:date="2021-09-12T09:54:00Z">
        <w:r>
          <w:t>&gt;&gt;HERE</w:t>
        </w:r>
      </w:ins>
      <w:r w:rsidR="001C6ACF">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001C6ACF" w:rsidRPr="001C6ACF">
        <w:rPr>
          <w:rStyle w:val="Emphasis"/>
        </w:rPr>
        <w:t>game loop</w:t>
      </w:r>
      <w:r w:rsidR="001C6ACF">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5000A65F" w:rsidR="00870193" w:rsidRDefault="0068203E" w:rsidP="00870193">
      <w:pPr>
        <w:pStyle w:val="BodyTextFirst"/>
      </w:pPr>
      <w:ins w:id="3" w:author="Kelvin Sung" w:date="2021-09-12T09:54:00Z">
        <w:r>
          <w:t>&gt;&gt;HERE</w:t>
        </w:r>
      </w:ins>
      <w:r w:rsidR="00870193" w:rsidRPr="00870193">
        <w:t xml:space="preserve">A game loop is the mechanism through which logic and drawing are continuously executed. A simple game loop consists of </w:t>
      </w:r>
      <w:r w:rsidR="00BE366C">
        <w:t xml:space="preserve">drawing all objects, </w:t>
      </w:r>
      <w:r w:rsidR="00870193" w:rsidRPr="00870193">
        <w:t xml:space="preserve">processing the </w:t>
      </w:r>
      <w:r w:rsidR="00BE366C">
        <w:t xml:space="preserve">player </w:t>
      </w:r>
      <w:r w:rsidR="00870193" w:rsidRPr="00870193">
        <w:t xml:space="preserve">input, </w:t>
      </w:r>
      <w:r w:rsidR="00BE366C">
        <w:t xml:space="preserve">and </w:t>
      </w:r>
      <w:r w:rsidR="00870193"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43FB6D31" w:rsidR="00870193" w:rsidRDefault="0068203E" w:rsidP="00981BC0">
      <w:pPr>
        <w:pStyle w:val="BodyTextFirst"/>
      </w:pPr>
      <w:ins w:id="4" w:author="Kelvin Sung" w:date="2021-09-12T09:54:00Z">
        <w:r>
          <w:t>&gt;&gt;HERE</w:t>
        </w:r>
      </w:ins>
      <w:r w:rsidR="00870193" w:rsidRPr="00870193">
        <w:t xml:space="preserve">As discussed, an FPS of 60 is required to maintain the sense of real-time interactivity. When the game complexity increases, one problem that may arise </w:t>
      </w:r>
      <w:r w:rsidR="00870193" w:rsidRPr="00870193">
        <w:lastRenderedPageBreak/>
        <w:t xml:space="preserve">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00870193"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00870193" w:rsidRPr="00870193">
        <w:t xml:space="preserve"> skip</w:t>
      </w:r>
      <w:r w:rsidR="005743AB">
        <w:t xml:space="preserve">ping </w:t>
      </w:r>
      <w:r w:rsidR="00351D00">
        <w:t>others</w:t>
      </w:r>
      <w:r w:rsidR="00870193"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1F98D31C" w:rsidR="00870193" w:rsidRDefault="0068203E" w:rsidP="00981BC0">
      <w:pPr>
        <w:pStyle w:val="BodyTextFirst"/>
      </w:pPr>
      <w:ins w:id="5" w:author="Kelvin Sung" w:date="2021-09-12T09:54:00Z">
        <w:r>
          <w:t>&gt;&gt;HERE</w:t>
        </w:r>
      </w:ins>
      <w:r w:rsidR="00870193">
        <w:t xml:space="preserve">In the previous pseudocode listing, </w:t>
      </w:r>
      <w:r w:rsidR="00870193" w:rsidRPr="00870193">
        <w:rPr>
          <w:rStyle w:val="CodeInline"/>
        </w:rPr>
        <w:t>UPDATE_TIME_RATE</w:t>
      </w:r>
      <w:r w:rsidR="00870193">
        <w:t xml:space="preserve"> is the required real-time update rate. When the elapsed time between the game loop cycle is greater than the </w:t>
      </w:r>
      <w:r w:rsidR="00870193" w:rsidRPr="00870193">
        <w:rPr>
          <w:rStyle w:val="CodeInline"/>
        </w:rPr>
        <w:t>UPDATE_TIME_RATE</w:t>
      </w:r>
      <w:r w:rsidR="00870193">
        <w:t xml:space="preserve">, </w:t>
      </w:r>
      <w:r w:rsidR="00870193" w:rsidRPr="00870193">
        <w:rPr>
          <w:rStyle w:val="CodeInline"/>
        </w:rPr>
        <w:t>update()</w:t>
      </w:r>
      <w:r w:rsidR="00870193">
        <w:t xml:space="preserve"> will be called until it </w:t>
      </w:r>
      <w:r w:rsidR="0093308F">
        <w:t xml:space="preserve">has </w:t>
      </w:r>
      <w:r w:rsidR="00870193">
        <w:t xml:space="preserve">caught up. This means that the </w:t>
      </w:r>
      <w:r w:rsidR="00870193" w:rsidRPr="00870193">
        <w:rPr>
          <w:rStyle w:val="CodeInline"/>
        </w:rPr>
        <w:t>draw()</w:t>
      </w:r>
      <w:r w:rsidR="00870193">
        <w:t xml:space="preserve"> operation is essentially skipped when the game loop is running too slowly. When this happens, the entire game will appear to run slowly, with lagging gameplay input responses and skipped</w:t>
      </w:r>
      <w:r w:rsidR="00870193" w:rsidRPr="00870193">
        <w:t xml:space="preserve"> </w:t>
      </w:r>
      <w:r w:rsidR="00870193">
        <w:t xml:space="preserve">frames. However, the game logic will continue to function correctly. </w:t>
      </w:r>
    </w:p>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4E798A3" w:rsidR="00D8445E" w:rsidRDefault="0068203E" w:rsidP="00D8445E">
      <w:pPr>
        <w:pStyle w:val="BodyTextFirst"/>
      </w:pPr>
      <w:ins w:id="6" w:author="Kelvin Sung" w:date="2021-09-12T09:54:00Z">
        <w:r>
          <w:t>&gt;&gt;HERE</w:t>
        </w:r>
      </w:ins>
      <w:r w:rsidR="00D8445E"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00D8445E" w:rsidRPr="00D8445E">
        <w:t xml:space="preserve">. You can see an example of this project running in Figure 4-1. The source code to this project is defined in the </w:t>
      </w:r>
      <w:r w:rsidR="00D8445E">
        <w:rPr>
          <w:rStyle w:val="CodeInline"/>
        </w:rPr>
        <w:t>c</w:t>
      </w:r>
      <w:r w:rsidR="00D8445E" w:rsidRPr="00D8445E">
        <w:rPr>
          <w:rStyle w:val="CodeInline"/>
        </w:rPr>
        <w:t>hapter4/4.1.</w:t>
      </w:r>
      <w:r w:rsidR="00D8445E">
        <w:rPr>
          <w:rStyle w:val="CodeInline"/>
        </w:rPr>
        <w:t>g</w:t>
      </w:r>
      <w:r w:rsidR="00D8445E" w:rsidRPr="00D8445E">
        <w:rPr>
          <w:rStyle w:val="CodeInline"/>
        </w:rPr>
        <w:t>ame</w:t>
      </w:r>
      <w:r w:rsidR="00D8445E">
        <w:rPr>
          <w:rStyle w:val="CodeInline"/>
        </w:rPr>
        <w:t>_l</w:t>
      </w:r>
      <w:r w:rsidR="00D8445E" w:rsidRPr="00D8445E">
        <w:rPr>
          <w:rStyle w:val="CodeInline"/>
        </w:rPr>
        <w:t>oop</w:t>
      </w:r>
      <w:r w:rsidR="00D8445E"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03D7794A" w:rsidR="00D8445E" w:rsidRPr="00D8445E" w:rsidRDefault="0068203E" w:rsidP="00D8445E">
      <w:pPr>
        <w:pStyle w:val="BodyTextFirst"/>
      </w:pPr>
      <w:ins w:id="7" w:author="Kelvin Sung" w:date="2021-09-12T09:54:00Z">
        <w:r>
          <w:t>&gt;&gt;HERE</w:t>
        </w:r>
      </w:ins>
      <w:r w:rsidR="00D8445E"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C54B7B6" w:rsidR="00D8445E" w:rsidRDefault="0068203E" w:rsidP="00D8445E">
      <w:pPr>
        <w:pStyle w:val="BodyTextFirst"/>
      </w:pPr>
      <w:ins w:id="8" w:author="Kelvin Sung" w:date="2021-09-12T09:54:00Z">
        <w:r>
          <w:t>&gt;&gt;HERE</w:t>
        </w:r>
      </w:ins>
      <w:r w:rsidR="00D8445E" w:rsidRPr="00D8445E">
        <w:t xml:space="preserve">The game loop component is core </w:t>
      </w:r>
      <w:r w:rsidR="007B7B4C">
        <w:t xml:space="preserve">to the </w:t>
      </w:r>
      <w:r w:rsidR="00D8445E" w:rsidRPr="00D8445E">
        <w:t>game engine</w:t>
      </w:r>
      <w:r w:rsidR="007B7B4C">
        <w:t>’s</w:t>
      </w:r>
      <w:r w:rsidR="00D8445E" w:rsidRPr="00D8445E">
        <w:t xml:space="preserve"> functionality and thus should be </w:t>
      </w:r>
      <w:r w:rsidR="002B4FBD">
        <w:t>located</w:t>
      </w:r>
      <w:r w:rsidR="002B4FBD" w:rsidRPr="00D8445E">
        <w:t xml:space="preserve"> </w:t>
      </w:r>
      <w:r w:rsidR="00D8445E" w:rsidRPr="00D8445E">
        <w:t>similar</w:t>
      </w:r>
      <w:r w:rsidR="007B7B4C">
        <w:t>ly</w:t>
      </w:r>
      <w:r w:rsidR="00D8445E" w:rsidRPr="00D8445E">
        <w:t xml:space="preserve"> to</w:t>
      </w:r>
      <w:r w:rsidR="002B4FBD">
        <w:t xml:space="preserve"> that of</w:t>
      </w:r>
      <w:r w:rsidR="00D8445E" w:rsidRPr="00D8445E">
        <w:t xml:space="preserve"> </w:t>
      </w:r>
      <w:r w:rsidR="006B1942">
        <w:rPr>
          <w:rStyle w:val="CodeInline"/>
        </w:rPr>
        <w:t>v</w:t>
      </w:r>
      <w:r w:rsidR="00D8445E" w:rsidRPr="007B7B4C">
        <w:rPr>
          <w:rStyle w:val="CodeInline"/>
        </w:rPr>
        <w:t>ertex</w:t>
      </w:r>
      <w:r w:rsidR="006B1942">
        <w:rPr>
          <w:rStyle w:val="CodeInline"/>
        </w:rPr>
        <w:t>_b</w:t>
      </w:r>
      <w:r w:rsidR="00D8445E" w:rsidRPr="007B7B4C">
        <w:rPr>
          <w:rStyle w:val="CodeInline"/>
        </w:rPr>
        <w:t>uffer</w:t>
      </w:r>
      <w:r w:rsidR="00D8445E" w:rsidRPr="00D8445E">
        <w:t xml:space="preserve">, as a file defined in the </w:t>
      </w:r>
      <w:r w:rsidR="00D8445E" w:rsidRPr="007B7B4C">
        <w:rPr>
          <w:rStyle w:val="CodeInline"/>
        </w:rPr>
        <w:t>src/</w:t>
      </w:r>
      <w:r w:rsidR="007B7B4C" w:rsidRPr="007B7B4C">
        <w:rPr>
          <w:rStyle w:val="CodeInline"/>
        </w:rPr>
        <w:t>e</w:t>
      </w:r>
      <w:r w:rsidR="00D8445E" w:rsidRPr="007B7B4C">
        <w:rPr>
          <w:rStyle w:val="CodeInline"/>
        </w:rPr>
        <w:t>ngine/</w:t>
      </w:r>
      <w:r w:rsidR="007B7B4C" w:rsidRPr="007B7B4C">
        <w:rPr>
          <w:rStyle w:val="CodeInline"/>
        </w:rPr>
        <w:t>c</w:t>
      </w:r>
      <w:r w:rsidR="00D8445E" w:rsidRPr="007B7B4C">
        <w:rPr>
          <w:rStyle w:val="CodeInline"/>
        </w:rPr>
        <w:t>ore</w:t>
      </w:r>
      <w:r w:rsidR="00D8445E"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r w:rsidRPr="007B7B4C">
        <w:rPr>
          <w:rStyle w:val="CodeInline"/>
        </w:rPr>
        <w:t>src/engine/core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lastRenderedPageBreak/>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5918CB49" w:rsidR="00462CCE" w:rsidRDefault="0068203E" w:rsidP="008E7FCF">
      <w:pPr>
        <w:pStyle w:val="BodyTextFirst"/>
      </w:pPr>
      <w:ins w:id="9" w:author="Kelvin Sung" w:date="2021-09-12T09:54:00Z">
        <w:r>
          <w:t>&gt;&gt;HERE</w:t>
        </w:r>
      </w:ins>
      <w:r w:rsidR="00462CCE" w:rsidRPr="00462CCE">
        <w:t xml:space="preserve">Notice that </w:t>
      </w:r>
      <w:r w:rsidR="00F70D3B">
        <w:rPr>
          <w:rStyle w:val="CodeInline"/>
        </w:rPr>
        <w:t>kUPS</w:t>
      </w:r>
      <w:r w:rsidR="00462CCE" w:rsidRPr="00462CCE">
        <w:t xml:space="preserve"> is the </w:t>
      </w:r>
      <w:r w:rsidR="006B1942">
        <w:t>updates</w:t>
      </w:r>
      <w:r w:rsidR="00462CCE" w:rsidRPr="00462CCE">
        <w:t xml:space="preserve"> per second </w:t>
      </w:r>
      <w:r w:rsidR="006B1942">
        <w:t xml:space="preserve">similar to the </w:t>
      </w:r>
      <w:r w:rsidR="006B1942" w:rsidRPr="006B1942">
        <w:rPr>
          <w:rStyle w:val="CodeInline"/>
        </w:rPr>
        <w:t>FPS</w:t>
      </w:r>
      <w:r w:rsidR="006B1942">
        <w:t xml:space="preserve"> </w:t>
      </w:r>
      <w:r w:rsidR="00462CCE"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r w:rsidR="005E4C5D">
        <w:rPr>
          <w:rStyle w:val="CodeInline"/>
        </w:rPr>
        <w:t>kMPF</w:t>
      </w:r>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r w:rsidR="00BF3C4D">
        <w:rPr>
          <w:rStyle w:val="CodeInline"/>
        </w:rPr>
        <w:t>kUPS</w:t>
      </w:r>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r w:rsidR="008904F8" w:rsidRPr="0010691D">
        <w:rPr>
          <w:rStyle w:val="CodeInline"/>
        </w:rPr>
        <w:t>kUPS</w:t>
      </w:r>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10" w:name="_Hlk68928975"/>
      <w:r w:rsidRPr="008E7FCF">
        <w:t>requestAnimationFrame</w:t>
      </w:r>
      <w:bookmarkEnd w:id="10"/>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31C0E3B7" w14:textId="77777777" w:rsidR="0068203E" w:rsidRDefault="0068203E" w:rsidP="008E7FCF">
      <w:pPr>
        <w:pStyle w:val="Code"/>
        <w:rPr>
          <w:ins w:id="11" w:author="Kelvin Sung" w:date="2021-09-12T09:54:00Z"/>
        </w:rPr>
      </w:pPr>
      <w:ins w:id="12" w:author="Kelvin Sung" w:date="2021-09-12T09:54:00Z">
        <w:r>
          <w:t>--------------------------------------------------------------------------</w:t>
        </w:r>
      </w:ins>
    </w:p>
    <w:p w14:paraId="482204B8" w14:textId="77777777" w:rsidR="0068203E" w:rsidRDefault="0068203E" w:rsidP="008E7FCF">
      <w:pPr>
        <w:pStyle w:val="Code"/>
        <w:rPr>
          <w:ins w:id="13" w:author="Kelvin Sung" w:date="2021-09-12T09:54:00Z"/>
        </w:rPr>
      </w:pPr>
      <w:ins w:id="14" w:author="Kelvin Sung" w:date="2021-09-12T09:54:00Z">
        <w:r>
          <w:t>1: ^HERE^[86]</w:t>
        </w:r>
      </w:ins>
    </w:p>
    <w:p w14:paraId="07CD1BCC" w14:textId="4FECBD2B"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lastRenderedPageBreak/>
        <w:t xml:space="preserve">        // Step D: Make sure we update the game the appropriate number of times.</w:t>
      </w:r>
    </w:p>
    <w:p w14:paraId="35B25DCC" w14:textId="77777777" w:rsidR="0068203E" w:rsidRDefault="0068203E" w:rsidP="008E7FCF">
      <w:pPr>
        <w:pStyle w:val="Code"/>
        <w:rPr>
          <w:ins w:id="15" w:author="Kelvin Sung" w:date="2021-09-12T09:54:00Z"/>
        </w:rPr>
      </w:pPr>
      <w:ins w:id="16" w:author="Kelvin Sung" w:date="2021-09-12T09:54:00Z">
        <w:r>
          <w:t>--------------------------------------------------------------------------</w:t>
        </w:r>
      </w:ins>
    </w:p>
    <w:p w14:paraId="257EEC1C" w14:textId="77777777" w:rsidR="0068203E" w:rsidRDefault="0068203E" w:rsidP="008E7FCF">
      <w:pPr>
        <w:pStyle w:val="Code"/>
        <w:rPr>
          <w:ins w:id="17" w:author="Kelvin Sung" w:date="2021-09-12T09:54:00Z"/>
        </w:rPr>
      </w:pPr>
      <w:ins w:id="18" w:author="Kelvin Sung" w:date="2021-09-12T09:54:00Z">
        <w:r>
          <w:t>2: ^HERE^[81]</w:t>
        </w:r>
      </w:ins>
    </w:p>
    <w:p w14:paraId="036C519A" w14:textId="16C52DE8"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r>
        <w:rPr>
          <w:rStyle w:val="CodeInline"/>
        </w:rPr>
        <w:t>performance.now()</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1134A4F3" w:rsidR="000830F4" w:rsidRDefault="0068203E" w:rsidP="008E7FCF">
      <w:pPr>
        <w:pStyle w:val="BodyTextFirst"/>
      </w:pPr>
      <w:ins w:id="19" w:author="Kelvin Sung" w:date="2021-09-12T09:54:00Z">
        <w:r>
          <w:t>&gt;&gt;HERE</w:t>
        </w:r>
      </w:ins>
      <w:r w:rsidR="004B444D" w:rsidRPr="004B444D">
        <w:t>Notice the similarity between the pseudocode examined</w:t>
      </w:r>
      <w:r w:rsidR="004B444D">
        <w:t xml:space="preserve"> previously</w:t>
      </w:r>
      <w:r w:rsidR="004B444D" w:rsidRPr="004B444D">
        <w:t xml:space="preserve"> and the steps B, C, and D of the </w:t>
      </w:r>
      <w:r w:rsidR="004B444D" w:rsidRPr="004B444D">
        <w:rPr>
          <w:rStyle w:val="CodeInline"/>
        </w:rPr>
        <w:t>loopOnce()</w:t>
      </w:r>
      <w:r w:rsidR="00215545">
        <w:rPr>
          <w:rStyle w:val="CodeInline"/>
        </w:rPr>
        <w:t xml:space="preserve"> </w:t>
      </w:r>
      <w:r w:rsidR="004B444D"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r w:rsidRPr="004B444D">
        <w:rPr>
          <w:rStyle w:val="CodeInline"/>
        </w:rPr>
        <w:t>requestAnimationFrame()</w:t>
      </w:r>
      <w:r w:rsidRPr="004B444D">
        <w:t xml:space="preserve"> function call at step A</w:t>
      </w:r>
      <w:r w:rsidR="000830F4">
        <w:t xml:space="preserve">. </w:t>
      </w:r>
      <w:r w:rsidRPr="004B444D">
        <w:t xml:space="preserve"> </w:t>
      </w:r>
      <w:r w:rsidR="000830F4">
        <w:t xml:space="preserve">The </w:t>
      </w:r>
      <w:r w:rsidR="000830F4" w:rsidRPr="004B444D">
        <w:rPr>
          <w:rStyle w:val="CodeInline"/>
        </w:rPr>
        <w:t>requestAnimationFrame()</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r w:rsidRPr="004B444D">
        <w:rPr>
          <w:rStyle w:val="CodeInline"/>
        </w:rPr>
        <w:t>loopOnce()</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r w:rsidRPr="004B444D">
        <w:rPr>
          <w:rStyle w:val="CodeInline"/>
        </w:rPr>
        <w:t>requestAnimationFrame()</w:t>
      </w:r>
      <w:r>
        <w:t xml:space="preserve"> function will result in </w:t>
      </w:r>
      <w:r w:rsidR="00CD350D">
        <w:t xml:space="preserve">exactly </w:t>
      </w:r>
      <w:r>
        <w:t xml:space="preserve">one execution of the corresponding </w:t>
      </w:r>
      <w:r w:rsidRPr="004B444D">
        <w:rPr>
          <w:rStyle w:val="CodeInline"/>
        </w:rPr>
        <w:t>loopOnce()</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r w:rsidRPr="004B444D">
        <w:rPr>
          <w:rStyle w:val="CodeInline"/>
        </w:rPr>
        <w:t>requestAnimationFrame()</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t>Note</w:t>
      </w:r>
      <w:r w:rsidRPr="00CD350D">
        <w:tab/>
        <w:t xml:space="preserve">The </w:t>
      </w:r>
      <w:r w:rsidRPr="00215545">
        <w:rPr>
          <w:rStyle w:val="CodeInline"/>
        </w:rPr>
        <w:t>mLoopRunning</w:t>
      </w:r>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20" w:name="_Hlk68496899"/>
      <w:r>
        <w:lastRenderedPageBreak/>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21" w:name="_Hlk68497547"/>
      <w:r w:rsidR="00111EFA" w:rsidRPr="00111EFA">
        <w:t xml:space="preserve"> </w:t>
      </w:r>
      <w:r w:rsidR="00111EFA" w:rsidRPr="00215545">
        <w:t xml:space="preserve">This function </w:t>
      </w:r>
      <w:bookmarkEnd w:id="21"/>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r w:rsidR="00111EFA" w:rsidRPr="00111EFA">
        <w:rPr>
          <w:rStyle w:val="CodeInline"/>
        </w:rPr>
        <w:t>requestAnimationFrame()</w:t>
      </w:r>
      <w:r w:rsidR="00351D00">
        <w:t xml:space="preserve"> with the </w:t>
      </w:r>
      <w:r w:rsidR="00351D00" w:rsidRPr="0010691D">
        <w:rPr>
          <w:rStyle w:val="CodeInline"/>
        </w:rPr>
        <w:t>loopOnce</w:t>
      </w:r>
      <w:r w:rsidR="00351D00">
        <w:t xml:space="preserve"> function as its parameter </w:t>
      </w:r>
      <w:r w:rsidR="00C32C50">
        <w:t>to begin the game loop.</w:t>
      </w:r>
    </w:p>
    <w:bookmarkEnd w:id="20"/>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r w:rsidR="00111EFA" w:rsidRPr="00111EFA">
        <w:rPr>
          <w:rStyle w:val="CodeInline"/>
        </w:rPr>
        <w:t>mLoopRunning</w:t>
      </w:r>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t>Working with</w:t>
      </w:r>
      <w:r w:rsidRPr="00111EFA">
        <w:t xml:space="preserve"> </w:t>
      </w:r>
      <w:r w:rsidR="00111EFA" w:rsidRPr="00111EFA">
        <w:t>the Game Loop</w:t>
      </w:r>
    </w:p>
    <w:p w14:paraId="45E25746" w14:textId="2BA8A94A" w:rsidR="00111EFA" w:rsidRDefault="0068203E" w:rsidP="005E19DF">
      <w:pPr>
        <w:pStyle w:val="BodyTextFirst"/>
      </w:pPr>
      <w:ins w:id="22" w:author="Kelvin Sung" w:date="2021-09-12T09:54:00Z">
        <w:r>
          <w:t>&gt;&gt;HERE</w:t>
        </w:r>
      </w:ins>
      <w:r w:rsidR="00111EFA" w:rsidRPr="00111EFA">
        <w:t xml:space="preserve">To test the game loop implementation, </w:t>
      </w:r>
      <w:r w:rsidR="005E19DF">
        <w:t>your</w:t>
      </w:r>
      <w:r w:rsidR="00111EFA" w:rsidRPr="00111EFA">
        <w:t xml:space="preserve"> game class </w:t>
      </w:r>
      <w:r w:rsidR="0098354D">
        <w:t>must</w:t>
      </w:r>
      <w:r w:rsidR="0098354D" w:rsidRPr="00111EFA">
        <w:t xml:space="preserve"> </w:t>
      </w:r>
      <w:r w:rsidR="00063080">
        <w:t xml:space="preserve">now </w:t>
      </w:r>
      <w:r w:rsidR="005E19DF">
        <w:t>implement</w:t>
      </w:r>
      <w:r w:rsidR="00111EFA" w:rsidRPr="00111EFA">
        <w:t xml:space="preserve"> </w:t>
      </w:r>
      <w:r w:rsidR="00111EFA" w:rsidRPr="005E19DF">
        <w:rPr>
          <w:rStyle w:val="CodeInline"/>
        </w:rPr>
        <w:t>draw()</w:t>
      </w:r>
      <w:r w:rsidR="0098354D">
        <w:t xml:space="preserve">, </w:t>
      </w:r>
      <w:r w:rsidR="0098354D" w:rsidRPr="005E19DF">
        <w:rPr>
          <w:rStyle w:val="CodeInline"/>
        </w:rPr>
        <w:t>update()</w:t>
      </w:r>
      <w:r w:rsidR="0098354D">
        <w:t xml:space="preserve">, and </w:t>
      </w:r>
      <w:r w:rsidR="0098354D" w:rsidRPr="0010691D">
        <w:rPr>
          <w:rStyle w:val="CodeInline"/>
        </w:rPr>
        <w:t>init()</w:t>
      </w:r>
      <w:r w:rsidR="0098354D">
        <w:t xml:space="preserve"> </w:t>
      </w:r>
      <w:r w:rsidR="00111EFA"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r w:rsidR="0098354D" w:rsidRPr="0010691D">
        <w:rPr>
          <w:rStyle w:val="CodeInline"/>
        </w:rPr>
        <w:t>init()</w:t>
      </w:r>
      <w:r w:rsidR="0098354D">
        <w:t xml:space="preserve"> </w:t>
      </w:r>
      <w:r w:rsidR="00112349">
        <w:t xml:space="preserve">function </w:t>
      </w:r>
      <w:r w:rsidR="00D93C0F">
        <w:t xml:space="preserve">is called </w:t>
      </w:r>
      <w:r w:rsidR="0098354D">
        <w:t xml:space="preserve">from </w:t>
      </w:r>
      <w:r w:rsidR="0098354D" w:rsidRPr="0010691D">
        <w:rPr>
          <w:rStyle w:val="CodeInline"/>
        </w:rPr>
        <w:t>loop.start()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r w:rsidR="0098354D" w:rsidRPr="0010691D">
        <w:rPr>
          <w:rStyle w:val="CodeInline"/>
        </w:rPr>
        <w:t>loop.loopOnce()</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lastRenderedPageBreak/>
        <w:t>R</w:t>
      </w:r>
      <w:r w:rsidR="005E19DF" w:rsidRPr="005E19DF">
        <w:t xml:space="preserve">eplace the </w:t>
      </w:r>
      <w:r w:rsidR="005E19DF" w:rsidRPr="005E19DF">
        <w:rPr>
          <w:rStyle w:val="CodeInline"/>
        </w:rPr>
        <w:t>MyGame</w:t>
      </w:r>
      <w:r w:rsidR="005E19DF" w:rsidRPr="005E19DF">
        <w:t xml:space="preserve"> constructor with the following:</w:t>
      </w:r>
    </w:p>
    <w:p w14:paraId="2F42CD75" w14:textId="00733967" w:rsidR="005E19DF" w:rsidRDefault="0068203E" w:rsidP="005E19DF">
      <w:pPr>
        <w:pStyle w:val="Code"/>
      </w:pPr>
      <w:ins w:id="23" w:author="Kelvin Sung" w:date="2021-09-12T09:54:00Z">
        <w:r>
          <w:t>0:HERE</w:t>
        </w:r>
      </w:ins>
      <w:r w:rsidR="005E19DF">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5F6DDCC3" w:rsidR="005E19DF" w:rsidRDefault="0068203E" w:rsidP="005E19DF">
      <w:pPr>
        <w:pStyle w:val="Code"/>
      </w:pPr>
      <w:ins w:id="24" w:author="Kelvin Sung" w:date="2021-09-12T09:54:00Z">
        <w:r>
          <w:t>1:HERE</w:t>
        </w:r>
      </w:ins>
      <w:r w:rsidR="005E19DF">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8330F08" w14:textId="77777777" w:rsidR="0068203E" w:rsidRDefault="0068203E" w:rsidP="005E19DF">
      <w:pPr>
        <w:pStyle w:val="Code"/>
        <w:rPr>
          <w:ins w:id="25" w:author="Kelvin Sung" w:date="2021-09-12T09:54:00Z"/>
        </w:rPr>
      </w:pPr>
      <w:ins w:id="26" w:author="Kelvin Sung" w:date="2021-09-12T09:54:00Z">
        <w:r>
          <w:t>--------------------------------------------------------------------------</w:t>
        </w:r>
      </w:ins>
    </w:p>
    <w:p w14:paraId="38EAABE9" w14:textId="77777777" w:rsidR="0068203E" w:rsidRDefault="0068203E" w:rsidP="005E19DF">
      <w:pPr>
        <w:pStyle w:val="Code"/>
        <w:rPr>
          <w:ins w:id="27" w:author="Kelvin Sung" w:date="2021-09-12T09:54:00Z"/>
        </w:rPr>
      </w:pPr>
      <w:ins w:id="28" w:author="Kelvin Sung" w:date="2021-09-12T09:54:00Z">
        <w:r>
          <w:t>3: ^HERE^[79]</w:t>
        </w:r>
      </w:ins>
    </w:p>
    <w:p w14:paraId="607655B0" w14:textId="09D48478"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1955AF1C" w14:textId="77777777" w:rsidR="0068203E" w:rsidRDefault="0068203E" w:rsidP="005E19DF">
      <w:pPr>
        <w:pStyle w:val="Code"/>
        <w:rPr>
          <w:ins w:id="29" w:author="Kelvin Sung" w:date="2021-09-12T09:54:00Z"/>
        </w:rPr>
      </w:pPr>
      <w:ins w:id="30" w:author="Kelvin Sung" w:date="2021-09-12T09:54:00Z">
        <w:r>
          <w:t>--------------------------------------------------------------------------</w:t>
        </w:r>
      </w:ins>
    </w:p>
    <w:p w14:paraId="28E2F3F0" w14:textId="77777777" w:rsidR="0068203E" w:rsidRDefault="0068203E" w:rsidP="005E19DF">
      <w:pPr>
        <w:pStyle w:val="Code"/>
        <w:rPr>
          <w:ins w:id="31" w:author="Kelvin Sung" w:date="2021-09-12T09:54:00Z"/>
        </w:rPr>
      </w:pPr>
      <w:ins w:id="32" w:author="Kelvin Sung" w:date="2021-09-12T09:54:00Z">
        <w:r>
          <w:t>4: ^HERE^[83]</w:t>
        </w:r>
      </w:ins>
    </w:p>
    <w:p w14:paraId="24A2B4D8" w14:textId="072B72E2"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25B4FBA1" w:rsidR="005E19DF" w:rsidRPr="005E19DF" w:rsidRDefault="0068203E" w:rsidP="005E19DF">
      <w:pPr>
        <w:pStyle w:val="Code"/>
      </w:pPr>
      <w:ins w:id="33" w:author="Kelvin Sung" w:date="2021-09-12T09:54:00Z">
        <w:r>
          <w:t>2:HERE</w:t>
        </w:r>
      </w:ins>
      <w:r w:rsidR="005E19DF"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lastRenderedPageBreak/>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2B26273B" w:rsidR="00777EB1" w:rsidRDefault="0068203E" w:rsidP="00777EB1">
      <w:pPr>
        <w:pStyle w:val="Code"/>
      </w:pPr>
      <w:ins w:id="34" w:author="Kelvin Sung" w:date="2021-09-12T09:54:00Z">
        <w:r>
          <w:t>3:HERE</w:t>
        </w:r>
      </w:ins>
      <w:r w:rsidR="00777EB1">
        <w:t xml:space="preserve">    update() {</w:t>
      </w:r>
    </w:p>
    <w:p w14:paraId="7B0A5BB6" w14:textId="77777777" w:rsidR="00777EB1" w:rsidRDefault="00777EB1" w:rsidP="00777EB1">
      <w:pPr>
        <w:pStyle w:val="Code"/>
      </w:pPr>
      <w:r>
        <w:t xml:space="preserve">        // For this very simple game, let's move the white square and pulse the red</w:t>
      </w:r>
    </w:p>
    <w:p w14:paraId="4D466EE3" w14:textId="77777777" w:rsidR="0068203E" w:rsidRDefault="0068203E" w:rsidP="00777EB1">
      <w:pPr>
        <w:pStyle w:val="Code"/>
        <w:rPr>
          <w:ins w:id="35" w:author="Kelvin Sung" w:date="2021-09-12T09:54:00Z"/>
        </w:rPr>
      </w:pPr>
      <w:ins w:id="36" w:author="Kelvin Sung" w:date="2021-09-12T09:54:00Z">
        <w:r>
          <w:t>--------------------------------------------------------------------------</w:t>
        </w:r>
      </w:ins>
    </w:p>
    <w:p w14:paraId="300829D1" w14:textId="77777777" w:rsidR="0068203E" w:rsidRDefault="0068203E" w:rsidP="00777EB1">
      <w:pPr>
        <w:pStyle w:val="Code"/>
        <w:rPr>
          <w:ins w:id="37" w:author="Kelvin Sung" w:date="2021-09-12T09:54:00Z"/>
        </w:rPr>
      </w:pPr>
      <w:ins w:id="38" w:author="Kelvin Sung" w:date="2021-09-12T09:54:00Z">
        <w:r>
          <w:t>5: ^HERE^[84]</w:t>
        </w:r>
      </w:ins>
    </w:p>
    <w:p w14:paraId="576D480E" w14:textId="2218E4A4"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59CC9D53" w14:textId="77777777" w:rsidR="0068203E" w:rsidRDefault="0068203E" w:rsidP="00777EB1">
      <w:pPr>
        <w:pStyle w:val="Code"/>
        <w:rPr>
          <w:ins w:id="39" w:author="Kelvin Sung" w:date="2021-09-12T09:54:00Z"/>
        </w:rPr>
      </w:pPr>
      <w:ins w:id="40" w:author="Kelvin Sung" w:date="2021-09-12T09:54:00Z">
        <w:r>
          <w:t>--------------------------------------------------------------------------</w:t>
        </w:r>
      </w:ins>
    </w:p>
    <w:p w14:paraId="6C5AC2D1" w14:textId="77777777" w:rsidR="0068203E" w:rsidRDefault="0068203E" w:rsidP="00777EB1">
      <w:pPr>
        <w:pStyle w:val="Code"/>
        <w:rPr>
          <w:ins w:id="41" w:author="Kelvin Sung" w:date="2021-09-12T09:54:00Z"/>
        </w:rPr>
      </w:pPr>
      <w:ins w:id="42" w:author="Kelvin Sung" w:date="2021-09-12T09:54:00Z">
        <w:r>
          <w:t>6: ^HERE^[80]</w:t>
        </w:r>
      </w:ins>
    </w:p>
    <w:p w14:paraId="66859637" w14:textId="19BC6AD2"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0F0C588" w:rsidR="00777EB1" w:rsidRDefault="0068203E" w:rsidP="00777EB1">
      <w:pPr>
        <w:pStyle w:val="BodyTextFirst"/>
      </w:pPr>
      <w:ins w:id="43" w:author="Kelvin Sung" w:date="2021-09-12T09:54:00Z">
        <w:r>
          <w:t>&gt;&gt;HERE</w:t>
        </w:r>
      </w:ins>
      <w:r w:rsidR="00777EB1">
        <w:t xml:space="preserve">Recall that the </w:t>
      </w:r>
      <w:r w:rsidR="00777EB1" w:rsidRPr="00560D34">
        <w:rPr>
          <w:rStyle w:val="CodeInline"/>
        </w:rPr>
        <w:t>update()</w:t>
      </w:r>
      <w:r w:rsidR="00777EB1">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6F6B0A24" w:rsidR="00777EB1" w:rsidRDefault="00777EB1" w:rsidP="00777EB1">
      <w:pPr>
        <w:pStyle w:val="NumSubList"/>
      </w:pPr>
      <w:r>
        <w:t xml:space="preserve">A white square rotating while moving toward the right and </w:t>
      </w:r>
      <w:r w:rsidR="0093308F">
        <w:t xml:space="preserve">upon reaching the right </w:t>
      </w:r>
      <w:r w:rsidR="00AE2100">
        <w:t>boundary</w:t>
      </w:r>
      <w:r w:rsidR="0093308F">
        <w:t xml:space="preserve"> </w:t>
      </w:r>
      <w:r w:rsidR="00A35F26">
        <w:t xml:space="preserve">wrapping </w:t>
      </w:r>
      <w:r w:rsidR="00AE2100">
        <w:t xml:space="preserve">around </w:t>
      </w:r>
      <w:r w:rsidR="0093308F">
        <w:t>to</w:t>
      </w:r>
      <w:r w:rsidR="00B31580">
        <w:t xml:space="preserve"> </w:t>
      </w:r>
      <w:r>
        <w:t xml:space="preserve">the </w:t>
      </w:r>
      <w:r w:rsidR="0093308F">
        <w:t xml:space="preserve">left </w:t>
      </w:r>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r w:rsidR="00560D34" w:rsidRPr="00560D34">
        <w:rPr>
          <w:rStyle w:val="CodeInline"/>
        </w:rPr>
        <w:t>window.onload</w:t>
      </w:r>
      <w:r w:rsidR="00560D34">
        <w:t xml:space="preserve"> function. Notice that a reference to an instance of </w:t>
      </w:r>
      <w:r w:rsidR="00560D34" w:rsidRPr="00560D34">
        <w:rPr>
          <w:rStyle w:val="CodeInline"/>
        </w:rPr>
        <w:t>MyGame</w:t>
      </w:r>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lastRenderedPageBreak/>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5FD6EB1D" w:rsidR="00021D86" w:rsidRPr="00021D86" w:rsidRDefault="0068203E" w:rsidP="00560D34">
      <w:pPr>
        <w:pStyle w:val="BodyTextFirst"/>
      </w:pPr>
      <w:ins w:id="44" w:author="Kelvin Sung" w:date="2021-09-12T09:54:00Z">
        <w:r>
          <w:t>&gt;&gt;HERE</w:t>
        </w:r>
      </w:ins>
      <w:r w:rsidR="00021D86"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00021D86" w:rsidRPr="00021D86">
        <w:t xml:space="preserve"> </w:t>
      </w:r>
      <w:r w:rsidR="00560D34">
        <w:t>of</w:t>
      </w:r>
      <w:r w:rsidR="00021D86" w:rsidRPr="00021D86">
        <w:t xml:space="preserve"> the </w:t>
      </w:r>
      <w:r w:rsidR="00021D86" w:rsidRPr="00560D34">
        <w:rPr>
          <w:rStyle w:val="CodeInline"/>
        </w:rPr>
        <w:t>incXPosBy()</w:t>
      </w:r>
      <w:r w:rsidR="00021D86" w:rsidRPr="00021D86">
        <w:t xml:space="preserve">, </w:t>
      </w:r>
      <w:r w:rsidR="00021D86" w:rsidRPr="00560D34">
        <w:rPr>
          <w:rStyle w:val="CodeInline"/>
        </w:rPr>
        <w:t>incRotationByDegree()</w:t>
      </w:r>
      <w:r w:rsidR="00021D86" w:rsidRPr="00021D86">
        <w:t xml:space="preserve">, and </w:t>
      </w:r>
      <w:r w:rsidR="00021D86" w:rsidRPr="00560D34">
        <w:rPr>
          <w:rStyle w:val="CodeInline"/>
        </w:rPr>
        <w:t>incSizeBy()</w:t>
      </w:r>
      <w:r w:rsidR="00021D86" w:rsidRPr="00021D86">
        <w:t xml:space="preserve"> functions. In these cases, the positional, rotational, and size values are changed by a constant amount in a fixed time interval. In effect, the parameters to these functions are the rate of change; or, the speed, </w:t>
      </w:r>
      <w:r w:rsidR="00021D86" w:rsidRPr="00560D34">
        <w:rPr>
          <w:rStyle w:val="CodeInline"/>
        </w:rPr>
        <w:t>incXPosBy(0.05)</w:t>
      </w:r>
      <w:r w:rsidR="00021D86" w:rsidRPr="00021D86">
        <w:t>, is the rightward speed of 0.05 units per 1/60th of a second, or 3 units per second. In this project, the width of the world is 20 units</w:t>
      </w:r>
      <w:r w:rsidR="006948FC">
        <w:t xml:space="preserve"> and </w:t>
      </w:r>
      <w:r w:rsidR="00021D86" w:rsidRPr="00021D86">
        <w:t>with the white square traveling at 3 units per second</w:t>
      </w:r>
      <w:r w:rsidR="00AE2100">
        <w:t>,</w:t>
      </w:r>
      <w:r w:rsidR="00021D86" w:rsidRPr="00021D86">
        <w:t xml:space="preserve"> </w:t>
      </w:r>
      <w:r w:rsidR="00AE2100">
        <w:t>y</w:t>
      </w:r>
      <w:r w:rsidR="00021D86" w:rsidRPr="00021D86">
        <w:t>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r w:rsidR="00D66A00">
        <w:rPr>
          <w:rStyle w:val="CodeInline"/>
        </w:rPr>
        <w:t>requestAnimationFrame</w:t>
      </w:r>
      <w:r w:rsidR="00D66A00" w:rsidRPr="00560D34">
        <w:rPr>
          <w:rStyle w:val="CodeInline"/>
        </w:rPr>
        <w:t>()</w:t>
      </w:r>
      <w:r w:rsidR="00D66A00">
        <w:rPr>
          <w:rStyle w:val="CodeInline"/>
        </w:rPr>
        <w:t xml:space="preserve"> </w:t>
      </w:r>
      <w:r w:rsidR="00D66A00" w:rsidRPr="00021D86">
        <w:t>fu</w:t>
      </w:r>
      <w:r w:rsidR="00D66A00">
        <w:t xml:space="preserve">nction to invoke the </w:t>
      </w:r>
      <w:r w:rsidR="00560D34" w:rsidRPr="00560D34">
        <w:rPr>
          <w:rStyle w:val="CodeInline"/>
        </w:rPr>
        <w:t>loopOnce</w:t>
      </w:r>
      <w:r w:rsidRPr="00560D34">
        <w:rPr>
          <w:rStyle w:val="CodeInline"/>
        </w:rPr>
        <w:t>()</w:t>
      </w:r>
      <w:r w:rsidRPr="00021D86">
        <w:t xml:space="preserve"> function multiple times within a single </w:t>
      </w:r>
      <w:r w:rsidR="00F70D3B">
        <w:rPr>
          <w:rStyle w:val="CodeInline"/>
        </w:rPr>
        <w:t>kMPF</w:t>
      </w:r>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5306A95A" w:rsidR="00021D86" w:rsidRDefault="0068203E" w:rsidP="00AA4F58">
      <w:pPr>
        <w:pStyle w:val="BodyTextFirst"/>
      </w:pPr>
      <w:ins w:id="45" w:author="Kelvin Sung" w:date="2021-09-12T09:54:00Z">
        <w:r>
          <w:t>&gt;&gt;HERE</w:t>
        </w:r>
      </w:ins>
      <w:r w:rsidR="00AA4F58" w:rsidRPr="00AA4F58">
        <w:t xml:space="preserve">It is obvious that proper support to receive player input is important to interactive video games. For a </w:t>
      </w:r>
      <w:r w:rsidR="00F11554">
        <w:t>typical personal computing device such as a PC or a Mac</w:t>
      </w:r>
      <w:r w:rsidR="00AA4F58"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00AA4F58" w:rsidRPr="00AA4F58">
        <w:t xml:space="preserve">to support at this point in the </w:t>
      </w:r>
      <w:r w:rsidR="0082354B">
        <w:t xml:space="preserve">development of the </w:t>
      </w:r>
      <w:r w:rsidR="00AA4F58" w:rsidRPr="00AA4F58">
        <w:t>engine.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lastRenderedPageBreak/>
        <w:t>The Keyboard Support Project</w:t>
      </w:r>
    </w:p>
    <w:p w14:paraId="2E9F48CA" w14:textId="419BB82A" w:rsidR="00AA4F58" w:rsidRDefault="0068203E" w:rsidP="00AA4F58">
      <w:pPr>
        <w:pStyle w:val="BodyTextFirst"/>
      </w:pPr>
      <w:ins w:id="46" w:author="Kelvin Sung" w:date="2021-09-12T09:54:00Z">
        <w:r>
          <w:t>&gt;&gt;HERE</w:t>
        </w:r>
      </w:ins>
      <w:r w:rsidR="00AA4F58" w:rsidRPr="00AA4F58">
        <w:t xml:space="preserve">This project examines keyboard input support and </w:t>
      </w:r>
      <w:r w:rsidR="005D0417">
        <w:t>integrates</w:t>
      </w:r>
      <w:r w:rsidR="005D0417" w:rsidRPr="00AA4F58">
        <w:t xml:space="preserve"> </w:t>
      </w:r>
      <w:r w:rsidR="00AA4F58"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00AA4F58" w:rsidRPr="00AA4F58">
        <w:rPr>
          <w:rStyle w:val="CodeInline"/>
        </w:rPr>
        <w:t>chapter4/4.2.keyboard_support</w:t>
      </w:r>
      <w:r w:rsidR="00AA4F58" w:rsidRPr="00AA4F58">
        <w:t xml:space="preserve"> folder.</w:t>
      </w:r>
    </w:p>
    <w:p w14:paraId="35F51837" w14:textId="38CC8923" w:rsidR="00AA4F58" w:rsidRDefault="00AA4F58" w:rsidP="00AA4F58">
      <w:pPr>
        <w:pStyle w:val="Figure"/>
      </w:pPr>
      <w:r w:rsidRPr="00B82064">
        <w:rPr>
          <w:noProof/>
        </w:rPr>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0DF4EE44" w:rsidR="00AA4F58" w:rsidRDefault="0068203E" w:rsidP="00AA4F58">
      <w:pPr>
        <w:pStyle w:val="BodyTextFirst"/>
      </w:pPr>
      <w:ins w:id="47" w:author="Kelvin Sung" w:date="2021-09-12T09:54:00Z">
        <w:r>
          <w:t>&gt;&gt;HERE</w:t>
        </w:r>
      </w:ins>
      <w:r w:rsidR="00AA4F58">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0865535D" w:rsidR="00AA4F58" w:rsidRDefault="0068203E" w:rsidP="00AA4F58">
      <w:pPr>
        <w:pStyle w:val="BodyTextFirst"/>
      </w:pPr>
      <w:ins w:id="48" w:author="Kelvin Sung" w:date="2021-09-12T09:54:00Z">
        <w:r>
          <w:lastRenderedPageBreak/>
          <w:t>&gt;&gt;HERE</w:t>
        </w:r>
      </w:ins>
      <w:r w:rsidR="00AA4F58">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323BD427" w:rsidR="00AA4F58" w:rsidRDefault="0068203E" w:rsidP="00AA4F58">
      <w:pPr>
        <w:pStyle w:val="BodyTextFirst"/>
      </w:pPr>
      <w:ins w:id="49" w:author="Kelvin Sung" w:date="2021-09-12T09:54:00Z">
        <w:r>
          <w:t>&gt;&gt;HERE</w:t>
        </w:r>
      </w:ins>
      <w:r w:rsidR="008E45AF">
        <w:t>Recall that the loop component is part of the core of the game engine and should not be accessed by the client game developer. In contrast, a</w:t>
      </w:r>
      <w:r w:rsidR="00AA4F58" w:rsidRPr="00AA4F58">
        <w:t xml:space="preserve"> well-defined input module should </w:t>
      </w:r>
      <w:r w:rsidR="008E45AF">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rsidR="008E45AF">
        <w:t>s</w:t>
      </w:r>
      <w:r w:rsidR="00AA4F58" w:rsidRPr="00AA4F58">
        <w:t xml:space="preserve"> without being distracted by any details.</w:t>
      </w:r>
      <w:r w:rsidR="00F310FF">
        <w:t xml:space="preserve"> For this reason, the input module will be defined in the </w:t>
      </w:r>
      <w:r w:rsidR="00F310FF" w:rsidRPr="0010691D">
        <w:rPr>
          <w:rStyle w:val="CodeInline"/>
        </w:rPr>
        <w:t>src/engine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r w:rsidRPr="0010691D">
        <w:rPr>
          <w:rStyle w:val="CodeInline"/>
        </w:rPr>
        <w:t>src/engine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r w:rsidR="00DB4E88">
        <w:t xml:space="preserve"> JavaScript</w:t>
      </w:r>
      <w:r w:rsidR="00B829BC">
        <w:t xml:space="preserve"> </w:t>
      </w:r>
      <w:r w:rsidR="00B829BC" w:rsidRPr="006948FC">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lastRenderedPageBreak/>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3C46ACF1" w:rsidR="00062E30" w:rsidRDefault="0068203E" w:rsidP="00062E30">
      <w:pPr>
        <w:pStyle w:val="BodyTextFirst"/>
      </w:pPr>
      <w:ins w:id="50" w:author="Kelvin Sung" w:date="2021-09-12T09:54:00Z">
        <w:r>
          <w:t>&gt;&gt;HERE</w:t>
        </w:r>
      </w:ins>
      <w:r w:rsidR="00062E30" w:rsidRPr="00062E30">
        <w:t xml:space="preserve">Key codes are </w:t>
      </w:r>
      <w:r w:rsidR="00B829BC" w:rsidRPr="00062E30">
        <w:t>unique number</w:t>
      </w:r>
      <w:r w:rsidR="00B829BC">
        <w:t>s</w:t>
      </w:r>
      <w:r w:rsidR="00B829BC" w:rsidRPr="00062E30">
        <w:t xml:space="preserve"> </w:t>
      </w:r>
      <w:r w:rsidR="00B829BC">
        <w:t xml:space="preserve">representing each </w:t>
      </w:r>
      <w:r w:rsidR="00062E30" w:rsidRPr="00062E30">
        <w:t xml:space="preserve">keyboard character. Note that there are up to 222 </w:t>
      </w:r>
      <w:r w:rsidR="00B829BC">
        <w:t xml:space="preserve">unique </w:t>
      </w:r>
      <w:r w:rsidR="00062E30"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7E656C0B" w:rsidR="002B58A1" w:rsidRPr="002B58A1" w:rsidRDefault="0068203E" w:rsidP="002B58A1">
      <w:pPr>
        <w:pStyle w:val="BodyTextFirst"/>
      </w:pPr>
      <w:ins w:id="51" w:author="Kelvin Sung" w:date="2021-09-12T09:54:00Z">
        <w:r>
          <w:t>&gt;&gt;HERE</w:t>
        </w:r>
      </w:ins>
      <w:r w:rsidR="00BF5CB9">
        <w:t xml:space="preserve">All </w:t>
      </w:r>
      <w:r w:rsidR="002B58A1" w:rsidRPr="002B58A1">
        <w:t xml:space="preserve">three </w:t>
      </w:r>
      <w:r w:rsidR="007826B9">
        <w:t>arrays</w:t>
      </w:r>
      <w:r w:rsidR="002B58A1" w:rsidRPr="002B58A1">
        <w:t xml:space="preserve"> </w:t>
      </w:r>
      <w:r w:rsidR="006C25FC">
        <w:t>define</w:t>
      </w:r>
      <w:r w:rsidR="00BF5CB9">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r w:rsidR="002B58A1" w:rsidRPr="002B58A1">
        <w:rPr>
          <w:rStyle w:val="CodeInline"/>
        </w:rPr>
        <w:t>mKeyPreviousState</w:t>
      </w:r>
      <w:r w:rsidR="002B58A1" w:rsidRPr="002B58A1">
        <w:t xml:space="preserve"> records the key states </w:t>
      </w:r>
      <w:r w:rsidR="007E6EA9">
        <w:t>from</w:t>
      </w:r>
      <w:r w:rsidR="002B58A1" w:rsidRPr="002B58A1">
        <w:t xml:space="preserve"> the previous update cycle, and the </w:t>
      </w:r>
      <w:r w:rsidR="002B58A1" w:rsidRPr="002B58A1">
        <w:rPr>
          <w:rStyle w:val="CodeInline"/>
        </w:rPr>
        <w:t>mIsKeyPressed</w:t>
      </w:r>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r w:rsidR="002B58A1" w:rsidRPr="002B58A1">
        <w:rPr>
          <w:rStyle w:val="CodeInline"/>
        </w:rPr>
        <w:t>mIsKeyClicked</w:t>
      </w:r>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r w:rsidR="007E6EA9">
        <w:t xml:space="preserve">released </w:t>
      </w:r>
      <w:r w:rsidR="002B58A1" w:rsidRPr="002B58A1">
        <w:t xml:space="preserve">to being </w:t>
      </w:r>
      <w:r w:rsidR="007E6EA9">
        <w:t xml:space="preserve">pressed </w:t>
      </w:r>
      <w:r w:rsidR="00D41A64">
        <w:t>in two consecutive update</w:t>
      </w:r>
      <w:r w:rsidR="0019230F">
        <w:t xml:space="preserve"> cycles</w:t>
      </w:r>
      <w:r w:rsidR="002B58A1" w:rsidRPr="002B58A1">
        <w:t xml:space="preserve">. </w:t>
      </w:r>
    </w:p>
    <w:p w14:paraId="3A487A27" w14:textId="0A49467F" w:rsidR="002B58A1" w:rsidRDefault="002B58A1" w:rsidP="007826B9">
      <w:pPr>
        <w:pStyle w:val="BodyTextCont"/>
      </w:pPr>
      <w:r w:rsidRPr="002B58A1">
        <w:t xml:space="preserve">It is important to note that </w:t>
      </w:r>
      <w:r w:rsidRPr="002B58A1">
        <w:rPr>
          <w:rStyle w:val="CodeInline"/>
        </w:rPr>
        <w:t>KeyPress</w:t>
      </w:r>
      <w:r w:rsidRPr="002B58A1">
        <w:t xml:space="preserve"> is the state of a key, while </w:t>
      </w:r>
      <w:r w:rsidRPr="002B58A1">
        <w:rPr>
          <w:rStyle w:val="CodeInline"/>
        </w:rPr>
        <w:t>KeyClicked</w:t>
      </w:r>
      <w:r w:rsidRPr="002B58A1">
        <w:t xml:space="preserve"> is an event. For example, if a player presses the </w:t>
      </w:r>
      <w:r w:rsidRPr="007826B9">
        <w:rPr>
          <w:rStyle w:val="Emphasis"/>
        </w:rPr>
        <w:t>A</w:t>
      </w:r>
      <w:r w:rsidRPr="002B58A1">
        <w:t xml:space="preserve"> key for one second before releas</w:t>
      </w:r>
      <w:r w:rsidR="006948FC">
        <w:t>ing</w:t>
      </w:r>
      <w:r w:rsidRPr="002B58A1">
        <w:t xml:space="preserve"> it, </w:t>
      </w:r>
      <w:r w:rsidR="006948FC">
        <w:t xml:space="preserve">then </w:t>
      </w:r>
      <w:r w:rsidRPr="002B58A1">
        <w:t xml:space="preserve">for the duration of that entire second </w:t>
      </w:r>
      <w:r w:rsidRPr="002B58A1">
        <w:rPr>
          <w:rStyle w:val="CodeInline"/>
        </w:rPr>
        <w:t>KeyPress</w:t>
      </w:r>
      <w:r w:rsidRPr="002B58A1">
        <w:t xml:space="preserve"> for </w:t>
      </w:r>
      <w:r w:rsidRPr="0010691D">
        <w:rPr>
          <w:rStyle w:val="Emphasis"/>
        </w:rPr>
        <w:t>A</w:t>
      </w:r>
      <w:r w:rsidRPr="002B58A1">
        <w:t xml:space="preserve"> </w:t>
      </w:r>
      <w:r w:rsidR="006948FC">
        <w:t xml:space="preserve">is </w:t>
      </w:r>
      <w:r w:rsidRPr="002B58A1">
        <w:t xml:space="preserve">true, while </w:t>
      </w:r>
      <w:r w:rsidRPr="002B58A1">
        <w:rPr>
          <w:rStyle w:val="CodeInline"/>
        </w:rPr>
        <w:t>KeyClick</w:t>
      </w:r>
      <w:r w:rsidRPr="002B58A1">
        <w:t xml:space="preserve"> for </w:t>
      </w:r>
      <w:r w:rsidRPr="007826B9">
        <w:rPr>
          <w:rStyle w:val="Emphasis"/>
        </w:rPr>
        <w:t>A</w:t>
      </w:r>
      <w:r w:rsidRPr="002B58A1">
        <w:t xml:space="preserve"> is true only once</w:t>
      </w:r>
      <w:r w:rsidR="006948FC">
        <w:t>--</w:t>
      </w:r>
      <w:r w:rsidR="00377B54">
        <w:t xml:space="preserve">the update cycle right after </w:t>
      </w:r>
      <w:r w:rsidRPr="002B58A1">
        <w:t>the key</w:t>
      </w:r>
      <w:r w:rsidR="006948FC">
        <w:t xml:space="preserve"> is pressed</w:t>
      </w:r>
      <w:r w:rsidRPr="002B58A1">
        <w:t>.</w:t>
      </w:r>
    </w:p>
    <w:p w14:paraId="5983B62B" w14:textId="38223800" w:rsidR="002B58A1" w:rsidRPr="002B58A1" w:rsidRDefault="001B2D6D" w:rsidP="002B58A1">
      <w:pPr>
        <w:pStyle w:val="NumList"/>
      </w:pPr>
      <w:r>
        <w:t xml:space="preserve">Define </w:t>
      </w:r>
      <w:r w:rsidR="002B58A1"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lastRenderedPageBreak/>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13EEE1AD" w:rsidR="00062E30" w:rsidRDefault="0068203E" w:rsidP="002B58A1">
      <w:pPr>
        <w:pStyle w:val="BodyTextFirst"/>
      </w:pPr>
      <w:ins w:id="52" w:author="Kelvin Sung" w:date="2021-09-12T09:54:00Z">
        <w:r>
          <w:t>&gt;&gt;HERE</w:t>
        </w:r>
      </w:ins>
      <w:r w:rsidR="002B58A1" w:rsidRPr="002B58A1">
        <w:t>When the</w:t>
      </w:r>
      <w:r w:rsidR="00B95C97">
        <w:t xml:space="preserve">se </w:t>
      </w:r>
      <w:r w:rsidR="002B58A1" w:rsidRPr="002B58A1">
        <w:t xml:space="preserve">functions are called, </w:t>
      </w:r>
      <w:r w:rsidR="001B2D6D">
        <w:t xml:space="preserve">the </w:t>
      </w:r>
      <w:r w:rsidR="002B58A1" w:rsidRPr="002B58A1">
        <w:t xml:space="preserve">key code </w:t>
      </w:r>
      <w:r w:rsidR="004F3A4A">
        <w:t xml:space="preserve">from the parameter </w:t>
      </w:r>
      <w:r w:rsidR="001B2D6D">
        <w:t xml:space="preserve">is used </w:t>
      </w:r>
      <w:r w:rsidR="002B58A1" w:rsidRPr="002B58A1">
        <w:t xml:space="preserve">to record </w:t>
      </w:r>
      <w:r w:rsidR="00B95C97">
        <w:t xml:space="preserve">the corresponding </w:t>
      </w:r>
      <w:r w:rsidR="002B58A1" w:rsidRPr="002B58A1">
        <w:t>keyboard state changes.</w:t>
      </w:r>
      <w:r w:rsidR="007B7630">
        <w:t xml:space="preserve"> It is expected that the caller of these functions will pass the appropriate key code in the argument.</w:t>
      </w:r>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r w:rsidR="00267D15" w:rsidRPr="00267D15">
        <w:rPr>
          <w:rStyle w:val="CodeInline"/>
        </w:rPr>
        <w:t>window.addEventListener()</w:t>
      </w:r>
      <w:r w:rsidR="00267D15" w:rsidRPr="00267D15">
        <w:t xml:space="preserve"> function registers the </w:t>
      </w:r>
      <w:r w:rsidR="00267D15" w:rsidRPr="00267D15">
        <w:rPr>
          <w:rStyle w:val="CodeInline"/>
        </w:rPr>
        <w:t>onKeyUp/Down()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r w:rsidR="007B7630">
        <w:t xml:space="preserve"> player</w:t>
      </w:r>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r w:rsidR="007826B9" w:rsidRPr="007826B9">
        <w:rPr>
          <w:rStyle w:val="CodeInline"/>
        </w:rPr>
        <w:t>mIsKeyPressed</w:t>
      </w:r>
      <w:r w:rsidR="007826B9" w:rsidRPr="00D54D65">
        <w:t xml:space="preserve"> and </w:t>
      </w:r>
      <w:r w:rsidR="007826B9" w:rsidRPr="007826B9">
        <w:rPr>
          <w:rStyle w:val="CodeInline"/>
        </w:rPr>
        <w:t>mKeyPreviousState</w:t>
      </w:r>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lastRenderedPageBreak/>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4E54711B" w:rsidR="00B85A86" w:rsidRDefault="0068203E" w:rsidP="00A878D1">
      <w:pPr>
        <w:pStyle w:val="BodyTextFirst"/>
      </w:pPr>
      <w:ins w:id="53" w:author="Kelvin Sung" w:date="2021-09-12T09:54:00Z">
        <w:r>
          <w:t>&gt;&gt;HERE</w:t>
        </w:r>
      </w:ins>
      <w:r w:rsidR="00B85A86" w:rsidRPr="00B85A86">
        <w:t xml:space="preserve">To properly support input, </w:t>
      </w:r>
      <w:r w:rsidR="00A878D1">
        <w:t xml:space="preserve">before the game loop begins </w:t>
      </w:r>
      <w:r w:rsidR="00B85A86" w:rsidRPr="00B85A86">
        <w:t xml:space="preserve">the engine must initialize the </w:t>
      </w:r>
      <w:r w:rsidR="00AF3CDE" w:rsidRPr="00B85A86">
        <w:rPr>
          <w:rStyle w:val="CodeInline"/>
        </w:rPr>
        <w:t>mIsKeyPressed</w:t>
      </w:r>
      <w:r w:rsidR="00AF3CDE" w:rsidRPr="00B85A86">
        <w:t xml:space="preserve">, </w:t>
      </w:r>
      <w:r w:rsidR="00AF3CDE" w:rsidRPr="00B85A86">
        <w:rPr>
          <w:rStyle w:val="CodeInline"/>
        </w:rPr>
        <w:t>mIsKeyClicked</w:t>
      </w:r>
      <w:r w:rsidR="00AF3CDE" w:rsidRPr="00B85A86">
        <w:t xml:space="preserve">, and </w:t>
      </w:r>
      <w:r w:rsidR="00AF3CDE" w:rsidRPr="00B85A86">
        <w:rPr>
          <w:rStyle w:val="CodeInline"/>
        </w:rPr>
        <w:t>mKeyPreviousState</w:t>
      </w:r>
      <w:r w:rsidR="00AF3CDE" w:rsidRPr="00B85A86">
        <w:t xml:space="preserve"> </w:t>
      </w:r>
      <w:r w:rsidR="00B85A86" w:rsidRPr="00B85A86">
        <w:t>arrays</w:t>
      </w:r>
      <w:r w:rsidR="00A878D1">
        <w:t>.</w:t>
      </w:r>
      <w:r w:rsidR="00B85A86"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r w:rsidR="00FF6D7D" w:rsidRPr="00FF6D7D">
        <w:rPr>
          <w:rStyle w:val="CodeInline"/>
        </w:rPr>
        <w:t>init()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7CB0A8F4"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identical </w:t>
      </w:r>
      <w:r w:rsidR="00BD05DE">
        <w:rPr>
          <w:rStyle w:val="CodeBold"/>
          <w:rFonts w:ascii="TheSansMonoConNormal" w:hAnsi="TheSansMonoConNormal"/>
        </w:rPr>
        <w:t xml:space="preserve">to previous code </w:t>
      </w:r>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17824D2E" w14:textId="77777777" w:rsidR="0068203E" w:rsidRDefault="0068203E" w:rsidP="00DC1896">
      <w:pPr>
        <w:pStyle w:val="Code"/>
        <w:rPr>
          <w:ins w:id="54" w:author="Kelvin Sung" w:date="2021-09-12T09:55:00Z"/>
        </w:rPr>
      </w:pPr>
      <w:ins w:id="55" w:author="Kelvin Sung" w:date="2021-09-12T09:55:00Z">
        <w:r>
          <w:t>--------------------------------------------------------------------------</w:t>
        </w:r>
      </w:ins>
    </w:p>
    <w:p w14:paraId="767EFDDF" w14:textId="77777777" w:rsidR="0068203E" w:rsidRDefault="0068203E" w:rsidP="00DC1896">
      <w:pPr>
        <w:pStyle w:val="Code"/>
        <w:rPr>
          <w:ins w:id="56" w:author="Kelvin Sung" w:date="2021-09-12T09:55:00Z"/>
        </w:rPr>
      </w:pPr>
      <w:ins w:id="57" w:author="Kelvin Sung" w:date="2021-09-12T09:55:00Z">
        <w:r>
          <w:t>7: ^HERE^[81]</w:t>
        </w:r>
      </w:ins>
    </w:p>
    <w:p w14:paraId="6E09A9F2" w14:textId="7CD79BC0" w:rsidR="00DC1896" w:rsidRDefault="00DC1896" w:rsidP="00DC1896">
      <w:pPr>
        <w:pStyle w:val="Code"/>
      </w:pPr>
      <w:r>
        <w:t xml:space="preserve">        //      Update only every Milliseconds per frame.</w:t>
      </w:r>
    </w:p>
    <w:p w14:paraId="03C9A06E" w14:textId="77777777" w:rsidR="00DC1896" w:rsidRDefault="00DC1896" w:rsidP="00DC1896">
      <w:pPr>
        <w:pStyle w:val="Code"/>
      </w:pPr>
      <w:r>
        <w:lastRenderedPageBreak/>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00DE4E39" w:rsidR="003866FD" w:rsidRDefault="0068203E" w:rsidP="003866FD">
      <w:pPr>
        <w:pStyle w:val="BodyTextFirst"/>
      </w:pPr>
      <w:ins w:id="58" w:author="Kelvin Sung" w:date="2021-09-12T09:55:00Z">
        <w:r>
          <w:t>&gt;&gt;HERE</w:t>
        </w:r>
      </w:ins>
      <w:r w:rsidR="003866FD" w:rsidRPr="003866FD">
        <w:t>You can test the input functionality by modifying</w:t>
      </w:r>
      <w:r w:rsidR="00FF6D7D">
        <w:t xml:space="preserve"> the</w:t>
      </w:r>
      <w:r w:rsidR="003866FD" w:rsidRPr="003866FD">
        <w:t xml:space="preserve"> </w:t>
      </w:r>
      <w:r w:rsidR="00C90175">
        <w:rPr>
          <w:rStyle w:val="CodeInline"/>
        </w:rPr>
        <w:t>R</w:t>
      </w:r>
      <w:r w:rsidR="003866FD" w:rsidRPr="00FF6D7D">
        <w:rPr>
          <w:rStyle w:val="CodeInline"/>
        </w:rPr>
        <w:t>enderable</w:t>
      </w:r>
      <w:r w:rsidR="003866FD" w:rsidRPr="003866FD">
        <w:t xml:space="preserve"> objects in</w:t>
      </w:r>
      <w:r w:rsidR="003866FD">
        <w:t xml:space="preserve"> your</w:t>
      </w:r>
      <w:r w:rsidR="003866FD" w:rsidRPr="003866FD">
        <w:t xml:space="preserve"> </w:t>
      </w:r>
      <w:r w:rsidR="003866FD" w:rsidRPr="003866FD">
        <w:rPr>
          <w:rStyle w:val="CodeInline"/>
        </w:rPr>
        <w:t>MyGame</w:t>
      </w:r>
      <w:r w:rsidR="003866FD">
        <w:t xml:space="preserve"> class</w:t>
      </w:r>
      <w:r w:rsidR="003866FD" w:rsidRPr="003866FD">
        <w:t>.</w:t>
      </w:r>
      <w:r w:rsidR="00B43676">
        <w:t xml:space="preserve"> </w:t>
      </w:r>
      <w:r w:rsidR="003866FD" w:rsidRPr="003866FD">
        <w:t xml:space="preserve">Replace the code in the </w:t>
      </w:r>
      <w:r w:rsidR="003866FD" w:rsidRPr="003866FD">
        <w:rPr>
          <w:rStyle w:val="CodeInline"/>
        </w:rPr>
        <w:t>MyGame</w:t>
      </w:r>
      <w:r w:rsidR="003866FD">
        <w:t xml:space="preserve"> </w:t>
      </w:r>
      <w:r w:rsidR="003866FD" w:rsidRPr="003866FD">
        <w:rPr>
          <w:rStyle w:val="CodeInline"/>
        </w:rPr>
        <w:t>update()</w:t>
      </w:r>
      <w:r w:rsidR="003866FD"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1A9C0FAE" w14:textId="77777777" w:rsidR="0068203E" w:rsidRDefault="0068203E" w:rsidP="00B92D9D">
      <w:pPr>
        <w:pStyle w:val="Code"/>
        <w:rPr>
          <w:ins w:id="59" w:author="Kelvin Sung" w:date="2021-09-12T09:55:00Z"/>
        </w:rPr>
      </w:pPr>
      <w:ins w:id="60" w:author="Kelvin Sung" w:date="2021-09-12T09:55:00Z">
        <w:r>
          <w:t>--------------------------------------------------------------------------</w:t>
        </w:r>
      </w:ins>
    </w:p>
    <w:p w14:paraId="06DCDF5F" w14:textId="77777777" w:rsidR="0068203E" w:rsidRDefault="0068203E" w:rsidP="00B92D9D">
      <w:pPr>
        <w:pStyle w:val="Code"/>
        <w:rPr>
          <w:ins w:id="61" w:author="Kelvin Sung" w:date="2021-09-12T09:55:00Z"/>
        </w:rPr>
      </w:pPr>
      <w:ins w:id="62" w:author="Kelvin Sung" w:date="2021-09-12T09:55:00Z">
        <w:r>
          <w:t>8: ^HERE^[80]</w:t>
        </w:r>
      </w:ins>
    </w:p>
    <w:p w14:paraId="0A2C136A" w14:textId="70123DE1"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48612722" w14:textId="77777777" w:rsidR="0068203E" w:rsidRDefault="0068203E" w:rsidP="00B92D9D">
      <w:pPr>
        <w:pStyle w:val="Code"/>
        <w:rPr>
          <w:ins w:id="63" w:author="Kelvin Sung" w:date="2021-09-12T09:55:00Z"/>
        </w:rPr>
      </w:pPr>
      <w:ins w:id="64" w:author="Kelvin Sung" w:date="2021-09-12T09:55:00Z">
        <w:r>
          <w:t>--------------------------------------------------------------------------</w:t>
        </w:r>
      </w:ins>
    </w:p>
    <w:p w14:paraId="432FE01C" w14:textId="77777777" w:rsidR="0068203E" w:rsidRDefault="0068203E" w:rsidP="00B92D9D">
      <w:pPr>
        <w:pStyle w:val="Code"/>
        <w:rPr>
          <w:ins w:id="65" w:author="Kelvin Sung" w:date="2021-09-12T09:55:00Z"/>
        </w:rPr>
      </w:pPr>
      <w:ins w:id="66" w:author="Kelvin Sung" w:date="2021-09-12T09:55:00Z">
        <w:r>
          <w:t>9: ^HERE^[82]</w:t>
        </w:r>
      </w:ins>
    </w:p>
    <w:p w14:paraId="2C9C6D1A" w14:textId="522727D4"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1EB561D3" w:rsidR="00AB7062" w:rsidRPr="00AB7062" w:rsidRDefault="0068203E" w:rsidP="00AB7062">
      <w:pPr>
        <w:pStyle w:val="BodyTextFirst"/>
      </w:pPr>
      <w:ins w:id="67" w:author="Kelvin Sung" w:date="2021-09-12T09:55:00Z">
        <w:r>
          <w:t>&gt;&gt;HERE</w:t>
        </w:r>
      </w:ins>
      <w:r w:rsidR="00AB7062" w:rsidRPr="00AB7062">
        <w:t>In the previous code, step A ensures that pressing and holding the right</w:t>
      </w:r>
      <w:r w:rsidR="003C0432">
        <w:t>-</w:t>
      </w:r>
      <w:r w:rsidR="00AB7062" w:rsidRPr="00AB7062">
        <w:t>arrow key will move the white square toward</w:t>
      </w:r>
      <w:r w:rsidR="0091731F">
        <w:t>s</w:t>
      </w:r>
      <w:r w:rsidR="00AB7062" w:rsidRPr="00AB7062">
        <w:t xml:space="preserve"> the right. Step B checks for the pressing and then the releasing of the up</w:t>
      </w:r>
      <w:r w:rsidR="003C0432">
        <w:t>-</w:t>
      </w:r>
      <w:r w:rsidR="00AB7062" w:rsidRPr="00AB7062">
        <w:t xml:space="preserve">arrow key event. The white square is rotated when such an event is detected. Notice that pressing and holding the </w:t>
      </w:r>
      <w:r w:rsidR="003C0432" w:rsidRPr="00AB7062">
        <w:t>up-arrow</w:t>
      </w:r>
      <w:r w:rsidR="00AB7062" w:rsidRPr="00AB7062">
        <w:t xml:space="preserve"> key will not generate </w:t>
      </w:r>
      <w:r w:rsidR="00B46231">
        <w:t>continuously</w:t>
      </w:r>
      <w:r w:rsidR="00B46231" w:rsidRPr="00AB7062">
        <w:t xml:space="preserve"> </w:t>
      </w:r>
      <w:r w:rsidR="00AB7062" w:rsidRPr="00AB7062">
        <w:t>key press event</w:t>
      </w:r>
      <w:r w:rsidR="00B43676">
        <w:t xml:space="preserve">s </w:t>
      </w:r>
      <w:r w:rsidR="00AB7062" w:rsidRPr="00AB7062">
        <w:t xml:space="preserve">and thus will not cause the white square to </w:t>
      </w:r>
      <w:r w:rsidR="00B43676">
        <w:t xml:space="preserve">continuously </w:t>
      </w:r>
      <w:r w:rsidR="00AB7062" w:rsidRPr="00AB7062">
        <w:t>rotate. Step C tests for the pressing and holding of the down</w:t>
      </w:r>
      <w:r w:rsidR="003C0432">
        <w:t>-</w:t>
      </w:r>
      <w:r w:rsidR="00AB7062"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w:t>
      </w:r>
      <w:r w:rsidRPr="00AB7062">
        <w:lastRenderedPageBreak/>
        <w:t>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2F76925A" w:rsidR="00AB7062" w:rsidRPr="00AB7062" w:rsidRDefault="0068203E">
      <w:pPr>
        <w:pStyle w:val="BodyTextFirst"/>
      </w:pPr>
      <w:ins w:id="68" w:author="Kelvin Sung" w:date="2021-09-12T09:55:00Z">
        <w:r>
          <w:t>&gt;&gt;HERE</w:t>
        </w:r>
      </w:ins>
      <w:r w:rsidR="00AB7062"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00AB7062" w:rsidRPr="00AB7062">
        <w:t xml:space="preserve">resources are typically stored externally on a system hard drive or a server across the network. </w:t>
      </w:r>
      <w:r w:rsidR="006258BB">
        <w:t>Being stored external to the game</w:t>
      </w:r>
      <w:r w:rsidR="00AB7062" w:rsidRPr="00AB7062">
        <w:t xml:space="preserve">, the resources are sometimes referred to as </w:t>
      </w:r>
      <w:r w:rsidR="00AB7062"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00AB7062"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04E8DC1"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r w:rsidRPr="00AB7062">
        <w:t xml:space="preserve"> and </w:t>
      </w:r>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r w:rsidRPr="00AB7062">
        <w:t xml:space="preserve"> files in its constructor. So far, the shader file loading has been accomplished via </w:t>
      </w:r>
      <w:r w:rsidRPr="00AB7062">
        <w:lastRenderedPageBreak/>
        <w:t xml:space="preserve">synchronous </w:t>
      </w:r>
      <w:r w:rsidRPr="00592D9B">
        <w:rPr>
          <w:rStyle w:val="CodeInline"/>
        </w:rPr>
        <w:t>XMLHttpRequest.open()</w:t>
      </w:r>
      <w:r w:rsidRPr="00AB7062">
        <w:t xml:space="preserve">. This synchronous loading is an example of inefficient resource management because no operations can occur while the browser attempts to open and load </w:t>
      </w:r>
      <w:r w:rsidR="0091731F">
        <w:t>a</w:t>
      </w:r>
      <w:r w:rsidR="0091731F" w:rsidRPr="00AB7062">
        <w:t xml:space="preserve"> </w:t>
      </w:r>
      <w:r w:rsidRPr="00AB7062">
        <w:t xml:space="preserve">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72D95119" w:rsidR="00933B1F" w:rsidRDefault="0068203E" w:rsidP="00933B1F">
      <w:pPr>
        <w:pStyle w:val="BodyTextFirst"/>
      </w:pPr>
      <w:ins w:id="69" w:author="Kelvin Sung" w:date="2021-09-12T09:55:00Z">
        <w:r>
          <w:t>&gt;&gt;HERE</w:t>
        </w:r>
      </w:ins>
      <w:r w:rsidR="00933B1F" w:rsidRPr="00933B1F">
        <w:t xml:space="preserve">This project guides you to develop the </w:t>
      </w:r>
      <w:r w:rsidR="00592D9B">
        <w:rPr>
          <w:rStyle w:val="CodeInline"/>
        </w:rPr>
        <w:t>r</w:t>
      </w:r>
      <w:r w:rsidR="00933B1F" w:rsidRPr="00933B1F">
        <w:rPr>
          <w:rStyle w:val="CodeInline"/>
        </w:rPr>
        <w:t>esource</w:t>
      </w:r>
      <w:r w:rsidR="00592D9B">
        <w:rPr>
          <w:rStyle w:val="CodeInline"/>
        </w:rPr>
        <w:t>_m</w:t>
      </w:r>
      <w:r w:rsidR="00933B1F" w:rsidRPr="00933B1F">
        <w:rPr>
          <w:rStyle w:val="CodeInline"/>
        </w:rPr>
        <w:t>ap</w:t>
      </w:r>
      <w:r w:rsidR="00592D9B">
        <w:rPr>
          <w:rStyle w:val="CodeInline"/>
        </w:rPr>
        <w:t xml:space="preserve"> </w:t>
      </w:r>
      <w:r w:rsidR="00592D9B" w:rsidRPr="00592D9B">
        <w:t>component</w:t>
      </w:r>
      <w:r w:rsidR="00933B1F" w:rsidRPr="00933B1F">
        <w:t xml:space="preserve">, an infrastructural </w:t>
      </w:r>
      <w:r w:rsidR="00592D9B">
        <w:t>module</w:t>
      </w:r>
      <w:r w:rsidR="00933B1F" w:rsidRPr="00933B1F">
        <w:t xml:space="preserve"> for resource management, and demonstrates how to work with this </w:t>
      </w:r>
      <w:r w:rsidR="00592D9B">
        <w:t>module</w:t>
      </w:r>
      <w:r w:rsidR="00933B1F"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sidR="00933B1F">
        <w:rPr>
          <w:rStyle w:val="CodeInline"/>
        </w:rPr>
        <w:t>c</w:t>
      </w:r>
      <w:r w:rsidR="00933B1F" w:rsidRPr="00933B1F">
        <w:rPr>
          <w:rStyle w:val="CodeInline"/>
        </w:rPr>
        <w:t>hapter4/4.3.</w:t>
      </w:r>
      <w:r w:rsidR="00933B1F">
        <w:rPr>
          <w:rStyle w:val="CodeInline"/>
        </w:rPr>
        <w:t>r</w:t>
      </w:r>
      <w:r w:rsidR="00933B1F" w:rsidRPr="00933B1F">
        <w:rPr>
          <w:rStyle w:val="CodeInline"/>
        </w:rPr>
        <w:t>esource</w:t>
      </w:r>
      <w:r w:rsidR="00933B1F">
        <w:rPr>
          <w:rStyle w:val="CodeInline"/>
        </w:rPr>
        <w:t>_m</w:t>
      </w:r>
      <w:r w:rsidR="00933B1F" w:rsidRPr="00933B1F">
        <w:rPr>
          <w:rStyle w:val="CodeInline"/>
        </w:rPr>
        <w:t>ap</w:t>
      </w:r>
      <w:r w:rsidR="00933B1F">
        <w:rPr>
          <w:rStyle w:val="CodeInline"/>
        </w:rPr>
        <w:t>_a</w:t>
      </w:r>
      <w:r w:rsidR="00933B1F" w:rsidRPr="00933B1F">
        <w:rPr>
          <w:rStyle w:val="CodeInline"/>
        </w:rPr>
        <w:t>nd</w:t>
      </w:r>
      <w:r w:rsidR="00933B1F">
        <w:rPr>
          <w:rStyle w:val="CodeInline"/>
        </w:rPr>
        <w:t>_s</w:t>
      </w:r>
      <w:r w:rsidR="00933B1F" w:rsidRPr="00933B1F">
        <w:rPr>
          <w:rStyle w:val="CodeInline"/>
        </w:rPr>
        <w:t>hader</w:t>
      </w:r>
      <w:r w:rsidR="00933B1F">
        <w:rPr>
          <w:rStyle w:val="CodeInline"/>
        </w:rPr>
        <w:t>_l</w:t>
      </w:r>
      <w:r w:rsidR="00933B1F" w:rsidRPr="00933B1F">
        <w:rPr>
          <w:rStyle w:val="CodeInline"/>
        </w:rPr>
        <w:t>oader</w:t>
      </w:r>
      <w:r w:rsidR="00933B1F" w:rsidRPr="00933B1F">
        <w:t xml:space="preserve"> folder.</w:t>
      </w:r>
    </w:p>
    <w:p w14:paraId="75D4845E" w14:textId="0DB6BBE9" w:rsidR="00933B1F" w:rsidRDefault="00933B1F" w:rsidP="00933B1F">
      <w:pPr>
        <w:pStyle w:val="Figure"/>
      </w:pPr>
      <w:r>
        <w:rPr>
          <w:noProof/>
        </w:rPr>
        <w:lastRenderedPageBreak/>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16091416" w:rsidR="00933B1F" w:rsidRPr="00933B1F" w:rsidRDefault="0068203E" w:rsidP="00933B1F">
      <w:pPr>
        <w:pStyle w:val="BodyTextFirst"/>
      </w:pPr>
      <w:ins w:id="70" w:author="Kelvin Sung" w:date="2021-09-12T09:55:00Z">
        <w:r>
          <w:t>&gt;&gt;HERE</w:t>
        </w:r>
      </w:ins>
      <w:r w:rsidR="00933B1F"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55447F6" w:rsidR="00933B1F" w:rsidRPr="00933B1F" w:rsidRDefault="0068203E" w:rsidP="00933B1F">
      <w:pPr>
        <w:pStyle w:val="BodyTextFirst"/>
      </w:pPr>
      <w:ins w:id="71" w:author="Kelvin Sung" w:date="2021-09-12T09:55:00Z">
        <w:r>
          <w:t>&gt;&gt;HERE</w:t>
        </w:r>
      </w:ins>
      <w:r w:rsidR="00933B1F"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lastRenderedPageBreak/>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3D599C82" w:rsidR="00933B1F" w:rsidRDefault="0068203E">
      <w:pPr>
        <w:pStyle w:val="BodyTextFirst"/>
      </w:pPr>
      <w:ins w:id="72" w:author="Kelvin Sung" w:date="2021-09-12T09:55:00Z">
        <w:r>
          <w:t>&gt;&gt;HERE</w:t>
        </w:r>
      </w:ins>
      <w:r w:rsidR="00933B1F" w:rsidRPr="00933B1F">
        <w:t xml:space="preserve">The </w:t>
      </w:r>
      <w:r w:rsidR="000C0041" w:rsidRPr="000C0041">
        <w:rPr>
          <w:rStyle w:val="CodeInline"/>
        </w:rPr>
        <w:t xml:space="preserve">resource_map </w:t>
      </w:r>
      <w:r w:rsidR="00933B1F" w:rsidRPr="00933B1F">
        <w:t xml:space="preserve">engine component manages resource loading, storage, and retrieval after the resources are loaded. </w:t>
      </w:r>
      <w:r w:rsidR="005616A4">
        <w:t>These operations are internal to the game engine and should not be access</w:t>
      </w:r>
      <w:r w:rsidR="00377B54">
        <w:t>ed</w:t>
      </w:r>
      <w:r w:rsidR="005616A4">
        <w:t xml:space="preserve"> by the game engine client. </w:t>
      </w:r>
      <w:r w:rsidR="00933B1F" w:rsidRPr="00933B1F">
        <w:t>As in the case of all core engine components</w:t>
      </w:r>
      <w:r w:rsidR="005616A4">
        <w:t>,</w:t>
      </w:r>
      <w:r w:rsidR="00933B1F" w:rsidRPr="00933B1F">
        <w:t xml:space="preserve"> </w:t>
      </w:r>
      <w:r w:rsidR="005616A4">
        <w:t>e.g.</w:t>
      </w:r>
      <w:r w:rsidR="00933B1F" w:rsidRPr="00933B1F">
        <w:t xml:space="preserve">, </w:t>
      </w:r>
      <w:r w:rsidR="005616A4">
        <w:t xml:space="preserve">the </w:t>
      </w:r>
      <w:r w:rsidR="00933B1F" w:rsidRPr="00933B1F">
        <w:t xml:space="preserve">game loop, the </w:t>
      </w:r>
      <w:r w:rsidR="002E076D">
        <w:t xml:space="preserve">source code </w:t>
      </w:r>
      <w:r w:rsidR="00BF4431">
        <w:t xml:space="preserve">file </w:t>
      </w:r>
      <w:r w:rsidR="00933B1F" w:rsidRPr="00933B1F">
        <w:t xml:space="preserve">is </w:t>
      </w:r>
      <w:r w:rsidR="002E076D">
        <w:t xml:space="preserve">created in the </w:t>
      </w:r>
      <w:r w:rsidR="002E076D" w:rsidRPr="0010691D">
        <w:rPr>
          <w:rStyle w:val="CodeInline"/>
        </w:rPr>
        <w:t>src/engine/core</w:t>
      </w:r>
      <w:r w:rsidR="002E076D">
        <w:t xml:space="preserve"> folder</w:t>
      </w:r>
      <w:r w:rsidR="005616A4">
        <w:t>.</w:t>
      </w:r>
      <w:r w:rsidR="002E076D">
        <w:t xml:space="preserve"> The details are as follow</w:t>
      </w:r>
      <w:r w:rsidR="00AE2100">
        <w:t>s</w:t>
      </w:r>
      <w:r w:rsidR="002E076D">
        <w:t>.</w:t>
      </w:r>
    </w:p>
    <w:p w14:paraId="3AB57856" w14:textId="51CAA03F" w:rsidR="005C1C1E" w:rsidRDefault="005C1C1E" w:rsidP="004E4AB4">
      <w:pPr>
        <w:pStyle w:val="NumList"/>
        <w:numPr>
          <w:ilvl w:val="0"/>
          <w:numId w:val="18"/>
        </w:numPr>
      </w:pPr>
      <w:r w:rsidRPr="005C1C1E">
        <w:t xml:space="preserve">Create a new file in the </w:t>
      </w:r>
      <w:r w:rsidRPr="005C1C1E">
        <w:rPr>
          <w:rStyle w:val="CodeInline"/>
        </w:rPr>
        <w:t>src/engine/core</w:t>
      </w:r>
      <w:r w:rsidRPr="005C1C1E">
        <w:t xml:space="preserve"> folder and name it </w:t>
      </w:r>
      <w:bookmarkStart w:id="73" w:name="_Hlk68920389"/>
      <w:r w:rsidRPr="005C1C1E">
        <w:rPr>
          <w:rStyle w:val="CodeInline"/>
        </w:rPr>
        <w:t>resource_map</w:t>
      </w:r>
      <w:bookmarkEnd w:id="73"/>
      <w:r w:rsidRPr="005C1C1E">
        <w:rPr>
          <w:rStyle w:val="CodeInline"/>
        </w:rPr>
        <w:t>.js</w:t>
      </w:r>
      <w:r w:rsidRPr="005C1C1E">
        <w:t xml:space="preserve">. </w:t>
      </w:r>
    </w:p>
    <w:p w14:paraId="4EC4B3D1" w14:textId="3B5FE202" w:rsidR="0004762D" w:rsidRDefault="0004762D" w:rsidP="005C1C1E">
      <w:pPr>
        <w:pStyle w:val="NumList"/>
      </w:pPr>
      <w:r>
        <w:t xml:space="preserve">Define </w:t>
      </w:r>
      <w:r w:rsidR="00DF15CC">
        <w:t xml:space="preserve">the </w:t>
      </w:r>
      <w:r w:rsidR="00DF15CC" w:rsidRPr="00377B54">
        <w:rPr>
          <w:rStyle w:val="CodeInline"/>
        </w:rPr>
        <w:t>MapEntry</w:t>
      </w:r>
      <w:r w:rsidR="00DF15CC">
        <w:t xml:space="preserve"> class to support reference counting of loaded resources. </w:t>
      </w:r>
      <w:r w:rsidR="008219AC">
        <w:t>Referenc</w:t>
      </w:r>
      <w:r w:rsidR="00377B54">
        <w:t>e count</w:t>
      </w:r>
      <w:r w:rsidR="008219AC">
        <w:t xml:space="preserve">ing is </w:t>
      </w:r>
      <w:r w:rsidR="0089428E">
        <w:t xml:space="preserve">essential </w:t>
      </w:r>
      <w:r w:rsidR="008219AC">
        <w:t xml:space="preserve">to avoid multiple loading or </w:t>
      </w:r>
      <w:r w:rsidR="00D04627">
        <w:t xml:space="preserve">premature </w:t>
      </w:r>
      <w:r w:rsidR="008219AC">
        <w:t>unloading of a resource</w:t>
      </w:r>
      <w:r w:rsidR="00D04627">
        <w:t>.</w:t>
      </w:r>
    </w:p>
    <w:p w14:paraId="6E43EAB6" w14:textId="77777777" w:rsidR="00DF15CC" w:rsidRDefault="00DF15CC" w:rsidP="00377B54">
      <w:pPr>
        <w:pStyle w:val="Code"/>
      </w:pPr>
      <w:r>
        <w:t>class MapEntry {</w:t>
      </w:r>
    </w:p>
    <w:p w14:paraId="3E902C86" w14:textId="77777777" w:rsidR="00DF15CC" w:rsidRDefault="00DF15CC" w:rsidP="00377B54">
      <w:pPr>
        <w:pStyle w:val="Code"/>
      </w:pPr>
      <w:r>
        <w:t xml:space="preserve">    constructor(data) {</w:t>
      </w:r>
    </w:p>
    <w:p w14:paraId="3C08D371" w14:textId="77777777" w:rsidR="00DF15CC" w:rsidRDefault="00DF15CC" w:rsidP="00377B54">
      <w:pPr>
        <w:pStyle w:val="Code"/>
      </w:pPr>
      <w:r>
        <w:t xml:space="preserve">        this.mData = data;</w:t>
      </w:r>
    </w:p>
    <w:p w14:paraId="39A469D2" w14:textId="77777777" w:rsidR="00DF15CC" w:rsidRDefault="00DF15CC" w:rsidP="00377B54">
      <w:pPr>
        <w:pStyle w:val="Code"/>
      </w:pPr>
      <w:r>
        <w:t xml:space="preserve">        this.mRefCount = 1;</w:t>
      </w:r>
    </w:p>
    <w:p w14:paraId="737C79F9" w14:textId="77777777" w:rsidR="00DF15CC" w:rsidRDefault="00DF15CC" w:rsidP="00377B54">
      <w:pPr>
        <w:pStyle w:val="Code"/>
      </w:pPr>
      <w:r>
        <w:t xml:space="preserve">    }</w:t>
      </w:r>
    </w:p>
    <w:p w14:paraId="096039C0" w14:textId="77777777" w:rsidR="00DF15CC" w:rsidRDefault="00DF15CC" w:rsidP="00377B54">
      <w:pPr>
        <w:pStyle w:val="Code"/>
      </w:pPr>
      <w:r>
        <w:t xml:space="preserve">    decRef() { this.mRefCount--; }</w:t>
      </w:r>
    </w:p>
    <w:p w14:paraId="4B942AA1" w14:textId="77777777" w:rsidR="00DF15CC" w:rsidRDefault="00DF15CC" w:rsidP="00377B54">
      <w:pPr>
        <w:pStyle w:val="Code"/>
      </w:pPr>
      <w:r>
        <w:t xml:space="preserve">    incRef() { this. mRefCount++; }</w:t>
      </w:r>
    </w:p>
    <w:p w14:paraId="0E343EF4" w14:textId="77777777" w:rsidR="00DF15CC" w:rsidRDefault="00DF15CC" w:rsidP="00377B54">
      <w:pPr>
        <w:pStyle w:val="Code"/>
      </w:pPr>
    </w:p>
    <w:p w14:paraId="055FCFAA" w14:textId="77777777" w:rsidR="00DF15CC" w:rsidRDefault="00DF15CC" w:rsidP="00377B54">
      <w:pPr>
        <w:pStyle w:val="Code"/>
      </w:pPr>
      <w:r>
        <w:t xml:space="preserve">    set(data) { this.mData = data;}</w:t>
      </w:r>
    </w:p>
    <w:p w14:paraId="47AE6900" w14:textId="77777777" w:rsidR="00DF15CC" w:rsidRDefault="00DF15CC" w:rsidP="00377B54">
      <w:pPr>
        <w:pStyle w:val="Code"/>
      </w:pPr>
      <w:r>
        <w:t xml:space="preserve">    data() { return this.mData; }</w:t>
      </w:r>
    </w:p>
    <w:p w14:paraId="08FF0057" w14:textId="77777777" w:rsidR="00DF15CC" w:rsidRDefault="00DF15CC" w:rsidP="00377B54">
      <w:pPr>
        <w:pStyle w:val="Code"/>
      </w:pPr>
    </w:p>
    <w:p w14:paraId="39BCCD31" w14:textId="77777777" w:rsidR="00DF15CC" w:rsidRDefault="00DF15CC" w:rsidP="00377B54">
      <w:pPr>
        <w:pStyle w:val="Code"/>
      </w:pPr>
      <w:r>
        <w:t xml:space="preserve">    canRemove() { return (this.mRefCount == 0); }</w:t>
      </w:r>
    </w:p>
    <w:p w14:paraId="7BCD6959" w14:textId="1B18A480" w:rsidR="00DF15CC" w:rsidRDefault="00DF15CC" w:rsidP="00377B54">
      <w:pPr>
        <w:pStyle w:val="Code"/>
      </w:pPr>
      <w:r>
        <w:t>}</w:t>
      </w:r>
    </w:p>
    <w:p w14:paraId="6572706B" w14:textId="577F6EA6" w:rsidR="0002052E" w:rsidRDefault="00F91610" w:rsidP="005C1C1E">
      <w:pPr>
        <w:pStyle w:val="NumList"/>
      </w:pPr>
      <w:r>
        <w:t xml:space="preserve">Define </w:t>
      </w:r>
      <w:r w:rsidR="00AF193F">
        <w:t xml:space="preserve">a key-value pair map, </w:t>
      </w:r>
      <w:r w:rsidR="00AF193F" w:rsidRPr="0010691D">
        <w:rPr>
          <w:rStyle w:val="CodeInline"/>
        </w:rPr>
        <w:t>mMap</w:t>
      </w:r>
      <w:r w:rsidR="00AF193F">
        <w:t xml:space="preserve">, for storing and retrieving of resources; and, an array, </w:t>
      </w:r>
      <w:r w:rsidR="00AF193F" w:rsidRPr="0010691D">
        <w:rPr>
          <w:rStyle w:val="CodeInline"/>
        </w:rPr>
        <w:t>mOutstandingPromises</w:t>
      </w:r>
      <w:r w:rsidR="00AF193F">
        <w:t>, to capture all outstanding asynchronous loading operations.</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lastRenderedPageBreak/>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217A16">
      <w:pPr>
        <w:pStyle w:val="NumList"/>
      </w:pPr>
      <w:r>
        <w:t xml:space="preserve">Define </w:t>
      </w:r>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r w:rsidR="003508C7" w:rsidRPr="0010691D">
        <w:rPr>
          <w:rStyle w:val="CodeInline"/>
        </w:rPr>
        <w:t>src/glsl</w:t>
      </w:r>
      <w:r w:rsidR="003508C7">
        <w:rPr>
          <w:rStyle w:val="CodeInline"/>
        </w:rPr>
        <w:t>_shaders</w:t>
      </w:r>
      <w:r w:rsidR="003508C7" w:rsidRPr="0010691D">
        <w:rPr>
          <w:rStyle w:val="CodeInline"/>
        </w:rPr>
        <w:t>/simple_vs.glsl</w:t>
      </w:r>
      <w:r w:rsidR="003508C7">
        <w:t xml:space="preserve"> file as the key for accessing the content of the file.</w:t>
      </w:r>
    </w:p>
    <w:p w14:paraId="138896A4" w14:textId="77777777" w:rsidR="003508C7" w:rsidRDefault="003508C7" w:rsidP="003508C7">
      <w:pPr>
        <w:pStyle w:val="Code"/>
      </w:pPr>
      <w:r>
        <w:t>function has(path) { return mMap.has(path) }</w:t>
      </w:r>
    </w:p>
    <w:p w14:paraId="7A07D95B" w14:textId="77777777" w:rsidR="003508C7" w:rsidRDefault="003508C7" w:rsidP="003508C7">
      <w:pPr>
        <w:pStyle w:val="Code"/>
      </w:pPr>
      <w:r>
        <w:t>function get(path) {</w:t>
      </w:r>
    </w:p>
    <w:p w14:paraId="1A2A78B7" w14:textId="77777777" w:rsidR="003508C7" w:rsidRDefault="003508C7" w:rsidP="003508C7">
      <w:pPr>
        <w:pStyle w:val="Code"/>
      </w:pPr>
      <w:r>
        <w:t xml:space="preserve">    if (!has(path)) {</w:t>
      </w:r>
    </w:p>
    <w:p w14:paraId="6A65B34F" w14:textId="77777777" w:rsidR="003508C7" w:rsidRDefault="003508C7" w:rsidP="003508C7">
      <w:pPr>
        <w:pStyle w:val="Code"/>
      </w:pPr>
      <w:r>
        <w:t xml:space="preserve">        throw new Error("Error [" + path + "]: not loaded");</w:t>
      </w:r>
    </w:p>
    <w:p w14:paraId="5A9CCBB1" w14:textId="77777777" w:rsidR="003508C7" w:rsidRDefault="003508C7" w:rsidP="003508C7">
      <w:pPr>
        <w:pStyle w:val="Code"/>
      </w:pPr>
      <w:r>
        <w:t xml:space="preserve">    }</w:t>
      </w:r>
    </w:p>
    <w:p w14:paraId="4C3F3804" w14:textId="77777777" w:rsidR="003508C7" w:rsidRDefault="003508C7" w:rsidP="003508C7">
      <w:pPr>
        <w:pStyle w:val="Code"/>
      </w:pPr>
      <w:r>
        <w:t xml:space="preserve">    return mMap.get(path).data();</w:t>
      </w:r>
    </w:p>
    <w:p w14:paraId="3054CED1" w14:textId="77777777" w:rsidR="003508C7" w:rsidRDefault="003508C7" w:rsidP="003508C7">
      <w:pPr>
        <w:pStyle w:val="Code"/>
      </w:pPr>
      <w:r>
        <w:t>}</w:t>
      </w:r>
    </w:p>
    <w:p w14:paraId="348C129F" w14:textId="408EE7D7" w:rsidR="003508C7" w:rsidRDefault="003508C7" w:rsidP="00217A16">
      <w:pPr>
        <w:pStyle w:val="Code"/>
      </w:pPr>
      <w:r>
        <w:t>function set(key, value) { mMap.get(key).set(value); }</w:t>
      </w:r>
    </w:p>
    <w:p w14:paraId="690075E2" w14:textId="0AD0A1FD" w:rsidR="00095BF1" w:rsidRDefault="003508C7" w:rsidP="00876621">
      <w:pPr>
        <w:pStyle w:val="NumList"/>
      </w:pPr>
      <w:r>
        <w:t>Define functions to indicate</w:t>
      </w:r>
      <w:r w:rsidR="00AE2100">
        <w:t xml:space="preserve"> that</w:t>
      </w:r>
      <w:r>
        <w:t xml:space="preserve"> loading </w:t>
      </w:r>
      <w:r w:rsidR="00AE2100">
        <w:t xml:space="preserve">has been </w:t>
      </w:r>
      <w:r>
        <w:t>request</w:t>
      </w:r>
      <w:r w:rsidR="00AE2100">
        <w:t>ed</w:t>
      </w:r>
      <w:r w:rsidR="00217A16">
        <w:t>,</w:t>
      </w:r>
      <w:r>
        <w:t xml:space="preserve"> increase </w:t>
      </w:r>
      <w:r w:rsidR="00AE2100">
        <w:t xml:space="preserve">the </w:t>
      </w:r>
      <w:r>
        <w:t>reference count</w:t>
      </w:r>
      <w:r w:rsidR="003D45FA">
        <w:t xml:space="preserve"> </w:t>
      </w:r>
      <w:r w:rsidR="00217A16">
        <w:t>of a loaded resource</w:t>
      </w:r>
      <w:r>
        <w:t xml:space="preserve">, and </w:t>
      </w:r>
      <w:r w:rsidR="00217A16">
        <w:t xml:space="preserve">to </w:t>
      </w:r>
      <w:r w:rsidR="003D45FA">
        <w:t>proper</w:t>
      </w:r>
      <w:r w:rsidR="00217A16">
        <w:t>ly</w:t>
      </w:r>
      <w:r w:rsidR="003D45FA">
        <w:t xml:space="preserve"> </w:t>
      </w:r>
      <w:r>
        <w:t>unload</w:t>
      </w:r>
      <w:r w:rsidR="003D45FA">
        <w:t xml:space="preserve"> </w:t>
      </w:r>
      <w:r>
        <w:t xml:space="preserve">a resource. Due to the asynchronous nature of the loading operation, a load request will result in an empty </w:t>
      </w:r>
      <w:r w:rsidRPr="00876621">
        <w:rPr>
          <w:rStyle w:val="CodeInline"/>
        </w:rPr>
        <w:t>MapEntry</w:t>
      </w:r>
      <w:r>
        <w:t xml:space="preserve"> which will be updated when the load operation is completed sometime in the future. </w:t>
      </w:r>
      <w:r w:rsidR="00752659">
        <w:t>Note that each unload request will decrease the reference count and may or may not result in the resource being unloaded.</w:t>
      </w:r>
    </w:p>
    <w:p w14:paraId="18F818B5" w14:textId="77777777" w:rsidR="003508C7" w:rsidRDefault="003508C7" w:rsidP="003508C7">
      <w:pPr>
        <w:pStyle w:val="Code"/>
      </w:pPr>
      <w:r>
        <w:t>function loadRequested(path) {</w:t>
      </w:r>
    </w:p>
    <w:p w14:paraId="00D8A276" w14:textId="77777777" w:rsidR="003508C7" w:rsidRDefault="003508C7" w:rsidP="003508C7">
      <w:pPr>
        <w:pStyle w:val="Code"/>
      </w:pPr>
      <w:r>
        <w:t xml:space="preserve">    mMap.set(path, new MapEntry(null)); </w:t>
      </w:r>
    </w:p>
    <w:p w14:paraId="11DD4004" w14:textId="77777777" w:rsidR="003508C7" w:rsidRDefault="003508C7" w:rsidP="003508C7">
      <w:pPr>
        <w:pStyle w:val="Code"/>
      </w:pPr>
      <w:r>
        <w:t>}</w:t>
      </w:r>
    </w:p>
    <w:p w14:paraId="6FEDA74D" w14:textId="77777777" w:rsidR="003508C7" w:rsidRDefault="003508C7" w:rsidP="003508C7">
      <w:pPr>
        <w:pStyle w:val="Code"/>
      </w:pPr>
      <w:r>
        <w:t>function incRef(path) {</w:t>
      </w:r>
    </w:p>
    <w:p w14:paraId="0B38361D" w14:textId="77777777" w:rsidR="003508C7" w:rsidRDefault="003508C7" w:rsidP="003508C7">
      <w:pPr>
        <w:pStyle w:val="Code"/>
      </w:pPr>
      <w:r>
        <w:t xml:space="preserve">    mMap.get(path).incRef();</w:t>
      </w:r>
    </w:p>
    <w:p w14:paraId="50F7C8DB" w14:textId="0680BF72" w:rsidR="003508C7" w:rsidRDefault="003508C7" w:rsidP="003508C7">
      <w:pPr>
        <w:pStyle w:val="Code"/>
      </w:pPr>
      <w:r>
        <w:t>}</w:t>
      </w:r>
    </w:p>
    <w:p w14:paraId="4D85F72B" w14:textId="56854012" w:rsidR="00C84F2E" w:rsidRDefault="00112625" w:rsidP="00C84F2E">
      <w:pPr>
        <w:pStyle w:val="Code"/>
      </w:pPr>
      <w:r>
        <w:t xml:space="preserve">function unload(path) { </w:t>
      </w:r>
    </w:p>
    <w:p w14:paraId="2BDDF0EA" w14:textId="1003415D" w:rsidR="00C84F2E" w:rsidRDefault="00C84F2E" w:rsidP="00C84F2E">
      <w:pPr>
        <w:pStyle w:val="Code"/>
      </w:pPr>
      <w:r>
        <w:t xml:space="preserve">    let entry = mMap.get(path);</w:t>
      </w:r>
    </w:p>
    <w:p w14:paraId="7C70112D" w14:textId="77777777" w:rsidR="00C84F2E" w:rsidRDefault="00C84F2E" w:rsidP="00C84F2E">
      <w:pPr>
        <w:pStyle w:val="Code"/>
      </w:pPr>
      <w:r>
        <w:t xml:space="preserve">    entry.decRef();</w:t>
      </w:r>
    </w:p>
    <w:p w14:paraId="724FF92F" w14:textId="77777777" w:rsidR="00C84F2E" w:rsidRDefault="00C84F2E" w:rsidP="00C84F2E">
      <w:pPr>
        <w:pStyle w:val="Code"/>
      </w:pPr>
      <w:r>
        <w:t xml:space="preserve">    if (entry.canRemove())</w:t>
      </w:r>
    </w:p>
    <w:p w14:paraId="01177A70" w14:textId="77777777" w:rsidR="00C84F2E" w:rsidRDefault="00C84F2E" w:rsidP="00C84F2E">
      <w:pPr>
        <w:pStyle w:val="Code"/>
      </w:pPr>
      <w:r>
        <w:t xml:space="preserve">        mMap.delete(path) </w:t>
      </w:r>
    </w:p>
    <w:p w14:paraId="62D7011C" w14:textId="77777777" w:rsidR="00C84F2E" w:rsidRDefault="00C84F2E" w:rsidP="00C84F2E">
      <w:pPr>
        <w:pStyle w:val="Code"/>
      </w:pPr>
      <w:r>
        <w:t xml:space="preserve">    return entry.canRemove();</w:t>
      </w:r>
      <w:r w:rsidDel="00C84F2E">
        <w:t xml:space="preserve"> </w:t>
      </w:r>
    </w:p>
    <w:p w14:paraId="7F9A63A4" w14:textId="7890A34A" w:rsidR="00C84F2E" w:rsidRDefault="00112625" w:rsidP="00C84F2E">
      <w:pPr>
        <w:pStyle w:val="Code"/>
      </w:pPr>
      <w:r>
        <w:t>}</w:t>
      </w:r>
      <w:r w:rsidR="00C84F2E" w:rsidRPr="00C84F2E">
        <w:t xml:space="preserve">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r w:rsidRPr="0010691D">
        <w:rPr>
          <w:rStyle w:val="CodeInline"/>
        </w:rPr>
        <w:t>mOutstandingPromises</w:t>
      </w:r>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50490D63" w:rsidR="005C1C1E" w:rsidRDefault="001824F2" w:rsidP="005C1C1E">
      <w:pPr>
        <w:pStyle w:val="NumList"/>
      </w:pPr>
      <w:r>
        <w:lastRenderedPageBreak/>
        <w:t xml:space="preserve">Define a loading function, </w:t>
      </w:r>
      <w:r w:rsidR="00104EC4" w:rsidRPr="0010691D">
        <w:rPr>
          <w:rStyle w:val="CodeInline"/>
        </w:rPr>
        <w:t>loadDecodeParse()</w:t>
      </w:r>
      <w:r w:rsidR="002C19D5">
        <w:t xml:space="preserve">. If the resource is already loaded, the corresponding reference count is incremented. Otherwise, the function </w:t>
      </w:r>
      <w:r w:rsidR="00C742E5">
        <w:t>first issue</w:t>
      </w:r>
      <w:r w:rsidR="00370894">
        <w:t>s</w:t>
      </w:r>
      <w:r w:rsidR="00C742E5">
        <w:t xml:space="preserve"> a </w:t>
      </w:r>
      <w:r w:rsidR="00C742E5" w:rsidRPr="00D2319D">
        <w:rPr>
          <w:rStyle w:val="CodeInline"/>
        </w:rPr>
        <w:t>loadRequest()</w:t>
      </w:r>
      <w:r w:rsidR="00C742E5">
        <w:t xml:space="preserve"> </w:t>
      </w:r>
      <w:r w:rsidR="00104EC4">
        <w:t>to</w:t>
      </w:r>
      <w:r w:rsidR="002C19D5">
        <w:t xml:space="preserve"> </w:t>
      </w:r>
      <w:r w:rsidR="009326D7">
        <w:t>create</w:t>
      </w:r>
      <w:r w:rsidR="002C19D5">
        <w:t xml:space="preserve"> an empty </w:t>
      </w:r>
      <w:r w:rsidR="002C19D5" w:rsidRPr="00D2319D">
        <w:rPr>
          <w:rStyle w:val="CodeInline"/>
        </w:rPr>
        <w:t>MapEntry</w:t>
      </w:r>
      <w:r w:rsidR="002C19D5">
        <w:t xml:space="preserve"> in </w:t>
      </w:r>
      <w:r w:rsidR="002C19D5" w:rsidRPr="00D2319D">
        <w:rPr>
          <w:rStyle w:val="CodeInline"/>
        </w:rPr>
        <w:t>mMap</w:t>
      </w:r>
      <w:r w:rsidR="002C19D5">
        <w:t>. The function then</w:t>
      </w:r>
      <w:r w:rsidR="00370894">
        <w:t xml:space="preserve"> creates a </w:t>
      </w:r>
      <w:r w:rsidR="004A3434">
        <w:t>HTML5</w:t>
      </w:r>
      <w:r w:rsidR="00370894">
        <w:t xml:space="preserve"> </w:t>
      </w:r>
      <w:r w:rsidR="00370894" w:rsidRPr="00D2319D">
        <w:rPr>
          <w:rStyle w:val="CodeInline"/>
        </w:rPr>
        <w:t>fetch</w:t>
      </w:r>
      <w:r w:rsidR="00370894">
        <w:t xml:space="preserve"> promise</w:t>
      </w:r>
      <w:r w:rsidR="002C19D5">
        <w:t xml:space="preserve">, using the path to the resource as key, </w:t>
      </w:r>
      <w:r w:rsidR="00370894">
        <w:t xml:space="preserve">to </w:t>
      </w:r>
      <w:r w:rsidR="00104EC4">
        <w:t xml:space="preserve">asynchronously fetch </w:t>
      </w:r>
      <w:r w:rsidR="0076142D">
        <w:t xml:space="preserve">the </w:t>
      </w:r>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r w:rsidR="00C742E5">
        <w:t xml:space="preserve">update </w:t>
      </w:r>
      <w:r w:rsidR="00F216AC">
        <w:t>the results into the</w:t>
      </w:r>
      <w:r w:rsidR="002C19D5">
        <w:t xml:space="preserve"> </w:t>
      </w:r>
      <w:r w:rsidR="009326D7">
        <w:t xml:space="preserve">created </w:t>
      </w:r>
      <w:r w:rsidR="00C742E5" w:rsidRPr="00D2319D">
        <w:rPr>
          <w:rStyle w:val="CodeInline"/>
        </w:rPr>
        <w:t>MapEntry</w:t>
      </w:r>
      <w:r w:rsidR="00F216AC">
        <w:t>.</w:t>
      </w:r>
      <w:r w:rsidR="00370894">
        <w:t xml:space="preserve"> This created promise is then pushed in</w:t>
      </w:r>
      <w:r w:rsidR="004A3434">
        <w:t>to</w:t>
      </w:r>
      <w:r w:rsidR="00370894">
        <w:t xml:space="preserve"> the </w:t>
      </w:r>
      <w:r w:rsidR="00370894" w:rsidRPr="00D2319D">
        <w:rPr>
          <w:rStyle w:val="CodeInline"/>
        </w:rPr>
        <w:t>mOutstandingPromises</w:t>
      </w:r>
      <w:r w:rsidR="00370894">
        <w:t xml:space="preserve"> array. </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pPr>
      <w:r>
        <w:t xml:space="preserve">    if (!has(path)) {</w:t>
      </w:r>
    </w:p>
    <w:p w14:paraId="372FE6C0" w14:textId="03845D0A" w:rsidR="00C742E5" w:rsidRDefault="00C742E5" w:rsidP="005C1C1E">
      <w:pPr>
        <w:pStyle w:val="Code"/>
      </w:pPr>
      <w:r>
        <w:t xml:space="preserve">    </w:t>
      </w:r>
      <w:r w:rsidRPr="00C742E5">
        <w:t xml:space="preserve">    loadRequested(path);</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1D937E50" w:rsidR="005C1C1E" w:rsidRDefault="005C1C1E" w:rsidP="005C1C1E">
      <w:pPr>
        <w:pStyle w:val="Code"/>
      </w:pPr>
      <w:r>
        <w:t xml:space="preserve">            .then(data =&gt; { return 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pPr>
      <w:r>
        <w:t xml:space="preserve">    }</w:t>
      </w:r>
      <w:r w:rsidR="002C19D5" w:rsidRPr="002C19D5">
        <w:t xml:space="preserve"> </w:t>
      </w:r>
      <w:r w:rsidR="002C19D5">
        <w:t>else {</w:t>
      </w:r>
    </w:p>
    <w:p w14:paraId="3DF86997" w14:textId="77777777" w:rsidR="002C19D5" w:rsidRDefault="002C19D5" w:rsidP="002C19D5">
      <w:pPr>
        <w:pStyle w:val="Code"/>
      </w:pPr>
      <w:r>
        <w:t xml:space="preserve">        incRef(path);  // increase reference count</w:t>
      </w:r>
    </w:p>
    <w:p w14:paraId="19225A63" w14:textId="7DF79C2B" w:rsidR="005C1C1E" w:rsidRDefault="002C19D5" w:rsidP="002C19D5">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D2319D">
      <w:pPr>
        <w:pStyle w:val="BodyTextCon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3E4B4CF8" w:rsidR="008469F9" w:rsidRDefault="00291664" w:rsidP="0010691D">
      <w:pPr>
        <w:pStyle w:val="BodyTextCont"/>
      </w:pPr>
      <w:r>
        <w:t>T</w:t>
      </w:r>
      <w:r w:rsidR="008469F9">
        <w:t xml:space="preserve">he HTML5 </w:t>
      </w:r>
      <w:r w:rsidR="008469F9" w:rsidRPr="0010691D">
        <w:rPr>
          <w:rStyle w:val="CodeInline"/>
        </w:rPr>
        <w:t>fetch()</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4A3434">
        <w:rPr>
          <w:rStyle w:val="CodeInline"/>
        </w:rPr>
        <w:t>fetchPromise</w:t>
      </w:r>
      <w:r w:rsidR="004A3434">
        <w:t xml:space="preserve"> </w:t>
      </w:r>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r w:rsidR="004A3434">
        <w:t xml:space="preserve">updated </w:t>
      </w:r>
      <w:r w:rsidR="00AE634A">
        <w:t>into the</w:t>
      </w:r>
      <w:r w:rsidR="004A3434">
        <w:t xml:space="preserve"> corresponding</w:t>
      </w:r>
      <w:r w:rsidR="00AE634A">
        <w:t xml:space="preserve"> </w:t>
      </w:r>
      <w:r w:rsidR="00AE634A" w:rsidRPr="0010691D">
        <w:rPr>
          <w:rStyle w:val="CodeInline"/>
        </w:rPr>
        <w:t>Map</w:t>
      </w:r>
      <w:r w:rsidR="004A3434">
        <w:rPr>
          <w:rStyle w:val="CodeInline"/>
        </w:rPr>
        <w:t>Entry</w:t>
      </w:r>
      <w:r w:rsidR="00AE634A">
        <w:t>.</w:t>
      </w:r>
      <w:r w:rsidR="003F2ADF">
        <w:t xml:space="preserve"> This </w:t>
      </w:r>
      <w:r w:rsidR="003F2ADF" w:rsidRPr="0010691D">
        <w:rPr>
          <w:rStyle w:val="CodeInline"/>
        </w:rPr>
        <w:t>promise</w:t>
      </w:r>
      <w:r w:rsidR="003F2ADF">
        <w:t xml:space="preserve"> is being kept in the </w:t>
      </w:r>
      <w:r w:rsidR="003F2ADF" w:rsidRPr="0010691D">
        <w:rPr>
          <w:rStyle w:val="CodeInline"/>
        </w:rPr>
        <w:t>mOutstandingPromises</w:t>
      </w:r>
      <w:r w:rsidR="003F2ADF">
        <w:t xml:space="preserve"> array.</w:t>
      </w:r>
      <w:r w:rsidR="008D73C8">
        <w:t xml:space="preserve"> Note that by the end of the </w:t>
      </w:r>
      <w:r w:rsidR="008D73C8" w:rsidRPr="00AD5531">
        <w:rPr>
          <w:rStyle w:val="CodeInline"/>
        </w:rPr>
        <w:t>loadDecodeParse</w:t>
      </w:r>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r w:rsidR="008D73C8" w:rsidRPr="00AD5531">
        <w:rPr>
          <w:rStyle w:val="CodeInline"/>
        </w:rPr>
        <w:t>mOutstandingPromises</w:t>
      </w:r>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lastRenderedPageBreak/>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4D2EAAE4" w14:textId="77777777" w:rsidR="00984E88" w:rsidRDefault="005C1C1E" w:rsidP="005C1C1E">
      <w:pPr>
        <w:pStyle w:val="Code"/>
      </w:pPr>
      <w:r>
        <w:t xml:space="preserve">export {has, get, set, </w:t>
      </w:r>
    </w:p>
    <w:p w14:paraId="04E1EECE" w14:textId="6A930769" w:rsidR="00984E88" w:rsidRDefault="00200811" w:rsidP="0068203E">
      <w:pPr>
        <w:pStyle w:val="Code"/>
        <w:pPrChange w:id="74" w:author="Kelvin Sung" w:date="2021-09-12T09:55:00Z">
          <w:pPr>
            <w:pStyle w:val="Code"/>
            <w:ind w:firstLine="240"/>
          </w:pPr>
        </w:pPrChange>
      </w:pPr>
      <w:r w:rsidRPr="00200811">
        <w:t xml:space="preserve">loadRequested, incRef, loadDecodeParse, </w:t>
      </w:r>
    </w:p>
    <w:p w14:paraId="28CC2D00" w14:textId="77777777" w:rsidR="00984E88" w:rsidRDefault="00200811" w:rsidP="0068203E">
      <w:pPr>
        <w:pStyle w:val="Code"/>
        <w:pPrChange w:id="75" w:author="Kelvin Sung" w:date="2021-09-12T09:55:00Z">
          <w:pPr>
            <w:pStyle w:val="Code"/>
            <w:ind w:firstLine="240"/>
          </w:pPr>
        </w:pPrChange>
      </w:pPr>
      <w:r w:rsidRPr="00200811">
        <w:t xml:space="preserve">unload, </w:t>
      </w:r>
    </w:p>
    <w:p w14:paraId="36966EAB" w14:textId="2590384A" w:rsidR="005C1C1E" w:rsidRDefault="00200811" w:rsidP="0068203E">
      <w:pPr>
        <w:pStyle w:val="Code"/>
        <w:pPrChange w:id="76" w:author="Kelvin Sung" w:date="2021-09-12T09:55:00Z">
          <w:pPr>
            <w:pStyle w:val="Code"/>
            <w:ind w:firstLine="240"/>
          </w:pPr>
        </w:pPrChange>
      </w:pPr>
      <w:r w:rsidRPr="00200811">
        <w:t>pushPromise, waitOnPromises</w:t>
      </w:r>
      <w:r w:rsidR="005C1C1E">
        <w:t>}</w:t>
      </w:r>
    </w:p>
    <w:p w14:paraId="12D41AD9" w14:textId="31D5EFAF" w:rsidR="004107D9" w:rsidRDefault="0068203E">
      <w:pPr>
        <w:pStyle w:val="BodyTextFirst"/>
      </w:pPr>
      <w:ins w:id="77" w:author="Kelvin Sung" w:date="2021-09-12T09:55:00Z">
        <w:r>
          <w:t>&gt;&gt;HERE</w:t>
        </w:r>
      </w:ins>
      <w:r w:rsidR="005320CD">
        <w:t>Notice that although the storage specific functionalities—query, get, and set—are well</w:t>
      </w:r>
      <w:r w:rsidR="00924A6F">
        <w:t>-</w:t>
      </w:r>
      <w:r w:rsidR="005320CD">
        <w:t xml:space="preserve">defined, </w:t>
      </w:r>
      <w:r w:rsidR="005320CD" w:rsidRPr="0010691D">
        <w:rPr>
          <w:rStyle w:val="CodeInline"/>
        </w:rPr>
        <w:t>resource_map</w:t>
      </w:r>
      <w:r w:rsidR="005320CD">
        <w:t xml:space="preserve"> is actually not capable of loading any specific resources. Th</w:t>
      </w:r>
      <w:r w:rsidR="00606268">
        <w:t>is</w:t>
      </w:r>
      <w:r w:rsidR="005320CD">
        <w:t xml:space="preserve"> module is </w:t>
      </w:r>
      <w:r w:rsidR="00606268">
        <w:t xml:space="preserve">designed </w:t>
      </w:r>
      <w:r w:rsidR="005320CD">
        <w:t>to be utilized by resource</w:t>
      </w:r>
      <w:r w:rsidR="00924A6F">
        <w:t xml:space="preserve"> type </w:t>
      </w:r>
      <w:r w:rsidR="005320CD">
        <w:t>specific module</w:t>
      </w:r>
      <w:r w:rsidR="00606268">
        <w:t>s</w:t>
      </w:r>
      <w:r w:rsidR="005320CD">
        <w:t xml:space="preserve"> where the decoding and parsing functions can be </w:t>
      </w:r>
      <w:r w:rsidR="00924A6F">
        <w:t xml:space="preserve">properly </w:t>
      </w:r>
      <w:r w:rsidR="005320CD">
        <w:t xml:space="preserve">defined. In the next sub-section, a text-resource loader is defined to </w:t>
      </w:r>
      <w:r w:rsidR="00924A6F">
        <w:t xml:space="preserve">demonstrate </w:t>
      </w:r>
      <w:r w:rsidR="005320CD">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7758D8D9" w:rsidR="0002052E" w:rsidRDefault="0068203E" w:rsidP="0002052E">
      <w:pPr>
        <w:pStyle w:val="BodyTextFirst"/>
      </w:pPr>
      <w:ins w:id="78" w:author="Kelvin Sung" w:date="2021-09-12T09:55:00Z">
        <w:r>
          <w:t>&gt;&gt;HERE</w:t>
        </w:r>
      </w:ins>
      <w:r w:rsidR="0002052E" w:rsidRPr="0002052E">
        <w:t xml:space="preserve">This section will define a </w:t>
      </w:r>
      <w:r w:rsidR="00B9323D" w:rsidRPr="00B9323D">
        <w:rPr>
          <w:rStyle w:val="CodeInline"/>
        </w:rPr>
        <w:t>text</w:t>
      </w:r>
      <w:r w:rsidR="00B9323D">
        <w:t xml:space="preserve"> module</w:t>
      </w:r>
      <w:r w:rsidR="0002052E" w:rsidRPr="0002052E">
        <w:t xml:space="preserve"> </w:t>
      </w:r>
      <w:r w:rsidR="00B9323D">
        <w:t xml:space="preserve">that </w:t>
      </w:r>
      <w:r w:rsidR="00BD1CD7">
        <w:t xml:space="preserve">utilize </w:t>
      </w:r>
      <w:r w:rsidR="00B9323D">
        <w:t>the</w:t>
      </w:r>
      <w:r w:rsidR="0002052E" w:rsidRPr="0002052E">
        <w:t xml:space="preserve"> </w:t>
      </w:r>
      <w:r w:rsidR="00B9323D" w:rsidRPr="00B9323D">
        <w:rPr>
          <w:rStyle w:val="CodeInline"/>
        </w:rPr>
        <w:t>r</w:t>
      </w:r>
      <w:r w:rsidR="0002052E" w:rsidRPr="00B9323D">
        <w:rPr>
          <w:rStyle w:val="CodeInline"/>
        </w:rPr>
        <w:t>esource</w:t>
      </w:r>
      <w:r w:rsidR="00B9323D" w:rsidRPr="00B9323D">
        <w:rPr>
          <w:rStyle w:val="CodeInline"/>
        </w:rPr>
        <w:t>_m</w:t>
      </w:r>
      <w:r w:rsidR="0002052E" w:rsidRPr="00B9323D">
        <w:rPr>
          <w:rStyle w:val="CodeInline"/>
        </w:rPr>
        <w:t>ap</w:t>
      </w:r>
      <w:r w:rsidR="0002052E" w:rsidRPr="0002052E">
        <w:t xml:space="preserve"> </w:t>
      </w:r>
      <w:r w:rsidR="00B9323D">
        <w:t xml:space="preserve">module </w:t>
      </w:r>
      <w:r w:rsidR="0002052E" w:rsidRPr="0002052E">
        <w:t xml:space="preserve">to load </w:t>
      </w:r>
      <w:r w:rsidR="00B9323D">
        <w:t xml:space="preserve">your </w:t>
      </w:r>
      <w:r w:rsidR="0002052E" w:rsidRPr="0002052E">
        <w:t xml:space="preserve">text files asynchronously. This </w:t>
      </w:r>
      <w:r w:rsidR="00B9323D">
        <w:t>module</w:t>
      </w:r>
      <w:r w:rsidR="0002052E" w:rsidRPr="0002052E">
        <w:t xml:space="preserve"> serves as an excellent example of how to take advantage of the </w:t>
      </w:r>
      <w:r w:rsidR="00B9323D" w:rsidRPr="00B9323D">
        <w:rPr>
          <w:rStyle w:val="CodeInline"/>
        </w:rPr>
        <w:t>r</w:t>
      </w:r>
      <w:r w:rsidR="0002052E" w:rsidRPr="00B9323D">
        <w:rPr>
          <w:rStyle w:val="CodeInline"/>
        </w:rPr>
        <w:t>esource</w:t>
      </w:r>
      <w:r w:rsidR="00B9323D" w:rsidRPr="00B9323D">
        <w:rPr>
          <w:rStyle w:val="CodeInline"/>
        </w:rPr>
        <w:t>_m</w:t>
      </w:r>
      <w:r w:rsidR="0002052E" w:rsidRPr="00B9323D">
        <w:rPr>
          <w:rStyle w:val="CodeInline"/>
        </w:rPr>
        <w:t>ap</w:t>
      </w:r>
      <w:r w:rsidR="0002052E" w:rsidRPr="0002052E">
        <w:t xml:space="preserve"> facility and </w:t>
      </w:r>
      <w:r w:rsidR="00B9323D">
        <w:t xml:space="preserve">allows you to </w:t>
      </w:r>
      <w:r w:rsidR="0002052E"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r w:rsidRPr="004E4AB4">
        <w:rPr>
          <w:rStyle w:val="CodeInline"/>
        </w:rPr>
        <w:t>src/engine/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r w:rsidRPr="004E4AB4">
        <w:rPr>
          <w:rStyle w:val="CodeInline"/>
        </w:rPr>
        <w:t>src/</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lastRenderedPageBreak/>
        <w:t xml:space="preserve">Import the core resource management </w:t>
      </w:r>
      <w:r w:rsidR="000D1A4B">
        <w:t xml:space="preserve">and reuse the relevant functionality </w:t>
      </w:r>
      <w:r>
        <w:t xml:space="preserve">from </w:t>
      </w:r>
      <w:r w:rsidRPr="0010691D">
        <w:rPr>
          <w:rStyle w:val="CodeInline"/>
        </w:rPr>
        <w:t>resource_map</w:t>
      </w:r>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r w:rsidRPr="0010691D">
        <w:rPr>
          <w:rStyle w:val="CodeInline"/>
        </w:rPr>
        <w:t>loadDec</w:t>
      </w:r>
      <w:r>
        <w:rPr>
          <w:rStyle w:val="CodeInline"/>
        </w:rPr>
        <w:t>o</w:t>
      </w:r>
      <w:r w:rsidRPr="0010691D">
        <w:rPr>
          <w:rStyle w:val="CodeInline"/>
        </w:rPr>
        <w:t>deParse()</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r w:rsidRPr="0010691D">
        <w:rPr>
          <w:rStyle w:val="CodeInline"/>
        </w:rPr>
        <w:t>resource_map</w:t>
      </w:r>
      <w:r>
        <w:t xml:space="preserve"> </w:t>
      </w:r>
      <w:r w:rsidRPr="00AD5531">
        <w:rPr>
          <w:rStyle w:val="CodeInline"/>
        </w:rPr>
        <w:t>loadDec</w:t>
      </w:r>
      <w:r>
        <w:rPr>
          <w:rStyle w:val="CodeInline"/>
        </w:rPr>
        <w:t>o</w:t>
      </w:r>
      <w:r w:rsidRPr="00AD5531">
        <w:rPr>
          <w:rStyle w:val="CodeInline"/>
        </w:rPr>
        <w:t>deParse()</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32A4431" w:rsidR="004E4AB4" w:rsidRPr="004E4AB4" w:rsidRDefault="00B96DCA" w:rsidP="004E4AB4">
      <w:pPr>
        <w:pStyle w:val="NumList"/>
      </w:pPr>
      <w:r>
        <w:t xml:space="preserve">Export the functionality </w:t>
      </w:r>
      <w:r w:rsidR="003D45FA">
        <w:t xml:space="preserve">to provide </w:t>
      </w:r>
      <w:r w:rsidR="006735E4">
        <w:t xml:space="preserve">access </w:t>
      </w:r>
      <w:r w:rsidR="003D45FA">
        <w:t>to</w:t>
      </w:r>
      <w:r w:rsidR="006735E4">
        <w:t xml:space="preserve"> the rest </w:t>
      </w:r>
      <w:r w:rsidR="003D45FA">
        <w:t>of</w:t>
      </w:r>
      <w:r w:rsidR="00D2319D">
        <w:t xml:space="preserve"> </w:t>
      </w:r>
      <w:r>
        <w:t>the game engine.</w:t>
      </w:r>
    </w:p>
    <w:p w14:paraId="27C581CC" w14:textId="11CD60D5" w:rsidR="00694B0D" w:rsidRPr="0042523B" w:rsidRDefault="004E4AB4" w:rsidP="00D2319D">
      <w:pPr>
        <w:pStyle w:val="Code"/>
      </w:pPr>
      <w:r w:rsidRPr="004E4AB4">
        <w:t>export {has, get, load, unload}</w:t>
      </w:r>
    </w:p>
    <w:p w14:paraId="5F1142F4" w14:textId="7682A653" w:rsidR="00694B0D" w:rsidRPr="0042523B" w:rsidRDefault="00694B0D" w:rsidP="00D2319D">
      <w:pPr>
        <w:pStyle w:val="NumList"/>
      </w:pPr>
      <w:r w:rsidRPr="0042523B">
        <w:t xml:space="preserve">Lastly, remember to </w:t>
      </w:r>
      <w:r w:rsidR="00D2319D">
        <w:t xml:space="preserve">update </w:t>
      </w:r>
      <w:r w:rsidRPr="0042523B">
        <w:t xml:space="preserve">the defined functionality for the client in the </w:t>
      </w:r>
      <w:r w:rsidRPr="0010691D">
        <w:rPr>
          <w:rStyle w:val="CodeInline"/>
        </w:rPr>
        <w:t>index.js</w:t>
      </w:r>
      <w:r w:rsidRPr="0042523B">
        <w:t xml:space="preserve">. </w:t>
      </w:r>
    </w:p>
    <w:p w14:paraId="34426E4C" w14:textId="12C4ADDE" w:rsidR="00694B0D" w:rsidRPr="0010691D" w:rsidRDefault="00694B0D" w:rsidP="00694B0D">
      <w:pPr>
        <w:spacing w:before="120" w:after="120" w:line="240" w:lineRule="auto"/>
        <w:contextualSpacing/>
        <w:rPr>
          <w:rStyle w:val="CodeBold"/>
        </w:rPr>
      </w:pPr>
      <w:r w:rsidRPr="0010691D">
        <w:rPr>
          <w:rStyle w:val="CodeBold"/>
        </w:rPr>
        <w:t xml:space="preserve">import * as </w:t>
      </w:r>
      <w:r w:rsidR="006735E4">
        <w:rPr>
          <w:rStyle w:val="CodeBold"/>
        </w:rPr>
        <w:t>text</w:t>
      </w:r>
      <w:r w:rsidRPr="0010691D">
        <w:rPr>
          <w:rStyle w:val="CodeBold"/>
        </w:rPr>
        <w:t xml:space="preserve"> from "./resources/</w:t>
      </w:r>
      <w:r w:rsidR="006735E4">
        <w:rPr>
          <w:rStyle w:val="CodeBold"/>
        </w:rPr>
        <w:t>text</w:t>
      </w:r>
      <w:r w:rsidRPr="0010691D">
        <w:rPr>
          <w:rStyle w:val="CodeBold"/>
        </w:rPr>
        <w:t>.js";</w:t>
      </w:r>
      <w:r w:rsidRPr="0010691D">
        <w:rPr>
          <w:rStyle w:val="CodeBold"/>
        </w:rPr>
        <w:br/>
      </w:r>
    </w:p>
    <w:p w14:paraId="738E2369" w14:textId="7CF60DF8" w:rsidR="00694B0D" w:rsidRPr="0042523B" w:rsidRDefault="00694B0D" w:rsidP="00694B0D">
      <w:pPr>
        <w:pStyle w:val="Code"/>
        <w:rPr>
          <w:rFonts w:ascii="TheSansMonoConBlack" w:hAnsi="TheSansMonoConBlack"/>
        </w:rPr>
      </w:pPr>
      <w:r w:rsidRPr="0042523B">
        <w:t>… identical to previous code …</w:t>
      </w:r>
    </w:p>
    <w:p w14:paraId="2EF17020" w14:textId="77777777" w:rsidR="00694B0D" w:rsidRPr="0042523B" w:rsidRDefault="00694B0D" w:rsidP="00694B0D">
      <w:pPr>
        <w:pStyle w:val="Code"/>
        <w:rPr>
          <w:bdr w:val="none" w:sz="0" w:space="0" w:color="auto" w:frame="1"/>
        </w:rPr>
      </w:pPr>
    </w:p>
    <w:p w14:paraId="7F675490" w14:textId="77777777" w:rsidR="00694B0D" w:rsidRPr="0042523B" w:rsidRDefault="00694B0D" w:rsidP="00694B0D">
      <w:pPr>
        <w:pStyle w:val="Code"/>
        <w:rPr>
          <w:bdr w:val="none" w:sz="0" w:space="0" w:color="auto" w:frame="1"/>
        </w:rPr>
      </w:pPr>
      <w:r w:rsidRPr="0042523B">
        <w:rPr>
          <w:bdr w:val="none" w:sz="0" w:space="0" w:color="auto" w:frame="1"/>
        </w:rPr>
        <w:t>export default {</w:t>
      </w:r>
    </w:p>
    <w:p w14:paraId="3A240974" w14:textId="77777777" w:rsidR="00694B0D" w:rsidRPr="0042523B" w:rsidRDefault="00694B0D" w:rsidP="00694B0D">
      <w:pPr>
        <w:pStyle w:val="Code"/>
        <w:rPr>
          <w:bdr w:val="none" w:sz="0" w:space="0" w:color="auto" w:frame="1"/>
        </w:rPr>
      </w:pPr>
      <w:r w:rsidRPr="0042523B">
        <w:rPr>
          <w:bdr w:val="none" w:sz="0" w:space="0" w:color="auto" w:frame="1"/>
        </w:rPr>
        <w:t xml:space="preserve">    // resource support</w:t>
      </w:r>
    </w:p>
    <w:p w14:paraId="138B8BC6" w14:textId="1C9C8B19" w:rsidR="00694B0D" w:rsidRPr="0042523B" w:rsidRDefault="00694B0D" w:rsidP="00694B0D">
      <w:pPr>
        <w:pStyle w:val="Code"/>
        <w:rPr>
          <w:rFonts w:ascii="TheSansMonoConBlack" w:hAnsi="TheSansMonoConBlack"/>
        </w:rPr>
      </w:pPr>
      <w:r>
        <w:rPr>
          <w:bdr w:val="none" w:sz="0" w:space="0" w:color="auto" w:frame="1"/>
        </w:rPr>
        <w:t xml:space="preserve">    </w:t>
      </w:r>
      <w:r w:rsidRPr="00D2319D">
        <w:rPr>
          <w:rStyle w:val="CodeBold"/>
        </w:rPr>
        <w:t>text</w:t>
      </w:r>
      <w:r w:rsidRPr="0042523B">
        <w:rPr>
          <w:bdr w:val="none" w:sz="0" w:space="0" w:color="auto" w:frame="1"/>
        </w:rPr>
        <w:t>,</w:t>
      </w:r>
    </w:p>
    <w:p w14:paraId="6B7DDC3B" w14:textId="77777777" w:rsidR="00694B0D" w:rsidRPr="0042523B" w:rsidRDefault="00694B0D" w:rsidP="00694B0D">
      <w:pPr>
        <w:pStyle w:val="Code"/>
        <w:rPr>
          <w:bdr w:val="none" w:sz="0" w:space="0" w:color="auto" w:frame="1"/>
        </w:rPr>
      </w:pPr>
    </w:p>
    <w:p w14:paraId="5676B134" w14:textId="298D80C9" w:rsidR="00694B0D" w:rsidRPr="0042523B" w:rsidRDefault="00694B0D" w:rsidP="00694B0D">
      <w:pPr>
        <w:pStyle w:val="Code"/>
        <w:rPr>
          <w:rFonts w:ascii="TheSansMonoConBlack" w:hAnsi="TheSansMonoConBlack"/>
          <w:bdr w:val="none" w:sz="0" w:space="0" w:color="auto" w:frame="1"/>
        </w:rPr>
      </w:pPr>
      <w:r w:rsidRPr="0042523B">
        <w:t xml:space="preserve">    … identical to previous code …</w:t>
      </w:r>
    </w:p>
    <w:p w14:paraId="60D5EC19" w14:textId="274D6A69" w:rsidR="009D6400" w:rsidRPr="00D2319D" w:rsidRDefault="00694B0D" w:rsidP="004E4AB4">
      <w:pPr>
        <w:pStyle w:val="Code"/>
        <w:rPr>
          <w:bdr w:val="none" w:sz="0" w:space="0" w:color="auto" w:frame="1"/>
        </w:rPr>
      </w:pPr>
      <w:r w:rsidRPr="0042523B">
        <w:rPr>
          <w:bdr w:val="none" w:sz="0" w:space="0" w:color="auto" w:frame="1"/>
        </w:rPr>
        <w:t>}</w:t>
      </w:r>
    </w:p>
    <w:p w14:paraId="71A0976A" w14:textId="79EA81A1" w:rsidR="009D6400" w:rsidRDefault="009D6400" w:rsidP="009D6400">
      <w:pPr>
        <w:pStyle w:val="Heading3"/>
      </w:pPr>
      <w:r w:rsidRPr="009D6400">
        <w:t>Load Shaders Asynchronously</w:t>
      </w:r>
    </w:p>
    <w:p w14:paraId="49DEDDC1" w14:textId="2683F997" w:rsidR="000C0041" w:rsidRDefault="0068203E" w:rsidP="000C0041">
      <w:pPr>
        <w:pStyle w:val="BodyTextFirst"/>
      </w:pPr>
      <w:ins w:id="79" w:author="Kelvin Sung" w:date="2021-09-12T09:55:00Z">
        <w:r>
          <w:t>&gt;&gt;HERE</w:t>
        </w:r>
      </w:ins>
      <w:r w:rsidR="009D6400" w:rsidRPr="009D6400">
        <w:t xml:space="preserve">The </w:t>
      </w:r>
      <w:r w:rsidR="009D6400" w:rsidRPr="009D6400">
        <w:rPr>
          <w:rStyle w:val="CodeInline"/>
        </w:rPr>
        <w:t>text</w:t>
      </w:r>
      <w:r w:rsidR="009D6400" w:rsidRPr="009D6400">
        <w:t xml:space="preserve"> </w:t>
      </w:r>
      <w:r w:rsidR="009D6400">
        <w:t>resource module</w:t>
      </w:r>
      <w:r w:rsidR="009D6400" w:rsidRPr="009D6400">
        <w:t xml:space="preserve"> can now be used to</w:t>
      </w:r>
      <w:r w:rsidR="009D6400">
        <w:t xml:space="preserve"> assist the</w:t>
      </w:r>
      <w:r w:rsidR="009D6400" w:rsidRPr="009D6400">
        <w:t xml:space="preserve"> load</w:t>
      </w:r>
      <w:r w:rsidR="009D6400">
        <w:t>ing of</w:t>
      </w:r>
      <w:r w:rsidR="009D6400" w:rsidRPr="009D6400">
        <w:t xml:space="preserve"> the shader files asynchronously as plain-text files. Since it is impossible to predict when an asynchronous loading operation will be completed, it is </w:t>
      </w:r>
      <w:r w:rsidR="009D6400" w:rsidRPr="009D6400">
        <w:lastRenderedPageBreak/>
        <w:t xml:space="preserve">important to issue the load commands </w:t>
      </w:r>
      <w:r w:rsidR="009D6400" w:rsidRPr="009D6400">
        <w:rPr>
          <w:rStyle w:val="Emphasis"/>
        </w:rPr>
        <w:t>before</w:t>
      </w:r>
      <w:r w:rsidR="009D6400" w:rsidRPr="009D6400">
        <w:t xml:space="preserve"> the resources are needed and to ensure that the loading operations are </w:t>
      </w:r>
      <w:r w:rsidR="009D6400" w:rsidRPr="009D6400">
        <w:rPr>
          <w:rStyle w:val="Emphasis"/>
        </w:rPr>
        <w:t>completed</w:t>
      </w:r>
      <w:r w:rsidR="009D6400"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300AD9F7" w:rsidR="00271933" w:rsidRPr="00271933" w:rsidRDefault="0068203E">
      <w:pPr>
        <w:pStyle w:val="BodyTextFirst"/>
      </w:pPr>
      <w:ins w:id="80" w:author="Kelvin Sung" w:date="2021-09-12T09:55:00Z">
        <w:r>
          <w:t>&gt;&gt;HERE</w:t>
        </w:r>
      </w:ins>
      <w:r w:rsidR="00271933">
        <w:t xml:space="preserve">To </w:t>
      </w:r>
      <w:r w:rsidR="00271933" w:rsidRPr="00271933">
        <w:t xml:space="preserve">avoid loading the GLSL shader files synchronously, the files must be loaded before the creation of a </w:t>
      </w:r>
      <w:r w:rsidR="00271933" w:rsidRPr="00271933">
        <w:rPr>
          <w:rStyle w:val="CodeInline"/>
        </w:rPr>
        <w:t>SimpleShader</w:t>
      </w:r>
      <w:r w:rsidR="00271933"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r w:rsidR="00605130" w:rsidRPr="0010691D">
        <w:rPr>
          <w:rStyle w:val="CodeInline"/>
        </w:rPr>
        <w:t>shader_reso</w:t>
      </w:r>
      <w:r w:rsidR="00605130">
        <w:rPr>
          <w:rStyle w:val="CodeInline"/>
        </w:rPr>
        <w:t>u</w:t>
      </w:r>
      <w:r w:rsidR="00605130" w:rsidRPr="0010691D">
        <w:rPr>
          <w:rStyle w:val="CodeInline"/>
        </w:rPr>
        <w:t>rces</w:t>
      </w:r>
      <w:r w:rsidR="00605130">
        <w:t xml:space="preserve"> module and shared among all </w:t>
      </w:r>
      <w:r w:rsidR="00605130" w:rsidRPr="0010691D">
        <w:rPr>
          <w:rStyle w:val="CodeInline"/>
        </w:rPr>
        <w:t>Renderable</w:t>
      </w:r>
      <w:r w:rsidR="00605130">
        <w:t xml:space="preserve">s.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r w:rsidRPr="0010691D">
        <w:rPr>
          <w:rStyle w:val="CodeInline"/>
        </w:rPr>
        <w:t>resource_map</w:t>
      </w:r>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F96EF4A" w:rsidR="000C0041" w:rsidRDefault="00444DAA" w:rsidP="00D526D9">
      <w:pPr>
        <w:pStyle w:val="NumList"/>
      </w:pPr>
      <w:r>
        <w:t xml:space="preserve">Replace the content of the </w:t>
      </w:r>
      <w:r w:rsidRPr="0010691D">
        <w:rPr>
          <w:rStyle w:val="CodeInline"/>
        </w:rPr>
        <w:t>init()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loadPromise</w:t>
      </w:r>
      <w:r w:rsidR="00227B3C">
        <w:t>, to load the two GLSL shader file</w:t>
      </w:r>
      <w:r w:rsidR="008C06D2">
        <w:t>s</w:t>
      </w:r>
      <w:r w:rsidR="00227B3C">
        <w:t xml:space="preserve"> asynchronously</w:t>
      </w:r>
      <w:r w:rsidR="00F26AA9">
        <w:t>, and w</w:t>
      </w:r>
      <w:r w:rsidR="00227B3C">
        <w:t xml:space="preserve">hen the loading is completed, trigger the </w:t>
      </w:r>
      <w:r>
        <w:t>call</w:t>
      </w:r>
      <w:r w:rsidR="00227B3C">
        <w:t>ing of</w:t>
      </w:r>
      <w:r>
        <w:t xml:space="preserve"> the </w:t>
      </w:r>
      <w:r w:rsidRPr="0010691D">
        <w:rPr>
          <w:rStyle w:val="CodeInline"/>
        </w:rPr>
        <w:t>createShaders()</w:t>
      </w:r>
      <w:r>
        <w:t xml:space="preserve"> function.</w:t>
      </w:r>
      <w:r w:rsidR="00227B3C">
        <w:t xml:space="preserve"> Store</w:t>
      </w:r>
      <w:r w:rsidR="003F2803">
        <w:t xml:space="preserve"> the</w:t>
      </w:r>
      <w:r w:rsidR="00227B3C">
        <w:t xml:space="preserve"> </w:t>
      </w:r>
      <w:r w:rsidR="008C06D2">
        <w:rPr>
          <w:rStyle w:val="CodeInline"/>
        </w:rPr>
        <w:t>loadPr</w:t>
      </w:r>
      <w:r w:rsidR="00227B3C" w:rsidRPr="0010691D">
        <w:rPr>
          <w:rStyle w:val="CodeInline"/>
        </w:rPr>
        <w:t>omise</w:t>
      </w:r>
      <w:r w:rsidR="00227B3C">
        <w:t xml:space="preserve"> in the </w:t>
      </w:r>
      <w:r w:rsidR="00227B3C" w:rsidRPr="0010691D">
        <w:rPr>
          <w:rStyle w:val="CodeInline"/>
        </w:rPr>
        <w:t>mOutstandingPromises</w:t>
      </w:r>
      <w:r w:rsidR="00227B3C">
        <w:t xml:space="preserve"> array </w:t>
      </w:r>
      <w:r w:rsidR="008C06D2">
        <w:t xml:space="preserve">of the </w:t>
      </w:r>
      <w:r w:rsidR="008C06D2" w:rsidRPr="00AD5531">
        <w:rPr>
          <w:rStyle w:val="CodeInline"/>
        </w:rPr>
        <w:t>resource_map</w:t>
      </w:r>
      <w:r w:rsidR="008C06D2">
        <w:t xml:space="preserve"> by calling </w:t>
      </w:r>
      <w:r w:rsidR="00227B3C">
        <w:t xml:space="preserve">the </w:t>
      </w:r>
      <w:r w:rsidR="00227B3C" w:rsidRPr="0010691D">
        <w:rPr>
          <w:rStyle w:val="CodeInline"/>
        </w:rPr>
        <w:t>map.pushPromise()</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2B58B6D8" w:rsidR="008C06D2" w:rsidRDefault="0068203E" w:rsidP="0010691D">
      <w:pPr>
        <w:pStyle w:val="BodyTextFirst"/>
      </w:pPr>
      <w:ins w:id="81" w:author="Kelvin Sung" w:date="2021-09-12T09:55:00Z">
        <w:r>
          <w:t>&gt;&gt;HERE</w:t>
        </w:r>
      </w:ins>
      <w:r w:rsidR="008C06D2">
        <w:t xml:space="preserve">Notice that after the </w:t>
      </w:r>
      <w:r w:rsidR="008C06D2" w:rsidRPr="0010691D">
        <w:rPr>
          <w:rStyle w:val="CodeInline"/>
        </w:rPr>
        <w:t>shader_resources</w:t>
      </w:r>
      <w:r w:rsidR="008C06D2">
        <w:t xml:space="preserve"> </w:t>
      </w:r>
      <w:r w:rsidR="008C06D2" w:rsidRPr="0010691D">
        <w:rPr>
          <w:rStyle w:val="CodeInline"/>
        </w:rPr>
        <w:t>init()</w:t>
      </w:r>
      <w:r w:rsidR="008C06D2">
        <w:t xml:space="preserve"> function, the loading of the two GLSL shader files would have begun. At th</w:t>
      </w:r>
      <w:r w:rsidR="007D7622">
        <w:t>at</w:t>
      </w:r>
      <w:r w:rsidR="008C06D2">
        <w:t xml:space="preserve"> point, it is not guaranteed that the loading operations are completed and the </w:t>
      </w:r>
      <w:r w:rsidR="008C06D2" w:rsidRPr="0010691D">
        <w:rPr>
          <w:rStyle w:val="CodeInline"/>
        </w:rPr>
        <w:t>SimpleShader</w:t>
      </w:r>
      <w:r w:rsidR="008C06D2">
        <w:t xml:space="preserve"> object may not have been created. However, the promise </w:t>
      </w:r>
      <w:r w:rsidR="00E71DA3">
        <w:t xml:space="preserve">that is based on </w:t>
      </w:r>
      <w:r w:rsidR="001C2344">
        <w:t xml:space="preserve">the completion of </w:t>
      </w:r>
      <w:r w:rsidR="008C06D2">
        <w:t xml:space="preserve">these operations </w:t>
      </w:r>
      <w:r w:rsidR="00E71DA3">
        <w:t xml:space="preserve">is </w:t>
      </w:r>
      <w:r w:rsidR="008C06D2">
        <w:t xml:space="preserve">stored in the </w:t>
      </w:r>
      <w:r w:rsidR="008C06D2" w:rsidRPr="0010691D">
        <w:rPr>
          <w:rStyle w:val="CodeInline"/>
        </w:rPr>
        <w:t>resource_map</w:t>
      </w:r>
      <w:r w:rsidR="008C06D2">
        <w:t xml:space="preserve"> </w:t>
      </w:r>
      <w:r w:rsidR="008C06D2" w:rsidRPr="0010691D">
        <w:rPr>
          <w:rStyle w:val="CodeInline"/>
        </w:rPr>
        <w:t>mOutstandingPromises</w:t>
      </w:r>
      <w:r w:rsidR="008C06D2">
        <w:t xml:space="preserve"> array</w:t>
      </w:r>
      <w:r w:rsidR="00E71DA3">
        <w:t>. For this reason, it is guaranteed that</w:t>
      </w:r>
      <w:r w:rsidR="008C06D2">
        <w:t xml:space="preserve"> </w:t>
      </w:r>
      <w:r w:rsidR="00E71DA3">
        <w:t xml:space="preserve">these operations </w:t>
      </w:r>
      <w:r w:rsidR="007D7622">
        <w:t xml:space="preserve">must </w:t>
      </w:r>
      <w:r w:rsidR="00E71DA3">
        <w:t xml:space="preserve">have completed </w:t>
      </w:r>
      <w:r w:rsidR="008C06D2">
        <w:t xml:space="preserve">by the end of the </w:t>
      </w:r>
      <w:r w:rsidR="008C06D2" w:rsidRPr="0010691D">
        <w:rPr>
          <w:rStyle w:val="CodeInline"/>
        </w:rPr>
        <w:t>resource_map</w:t>
      </w:r>
      <w:r w:rsidR="008C06D2">
        <w:t xml:space="preserve"> </w:t>
      </w:r>
      <w:r w:rsidR="008C06D2" w:rsidRPr="0010691D">
        <w:rPr>
          <w:rStyle w:val="CodeInline"/>
        </w:rPr>
        <w:t>waitOnPromises()</w:t>
      </w:r>
      <w:r w:rsidR="008C06D2">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056B3558" w:rsidR="00AE31F9" w:rsidRDefault="0068203E" w:rsidP="00AE31F9">
      <w:pPr>
        <w:pStyle w:val="BodyTextFirst"/>
      </w:pPr>
      <w:ins w:id="82" w:author="Kelvin Sung" w:date="2021-09-12T09:55:00Z">
        <w:r>
          <w:t>&gt;&gt;HERE</w:t>
        </w:r>
      </w:ins>
      <w:r w:rsidR="00AE31F9" w:rsidRPr="00AE31F9">
        <w:t xml:space="preserve">With the understanding that the GLSL shader files are already loaded, the changes to the </w:t>
      </w:r>
      <w:r w:rsidR="00AE31F9" w:rsidRPr="00AE31F9">
        <w:rPr>
          <w:rStyle w:val="CodeInline"/>
        </w:rPr>
        <w:t>SimpleShader</w:t>
      </w:r>
      <w:r w:rsidR="00AE31F9" w:rsidRPr="00AE31F9">
        <w:t xml:space="preserve"> object are straightforward. Instead of synchronously loading the shader files in the </w:t>
      </w:r>
      <w:r w:rsidR="00AE31F9" w:rsidRPr="00AE31F9">
        <w:rPr>
          <w:rStyle w:val="CodeInline"/>
        </w:rPr>
        <w:t>loadAndCompileShader()</w:t>
      </w:r>
      <w:r w:rsidR="00AE31F9" w:rsidRPr="00AE31F9">
        <w:t xml:space="preserve"> function, the contents to these files can simply be retrieved via the</w:t>
      </w:r>
      <w:r w:rsidR="00AE31F9">
        <w:t xml:space="preserve"> </w:t>
      </w:r>
      <w:r w:rsidR="00AE31F9" w:rsidRPr="00AE31F9">
        <w:rPr>
          <w:rStyle w:val="CodeInline"/>
        </w:rPr>
        <w:t>text</w:t>
      </w:r>
      <w:r w:rsidR="00AE31F9">
        <w:t xml:space="preserve"> resource</w:t>
      </w:r>
      <w:r w:rsidR="00AE31F9"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lastRenderedPageBreak/>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r w:rsidRPr="00AE31F9">
        <w:rPr>
          <w:rStyle w:val="CodeInline"/>
        </w:rPr>
        <w:t>loadAndCompileShader()</w:t>
      </w:r>
      <w:r w:rsidRPr="00AE31F9">
        <w:t xml:space="preserve"> function name to simply </w:t>
      </w:r>
      <w:r w:rsidRPr="00AE31F9">
        <w:rPr>
          <w:rStyle w:val="CodeInline"/>
        </w:rPr>
        <w:t>compileShader()</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r w:rsidR="008E0DEF" w:rsidRPr="0010691D">
        <w:rPr>
          <w:rStyle w:val="CodeInline"/>
        </w:rPr>
        <w:t>text.get()</w:t>
      </w:r>
      <w:r w:rsidR="008E0DEF" w:rsidRPr="008E0DEF">
        <w:t xml:space="preserve"> to retrieve the file content based on the </w:t>
      </w:r>
      <w:r w:rsidR="008E0DEF" w:rsidRPr="0010691D">
        <w:rPr>
          <w:rStyle w:val="CodeInline"/>
        </w:rPr>
        <w:t>filePath</w:t>
      </w:r>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4FB455AC" w:rsidR="00D71D7D" w:rsidRDefault="00AE31F9">
      <w:pPr>
        <w:pStyle w:val="Code"/>
      </w:pPr>
      <w:r>
        <w:t xml:space="preserve">    </w:t>
      </w:r>
      <w:r w:rsidR="00D71D7D" w:rsidRPr="006D7CE6">
        <w:t xml:space="preserve">… identical to previous code </w:t>
      </w:r>
      <w:r w:rsidR="005447C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r w:rsidRPr="006D7CE6">
        <w:rPr>
          <w:rStyle w:val="CodeInline"/>
        </w:rPr>
        <w:t>loadAndCompileShader()</w:t>
      </w:r>
      <w:r w:rsidRPr="006D7CE6">
        <w:t xml:space="preserve"> functions should be replaced by</w:t>
      </w:r>
      <w:r>
        <w:t xml:space="preserve"> the newly modified</w:t>
      </w:r>
      <w:r w:rsidRPr="006D7CE6">
        <w:t xml:space="preserve"> </w:t>
      </w:r>
      <w:r w:rsidRPr="006D7CE6">
        <w:rPr>
          <w:rStyle w:val="CodeInline"/>
        </w:rPr>
        <w:t>compileShader()</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54479135" w:rsidR="006D7CE6" w:rsidRDefault="006D7CE6" w:rsidP="006D7CE6">
      <w:pPr>
        <w:pStyle w:val="Code"/>
      </w:pPr>
      <w:r>
        <w:t xml:space="preserve">    </w:t>
      </w:r>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3CBEA403" w14:textId="77777777" w:rsidR="0068203E" w:rsidRDefault="0068203E" w:rsidP="006D7CE6">
      <w:pPr>
        <w:pStyle w:val="Code"/>
        <w:rPr>
          <w:ins w:id="83" w:author="Kelvin Sung" w:date="2021-09-12T09:55:00Z"/>
        </w:rPr>
      </w:pPr>
      <w:ins w:id="84" w:author="Kelvin Sung" w:date="2021-09-12T09:55:00Z">
        <w:r>
          <w:t>--------------------------------------------------------------------------</w:t>
        </w:r>
      </w:ins>
    </w:p>
    <w:p w14:paraId="31A043B5" w14:textId="77777777" w:rsidR="0068203E" w:rsidRDefault="0068203E" w:rsidP="006D7CE6">
      <w:pPr>
        <w:pStyle w:val="Code"/>
        <w:rPr>
          <w:ins w:id="85" w:author="Kelvin Sung" w:date="2021-09-12T09:55:00Z"/>
        </w:rPr>
      </w:pPr>
      <w:ins w:id="86" w:author="Kelvin Sung" w:date="2021-09-12T09:55:00Z">
        <w:r>
          <w:t>10: ^HERE^[76]</w:t>
        </w:r>
      </w:ins>
    </w:p>
    <w:p w14:paraId="273EE351" w14:textId="78A6C9FF" w:rsidR="006D7CE6" w:rsidRDefault="006D7CE6" w:rsidP="006D7CE6">
      <w:pPr>
        <w:pStyle w:val="Code"/>
      </w:pPr>
      <w:r>
        <w:t xml:space="preserve">    this.mFragmentShader = </w:t>
      </w:r>
      <w:r w:rsidRPr="006D7CE6">
        <w:rPr>
          <w:rStyle w:val="CodeBold"/>
        </w:rPr>
        <w:t>compileShader</w:t>
      </w:r>
      <w:r>
        <w:t>(fragmentShaderPath, gl.FRAGMENT_SHADER);</w:t>
      </w:r>
    </w:p>
    <w:p w14:paraId="2C1BB234" w14:textId="77777777" w:rsidR="0068203E" w:rsidRDefault="0068203E" w:rsidP="006D7CE6">
      <w:pPr>
        <w:pStyle w:val="Code"/>
        <w:rPr>
          <w:ins w:id="87" w:author="Kelvin Sung" w:date="2021-09-12T09:55:00Z"/>
        </w:rPr>
      </w:pPr>
      <w:ins w:id="88" w:author="Kelvin Sung" w:date="2021-09-12T09:55:00Z">
        <w:r>
          <w:t>--------------------------------------------------------------------------</w:t>
        </w:r>
      </w:ins>
    </w:p>
    <w:p w14:paraId="6296BFB6" w14:textId="77777777" w:rsidR="0068203E" w:rsidRDefault="0068203E" w:rsidP="006D7CE6">
      <w:pPr>
        <w:pStyle w:val="Code"/>
        <w:rPr>
          <w:ins w:id="89" w:author="Kelvin Sung" w:date="2021-09-12T09:55:00Z"/>
        </w:rPr>
      </w:pPr>
      <w:ins w:id="90" w:author="Kelvin Sung" w:date="2021-09-12T09:55:00Z">
        <w:r>
          <w:t>11: ^HERE^[82]</w:t>
        </w:r>
      </w:ins>
    </w:p>
    <w:p w14:paraId="75573FAC" w14:textId="3D90443D" w:rsidR="006D7CE6" w:rsidRDefault="006D7CE6" w:rsidP="006D7CE6">
      <w:pPr>
        <w:pStyle w:val="Code"/>
      </w:pPr>
      <w:r>
        <w:t xml:space="preserve">        </w:t>
      </w:r>
    </w:p>
    <w:p w14:paraId="2F32B17B" w14:textId="589A8368" w:rsidR="006D7CE6" w:rsidRDefault="006D7CE6" w:rsidP="006D7CE6">
      <w:pPr>
        <w:pStyle w:val="Code"/>
      </w:pPr>
      <w:r>
        <w:t xml:space="preserve">    </w:t>
      </w:r>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4C458401" w:rsidR="004617F9" w:rsidRPr="004617F9" w:rsidRDefault="0068203E">
      <w:pPr>
        <w:pStyle w:val="BodyTextFirst"/>
      </w:pPr>
      <w:ins w:id="91" w:author="Kelvin Sung" w:date="2021-09-12T09:55:00Z">
        <w:r>
          <w:t>&gt;&gt;HERE</w:t>
        </w:r>
      </w:ins>
      <w:r w:rsidR="00EB2727">
        <w:t xml:space="preserve">With outstanding loading operations and incomplete shader creation, a client’s game cannot be initialized because without </w:t>
      </w:r>
      <w:r w:rsidR="00EB2727" w:rsidRPr="0010691D">
        <w:rPr>
          <w:rStyle w:val="CodeInline"/>
        </w:rPr>
        <w:t>SimpleShader</w:t>
      </w:r>
      <w:r w:rsidR="00EB2727">
        <w:t xml:space="preserve">, </w:t>
      </w:r>
      <w:r w:rsidR="00EB2727" w:rsidRPr="0010691D">
        <w:rPr>
          <w:rStyle w:val="CodeInline"/>
        </w:rPr>
        <w:t>Renderable</w:t>
      </w:r>
      <w:r w:rsidR="0088365C">
        <w:t xml:space="preserve"> objects</w:t>
      </w:r>
      <w:r w:rsidR="00EB2727">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lastRenderedPageBreak/>
        <w:t xml:space="preserve">Edit the </w:t>
      </w:r>
      <w:r w:rsidRPr="0010691D">
        <w:rPr>
          <w:rStyle w:val="CodeInline"/>
        </w:rPr>
        <w:t>loop.js</w:t>
      </w:r>
      <w:r>
        <w:t xml:space="preserve"> file and import from the </w:t>
      </w:r>
      <w:r w:rsidRPr="0010691D">
        <w:rPr>
          <w:rStyle w:val="CodeInline"/>
        </w:rPr>
        <w:t>resource_map</w:t>
      </w:r>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r w:rsidR="004667A9">
        <w:rPr>
          <w:rStyle w:val="CodeInline"/>
        </w:rPr>
        <w:t>map.w</w:t>
      </w:r>
      <w:r w:rsidR="004667A9" w:rsidRPr="0010691D">
        <w:rPr>
          <w:rStyle w:val="CodeInline"/>
        </w:rPr>
        <w:t>aitOnPromises()</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21E600DE" w:rsidR="008C45C1" w:rsidRDefault="0068203E" w:rsidP="008C45C1">
      <w:pPr>
        <w:pStyle w:val="BodyTextFirst"/>
      </w:pPr>
      <w:ins w:id="92" w:author="Kelvin Sung" w:date="2021-09-12T09:55:00Z">
        <w:r>
          <w:t>&gt;&gt;HERE</w:t>
        </w:r>
      </w:ins>
      <w:r w:rsidR="008C45C1">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3AB00EDD" w:rsidR="008C45C1" w:rsidRDefault="008C45C1" w:rsidP="00B21E1E">
      <w:pPr>
        <w:pStyle w:val="BodyTextCont"/>
      </w:pPr>
      <w:r>
        <w:t xml:space="preserve">The rest of this chapter further develops and formalizes the interface between the client, </w:t>
      </w:r>
      <w:r w:rsidRPr="00B21E1E">
        <w:rPr>
          <w:rStyle w:val="CodeInline"/>
        </w:rPr>
        <w:t>MyGame</w:t>
      </w:r>
      <w:r>
        <w:t>, and the rest of the game engine. The goal is to define the interface to the client such that multiple</w:t>
      </w:r>
      <w:r w:rsidR="00BF2669">
        <w:rPr>
          <w:rStyle w:val="CodeInline"/>
        </w:rPr>
        <w:t xml:space="preserve"> </w:t>
      </w:r>
      <w:r w:rsidR="00BF2669">
        <w:t>game level i</w:t>
      </w:r>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0FBC0AB6" w:rsidR="00FF2437" w:rsidRPr="006F5A10" w:rsidRDefault="0068203E" w:rsidP="00FF2437">
      <w:pPr>
        <w:pStyle w:val="BodyTextFirst"/>
      </w:pPr>
      <w:ins w:id="93" w:author="Kelvin Sung" w:date="2021-09-12T09:55:00Z">
        <w:r>
          <w:t>&gt;&gt;HERE</w:t>
        </w:r>
      </w:ins>
      <w:r w:rsidR="00FF2437" w:rsidRPr="006F5A10">
        <w:t xml:space="preserve">The </w:t>
      </w:r>
      <w:r w:rsidR="00FF2437">
        <w:t xml:space="preserve">operations involved in initiating a game level from a scene file can assist in the derivation and refinement of the </w:t>
      </w:r>
      <w:r w:rsidR="00FF2437"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lastRenderedPageBreak/>
        <w:t>The Scene File Project</w:t>
      </w:r>
    </w:p>
    <w:p w14:paraId="4914AE57" w14:textId="3BF39539" w:rsidR="00FF2437" w:rsidRPr="006F5A10" w:rsidRDefault="0068203E" w:rsidP="00FF2437">
      <w:pPr>
        <w:pStyle w:val="BodyTextFirst"/>
      </w:pPr>
      <w:ins w:id="94" w:author="Kelvin Sung" w:date="2021-09-12T09:55:00Z">
        <w:r>
          <w:t>&gt;&gt;HERE</w:t>
        </w:r>
      </w:ins>
      <w:r w:rsidR="00FF2437"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00FF2437" w:rsidRPr="00844B8B">
        <w:rPr>
          <w:rStyle w:val="CodeInline"/>
        </w:rPr>
        <w:t>chapter4/4.4.scene_file</w:t>
      </w:r>
      <w:r w:rsidR="00FF2437" w:rsidRPr="006F5A10">
        <w:t xml:space="preserve"> folder.</w:t>
      </w:r>
    </w:p>
    <w:p w14:paraId="39712908" w14:textId="509A2CA6" w:rsidR="00FF2437" w:rsidRDefault="00FF2437" w:rsidP="00FF2437">
      <w:pPr>
        <w:pStyle w:val="Figure"/>
      </w:pPr>
      <w:r w:rsidRPr="006F5A10">
        <w:rPr>
          <w:noProof/>
        </w:rPr>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0AB092E3" w:rsidR="00FF2437" w:rsidRPr="00FF2437" w:rsidRDefault="0068203E" w:rsidP="0010691D">
      <w:pPr>
        <w:pStyle w:val="BodyTextFirst"/>
      </w:pPr>
      <w:ins w:id="95" w:author="Kelvin Sung" w:date="2021-09-12T09:55:00Z">
        <w:r>
          <w:t>&gt;&gt;HERE</w:t>
        </w:r>
      </w:ins>
      <w:r w:rsidR="00FF2437"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lastRenderedPageBreak/>
        <w:t>Down</w:t>
      </w:r>
      <w:r w:rsidR="003F7837">
        <w:t>-</w:t>
      </w:r>
      <w:r w:rsidRPr="00FF2437">
        <w:t>arrow key: Increases the size of the red square and then resets the size at a threshold</w:t>
      </w:r>
    </w:p>
    <w:p w14:paraId="20F3CE78" w14:textId="32FFC683" w:rsidR="00FF2437" w:rsidRPr="00FF2437" w:rsidRDefault="0068203E" w:rsidP="0010691D">
      <w:pPr>
        <w:pStyle w:val="BodyTextFirst"/>
      </w:pPr>
      <w:ins w:id="96" w:author="Kelvin Sung" w:date="2021-09-12T09:55:00Z">
        <w:r>
          <w:t>&gt;&gt;HERE</w:t>
        </w:r>
      </w:ins>
      <w:r w:rsidR="00FF2437"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t>To identify and define the public interface methods for a general game level</w:t>
      </w:r>
    </w:p>
    <w:p w14:paraId="4C798E43" w14:textId="196F6456" w:rsidR="00FF2437" w:rsidRPr="00371547" w:rsidRDefault="0068203E" w:rsidP="0010691D">
      <w:pPr>
        <w:pStyle w:val="BodyTextFirst"/>
      </w:pPr>
      <w:ins w:id="97" w:author="Kelvin Sung" w:date="2021-09-12T09:55:00Z">
        <w:r>
          <w:t>&gt;&gt;HERE</w:t>
        </w:r>
      </w:ins>
      <w:r w:rsidR="001721CF">
        <w:t xml:space="preserve">While the parsing and loading process of a scene file is interesting to a game engine designer, the client should never </w:t>
      </w:r>
      <w:r w:rsidR="003151A1">
        <w:t xml:space="preserve">need to </w:t>
      </w:r>
      <w:r w:rsidR="001721CF">
        <w:t>concern themselves with these details. Th</w:t>
      </w:r>
      <w:r w:rsidR="003151A1">
        <w:t>is</w:t>
      </w:r>
      <w:r w:rsidR="001721CF">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r w:rsidR="00172536" w:rsidRPr="00172536">
        <w:rPr>
          <w:rStyle w:val="CodeInline"/>
        </w:rPr>
        <w:t>MyGame</w:t>
      </w:r>
      <w:r w:rsidR="00172536">
        <w:t xml:space="preserve"> in the first project of this chapter. </w:t>
      </w:r>
    </w:p>
    <w:p w14:paraId="6E536D4A" w14:textId="77777777" w:rsidR="00FF2437" w:rsidRPr="00FF2437" w:rsidRDefault="00FF2437" w:rsidP="0010691D">
      <w:pPr>
        <w:pStyle w:val="Heading3"/>
      </w:pPr>
      <w:r w:rsidRPr="00FF2437">
        <w:t>The Scene File</w:t>
      </w:r>
    </w:p>
    <w:p w14:paraId="65FBC4DD" w14:textId="6168FB6D" w:rsidR="0042523B" w:rsidRPr="0042523B" w:rsidRDefault="0068203E" w:rsidP="0010691D">
      <w:pPr>
        <w:pStyle w:val="BodyTextFirst"/>
      </w:pPr>
      <w:ins w:id="98" w:author="Kelvin Sung" w:date="2021-09-12T09:55:00Z">
        <w:r>
          <w:t>&gt;&gt;HERE</w:t>
        </w:r>
      </w:ins>
      <w:r w:rsidR="0042523B" w:rsidRPr="0042523B">
        <w:t xml:space="preserve">Instead of hard-coding the creation of all objects to a game in the </w:t>
      </w:r>
      <w:r w:rsidR="0042523B" w:rsidRPr="0042523B">
        <w:rPr>
          <w:rFonts w:ascii="TheSansMonoConNormal" w:hAnsi="TheSansMonoConNormal"/>
          <w:bdr w:val="none" w:sz="0" w:space="0" w:color="auto" w:frame="1"/>
        </w:rPr>
        <w:t>init()</w:t>
      </w:r>
      <w:r w:rsidR="0042523B"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138269AE" w:rsidR="0042523B" w:rsidRPr="0042523B" w:rsidRDefault="0068203E" w:rsidP="0010691D">
      <w:pPr>
        <w:pStyle w:val="BodyTextFirst"/>
      </w:pPr>
      <w:ins w:id="99" w:author="Kelvin Sung" w:date="2021-09-12T09:55:00Z">
        <w:r>
          <w:t>&gt;&gt;HERE</w:t>
        </w:r>
      </w:ins>
      <w:r w:rsidR="0042523B" w:rsidRPr="0042523B">
        <w:t xml:space="preserve">In order to support an XML-encoded scene file, you first need to expand the engine to support the asynchronous loading of an XML file resource. Similar to the </w:t>
      </w:r>
      <w:r w:rsidR="0042523B" w:rsidRPr="0010691D">
        <w:rPr>
          <w:rStyle w:val="CodeInline"/>
        </w:rPr>
        <w:t>text</w:t>
      </w:r>
      <w:r w:rsidR="0042523B" w:rsidRPr="0042523B">
        <w:t xml:space="preserve"> resource module, an XML resource module should also be based on the </w:t>
      </w:r>
      <w:r w:rsidR="0042523B" w:rsidRPr="0010691D">
        <w:rPr>
          <w:rStyle w:val="CodeInline"/>
        </w:rPr>
        <w:t>resource_map</w:t>
      </w:r>
      <w:r w:rsidR="0042523B" w:rsidRPr="0042523B">
        <w:t xml:space="preserve">: store the loaded XML content in </w:t>
      </w:r>
      <w:r w:rsidR="0042523B" w:rsidRPr="0010691D">
        <w:rPr>
          <w:rStyle w:val="CodeInline"/>
        </w:rPr>
        <w:t>mMap</w:t>
      </w:r>
      <w:r w:rsidR="0042523B" w:rsidRPr="0042523B">
        <w:rPr>
          <w:rFonts w:ascii="TheSansMonoConNormal" w:hAnsi="TheSansMonoConNormal"/>
          <w:bdr w:val="none" w:sz="0" w:space="0" w:color="auto" w:frame="1"/>
        </w:rPr>
        <w:t xml:space="preserve"> </w:t>
      </w:r>
      <w:r w:rsidR="0042523B" w:rsidRPr="0042523B">
        <w:t xml:space="preserve">of the </w:t>
      </w:r>
      <w:r w:rsidR="0042523B" w:rsidRPr="0010691D">
        <w:rPr>
          <w:rStyle w:val="CodeInline"/>
        </w:rPr>
        <w:t>resource_map</w:t>
      </w:r>
      <w:r w:rsidR="0042523B" w:rsidRPr="0042523B">
        <w:t xml:space="preserve">, and define the specifics for decoding and parsing </w:t>
      </w:r>
      <w:r w:rsidR="00984E88">
        <w:t xml:space="preserve">for </w:t>
      </w:r>
      <w:r w:rsidR="003D45FA">
        <w:t>the</w:t>
      </w:r>
      <w:r w:rsidR="003D45FA" w:rsidRPr="0042523B">
        <w:t xml:space="preserve"> </w:t>
      </w:r>
      <w:r w:rsidR="0042523B" w:rsidRPr="0042523B">
        <w:t>calling</w:t>
      </w:r>
      <w:r w:rsidR="003D45FA">
        <w:t xml:space="preserve"> of</w:t>
      </w:r>
      <w:r w:rsidR="0042523B" w:rsidRPr="0042523B">
        <w:t xml:space="preserve"> the </w:t>
      </w:r>
      <w:r w:rsidR="0042523B" w:rsidRPr="0010691D">
        <w:rPr>
          <w:rStyle w:val="CodeInline"/>
        </w:rPr>
        <w:t>loadDecodeParse()</w:t>
      </w:r>
      <w:r w:rsidR="0042523B" w:rsidRPr="0042523B">
        <w:t xml:space="preserve"> function of the </w:t>
      </w:r>
      <w:r w:rsidR="0042523B" w:rsidRPr="0010691D">
        <w:rPr>
          <w:rStyle w:val="CodeInline"/>
        </w:rPr>
        <w:t>resource_map</w:t>
      </w:r>
      <w:r w:rsidR="0042523B" w:rsidRPr="0042523B">
        <w:t>.</w:t>
      </w:r>
    </w:p>
    <w:p w14:paraId="63559165" w14:textId="5D47FDFE" w:rsidR="0042523B" w:rsidRDefault="00850618" w:rsidP="0042523B">
      <w:pPr>
        <w:pStyle w:val="NumList"/>
        <w:numPr>
          <w:ilvl w:val="0"/>
          <w:numId w:val="24"/>
        </w:numPr>
      </w:pPr>
      <w:r>
        <w:t xml:space="preserve">Define </w:t>
      </w:r>
      <w:r w:rsidR="0042523B" w:rsidRPr="005A75C7">
        <w:t xml:space="preserve">a new file in the </w:t>
      </w:r>
      <w:r w:rsidR="0042523B" w:rsidRPr="00FC44D4">
        <w:rPr>
          <w:rStyle w:val="CodeInline"/>
        </w:rPr>
        <w:t>src/engine/resources</w:t>
      </w:r>
      <w:r w:rsidR="0042523B" w:rsidRPr="005A75C7">
        <w:t xml:space="preserve"> folder and name it </w:t>
      </w:r>
      <w:r w:rsidR="0042523B" w:rsidRPr="005A75C7">
        <w:rPr>
          <w:rStyle w:val="CodeInline"/>
        </w:rPr>
        <w:t>xml.js</w:t>
      </w:r>
      <w:r w:rsidR="0042523B" w:rsidRPr="005A75C7">
        <w:t xml:space="preserve">. </w:t>
      </w:r>
      <w:r w:rsidR="0042523B">
        <w:t xml:space="preserve">Edit this file and import the core resource management functionality from the </w:t>
      </w:r>
      <w:r w:rsidR="0042523B" w:rsidRPr="00752469">
        <w:rPr>
          <w:rStyle w:val="CodeInline"/>
        </w:rPr>
        <w:t>resource_map</w:t>
      </w:r>
      <w:r w:rsidR="0042523B">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lastRenderedPageBreak/>
        <w:t xml:space="preserve">Instantiate an XML </w:t>
      </w:r>
      <w:r w:rsidRPr="0042523B">
        <w:rPr>
          <w:rFonts w:ascii="TheSansMonoConNormal" w:hAnsi="TheSansMonoConNormal"/>
          <w:bdr w:val="none" w:sz="0" w:space="0" w:color="auto" w:frame="1"/>
        </w:rPr>
        <w:t>DOMParser</w:t>
      </w:r>
      <w:r w:rsidRPr="0042523B">
        <w:t xml:space="preserve">, define the decode and parsing functions, and call the </w:t>
      </w:r>
      <w:r w:rsidRPr="0042523B">
        <w:rPr>
          <w:rFonts w:ascii="TheSansMonoConNormal" w:hAnsi="TheSansMonoConNormal"/>
          <w:bdr w:val="none" w:sz="0" w:space="0" w:color="auto" w:frame="1"/>
        </w:rPr>
        <w:t>loadDecodeParse()</w:t>
      </w:r>
      <w:r w:rsidRPr="0042523B">
        <w:t xml:space="preserve"> function of the </w:t>
      </w:r>
      <w:r w:rsidRPr="0042523B">
        <w:rPr>
          <w:rFonts w:ascii="TheSansMonoConNormal" w:hAnsi="TheSansMonoConNormal"/>
          <w:bdr w:val="none" w:sz="0" w:space="0" w:color="auto" w:frame="1"/>
        </w:rPr>
        <w:t>resource_map</w:t>
      </w:r>
      <w:r w:rsidRPr="0042523B">
        <w:t xml:space="preserve"> with the corresponding parameters to initiate the loading of the XML file.</w:t>
      </w:r>
    </w:p>
    <w:p w14:paraId="2288CE20" w14:textId="77777777" w:rsidR="0042523B" w:rsidRPr="0042523B" w:rsidRDefault="0042523B" w:rsidP="0010691D">
      <w:pPr>
        <w:pStyle w:val="Code"/>
      </w:pPr>
      <w:r w:rsidRPr="0042523B">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2DE7EE8A" w:rsidR="0042523B" w:rsidRPr="0042523B" w:rsidRDefault="00850618" w:rsidP="0010691D">
      <w:pPr>
        <w:pStyle w:val="NumList"/>
      </w:pPr>
      <w:r>
        <w:t xml:space="preserve">Remember </w:t>
      </w:r>
      <w:r w:rsidR="0042523B"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4041BA0" w:rsidR="0042523B" w:rsidRPr="0042523B" w:rsidRDefault="0042523B" w:rsidP="0010691D">
      <w:pPr>
        <w:pStyle w:val="Code"/>
        <w:rPr>
          <w:rFonts w:ascii="TheSansMonoConBlack" w:hAnsi="TheSansMonoConBlack"/>
        </w:rPr>
      </w:pPr>
      <w:r w:rsidRPr="0042523B">
        <w:t>… identical to previous code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8ED5AAE" w:rsidR="0042523B" w:rsidRPr="0042523B" w:rsidRDefault="0042523B" w:rsidP="0010691D">
      <w:pPr>
        <w:pStyle w:val="Code"/>
        <w:rPr>
          <w:rFonts w:ascii="TheSansMonoConBlack" w:hAnsi="TheSansMonoConBlack"/>
          <w:bdr w:val="none" w:sz="0" w:space="0" w:color="auto" w:frame="1"/>
        </w:rPr>
      </w:pPr>
      <w:r w:rsidRPr="0042523B">
        <w:t xml:space="preserve">    … identical to previous code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0D1CECF7" w:rsidR="0042523B" w:rsidRDefault="0068203E">
      <w:pPr>
        <w:pStyle w:val="BodyTextFirst"/>
      </w:pPr>
      <w:ins w:id="100" w:author="Kelvin Sung" w:date="2021-09-12T09:55:00Z">
        <w:r>
          <w:t>&gt;&gt;HERE</w:t>
        </w:r>
      </w:ins>
      <w:r w:rsidR="0042523B" w:rsidRPr="0042523B">
        <w:t xml:space="preserve">The newly defined </w:t>
      </w:r>
      <w:r w:rsidR="0042523B" w:rsidRPr="0010691D">
        <w:rPr>
          <w:rStyle w:val="CodeInline"/>
        </w:rPr>
        <w:t>xml</w:t>
      </w:r>
      <w:r w:rsidR="0042523B" w:rsidRPr="0042523B">
        <w:t xml:space="preserve"> module can be conveniently access</w:t>
      </w:r>
      <w:r w:rsidR="00A62E20">
        <w:t>ed</w:t>
      </w:r>
      <w:r w:rsidR="0042523B" w:rsidRPr="0042523B">
        <w:t xml:space="preserve"> by the client and used in a similar fashion as the </w:t>
      </w:r>
      <w:r w:rsidR="0042523B" w:rsidRPr="0010691D">
        <w:rPr>
          <w:rStyle w:val="CodeInline"/>
        </w:rPr>
        <w:t>text</w:t>
      </w:r>
      <w:r w:rsidR="0042523B"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r w:rsidRPr="0010691D">
        <w:rPr>
          <w:rStyle w:val="CodeInline"/>
        </w:rPr>
        <w:t>DOMParser</w:t>
      </w:r>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29BB6E6A" w:rsidR="0042523B" w:rsidRPr="0042523B" w:rsidRDefault="0068203E" w:rsidP="0010691D">
      <w:pPr>
        <w:pStyle w:val="BodyTextFirst"/>
      </w:pPr>
      <w:ins w:id="101" w:author="Kelvin Sung" w:date="2021-09-12T09:55:00Z">
        <w:r>
          <w:t>&gt;&gt;HERE</w:t>
        </w:r>
      </w:ins>
      <w:r w:rsidR="0042523B" w:rsidRPr="0042523B">
        <w:t>The scene file is an external resource that is being loaded by the client. With asynchrono</w:t>
      </w:r>
      <w:r w:rsidR="00A62E20">
        <w:t>us</w:t>
      </w:r>
      <w:r w:rsidR="0042523B" w:rsidRPr="0042523B">
        <w:t xml:space="preserve"> operations, the game engine must stop and wait for the completion of the load process before it can initialize the game. This is because </w:t>
      </w:r>
      <w:r w:rsidR="00A62E20">
        <w:t>the game initialization will likely require the loaded resources</w:t>
      </w:r>
      <w:r w:rsidR="0042523B" w:rsidRPr="0042523B">
        <w:t xml:space="preserve">. </w:t>
      </w:r>
    </w:p>
    <w:p w14:paraId="6F4081CB" w14:textId="77777777" w:rsidR="0042523B" w:rsidRPr="0042523B" w:rsidRDefault="0042523B" w:rsidP="0010691D">
      <w:pPr>
        <w:pStyle w:val="Heading4"/>
      </w:pPr>
      <w:r w:rsidRPr="0042523B">
        <w:lastRenderedPageBreak/>
        <w:t>Coordinate Client Load and Engine Wait in the Loop Module</w:t>
      </w:r>
    </w:p>
    <w:p w14:paraId="18C02C07" w14:textId="16879235" w:rsidR="0042523B" w:rsidRPr="0042523B" w:rsidRDefault="0068203E" w:rsidP="0010691D">
      <w:pPr>
        <w:pStyle w:val="BodyTextFirst"/>
      </w:pPr>
      <w:ins w:id="102" w:author="Kelvin Sung" w:date="2021-09-12T09:55:00Z">
        <w:r>
          <w:t>&gt;&gt;HERE</w:t>
        </w:r>
      </w:ins>
      <w:r w:rsidR="0042523B" w:rsidRPr="0042523B">
        <w:t xml:space="preserve">Since all resource loading and storage are based on the same </w:t>
      </w:r>
      <w:r w:rsidR="0042523B" w:rsidRPr="0010691D">
        <w:rPr>
          <w:rStyle w:val="CodeInline"/>
        </w:rPr>
        <w:t>resource_map</w:t>
      </w:r>
      <w:r w:rsidR="0042523B" w:rsidRPr="0042523B">
        <w:t xml:space="preserve">, the client issuing of the load requests and the engine waiting for the load completions can be coordinated in the </w:t>
      </w:r>
      <w:r w:rsidR="0042523B" w:rsidRPr="0010691D">
        <w:rPr>
          <w:rStyle w:val="CodeInline"/>
        </w:rPr>
        <w:t>loop.start()</w:t>
      </w:r>
      <w:r w:rsidR="0042523B"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6A00A97C" w:rsidR="0042523B" w:rsidRPr="0042523B" w:rsidRDefault="0068203E" w:rsidP="0010691D">
      <w:pPr>
        <w:pStyle w:val="BodyTextFirst"/>
      </w:pPr>
      <w:ins w:id="103" w:author="Kelvin Sung" w:date="2021-09-12T09:55:00Z">
        <w:r>
          <w:t>&gt;&gt;HERE</w:t>
        </w:r>
      </w:ins>
      <w:r w:rsidR="0042523B" w:rsidRPr="0042523B">
        <w:t>Note that this function is exactly two lines different from the previous project—</w:t>
      </w:r>
      <w:r w:rsidR="0042523B" w:rsidRPr="0010691D">
        <w:rPr>
          <w:rStyle w:val="CodeInline"/>
        </w:rPr>
        <w:t>mCurrentScene</w:t>
      </w:r>
      <w:r w:rsidR="0042523B" w:rsidRPr="0042523B">
        <w:t xml:space="preserve"> is assigned </w:t>
      </w:r>
      <w:r w:rsidR="00FB22CF">
        <w:t>a</w:t>
      </w:r>
      <w:r w:rsidR="0042523B" w:rsidRPr="0042523B">
        <w:t xml:space="preserve"> reference to the parameter, and, the client’s </w:t>
      </w:r>
      <w:r w:rsidR="0042523B" w:rsidRPr="0010691D">
        <w:rPr>
          <w:rStyle w:val="CodeInline"/>
        </w:rPr>
        <w:t>load()</w:t>
      </w:r>
      <w:r w:rsidR="0042523B" w:rsidRPr="0042523B">
        <w:t xml:space="preserve"> function </w:t>
      </w:r>
      <w:r w:rsidR="00FB22CF">
        <w:t xml:space="preserve">is called </w:t>
      </w:r>
      <w:r w:rsidR="0042523B"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3672D6A9" w:rsidR="0042523B" w:rsidRPr="0042523B" w:rsidRDefault="0068203E" w:rsidP="0010691D">
      <w:pPr>
        <w:pStyle w:val="BodyTextFirst"/>
      </w:pPr>
      <w:ins w:id="104" w:author="Kelvin Sung" w:date="2021-09-12T09:55:00Z">
        <w:r>
          <w:t>&gt;&gt;HERE</w:t>
        </w:r>
      </w:ins>
      <w:r w:rsidR="0042523B" w:rsidRPr="0042523B">
        <w:t xml:space="preserve">Though slightly involved, the details of XML-parsing specifics are less important than the fact that XML files can </w:t>
      </w:r>
      <w:r w:rsidR="00FB22CF">
        <w:t xml:space="preserve">now </w:t>
      </w:r>
      <w:r w:rsidR="0042523B" w:rsidRPr="0042523B">
        <w:t xml:space="preserve">be loaded. It is now possible to use the asynchronous loading of an external resource to </w:t>
      </w:r>
      <w:r w:rsidR="002F3CC7">
        <w:t xml:space="preserve">examine the </w:t>
      </w:r>
      <w:r w:rsidR="0042523B" w:rsidRPr="0042523B">
        <w:t>required public methods for interfacing a game level to the game engine.</w:t>
      </w:r>
    </w:p>
    <w:p w14:paraId="44DB61F1" w14:textId="77777777" w:rsidR="0042523B" w:rsidRPr="0042523B" w:rsidRDefault="0042523B" w:rsidP="0010691D">
      <w:pPr>
        <w:pStyle w:val="Heading4"/>
      </w:pPr>
      <w:r w:rsidRPr="0042523B">
        <w:t>Public Methods of MyGame</w:t>
      </w:r>
    </w:p>
    <w:p w14:paraId="2F49409B" w14:textId="6EA1D859" w:rsidR="0042523B" w:rsidRPr="0042523B" w:rsidRDefault="0068203E" w:rsidP="0010691D">
      <w:pPr>
        <w:pStyle w:val="BodyTextFirst"/>
      </w:pPr>
      <w:ins w:id="105" w:author="Kelvin Sung" w:date="2021-09-12T09:55:00Z">
        <w:r>
          <w:t>&gt;&gt;HERE</w:t>
        </w:r>
      </w:ins>
      <w:r w:rsidR="00DF6D7E">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r w:rsidR="0042523B" w:rsidRPr="0042523B">
        <w:rPr>
          <w:rFonts w:ascii="TheSansMonoConNormal" w:hAnsi="TheSansMonoConNormal"/>
          <w:bdr w:val="none" w:sz="0" w:space="0" w:color="auto" w:frame="1"/>
        </w:rPr>
        <w:t>MyGame</w:t>
      </w:r>
      <w:r w:rsidR="0042523B" w:rsidRPr="0042523B">
        <w:t xml:space="preserve"> should define the following:</w:t>
      </w:r>
    </w:p>
    <w:p w14:paraId="28403CEC" w14:textId="215D33EC" w:rsidR="0042523B" w:rsidRPr="0042523B" w:rsidRDefault="00614686" w:rsidP="0010691D">
      <w:pPr>
        <w:pStyle w:val="Bullet"/>
      </w:pPr>
      <w:r>
        <w:rPr>
          <w:rStyle w:val="CodeInline"/>
        </w:rPr>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r w:rsidRPr="0010691D">
        <w:rPr>
          <w:rStyle w:val="CodeInline"/>
        </w:rPr>
        <w:t>init()</w:t>
      </w:r>
      <w:r w:rsidRPr="0042523B">
        <w:t xml:space="preserve">: For instantiating the variables and setting up the game scene, This is called from the </w:t>
      </w:r>
      <w:r w:rsidRPr="0010691D">
        <w:rPr>
          <w:rStyle w:val="CodeInline"/>
        </w:rPr>
        <w:t>loop.start()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r w:rsidRPr="0010691D">
        <w:rPr>
          <w:rStyle w:val="CodeInline"/>
        </w:rPr>
        <w:t>loop.loopOnce()</w:t>
      </w:r>
      <w:r w:rsidRPr="0042523B">
        <w:t xml:space="preserve"> function.</w:t>
      </w:r>
    </w:p>
    <w:p w14:paraId="0615717D" w14:textId="51F5CF0F" w:rsidR="0042523B" w:rsidRPr="0042523B" w:rsidRDefault="0068203E" w:rsidP="0010691D">
      <w:pPr>
        <w:pStyle w:val="BodyTextFirst"/>
      </w:pPr>
      <w:ins w:id="106" w:author="Kelvin Sung" w:date="2021-09-12T09:55:00Z">
        <w:r>
          <w:lastRenderedPageBreak/>
          <w:t>&gt;&gt;HERE</w:t>
        </w:r>
      </w:ins>
      <w:r w:rsidR="0042523B"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r w:rsidRPr="0010691D">
        <w:rPr>
          <w:rStyle w:val="CodeInline"/>
        </w:rPr>
        <w:t>loop.start()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5E154EAF" w:rsidR="00614686" w:rsidRPr="00614686" w:rsidRDefault="0068203E" w:rsidP="0010691D">
      <w:pPr>
        <w:pStyle w:val="BodyTextFirst"/>
      </w:pPr>
      <w:ins w:id="107" w:author="Kelvin Sung" w:date="2021-09-12T09:55:00Z">
        <w:r>
          <w:t>&gt;&gt;HERE</w:t>
        </w:r>
      </w:ins>
      <w:r w:rsidR="00614686"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278806A" w:rsidR="00614686" w:rsidRPr="00614686" w:rsidRDefault="0068203E" w:rsidP="0010691D">
      <w:pPr>
        <w:pStyle w:val="BodyTextFirst"/>
      </w:pPr>
      <w:ins w:id="108" w:author="Kelvin Sung" w:date="2021-09-12T09:55:00Z">
        <w:r>
          <w:t>&gt;&gt;HERE</w:t>
        </w:r>
      </w:ins>
      <w:r w:rsidR="00614686"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r w:rsidRPr="0010691D">
        <w:rPr>
          <w:rStyle w:val="CodeInline"/>
        </w:rPr>
        <w:t>src</w:t>
      </w:r>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r w:rsidRPr="0010691D">
        <w:rPr>
          <w:rStyle w:val="CodeInline"/>
        </w:rPr>
        <w:t>src/engine/resources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r w:rsidRPr="0010691D">
        <w:rPr>
          <w:rStyle w:val="CodeInline"/>
        </w:rPr>
        <w:t>src/glsl_shaders</w:t>
      </w:r>
      <w:r w:rsidRPr="00614686">
        <w:t xml:space="preserve"> folder.</w:t>
      </w:r>
    </w:p>
    <w:p w14:paraId="27708E2C" w14:textId="2728DBDF"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r w:rsidRPr="0010691D">
        <w:rPr>
          <w:rStyle w:val="CodeInline"/>
        </w:rPr>
        <w:t>init()</w:t>
      </w:r>
      <w:r w:rsidRPr="00614686">
        <w:t xml:space="preserve"> functions from </w:t>
      </w:r>
      <w:r w:rsidR="002D6B6F">
        <w:t xml:space="preserve">the </w:t>
      </w:r>
      <w:r w:rsidRPr="00614686">
        <w:t xml:space="preserve">previous </w:t>
      </w:r>
      <w:r w:rsidRPr="0010691D">
        <w:rPr>
          <w:rStyle w:val="CodeInline"/>
        </w:rPr>
        <w:t>MyGame</w:t>
      </w:r>
      <w:r w:rsidRPr="00614686">
        <w:t xml:space="preserve"> </w:t>
      </w:r>
      <w:r w:rsidR="004D29AD">
        <w:t>class</w:t>
      </w:r>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lastRenderedPageBreak/>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2B98F9D" w14:textId="77777777" w:rsidR="0068203E" w:rsidRDefault="0068203E" w:rsidP="0010691D">
      <w:pPr>
        <w:pStyle w:val="Code"/>
        <w:rPr>
          <w:ins w:id="109" w:author="Kelvin Sung" w:date="2021-09-12T09:55:00Z"/>
        </w:rPr>
      </w:pPr>
      <w:ins w:id="110" w:author="Kelvin Sung" w:date="2021-09-12T09:55:00Z">
        <w:r>
          <w:t>--------------------------------------------------------------------------</w:t>
        </w:r>
      </w:ins>
    </w:p>
    <w:p w14:paraId="3A74B469" w14:textId="77777777" w:rsidR="0068203E" w:rsidRDefault="0068203E" w:rsidP="0010691D">
      <w:pPr>
        <w:pStyle w:val="Code"/>
        <w:rPr>
          <w:ins w:id="111" w:author="Kelvin Sung" w:date="2021-09-12T09:55:00Z"/>
        </w:rPr>
      </w:pPr>
      <w:ins w:id="112" w:author="Kelvin Sung" w:date="2021-09-12T09:55:00Z">
        <w:r>
          <w:t>12: ^HERE^[86]</w:t>
        </w:r>
      </w:ins>
    </w:p>
    <w:p w14:paraId="18EB587C" w14:textId="73C728CA" w:rsidR="00614686" w:rsidRPr="00614686" w:rsidRDefault="00614686" w:rsidP="0010691D">
      <w:pPr>
        <w:pStyle w:val="Code"/>
      </w:pPr>
      <w:r w:rsidRPr="00614686">
        <w:t xml:space="preserve">    &lt;Square PosX="20" PosY="60" Width="2" Height="2" Rotation="0"  Color="1 0 0 1" /&gt;</w:t>
      </w:r>
    </w:p>
    <w:p w14:paraId="0BD39A42" w14:textId="77777777" w:rsidR="0068203E" w:rsidRDefault="0068203E" w:rsidP="0010691D">
      <w:pPr>
        <w:pStyle w:val="Code"/>
        <w:rPr>
          <w:ins w:id="113" w:author="Kelvin Sung" w:date="2021-09-12T09:55:00Z"/>
        </w:rPr>
      </w:pPr>
      <w:ins w:id="114" w:author="Kelvin Sung" w:date="2021-09-12T09:55:00Z">
        <w:r>
          <w:t>--------------------------------------------------------------------------</w:t>
        </w:r>
      </w:ins>
    </w:p>
    <w:p w14:paraId="36592461" w14:textId="77777777" w:rsidR="0068203E" w:rsidRDefault="0068203E" w:rsidP="0010691D">
      <w:pPr>
        <w:pStyle w:val="Code"/>
        <w:rPr>
          <w:ins w:id="115" w:author="Kelvin Sung" w:date="2021-09-12T09:55:00Z"/>
        </w:rPr>
      </w:pPr>
      <w:ins w:id="116" w:author="Kelvin Sung" w:date="2021-09-12T09:55:00Z">
        <w:r>
          <w:t>13: ^HERE^[86]</w:t>
        </w:r>
      </w:ins>
    </w:p>
    <w:p w14:paraId="17AE53B5" w14:textId="4FD1954A"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14D577AE" w:rsidR="00614686" w:rsidRPr="00614686" w:rsidRDefault="0068203E" w:rsidP="0010691D">
      <w:pPr>
        <w:pStyle w:val="BodyTextFirst"/>
      </w:pPr>
      <w:ins w:id="117" w:author="Kelvin Sung" w:date="2021-09-12T09:55:00Z">
        <w:r>
          <w:t>&gt;&gt;HERE</w:t>
        </w:r>
      </w:ins>
      <w:r w:rsidR="00614686" w:rsidRPr="00614686">
        <w:t xml:space="preserve">A specific parser for the listed XML scene file must be defined to extract the scene information. Since the scene file is specific to a game, the parser should also be specific to the game and be created within the </w:t>
      </w:r>
      <w:r w:rsidR="00614686" w:rsidRPr="0010691D">
        <w:rPr>
          <w:rStyle w:val="CodeInline"/>
        </w:rPr>
        <w:t>my_game</w:t>
      </w:r>
      <w:r w:rsidR="00614686"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r w:rsidRPr="00371547">
        <w:rPr>
          <w:rFonts w:ascii="TheSansMonoConNormal" w:hAnsi="TheSansMonoConNormal"/>
          <w:bdr w:val="none" w:sz="0" w:space="0" w:color="auto" w:frame="1"/>
        </w:rPr>
        <w:t>src/my_game</w:t>
      </w:r>
      <w:r w:rsidRPr="00614686">
        <w:t xml:space="preserve"> folder and name it </w:t>
      </w:r>
      <w:r w:rsidRPr="0010691D">
        <w:rPr>
          <w:rStyle w:val="CodeInline"/>
        </w:rPr>
        <w:t>util</w:t>
      </w:r>
      <w:r w:rsidRPr="00614686">
        <w:t xml:space="preserve">. </w:t>
      </w:r>
      <w:bookmarkStart w:id="118"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118"/>
    <w:p w14:paraId="0867011D" w14:textId="77777777" w:rsidR="00614686" w:rsidRPr="00614686" w:rsidRDefault="00614686" w:rsidP="0010691D">
      <w:pPr>
        <w:pStyle w:val="NumList"/>
      </w:pPr>
      <w:r w:rsidRPr="00614686">
        <w:t xml:space="preserve">Define a new class, name it </w:t>
      </w:r>
      <w:r w:rsidRPr="0010691D">
        <w:rPr>
          <w:rStyle w:val="CodeInline"/>
        </w:rPr>
        <w:t>SceneFileParser</w:t>
      </w:r>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2624EBE3" w:rsidR="00614686" w:rsidRPr="00371547" w:rsidRDefault="00614686" w:rsidP="0010691D">
      <w:pPr>
        <w:pStyle w:val="Code"/>
      </w:pPr>
      <w:r w:rsidRPr="00371547">
        <w:t xml:space="preserve">    … </w:t>
      </w:r>
      <w:r w:rsidR="004B30DF">
        <w:t xml:space="preserve">implementation </w:t>
      </w:r>
      <w:r w:rsidRPr="00371547">
        <w:t>to follow …</w:t>
      </w:r>
    </w:p>
    <w:p w14:paraId="550EFE20" w14:textId="77777777" w:rsidR="00614686" w:rsidRPr="00371547" w:rsidRDefault="00614686" w:rsidP="0010691D">
      <w:pPr>
        <w:pStyle w:val="Code"/>
      </w:pPr>
      <w:r w:rsidRPr="00371547">
        <w:t>}</w:t>
      </w:r>
    </w:p>
    <w:p w14:paraId="3B37E313" w14:textId="5C5D0AE7" w:rsidR="00614686" w:rsidRPr="00614686" w:rsidRDefault="0068203E" w:rsidP="0010691D">
      <w:pPr>
        <w:pStyle w:val="BodyTextFirst"/>
      </w:pPr>
      <w:ins w:id="119" w:author="Kelvin Sung" w:date="2021-09-12T09:55:00Z">
        <w:r>
          <w:t>&gt;&gt;HERE</w:t>
        </w:r>
      </w:ins>
      <w:r w:rsidR="00614686" w:rsidRPr="00614686">
        <w:t xml:space="preserve">Note that the </w:t>
      </w:r>
      <w:r w:rsidR="00614686" w:rsidRPr="0010691D">
        <w:rPr>
          <w:rStyle w:val="CodeInline"/>
        </w:rPr>
        <w:t>xml</w:t>
      </w:r>
      <w:r w:rsidR="00614686"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lastRenderedPageBreak/>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586324A1" w:rsidR="00614686" w:rsidRPr="00614686" w:rsidRDefault="00614686" w:rsidP="0010691D">
      <w:pPr>
        <w:pStyle w:val="NumList"/>
      </w:pPr>
      <w:r w:rsidRPr="00614686">
        <w:t xml:space="preserve">Add a function </w:t>
      </w:r>
      <w:bookmarkStart w:id="120" w:name="_Hlk69011043"/>
      <w:r w:rsidRPr="00614686">
        <w:t xml:space="preserve">to the </w:t>
      </w:r>
      <w:r w:rsidRPr="0010691D">
        <w:rPr>
          <w:rStyle w:val="CodeInline"/>
        </w:rPr>
        <w:t>SceneFileParser</w:t>
      </w:r>
      <w:r w:rsidRPr="00614686">
        <w:t xml:space="preserve"> to </w:t>
      </w:r>
      <w:bookmarkEnd w:id="120"/>
      <w:r w:rsidRPr="00614686">
        <w:t xml:space="preserve">parse the details of the </w:t>
      </w:r>
      <w:r w:rsidR="005F460C">
        <w:rPr>
          <w:rStyle w:val="CodeChar"/>
        </w:rPr>
        <w:t>C</w:t>
      </w:r>
      <w:r w:rsidRPr="00D2319D">
        <w:rPr>
          <w:rStyle w:val="CodeChar"/>
        </w:rPr>
        <w:t>amera</w:t>
      </w:r>
      <w:r w:rsidRPr="00614686">
        <w:t xml:space="preserve"> from the </w:t>
      </w:r>
      <w:r w:rsidRPr="0010691D">
        <w:rPr>
          <w:rStyle w:val="CodeInline"/>
        </w:rPr>
        <w:t>xml</w:t>
      </w:r>
      <w:r w:rsidRPr="00614686">
        <w:t xml:space="preserve"> file you created.</w:t>
      </w:r>
    </w:p>
    <w:p w14:paraId="225CB2A6" w14:textId="78781EB3" w:rsidR="00614686" w:rsidRPr="00614686" w:rsidRDefault="0068203E" w:rsidP="0010691D">
      <w:pPr>
        <w:pStyle w:val="Code"/>
      </w:pPr>
      <w:ins w:id="121" w:author="Kelvin Sung" w:date="2021-09-12T09:55:00Z">
        <w:r>
          <w:t>4:HERE</w:t>
        </w:r>
      </w:ins>
      <w:r w:rsidR="00614686"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070A4CFB" w14:textId="77777777" w:rsidR="0068203E" w:rsidRDefault="0068203E" w:rsidP="0010691D">
      <w:pPr>
        <w:pStyle w:val="Code"/>
        <w:rPr>
          <w:ins w:id="122" w:author="Kelvin Sung" w:date="2021-09-12T09:55:00Z"/>
        </w:rPr>
      </w:pPr>
      <w:ins w:id="123" w:author="Kelvin Sung" w:date="2021-09-12T09:55:00Z">
        <w:r>
          <w:t>--------------------------------------------------------------------------</w:t>
        </w:r>
      </w:ins>
    </w:p>
    <w:p w14:paraId="4B75EA6F" w14:textId="77777777" w:rsidR="0068203E" w:rsidRDefault="0068203E" w:rsidP="0010691D">
      <w:pPr>
        <w:pStyle w:val="Code"/>
        <w:rPr>
          <w:ins w:id="124" w:author="Kelvin Sung" w:date="2021-09-12T09:55:00Z"/>
        </w:rPr>
      </w:pPr>
      <w:ins w:id="125" w:author="Kelvin Sung" w:date="2021-09-12T09:55:00Z">
        <w:r>
          <w:t>14: ^HERE^[78]</w:t>
        </w:r>
      </w:ins>
    </w:p>
    <w:p w14:paraId="3A343CDC" w14:textId="3137F9C6"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05AF856F" w:rsidR="00614686" w:rsidRPr="00614686" w:rsidRDefault="0068203E" w:rsidP="0010691D">
      <w:pPr>
        <w:pStyle w:val="BodyTextFirst"/>
      </w:pPr>
      <w:ins w:id="126" w:author="Kelvin Sung" w:date="2021-09-12T09:55:00Z">
        <w:r>
          <w:t>&gt;&gt;HERE</w:t>
        </w:r>
      </w:ins>
      <w:r w:rsidR="00614686" w:rsidRPr="00614686">
        <w:t xml:space="preserve">The camera parser finds a camera element and constructs a </w:t>
      </w:r>
      <w:r w:rsidR="00663F6F">
        <w:rPr>
          <w:rStyle w:val="CodeInline"/>
        </w:rPr>
        <w:t>C</w:t>
      </w:r>
      <w:r w:rsidR="00614686" w:rsidRPr="0010691D">
        <w:rPr>
          <w:rStyle w:val="CodeInline"/>
        </w:rPr>
        <w:t>amera</w:t>
      </w:r>
      <w:r w:rsidR="00614686"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00614686" w:rsidRPr="0010691D">
        <w:rPr>
          <w:rStyle w:val="CodeInline"/>
        </w:rPr>
        <w:t>Number()</w:t>
      </w:r>
      <w:r w:rsidR="00614686" w:rsidRPr="00614686">
        <w:t xml:space="preserve"> function ensures </w:t>
      </w:r>
      <w:r w:rsidR="007068CA">
        <w:t xml:space="preserve">that </w:t>
      </w:r>
      <w:r w:rsidR="00614686" w:rsidRPr="00614686">
        <w:t>all strings are converted into numbers.</w:t>
      </w:r>
    </w:p>
    <w:p w14:paraId="7FDF8080" w14:textId="77777777" w:rsidR="00614686" w:rsidRPr="00614686" w:rsidRDefault="00614686" w:rsidP="0010691D">
      <w:pPr>
        <w:pStyle w:val="NumList"/>
      </w:pPr>
      <w:r w:rsidRPr="00614686">
        <w:t xml:space="preserve">Add a function to the </w:t>
      </w:r>
      <w:r w:rsidRPr="0010691D">
        <w:rPr>
          <w:rStyle w:val="CodeInline"/>
        </w:rPr>
        <w:t>SceneFileParser</w:t>
      </w:r>
      <w:r w:rsidRPr="00614686">
        <w:t xml:space="preserve"> to parse the details of the </w:t>
      </w:r>
      <w:r w:rsidRPr="00D2319D">
        <w:rPr>
          <w:iCs/>
        </w:rPr>
        <w:t>squares</w:t>
      </w:r>
      <w:r w:rsidRPr="00614686">
        <w:t xml:space="preserve"> from the </w:t>
      </w:r>
      <w:r w:rsidRPr="0010691D">
        <w:rPr>
          <w:rStyle w:val="CodeInline"/>
        </w:rPr>
        <w:t>xml</w:t>
      </w:r>
      <w:r w:rsidRPr="00614686">
        <w:t xml:space="preserve"> file you created.</w:t>
      </w:r>
    </w:p>
    <w:p w14:paraId="3C51BD04" w14:textId="399EB663" w:rsidR="00614686" w:rsidRPr="00614686" w:rsidRDefault="0068203E" w:rsidP="0010691D">
      <w:pPr>
        <w:pStyle w:val="Code"/>
      </w:pPr>
      <w:ins w:id="127" w:author="Kelvin Sung" w:date="2021-09-12T09:55:00Z">
        <w:r>
          <w:t>5:HERE</w:t>
        </w:r>
      </w:ins>
      <w:r w:rsidR="00614686"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41B3E617" w14:textId="77777777" w:rsidR="0068203E" w:rsidRDefault="0068203E" w:rsidP="0010691D">
      <w:pPr>
        <w:pStyle w:val="Code"/>
        <w:rPr>
          <w:ins w:id="128" w:author="Kelvin Sung" w:date="2021-09-12T09:55:00Z"/>
        </w:rPr>
      </w:pPr>
      <w:ins w:id="129" w:author="Kelvin Sung" w:date="2021-09-12T09:55:00Z">
        <w:r>
          <w:t>--------------------------------------------------------------------------</w:t>
        </w:r>
      </w:ins>
    </w:p>
    <w:p w14:paraId="5AC5F3D0" w14:textId="77777777" w:rsidR="0068203E" w:rsidRDefault="0068203E" w:rsidP="0010691D">
      <w:pPr>
        <w:pStyle w:val="Code"/>
        <w:rPr>
          <w:ins w:id="130" w:author="Kelvin Sung" w:date="2021-09-12T09:55:00Z"/>
        </w:rPr>
      </w:pPr>
      <w:ins w:id="131" w:author="Kelvin Sung" w:date="2021-09-12T09:55:00Z">
        <w:r>
          <w:t>15: ^HERE^[75]</w:t>
        </w:r>
      </w:ins>
    </w:p>
    <w:p w14:paraId="352C7B84" w14:textId="2D8ECFC8" w:rsidR="00614686" w:rsidRPr="00614686" w:rsidRDefault="00614686" w:rsidP="0010691D">
      <w:pPr>
        <w:pStyle w:val="Code"/>
      </w:pPr>
      <w:r w:rsidRPr="00614686">
        <w:t xml:space="preserve">            y = Number(elm.item(i).attributes.getNamedItem("PosY").value);</w:t>
      </w:r>
    </w:p>
    <w:p w14:paraId="39350265" w14:textId="77777777" w:rsidR="0068203E" w:rsidRDefault="0068203E" w:rsidP="0010691D">
      <w:pPr>
        <w:pStyle w:val="Code"/>
        <w:rPr>
          <w:ins w:id="132" w:author="Kelvin Sung" w:date="2021-09-12T09:55:00Z"/>
        </w:rPr>
      </w:pPr>
      <w:ins w:id="133" w:author="Kelvin Sung" w:date="2021-09-12T09:55:00Z">
        <w:r>
          <w:t>--------------------------------------------------------------------------</w:t>
        </w:r>
      </w:ins>
    </w:p>
    <w:p w14:paraId="2351392C" w14:textId="77777777" w:rsidR="0068203E" w:rsidRDefault="0068203E" w:rsidP="0010691D">
      <w:pPr>
        <w:pStyle w:val="Code"/>
        <w:rPr>
          <w:ins w:id="134" w:author="Kelvin Sung" w:date="2021-09-12T09:55:00Z"/>
        </w:rPr>
      </w:pPr>
      <w:ins w:id="135" w:author="Kelvin Sung" w:date="2021-09-12T09:55:00Z">
        <w:r>
          <w:t>16: ^HERE^[75]</w:t>
        </w:r>
      </w:ins>
    </w:p>
    <w:p w14:paraId="068B3B24" w14:textId="41A99F4E" w:rsidR="00614686" w:rsidRPr="00614686" w:rsidRDefault="00614686" w:rsidP="0010691D">
      <w:pPr>
        <w:pStyle w:val="Code"/>
      </w:pPr>
      <w:r w:rsidRPr="00614686">
        <w:t xml:space="preserve">            w = Number(elm.item(i).attributes.getNamedItem("Width").value);</w:t>
      </w:r>
    </w:p>
    <w:p w14:paraId="08C6ED67" w14:textId="77777777" w:rsidR="0068203E" w:rsidRDefault="0068203E" w:rsidP="0010691D">
      <w:pPr>
        <w:pStyle w:val="Code"/>
        <w:rPr>
          <w:ins w:id="136" w:author="Kelvin Sung" w:date="2021-09-12T09:55:00Z"/>
        </w:rPr>
      </w:pPr>
      <w:ins w:id="137" w:author="Kelvin Sung" w:date="2021-09-12T09:55:00Z">
        <w:r>
          <w:t>--------------------------------------------------------------------------</w:t>
        </w:r>
      </w:ins>
    </w:p>
    <w:p w14:paraId="36268BA8" w14:textId="77777777" w:rsidR="0068203E" w:rsidRDefault="0068203E" w:rsidP="0010691D">
      <w:pPr>
        <w:pStyle w:val="Code"/>
        <w:rPr>
          <w:ins w:id="138" w:author="Kelvin Sung" w:date="2021-09-12T09:55:00Z"/>
        </w:rPr>
      </w:pPr>
      <w:ins w:id="139" w:author="Kelvin Sung" w:date="2021-09-12T09:55:00Z">
        <w:r>
          <w:lastRenderedPageBreak/>
          <w:t>17: ^HERE^[76]</w:t>
        </w:r>
      </w:ins>
    </w:p>
    <w:p w14:paraId="266892CC" w14:textId="528E3F7D" w:rsidR="00614686" w:rsidRPr="00614686" w:rsidRDefault="00614686" w:rsidP="0010691D">
      <w:pPr>
        <w:pStyle w:val="Code"/>
      </w:pPr>
      <w:r w:rsidRPr="00614686">
        <w:t xml:space="preserve">            h = Number(elm.item(i).attributes.getNamedItem("Height").value);</w:t>
      </w:r>
    </w:p>
    <w:p w14:paraId="49CD58CE" w14:textId="77777777" w:rsidR="0068203E" w:rsidRDefault="0068203E" w:rsidP="0010691D">
      <w:pPr>
        <w:pStyle w:val="Code"/>
        <w:rPr>
          <w:ins w:id="140" w:author="Kelvin Sung" w:date="2021-09-12T09:55:00Z"/>
        </w:rPr>
      </w:pPr>
      <w:ins w:id="141" w:author="Kelvin Sung" w:date="2021-09-12T09:55:00Z">
        <w:r>
          <w:t>--------------------------------------------------------------------------</w:t>
        </w:r>
      </w:ins>
    </w:p>
    <w:p w14:paraId="2CD81F85" w14:textId="77777777" w:rsidR="0068203E" w:rsidRDefault="0068203E" w:rsidP="0010691D">
      <w:pPr>
        <w:pStyle w:val="Code"/>
        <w:rPr>
          <w:ins w:id="142" w:author="Kelvin Sung" w:date="2021-09-12T09:55:00Z"/>
        </w:rPr>
      </w:pPr>
      <w:ins w:id="143" w:author="Kelvin Sung" w:date="2021-09-12T09:55:00Z">
        <w:r>
          <w:t>18: ^HERE^[77]</w:t>
        </w:r>
      </w:ins>
    </w:p>
    <w:p w14:paraId="14D450DD" w14:textId="65D4B95D" w:rsidR="00614686" w:rsidRPr="00614686" w:rsidRDefault="00614686" w:rsidP="0010691D">
      <w:pPr>
        <w:pStyle w:val="Code"/>
      </w:pPr>
      <w:r w:rsidRPr="00614686">
        <w:t xml:space="preserve">            r = Number(elm.item(i).attributes.getNamedItem("Rotation").value);</w:t>
      </w:r>
    </w:p>
    <w:p w14:paraId="36872E80" w14:textId="77777777" w:rsidR="0068203E" w:rsidRDefault="0068203E" w:rsidP="0010691D">
      <w:pPr>
        <w:pStyle w:val="Code"/>
        <w:rPr>
          <w:ins w:id="144" w:author="Kelvin Sung" w:date="2021-09-12T09:55:00Z"/>
        </w:rPr>
      </w:pPr>
      <w:ins w:id="145" w:author="Kelvin Sung" w:date="2021-09-12T09:55:00Z">
        <w:r>
          <w:t>--------------------------------------------------------------------------</w:t>
        </w:r>
      </w:ins>
    </w:p>
    <w:p w14:paraId="25EEE250" w14:textId="77777777" w:rsidR="0068203E" w:rsidRDefault="0068203E" w:rsidP="0010691D">
      <w:pPr>
        <w:pStyle w:val="Code"/>
        <w:rPr>
          <w:ins w:id="146" w:author="Kelvin Sung" w:date="2021-09-12T09:55:00Z"/>
        </w:rPr>
      </w:pPr>
      <w:ins w:id="147" w:author="Kelvin Sung" w:date="2021-09-12T09:55:00Z">
        <w:r>
          <w:t>19: ^HERE^[79]</w:t>
        </w:r>
      </w:ins>
    </w:p>
    <w:p w14:paraId="302EDCF7" w14:textId="7B0FBDBC" w:rsidR="00614686" w:rsidRPr="00614686" w:rsidRDefault="00614686" w:rsidP="0010691D">
      <w:pPr>
        <w:pStyle w:val="Code"/>
      </w:pPr>
      <w:r w:rsidRPr="00614686">
        <w:t xml:space="preserve">            c = elm.item(i).attributes.getNamedItem("Color").value.split(" ");</w:t>
      </w:r>
    </w:p>
    <w:p w14:paraId="6588296B" w14:textId="77777777" w:rsidR="0068203E" w:rsidRDefault="0068203E" w:rsidP="0010691D">
      <w:pPr>
        <w:pStyle w:val="Code"/>
        <w:rPr>
          <w:ins w:id="148" w:author="Kelvin Sung" w:date="2021-09-12T09:55:00Z"/>
        </w:rPr>
      </w:pPr>
      <w:ins w:id="149" w:author="Kelvin Sung" w:date="2021-09-12T09:55:00Z">
        <w:r>
          <w:t>--------------------------------------------------------------------------</w:t>
        </w:r>
      </w:ins>
    </w:p>
    <w:p w14:paraId="143F98B4" w14:textId="77777777" w:rsidR="0068203E" w:rsidRDefault="0068203E" w:rsidP="0010691D">
      <w:pPr>
        <w:pStyle w:val="Code"/>
        <w:rPr>
          <w:ins w:id="150" w:author="Kelvin Sung" w:date="2021-09-12T09:55:00Z"/>
        </w:rPr>
      </w:pPr>
      <w:ins w:id="151" w:author="Kelvin Sung" w:date="2021-09-12T09:55:00Z">
        <w:r>
          <w:t>20: ^HERE^[79]</w:t>
        </w:r>
      </w:ins>
    </w:p>
    <w:p w14:paraId="10DFCFCB" w14:textId="33A9CD8E"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66D1FC3E" w:rsidR="00614686" w:rsidRPr="00614686" w:rsidRDefault="0068203E" w:rsidP="0010691D">
      <w:pPr>
        <w:pStyle w:val="BodyTextFirst"/>
      </w:pPr>
      <w:ins w:id="152" w:author="Kelvin Sung" w:date="2021-09-12T09:55:00Z">
        <w:r>
          <w:t>&gt;&gt;HERE</w:t>
        </w:r>
      </w:ins>
      <w:r w:rsidR="00614686" w:rsidRPr="00614686">
        <w:t xml:space="preserve">This function parses the XML file to create </w:t>
      </w:r>
      <w:r w:rsidR="00614686" w:rsidRPr="0010691D">
        <w:rPr>
          <w:rStyle w:val="CodeInline"/>
        </w:rPr>
        <w:t>Renderable</w:t>
      </w:r>
      <w:r w:rsidR="00614686"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153" w:name="_Hlk69011194"/>
      <w:r w:rsidRPr="0010691D">
        <w:rPr>
          <w:rStyle w:val="CodeInline"/>
        </w:rPr>
        <w:t>SceneFileParser</w:t>
      </w:r>
      <w:r w:rsidRPr="00614686">
        <w:t xml:space="preserve"> </w:t>
      </w:r>
      <w:bookmarkEnd w:id="153"/>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40C3312" w14:textId="77777777" w:rsidR="0068203E" w:rsidRDefault="0068203E" w:rsidP="0010691D">
      <w:pPr>
        <w:pStyle w:val="Code"/>
        <w:rPr>
          <w:ins w:id="154" w:author="Kelvin Sung" w:date="2021-09-12T09:55:00Z"/>
          <w:bdr w:val="none" w:sz="0" w:space="0" w:color="auto" w:frame="1"/>
        </w:rPr>
      </w:pPr>
      <w:ins w:id="155" w:author="Kelvin Sung" w:date="2021-09-12T09:55:00Z">
        <w:r>
          <w:rPr>
            <w:bdr w:val="none" w:sz="0" w:space="0" w:color="auto" w:frame="1"/>
          </w:rPr>
          <w:t>--------------------------------------------------------------------------</w:t>
        </w:r>
      </w:ins>
    </w:p>
    <w:p w14:paraId="738BF510" w14:textId="77777777" w:rsidR="0068203E" w:rsidRDefault="0068203E" w:rsidP="0010691D">
      <w:pPr>
        <w:pStyle w:val="Code"/>
        <w:rPr>
          <w:ins w:id="156" w:author="Kelvin Sung" w:date="2021-09-12T09:55:00Z"/>
          <w:bdr w:val="none" w:sz="0" w:space="0" w:color="auto" w:frame="1"/>
        </w:rPr>
      </w:pPr>
      <w:ins w:id="157" w:author="Kelvin Sung" w:date="2021-09-12T09:55:00Z">
        <w:r>
          <w:rPr>
            <w:bdr w:val="none" w:sz="0" w:space="0" w:color="auto" w:frame="1"/>
          </w:rPr>
          <w:t>21: ^HERE^[81]</w:t>
        </w:r>
      </w:ins>
    </w:p>
    <w:p w14:paraId="081A31F2" w14:textId="630FE333"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r w:rsidRPr="0010691D">
        <w:rPr>
          <w:rStyle w:val="CodeInline"/>
        </w:rPr>
        <w:t>SceneFileParser</w:t>
      </w:r>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Implement MyGame</w:t>
      </w:r>
    </w:p>
    <w:p w14:paraId="76F46C54" w14:textId="5B456956" w:rsidR="00614686" w:rsidRPr="00614686" w:rsidRDefault="0068203E" w:rsidP="0010691D">
      <w:pPr>
        <w:pStyle w:val="BodyTextFirst"/>
      </w:pPr>
      <w:ins w:id="158" w:author="Kelvin Sung" w:date="2021-09-12T09:55:00Z">
        <w:r>
          <w:t>&gt;&gt;HERE</w:t>
        </w:r>
      </w:ins>
      <w:r w:rsidR="00614686"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r w:rsidRPr="0010691D">
        <w:rPr>
          <w:rStyle w:val="CodeInline"/>
        </w:rPr>
        <w:t>SceneFileParser</w:t>
      </w:r>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r w:rsidRPr="0010691D">
        <w:rPr>
          <w:rStyle w:val="CodeInline"/>
        </w:rPr>
        <w:t>MyGame</w:t>
      </w:r>
      <w:r w:rsidRPr="00614686">
        <w:t xml:space="preserve"> constructor to define the scene file path, the array </w:t>
      </w:r>
      <w:r w:rsidRPr="0010691D">
        <w:rPr>
          <w:rStyle w:val="CodeInline"/>
        </w:rPr>
        <w:t>mSqSet</w:t>
      </w:r>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lastRenderedPageBreak/>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r w:rsidRPr="0010691D">
        <w:rPr>
          <w:rStyle w:val="CodeInline"/>
        </w:rPr>
        <w:t>init()</w:t>
      </w:r>
      <w:r w:rsidRPr="00614686">
        <w:t xml:space="preserve"> function to create objects based on the scene parser. Note the retrieval of the XML file content via the </w:t>
      </w:r>
      <w:r w:rsidRPr="0010691D">
        <w:rPr>
          <w:rStyle w:val="CodeInline"/>
        </w:rPr>
        <w:t>engine.xml.get()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06E8F55F" w14:textId="77777777" w:rsidR="0068203E" w:rsidRDefault="0068203E" w:rsidP="0010691D">
      <w:pPr>
        <w:pStyle w:val="Code"/>
        <w:rPr>
          <w:ins w:id="159" w:author="Kelvin Sung" w:date="2021-09-12T09:55:00Z"/>
        </w:rPr>
      </w:pPr>
      <w:ins w:id="160" w:author="Kelvin Sung" w:date="2021-09-12T09:55:00Z">
        <w:r>
          <w:t>--------------------------------------------------------------------------</w:t>
        </w:r>
      </w:ins>
    </w:p>
    <w:p w14:paraId="2702B9CF" w14:textId="77777777" w:rsidR="0068203E" w:rsidRDefault="0068203E" w:rsidP="0010691D">
      <w:pPr>
        <w:pStyle w:val="Code"/>
        <w:rPr>
          <w:ins w:id="161" w:author="Kelvin Sung" w:date="2021-09-12T09:55:00Z"/>
        </w:rPr>
      </w:pPr>
      <w:ins w:id="162" w:author="Kelvin Sung" w:date="2021-09-12T09:55:00Z">
        <w:r>
          <w:t>22: ^HERE^[76]</w:t>
        </w:r>
      </w:ins>
    </w:p>
    <w:p w14:paraId="2309F783" w14:textId="3219E8BF"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26B1223D" w14:textId="77777777" w:rsidR="0068203E" w:rsidRDefault="0068203E" w:rsidP="0010691D">
      <w:pPr>
        <w:pStyle w:val="Code"/>
        <w:rPr>
          <w:ins w:id="163" w:author="Kelvin Sung" w:date="2021-09-12T09:55:00Z"/>
          <w:bdr w:val="none" w:sz="0" w:space="0" w:color="auto" w:frame="1"/>
        </w:rPr>
      </w:pPr>
      <w:ins w:id="164" w:author="Kelvin Sung" w:date="2021-09-12T09:55:00Z">
        <w:r>
          <w:rPr>
            <w:bdr w:val="none" w:sz="0" w:space="0" w:color="auto" w:frame="1"/>
          </w:rPr>
          <w:t>--------------------------------------------------------------------------</w:t>
        </w:r>
      </w:ins>
    </w:p>
    <w:p w14:paraId="395F1B85" w14:textId="77777777" w:rsidR="0068203E" w:rsidRDefault="0068203E" w:rsidP="0010691D">
      <w:pPr>
        <w:pStyle w:val="Code"/>
        <w:rPr>
          <w:ins w:id="165" w:author="Kelvin Sung" w:date="2021-09-12T09:55:00Z"/>
          <w:bdr w:val="none" w:sz="0" w:space="0" w:color="auto" w:frame="1"/>
        </w:rPr>
      </w:pPr>
      <w:ins w:id="166" w:author="Kelvin Sung" w:date="2021-09-12T09:55:00Z">
        <w:r>
          <w:rPr>
            <w:bdr w:val="none" w:sz="0" w:space="0" w:color="auto" w:frame="1"/>
          </w:rPr>
          <w:t>23: ^HERE^[80]</w:t>
        </w:r>
      </w:ins>
    </w:p>
    <w:p w14:paraId="7506262A" w14:textId="747B4DA8"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894249" w:rsidR="00614686" w:rsidRPr="00614686" w:rsidRDefault="00614686" w:rsidP="0010691D">
      <w:pPr>
        <w:pStyle w:val="Code"/>
        <w:rPr>
          <w:bdr w:val="none" w:sz="0" w:space="0" w:color="auto" w:frame="1"/>
        </w:rPr>
      </w:pPr>
      <w:r w:rsidRPr="00614686">
        <w:t xml:space="preserve">    … identical to previous code</w:t>
      </w:r>
      <w:r w:rsidR="00683324">
        <w:t xml:space="preserv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B1CB971" w:rsidR="00614686" w:rsidRPr="00614686" w:rsidRDefault="00614686" w:rsidP="0010691D">
      <w:pPr>
        <w:pStyle w:val="Code"/>
        <w:rPr>
          <w:bdr w:val="none" w:sz="0" w:space="0" w:color="auto" w:frame="1"/>
        </w:rPr>
      </w:pPr>
      <w:r w:rsidRPr="00614686">
        <w:t xml:space="preserve">    … identical to previous code </w:t>
      </w:r>
      <w:r w:rsidR="005A5508">
        <w:t>…</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lastRenderedPageBreak/>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10AF8FF7" w:rsidR="00614686" w:rsidRPr="00614686" w:rsidRDefault="0068203E" w:rsidP="0010691D">
      <w:pPr>
        <w:pStyle w:val="BodyTextFirst"/>
      </w:pPr>
      <w:ins w:id="167" w:author="Kelvin Sung" w:date="2021-09-12T09:55:00Z">
        <w:r>
          <w:t>&gt;&gt;HERE</w:t>
        </w:r>
      </w:ins>
      <w:r w:rsidR="00614686" w:rsidRPr="00614686">
        <w:t xml:space="preserve">You can now run the project and </w:t>
      </w:r>
      <w:r w:rsidR="00373626">
        <w:t>see that it behaves the same as the previous two projects</w:t>
      </w:r>
      <w:r w:rsidR="00614686" w:rsidRPr="00614686">
        <w:t xml:space="preserve">. </w:t>
      </w:r>
      <w:r w:rsidR="00373626">
        <w:t xml:space="preserve">While this </w:t>
      </w:r>
      <w:r w:rsidR="00AC3513">
        <w:t xml:space="preserve">may not seem interesting, through this project a simple and well-defined interface </w:t>
      </w:r>
      <w:r w:rsidR="00462FE6">
        <w:t xml:space="preserve">between the engine and the client </w:t>
      </w:r>
      <w:r w:rsidR="00AC3513">
        <w:t xml:space="preserve">has been derived where </w:t>
      </w:r>
      <w:r w:rsidR="00614686" w:rsidRPr="00614686">
        <w:t xml:space="preserve">the </w:t>
      </w:r>
      <w:r w:rsidR="00AC3513">
        <w:t xml:space="preserve">complexities and details of </w:t>
      </w:r>
      <w:r w:rsidR="00462FE6">
        <w:t xml:space="preserve">each </w:t>
      </w:r>
      <w:r w:rsidR="00AC3513">
        <w:t>are hidden</w:t>
      </w:r>
      <w:r w:rsidR="00894BDE">
        <w:t>. Based on this interface, additional engine functionality can be introduced without the requirements of modifying any existing clients, and at the same time, complex games can be created and maintained independently from engine internals. The details of this interface will be introduced in the next project.</w:t>
      </w:r>
    </w:p>
    <w:p w14:paraId="77D1DE77" w14:textId="27E10DD5" w:rsidR="003F7837" w:rsidRDefault="00614686" w:rsidP="006A4676">
      <w:pPr>
        <w:pStyle w:val="BodyTextCont"/>
      </w:pPr>
      <w:r w:rsidRPr="00614686">
        <w:t xml:space="preserve">Before continuing, you may notice that the </w:t>
      </w:r>
      <w:r w:rsidRPr="0010691D">
        <w:rPr>
          <w:rStyle w:val="CodeInline"/>
        </w:rPr>
        <w:t>MyGame.unload()</w:t>
      </w:r>
      <w:r w:rsidRPr="00614686">
        <w:t xml:space="preserve"> function is never called. This is because in this example the game loop never stopped cycling and </w:t>
      </w:r>
      <w:r w:rsidRPr="0010691D">
        <w:rPr>
          <w:rStyle w:val="CodeInline"/>
        </w:rPr>
        <w:t>MyGame</w:t>
      </w:r>
      <w:r w:rsidRPr="00614686">
        <w:t xml:space="preserve"> is never unloaded. This issue will be addressed in the next project.</w:t>
      </w:r>
    </w:p>
    <w:p w14:paraId="3FF27FBE" w14:textId="77777777" w:rsidR="006A4676" w:rsidRDefault="006A4676" w:rsidP="006A4676">
      <w:pPr>
        <w:pStyle w:val="Heading1"/>
      </w:pPr>
      <w:r w:rsidRPr="00A409DD">
        <w:t>Scene Object: Client Interface to the Game Engine</w:t>
      </w:r>
    </w:p>
    <w:p w14:paraId="551B7650" w14:textId="3A32B79E" w:rsidR="006A4676" w:rsidRDefault="0068203E" w:rsidP="006A4676">
      <w:pPr>
        <w:pStyle w:val="BodyTextFirst"/>
      </w:pPr>
      <w:ins w:id="168" w:author="Kelvin Sung" w:date="2021-09-12T09:55:00Z">
        <w:r>
          <w:t>&gt;&gt;HERE</w:t>
        </w:r>
      </w:ins>
      <w:r w:rsidR="006A4676">
        <w:t>At this point, in your game engine, the following is happening:</w:t>
      </w:r>
    </w:p>
    <w:p w14:paraId="1996B02F" w14:textId="33E12356" w:rsidR="006A4676" w:rsidRDefault="006A4676" w:rsidP="006A4676">
      <w:pPr>
        <w:pStyle w:val="Bullet"/>
      </w:pPr>
      <w:r>
        <w:t xml:space="preserve">The </w:t>
      </w:r>
      <w:r w:rsidRPr="00490028">
        <w:rPr>
          <w:rStyle w:val="CodeInline"/>
        </w:rPr>
        <w:t>window.onload</w:t>
      </w:r>
      <w:r>
        <w:t xml:space="preserve"> function initialize</w:t>
      </w:r>
      <w:r w:rsidR="00561558">
        <w:t>s</w:t>
      </w:r>
      <w:r>
        <w:t xml:space="preserve"> the game engine and calls the </w:t>
      </w:r>
      <w:r>
        <w:rPr>
          <w:rStyle w:val="CodeInline"/>
        </w:rPr>
        <w:t>loop.s</w:t>
      </w:r>
      <w:r w:rsidRPr="00490028">
        <w:rPr>
          <w:rStyle w:val="CodeInline"/>
        </w:rPr>
        <w:t>tart()</w:t>
      </w:r>
      <w:r>
        <w:t xml:space="preserve"> function</w:t>
      </w:r>
      <w:r w:rsidR="00561558">
        <w:t>,</w:t>
      </w:r>
      <w:r>
        <w:t xml:space="preserve"> passing in </w:t>
      </w:r>
      <w:r w:rsidRPr="00490028">
        <w:rPr>
          <w:rStyle w:val="CodeInline"/>
        </w:rPr>
        <w:t>MyGame</w:t>
      </w:r>
      <w:r>
        <w:t xml:space="preserve"> as </w:t>
      </w:r>
      <w:r w:rsidR="00561558">
        <w:t>a</w:t>
      </w:r>
      <w:r>
        <w:t xml:space="preserve"> parameter.</w:t>
      </w:r>
    </w:p>
    <w:p w14:paraId="44F1BBBD" w14:textId="0E3DAA9B" w:rsidR="006A4676" w:rsidRDefault="006A4676" w:rsidP="006A4676">
      <w:pPr>
        <w:pStyle w:val="Bullet"/>
      </w:pPr>
      <w:r>
        <w:t xml:space="preserve">The </w:t>
      </w:r>
      <w:r w:rsidRPr="00490028">
        <w:rPr>
          <w:rStyle w:val="CodeInline"/>
        </w:rPr>
        <w:t>loop.start()</w:t>
      </w:r>
      <w:r>
        <w:t xml:space="preserve"> function, through the </w:t>
      </w:r>
      <w:r w:rsidRPr="003633AD">
        <w:rPr>
          <w:rStyle w:val="CodeInline"/>
        </w:rPr>
        <w:t>resource_map</w:t>
      </w:r>
      <w:r>
        <w:t>, wait</w:t>
      </w:r>
      <w:r w:rsidR="00561558">
        <w:t>s</w:t>
      </w:r>
      <w:r>
        <w:t xml:space="preserve"> for the completion of all asynchronous loading operations before it calls to initialize </w:t>
      </w:r>
      <w:r w:rsidRPr="003633AD">
        <w:rPr>
          <w:rStyle w:val="CodeInline"/>
        </w:rPr>
        <w:t>MyGame</w:t>
      </w:r>
      <w:r>
        <w:t xml:space="preserve"> and starts the actual game loop cycle.</w:t>
      </w:r>
    </w:p>
    <w:p w14:paraId="08BC1223" w14:textId="46BB0DC7" w:rsidR="006A4676" w:rsidRDefault="0068203E" w:rsidP="006A4676">
      <w:pPr>
        <w:pStyle w:val="BodyTextFirst"/>
      </w:pPr>
      <w:ins w:id="169" w:author="Kelvin Sung" w:date="2021-09-12T09:55:00Z">
        <w:r>
          <w:t>&gt;&gt;HERE</w:t>
        </w:r>
      </w:ins>
      <w:r w:rsidR="00246AAB">
        <w:t>From this</w:t>
      </w:r>
      <w:r w:rsidR="006A4676">
        <w:t xml:space="preserve"> discussion, it is interesting to recognize that any object with the appropriately defined public methods can replace the </w:t>
      </w:r>
      <w:r w:rsidR="006A4676" w:rsidRPr="00A409DD">
        <w:rPr>
          <w:rStyle w:val="CodeInline"/>
        </w:rPr>
        <w:t>MyGame</w:t>
      </w:r>
      <w:r w:rsidR="006A4676">
        <w:t xml:space="preserve"> object. Effectively, at any point, it is possible to call the </w:t>
      </w:r>
      <w:r w:rsidR="006A4676">
        <w:rPr>
          <w:rStyle w:val="CodeInline"/>
        </w:rPr>
        <w:t>loop.s</w:t>
      </w:r>
      <w:r w:rsidR="006A4676" w:rsidRPr="00A409DD">
        <w:rPr>
          <w:rStyle w:val="CodeInline"/>
        </w:rPr>
        <w:t>tart()</w:t>
      </w:r>
      <w:r w:rsidR="006A4676">
        <w:t xml:space="preserve"> function to initiate the loading of a new scene. This section </w:t>
      </w:r>
      <w:r w:rsidR="00561558">
        <w:t>expands on this</w:t>
      </w:r>
      <w:r w:rsidR="006A4676">
        <w:t xml:space="preserve"> </w:t>
      </w:r>
      <w:r w:rsidR="00561558">
        <w:t xml:space="preserve">idea </w:t>
      </w:r>
      <w:r w:rsidR="006A4676">
        <w:t xml:space="preserve">by introducing the </w:t>
      </w:r>
      <w:r w:rsidR="006A4676" w:rsidRPr="003633AD">
        <w:rPr>
          <w:rStyle w:val="CodeInline"/>
        </w:rPr>
        <w:t>Scene</w:t>
      </w:r>
      <w:r w:rsidR="006A4676">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110C5BEB" w:rsidR="003F7837" w:rsidRDefault="0068203E" w:rsidP="006A4676">
      <w:pPr>
        <w:pStyle w:val="BodyTextFirst"/>
      </w:pPr>
      <w:ins w:id="170" w:author="Kelvin Sung" w:date="2021-09-12T09:55:00Z">
        <w:r>
          <w:t>&gt;&gt;HERE</w:t>
        </w:r>
      </w:ins>
      <w:r w:rsidR="006A4676" w:rsidRPr="00A409DD">
        <w:t xml:space="preserve">This project defines the </w:t>
      </w:r>
      <w:r w:rsidR="006A4676" w:rsidRPr="00E30269">
        <w:rPr>
          <w:rStyle w:val="CodeInline"/>
        </w:rPr>
        <w:t>Scene</w:t>
      </w:r>
      <w:r w:rsidR="006A4676" w:rsidRPr="00A409DD">
        <w:t xml:space="preserve"> object as an abstract superclass for interfacing with your game engine. From this project on, all client code must be encapsulated in subclasses of the abstract </w:t>
      </w:r>
      <w:r w:rsidR="006A4676" w:rsidRPr="00E30269">
        <w:rPr>
          <w:rStyle w:val="CodeInline"/>
        </w:rPr>
        <w:t>Scene</w:t>
      </w:r>
      <w:r w:rsidR="006A4676" w:rsidRPr="00A409DD">
        <w:t xml:space="preserve"> class, and the game engine will be able to interact with these classes in a </w:t>
      </w:r>
      <w:r w:rsidR="00246AAB">
        <w:t xml:space="preserve">coherent and </w:t>
      </w:r>
      <w:r w:rsidR="006A4676" w:rsidRPr="00A409DD">
        <w:t xml:space="preserve">well-defined manner. You can see an example of this project running in Figure 4-5. The source code to this project is defined in the </w:t>
      </w:r>
      <w:r w:rsidR="006A4676" w:rsidRPr="00A409DD">
        <w:rPr>
          <w:rStyle w:val="CodeInline"/>
        </w:rPr>
        <w:t>chapter4/4.5.scene_objects</w:t>
      </w:r>
      <w:r w:rsidR="006A4676"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222F0AEF" w:rsidR="006A4676" w:rsidRPr="006A4676" w:rsidRDefault="0068203E" w:rsidP="0010691D">
      <w:pPr>
        <w:pStyle w:val="BodyTextFirst"/>
      </w:pPr>
      <w:ins w:id="171" w:author="Kelvin Sung" w:date="2021-09-12T09:55:00Z">
        <w:r>
          <w:t>&gt;&gt;HERE</w:t>
        </w:r>
      </w:ins>
      <w:r w:rsidR="006A4676" w:rsidRPr="006A4676">
        <w:t xml:space="preserve">There are two distinct levels in this project: the </w:t>
      </w:r>
      <w:r w:rsidR="006A4676" w:rsidRPr="0010691D">
        <w:rPr>
          <w:rStyle w:val="CodeInline"/>
        </w:rPr>
        <w:t>MyGame</w:t>
      </w:r>
      <w:r w:rsidR="006A4676" w:rsidRPr="006A4676">
        <w:t xml:space="preserve"> level with a blue rectangle drawn above a red square over a gray background; and the </w:t>
      </w:r>
      <w:r w:rsidR="006A4676" w:rsidRPr="0010691D">
        <w:rPr>
          <w:rStyle w:val="CodeInline"/>
        </w:rPr>
        <w:t>BlueLevel</w:t>
      </w:r>
      <w:r w:rsidR="006A4676"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01C32E06" w:rsidR="006A4676" w:rsidRPr="006A4676" w:rsidRDefault="0068203E" w:rsidP="0010691D">
      <w:pPr>
        <w:pStyle w:val="BodyTextFirst"/>
      </w:pPr>
      <w:ins w:id="172" w:author="Kelvin Sung" w:date="2021-09-12T09:55:00Z">
        <w:r>
          <w:t>&gt;&gt;HERE</w:t>
        </w:r>
      </w:ins>
      <w:r w:rsidR="006A4676" w:rsidRPr="006A4676">
        <w:t>Notice that on each level, moving the front rectangle toward</w:t>
      </w:r>
      <w:r w:rsidR="00246AAB">
        <w:t>s</w:t>
      </w:r>
      <w:r w:rsidR="006A4676" w:rsidRPr="006A4676">
        <w:t xml:space="preserve"> the left to touch the left boundary will cause the loading of the other level. The </w:t>
      </w:r>
      <w:r w:rsidR="006A4676" w:rsidRPr="0010691D">
        <w:rPr>
          <w:rStyle w:val="CodeInline"/>
        </w:rPr>
        <w:t>MyGame</w:t>
      </w:r>
      <w:r w:rsidR="006A4676" w:rsidRPr="006A4676">
        <w:t xml:space="preserve"> level will cause </w:t>
      </w:r>
      <w:r w:rsidR="006A4676" w:rsidRPr="0010691D">
        <w:rPr>
          <w:rStyle w:val="CodeInline"/>
        </w:rPr>
        <w:t>BlueLevel</w:t>
      </w:r>
      <w:r w:rsidR="006A4676" w:rsidRPr="006A4676">
        <w:t xml:space="preserve"> to be loaded, and </w:t>
      </w:r>
      <w:r w:rsidR="006A4676" w:rsidRPr="0010691D">
        <w:rPr>
          <w:rStyle w:val="CodeInline"/>
        </w:rPr>
        <w:t>BlueLevel</w:t>
      </w:r>
      <w:r w:rsidR="006A4676" w:rsidRPr="006A4676">
        <w:t xml:space="preserve"> will cause the </w:t>
      </w:r>
      <w:r w:rsidR="006A4676" w:rsidRPr="0010691D">
        <w:rPr>
          <w:rStyle w:val="CodeInline"/>
        </w:rPr>
        <w:t>MyGame</w:t>
      </w:r>
      <w:r w:rsidR="006A4676" w:rsidRPr="006A4676">
        <w:t xml:space="preserve"> level to be loaded.</w:t>
      </w:r>
    </w:p>
    <w:p w14:paraId="75C70450" w14:textId="37C93C53" w:rsidR="006A4676" w:rsidRPr="006A4676" w:rsidRDefault="0068203E" w:rsidP="0010691D">
      <w:pPr>
        <w:pStyle w:val="BodyTextFirst"/>
      </w:pPr>
      <w:ins w:id="173" w:author="Kelvin Sung" w:date="2021-09-12T09:55:00Z">
        <w:r>
          <w:t>&gt;&gt;HERE</w:t>
        </w:r>
      </w:ins>
      <w:r w:rsidR="006A4676"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3E1C1312" w:rsidR="006A4676" w:rsidRDefault="0068203E" w:rsidP="006A4676">
      <w:pPr>
        <w:pStyle w:val="BodyTextFirst"/>
      </w:pPr>
      <w:ins w:id="174" w:author="Kelvin Sung" w:date="2021-09-12T09:55:00Z">
        <w:r>
          <w:t>&gt;&gt;HERE</w:t>
        </w:r>
      </w:ins>
      <w:r w:rsidR="006A4676" w:rsidRPr="00A409DD">
        <w:t xml:space="preserve">Based on the experience from the previous project, an abstract </w:t>
      </w:r>
      <w:r w:rsidR="00705B32">
        <w:rPr>
          <w:rStyle w:val="CodeInline"/>
        </w:rPr>
        <w:t>S</w:t>
      </w:r>
      <w:r w:rsidR="006A4676" w:rsidRPr="00E30269">
        <w:rPr>
          <w:rStyle w:val="CodeInline"/>
        </w:rPr>
        <w:t>cene</w:t>
      </w:r>
      <w:r w:rsidR="006A4676" w:rsidRPr="00A409DD">
        <w:t xml:space="preserve"> </w:t>
      </w:r>
      <w:r w:rsidR="006A4676">
        <w:t xml:space="preserve">class </w:t>
      </w:r>
      <w:r w:rsidR="006A4676" w:rsidRPr="00A409DD">
        <w:t xml:space="preserve">for encapsulating the interface to the game engine must </w:t>
      </w:r>
      <w:r w:rsidR="006A4676">
        <w:t xml:space="preserve">at the very least </w:t>
      </w:r>
      <w:r w:rsidR="006A4676" w:rsidRPr="00A409DD">
        <w:t xml:space="preserve">define these functions: </w:t>
      </w:r>
      <w:r w:rsidR="006A4676" w:rsidRPr="00517521">
        <w:rPr>
          <w:rStyle w:val="CodeInline"/>
        </w:rPr>
        <w:t>init()</w:t>
      </w:r>
      <w:r w:rsidR="006A4676" w:rsidRPr="00A409DD">
        <w:t xml:space="preserve">, </w:t>
      </w:r>
      <w:r w:rsidR="006A4676" w:rsidRPr="00517521">
        <w:rPr>
          <w:rStyle w:val="CodeInline"/>
        </w:rPr>
        <w:t>draw()</w:t>
      </w:r>
      <w:r w:rsidR="006A4676" w:rsidRPr="00133401">
        <w:t xml:space="preserve">, </w:t>
      </w:r>
      <w:r w:rsidR="006A4676" w:rsidRPr="00517521">
        <w:rPr>
          <w:rStyle w:val="CodeInline"/>
        </w:rPr>
        <w:t>update()</w:t>
      </w:r>
      <w:r w:rsidR="006A4676" w:rsidRPr="00A409DD">
        <w:t xml:space="preserve">, </w:t>
      </w:r>
      <w:r w:rsidR="006A4676" w:rsidRPr="00517521">
        <w:rPr>
          <w:rStyle w:val="CodeInline"/>
        </w:rPr>
        <w:t>load()</w:t>
      </w:r>
      <w:r w:rsidR="006A4676" w:rsidRPr="00A409DD">
        <w:t xml:space="preserve">, and </w:t>
      </w:r>
      <w:r w:rsidR="006A4676" w:rsidRPr="00517521">
        <w:rPr>
          <w:rStyle w:val="CodeInline"/>
        </w:rPr>
        <w:t>unload()</w:t>
      </w:r>
      <w:r w:rsidR="006A4676">
        <w:t xml:space="preserve">. Missing from this list are the support for level transitions to </w:t>
      </w:r>
      <w:r w:rsidR="006A4676" w:rsidRPr="00E30269">
        <w:rPr>
          <w:rStyle w:val="CodeInline"/>
        </w:rPr>
        <w:t>start</w:t>
      </w:r>
      <w:r w:rsidR="006A4676">
        <w:t xml:space="preserve">, advance to the </w:t>
      </w:r>
      <w:r w:rsidR="006A4676" w:rsidRPr="00827CC4">
        <w:rPr>
          <w:rStyle w:val="CodeInline"/>
        </w:rPr>
        <w:t>next</w:t>
      </w:r>
      <w:r w:rsidR="006A4676">
        <w:t xml:space="preserve"> level and, if desired, to</w:t>
      </w:r>
      <w:r w:rsidR="006A4676" w:rsidRPr="00133401">
        <w:rPr>
          <w:rStyle w:val="CodeInline"/>
        </w:rPr>
        <w:t xml:space="preserve"> </w:t>
      </w:r>
      <w:r w:rsidR="006A4676" w:rsidRPr="00E30269">
        <w:rPr>
          <w:rStyle w:val="CodeInline"/>
        </w:rPr>
        <w:t>stop</w:t>
      </w:r>
      <w:r w:rsidR="006A4676">
        <w:t xml:space="preserve"> the game.</w:t>
      </w:r>
    </w:p>
    <w:p w14:paraId="769C02A5" w14:textId="5196E73A" w:rsidR="006A4676" w:rsidRDefault="006A4676" w:rsidP="006A4676">
      <w:pPr>
        <w:pStyle w:val="NumList"/>
        <w:numPr>
          <w:ilvl w:val="0"/>
          <w:numId w:val="28"/>
        </w:numPr>
      </w:pPr>
      <w:r w:rsidRPr="008F047C">
        <w:lastRenderedPageBreak/>
        <w:t xml:space="preserve">Create a new JavaScript file in the </w:t>
      </w:r>
      <w:r w:rsidRPr="008F047C">
        <w:rPr>
          <w:rStyle w:val="CodeInline"/>
        </w:rPr>
        <w:t>src/engine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r w:rsidR="00246AAB">
        <w:softHyphen/>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r w:rsidR="00246AAB">
        <w:t xml:space="preserve"> </w:t>
      </w:r>
      <w:r w:rsidR="004058C1">
        <w:t>implementation to follow …</w:t>
      </w:r>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64AC4EFC" w:rsidR="006A4676" w:rsidRDefault="007C2384" w:rsidP="007C2384">
      <w:pPr>
        <w:pStyle w:val="Code"/>
      </w:pPr>
      <w:r>
        <w:t xml:space="preserve">    </w:t>
      </w:r>
      <w:r w:rsidR="006A4676">
        <w:t>}</w:t>
      </w:r>
    </w:p>
    <w:p w14:paraId="76D0380D" w14:textId="2D034A2D" w:rsidR="007E0DD1" w:rsidRDefault="007E0DD1" w:rsidP="00D2319D">
      <w:pPr>
        <w:pStyle w:val="Code"/>
      </w:pPr>
      <w:r>
        <w:t>}</w:t>
      </w:r>
    </w:p>
    <w:p w14:paraId="020AF921" w14:textId="54277ADC"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415F1135"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56147EFE" w:rsidR="006A4676" w:rsidRDefault="0068203E" w:rsidP="006A4676">
      <w:pPr>
        <w:pStyle w:val="BodyTextFirst"/>
      </w:pPr>
      <w:ins w:id="175" w:author="Kelvin Sung" w:date="2021-09-12T09:55:00Z">
        <w:r>
          <w:t>&gt;&gt;HERE</w:t>
        </w:r>
      </w:ins>
      <w:r w:rsidR="006A4676" w:rsidRPr="00AA37AC">
        <w:t>Together these functions present a protocol to interface with the game engine. It is expected that subclasses will override these functions to implement the actual game behaviors.</w:t>
      </w:r>
    </w:p>
    <w:p w14:paraId="33DCA36F" w14:textId="7723FB29"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w:t>
      </w:r>
      <w:r w:rsidRPr="008F047C">
        <w:lastRenderedPageBreak/>
        <w:t>object</w:t>
      </w:r>
      <w:r>
        <w:t>,</w:t>
      </w:r>
      <w:r w:rsidRPr="008F047C">
        <w:t xml:space="preserve"> </w:t>
      </w:r>
      <w:r>
        <w:t>h</w:t>
      </w:r>
      <w:r w:rsidRPr="008F047C">
        <w:t>owever, the created instance will be completely useless</w:t>
      </w:r>
      <w:r>
        <w:t xml:space="preserve"> and the error message will provide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6B58ADDD" w:rsidR="00253D95" w:rsidRDefault="0068203E" w:rsidP="00253D95">
      <w:pPr>
        <w:pStyle w:val="BodyTextFirst"/>
      </w:pPr>
      <w:ins w:id="176" w:author="Kelvin Sung" w:date="2021-09-12T09:55:00Z">
        <w:r>
          <w:t>&gt;&gt;HERE</w:t>
        </w:r>
      </w:ins>
      <w:r w:rsidR="00253D95" w:rsidRPr="00253D95">
        <w:t>The game engine must be modified in two important ways. First</w:t>
      </w:r>
      <w:r w:rsidR="00003E62">
        <w:t xml:space="preserve">, </w:t>
      </w:r>
      <w:r w:rsidR="00253D95" w:rsidRPr="00253D95">
        <w:t xml:space="preserve">the game engine access file, </w:t>
      </w:r>
      <w:r w:rsidR="00253D95" w:rsidRPr="0010691D">
        <w:rPr>
          <w:rStyle w:val="CodeInline"/>
        </w:rPr>
        <w:t>index.js</w:t>
      </w:r>
      <w:r w:rsidR="00253D95" w:rsidRPr="00253D95">
        <w:t>, must be modified to export the newly introduced symbols to the client</w:t>
      </w:r>
      <w:r w:rsidR="00003E62">
        <w:t xml:space="preserve"> as is done with all new functionality</w:t>
      </w:r>
      <w:r w:rsidR="00253D95" w:rsidRPr="00253D95">
        <w:t xml:space="preserve">. Second, the </w:t>
      </w:r>
      <w:r w:rsidR="00253D95" w:rsidRPr="0010691D">
        <w:rPr>
          <w:rStyle w:val="CodeInline"/>
        </w:rPr>
        <w:t>Scene.stop()</w:t>
      </w:r>
      <w:r w:rsidR="00253D95" w:rsidRPr="00253D95">
        <w:t xml:space="preserve"> function introduce</w:t>
      </w:r>
      <w:r w:rsidR="00003E62">
        <w:t>s</w:t>
      </w:r>
      <w:r w:rsidR="00253D95" w:rsidRPr="00253D95">
        <w:t xml:space="preserve"> the possibility of stopping the game</w:t>
      </w:r>
      <w:r w:rsidR="00003E62">
        <w:t xml:space="preserve"> and handles the cleanup and resource deallocation required</w:t>
      </w:r>
      <w:r w:rsidR="00253D95" w:rsidRPr="00253D95">
        <w:t>.</w:t>
      </w:r>
    </w:p>
    <w:p w14:paraId="4DC96322" w14:textId="77777777" w:rsidR="00154F11" w:rsidRPr="00154F11" w:rsidRDefault="00154F11" w:rsidP="0010691D">
      <w:pPr>
        <w:pStyle w:val="Heading4"/>
      </w:pPr>
      <w:r w:rsidRPr="00154F11">
        <w:t>Export the Scene Class to the Client</w:t>
      </w:r>
    </w:p>
    <w:p w14:paraId="41ECFA80" w14:textId="4412DE16" w:rsidR="00154F11" w:rsidRPr="00154F11" w:rsidRDefault="0068203E" w:rsidP="0010691D">
      <w:pPr>
        <w:pStyle w:val="BodyTextFirst"/>
      </w:pPr>
      <w:ins w:id="177" w:author="Kelvin Sung" w:date="2021-09-12T09:55:00Z">
        <w:r>
          <w:t>&gt;&gt;HERE</w:t>
        </w:r>
      </w:ins>
      <w:r w:rsidR="00154F11" w:rsidRPr="00154F11">
        <w:t xml:space="preserve">Edit the </w:t>
      </w:r>
      <w:r w:rsidR="00154F11" w:rsidRPr="0010691D">
        <w:rPr>
          <w:rStyle w:val="CodeInline"/>
        </w:rPr>
        <w:t>index.js</w:t>
      </w:r>
      <w:r w:rsidR="00154F11" w:rsidRPr="00154F11">
        <w:t xml:space="preserve"> file to import from </w:t>
      </w:r>
      <w:r w:rsidR="00154F11" w:rsidRPr="0010691D">
        <w:rPr>
          <w:rStyle w:val="CodeInline"/>
        </w:rPr>
        <w:t>scene.js</w:t>
      </w:r>
      <w:r w:rsidR="00154F11" w:rsidRPr="00154F11">
        <w:t xml:space="preserve"> and export </w:t>
      </w:r>
      <w:r w:rsidR="00154F11" w:rsidRPr="0010691D">
        <w:rPr>
          <w:rStyle w:val="CodeInline"/>
        </w:rPr>
        <w:t>Scene</w:t>
      </w:r>
      <w:r w:rsidR="00154F11" w:rsidRPr="00154F11">
        <w:t xml:space="preserve"> for the client.</w:t>
      </w:r>
    </w:p>
    <w:p w14:paraId="3B52DC10" w14:textId="2A8C6A50" w:rsidR="00154F11" w:rsidRPr="00154F11" w:rsidRDefault="00154F11" w:rsidP="0010691D">
      <w:pPr>
        <w:pStyle w:val="Code"/>
      </w:pPr>
      <w:r w:rsidRPr="00154F11">
        <w:t>… identical to previous code</w:t>
      </w:r>
      <w:r w:rsidR="005A5508">
        <w:t xml:space="preserve"> …</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67D74A97" w:rsidR="00154F11" w:rsidRPr="00154F11" w:rsidRDefault="00154F11" w:rsidP="0010691D">
      <w:pPr>
        <w:pStyle w:val="Code"/>
      </w:pPr>
      <w:r w:rsidRPr="00154F11">
        <w:t>… identical to previous code</w:t>
      </w:r>
      <w:r w:rsidR="005A5508">
        <w:t xml:space="preserve"> …</w:t>
      </w:r>
    </w:p>
    <w:p w14:paraId="0EEFABF7" w14:textId="77777777" w:rsidR="00154F11" w:rsidRPr="00154F11" w:rsidRDefault="00154F11" w:rsidP="0010691D">
      <w:pPr>
        <w:pStyle w:val="Code"/>
      </w:pPr>
      <w:r w:rsidRPr="00154F11">
        <w:t>export default {</w:t>
      </w:r>
    </w:p>
    <w:p w14:paraId="1BA4EA37" w14:textId="4955604A" w:rsidR="00154F11" w:rsidRPr="00154F11" w:rsidRDefault="00154F11" w:rsidP="0010691D">
      <w:pPr>
        <w:pStyle w:val="Code"/>
      </w:pPr>
      <w:r w:rsidRPr="00154F11">
        <w:t xml:space="preserve">    … identical to previous code</w:t>
      </w:r>
      <w:r w:rsidR="005A5508">
        <w:t xml:space="preserve"> …</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6B5BE420" w:rsidR="00154F11" w:rsidRPr="00154F11" w:rsidRDefault="00154F11" w:rsidP="0010691D">
      <w:pPr>
        <w:pStyle w:val="Code"/>
      </w:pPr>
      <w:r w:rsidRPr="00154F11">
        <w:t xml:space="preserve">    … identical to previous code</w:t>
      </w:r>
      <w:r w:rsidR="005A5508">
        <w:t xml:space="preserve"> …</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2DED3ED" w:rsidR="00154F11" w:rsidRPr="00154F11" w:rsidRDefault="0068203E" w:rsidP="0010691D">
      <w:pPr>
        <w:pStyle w:val="BodyTextFirst"/>
      </w:pPr>
      <w:ins w:id="178" w:author="Kelvin Sung" w:date="2021-09-12T09:55:00Z">
        <w:r>
          <w:t>&gt;&gt;HERE</w:t>
        </w:r>
      </w:ins>
      <w:r w:rsidR="00154F11" w:rsidRPr="00154F11">
        <w:t>It is important to release the allocated resources when the game engine shuts down. The cleanup process is rather involved and occurs in the reverse</w:t>
      </w:r>
      <w:r w:rsidR="00003E62">
        <w:t xml:space="preserve"> order</w:t>
      </w:r>
      <w:r w:rsidR="00154F11"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3F4B9962" w:rsidR="00154F11" w:rsidRDefault="00154F11" w:rsidP="00154F11">
      <w:pPr>
        <w:pStyle w:val="Code"/>
      </w:pPr>
      <w:r>
        <w:t>… identical to previous code</w:t>
      </w:r>
      <w:r w:rsidR="005A5508">
        <w:t xml:space="preserve"> …</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524824E2" w:rsidR="00154F11" w:rsidRPr="00154F11" w:rsidRDefault="00154F11" w:rsidP="00154F11">
      <w:pPr>
        <w:pStyle w:val="Code"/>
      </w:pPr>
      <w:r w:rsidRPr="00154F11">
        <w:t>… identical to previous code</w:t>
      </w:r>
      <w:r w:rsidR="005A5508">
        <w:t xml:space="preserve"> …</w:t>
      </w:r>
    </w:p>
    <w:p w14:paraId="79C922CA" w14:textId="77777777" w:rsidR="00154F11" w:rsidRPr="000815E4" w:rsidRDefault="00154F11" w:rsidP="007C2384">
      <w:pPr>
        <w:pStyle w:val="Code"/>
        <w:rPr>
          <w:rStyle w:val="CodeBold"/>
        </w:rPr>
      </w:pPr>
      <w:r w:rsidRPr="000815E4">
        <w:rPr>
          <w:rStyle w:val="CodeBold"/>
        </w:rPr>
        <w:t>function cleanUp() {</w:t>
      </w:r>
    </w:p>
    <w:p w14:paraId="34489C84"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loop.cleanUp();</w:t>
      </w:r>
    </w:p>
    <w:p w14:paraId="60A9349D"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input.cleanUp();</w:t>
      </w:r>
    </w:p>
    <w:p w14:paraId="565461D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shaderResources.cleanUp();</w:t>
      </w:r>
    </w:p>
    <w:p w14:paraId="7E3B84F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vertexBuffer.cleanUp();</w:t>
      </w:r>
    </w:p>
    <w:p w14:paraId="4C6A146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glSys.cleanUp();</w:t>
      </w:r>
    </w:p>
    <w:p w14:paraId="1C9ED273" w14:textId="77777777" w:rsidR="00154F11" w:rsidRPr="000815E4" w:rsidRDefault="00154F11" w:rsidP="00154F11">
      <w:pPr>
        <w:pStyle w:val="Code"/>
        <w:rPr>
          <w:rStyle w:val="CodeBold"/>
        </w:rPr>
      </w:pPr>
      <w:r w:rsidRPr="000815E4">
        <w:rPr>
          <w:rStyle w:val="CodeBold"/>
        </w:rPr>
        <w:t>}</w:t>
      </w:r>
    </w:p>
    <w:p w14:paraId="13FC3D61" w14:textId="34BBDB9A" w:rsidR="00154F11" w:rsidRPr="00154F11" w:rsidRDefault="00154F11" w:rsidP="00154F11">
      <w:pPr>
        <w:pStyle w:val="Code"/>
      </w:pPr>
      <w:r w:rsidRPr="00154F11">
        <w:t>… identical to previous code</w:t>
      </w:r>
      <w:r w:rsidR="005A5508">
        <w:t xml:space="preserve"> …</w:t>
      </w:r>
    </w:p>
    <w:p w14:paraId="4ECB5D2C" w14:textId="77777777" w:rsidR="00154F11" w:rsidRPr="00154F11" w:rsidRDefault="00154F11" w:rsidP="00154F11">
      <w:pPr>
        <w:pStyle w:val="Code"/>
      </w:pPr>
      <w:r w:rsidRPr="00154F11">
        <w:t>export default {</w:t>
      </w:r>
    </w:p>
    <w:p w14:paraId="6AC23DE5" w14:textId="25E47332" w:rsidR="00154F11" w:rsidRPr="00154F11" w:rsidRDefault="00154F11" w:rsidP="00154F11">
      <w:pPr>
        <w:pStyle w:val="Code"/>
      </w:pPr>
      <w:r w:rsidRPr="00154F11">
        <w:t xml:space="preserve">    … identical to previous code</w:t>
      </w:r>
      <w:r w:rsidR="00791EC9">
        <w:t xml:space="preserve"> …</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8240D3F" w:rsidR="00154F11" w:rsidRDefault="00154F11" w:rsidP="00154F11">
      <w:pPr>
        <w:pStyle w:val="Code"/>
      </w:pPr>
      <w:r>
        <w:t xml:space="preserve">    … identical to previous code</w:t>
      </w:r>
      <w:r w:rsidR="005A5508">
        <w:t xml:space="preserve"> …</w:t>
      </w:r>
    </w:p>
    <w:p w14:paraId="110F120A" w14:textId="77777777" w:rsidR="00154F11" w:rsidRDefault="00154F11" w:rsidP="00154F11">
      <w:pPr>
        <w:pStyle w:val="Code"/>
      </w:pPr>
      <w:r>
        <w:t>}</w:t>
      </w:r>
    </w:p>
    <w:p w14:paraId="7940968E" w14:textId="479C272D" w:rsidR="00154F11" w:rsidRDefault="00154F11" w:rsidP="00154F11">
      <w:pPr>
        <w:pStyle w:val="NoteTipCaution"/>
      </w:pPr>
      <w:r w:rsidRPr="00827CC4">
        <w:rPr>
          <w:rStyle w:val="Strong"/>
        </w:rPr>
        <w:lastRenderedPageBreak/>
        <w:t xml:space="preserve">Note </w:t>
      </w:r>
      <w:r>
        <w:t xml:space="preserve">Similar to other core engine internal components, such as </w:t>
      </w:r>
      <w:r w:rsidRPr="00E30269">
        <w:rPr>
          <w:rStyle w:val="CodeInline"/>
        </w:rPr>
        <w:t>gl</w:t>
      </w:r>
      <w:r>
        <w:t xml:space="preserve">, or </w:t>
      </w:r>
      <w:r w:rsidRPr="00E30269">
        <w:rPr>
          <w:rStyle w:val="CodeInline"/>
        </w:rPr>
        <w:t>vertex_buffer</w:t>
      </w:r>
      <w:r>
        <w:t xml:space="preserve">, </w:t>
      </w:r>
      <w:r w:rsidRPr="00E30269">
        <w:rPr>
          <w:rStyle w:val="CodeInline"/>
        </w:rPr>
        <w:t>loop</w:t>
      </w:r>
      <w:r>
        <w:t xml:space="preserve"> should not be </w:t>
      </w:r>
      <w:r w:rsidR="000815E4">
        <w:t xml:space="preserve">accessed </w:t>
      </w:r>
      <w:r>
        <w:t xml:space="preserve">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w:t>
      </w:r>
      <w:r w:rsidR="0028697E">
        <w:t xml:space="preserve">irrelevant </w:t>
      </w:r>
      <w:r>
        <w:t>complexit</w:t>
      </w:r>
      <w:r w:rsidR="00003E62">
        <w:t>y</w:t>
      </w:r>
      <w:r>
        <w:t xml:space="preserve"> </w:t>
      </w:r>
      <w:r w:rsidR="00003E62">
        <w:t>within</w:t>
      </w:r>
      <w:r>
        <w:t xml:space="preserve"> the engine.</w:t>
      </w:r>
    </w:p>
    <w:p w14:paraId="0E538FBA" w14:textId="5974EE15" w:rsidR="00154F11" w:rsidRDefault="0068203E" w:rsidP="00154F11">
      <w:pPr>
        <w:pStyle w:val="BodyTextFirst"/>
      </w:pPr>
      <w:ins w:id="179" w:author="Kelvin Sung" w:date="2021-09-12T09:55:00Z">
        <w:r>
          <w:t>&gt;&gt;HERE</w:t>
        </w:r>
      </w:ins>
      <w:r w:rsidR="00154F11">
        <w:t>Notice that none of the components have defined the</w:t>
      </w:r>
      <w:r w:rsidR="00003E62">
        <w:t>ir</w:t>
      </w:r>
      <w:r w:rsidR="00154F11">
        <w:t xml:space="preserve"> corresponding cleanup functions. You will now remedy this.</w:t>
      </w:r>
      <w:r w:rsidR="00791EC9">
        <w:t xml:space="preserve"> In each of the following cases, make sure to remember to export the newly defined </w:t>
      </w:r>
      <w:r w:rsidR="00791EC9" w:rsidRPr="00D2319D">
        <w:rPr>
          <w:rStyle w:val="CodeInline"/>
        </w:rPr>
        <w:t>cleanup()</w:t>
      </w:r>
      <w:r w:rsidR="00791EC9">
        <w:t xml:space="preserve"> function</w:t>
      </w:r>
      <w:r w:rsidR="00D95141">
        <w:t xml:space="preserve"> when </w:t>
      </w:r>
      <w:r w:rsidR="008F7A21">
        <w:t>appropriate</w:t>
      </w:r>
      <w:r w:rsidR="00791EC9">
        <w:t>.</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r w:rsidRPr="00196FBB">
        <w:rPr>
          <w:rStyle w:val="CodeInline"/>
        </w:rPr>
        <w:t>cleanUp()</w:t>
      </w:r>
      <w:r>
        <w:rPr>
          <w:rStyle w:val="CodeInline"/>
        </w:rPr>
        <w:t>,</w:t>
      </w:r>
      <w:r w:rsidRPr="00196FBB">
        <w:t xml:space="preserve"> function</w:t>
      </w:r>
      <w:r>
        <w:t xml:space="preserve"> to stop the game loop and unload the currently active scene.</w:t>
      </w:r>
    </w:p>
    <w:p w14:paraId="2881557B" w14:textId="4C97C150" w:rsidR="00154F11" w:rsidRDefault="00154F11" w:rsidP="00154F11">
      <w:pPr>
        <w:pStyle w:val="Code"/>
      </w:pPr>
      <w:r>
        <w:t>… identical to previous code</w:t>
      </w:r>
      <w:r w:rsidR="005A5508">
        <w:t xml:space="preserve"> …</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180"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r w:rsidRPr="00196FBB">
        <w:rPr>
          <w:rStyle w:val="CodeInline"/>
        </w:rPr>
        <w:t>cleanUp()</w:t>
      </w:r>
      <w:r w:rsidRPr="00196FBB">
        <w:t xml:space="preserve"> function</w:t>
      </w:r>
      <w:r>
        <w:t>. For now, no specific resources need to be released.</w:t>
      </w:r>
    </w:p>
    <w:bookmarkEnd w:id="180"/>
    <w:p w14:paraId="0048A1DB" w14:textId="74DFFD57" w:rsidR="00154F11" w:rsidRDefault="00154F11" w:rsidP="00154F11">
      <w:pPr>
        <w:pStyle w:val="Code"/>
      </w:pPr>
      <w:r>
        <w:t>… identical to previous code</w:t>
      </w:r>
      <w:r w:rsidR="00791EC9">
        <w:t xml:space="preserve"> …</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5006E64B" w:rsidR="00154F11" w:rsidRPr="00196FBB" w:rsidRDefault="00154F11" w:rsidP="00154F11">
      <w:pPr>
        <w:pStyle w:val="Code"/>
      </w:pPr>
      <w:r>
        <w:t>… identical to previous code</w:t>
      </w:r>
      <w:r w:rsidR="005A5508">
        <w:t xml:space="preserve"> …</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r w:rsidRPr="00196FBB">
        <w:rPr>
          <w:rStyle w:val="CodeInline"/>
        </w:rPr>
        <w:t>cleanUp()</w:t>
      </w:r>
      <w:r>
        <w:t xml:space="preserve"> </w:t>
      </w:r>
      <w:r w:rsidRPr="00196FBB">
        <w:t>function</w:t>
      </w:r>
      <w:r>
        <w:t xml:space="preserve"> to clean up the created shader and unload </w:t>
      </w:r>
      <w:r w:rsidR="007E64E3">
        <w:t xml:space="preserve">its </w:t>
      </w:r>
      <w:r>
        <w:t>source code.</w:t>
      </w:r>
    </w:p>
    <w:p w14:paraId="42C67EF3" w14:textId="33BDB678" w:rsidR="00154F11" w:rsidRPr="00196FBB" w:rsidRDefault="00154F11" w:rsidP="00154F11">
      <w:pPr>
        <w:pStyle w:val="Code"/>
      </w:pPr>
      <w:r>
        <w:t>… identical to previous code</w:t>
      </w:r>
      <w:r w:rsidR="005A5508">
        <w:t xml:space="preserve"> …</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r w:rsidRPr="004E67A2">
        <w:rPr>
          <w:rStyle w:val="CodeInline"/>
        </w:rPr>
        <w:t>cleanUp()</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lastRenderedPageBreak/>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r w:rsidRPr="004E67A2">
        <w:rPr>
          <w:rStyle w:val="CodeInline"/>
        </w:rPr>
        <w:t>cleanUp()</w:t>
      </w:r>
      <w:r w:rsidRPr="004E67A2">
        <w:t xml:space="preserve"> function to</w:t>
      </w:r>
      <w:r>
        <w:t xml:space="preserve"> delete the allocated buffer memory.</w:t>
      </w:r>
    </w:p>
    <w:p w14:paraId="20FA1A06" w14:textId="100DF0AA" w:rsidR="00154F11" w:rsidRPr="00196FBB" w:rsidRDefault="00154F11" w:rsidP="00154F11">
      <w:pPr>
        <w:pStyle w:val="Code"/>
      </w:pPr>
      <w:r>
        <w:t>… identical to previous code</w:t>
      </w:r>
      <w:r w:rsidR="001019F4">
        <w:t xml:space="preserve"> …</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181" w:name="_Hlk69105561"/>
      <w:r>
        <w:t xml:space="preserve">Lastly, edit </w:t>
      </w:r>
      <w:r w:rsidRPr="00E30269">
        <w:rPr>
          <w:rStyle w:val="CodeInline"/>
        </w:rPr>
        <w:t>gl.js</w:t>
      </w:r>
      <w:r>
        <w:t xml:space="preserve"> to define and export </w:t>
      </w:r>
      <w:r w:rsidRPr="004E67A2">
        <w:t xml:space="preserve">a </w:t>
      </w:r>
      <w:r w:rsidRPr="004E67A2">
        <w:rPr>
          <w:rStyle w:val="CodeInline"/>
        </w:rPr>
        <w:t>cleanUp()</w:t>
      </w:r>
      <w:r w:rsidRPr="004E67A2">
        <w:t xml:space="preserve"> function to</w:t>
      </w:r>
      <w:r>
        <w:t xml:space="preserve"> inform the player that the engine is now shut down.</w:t>
      </w:r>
      <w:r w:rsidRPr="004E67A2">
        <w:t xml:space="preserve"> </w:t>
      </w:r>
      <w:bookmarkEnd w:id="181"/>
    </w:p>
    <w:p w14:paraId="627EE0ED" w14:textId="01D65FC9" w:rsidR="00154F11" w:rsidRPr="00196FBB" w:rsidRDefault="00154F11" w:rsidP="00154F11">
      <w:pPr>
        <w:pStyle w:val="Code"/>
      </w:pPr>
      <w:r>
        <w:t>… identical to previous code</w:t>
      </w:r>
      <w:r w:rsidR="001019F4">
        <w:t xml:space="preserve"> …</w:t>
      </w:r>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748674A8" w14:textId="77777777" w:rsidR="0068203E" w:rsidRDefault="0068203E" w:rsidP="00154F11">
      <w:pPr>
        <w:pStyle w:val="Code"/>
        <w:rPr>
          <w:ins w:id="182" w:author="Kelvin Sung" w:date="2021-09-12T09:55:00Z"/>
        </w:rPr>
      </w:pPr>
      <w:ins w:id="183" w:author="Kelvin Sung" w:date="2021-09-12T09:55:00Z">
        <w:r>
          <w:t>--------------------------------------------------------------------------</w:t>
        </w:r>
      </w:ins>
    </w:p>
    <w:p w14:paraId="6E394F2A" w14:textId="77777777" w:rsidR="0068203E" w:rsidRDefault="0068203E" w:rsidP="00154F11">
      <w:pPr>
        <w:pStyle w:val="Code"/>
        <w:rPr>
          <w:ins w:id="184" w:author="Kelvin Sung" w:date="2021-09-12T09:55:00Z"/>
        </w:rPr>
      </w:pPr>
      <w:ins w:id="185" w:author="Kelvin Sung" w:date="2021-09-12T09:55:00Z">
        <w:r>
          <w:t>24: ^HERE^[91]</w:t>
        </w:r>
      </w:ins>
    </w:p>
    <w:p w14:paraId="1B0D8718" w14:textId="65364671"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18255413" w:rsidR="008F48E6" w:rsidRPr="008F48E6" w:rsidRDefault="008F48E6" w:rsidP="0010691D">
      <w:pPr>
        <w:pStyle w:val="Heading3"/>
      </w:pPr>
      <w:r w:rsidRPr="008F48E6">
        <w:t xml:space="preserve">Test the Scene </w:t>
      </w:r>
      <w:r w:rsidR="00B510FA">
        <w:t>Class</w:t>
      </w:r>
      <w:r w:rsidR="00B510FA" w:rsidRPr="008F48E6">
        <w:t xml:space="preserve"> </w:t>
      </w:r>
      <w:r w:rsidRPr="008F48E6">
        <w:t>Interface to the Game Engine</w:t>
      </w:r>
    </w:p>
    <w:p w14:paraId="064D1F66" w14:textId="279EF09A" w:rsidR="008F48E6" w:rsidRDefault="0068203E" w:rsidP="008F48E6">
      <w:pPr>
        <w:pStyle w:val="BodyTextFirst"/>
      </w:pPr>
      <w:ins w:id="186" w:author="Kelvin Sung" w:date="2021-09-12T09:55:00Z">
        <w:r>
          <w:t>&gt;&gt;HERE</w:t>
        </w:r>
      </w:ins>
      <w:r w:rsidR="008F48E6" w:rsidRPr="00B6047D">
        <w:t xml:space="preserve">With the abstract </w:t>
      </w:r>
      <w:r w:rsidR="008F48E6" w:rsidRPr="00B6047D">
        <w:rPr>
          <w:rStyle w:val="CodeInline"/>
        </w:rPr>
        <w:t>Scene</w:t>
      </w:r>
      <w:r w:rsidR="008F48E6" w:rsidRPr="00B6047D">
        <w:t xml:space="preserve"> object definition and the </w:t>
      </w:r>
      <w:r w:rsidR="008F48E6">
        <w:t>resource management</w:t>
      </w:r>
      <w:r w:rsidR="008F48E6" w:rsidRPr="00B6047D">
        <w:t xml:space="preserve"> modification</w:t>
      </w:r>
      <w:r w:rsidR="008F48E6">
        <w:t>s</w:t>
      </w:r>
      <w:r w:rsidR="008F48E6" w:rsidRPr="00B6047D">
        <w:t xml:space="preserve"> to the game engine core components, it is now possible to stop an existing scene and load a new scene at will. This section cyc</w:t>
      </w:r>
      <w:r w:rsidR="007E64E3">
        <w:t>les</w:t>
      </w:r>
      <w:r w:rsidR="008F48E6" w:rsidRPr="00B6047D">
        <w:t xml:space="preserve"> between two subclasses of the Scene object, </w:t>
      </w:r>
      <w:r w:rsidR="008F48E6" w:rsidRPr="00B6047D">
        <w:rPr>
          <w:rStyle w:val="CodeInline"/>
        </w:rPr>
        <w:t>MyGame</w:t>
      </w:r>
      <w:r w:rsidR="008F48E6">
        <w:t xml:space="preserve"> and </w:t>
      </w:r>
      <w:r w:rsidR="008F48E6" w:rsidRPr="00E30269">
        <w:rPr>
          <w:rStyle w:val="CodeInline"/>
        </w:rPr>
        <w:t>BlueLevel</w:t>
      </w:r>
      <w:r w:rsidR="008F48E6"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r w:rsidRPr="00827CC4">
        <w:rPr>
          <w:rStyle w:val="CodeInline"/>
        </w:rPr>
        <w:t>MyGame</w:t>
      </w:r>
      <w:r>
        <w:t xml:space="preserve"> scene from the previous project. In this project, </w:t>
      </w:r>
      <w:r w:rsidRPr="00827CC4">
        <w:rPr>
          <w:rStyle w:val="CodeInline"/>
        </w:rPr>
        <w:t>MyGame</w:t>
      </w:r>
      <w:r>
        <w:t xml:space="preserve"> explicitly defines the scene in the </w:t>
      </w:r>
      <w:r w:rsidRPr="00827CC4">
        <w:rPr>
          <w:rStyle w:val="CodeInline"/>
        </w:rPr>
        <w:t>init()</w:t>
      </w:r>
      <w:r>
        <w:t xml:space="preserve"> function, while the </w:t>
      </w:r>
      <w:r w:rsidRPr="00827CC4">
        <w:rPr>
          <w:rStyle w:val="CodeInline"/>
        </w:rPr>
        <w:t>BlueScene</w:t>
      </w:r>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lastRenderedPageBreak/>
        <w:t>The MyGame Scene</w:t>
      </w:r>
    </w:p>
    <w:p w14:paraId="1397F1AC" w14:textId="1780FE9E" w:rsidR="008F48E6" w:rsidRPr="00E30269" w:rsidRDefault="0068203E" w:rsidP="008F48E6">
      <w:pPr>
        <w:pStyle w:val="BodyTextFirst"/>
      </w:pPr>
      <w:ins w:id="187" w:author="Kelvin Sung" w:date="2021-09-12T09:55:00Z">
        <w:r>
          <w:t>&gt;&gt;HERE</w:t>
        </w:r>
      </w:ins>
      <w:r w:rsidR="008F48E6">
        <w:t xml:space="preserve">As mentioned, this scene defines in the </w:t>
      </w:r>
      <w:r w:rsidR="008F48E6" w:rsidRPr="00E30269">
        <w:rPr>
          <w:rStyle w:val="CodeInline"/>
        </w:rPr>
        <w:t>init()</w:t>
      </w:r>
      <w:r w:rsidR="008F48E6">
        <w:t xml:space="preserve"> function the identical content found in the scene file from the previous project. In the following</w:t>
      </w:r>
      <w:r w:rsidR="007E64E3">
        <w:t xml:space="preserve"> section</w:t>
      </w:r>
      <w:r w:rsidR="008F48E6">
        <w:t xml:space="preserve">, take note of the definition and calls to </w:t>
      </w:r>
      <w:r w:rsidR="008F48E6" w:rsidRPr="00E30269">
        <w:rPr>
          <w:rStyle w:val="CodeInline"/>
        </w:rPr>
        <w:t>next()</w:t>
      </w:r>
      <w:r w:rsidR="008F48E6">
        <w:t xml:space="preserve"> and </w:t>
      </w:r>
      <w:r w:rsidR="008F48E6" w:rsidRPr="00E30269">
        <w:rPr>
          <w:rStyle w:val="CodeInline"/>
        </w:rPr>
        <w:t>stop()</w:t>
      </w:r>
      <w:r w:rsidR="008F48E6">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D2319D">
        <w:rPr>
          <w:rStyle w:val="CodeInlin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r w:rsidRPr="00E30269">
        <w:rPr>
          <w:rStyle w:val="CodeInline"/>
        </w:rPr>
        <w:t>MyGame</w:t>
      </w:r>
      <w:r>
        <w:t xml:space="preserve"> to be a subclass of the engine </w:t>
      </w:r>
      <w:r w:rsidRPr="00E30269">
        <w:rPr>
          <w:rStyle w:val="CodeInline"/>
        </w:rPr>
        <w:t>Scene</w:t>
      </w:r>
      <w:r>
        <w:t xml:space="preserve"> class, and remember to export </w:t>
      </w:r>
      <w:r w:rsidRPr="00E30269">
        <w:rPr>
          <w:rStyle w:val="CodeInline"/>
        </w:rPr>
        <w:t>MyGame</w:t>
      </w:r>
      <w:r>
        <w:t>.</w:t>
      </w:r>
    </w:p>
    <w:p w14:paraId="6000CF65" w14:textId="77777777" w:rsidR="008F48E6" w:rsidRDefault="008F48E6" w:rsidP="008F48E6">
      <w:pPr>
        <w:pStyle w:val="Code"/>
      </w:pPr>
      <w:r w:rsidRPr="000F2A33">
        <w:t>class MyGame extends engine.Scene {</w:t>
      </w:r>
    </w:p>
    <w:p w14:paraId="1A213FDE" w14:textId="6B171D44" w:rsidR="008F48E6" w:rsidRDefault="00226DDE" w:rsidP="008F48E6">
      <w:pPr>
        <w:pStyle w:val="Code"/>
      </w:pPr>
      <w:r>
        <w:t xml:space="preserve">    </w:t>
      </w:r>
      <w:r w:rsidR="008F48E6">
        <w:t>…</w:t>
      </w:r>
      <w:r w:rsidR="00AD1914">
        <w:t xml:space="preserve"> implementation to follow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r w:rsidRPr="00E30269">
        <w:rPr>
          <w:rStyle w:val="CodeInline"/>
        </w:rPr>
        <w:t>init()</w:t>
      </w:r>
      <w:r>
        <w:t xml:space="preserve">, and </w:t>
      </w:r>
      <w:r w:rsidRPr="00E30269">
        <w:rPr>
          <w:rStyle w:val="CodeInline"/>
        </w:rPr>
        <w:t>draw()</w:t>
      </w:r>
      <w:r>
        <w:rPr>
          <w:rStyle w:val="CodeInline"/>
        </w:rPr>
        <w:t xml:space="preserve"> </w:t>
      </w:r>
      <w:r>
        <w:t xml:space="preserve">functions. Note that </w:t>
      </w:r>
      <w:r w:rsidR="00226DDE">
        <w:t xml:space="preserve">the </w:t>
      </w:r>
      <w:r>
        <w:t xml:space="preserve">scene content defined in the </w:t>
      </w:r>
      <w:r w:rsidRPr="00E30269">
        <w:rPr>
          <w:rStyle w:val="CodeInline"/>
        </w:rPr>
        <w:t>init()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BD422D" w14:textId="77777777" w:rsidR="0068203E" w:rsidRDefault="0068203E" w:rsidP="008F48E6">
      <w:pPr>
        <w:pStyle w:val="Code"/>
        <w:rPr>
          <w:ins w:id="188" w:author="Kelvin Sung" w:date="2021-09-12T09:55:00Z"/>
        </w:rPr>
      </w:pPr>
      <w:ins w:id="189" w:author="Kelvin Sung" w:date="2021-09-12T09:55:00Z">
        <w:r>
          <w:t>--------------------------------------------------------------------------</w:t>
        </w:r>
      </w:ins>
    </w:p>
    <w:p w14:paraId="73FB854A" w14:textId="77777777" w:rsidR="0068203E" w:rsidRDefault="0068203E" w:rsidP="008F48E6">
      <w:pPr>
        <w:pStyle w:val="Code"/>
        <w:rPr>
          <w:ins w:id="190" w:author="Kelvin Sung" w:date="2021-09-12T09:55:00Z"/>
        </w:rPr>
      </w:pPr>
      <w:ins w:id="191" w:author="Kelvin Sung" w:date="2021-09-12T09:55:00Z">
        <w:r>
          <w:t>25: ^HERE^[75]</w:t>
        </w:r>
      </w:ins>
    </w:p>
    <w:p w14:paraId="1070036E" w14:textId="47A0842D"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lastRenderedPageBreak/>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r w:rsidRPr="00E30269">
        <w:rPr>
          <w:rStyle w:val="CodeInline"/>
        </w:rPr>
        <w:t>this.next()</w:t>
      </w:r>
      <w:r>
        <w:t xml:space="preserve"> call when the </w:t>
      </w:r>
      <w:r w:rsidRPr="00E30269">
        <w:rPr>
          <w:rStyle w:val="CodeInline"/>
        </w:rPr>
        <w:t>mHero</w:t>
      </w:r>
      <w:r>
        <w:t xml:space="preserve"> object crosses the </w:t>
      </w:r>
      <w:r w:rsidRPr="00E30269">
        <w:rPr>
          <w:rStyle w:val="CodeInline"/>
        </w:rPr>
        <w:t>x=11</w:t>
      </w:r>
      <w:r>
        <w:t xml:space="preserve"> boundary from the right, and the </w:t>
      </w:r>
      <w:r w:rsidRPr="00E30269">
        <w:rPr>
          <w:rStyle w:val="CodeInline"/>
        </w:rPr>
        <w:t>this.stop()</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35700C6" w14:textId="77777777" w:rsidR="0068203E" w:rsidRDefault="0068203E" w:rsidP="008F48E6">
      <w:pPr>
        <w:pStyle w:val="Code"/>
        <w:rPr>
          <w:ins w:id="192" w:author="Kelvin Sung" w:date="2021-09-12T09:55:00Z"/>
        </w:rPr>
      </w:pPr>
      <w:ins w:id="193" w:author="Kelvin Sung" w:date="2021-09-12T09:55:00Z">
        <w:r>
          <w:t>--------------------------------------------------------------------------</w:t>
        </w:r>
      </w:ins>
    </w:p>
    <w:p w14:paraId="1ED87FB9" w14:textId="77777777" w:rsidR="0068203E" w:rsidRDefault="0068203E" w:rsidP="008F48E6">
      <w:pPr>
        <w:pStyle w:val="Code"/>
        <w:rPr>
          <w:ins w:id="194" w:author="Kelvin Sung" w:date="2021-09-12T09:55:00Z"/>
        </w:rPr>
      </w:pPr>
      <w:ins w:id="195" w:author="Kelvin Sung" w:date="2021-09-12T09:55:00Z">
        <w:r>
          <w:t>26: ^HERE^[77]</w:t>
        </w:r>
      </w:ins>
    </w:p>
    <w:p w14:paraId="05CD7D70" w14:textId="3BC565A0"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48075976" w14:textId="77777777" w:rsidR="0068203E" w:rsidRDefault="0068203E" w:rsidP="008F48E6">
      <w:pPr>
        <w:pStyle w:val="Code"/>
        <w:rPr>
          <w:ins w:id="196" w:author="Kelvin Sung" w:date="2021-09-12T09:55:00Z"/>
        </w:rPr>
      </w:pPr>
      <w:ins w:id="197" w:author="Kelvin Sung" w:date="2021-09-12T09:55:00Z">
        <w:r>
          <w:t>--------------------------------------------------------------------------</w:t>
        </w:r>
      </w:ins>
    </w:p>
    <w:p w14:paraId="5F003964" w14:textId="77777777" w:rsidR="0068203E" w:rsidRDefault="0068203E" w:rsidP="008F48E6">
      <w:pPr>
        <w:pStyle w:val="Code"/>
        <w:rPr>
          <w:ins w:id="198" w:author="Kelvin Sung" w:date="2021-09-12T09:55:00Z"/>
        </w:rPr>
      </w:pPr>
      <w:ins w:id="199" w:author="Kelvin Sung" w:date="2021-09-12T09:55:00Z">
        <w:r>
          <w:t>27: ^HERE^[77]</w:t>
        </w:r>
      </w:ins>
    </w:p>
    <w:p w14:paraId="6A359B91" w14:textId="5CFFDE4E"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lastRenderedPageBreak/>
        <w:t xml:space="preserve">Define the </w:t>
      </w:r>
      <w:r w:rsidRPr="00E30269">
        <w:rPr>
          <w:rStyle w:val="CodeInline"/>
        </w:rPr>
        <w:t>next()</w:t>
      </w:r>
      <w:r>
        <w:t xml:space="preserve"> function to transition to the </w:t>
      </w:r>
      <w:r w:rsidRPr="00E30269">
        <w:rPr>
          <w:rStyle w:val="CodeInline"/>
        </w:rPr>
        <w:t>BlueLevel</w:t>
      </w:r>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r w:rsidRPr="00E30269">
        <w:rPr>
          <w:rStyle w:val="CodeInline"/>
        </w:rPr>
        <w:t>super.next()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r w:rsidRPr="00E30269">
        <w:rPr>
          <w:rStyle w:val="CodeInline"/>
        </w:rPr>
        <w:t>window.onloa</w:t>
      </w:r>
      <w:r>
        <w:rPr>
          <w:rStyle w:val="CodeInline"/>
        </w:rPr>
        <w:t>d()</w:t>
      </w:r>
      <w:r>
        <w:t xml:space="preserve"> function to replace access to the </w:t>
      </w:r>
      <w:r w:rsidRPr="00E30269">
        <w:rPr>
          <w:rStyle w:val="CodeInline"/>
        </w:rPr>
        <w:t>loop</w:t>
      </w:r>
      <w:r>
        <w:t xml:space="preserve"> module with a client-friendly </w:t>
      </w:r>
      <w:r>
        <w:rPr>
          <w:rStyle w:val="CodeInline"/>
        </w:rPr>
        <w:t>m</w:t>
      </w:r>
      <w:r w:rsidRPr="00E30269">
        <w:rPr>
          <w:rStyle w:val="CodeInline"/>
        </w:rPr>
        <w:t>yGame.start()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The BlueLevel Scene</w:t>
      </w:r>
    </w:p>
    <w:p w14:paraId="123D657D" w14:textId="26A6901D" w:rsidR="008F48E6" w:rsidRDefault="0068203E" w:rsidP="008F48E6">
      <w:pPr>
        <w:pStyle w:val="BodyTextFirst"/>
      </w:pPr>
      <w:ins w:id="200" w:author="Kelvin Sung" w:date="2021-09-12T09:55:00Z">
        <w:r>
          <w:t>&gt;&gt;HERE</w:t>
        </w:r>
      </w:ins>
      <w:r w:rsidR="008F48E6">
        <w:t xml:space="preserve">The </w:t>
      </w:r>
      <w:r w:rsidR="008F48E6" w:rsidRPr="00A628E9">
        <w:rPr>
          <w:rStyle w:val="CodeInline"/>
        </w:rPr>
        <w:t>BlueLevel</w:t>
      </w:r>
      <w:r w:rsidR="008F48E6">
        <w:t xml:space="preserve"> scene is almost identical to the </w:t>
      </w:r>
      <w:r w:rsidR="008F48E6" w:rsidRPr="00504EF5">
        <w:rPr>
          <w:rStyle w:val="CodeInline"/>
        </w:rPr>
        <w:t>MyGame</w:t>
      </w:r>
      <w:r w:rsidR="008F48E6">
        <w:t xml:space="preserve"> object from the previous project with the exception of supporting the new Scene class and scene transition.</w:t>
      </w:r>
      <w:r w:rsidR="008F48E6"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r w:rsidRPr="00E30269">
        <w:rPr>
          <w:rStyle w:val="CodeInline"/>
        </w:rPr>
        <w:t>my_game</w:t>
      </w:r>
      <w:r>
        <w:t xml:space="preserve"> folder to import from the engine </w:t>
      </w:r>
      <w:r w:rsidRPr="00E30269">
        <w:rPr>
          <w:rStyle w:val="CodeInline"/>
        </w:rPr>
        <w:t>index.js</w:t>
      </w:r>
      <w:r>
        <w:t xml:space="preserve">, </w:t>
      </w:r>
      <w:r w:rsidRPr="00E30269">
        <w:rPr>
          <w:rStyle w:val="CodeInline"/>
        </w:rPr>
        <w:t>MyGame</w:t>
      </w:r>
      <w:r>
        <w:t xml:space="preserve">, and </w:t>
      </w:r>
      <w:r w:rsidRPr="00E30269">
        <w:rPr>
          <w:rStyle w:val="CodeInline"/>
        </w:rPr>
        <w:t>SceneFileParser</w:t>
      </w:r>
      <w:r>
        <w:t xml:space="preserve">. Define and export </w:t>
      </w:r>
      <w:r w:rsidRPr="00E30269">
        <w:rPr>
          <w:rStyle w:val="CodeInline"/>
        </w:rPr>
        <w:t>BlueLevel</w:t>
      </w:r>
      <w:r>
        <w:t xml:space="preserve"> to be a subclass of the </w:t>
      </w:r>
      <w:r w:rsidRPr="00E30269">
        <w:rPr>
          <w:rStyle w:val="CodeInline"/>
        </w:rPr>
        <w:t>engine.Scene</w:t>
      </w:r>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r>
        <w:t xml:space="preserve">    </w:t>
      </w:r>
      <w:r w:rsidR="008F48E6">
        <w:t>…</w:t>
      </w:r>
      <w:r>
        <w:t xml:space="preserve"> implementation to follow …</w:t>
      </w:r>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lastRenderedPageBreak/>
        <w:t xml:space="preserve">Define the </w:t>
      </w:r>
      <w:r w:rsidRPr="00E30269">
        <w:rPr>
          <w:rStyle w:val="CodeInline"/>
        </w:rPr>
        <w:t>init()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r w:rsidRPr="00E30269">
        <w:rPr>
          <w:rStyle w:val="CodeInline"/>
        </w:rPr>
        <w:t>MyGame</w:t>
      </w:r>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r w:rsidRPr="00E30269">
        <w:rPr>
          <w:rStyle w:val="CodeInline"/>
        </w:rPr>
        <w:t>MyGame</w:t>
      </w:r>
      <w:r>
        <w:t xml:space="preserve"> scene. Once again, note the </w:t>
      </w:r>
      <w:r w:rsidRPr="00827CC4">
        <w:rPr>
          <w:rStyle w:val="CodeInline"/>
        </w:rPr>
        <w:t>this.next()</w:t>
      </w:r>
      <w:r>
        <w:t xml:space="preserve"> call when the object crosses the </w:t>
      </w:r>
      <w:r w:rsidRPr="00827CC4">
        <w:rPr>
          <w:rStyle w:val="CodeInline"/>
        </w:rPr>
        <w:t>x=11</w:t>
      </w:r>
      <w:r>
        <w:t xml:space="preserve"> boundary from the right, and the </w:t>
      </w:r>
      <w:r w:rsidRPr="00827CC4">
        <w:rPr>
          <w:rStyle w:val="CodeInline"/>
        </w:rPr>
        <w:t>this.stop()</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3D92DD6B" w14:textId="77777777" w:rsidR="0068203E" w:rsidRDefault="0068203E" w:rsidP="008F48E6">
      <w:pPr>
        <w:pStyle w:val="Code"/>
        <w:rPr>
          <w:ins w:id="201" w:author="Kelvin Sung" w:date="2021-09-12T09:55:00Z"/>
        </w:rPr>
      </w:pPr>
      <w:ins w:id="202" w:author="Kelvin Sung" w:date="2021-09-12T09:55:00Z">
        <w:r>
          <w:t>--------------------------------------------------------------------------</w:t>
        </w:r>
      </w:ins>
    </w:p>
    <w:p w14:paraId="68A1C028" w14:textId="77777777" w:rsidR="0068203E" w:rsidRDefault="0068203E" w:rsidP="008F48E6">
      <w:pPr>
        <w:pStyle w:val="Code"/>
        <w:rPr>
          <w:ins w:id="203" w:author="Kelvin Sung" w:date="2021-09-12T09:55:00Z"/>
        </w:rPr>
      </w:pPr>
      <w:ins w:id="204" w:author="Kelvin Sung" w:date="2021-09-12T09:55:00Z">
        <w:r>
          <w:t>28: ^HERE^[77]</w:t>
        </w:r>
      </w:ins>
    </w:p>
    <w:p w14:paraId="7EFFCD32" w14:textId="464538D3"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r>
        <w:rPr>
          <w:rStyle w:val="CodeInline"/>
        </w:rPr>
        <w:t>MyGame</w:t>
      </w:r>
      <w:r>
        <w:t xml:space="preserve"> scene. </w:t>
      </w:r>
      <w:bookmarkStart w:id="205" w:name="_Hlk69205394"/>
      <w:r>
        <w:t>It is worth re</w:t>
      </w:r>
      <w:r w:rsidR="00911DBB">
        <w:t>iterating that</w:t>
      </w:r>
      <w:r w:rsidR="00375712">
        <w:t xml:space="preserve"> the call to</w:t>
      </w:r>
      <w:r w:rsidR="00911DBB">
        <w:t xml:space="preserve"> </w:t>
      </w:r>
      <w:r w:rsidRPr="00E30269">
        <w:rPr>
          <w:rStyle w:val="CodeInline"/>
        </w:rPr>
        <w:t>super.next()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205"/>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20559FA4" w:rsidR="008F48E6" w:rsidRDefault="0068203E" w:rsidP="008F48E6">
      <w:pPr>
        <w:pStyle w:val="BodyTextFirst"/>
      </w:pPr>
      <w:ins w:id="206" w:author="Kelvin Sung" w:date="2021-09-12T09:55:00Z">
        <w:r>
          <w:t>&gt;&gt;HERE</w:t>
        </w:r>
      </w:ins>
      <w:r w:rsidR="008F48E6">
        <w:t xml:space="preserve">You can now run the project and </w:t>
      </w:r>
      <w:r w:rsidR="00911DBB">
        <w:t>view the scenes unloading and loading</w:t>
      </w:r>
      <w:r w:rsidR="008F48E6">
        <w:t xml:space="preserve"> </w:t>
      </w:r>
      <w:r w:rsidR="00911DBB">
        <w:t>and</w:t>
      </w:r>
      <w:r w:rsidR="008F48E6">
        <w:t xml:space="preserve"> </w:t>
      </w:r>
      <w:r w:rsidR="00911DBB">
        <w:t xml:space="preserve">quit </w:t>
      </w:r>
      <w:r w:rsidR="008F48E6">
        <w:t xml:space="preserve">the game at any point during the interaction. Your game engine now has a well-defined interface for working with its client. This interface follows the well-defined protocol of the </w:t>
      </w:r>
      <w:r w:rsidR="008F48E6" w:rsidRPr="00D2319D">
        <w:rPr>
          <w:rStyle w:val="CodeInline"/>
        </w:rPr>
        <w:t>Scene</w:t>
      </w:r>
      <w:r w:rsidR="008F48E6">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lastRenderedPageBreak/>
        <w:t>start()</w:t>
      </w:r>
      <w:r>
        <w:t>/</w:t>
      </w:r>
      <w:r w:rsidRPr="00E30269">
        <w:rPr>
          <w:rStyle w:val="CodeInline"/>
        </w:rPr>
        <w:t>stop()</w:t>
      </w:r>
      <w:r>
        <w:t>: For starting a scene, and stopping the game. These two methods are not meant to be overwritten by a subclass.</w:t>
      </w:r>
    </w:p>
    <w:p w14:paraId="62FAC56D" w14:textId="0FDA19A4" w:rsidR="008F48E6" w:rsidRDefault="0068203E" w:rsidP="008F48E6">
      <w:pPr>
        <w:pStyle w:val="BodyTextFirst"/>
      </w:pPr>
      <w:ins w:id="207" w:author="Kelvin Sung" w:date="2021-09-12T09:55:00Z">
        <w:r>
          <w:t>&gt;&gt;HERE</w:t>
        </w:r>
      </w:ins>
      <w:r w:rsidR="008F48E6">
        <w:t>The following interface methods are meant to be overwritten by subclasses.</w:t>
      </w:r>
    </w:p>
    <w:p w14:paraId="4974C814" w14:textId="77777777" w:rsidR="008F48E6" w:rsidRDefault="008F48E6" w:rsidP="008F48E6">
      <w:pPr>
        <w:pStyle w:val="Bullet"/>
      </w:pPr>
      <w:r w:rsidRPr="00827CC4">
        <w:rPr>
          <w:rStyle w:val="CodeInline"/>
        </w:rPr>
        <w:t>init()</w:t>
      </w:r>
      <w:r>
        <w:t>: For instantiating the variables and setting up the game scene.</w:t>
      </w:r>
    </w:p>
    <w:p w14:paraId="202C8D2C" w14:textId="70CAABAB" w:rsidR="008F48E6" w:rsidRDefault="008F48E6" w:rsidP="008F48E6">
      <w:pPr>
        <w:pStyle w:val="Bullet"/>
      </w:pPr>
      <w:r w:rsidRPr="00E30269">
        <w:rPr>
          <w:rStyle w:val="CodeInline"/>
        </w:rPr>
        <w:t>load()</w:t>
      </w:r>
      <w:r>
        <w:t>/</w:t>
      </w:r>
      <w:r w:rsidRPr="00E30269">
        <w:rPr>
          <w:rStyle w:val="CodeInline"/>
        </w:rPr>
        <w:t>unload()</w:t>
      </w:r>
      <w:r>
        <w:t>: For initiating the asynchronous loading</w:t>
      </w:r>
      <w:r w:rsidR="00424BDF">
        <w:t xml:space="preserve"> and unloading</w:t>
      </w:r>
      <w:r>
        <w:t xml:space="preserve"> of external resources.</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208"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r w:rsidRPr="00827CC4">
        <w:rPr>
          <w:rStyle w:val="CodeInline"/>
        </w:rPr>
        <w:t>super.next()</w:t>
      </w:r>
      <w:r w:rsidRPr="00FF4932">
        <w:t xml:space="preserve"> to stop the game loop and unload the scene.</w:t>
      </w:r>
    </w:p>
    <w:bookmarkEnd w:id="208"/>
    <w:p w14:paraId="7C2849C5" w14:textId="3D1671DC" w:rsidR="008F48E6" w:rsidRDefault="0068203E" w:rsidP="008F48E6">
      <w:pPr>
        <w:pStyle w:val="BodyTextFirst"/>
      </w:pPr>
      <w:ins w:id="209" w:author="Kelvin Sung" w:date="2021-09-12T09:55:00Z">
        <w:r>
          <w:t>&gt;&gt;HERE</w:t>
        </w:r>
      </w:ins>
      <w:r w:rsidR="008F48E6">
        <w:t>Any objects that define these methods can be loaded and interacted with by your game engine. You can experiment with creating other levels.</w:t>
      </w:r>
    </w:p>
    <w:p w14:paraId="63EF1A66" w14:textId="77777777" w:rsidR="005D12A6" w:rsidRDefault="005D12A6" w:rsidP="005D12A6">
      <w:pPr>
        <w:pStyle w:val="Heading1"/>
      </w:pPr>
      <w:r>
        <w:t>Audio</w:t>
      </w:r>
    </w:p>
    <w:p w14:paraId="66D4B21D" w14:textId="211AD120" w:rsidR="005D12A6" w:rsidRDefault="0068203E" w:rsidP="005D12A6">
      <w:pPr>
        <w:pStyle w:val="BodyTextFirst"/>
      </w:pPr>
      <w:ins w:id="210" w:author="Kelvin Sung" w:date="2021-09-12T09:55:00Z">
        <w:r>
          <w:t>&gt;&gt;HERE</w:t>
        </w:r>
      </w:ins>
      <w:r w:rsidR="005D12A6">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1CD5880D" w:rsidR="005D12A6" w:rsidRDefault="0068203E" w:rsidP="005D12A6">
      <w:pPr>
        <w:pStyle w:val="BodyTextFirst"/>
      </w:pPr>
      <w:ins w:id="211" w:author="Kelvin Sung" w:date="2021-09-12T09:55:00Z">
        <w:r>
          <w:t>&gt;&gt;HERE</w:t>
        </w:r>
      </w:ins>
      <w:r w:rsidR="005D12A6">
        <w:t xml:space="preserve">This project </w:t>
      </w:r>
      <w:r w:rsidR="00911DBB">
        <w:t>has identical</w:t>
      </w:r>
      <w:r w:rsidR="005D12A6">
        <w:t xml:space="preserve"> </w:t>
      </w:r>
      <w:r w:rsidR="005D12A6" w:rsidRPr="006D18E7">
        <w:rPr>
          <w:rStyle w:val="CodeInline"/>
        </w:rPr>
        <w:t>MyGame</w:t>
      </w:r>
      <w:r w:rsidR="005D12A6">
        <w:t xml:space="preserve"> and the </w:t>
      </w:r>
      <w:r w:rsidR="005D12A6" w:rsidRPr="006D18E7">
        <w:rPr>
          <w:rStyle w:val="CodeInline"/>
        </w:rPr>
        <w:t>BlueLevel</w:t>
      </w:r>
      <w:r w:rsidR="005D12A6">
        <w:t xml:space="preserve"> scenes</w:t>
      </w:r>
      <w:r w:rsidR="00911DBB">
        <w:t xml:space="preserve"> to the previous project.</w:t>
      </w:r>
      <w:r w:rsidR="005D12A6">
        <w:t xml:space="preserve"> </w:t>
      </w:r>
      <w:r w:rsidR="00911DBB">
        <w:t>Y</w:t>
      </w:r>
      <w:r w:rsidR="005D12A6">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rsidR="005D12A6">
        <w:t xml:space="preserve">arrow key is pressed. </w:t>
      </w:r>
      <w:r w:rsidR="00923909">
        <w:t>Notice</w:t>
      </w:r>
      <w:r w:rsidR="005D12A6">
        <w:t xml:space="preserve"> th</w:t>
      </w:r>
      <w:r w:rsidR="00911DBB">
        <w:t>at the</w:t>
      </w:r>
      <w:r w:rsidR="005D12A6">
        <w:t xml:space="preserve"> volume vari</w:t>
      </w:r>
      <w:r w:rsidR="00911DBB">
        <w:t>es</w:t>
      </w:r>
      <w:r w:rsidR="005D12A6">
        <w:t xml:space="preserve"> for each type of audio clip. The implementation of this project also reinforces the concept of loading and </w:t>
      </w:r>
      <w:r w:rsidR="005D12A6">
        <w:lastRenderedPageBreak/>
        <w:t xml:space="preserve">unloading of external resources and the audio clips themselves. You can see an example of this project running in Figure 4-6. The source code to this project is defined in the </w:t>
      </w:r>
      <w:r w:rsidR="005D12A6" w:rsidRPr="00D63658">
        <w:rPr>
          <w:rStyle w:val="CodeInline"/>
        </w:rPr>
        <w:t>chapter4/4.6.audio_support</w:t>
      </w:r>
      <w:r w:rsidR="005D12A6">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46D122E1" w:rsidR="005D12A6" w:rsidRDefault="0068203E" w:rsidP="005D12A6">
      <w:pPr>
        <w:pStyle w:val="BodyTextFirst"/>
      </w:pPr>
      <w:ins w:id="212" w:author="Kelvin Sung" w:date="2021-09-12T09:55:00Z">
        <w:r>
          <w:t>&gt;&gt;HERE</w:t>
        </w:r>
      </w:ins>
      <w:r w:rsidR="005D12A6">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6033E881" w:rsidR="005D12A6" w:rsidRDefault="0068203E" w:rsidP="005D12A6">
      <w:pPr>
        <w:pStyle w:val="BodyTextFirst"/>
      </w:pPr>
      <w:ins w:id="213" w:author="Kelvin Sung" w:date="2021-09-12T09:55:00Z">
        <w:r>
          <w:t>&gt;&gt;HERE</w:t>
        </w:r>
      </w:ins>
      <w:r w:rsidR="005D12A6">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618F2E85" w14:textId="426B83BD" w:rsidR="005D12A6" w:rsidRDefault="0068203E" w:rsidP="005D12A6">
      <w:pPr>
        <w:pStyle w:val="BodyTextFirst"/>
      </w:pPr>
      <w:ins w:id="214" w:author="Kelvin Sung" w:date="2021-09-12T09:55:00Z">
        <w:r>
          <w:rPr>
            <w:rStyle w:val="BodyTextFirstChar"/>
          </w:rPr>
          <w:t>&gt;&gt;HERE</w:t>
        </w:r>
      </w:ins>
      <w:r w:rsidR="005D12A6" w:rsidRPr="00D63658">
        <w:rPr>
          <w:rStyle w:val="BodyTextFirstChar"/>
        </w:rPr>
        <w:t>You can find the following audio files in the</w:t>
      </w:r>
      <w:r w:rsidR="005D12A6">
        <w:t xml:space="preserve"> </w:t>
      </w:r>
      <w:r w:rsidR="005D12A6" w:rsidRPr="00D63658">
        <w:rPr>
          <w:rStyle w:val="CodeInline"/>
        </w:rPr>
        <w:t>assets</w:t>
      </w:r>
      <w:r w:rsidR="0028697E">
        <w:rPr>
          <w:rStyle w:val="CodeInline"/>
        </w:rPr>
        <w:t>/</w:t>
      </w:r>
      <w:r w:rsidR="005D12A6" w:rsidRPr="00D63658">
        <w:rPr>
          <w:rStyle w:val="CodeInline"/>
        </w:rPr>
        <w:t>sounds</w:t>
      </w:r>
      <w:r w:rsidR="005D12A6">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31A9D290" w:rsidR="005D12A6" w:rsidRDefault="0068203E" w:rsidP="005D12A6">
      <w:pPr>
        <w:pStyle w:val="BodyTextFirst"/>
      </w:pPr>
      <w:ins w:id="215" w:author="Kelvin Sung" w:date="2021-09-12T09:55:00Z">
        <w:r>
          <w:t>&gt;&gt;HERE</w:t>
        </w:r>
      </w:ins>
      <w:r w:rsidR="005D12A6" w:rsidRPr="001B27C7">
        <w:t xml:space="preserve">Notice that the audio files are in two formats, </w:t>
      </w:r>
      <w:r w:rsidR="005D12A6" w:rsidRPr="00D63658">
        <w:rPr>
          <w:rStyle w:val="CodeInline"/>
        </w:rPr>
        <w:t>mp3</w:t>
      </w:r>
      <w:r w:rsidR="005D12A6" w:rsidRPr="001B27C7">
        <w:t xml:space="preserve"> and </w:t>
      </w:r>
      <w:r w:rsidR="005D12A6" w:rsidRPr="00D63658">
        <w:rPr>
          <w:rStyle w:val="CodeInline"/>
        </w:rPr>
        <w:t>wav</w:t>
      </w:r>
      <w:r w:rsidR="005D12A6" w:rsidRPr="001B27C7">
        <w:t xml:space="preserve">. While both are supported, audio files of these formats should be used with care. Files in </w:t>
      </w:r>
      <w:r w:rsidR="005D12A6" w:rsidRPr="00D63658">
        <w:rPr>
          <w:rStyle w:val="CodeInline"/>
        </w:rPr>
        <w:t>.mp3</w:t>
      </w:r>
      <w:r w:rsidR="005D12A6" w:rsidRPr="001B27C7">
        <w:t xml:space="preserve"> format are compressed and are suitable for storing longer durations of audio content, for example, for background music. Files in </w:t>
      </w:r>
      <w:r w:rsidR="005D12A6" w:rsidRPr="00D63658">
        <w:rPr>
          <w:rStyle w:val="CodeInline"/>
        </w:rPr>
        <w:t>.wav</w:t>
      </w:r>
      <w:r w:rsidR="005D12A6"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5AFF9D2D" w:rsidR="005D12A6" w:rsidRDefault="0068203E" w:rsidP="005D12A6">
      <w:pPr>
        <w:pStyle w:val="BodyTextFirst"/>
      </w:pPr>
      <w:ins w:id="216" w:author="Kelvin Sung" w:date="2021-09-12T09:55:00Z">
        <w:r>
          <w:t>&gt;&gt;HERE</w:t>
        </w:r>
      </w:ins>
      <w:r w:rsidR="005D12A6">
        <w:t xml:space="preserve">While audio and text files are completely different, from the perspective of your game engine implementation, there are two important similarities. First, both are external resources and thus will be implemented similarly as </w:t>
      </w:r>
      <w:r w:rsidR="005D12A6">
        <w:lastRenderedPageBreak/>
        <w:t xml:space="preserve">engine components in the </w:t>
      </w:r>
      <w:r w:rsidR="005D12A6" w:rsidRPr="00D63658">
        <w:rPr>
          <w:rStyle w:val="CodeInline"/>
        </w:rPr>
        <w:t>src/engine/resources</w:t>
      </w:r>
      <w:r w:rsidR="005D12A6">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023167E2" w:rsidR="005D12A6" w:rsidRDefault="005D12A6" w:rsidP="005D12A6">
      <w:pPr>
        <w:pStyle w:val="NoteTipCaution"/>
      </w:pPr>
      <w:r w:rsidRPr="001B27C7">
        <w:rPr>
          <w:rStyle w:val="Strong"/>
        </w:rPr>
        <w:t>Note</w:t>
      </w:r>
      <w:r w:rsidRPr="001B27C7">
        <w:tab/>
        <w:t xml:space="preserve">Interested readers can learn more about the Web Audio API from </w:t>
      </w:r>
      <w:r w:rsidR="00A634D5">
        <w:rPr>
          <w:rStyle w:val="CodeInline"/>
        </w:rPr>
        <w:t>https://w</w:t>
      </w:r>
      <w:r w:rsidRPr="00D63658">
        <w:rPr>
          <w:rStyle w:val="CodeInline"/>
        </w:rPr>
        <w:t>ww.w3.org/TR/webaudio/</w:t>
      </w:r>
      <w:r w:rsidRPr="001B27C7">
        <w:t>.</w:t>
      </w:r>
    </w:p>
    <w:p w14:paraId="76EF5358" w14:textId="7165548C"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r w:rsidR="00B8138B">
        <w:t xml:space="preserve">that </w:t>
      </w:r>
      <w:r>
        <w:t xml:space="preserve">the context creation will result in </w:t>
      </w:r>
      <w:r w:rsidR="000B1C78">
        <w:t xml:space="preserve">an </w:t>
      </w:r>
      <w:r>
        <w:t xml:space="preserve">initial warning from Chrome </w:t>
      </w:r>
      <w:r w:rsidR="000B1C78">
        <w:t xml:space="preserve">that is </w:t>
      </w:r>
      <w:r>
        <w:t xml:space="preserve">output to </w:t>
      </w:r>
      <w:r w:rsidR="000B1C78">
        <w:t xml:space="preserve">the </w:t>
      </w:r>
      <w:r>
        <w:t xml:space="preserve">runtime browser console. The audio will only be </w:t>
      </w:r>
      <w:r w:rsidRPr="000901EA">
        <w:t>played</w:t>
      </w:r>
      <w:r>
        <w:t xml:space="preserve"> </w:t>
      </w:r>
      <w:r w:rsidRPr="000901EA">
        <w:t>after</w:t>
      </w:r>
      <w:r>
        <w:t xml:space="preserve"> user input (e.g., mouse click, or keyboard events).</w:t>
      </w:r>
    </w:p>
    <w:p w14:paraId="565D5167" w14:textId="223FBC8E" w:rsidR="005D12A6" w:rsidRDefault="005D12A6" w:rsidP="0010691D">
      <w:pPr>
        <w:pStyle w:val="NumList"/>
        <w:numPr>
          <w:ilvl w:val="0"/>
          <w:numId w:val="32"/>
        </w:numPr>
      </w:pPr>
      <w:r w:rsidRPr="007436BE">
        <w:t xml:space="preserve">In the </w:t>
      </w:r>
      <w:r w:rsidRPr="007436BE">
        <w:rPr>
          <w:rStyle w:val="CodeInline"/>
        </w:rPr>
        <w:t>src/engine/resources</w:t>
      </w:r>
      <w:r w:rsidRPr="007436BE">
        <w:t xml:space="preserve"> folder, create a new file and name it </w:t>
      </w:r>
      <w:r w:rsidRPr="007436BE">
        <w:rPr>
          <w:rStyle w:val="CodeInline"/>
        </w:rPr>
        <w:t>audio.js</w:t>
      </w:r>
      <w:r w:rsidRPr="007436BE">
        <w:t>. This file will implement the</w:t>
      </w:r>
      <w:r w:rsidR="00DF6A98">
        <w:t xml:space="preserve"> module for the </w:t>
      </w:r>
      <w:r>
        <w:t>audio</w:t>
      </w:r>
      <w:r w:rsidRPr="007436BE">
        <w:t xml:space="preserve"> component.</w:t>
      </w:r>
      <w:r w:rsidR="00964260">
        <w:t xml:space="preserve"> This </w:t>
      </w:r>
      <w:r w:rsidR="00DF6A98">
        <w:t xml:space="preserve">component </w:t>
      </w:r>
      <w:r w:rsidR="00964260">
        <w:t>must support two types of functionality: loading and unloading of audio files, and, playing and controlling of the content of audio file for the game developer.</w:t>
      </w:r>
    </w:p>
    <w:p w14:paraId="5508AEC3" w14:textId="300D36E3" w:rsidR="005D12A6" w:rsidRDefault="00DF6A98" w:rsidP="005D12A6">
      <w:pPr>
        <w:pStyle w:val="NumList"/>
      </w:pPr>
      <w:r>
        <w:t>The</w:t>
      </w:r>
      <w:r w:rsidR="00CC6D00">
        <w:t xml:space="preserve"> loading and unloading </w:t>
      </w:r>
      <w:r w:rsidR="00BD7A6B">
        <w:t>are</w:t>
      </w:r>
      <w:r w:rsidR="00CC6D00">
        <w:t xml:space="preserve"> s</w:t>
      </w:r>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r w:rsidR="002301D2">
        <w:t xml:space="preserve"> where</w:t>
      </w:r>
      <w:r w:rsidR="005D12A6">
        <w:t xml:space="preserve"> the core resource management functionality </w:t>
      </w:r>
      <w:r w:rsidR="002301D2">
        <w:t xml:space="preserve">is imported </w:t>
      </w:r>
      <w:r w:rsidR="005D12A6">
        <w:t xml:space="preserve">from </w:t>
      </w:r>
      <w:r w:rsidR="005D12A6" w:rsidRPr="00E30269">
        <w:rPr>
          <w:rStyle w:val="CodeInline"/>
        </w:rPr>
        <w:t>resource_map</w:t>
      </w:r>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DF6A98">
      <w:pPr>
        <w:pStyle w:val="NumList"/>
      </w:pPr>
      <w:r>
        <w:t xml:space="preserve">Define the decode and parsing functions, and call the </w:t>
      </w:r>
      <w:r w:rsidRPr="00E30269">
        <w:rPr>
          <w:rStyle w:val="CodeInline"/>
        </w:rPr>
        <w:t>resource_map</w:t>
      </w:r>
      <w:r>
        <w:t xml:space="preserve"> </w:t>
      </w:r>
      <w:r w:rsidRPr="00E30269">
        <w:rPr>
          <w:rStyle w:val="CodeInline"/>
        </w:rPr>
        <w:t>loadDecodeParse()</w:t>
      </w:r>
      <w:r>
        <w:t xml:space="preserve"> function to load an audio file.</w:t>
      </w:r>
      <w:r w:rsidR="00BD7A6B">
        <w:t xml:space="preserve"> Notice that with the support from </w:t>
      </w:r>
      <w:r w:rsidR="00BD7A6B" w:rsidRPr="00E30269">
        <w:rPr>
          <w:rStyle w:val="CodeInline"/>
        </w:rPr>
        <w:t>resource_map</w:t>
      </w:r>
      <w:r w:rsidR="00BD7A6B">
        <w:t xml:space="preserve"> and the rest of the engine infrastructure, loading and unloading of external resources has become straightforward.</w:t>
      </w:r>
    </w:p>
    <w:p w14:paraId="43F51079" w14:textId="77777777" w:rsidR="000B1C78" w:rsidRDefault="000B1C78" w:rsidP="000B1C78">
      <w:pPr>
        <w:pStyle w:val="Code"/>
      </w:pPr>
      <w:r>
        <w:t>function decodeResource(data) { return data.arrayBuffer(); }</w:t>
      </w:r>
    </w:p>
    <w:p w14:paraId="2B85C14F" w14:textId="77777777" w:rsidR="000B1C78" w:rsidRDefault="000B1C78" w:rsidP="000B1C78">
      <w:pPr>
        <w:pStyle w:val="Code"/>
      </w:pPr>
      <w:r>
        <w:t>function parseResource(data) { return mAudioContext.decodeAudioData(data); }</w:t>
      </w:r>
    </w:p>
    <w:p w14:paraId="28A505DC" w14:textId="77777777" w:rsidR="0068203E" w:rsidRDefault="0068203E" w:rsidP="000B1C78">
      <w:pPr>
        <w:pStyle w:val="Code"/>
        <w:rPr>
          <w:ins w:id="217" w:author="Kelvin Sung" w:date="2021-09-12T09:55:00Z"/>
        </w:rPr>
      </w:pPr>
      <w:ins w:id="218" w:author="Kelvin Sung" w:date="2021-09-12T09:55:00Z">
        <w:r>
          <w:t>--------------------------------------------------------------------------</w:t>
        </w:r>
      </w:ins>
    </w:p>
    <w:p w14:paraId="3C627AB3" w14:textId="77777777" w:rsidR="0068203E" w:rsidRDefault="0068203E" w:rsidP="000B1C78">
      <w:pPr>
        <w:pStyle w:val="Code"/>
        <w:rPr>
          <w:ins w:id="219" w:author="Kelvin Sung" w:date="2021-09-12T09:55:00Z"/>
        </w:rPr>
      </w:pPr>
      <w:ins w:id="220" w:author="Kelvin Sung" w:date="2021-09-12T09:55:00Z">
        <w:r>
          <w:t>29: ^HERE^[77]</w:t>
        </w:r>
      </w:ins>
    </w:p>
    <w:p w14:paraId="4555B4E3" w14:textId="5DDE835D" w:rsidR="000B1C78" w:rsidRDefault="000B1C78" w:rsidP="000B1C78">
      <w:pPr>
        <w:pStyle w:val="Code"/>
      </w:pPr>
      <w:r>
        <w:lastRenderedPageBreak/>
        <w:t>function load(path) {</w:t>
      </w:r>
    </w:p>
    <w:p w14:paraId="0409435B" w14:textId="77777777" w:rsidR="000B1C78" w:rsidRDefault="000B1C78" w:rsidP="000B1C78">
      <w:pPr>
        <w:pStyle w:val="Code"/>
      </w:pPr>
      <w:r>
        <w:t xml:space="preserve">    return map.loadDecodeParse(path, decodeResource, parseResource);</w:t>
      </w:r>
    </w:p>
    <w:p w14:paraId="7269BA32" w14:textId="77777777" w:rsidR="000B1C78" w:rsidRDefault="000B1C78" w:rsidP="000B1C78">
      <w:pPr>
        <w:pStyle w:val="Code"/>
      </w:pPr>
      <w:r>
        <w:t>}</w:t>
      </w:r>
    </w:p>
    <w:p w14:paraId="64C5F282" w14:textId="3F7B9997" w:rsidR="005D12A6" w:rsidRDefault="00964260" w:rsidP="005D12A6">
      <w:pPr>
        <w:pStyle w:val="NumList"/>
      </w:pPr>
      <w:r>
        <w:t xml:space="preserve">With the loading functionality completed, you can now define the audio control and manipulation functions. </w:t>
      </w:r>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r w:rsidRPr="00E30269">
        <w:rPr>
          <w:rStyle w:val="CodeInline"/>
        </w:rPr>
        <w:t>init()</w:t>
      </w:r>
      <w:r>
        <w:t xml:space="preserve"> function to create and store a reference to the Web Audio context in </w:t>
      </w:r>
      <w:r>
        <w:rPr>
          <w:rStyle w:val="CodeInline"/>
        </w:rPr>
        <w:t>mAudioContext</w:t>
      </w:r>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7F807C72" w14:textId="77777777" w:rsidR="0068203E" w:rsidRDefault="0068203E" w:rsidP="005D12A6">
      <w:pPr>
        <w:pStyle w:val="Code"/>
        <w:rPr>
          <w:ins w:id="221" w:author="Kelvin Sung" w:date="2021-09-12T09:55:00Z"/>
        </w:rPr>
      </w:pPr>
      <w:ins w:id="222" w:author="Kelvin Sung" w:date="2021-09-12T09:55:00Z">
        <w:r>
          <w:t>--------------------------------------------------------------------------</w:t>
        </w:r>
      </w:ins>
    </w:p>
    <w:p w14:paraId="682A55BB" w14:textId="77777777" w:rsidR="0068203E" w:rsidRDefault="0068203E" w:rsidP="005D12A6">
      <w:pPr>
        <w:pStyle w:val="Code"/>
        <w:rPr>
          <w:ins w:id="223" w:author="Kelvin Sung" w:date="2021-09-12T09:55:00Z"/>
        </w:rPr>
      </w:pPr>
      <w:ins w:id="224" w:author="Kelvin Sung" w:date="2021-09-12T09:55:00Z">
        <w:r>
          <w:t>30: ^HERE^[77]</w:t>
        </w:r>
      </w:ins>
    </w:p>
    <w:p w14:paraId="3593B8E1" w14:textId="7F332549"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3488D7F" w14:textId="77777777" w:rsidR="0068203E" w:rsidRDefault="0068203E" w:rsidP="005D12A6">
      <w:pPr>
        <w:pStyle w:val="Code"/>
        <w:rPr>
          <w:ins w:id="225" w:author="Kelvin Sung" w:date="2021-09-12T09:55:00Z"/>
        </w:rPr>
      </w:pPr>
      <w:ins w:id="226" w:author="Kelvin Sung" w:date="2021-09-12T09:55:00Z">
        <w:r>
          <w:t>--------------------------------------------------------------------------</w:t>
        </w:r>
      </w:ins>
    </w:p>
    <w:p w14:paraId="02A53AE7" w14:textId="77777777" w:rsidR="0068203E" w:rsidRDefault="0068203E" w:rsidP="005D12A6">
      <w:pPr>
        <w:pStyle w:val="Code"/>
        <w:rPr>
          <w:ins w:id="227" w:author="Kelvin Sung" w:date="2021-09-12T09:55:00Z"/>
        </w:rPr>
      </w:pPr>
      <w:ins w:id="228" w:author="Kelvin Sung" w:date="2021-09-12T09:55:00Z">
        <w:r>
          <w:t>31: ^HERE^[86]</w:t>
        </w:r>
      </w:ins>
    </w:p>
    <w:p w14:paraId="0F8078F3" w14:textId="1168F5AA" w:rsidR="005D12A6" w:rsidRDefault="005D12A6" w:rsidP="005D12A6">
      <w:pPr>
        <w:pStyle w:val="Code"/>
      </w:pPr>
      <w:r>
        <w:t xml:space="preserve">    }</w:t>
      </w:r>
    </w:p>
    <w:p w14:paraId="4EACB1EE" w14:textId="77777777" w:rsidR="005D12A6" w:rsidRDefault="005D12A6" w:rsidP="005D12A6">
      <w:pPr>
        <w:pStyle w:val="Code"/>
      </w:pPr>
      <w:r>
        <w:t>}</w:t>
      </w:r>
    </w:p>
    <w:p w14:paraId="6F923228" w14:textId="77777777" w:rsidR="005D12A6" w:rsidRDefault="005D12A6" w:rsidP="005D12A6">
      <w:pPr>
        <w:pStyle w:val="NumList"/>
      </w:pPr>
      <w:r>
        <w:lastRenderedPageBreak/>
        <w:t xml:space="preserve">Define the </w:t>
      </w:r>
      <w:r w:rsidRPr="00E30269">
        <w:rPr>
          <w:rStyle w:val="CodeInline"/>
        </w:rPr>
        <w:t>playCue()</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r w:rsidRPr="00E30269">
        <w:rPr>
          <w:rStyle w:val="CodeInline"/>
        </w:rPr>
        <w:t>resource_map</w:t>
      </w:r>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r w:rsidRPr="00E30269">
        <w:rPr>
          <w:rStyle w:val="CodeInline"/>
        </w:rPr>
        <w:t>mBackgroundAudio</w:t>
      </w:r>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lastRenderedPageBreak/>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r w:rsidRPr="00E30269">
        <w:rPr>
          <w:rStyle w:val="CodeInline"/>
        </w:rPr>
        <w:t>cleanUp()</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2DA959E6" w:rsidR="005D12A6" w:rsidRDefault="005D12A6" w:rsidP="005D12A6">
      <w:pPr>
        <w:pStyle w:val="Code"/>
      </w:pPr>
      <w:r>
        <w:t xml:space="preserve">      has, load, unload,</w:t>
      </w:r>
    </w:p>
    <w:p w14:paraId="2BEB757C" w14:textId="77777777" w:rsidR="005D12A6" w:rsidRDefault="005D12A6" w:rsidP="005D12A6">
      <w:pPr>
        <w:pStyle w:val="Code"/>
      </w:pPr>
    </w:p>
    <w:p w14:paraId="0306D451" w14:textId="54EA9D8D" w:rsidR="005D12A6" w:rsidRDefault="005D12A6" w:rsidP="005D12A6">
      <w:pPr>
        <w:pStyle w:val="Code"/>
      </w:pPr>
      <w:r>
        <w:t xml:space="preserve">      playCue,  </w:t>
      </w:r>
    </w:p>
    <w:p w14:paraId="380BD8BB" w14:textId="77777777" w:rsidR="005D12A6" w:rsidRDefault="005D12A6" w:rsidP="005D12A6">
      <w:pPr>
        <w:pStyle w:val="Code"/>
      </w:pPr>
    </w:p>
    <w:p w14:paraId="39864558" w14:textId="47AB11A0" w:rsidR="005D12A6" w:rsidRDefault="005D12A6" w:rsidP="005D12A6">
      <w:pPr>
        <w:pStyle w:val="Code"/>
      </w:pPr>
      <w:r>
        <w:t xml:space="preserve">      playBackground, stopBackground, isBackgroundPlaying,</w:t>
      </w:r>
    </w:p>
    <w:p w14:paraId="6F1F0F6B" w14:textId="08CFF414"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2CD36BA6" w:rsidR="005D12A6" w:rsidRDefault="005D12A6" w:rsidP="005D12A6">
      <w:pPr>
        <w:pStyle w:val="Code"/>
      </w:pPr>
      <w:r>
        <w:t xml:space="preserve">      setMasterVolume, incMasterVolume</w:t>
      </w:r>
    </w:p>
    <w:p w14:paraId="260D9A91" w14:textId="45D5849D" w:rsidR="005D12A6" w:rsidRDefault="005D12A6" w:rsidP="005D12A6">
      <w:pPr>
        <w:pStyle w:val="Code"/>
      </w:pPr>
      <w:r>
        <w:t>}</w:t>
      </w:r>
    </w:p>
    <w:p w14:paraId="081A3F07" w14:textId="77777777" w:rsidR="005D12A6" w:rsidRPr="005D12A6" w:rsidRDefault="005D12A6" w:rsidP="0010691D">
      <w:pPr>
        <w:pStyle w:val="Heading3"/>
      </w:pPr>
      <w:r w:rsidRPr="005D12A6">
        <w:t>Export the Audio Module to the Client</w:t>
      </w:r>
    </w:p>
    <w:p w14:paraId="344B1B70" w14:textId="17D1669E" w:rsidR="005D12A6" w:rsidRDefault="0068203E" w:rsidP="005D12A6">
      <w:pPr>
        <w:pStyle w:val="BodyTextFirst"/>
      </w:pPr>
      <w:ins w:id="229" w:author="Kelvin Sung" w:date="2021-09-12T09:55:00Z">
        <w:r>
          <w:t>&gt;&gt;HERE</w:t>
        </w:r>
      </w:ins>
      <w:r w:rsidR="005D12A6">
        <w:t xml:space="preserve">Edit the </w:t>
      </w:r>
      <w:r w:rsidR="005D12A6" w:rsidRPr="003847D3">
        <w:rPr>
          <w:rStyle w:val="CodeInline"/>
        </w:rPr>
        <w:t>index.js</w:t>
      </w:r>
      <w:r w:rsidR="005D12A6">
        <w:t xml:space="preserve"> file to import from </w:t>
      </w:r>
      <w:r w:rsidR="005D12A6">
        <w:rPr>
          <w:rStyle w:val="CodeInline"/>
        </w:rPr>
        <w:t>audio</w:t>
      </w:r>
      <w:r w:rsidR="005D12A6" w:rsidRPr="003847D3">
        <w:rPr>
          <w:rStyle w:val="CodeInline"/>
        </w:rPr>
        <w:t>.js</w:t>
      </w:r>
      <w:r w:rsidR="005D12A6">
        <w:t>, initialize and cleanup the module accordingly, and to export to the client.</w:t>
      </w:r>
    </w:p>
    <w:p w14:paraId="406864F0" w14:textId="0CDFC97D" w:rsidR="005D12A6" w:rsidRDefault="005D12A6" w:rsidP="005D12A6">
      <w:pPr>
        <w:pStyle w:val="Code"/>
      </w:pPr>
      <w:r>
        <w:t>… identical to previous code</w:t>
      </w:r>
      <w:r w:rsidR="001019F4">
        <w:t xml:space="preserve"> …</w:t>
      </w:r>
    </w:p>
    <w:p w14:paraId="7FF52F70" w14:textId="77777777" w:rsidR="005D12A6" w:rsidRPr="003847D3" w:rsidRDefault="005D12A6" w:rsidP="005D12A6">
      <w:pPr>
        <w:pStyle w:val="Code"/>
        <w:rPr>
          <w:rStyle w:val="CodeBold"/>
        </w:rPr>
      </w:pPr>
      <w:r w:rsidRPr="003847D3">
        <w:rPr>
          <w:rStyle w:val="CodeBold"/>
        </w:rPr>
        <w:lastRenderedPageBreak/>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0416ECC" w:rsidR="005D12A6" w:rsidRDefault="005D12A6" w:rsidP="005D12A6">
      <w:pPr>
        <w:pStyle w:val="Code"/>
      </w:pPr>
      <w:r>
        <w:t>… identical to previous code</w:t>
      </w:r>
      <w:r w:rsidR="001019F4">
        <w:t xml:space="preserve"> …</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58CCBE03" w:rsidR="005D12A6" w:rsidRDefault="005D12A6" w:rsidP="005D12A6">
      <w:pPr>
        <w:pStyle w:val="Code"/>
      </w:pPr>
      <w:r>
        <w:t>… identical to previous code</w:t>
      </w:r>
      <w:r w:rsidR="001019F4">
        <w:t xml:space="preserve"> …</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41A25EEC" w:rsidR="005D12A6" w:rsidRDefault="005D12A6" w:rsidP="005D12A6">
      <w:pPr>
        <w:pStyle w:val="Code"/>
      </w:pPr>
      <w:r>
        <w:t xml:space="preserve">    … identical to previous code</w:t>
      </w:r>
      <w:r w:rsidR="001019F4">
        <w:t xml:space="preserve"> …</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575A85CE" w:rsidR="00487FF2" w:rsidRDefault="0068203E" w:rsidP="00487FF2">
      <w:pPr>
        <w:pStyle w:val="BodyTextFirst"/>
      </w:pPr>
      <w:ins w:id="230" w:author="Kelvin Sung" w:date="2021-09-12T09:56:00Z">
        <w:r>
          <w:t>&gt;&gt;HERE</w:t>
        </w:r>
      </w:ins>
      <w:r w:rsidR="00487FF2" w:rsidRPr="005E5F6F">
        <w:t xml:space="preserve">To test the audio component, you must copy the necessary audio files into your game project. Create a new folder in the </w:t>
      </w:r>
      <w:r w:rsidR="00487FF2" w:rsidRPr="000F69BC">
        <w:rPr>
          <w:rStyle w:val="CodeInline"/>
        </w:rPr>
        <w:t>assets</w:t>
      </w:r>
      <w:r w:rsidR="00487FF2" w:rsidRPr="005E5F6F">
        <w:t xml:space="preserve"> folder and name it </w:t>
      </w:r>
      <w:r w:rsidR="00487FF2" w:rsidRPr="000F69BC">
        <w:rPr>
          <w:rStyle w:val="CodeInline"/>
        </w:rPr>
        <w:t>sounds</w:t>
      </w:r>
      <w:r w:rsidR="00487FF2" w:rsidRPr="005E5F6F">
        <w:t xml:space="preserve">. Copy the </w:t>
      </w:r>
      <w:r w:rsidR="00487FF2" w:rsidRPr="000F69BC">
        <w:rPr>
          <w:rStyle w:val="CodeInline"/>
        </w:rPr>
        <w:t>bg_clip.mp3</w:t>
      </w:r>
      <w:r w:rsidR="00487FF2" w:rsidRPr="005E5F6F">
        <w:t xml:space="preserve">, </w:t>
      </w:r>
      <w:r w:rsidR="00487FF2" w:rsidRPr="000F69BC">
        <w:rPr>
          <w:rStyle w:val="CodeInline"/>
        </w:rPr>
        <w:t>blue</w:t>
      </w:r>
      <w:r w:rsidR="00487FF2">
        <w:rPr>
          <w:rStyle w:val="CodeInline"/>
        </w:rPr>
        <w:t>_</w:t>
      </w:r>
      <w:r w:rsidR="00487FF2" w:rsidRPr="000F69BC">
        <w:rPr>
          <w:rStyle w:val="CodeInline"/>
        </w:rPr>
        <w:t>level_cue.wav</w:t>
      </w:r>
      <w:r w:rsidR="00487FF2" w:rsidRPr="005E5F6F">
        <w:t xml:space="preserve">, and </w:t>
      </w:r>
      <w:r w:rsidR="00487FF2" w:rsidRPr="000F69BC">
        <w:rPr>
          <w:rStyle w:val="CodeInline"/>
        </w:rPr>
        <w:t>my_game_cu</w:t>
      </w:r>
      <w:r w:rsidR="00487FF2">
        <w:rPr>
          <w:rStyle w:val="CodeInline"/>
        </w:rPr>
        <w:t xml:space="preserve">e.wav </w:t>
      </w:r>
      <w:r w:rsidR="00487FF2" w:rsidRPr="005E5F6F">
        <w:t xml:space="preserve">files into the </w:t>
      </w:r>
      <w:r w:rsidR="00487FF2" w:rsidRPr="00E30269">
        <w:rPr>
          <w:rStyle w:val="CodeInline"/>
        </w:rPr>
        <w:t>sounds</w:t>
      </w:r>
      <w:r w:rsidR="00487FF2" w:rsidRPr="005E5F6F">
        <w:t xml:space="preserve"> folder. You will now need to update the </w:t>
      </w:r>
      <w:r w:rsidR="00487FF2" w:rsidRPr="000F69BC">
        <w:rPr>
          <w:rStyle w:val="CodeInline"/>
        </w:rPr>
        <w:t>MyGame</w:t>
      </w:r>
      <w:r w:rsidR="00487FF2" w:rsidRPr="005E5F6F">
        <w:t xml:space="preserve"> and </w:t>
      </w:r>
      <w:r w:rsidR="00487FF2" w:rsidRPr="000F69BC">
        <w:rPr>
          <w:rStyle w:val="CodeInline"/>
        </w:rPr>
        <w:t>BlueLevel</w:t>
      </w:r>
      <w:r w:rsidR="00487FF2"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46CC087A" w:rsidR="00487FF2" w:rsidRDefault="0068203E" w:rsidP="00487FF2">
      <w:pPr>
        <w:pStyle w:val="BodyTextFirst"/>
      </w:pPr>
      <w:ins w:id="231" w:author="Kelvin Sung" w:date="2021-09-12T09:56:00Z">
        <w:r>
          <w:t>&gt;&gt;HERE</w:t>
        </w:r>
      </w:ins>
      <w:r w:rsidR="00487FF2" w:rsidRPr="007658FE">
        <w:t xml:space="preserve">Update </w:t>
      </w:r>
      <w:r w:rsidR="00487FF2" w:rsidRPr="007658FE">
        <w:rPr>
          <w:rStyle w:val="CodeInline"/>
        </w:rPr>
        <w:t>MyGame</w:t>
      </w:r>
      <w:r w:rsidR="00487FF2"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68203E">
      <w:pPr>
        <w:pStyle w:val="Code"/>
        <w:rPr>
          <w:rStyle w:val="CodeBold"/>
        </w:rPr>
        <w:pPrChange w:id="232" w:author="Kelvin Sung" w:date="2021-09-12T09:56:00Z">
          <w:pPr>
            <w:pStyle w:val="Code"/>
            <w:ind w:firstLine="390"/>
          </w:pPr>
        </w:pPrChange>
      </w:pPr>
      <w:r w:rsidRPr="007658FE">
        <w:rPr>
          <w:rStyle w:val="CodeBold"/>
        </w:rPr>
        <w:t>this.mCue = "assets/sounds/my_game_cue.wav";</w:t>
      </w:r>
    </w:p>
    <w:p w14:paraId="324E6023" w14:textId="0D204872" w:rsidR="00487FF2" w:rsidRPr="007658FE" w:rsidRDefault="00487FF2" w:rsidP="0068203E">
      <w:pPr>
        <w:pStyle w:val="Code"/>
        <w:rPr>
          <w:rStyle w:val="CodeBold"/>
        </w:rPr>
        <w:pPrChange w:id="233" w:author="Kelvin Sung" w:date="2021-09-12T09:56:00Z">
          <w:pPr>
            <w:pStyle w:val="Code"/>
            <w:ind w:firstLine="390"/>
          </w:pPr>
        </w:pPrChange>
      </w:pPr>
      <w:r>
        <w:t>… identical to previous code</w:t>
      </w:r>
      <w:r w:rsidR="001019F4">
        <w:t xml:space="preserve"> …</w:t>
      </w:r>
    </w:p>
    <w:p w14:paraId="03CAE992" w14:textId="77777777" w:rsidR="00487FF2" w:rsidRDefault="00487FF2" w:rsidP="00487FF2">
      <w:pPr>
        <w:pStyle w:val="Code"/>
      </w:pPr>
      <w:r>
        <w:t>}</w:t>
      </w:r>
    </w:p>
    <w:p w14:paraId="1A6F4B20" w14:textId="64CA39D1" w:rsidR="00487FF2" w:rsidRDefault="00487FF2" w:rsidP="00487FF2">
      <w:pPr>
        <w:pStyle w:val="NumList"/>
      </w:pPr>
      <w:r w:rsidRPr="007658FE">
        <w:lastRenderedPageBreak/>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r w:rsidR="00C317E0">
        <w:t xml:space="preserve">that </w:t>
      </w:r>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68203E">
      <w:pPr>
        <w:pStyle w:val="Code"/>
        <w:pPrChange w:id="234" w:author="Kelvin Sung" w:date="2021-09-12T09:56:00Z">
          <w:pPr>
            <w:pStyle w:val="Code"/>
            <w:ind w:firstLine="405"/>
          </w:pPr>
        </w:pPrChange>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r w:rsidRPr="0025275F">
        <w:rPr>
          <w:rStyle w:val="CodeInline"/>
        </w:rPr>
        <w:t>init()</w:t>
      </w:r>
      <w:r w:rsidRPr="0025275F">
        <w:t xml:space="preserve"> function.</w:t>
      </w:r>
    </w:p>
    <w:p w14:paraId="4FFA7F0C" w14:textId="77777777" w:rsidR="00487FF2" w:rsidRDefault="00487FF2" w:rsidP="00487FF2">
      <w:pPr>
        <w:pStyle w:val="Code"/>
      </w:pPr>
      <w:r>
        <w:t xml:space="preserve">init() {    </w:t>
      </w:r>
    </w:p>
    <w:p w14:paraId="57E8C9CC" w14:textId="2A88068C" w:rsidR="00487FF2" w:rsidRDefault="00487FF2" w:rsidP="00487FF2">
      <w:pPr>
        <w:pStyle w:val="Code"/>
      </w:pPr>
      <w:r>
        <w:t xml:space="preserve">    </w:t>
      </w:r>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r w:rsidR="00C317E0">
        <w:t xml:space="preserve">volume of the </w:t>
      </w:r>
      <w:r>
        <w:t>background music.</w:t>
      </w:r>
    </w:p>
    <w:p w14:paraId="692D1F76" w14:textId="77777777" w:rsidR="00487FF2" w:rsidRDefault="00487FF2" w:rsidP="00487FF2">
      <w:pPr>
        <w:pStyle w:val="Code"/>
      </w:pPr>
      <w:r>
        <w:t>update() {</w:t>
      </w:r>
    </w:p>
    <w:p w14:paraId="031CD2FA" w14:textId="3F6FE720" w:rsidR="00487FF2" w:rsidRDefault="00487FF2" w:rsidP="00487FF2">
      <w:pPr>
        <w:pStyle w:val="Code"/>
      </w:pPr>
      <w:r>
        <w:t xml:space="preserve">    </w:t>
      </w:r>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43D94075" w14:textId="77777777" w:rsidR="0068203E" w:rsidRDefault="0068203E" w:rsidP="00487FF2">
      <w:pPr>
        <w:pStyle w:val="Code"/>
        <w:rPr>
          <w:ins w:id="235" w:author="Kelvin Sung" w:date="2021-09-12T09:56:00Z"/>
        </w:rPr>
      </w:pPr>
      <w:ins w:id="236" w:author="Kelvin Sung" w:date="2021-09-12T09:56:00Z">
        <w:r>
          <w:t>--------------------------------------------------------------------------</w:t>
        </w:r>
      </w:ins>
    </w:p>
    <w:p w14:paraId="5EDF5A08" w14:textId="77777777" w:rsidR="0068203E" w:rsidRDefault="0068203E" w:rsidP="00487FF2">
      <w:pPr>
        <w:pStyle w:val="Code"/>
        <w:rPr>
          <w:ins w:id="237" w:author="Kelvin Sung" w:date="2021-09-12T09:56:00Z"/>
        </w:rPr>
      </w:pPr>
      <w:ins w:id="238" w:author="Kelvin Sung" w:date="2021-09-12T09:56:00Z">
        <w:r>
          <w:t>32: ^HERE^[77]</w:t>
        </w:r>
      </w:ins>
    </w:p>
    <w:p w14:paraId="676BD127" w14:textId="008A90BD"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319323" w14:textId="77777777" w:rsidR="0068203E" w:rsidRDefault="0068203E" w:rsidP="00487FF2">
      <w:pPr>
        <w:pStyle w:val="Code"/>
        <w:rPr>
          <w:ins w:id="239" w:author="Kelvin Sung" w:date="2021-09-12T09:56:00Z"/>
        </w:rPr>
      </w:pPr>
      <w:ins w:id="240" w:author="Kelvin Sung" w:date="2021-09-12T09:56:00Z">
        <w:r>
          <w:t>--------------------------------------------------------------------------</w:t>
        </w:r>
      </w:ins>
    </w:p>
    <w:p w14:paraId="4EF2BEBB" w14:textId="77777777" w:rsidR="0068203E" w:rsidRDefault="0068203E" w:rsidP="00487FF2">
      <w:pPr>
        <w:pStyle w:val="Code"/>
        <w:rPr>
          <w:ins w:id="241" w:author="Kelvin Sung" w:date="2021-09-12T09:56:00Z"/>
        </w:rPr>
      </w:pPr>
      <w:ins w:id="242" w:author="Kelvin Sung" w:date="2021-09-12T09:56:00Z">
        <w:r>
          <w:lastRenderedPageBreak/>
          <w:t>33: ^HERE^[77]</w:t>
        </w:r>
      </w:ins>
    </w:p>
    <w:p w14:paraId="0F11963F" w14:textId="7BE6590A"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43028E4B" w:rsidR="00487FF2" w:rsidRDefault="00487FF2" w:rsidP="00487FF2">
      <w:pPr>
        <w:pStyle w:val="Code"/>
      </w:pPr>
      <w:r>
        <w:t xml:space="preserve">    </w:t>
      </w:r>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518BED90" w:rsidR="00487FF2" w:rsidRDefault="0068203E" w:rsidP="00487FF2">
      <w:pPr>
        <w:pStyle w:val="BodyTextFirst"/>
      </w:pPr>
      <w:ins w:id="243" w:author="Kelvin Sung" w:date="2021-09-12T09:56:00Z">
        <w:r>
          <w:t>&gt;&gt;HERE</w:t>
        </w:r>
      </w:ins>
      <w:r w:rsidR="00487FF2" w:rsidRPr="0025275F">
        <w:t xml:space="preserve">The changes to the </w:t>
      </w:r>
      <w:r w:rsidR="00487FF2" w:rsidRPr="0025275F">
        <w:rPr>
          <w:rStyle w:val="CodeInline"/>
        </w:rPr>
        <w:t>BlueLevel</w:t>
      </w:r>
      <w:r w:rsidR="00487FF2" w:rsidRPr="0025275F">
        <w:t xml:space="preserve"> scene are similar to those of the </w:t>
      </w:r>
      <w:r w:rsidR="00487FF2" w:rsidRPr="0025275F">
        <w:rPr>
          <w:rStyle w:val="CodeInline"/>
        </w:rPr>
        <w:t>MyGame</w:t>
      </w:r>
      <w:r w:rsidR="00487FF2"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r w:rsidRPr="0025275F">
        <w:rPr>
          <w:rStyle w:val="CodeInline"/>
        </w:rPr>
        <w:t>BlueLevel</w:t>
      </w:r>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54199AA7" w:rsidR="00487FF2" w:rsidRDefault="00487FF2" w:rsidP="00487FF2">
      <w:pPr>
        <w:pStyle w:val="Code"/>
      </w:pPr>
      <w:r>
        <w:t xml:space="preserve">    </w:t>
      </w:r>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r w:rsidRPr="0025275F">
        <w:rPr>
          <w:rStyle w:val="CodeInline"/>
        </w:rPr>
        <w:t>MyGame</w:t>
      </w:r>
      <w:r w:rsidRPr="0025275F">
        <w:t xml:space="preserve">, start the background audio in the </w:t>
      </w:r>
      <w:r w:rsidRPr="0025275F">
        <w:rPr>
          <w:rStyle w:val="CodeInline"/>
        </w:rPr>
        <w:t>init()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54ED67A" w:rsidR="00487FF2" w:rsidRDefault="00487FF2" w:rsidP="00487FF2">
      <w:pPr>
        <w:pStyle w:val="Code"/>
      </w:pPr>
      <w:r>
        <w:t xml:space="preserve">    </w:t>
      </w:r>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lastRenderedPageBreak/>
        <w:t>update() {</w:t>
      </w:r>
    </w:p>
    <w:p w14:paraId="24219398" w14:textId="6C86F00B" w:rsidR="00487FF2" w:rsidRDefault="00487FF2" w:rsidP="00487FF2">
      <w:pPr>
        <w:pStyle w:val="Code"/>
      </w:pPr>
      <w:r>
        <w:t xml:space="preserve">    </w:t>
      </w:r>
      <w:r w:rsidRPr="0025275F">
        <w:t>… identical to previous code</w:t>
      </w:r>
      <w:r w:rsidR="001019F4">
        <w:t xml:space="preserve"> …</w:t>
      </w:r>
    </w:p>
    <w:p w14:paraId="3727F879" w14:textId="77777777" w:rsidR="00487FF2" w:rsidRDefault="00487FF2" w:rsidP="00487FF2">
      <w:pPr>
        <w:pStyle w:val="Code"/>
      </w:pPr>
    </w:p>
    <w:p w14:paraId="13741406" w14:textId="7D2262D4" w:rsidR="00487FF2" w:rsidRDefault="00487FF2" w:rsidP="00487FF2">
      <w:pPr>
        <w:pStyle w:val="Code"/>
      </w:pPr>
      <w:r>
        <w:t xml:space="preserve">    // Move right and swap ov</w:t>
      </w:r>
      <w:r w:rsidR="001019F4">
        <w:t>er</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EA427F7" w14:textId="77777777" w:rsidR="0068203E" w:rsidRDefault="0068203E" w:rsidP="00487FF2">
      <w:pPr>
        <w:pStyle w:val="Code"/>
        <w:rPr>
          <w:ins w:id="244" w:author="Kelvin Sung" w:date="2021-09-12T09:56:00Z"/>
        </w:rPr>
      </w:pPr>
      <w:ins w:id="245" w:author="Kelvin Sung" w:date="2021-09-12T09:56:00Z">
        <w:r>
          <w:t>--------------------------------------------------------------------------</w:t>
        </w:r>
      </w:ins>
    </w:p>
    <w:p w14:paraId="5A151C1B" w14:textId="77777777" w:rsidR="0068203E" w:rsidRDefault="0068203E" w:rsidP="00487FF2">
      <w:pPr>
        <w:pStyle w:val="Code"/>
        <w:rPr>
          <w:ins w:id="246" w:author="Kelvin Sung" w:date="2021-09-12T09:56:00Z"/>
        </w:rPr>
      </w:pPr>
      <w:ins w:id="247" w:author="Kelvin Sung" w:date="2021-09-12T09:56:00Z">
        <w:r>
          <w:t>34: ^HERE^[77]</w:t>
        </w:r>
      </w:ins>
    </w:p>
    <w:p w14:paraId="3836E196" w14:textId="3A9DFD8F"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2B365926" w:rsidR="00487FF2" w:rsidRDefault="00487FF2" w:rsidP="00487FF2">
      <w:pPr>
        <w:pStyle w:val="Code"/>
      </w:pPr>
      <w:r>
        <w:t xml:space="preserve">    </w:t>
      </w:r>
      <w:r w:rsidRPr="0025275F">
        <w:t>… identical to previous code</w:t>
      </w:r>
      <w:r w:rsidR="00AD1914">
        <w:t xml:space="preserve"> …</w:t>
      </w:r>
    </w:p>
    <w:p w14:paraId="6BDEB0F8" w14:textId="77777777" w:rsidR="00487FF2" w:rsidRPr="0025275F" w:rsidRDefault="00487FF2" w:rsidP="00487FF2">
      <w:pPr>
        <w:pStyle w:val="Code"/>
      </w:pPr>
      <w:r>
        <w:t>}</w:t>
      </w:r>
    </w:p>
    <w:p w14:paraId="593810C7" w14:textId="76E42ABF" w:rsidR="00487FF2" w:rsidRPr="0025275F" w:rsidRDefault="0068203E" w:rsidP="00487FF2">
      <w:pPr>
        <w:pStyle w:val="BodyTextFirst"/>
      </w:pPr>
      <w:ins w:id="248" w:author="Kelvin Sung" w:date="2021-09-12T09:56:00Z">
        <w:r>
          <w:t>&gt;&gt;HERE</w:t>
        </w:r>
      </w:ins>
      <w:r w:rsidR="00487FF2"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rsidR="00487FF2">
        <w:t xml:space="preserve">serves as </w:t>
      </w:r>
      <w:r w:rsidR="00487FF2" w:rsidRPr="0025275F">
        <w:t>an excellent example illustrat</w:t>
      </w:r>
      <w:r w:rsidR="00487FF2">
        <w:t>ing</w:t>
      </w:r>
      <w:r w:rsidR="00487FF2" w:rsidRPr="0025275F">
        <w:t xml:space="preserve"> the importance of using audio cues with care and ensuring each individual cue is nice and short. You can try tapping the arrow keys to listen to more distinct and pleasant</w:t>
      </w:r>
      <w:r w:rsidR="00C317E0">
        <w:t>-</w:t>
      </w:r>
      <w:r w:rsidR="00487FF2" w:rsidRPr="0025275F">
        <w:t xml:space="preserve">sounding cues, or you can simply replace the </w:t>
      </w:r>
      <w:r w:rsidR="00487FF2" w:rsidRPr="000901EA">
        <w:rPr>
          <w:rStyle w:val="CodeInline"/>
        </w:rPr>
        <w:t>isKeyPressed()</w:t>
      </w:r>
      <w:r w:rsidR="00487FF2" w:rsidRPr="0025275F">
        <w:t xml:space="preserve"> function with the </w:t>
      </w:r>
      <w:r w:rsidR="00487FF2" w:rsidRPr="000901EA">
        <w:rPr>
          <w:rStyle w:val="CodeInline"/>
        </w:rPr>
        <w:t>isKeyClicked()</w:t>
      </w:r>
      <w:r w:rsidR="00487FF2" w:rsidRPr="0025275F">
        <w:t xml:space="preserve"> function and listen to each individual cue.</w:t>
      </w:r>
    </w:p>
    <w:p w14:paraId="36B00AE6" w14:textId="77777777" w:rsidR="00487FF2" w:rsidRDefault="00487FF2" w:rsidP="00487FF2">
      <w:pPr>
        <w:pStyle w:val="Heading1"/>
      </w:pPr>
      <w:r>
        <w:t>Summary</w:t>
      </w:r>
    </w:p>
    <w:p w14:paraId="1A9EE755" w14:textId="2A48D3A7" w:rsidR="00487FF2" w:rsidRDefault="0068203E" w:rsidP="00487FF2">
      <w:pPr>
        <w:pStyle w:val="BodyTextFirst"/>
      </w:pPr>
      <w:ins w:id="249" w:author="Kelvin Sung" w:date="2021-09-12T09:56:00Z">
        <w:r>
          <w:t>&gt;&gt;HERE</w:t>
        </w:r>
      </w:ins>
      <w:r w:rsidR="00487FF2">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r w:rsidR="00C317E0">
        <w:t>.</w:t>
      </w:r>
      <w:r w:rsidR="00487FF2">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pPr>
      <w:r>
        <w:t xml:space="preserve">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w:t>
      </w:r>
      <w:r>
        <w:lastRenderedPageBreak/>
        <w:t>games programmer can focus on utilizing the functionality to hasten and 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lang w:eastAsia="zh-CN"/>
        </w:rPr>
      </w:pPr>
      <w:r w:rsidRPr="00663E7F">
        <w:rPr>
          <w:lang w:eastAsia="zh-CN"/>
        </w:rPr>
        <w:t>Game Design Considerations</w:t>
      </w:r>
    </w:p>
    <w:p w14:paraId="6CCB83DE" w14:textId="46EC87A8" w:rsidR="001A146F" w:rsidRPr="00663E7F" w:rsidRDefault="0068203E" w:rsidP="001A146F">
      <w:pPr>
        <w:pStyle w:val="BodyTextFirst"/>
        <w:rPr>
          <w:lang w:eastAsia="zh-CN"/>
        </w:rPr>
      </w:pPr>
      <w:ins w:id="250" w:author="Kelvin Sung" w:date="2021-09-12T09:56:00Z">
        <w:r>
          <w:rPr>
            <w:lang w:eastAsia="zh-CN"/>
          </w:rPr>
          <w:t>&gt;&gt;HERE</w:t>
        </w:r>
      </w:ins>
      <w:r w:rsidR="001A146F" w:rsidRPr="00663E7F">
        <w:rPr>
          <w:lang w:eastAsia="zh-CN"/>
        </w:rPr>
        <w:t xml:space="preserve">In this chapter, we </w:t>
      </w:r>
      <w:r w:rsidR="001A146F" w:rsidRPr="00E30269">
        <w:t xml:space="preserve">discussed the </w:t>
      </w:r>
      <w:r w:rsidR="001A146F" w:rsidRPr="00E30269">
        <w:rPr>
          <w:rStyle w:val="Emphasis"/>
        </w:rPr>
        <w:t>game loop</w:t>
      </w:r>
      <w:r w:rsidR="001A146F" w:rsidRPr="00E30269">
        <w:t xml:space="preserve"> and the</w:t>
      </w:r>
      <w:r w:rsidR="001A146F"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001A146F" w:rsidRPr="00E30269">
        <w:rPr>
          <w:rStyle w:val="Emphasis"/>
        </w:rPr>
        <w:t>presence</w:t>
      </w:r>
      <w:r w:rsidR="001A146F" w:rsidRPr="00663E7F">
        <w:rPr>
          <w:lang w:eastAsia="zh-CN"/>
        </w:rPr>
        <w:t xml:space="preserve"> in game design; presence is the player’s ability to feel as if they’re connected to the game world and responsiveness</w:t>
      </w:r>
      <w:r w:rsidR="001A146F" w:rsidRPr="00663E7F">
        <w:rPr>
          <w:lang w:eastAsia="zh-CN"/>
        </w:rPr>
        <w:fldChar w:fldCharType="begin"/>
      </w:r>
      <w:r w:rsidR="001A146F" w:rsidRPr="00663E7F">
        <w:rPr>
          <w:lang w:eastAsia="zh-CN"/>
        </w:rPr>
        <w:instrText xml:space="preserve"> XE "Video games:responsiveness" </w:instrText>
      </w:r>
      <w:r w:rsidR="001A146F" w:rsidRPr="00663E7F">
        <w:rPr>
          <w:lang w:eastAsia="zh-CN"/>
        </w:rPr>
        <w:fldChar w:fldCharType="end"/>
      </w:r>
      <w:r w:rsidR="001A146F"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001A146F" w:rsidRPr="00663E7F">
        <w:rPr>
          <w:lang w:eastAsia="zh-CN"/>
        </w:rPr>
        <w:fldChar w:fldCharType="begin"/>
      </w:r>
      <w:r w:rsidR="001A146F" w:rsidRPr="00663E7F">
        <w:rPr>
          <w:lang w:eastAsia="zh-CN"/>
        </w:rPr>
        <w:instrText xml:space="preserve"> XE "Video games:translation errors" </w:instrText>
      </w:r>
      <w:r w:rsidR="001A146F" w:rsidRPr="00663E7F">
        <w:rPr>
          <w:lang w:eastAsia="zh-CN"/>
        </w:rPr>
        <w:fldChar w:fldCharType="end"/>
      </w:r>
      <w:r w:rsidR="001A146F" w:rsidRPr="00663E7F">
        <w:rPr>
          <w:lang w:eastAsia="zh-CN"/>
        </w:rPr>
        <w:t xml:space="preserve"> such as delays and lag.  </w:t>
      </w:r>
    </w:p>
    <w:p w14:paraId="568EC0F3" w14:textId="77777777" w:rsidR="001A146F" w:rsidRPr="00663E7F" w:rsidRDefault="001A146F" w:rsidP="001A146F">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3D8D1A4C" w14:textId="77777777" w:rsidR="001A146F" w:rsidRPr="00663E7F" w:rsidRDefault="001A146F" w:rsidP="001A146F">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69369E4A" w14:textId="77777777" w:rsidR="001A146F" w:rsidRPr="00663E7F" w:rsidRDefault="001A146F" w:rsidP="001A146F">
      <w:pPr>
        <w:pStyle w:val="BodyTextCont"/>
        <w:rPr>
          <w:lang w:eastAsia="zh-CN"/>
        </w:rPr>
      </w:pPr>
      <w:r w:rsidRPr="00663E7F">
        <w:rPr>
          <w:lang w:eastAsia="zh-CN"/>
        </w:rPr>
        <w:lastRenderedPageBreak/>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65FF184E" w14:textId="77777777" w:rsidR="001A146F" w:rsidRPr="006A4676" w:rsidRDefault="001A146F" w:rsidP="00851660">
      <w:pPr>
        <w:pStyle w:val="BodyTextCont"/>
      </w:pPr>
      <w:bookmarkStart w:id="251" w:name="_GoBack"/>
      <w:bookmarkEnd w:id="251"/>
    </w:p>
    <w:sectPr w:rsidR="001A146F" w:rsidRPr="006A4676" w:rsidSect="00B9323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D771" w14:textId="77777777" w:rsidR="00473F05" w:rsidRDefault="00473F05" w:rsidP="000C758C">
      <w:pPr>
        <w:spacing w:after="0" w:line="240" w:lineRule="auto"/>
      </w:pPr>
      <w:r>
        <w:separator/>
      </w:r>
    </w:p>
  </w:endnote>
  <w:endnote w:type="continuationSeparator" w:id="0">
    <w:p w14:paraId="7710DC38" w14:textId="77777777" w:rsidR="00473F05" w:rsidRDefault="00473F0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Lucida Console"/>
    <w:charset w:val="00"/>
    <w:family w:val="roman"/>
    <w:pitch w:val="variable"/>
    <w:sig w:usb0="00000003" w:usb1="00000000" w:usb2="00000000" w:usb3="00000000" w:csb0="00000001" w:csb1="00000000"/>
  </w:font>
  <w:font w:name="TheSansMonoConBlack">
    <w:altName w:val="Lucida Sans"/>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6948FC" w:rsidRPr="00222F70" w:rsidRDefault="006948FC">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6DFFA08" w:rsidR="006948FC" w:rsidRPr="00222F70" w:rsidRDefault="006948FC"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BD2D59">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2E1EEFB7" w:rsidR="006948FC" w:rsidRDefault="006948FC"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BD2D59">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89A49" w14:textId="77777777" w:rsidR="00473F05" w:rsidRDefault="00473F05" w:rsidP="000C758C">
      <w:pPr>
        <w:spacing w:after="0" w:line="240" w:lineRule="auto"/>
      </w:pPr>
      <w:r>
        <w:separator/>
      </w:r>
    </w:p>
  </w:footnote>
  <w:footnote w:type="continuationSeparator" w:id="0">
    <w:p w14:paraId="68F40841" w14:textId="77777777" w:rsidR="00473F05" w:rsidRDefault="00473F0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6948FC" w:rsidRPr="003C7D0E" w:rsidRDefault="006948FC"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6948FC" w:rsidRPr="002A45BE" w:rsidRDefault="006948FC"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6948FC" w:rsidRDefault="006948FC"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39322A"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6948FC" w:rsidRPr="00B44665" w:rsidRDefault="006948FC"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489C"/>
    <w:rsid w:val="00077D22"/>
    <w:rsid w:val="000815E4"/>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17A16"/>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8697E"/>
    <w:rsid w:val="00291518"/>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77B54"/>
    <w:rsid w:val="003866FD"/>
    <w:rsid w:val="003A3B2D"/>
    <w:rsid w:val="003A5B87"/>
    <w:rsid w:val="003A67A2"/>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73F05"/>
    <w:rsid w:val="00487FF2"/>
    <w:rsid w:val="004A3434"/>
    <w:rsid w:val="004A612A"/>
    <w:rsid w:val="004A68C8"/>
    <w:rsid w:val="004B17C4"/>
    <w:rsid w:val="004B30DF"/>
    <w:rsid w:val="004B444D"/>
    <w:rsid w:val="004B5710"/>
    <w:rsid w:val="004C3E4E"/>
    <w:rsid w:val="004C46A6"/>
    <w:rsid w:val="004D29AD"/>
    <w:rsid w:val="004E4AB4"/>
    <w:rsid w:val="004F2FE9"/>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203E"/>
    <w:rsid w:val="00683324"/>
    <w:rsid w:val="006869C7"/>
    <w:rsid w:val="00690DF5"/>
    <w:rsid w:val="006948FC"/>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C2384"/>
    <w:rsid w:val="007D7622"/>
    <w:rsid w:val="007D7AB8"/>
    <w:rsid w:val="007E0DD1"/>
    <w:rsid w:val="007E1AE8"/>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76621"/>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84E88"/>
    <w:rsid w:val="009C1A4E"/>
    <w:rsid w:val="009D6400"/>
    <w:rsid w:val="009E51CF"/>
    <w:rsid w:val="00A1090C"/>
    <w:rsid w:val="00A2106B"/>
    <w:rsid w:val="00A221B9"/>
    <w:rsid w:val="00A225CC"/>
    <w:rsid w:val="00A30533"/>
    <w:rsid w:val="00A32738"/>
    <w:rsid w:val="00A34BE2"/>
    <w:rsid w:val="00A35F26"/>
    <w:rsid w:val="00A5189F"/>
    <w:rsid w:val="00A53252"/>
    <w:rsid w:val="00A62E20"/>
    <w:rsid w:val="00A6316D"/>
    <w:rsid w:val="00A634D5"/>
    <w:rsid w:val="00A7025D"/>
    <w:rsid w:val="00A7560E"/>
    <w:rsid w:val="00A8273B"/>
    <w:rsid w:val="00A83C4F"/>
    <w:rsid w:val="00A878D1"/>
    <w:rsid w:val="00A97273"/>
    <w:rsid w:val="00AA4F58"/>
    <w:rsid w:val="00AB7062"/>
    <w:rsid w:val="00AC184A"/>
    <w:rsid w:val="00AC3513"/>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510FA"/>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2D59"/>
    <w:rsid w:val="00BD6A3A"/>
    <w:rsid w:val="00BD7A6B"/>
    <w:rsid w:val="00BE366C"/>
    <w:rsid w:val="00BF2669"/>
    <w:rsid w:val="00BF3C4D"/>
    <w:rsid w:val="00BF439F"/>
    <w:rsid w:val="00BF4431"/>
    <w:rsid w:val="00BF5CB9"/>
    <w:rsid w:val="00C12A48"/>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2319D"/>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C487C"/>
    <w:rsid w:val="00DE0AB7"/>
    <w:rsid w:val="00DF15CC"/>
    <w:rsid w:val="00DF6A98"/>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3FCF-0EF0-4A29-B1CB-64306C07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59</Pages>
  <Words>15818</Words>
  <Characters>90165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17</cp:revision>
  <dcterms:created xsi:type="dcterms:W3CDTF">2021-09-05T13:13:00Z</dcterms:created>
  <dcterms:modified xsi:type="dcterms:W3CDTF">2021-09-12T17:02:00Z</dcterms:modified>
</cp:coreProperties>
</file>