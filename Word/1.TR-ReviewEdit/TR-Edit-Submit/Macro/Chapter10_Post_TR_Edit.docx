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Particle Systems</w:t>
      </w:r>
    </w:p>
    <w:p w14:paraId="3C5C82A8" w14:textId="16241FEA" w:rsidR="00380D56" w:rsidRPr="00683157" w:rsidRDefault="00B84193" w:rsidP="00380D56">
      <w:pPr>
        <w:pStyle w:val="BodyTextFirst"/>
        <w:rPr>
          <w:rFonts w:hint="eastAsia"/>
        </w:rPr>
      </w:pPr>
      <w:ins w:id="1" w:author="Kelvin Sung" w:date="2021-09-12T10:44:00Z">
        <w:r>
          <w:rPr>
            <w:rFonts w:hint="eastAsia"/>
          </w:rPr>
          <w:t>&gt;&gt;</w:t>
        </w:r>
        <w:proofErr w:type="spellStart"/>
        <w:r>
          <w:rPr>
            <w:rFonts w:hint="eastAsia"/>
          </w:rPr>
          <w:t>HERE</w:t>
        </w:r>
      </w:ins>
      <w:r w:rsidR="00380D56" w:rsidRPr="00683157">
        <w:t>After</w:t>
      </w:r>
      <w:proofErr w:type="spellEnd"/>
      <w:r w:rsidR="00380D56" w:rsidRPr="00683157">
        <w:t xml:space="preserve">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02E90AA2" w:rsidR="00FD4FA1" w:rsidRDefault="00B84193" w:rsidP="009C1E34">
      <w:pPr>
        <w:pStyle w:val="BodyTextFirst"/>
        <w:rPr>
          <w:rFonts w:hint="eastAsia"/>
        </w:rPr>
      </w:pPr>
      <w:ins w:id="2" w:author="Kelvin Sung" w:date="2021-09-12T10:44:00Z">
        <w:r>
          <w:rPr>
            <w:rFonts w:hint="eastAsia"/>
          </w:rPr>
          <w:t>&gt;&gt;</w:t>
        </w:r>
        <w:proofErr w:type="spellStart"/>
        <w:r>
          <w:rPr>
            <w:rFonts w:hint="eastAsia"/>
          </w:rPr>
          <w:t>HERE</w:t>
        </w:r>
      </w:ins>
      <w:r w:rsidR="0028310D">
        <w:t>So</w:t>
      </w:r>
      <w:proofErr w:type="spellEnd"/>
      <w:r w:rsidR="0028310D">
        <w:t xml:space="preserve"> far in your game engine it is assumed that the game world can be described by a collection of geometries where all objects are </w:t>
      </w:r>
      <w:r w:rsidR="0028310D" w:rsidRPr="00092B24">
        <w:rPr>
          <w:rStyle w:val="CodeInline"/>
          <w:rFonts w:hint="eastAsia"/>
        </w:rPr>
        <w:t>Renderable</w:t>
      </w:r>
      <w:r w:rsidR="0028310D">
        <w:t xml:space="preserve"> instances with texture, or animated sprite, and potentially illuminat</w:t>
      </w:r>
      <w:r w:rsidR="000C617C">
        <w:t>ed by light sources</w:t>
      </w:r>
      <w:r w:rsidR="0028310D">
        <w:t xml:space="preserve">. </w:t>
      </w:r>
      <w:r w:rsidR="0089334C">
        <w:t xml:space="preserve">This </w:t>
      </w:r>
      <w:r w:rsidR="005B4F6D">
        <w:t xml:space="preserve">game </w:t>
      </w:r>
      <w:r w:rsidR="0028310D">
        <w:t xml:space="preserve">engine is </w:t>
      </w:r>
      <w:r w:rsidR="00FA4637">
        <w:t xml:space="preserve">powerful </w:t>
      </w:r>
      <w:r w:rsidR="0089334C">
        <w:t xml:space="preserve">and </w:t>
      </w:r>
      <w:r w:rsidR="0028310D">
        <w:t>capable of describing a significant portion of objects in the real-world</w:t>
      </w:r>
      <w:r w:rsidR="0089334C">
        <w:t>.</w:t>
      </w:r>
      <w:r w:rsidR="0028310D">
        <w:t xml:space="preserve"> However, </w:t>
      </w:r>
      <w:r w:rsidR="0089334C">
        <w:t xml:space="preserve">it is also true that </w:t>
      </w:r>
      <w:r w:rsidR="0028310D">
        <w:t xml:space="preserve">it can be challenging </w:t>
      </w:r>
      <w:r w:rsidR="0089334C">
        <w:t xml:space="preserve">for your game engine </w:t>
      </w:r>
      <w:r w:rsidR="0028310D">
        <w:t xml:space="preserve">to describe many everyday </w:t>
      </w:r>
      <w:r w:rsidR="008E2F18">
        <w:t>encounters</w:t>
      </w:r>
      <w:r w:rsidR="0028310D">
        <w:t xml:space="preserve">. For example, </w:t>
      </w:r>
      <w:r w:rsidR="00F250D2">
        <w:t xml:space="preserve">sparks, </w:t>
      </w:r>
      <w:r w:rsidR="0028310D">
        <w:t>fire, explosion</w:t>
      </w:r>
      <w:r w:rsidR="00F250D2">
        <w:t>s</w:t>
      </w:r>
      <w:r w:rsidR="0028310D">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923F30">
        <w:t>do not lend</w:t>
      </w:r>
      <w:r w:rsidR="003C7CD5">
        <w:t xml:space="preserve"> themselves</w:t>
      </w:r>
      <w:r w:rsidR="00C05249">
        <w:t xml:space="preserve"> well</w:t>
      </w:r>
      <w:r w:rsidR="00902FCE">
        <w:t xml:space="preserve"> </w:t>
      </w:r>
      <w:r w:rsidR="00FD4FA1">
        <w:t>to be</w:t>
      </w:r>
      <w:r w:rsidR="009C2759">
        <w:t>ing</w:t>
      </w:r>
      <w:r w:rsidR="00FD4FA1">
        <w:t xml:space="preserve"> </w:t>
      </w:r>
      <w:r w:rsidR="009C2759">
        <w:t xml:space="preserve">represented </w:t>
      </w:r>
      <w:r w:rsidR="00FD4FA1">
        <w:t>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 xml:space="preserve">particle may </w:t>
      </w:r>
      <w:r w:rsidR="00235A85">
        <w:lastRenderedPageBreak/>
        <w:t>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ABB230" w:rsidR="009C1E34" w:rsidRDefault="009C1E34" w:rsidP="009C1E34">
      <w:pPr>
        <w:pStyle w:val="BodyTextCont"/>
        <w:rPr>
          <w:rFonts w:hint="eastAsia"/>
        </w:rPr>
      </w:pPr>
      <w:r w:rsidRPr="00F05F60">
        <w:t>In this chapter,</w:t>
      </w:r>
      <w:r>
        <w:t xml:space="preserve"> you will </w:t>
      </w:r>
      <w:r w:rsidR="00CD12D9">
        <w:t xml:space="preserve">study, design, and, </w:t>
      </w:r>
      <w:r>
        <w:t>create a simple and flexible particle system that includes the basic functionality required to achieve common effects, such as explosions and</w:t>
      </w:r>
      <w:r w:rsidR="005635C6">
        <w:t xml:space="preserve"> magical</w:t>
      </w:r>
      <w:r>
        <w:t xml:space="preserve">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4149AC4A" w:rsidR="00AF4F3B" w:rsidRDefault="00B84193" w:rsidP="00AF4F3B">
      <w:pPr>
        <w:pStyle w:val="BodyTextFirst"/>
        <w:rPr>
          <w:rFonts w:hint="eastAsia"/>
        </w:rPr>
      </w:pPr>
      <w:ins w:id="3" w:author="Kelvin Sung" w:date="2021-09-12T10:44:00Z">
        <w:r>
          <w:rPr>
            <w:rFonts w:hint="eastAsia"/>
          </w:rPr>
          <w:t>&gt;&gt;HERE</w:t>
        </w:r>
      </w:ins>
      <w:r w:rsidR="00AF4F3B">
        <w:t>A particle is a textured position with</w:t>
      </w:r>
      <w:r w:rsidR="00A760E7">
        <w:t>out</w:t>
      </w:r>
      <w:r w:rsidR="00AF4F3B">
        <w:t xml:space="preserve"> dimensions. This description may seem contradictory because you have learned that a texture is an image and images are always defined by a width and height and will definitely occupy </w:t>
      </w:r>
      <w:r w:rsidR="00BB727F">
        <w:t xml:space="preserve">an </w:t>
      </w:r>
      <w:r w:rsidR="00AF4F3B">
        <w:t xml:space="preserve">area. The important clarification is that the game engine logic processes a particle as a position with no area, </w:t>
      </w:r>
      <w:r w:rsidR="00ED34AE">
        <w:t xml:space="preserve">while </w:t>
      </w:r>
      <w:r w:rsidR="00AF4F3B">
        <w:t>the drawing system displays the particle as a texture</w:t>
      </w:r>
      <w:r w:rsidR="003F3155">
        <w:t xml:space="preserve"> with proper dimensions</w:t>
      </w:r>
      <w:r w:rsidR="00AF4F3B">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4" w:name="_Hlk74147406"/>
      <w:r>
        <w:t>The Pa</w:t>
      </w:r>
      <w:r w:rsidR="00F97C67">
        <w:t>rticles</w:t>
      </w:r>
      <w:r>
        <w:t xml:space="preserve"> P</w:t>
      </w:r>
      <w:r w:rsidR="00F97C67">
        <w:t>roject</w:t>
      </w:r>
    </w:p>
    <w:p w14:paraId="102EBB4D" w14:textId="426358A5" w:rsidR="0014369D" w:rsidRDefault="00B84193" w:rsidP="0014369D">
      <w:pPr>
        <w:pStyle w:val="BodyTextFirst"/>
        <w:rPr>
          <w:rFonts w:hint="eastAsia"/>
        </w:rPr>
      </w:pPr>
      <w:ins w:id="5" w:author="Kelvin Sung" w:date="2021-09-12T10:44:00Z">
        <w:r>
          <w:rPr>
            <w:rFonts w:hint="eastAsia"/>
          </w:rPr>
          <w:t>&gt;&gt;</w:t>
        </w:r>
        <w:proofErr w:type="spellStart"/>
        <w:r>
          <w:rPr>
            <w:rFonts w:hint="eastAsia"/>
          </w:rPr>
          <w:t>HERE</w:t>
        </w:r>
      </w:ins>
      <w:r w:rsidR="0014369D">
        <w:t>This</w:t>
      </w:r>
      <w:proofErr w:type="spellEnd"/>
      <w:r w:rsidR="0014369D">
        <w:t xml:space="preserve"> project demonstrates how to implement a particle system to simulate explosion</w:t>
      </w:r>
      <w:r w:rsidR="00C2715B">
        <w:t xml:space="preserve"> or spell</w:t>
      </w:r>
      <w:r w:rsidR="0014369D">
        <w:t xml:space="preserve">-like effects. You can see an example of this project running in Figure 10-1. The source code of this project is located in the </w:t>
      </w:r>
      <w:r w:rsidR="0014369D" w:rsidRPr="00F97C67">
        <w:rPr>
          <w:rStyle w:val="CodeInline"/>
        </w:rPr>
        <w:t>chapter10/10.1.particles</w:t>
      </w:r>
      <w:r w:rsidR="0014369D">
        <w:t xml:space="preserve"> folder.</w:t>
      </w:r>
    </w:p>
    <w:bookmarkEnd w:id="4"/>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6" w:name="_Hlk74148617"/>
      <w:r>
        <w:t>Figure 10-1. Running the Particles project</w:t>
      </w:r>
    </w:p>
    <w:p w14:paraId="3D81E084" w14:textId="784C808A" w:rsidR="00F97C67" w:rsidRDefault="00B84193" w:rsidP="00F97C67">
      <w:pPr>
        <w:pStyle w:val="BodyTextFirst"/>
        <w:rPr>
          <w:rFonts w:hint="eastAsia"/>
        </w:rPr>
      </w:pPr>
      <w:ins w:id="7" w:author="Kelvin Sung" w:date="2021-09-12T10:44:00Z">
        <w:r>
          <w:rPr>
            <w:rFonts w:hint="eastAsia"/>
          </w:rPr>
          <w:t>&gt;&gt;</w:t>
        </w:r>
        <w:proofErr w:type="spellStart"/>
        <w:r>
          <w:rPr>
            <w:rFonts w:hint="eastAsia"/>
          </w:rPr>
          <w:t>HERE</w:t>
        </w:r>
      </w:ins>
      <w:r w:rsidR="00602BE7">
        <w:t>This</w:t>
      </w:r>
      <w:proofErr w:type="spellEnd"/>
      <w:r w:rsidR="00602BE7">
        <w:t xml:space="preserve"> project is a continuation from </w:t>
      </w:r>
      <w:r w:rsidR="00D33EAF">
        <w:t xml:space="preserve">the </w:t>
      </w:r>
      <w:r w:rsidR="00602BE7">
        <w:t xml:space="preserve">previous chapter and supports all of the rigid shape and collision controls. For </w:t>
      </w:r>
      <w:r w:rsidR="002B7345">
        <w:t xml:space="preserve">brevity the details of those 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29EC1CBB" w:rsidR="00F97C67" w:rsidRDefault="00B84193" w:rsidP="00F97C67">
      <w:pPr>
        <w:pStyle w:val="BodyTextFirst"/>
        <w:rPr>
          <w:rFonts w:hint="eastAsia"/>
        </w:rPr>
      </w:pPr>
      <w:ins w:id="8" w:author="Kelvin Sung" w:date="2021-09-12T10:44:00Z">
        <w:r>
          <w:rPr>
            <w:rFonts w:hint="eastAsia"/>
          </w:rPr>
          <w:t>&gt;&gt;</w:t>
        </w:r>
        <w:proofErr w:type="spellStart"/>
        <w:r>
          <w:rPr>
            <w:rFonts w:hint="eastAsia"/>
          </w:rPr>
          <w:t>HERE</w:t>
        </w:r>
      </w:ins>
      <w:r w:rsidR="00F97C67">
        <w:t>The</w:t>
      </w:r>
      <w:proofErr w:type="spellEnd"/>
      <w:r w:rsidR="00F97C67">
        <w:t xml:space="preserv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6"/>
    <w:p w14:paraId="73CE3340" w14:textId="1D730D28" w:rsidR="00B14B1D" w:rsidRDefault="00B14B1D" w:rsidP="00C2715B">
      <w:pPr>
        <w:pStyle w:val="Heading3"/>
      </w:pPr>
      <w:r>
        <w:t>Supporting Drawing of a Particle</w:t>
      </w:r>
    </w:p>
    <w:p w14:paraId="61CC8A1A" w14:textId="6216E94E" w:rsidR="00B14B1D" w:rsidRPr="00F05F60" w:rsidRDefault="00B84193" w:rsidP="00092B24">
      <w:pPr>
        <w:pStyle w:val="BodyTextFirst"/>
        <w:rPr>
          <w:rFonts w:hint="eastAsia"/>
        </w:rPr>
      </w:pPr>
      <w:ins w:id="9" w:author="Kelvin Sung" w:date="2021-09-12T10:44:00Z">
        <w:r>
          <w:rPr>
            <w:rFonts w:hint="eastAsia"/>
          </w:rPr>
          <w:t>&gt;&gt;</w:t>
        </w:r>
        <w:proofErr w:type="spellStart"/>
        <w:r>
          <w:rPr>
            <w:rFonts w:hint="eastAsia"/>
          </w:rPr>
          <w:t>HERE</w:t>
        </w:r>
      </w:ins>
      <w:r w:rsidR="00B14B1D">
        <w:t>Particles</w:t>
      </w:r>
      <w:proofErr w:type="spellEnd"/>
      <w:r w:rsidR="00B14B1D">
        <w:t xml:space="preserve"> are textured positions with no area. However, as discussed in the introduction, your engine will draw each particle as a textured rectangle. For this </w:t>
      </w:r>
      <w:proofErr w:type="gramStart"/>
      <w:r w:rsidR="00B14B1D">
        <w:t>reason</w:t>
      </w:r>
      <w:proofErr w:type="gramEnd"/>
      <w:r w:rsidR="00B14B1D">
        <w:t xml:space="preserve"> you can simply reuse the existing texture vertex shader </w:t>
      </w:r>
      <w:proofErr w:type="spellStart"/>
      <w:r w:rsidR="00B14B1D" w:rsidRPr="00D073E8">
        <w:rPr>
          <w:rStyle w:val="CodeInline"/>
        </w:rPr>
        <w:t>texture_vs.glsl</w:t>
      </w:r>
      <w:proofErr w:type="spellEnd"/>
      <w:r w:rsidR="00B14B1D">
        <w:t>.</w:t>
      </w:r>
    </w:p>
    <w:p w14:paraId="3412372C" w14:textId="49F91602" w:rsidR="002B6651" w:rsidRDefault="00D073E8" w:rsidP="00092B24">
      <w:pPr>
        <w:pStyle w:val="Heading4"/>
      </w:pPr>
      <w:r w:rsidRPr="00D073E8">
        <w:t>Creating GLSL Particle Fragment Shader</w:t>
      </w:r>
    </w:p>
    <w:p w14:paraId="029CA959" w14:textId="24013818" w:rsidR="00D073E8" w:rsidRDefault="00B84193" w:rsidP="00D073E8">
      <w:pPr>
        <w:pStyle w:val="BodyTextFirst"/>
        <w:rPr>
          <w:rFonts w:hint="eastAsia"/>
        </w:rPr>
      </w:pPr>
      <w:ins w:id="10" w:author="Kelvin Sung" w:date="2021-09-12T10:44:00Z">
        <w:r>
          <w:rPr>
            <w:rFonts w:hint="eastAsia"/>
          </w:rPr>
          <w:t>&gt;&gt;</w:t>
        </w:r>
        <w:proofErr w:type="spellStart"/>
        <w:r>
          <w:rPr>
            <w:rFonts w:hint="eastAsia"/>
          </w:rPr>
          <w:t>HERE</w:t>
        </w:r>
      </w:ins>
      <w:r w:rsidR="00D073E8">
        <w:t>When</w:t>
      </w:r>
      <w:proofErr w:type="spellEnd"/>
      <w:r w:rsidR="00D073E8">
        <w:t xml:space="preserve"> it comes to the actual computation of each pixel color, a new </w:t>
      </w:r>
      <w:r w:rsidR="00104806">
        <w:t xml:space="preserve">GLSL </w:t>
      </w:r>
      <w:r w:rsidR="00D073E8">
        <w:t xml:space="preserve">fragment shader, </w:t>
      </w:r>
      <w:proofErr w:type="spellStart"/>
      <w:r w:rsidR="00D073E8" w:rsidRPr="00D073E8">
        <w:rPr>
          <w:rStyle w:val="CodeInline"/>
        </w:rPr>
        <w:t>particle_fs.glsl</w:t>
      </w:r>
      <w:proofErr w:type="spellEnd"/>
      <w:r w:rsidR="00D073E8">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w:t>
      </w:r>
      <w:proofErr w:type="gramStart"/>
      <w:r>
        <w:t>it</w:t>
      </w:r>
      <w:proofErr w:type="gramEnd"/>
      <w:r>
        <w:t xml:space="preserve"> </w:t>
      </w:r>
      <w:proofErr w:type="spellStart"/>
      <w:r w:rsidR="00C2715B" w:rsidRPr="00C2715B">
        <w:rPr>
          <w:rStyle w:val="CodeInline"/>
        </w:rPr>
        <w:t>p</w:t>
      </w:r>
      <w:r w:rsidRPr="00C2715B">
        <w:rPr>
          <w:rStyle w:val="CodeInline"/>
        </w:rPr>
        <w:t>article</w:t>
      </w:r>
      <w:r w:rsidR="00C2715B" w:rsidRPr="00C2715B">
        <w:rPr>
          <w:rStyle w:val="CodeInline"/>
        </w:rPr>
        <w:t>_fs</w:t>
      </w:r>
      <w:r w:rsidRPr="00C2715B">
        <w:rPr>
          <w:rStyle w:val="CodeInline"/>
        </w:rPr>
        <w:t>.glsl</w:t>
      </w:r>
      <w:proofErr w:type="spell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_fs</w:t>
      </w:r>
      <w:r w:rsidRPr="00AB23FD">
        <w:rPr>
          <w:rStyle w:val="CodeInline"/>
        </w:rPr>
        <w:t>.glsl</w:t>
      </w:r>
      <w:proofErr w:type="spell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50E50932" w14:textId="77777777" w:rsidR="00B84193" w:rsidRDefault="00B84193" w:rsidP="00C2715B">
      <w:pPr>
        <w:pStyle w:val="Code"/>
        <w:rPr>
          <w:ins w:id="11" w:author="Kelvin Sung" w:date="2021-09-12T10:44:00Z"/>
          <w:rFonts w:hint="eastAsia"/>
        </w:rPr>
      </w:pPr>
      <w:ins w:id="12" w:author="Kelvin Sung" w:date="2021-09-12T10:44:00Z">
        <w:r>
          <w:rPr>
            <w:rFonts w:hint="eastAsia"/>
          </w:rPr>
          <w:t>--------------------------------------------------------------------------</w:t>
        </w:r>
      </w:ins>
    </w:p>
    <w:p w14:paraId="482B0A59" w14:textId="77777777" w:rsidR="00B84193" w:rsidRDefault="00B84193" w:rsidP="00C2715B">
      <w:pPr>
        <w:pStyle w:val="Code"/>
        <w:rPr>
          <w:ins w:id="13" w:author="Kelvin Sung" w:date="2021-09-12T10:44:00Z"/>
          <w:rFonts w:hint="eastAsia"/>
        </w:rPr>
      </w:pPr>
      <w:ins w:id="14" w:author="Kelvin Sung" w:date="2021-09-12T10:44:00Z">
        <w:r>
          <w:rPr>
            <w:rFonts w:hint="eastAsia"/>
          </w:rPr>
          <w:t>1: ^HERE^[79]</w:t>
        </w:r>
      </w:ins>
    </w:p>
    <w:p w14:paraId="45A57B94" w14:textId="7D9E979B"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3638C7AF" w:rsidR="00AB23FD" w:rsidRDefault="00B84193" w:rsidP="00AB23FD">
      <w:pPr>
        <w:pStyle w:val="BodyTextFirst"/>
        <w:rPr>
          <w:rFonts w:hint="eastAsia"/>
        </w:rPr>
      </w:pPr>
      <w:ins w:id="15" w:author="Kelvin Sung" w:date="2021-09-12T10:44:00Z">
        <w:r>
          <w:rPr>
            <w:rFonts w:hint="eastAsia"/>
          </w:rPr>
          <w:t>&gt;&gt;</w:t>
        </w:r>
        <w:proofErr w:type="spellStart"/>
        <w:r>
          <w:rPr>
            <w:rFonts w:hint="eastAsia"/>
          </w:rPr>
          <w:t>HERE</w:t>
        </w:r>
      </w:ins>
      <w:r w:rsidR="00AB23FD">
        <w:t>You</w:t>
      </w:r>
      <w:proofErr w:type="spellEnd"/>
      <w:r w:rsidR="00AB23FD">
        <w:t xml:space="preserve"> can now </w:t>
      </w:r>
      <w:r w:rsidR="00C26285">
        <w:t>define a default particle shader instance to be shared</w:t>
      </w:r>
      <w:r w:rsidR="00AB23FD">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r w:rsidRPr="00165AA8">
        <w:rPr>
          <w:rStyle w:val="CodeInline"/>
        </w:rPr>
        <w:t>init</w:t>
      </w:r>
      <w:proofErr w:type="spell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lastRenderedPageBreak/>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r w:rsidR="00AB23FD" w:rsidRPr="00165AA8">
        <w:rPr>
          <w:rStyle w:val="CodeInline"/>
        </w:rPr>
        <w:t>createShaders</w:t>
      </w:r>
      <w:proofErr w:type="spell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37EE24BB" w14:textId="77777777" w:rsidR="00B84193" w:rsidRDefault="00B84193" w:rsidP="00165AA8">
      <w:pPr>
        <w:pStyle w:val="Code"/>
        <w:rPr>
          <w:ins w:id="16" w:author="Kelvin Sung" w:date="2021-09-12T10:44:00Z"/>
          <w:rFonts w:hint="eastAsia"/>
        </w:rPr>
      </w:pPr>
      <w:ins w:id="17" w:author="Kelvin Sung" w:date="2021-09-12T10:44:00Z">
        <w:r>
          <w:rPr>
            <w:rFonts w:hint="eastAsia"/>
          </w:rPr>
          <w:t>--------------------------------------------------------------------------</w:t>
        </w:r>
      </w:ins>
    </w:p>
    <w:p w14:paraId="1CD1D0F6" w14:textId="77777777" w:rsidR="00B84193" w:rsidRDefault="00B84193" w:rsidP="00165AA8">
      <w:pPr>
        <w:pStyle w:val="Code"/>
        <w:rPr>
          <w:ins w:id="18" w:author="Kelvin Sung" w:date="2021-09-12T10:44:00Z"/>
          <w:rFonts w:hint="eastAsia"/>
        </w:rPr>
      </w:pPr>
      <w:ins w:id="19" w:author="Kelvin Sung" w:date="2021-09-12T10:44:00Z">
        <w:r>
          <w:rPr>
            <w:rFonts w:hint="eastAsia"/>
          </w:rPr>
          <w:t>2: ^HERE^[77]</w:t>
        </w:r>
      </w:ins>
    </w:p>
    <w:p w14:paraId="5A2C6C10" w14:textId="4603DA12"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77D3FBC8" w:rsidR="00AB23FD" w:rsidRDefault="00AB23FD" w:rsidP="00AB23FD">
      <w:pPr>
        <w:pStyle w:val="NumList"/>
        <w:rPr>
          <w:rFonts w:hint="eastAsia"/>
        </w:rPr>
      </w:pPr>
      <w:r w:rsidRPr="00AB23FD">
        <w:t xml:space="preserve">In the </w:t>
      </w:r>
      <w:proofErr w:type="spellStart"/>
      <w:r w:rsidRPr="00165AA8">
        <w:rPr>
          <w:rStyle w:val="CodeInline"/>
        </w:rPr>
        <w:t>cleanUp</w:t>
      </w:r>
      <w:proofErr w:type="spellEnd"/>
      <w:r w:rsidRPr="00165AA8">
        <w:rPr>
          <w:rStyle w:val="CodeInline"/>
        </w:rPr>
        <w:t>()</w:t>
      </w:r>
      <w:r w:rsidRPr="00AB23FD">
        <w:t xml:space="preserve"> function</w:t>
      </w:r>
      <w:r w:rsidR="007C22C5">
        <w:t xml:space="preserve"> remember to perform the proper cleanup and </w:t>
      </w:r>
      <w:r w:rsidR="00BD4A78">
        <w:t>un</w:t>
      </w:r>
      <w:r w:rsidR="007C22C5">
        <w:t xml:space="preserve">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13A638EC" w14:textId="77777777" w:rsidR="00B84193" w:rsidRDefault="00B84193" w:rsidP="00165AA8">
      <w:pPr>
        <w:pStyle w:val="Code"/>
        <w:rPr>
          <w:ins w:id="20" w:author="Kelvin Sung" w:date="2021-09-12T10:44:00Z"/>
          <w:rFonts w:hint="eastAsia"/>
        </w:rPr>
      </w:pPr>
      <w:ins w:id="21" w:author="Kelvin Sung" w:date="2021-09-12T10:44:00Z">
        <w:r>
          <w:rPr>
            <w:rFonts w:hint="eastAsia"/>
          </w:rPr>
          <w:t>--------------------------------------------------------------------------</w:t>
        </w:r>
      </w:ins>
    </w:p>
    <w:p w14:paraId="0B9A6667" w14:textId="77777777" w:rsidR="00B84193" w:rsidRDefault="00B84193" w:rsidP="00165AA8">
      <w:pPr>
        <w:pStyle w:val="Code"/>
        <w:rPr>
          <w:ins w:id="22" w:author="Kelvin Sung" w:date="2021-09-12T10:44:00Z"/>
          <w:rFonts w:hint="eastAsia"/>
        </w:rPr>
      </w:pPr>
      <w:ins w:id="23" w:author="Kelvin Sung" w:date="2021-09-12T10:44:00Z">
        <w:r>
          <w:rPr>
            <w:rFonts w:hint="eastAsia"/>
          </w:rPr>
          <w:t>3: ^HERE^[79]</w:t>
        </w:r>
      </w:ins>
    </w:p>
    <w:p w14:paraId="2D0669AF" w14:textId="6AE26DC7" w:rsidR="00165AA8" w:rsidRPr="00165AA8" w:rsidRDefault="00165AA8" w:rsidP="00165AA8">
      <w:pPr>
        <w:pStyle w:val="Code"/>
        <w:rPr>
          <w:rFonts w:hint="eastAsia"/>
        </w:rPr>
      </w:pPr>
      <w:r w:rsidRPr="00165AA8">
        <w:t xml:space="preserve">        getLightShader, getIllumShader, getShadowReceiverShader, getShadowCasterShader,</w:t>
      </w:r>
    </w:p>
    <w:p w14:paraId="577F75E5" w14:textId="77777777" w:rsidR="00B84193" w:rsidRDefault="00B84193" w:rsidP="00165AA8">
      <w:pPr>
        <w:pStyle w:val="Code"/>
        <w:rPr>
          <w:ins w:id="24" w:author="Kelvin Sung" w:date="2021-09-12T10:44:00Z"/>
          <w:rFonts w:hint="eastAsia"/>
        </w:rPr>
      </w:pPr>
      <w:ins w:id="25" w:author="Kelvin Sung" w:date="2021-09-12T10:44:00Z">
        <w:r>
          <w:rPr>
            <w:rFonts w:hint="eastAsia"/>
          </w:rPr>
          <w:t>--------------------------------------------------------------------------</w:t>
        </w:r>
      </w:ins>
    </w:p>
    <w:p w14:paraId="1299457F" w14:textId="77777777" w:rsidR="00B84193" w:rsidRDefault="00B84193" w:rsidP="00165AA8">
      <w:pPr>
        <w:pStyle w:val="Code"/>
        <w:rPr>
          <w:ins w:id="26" w:author="Kelvin Sung" w:date="2021-09-12T10:44:00Z"/>
          <w:rFonts w:hint="eastAsia"/>
        </w:rPr>
      </w:pPr>
      <w:ins w:id="27" w:author="Kelvin Sung" w:date="2021-09-12T10:44:00Z">
        <w:r>
          <w:rPr>
            <w:rFonts w:hint="eastAsia"/>
          </w:rPr>
          <w:t>4: ^HERE^[88]</w:t>
        </w:r>
      </w:ins>
    </w:p>
    <w:p w14:paraId="52075DA0" w14:textId="4FDAA92F"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1D0BCF50" w:rsidR="00AB23FD" w:rsidRDefault="00B84193" w:rsidP="00AB23FD">
      <w:pPr>
        <w:pStyle w:val="BodyTextFirst"/>
        <w:rPr>
          <w:rFonts w:hint="eastAsia"/>
        </w:rPr>
      </w:pPr>
      <w:ins w:id="28" w:author="Kelvin Sung" w:date="2021-09-12T10:44:00Z">
        <w:r>
          <w:rPr>
            <w:rFonts w:hint="eastAsia"/>
          </w:rPr>
          <w:t>&gt;&gt;</w:t>
        </w:r>
        <w:proofErr w:type="spellStart"/>
        <w:r>
          <w:rPr>
            <w:rFonts w:hint="eastAsia"/>
          </w:rPr>
          <w:t>HERE</w:t>
        </w:r>
      </w:ins>
      <w:r w:rsidR="00E435DB">
        <w:t>W</w:t>
      </w:r>
      <w:r w:rsidR="00AB23FD">
        <w:t>ith</w:t>
      </w:r>
      <w:proofErr w:type="spellEnd"/>
      <w:r w:rsidR="00AB23FD">
        <w:t xml:space="preserve"> the default </w:t>
      </w:r>
      <w:r w:rsidR="00573745">
        <w:t xml:space="preserve">particle shader </w:t>
      </w:r>
      <w:r w:rsidR="00E435DB">
        <w:t xml:space="preserve">class </w:t>
      </w:r>
      <w:r w:rsidR="00AB23FD">
        <w:t xml:space="preserve">defined to interface to the GLSL </w:t>
      </w:r>
      <w:proofErr w:type="spellStart"/>
      <w:r w:rsidR="00DB3E83">
        <w:rPr>
          <w:rStyle w:val="CodeInline"/>
        </w:rPr>
        <w:t>p</w:t>
      </w:r>
      <w:r w:rsidR="00AB23FD" w:rsidRPr="00DB3E83">
        <w:rPr>
          <w:rStyle w:val="CodeInline"/>
        </w:rPr>
        <w:t>article</w:t>
      </w:r>
      <w:r w:rsidR="00DB3E83">
        <w:rPr>
          <w:rStyle w:val="CodeInline"/>
        </w:rPr>
        <w:t>_fs</w:t>
      </w:r>
      <w:proofErr w:type="spellEnd"/>
      <w:r w:rsidR="00AB23FD">
        <w:t xml:space="preserve"> shader, you can now create a new </w:t>
      </w:r>
      <w:r w:rsidR="00AB23FD" w:rsidRPr="00DB3E83">
        <w:rPr>
          <w:rStyle w:val="CodeInline"/>
        </w:rPr>
        <w:t>Renderable</w:t>
      </w:r>
      <w:r w:rsidR="00AB23FD">
        <w:t xml:space="preserve"> object </w:t>
      </w:r>
      <w:r w:rsidR="00CE7C12">
        <w:t xml:space="preserve">type </w:t>
      </w:r>
      <w:r w:rsidR="00AB23FD">
        <w:t xml:space="preserve">to support the drawing of particles. Fortunately, the detailed behaviors of a particle, or a textured position, is identical to that of a </w:t>
      </w:r>
      <w:proofErr w:type="spellStart"/>
      <w:r w:rsidR="00AB23FD" w:rsidRPr="00DB3E83">
        <w:rPr>
          <w:rStyle w:val="CodeInline"/>
        </w:rPr>
        <w:t>TextureRenderable</w:t>
      </w:r>
      <w:proofErr w:type="spellEnd"/>
      <w:r w:rsidR="00AB23FD">
        <w:t xml:space="preserve"> with the exception of the different shader. As such, the definition of the </w:t>
      </w:r>
      <w:proofErr w:type="spellStart"/>
      <w:r w:rsidR="00AB23FD" w:rsidRPr="00DB3E83">
        <w:rPr>
          <w:rStyle w:val="CodeInline"/>
        </w:rPr>
        <w:t>ParticleRenderable</w:t>
      </w:r>
      <w:proofErr w:type="spellEnd"/>
      <w:r w:rsidR="00AB23FD">
        <w:t xml:space="preserve"> object is trivial.</w:t>
      </w:r>
    </w:p>
    <w:p w14:paraId="00F61BC9" w14:textId="786554E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cr</w:t>
      </w:r>
      <w:r w:rsidR="00856535">
        <w:t>e</w:t>
      </w:r>
      <w:r>
        <w:t>ate</w:t>
      </w:r>
      <w:r w:rsidR="00856535">
        <w:t xml:space="preserve"> the</w:t>
      </w:r>
      <w:r>
        <w:t xml:space="preserv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w:t>
      </w:r>
      <w:r>
        <w:lastRenderedPageBreak/>
        <w:t xml:space="preserve">subclass of </w:t>
      </w:r>
      <w:proofErr w:type="spellStart"/>
      <w:r w:rsidRPr="00092B24">
        <w:rPr>
          <w:rStyle w:val="CodeInline"/>
          <w:rFonts w:hint="eastAsia"/>
        </w:rPr>
        <w:t>TextureRenderable</w:t>
      </w:r>
      <w:proofErr w:type="spellEnd"/>
      <w:r>
        <w:t>, and set the proper default shader in the constructor</w:t>
      </w:r>
      <w:r w:rsidR="00F46A95">
        <w:t>.</w:t>
      </w:r>
      <w:r w:rsidR="00CE7C12">
        <w:t xml:space="preserve"> </w:t>
      </w:r>
      <w:r w:rsidR="00F46A95">
        <w:t>R</w:t>
      </w:r>
      <w:r w:rsidR="00CE7C12">
        <w:t>emember to export the class</w:t>
      </w:r>
      <w:r>
        <w:t>.</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3A354624" w:rsidR="00165AA8" w:rsidRDefault="00165AA8" w:rsidP="00165AA8">
      <w:pPr>
        <w:pStyle w:val="Code"/>
        <w:rPr>
          <w:rFonts w:hint="eastAsia"/>
        </w:rPr>
      </w:pPr>
      <w:r>
        <w:t>}</w:t>
      </w:r>
    </w:p>
    <w:p w14:paraId="28D09325" w14:textId="010C01C5" w:rsidR="00CE7C12" w:rsidRDefault="00CE7C12" w:rsidP="00165AA8">
      <w:pPr>
        <w:pStyle w:val="Code"/>
        <w:rPr>
          <w:rFonts w:hint="eastAsia"/>
        </w:rPr>
      </w:pPr>
      <w:r w:rsidRPr="00CE7C12">
        <w:t>export default ParticleRenderable;</w:t>
      </w:r>
    </w:p>
    <w:p w14:paraId="4FE78B8D" w14:textId="36BBCA23" w:rsidR="006B15B6" w:rsidRDefault="006B15B6" w:rsidP="006B15B6">
      <w:pPr>
        <w:pStyle w:val="Heading4"/>
      </w:pPr>
      <w:r>
        <w:t>Loading the Default Particle Texture</w:t>
      </w:r>
    </w:p>
    <w:p w14:paraId="5D467981" w14:textId="691CF00D" w:rsidR="006B15B6" w:rsidRDefault="00B84193" w:rsidP="00045BB7">
      <w:pPr>
        <w:pStyle w:val="BodyTextFirst"/>
        <w:rPr>
          <w:rFonts w:hint="eastAsia"/>
        </w:rPr>
      </w:pPr>
      <w:ins w:id="29" w:author="Kelvin Sung" w:date="2021-09-12T10:44:00Z">
        <w:r>
          <w:rPr>
            <w:rFonts w:hint="eastAsia"/>
          </w:rPr>
          <w:t>&gt;&gt;</w:t>
        </w:r>
        <w:proofErr w:type="spellStart"/>
        <w:r>
          <w:rPr>
            <w:rFonts w:hint="eastAsia"/>
          </w:rPr>
          <w:t>HERE</w:t>
        </w:r>
      </w:ins>
      <w:r w:rsidR="00045BB7">
        <w:t>For</w:t>
      </w:r>
      <w:proofErr w:type="spellEnd"/>
      <w:r w:rsidR="00045BB7">
        <w:t xml:space="preserve"> convenience</w:t>
      </w:r>
      <w:r w:rsidR="009746C3">
        <w:t xml:space="preserve"> when drawing</w:t>
      </w:r>
      <w:r w:rsidR="00045BB7">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r w:rsidRPr="00092B24">
        <w:rPr>
          <w:rStyle w:val="CodeInline"/>
          <w:rFonts w:hint="eastAsia"/>
        </w:rPr>
        <w:t>init</w:t>
      </w:r>
      <w:proofErr w:type="spell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lastRenderedPageBreak/>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2229D40" w:rsidR="00A5380F" w:rsidRDefault="00A5380F" w:rsidP="00F05F60">
      <w:pPr>
        <w:pStyle w:val="Code"/>
        <w:rPr>
          <w:rFonts w:hint="eastAsia"/>
        </w:rPr>
      </w:pPr>
      <w:r>
        <w:t xml:space="preserve">    … identical to previous code</w:t>
      </w:r>
      <w:r w:rsidR="00856535">
        <w:t xml:space="preserve"> …</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r w:rsidRPr="00092B24">
        <w:rPr>
          <w:rStyle w:val="CodeInline"/>
          <w:rFonts w:hint="eastAsia"/>
        </w:rPr>
        <w:t>getDefaultPSTexture</w:t>
      </w:r>
      <w:proofErr w:type="spell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16320136" w:rsidR="00B14B1D" w:rsidRDefault="00B84193" w:rsidP="00B14B1D">
      <w:pPr>
        <w:pStyle w:val="BodyTextFirst"/>
        <w:rPr>
          <w:rFonts w:hint="eastAsia"/>
        </w:rPr>
      </w:pPr>
      <w:ins w:id="30" w:author="Kelvin Sung" w:date="2021-09-12T10:44:00Z">
        <w:r>
          <w:rPr>
            <w:rFonts w:hint="eastAsia"/>
          </w:rPr>
          <w:t>&gt;&gt;</w:t>
        </w:r>
        <w:proofErr w:type="spellStart"/>
        <w:r>
          <w:rPr>
            <w:rFonts w:hint="eastAsia"/>
          </w:rPr>
          <w:t>HERE</w:t>
        </w:r>
      </w:ins>
      <w:r w:rsidR="00B14B1D">
        <w:t>With</w:t>
      </w:r>
      <w:proofErr w:type="spellEnd"/>
      <w:r w:rsidR="00B14B1D">
        <w:t xml:space="preserve"> the drawing infrastructure defined, you can now </w:t>
      </w:r>
      <w:r w:rsidR="004C338A">
        <w:t xml:space="preserve">define </w:t>
      </w:r>
      <w:r w:rsidR="00B14B1D">
        <w:t xml:space="preserve">the engine component to manage the </w:t>
      </w:r>
      <w:r w:rsidR="005C0977">
        <w:t xml:space="preserve">behavior of the </w:t>
      </w:r>
      <w:r w:rsidR="00B14B1D">
        <w:t>particle system.</w:t>
      </w:r>
      <w:r w:rsidR="005C0977">
        <w:t xml:space="preserve"> For now, the only functionality required is to </w:t>
      </w:r>
      <w:r w:rsidR="00DA071D">
        <w:t xml:space="preserve">include </w:t>
      </w:r>
      <w:r w:rsidR="005C0977">
        <w:t>a default system acceleration for all particles.</w:t>
      </w:r>
    </w:p>
    <w:p w14:paraId="4B870D5F" w14:textId="725BA668"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w:t>
      </w:r>
      <w:r w:rsidR="00590A54">
        <w:t>er</w:t>
      </w:r>
      <w:r w:rsidR="005C0977">
        <w:t xml:space="preserve">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1F07CF29" w14:textId="77777777" w:rsidR="00B84193" w:rsidRDefault="00B84193" w:rsidP="00B14B1D">
      <w:pPr>
        <w:pStyle w:val="Code"/>
        <w:rPr>
          <w:ins w:id="31" w:author="Kelvin Sung" w:date="2021-09-12T10:44:00Z"/>
          <w:rFonts w:hint="eastAsia"/>
        </w:rPr>
      </w:pPr>
      <w:ins w:id="32" w:author="Kelvin Sung" w:date="2021-09-12T10:44:00Z">
        <w:r>
          <w:rPr>
            <w:rFonts w:hint="eastAsia"/>
          </w:rPr>
          <w:t>--------------------------------------------------------------------------</w:t>
        </w:r>
      </w:ins>
    </w:p>
    <w:p w14:paraId="50B59923" w14:textId="77777777" w:rsidR="00B84193" w:rsidRDefault="00B84193" w:rsidP="00B14B1D">
      <w:pPr>
        <w:pStyle w:val="Code"/>
        <w:rPr>
          <w:ins w:id="33" w:author="Kelvin Sung" w:date="2021-09-12T10:44:00Z"/>
          <w:rFonts w:hint="eastAsia"/>
        </w:rPr>
      </w:pPr>
      <w:ins w:id="34" w:author="Kelvin Sung" w:date="2021-09-12T10:44:00Z">
        <w:r>
          <w:rPr>
            <w:rFonts w:hint="eastAsia"/>
          </w:rPr>
          <w:t>5: ^HERE^[77]</w:t>
        </w:r>
      </w:ins>
    </w:p>
    <w:p w14:paraId="0B44899C" w14:textId="09A316FD"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410BEBA0" w:rsidR="00DB3E83" w:rsidRDefault="00DB3E83" w:rsidP="00165AA8">
      <w:pPr>
        <w:pStyle w:val="Heading3"/>
      </w:pPr>
      <w:r>
        <w:t xml:space="preserve">Defining the Particle and Particle Game </w:t>
      </w:r>
      <w:r w:rsidR="00BF4B4D">
        <w:t>Classes</w:t>
      </w:r>
    </w:p>
    <w:p w14:paraId="442E7497" w14:textId="61C0BA84" w:rsidR="00DB3E83" w:rsidRDefault="00B84193" w:rsidP="00F05F60">
      <w:pPr>
        <w:pStyle w:val="BodyTextFirst"/>
        <w:rPr>
          <w:rFonts w:hint="eastAsia"/>
        </w:rPr>
      </w:pPr>
      <w:ins w:id="35" w:author="Kelvin Sung" w:date="2021-09-12T10:44:00Z">
        <w:r>
          <w:rPr>
            <w:rFonts w:hint="eastAsia"/>
          </w:rPr>
          <w:t>&gt;&gt;</w:t>
        </w:r>
        <w:proofErr w:type="spellStart"/>
        <w:r>
          <w:rPr>
            <w:rFonts w:hint="eastAsia"/>
          </w:rPr>
          <w:t>HERE</w:t>
        </w:r>
      </w:ins>
      <w:r w:rsidR="00B73434">
        <w:t>You</w:t>
      </w:r>
      <w:proofErr w:type="spellEnd"/>
      <w:r w:rsidR="00B73434">
        <w:t xml:space="preserve"> are now ready to define the </w:t>
      </w:r>
      <w:r w:rsidR="00DB3E83">
        <w:t>actual particle</w:t>
      </w:r>
      <w:r w:rsidR="00B73434">
        <w:t>,</w:t>
      </w:r>
      <w:r w:rsidR="00DB3E83">
        <w:t xml:space="preserve"> its </w:t>
      </w:r>
      <w:r w:rsidR="00B73434">
        <w:t xml:space="preserve">default </w:t>
      </w:r>
      <w:r w:rsidR="00DB3E83">
        <w:t>behaviors</w:t>
      </w:r>
      <w:r w:rsidR="00B73434">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39C03BE3" w:rsidR="00DB3E83" w:rsidRDefault="00B84193" w:rsidP="00DB3E83">
      <w:pPr>
        <w:pStyle w:val="BodyTextFirst"/>
        <w:rPr>
          <w:rFonts w:hint="eastAsia"/>
        </w:rPr>
      </w:pPr>
      <w:bookmarkStart w:id="36" w:name="_Hlk76984508"/>
      <w:ins w:id="37" w:author="Kelvin Sung" w:date="2021-09-12T10:44:00Z">
        <w:r>
          <w:rPr>
            <w:rFonts w:hint="eastAsia"/>
          </w:rPr>
          <w:t>&gt;&gt;</w:t>
        </w:r>
        <w:proofErr w:type="spellStart"/>
        <w:r>
          <w:rPr>
            <w:rFonts w:hint="eastAsia"/>
          </w:rPr>
          <w:t>HERE</w:t>
        </w:r>
      </w:ins>
      <w:r w:rsidR="00F33037">
        <w:t>Particles</w:t>
      </w:r>
      <w:proofErr w:type="spellEnd"/>
      <w:r w:rsidR="00F33037">
        <w:t xml:space="preserve"> are lightweight game objects </w:t>
      </w:r>
      <w:bookmarkEnd w:id="36"/>
      <w:r w:rsidR="00F33037">
        <w:t xml:space="preserve">with simple properties wrapping around </w:t>
      </w:r>
      <w:proofErr w:type="spellStart"/>
      <w:r w:rsidR="00F33037" w:rsidRPr="00092B24">
        <w:rPr>
          <w:rStyle w:val="CodeInline"/>
          <w:rFonts w:hint="eastAsia"/>
        </w:rPr>
        <w:t>ParticleRenderable</w:t>
      </w:r>
      <w:proofErr w:type="spellEnd"/>
      <w:r w:rsidR="00F33037">
        <w:t xml:space="preserve"> for drawing. </w:t>
      </w:r>
      <w:r w:rsidR="00DB3E83">
        <w:t xml:space="preserve">To </w:t>
      </w:r>
      <w:r w:rsidR="00AA4F07">
        <w:t xml:space="preserve">properly </w:t>
      </w:r>
      <w:r w:rsidR="00DB3E83">
        <w:t xml:space="preserve">support </w:t>
      </w:r>
      <w:r w:rsidR="00F33037">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lastRenderedPageBreak/>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B84193">
      <w:pPr>
        <w:pStyle w:val="Code"/>
        <w:rPr>
          <w:rFonts w:hint="eastAsia"/>
        </w:rPr>
        <w:pPrChange w:id="38" w:author="Kelvin Sung" w:date="2021-09-12T10:44:00Z">
          <w:pPr>
            <w:pStyle w:val="Code"/>
            <w:ind w:firstLine="165"/>
          </w:pPr>
        </w:pPrChange>
      </w:pPr>
      <w:r>
        <w:t>}</w:t>
      </w:r>
    </w:p>
    <w:p w14:paraId="08E892EB" w14:textId="77777777" w:rsidR="00915352" w:rsidRDefault="00915352" w:rsidP="00B84193">
      <w:pPr>
        <w:pStyle w:val="Code"/>
        <w:rPr>
          <w:rFonts w:hint="eastAsia"/>
        </w:rPr>
        <w:pPrChange w:id="39" w:author="Kelvin Sung" w:date="2021-09-12T10:44:00Z">
          <w:pPr>
            <w:pStyle w:val="Code"/>
            <w:ind w:firstLine="165"/>
          </w:pPr>
        </w:pPrChange>
      </w:pPr>
    </w:p>
    <w:p w14:paraId="57047957" w14:textId="06526BBA" w:rsidR="009154BC" w:rsidRDefault="009779AC" w:rsidP="00B84193">
      <w:pPr>
        <w:pStyle w:val="Code"/>
        <w:rPr>
          <w:rFonts w:hint="eastAsia"/>
        </w:rPr>
        <w:pPrChange w:id="40" w:author="Kelvin Sung" w:date="2021-09-12T10:44:00Z">
          <w:pPr>
            <w:pStyle w:val="Code"/>
            <w:ind w:firstLine="165"/>
          </w:pPr>
        </w:pPrChange>
      </w:pPr>
      <w:r>
        <w:t>…</w:t>
      </w:r>
      <w:r w:rsidR="00801656">
        <w:t xml:space="preserve"> implementation to follow … </w:t>
      </w:r>
    </w:p>
    <w:p w14:paraId="36711C31" w14:textId="77777777" w:rsidR="00915352" w:rsidRDefault="00915352" w:rsidP="00B84193">
      <w:pPr>
        <w:pStyle w:val="Code"/>
        <w:rPr>
          <w:rFonts w:hint="eastAsia"/>
        </w:rPr>
        <w:pPrChange w:id="41" w:author="Kelvin Sung" w:date="2021-09-12T10:44:00Z">
          <w:pPr>
            <w:pStyle w:val="Code"/>
            <w:ind w:firstLine="165"/>
          </w:pPr>
        </w:pPrChange>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r w:rsidRPr="00092B24">
        <w:rPr>
          <w:rStyle w:val="CodeInline"/>
          <w:rFonts w:hint="eastAsia"/>
        </w:rPr>
        <w:t>draw()</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3523C274" w14:textId="77777777" w:rsidR="00B84193" w:rsidRDefault="00B84193" w:rsidP="009154BC">
      <w:pPr>
        <w:pStyle w:val="Code"/>
        <w:rPr>
          <w:ins w:id="42" w:author="Kelvin Sung" w:date="2021-09-12T10:44:00Z"/>
          <w:rFonts w:hint="eastAsia"/>
        </w:rPr>
      </w:pPr>
      <w:ins w:id="43" w:author="Kelvin Sung" w:date="2021-09-12T10:44:00Z">
        <w:r>
          <w:rPr>
            <w:rFonts w:hint="eastAsia"/>
          </w:rPr>
          <w:t>--------------------------------------------------------------------------</w:t>
        </w:r>
      </w:ins>
    </w:p>
    <w:p w14:paraId="4DD02048" w14:textId="77777777" w:rsidR="00B84193" w:rsidRDefault="00B84193" w:rsidP="009154BC">
      <w:pPr>
        <w:pStyle w:val="Code"/>
        <w:rPr>
          <w:ins w:id="44" w:author="Kelvin Sung" w:date="2021-09-12T10:44:00Z"/>
          <w:rFonts w:hint="eastAsia"/>
        </w:rPr>
      </w:pPr>
      <w:ins w:id="45" w:author="Kelvin Sung" w:date="2021-09-12T10:44:00Z">
        <w:r>
          <w:rPr>
            <w:rFonts w:hint="eastAsia"/>
          </w:rPr>
          <w:t>6: ^HERE^[97]</w:t>
        </w:r>
      </w:ins>
    </w:p>
    <w:p w14:paraId="2D31FDB2" w14:textId="37E7AC77" w:rsidR="009154BC" w:rsidRDefault="009154BC" w:rsidP="009154BC">
      <w:pPr>
        <w:pStyle w:val="Code"/>
        <w:rPr>
          <w:rFonts w:hint="eastAsia"/>
        </w:rPr>
      </w:pPr>
      <w:r>
        <w:lastRenderedPageBreak/>
        <w:t>}</w:t>
      </w:r>
    </w:p>
    <w:p w14:paraId="78E4ABAF" w14:textId="785FF739" w:rsidR="00DB3E83" w:rsidRDefault="00DB3E83" w:rsidP="00165AA8">
      <w:pPr>
        <w:pStyle w:val="NumList"/>
        <w:numPr>
          <w:ilvl w:val="0"/>
          <w:numId w:val="15"/>
        </w:numPr>
        <w:rPr>
          <w:rFonts w:hint="eastAsia"/>
        </w:rPr>
      </w:pPr>
      <w:r w:rsidRPr="00DB3E83">
        <w:t xml:space="preserve">You can now implement the </w:t>
      </w:r>
      <w:r w:rsidRPr="00DF6D54">
        <w:rPr>
          <w:rStyle w:val="CodeInline"/>
        </w:rPr>
        <w:t>update()</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447335D5" w:rsidR="009154BC" w:rsidRDefault="00B84193" w:rsidP="009154BC">
      <w:pPr>
        <w:pStyle w:val="Code"/>
        <w:rPr>
          <w:rFonts w:hint="eastAsia"/>
        </w:rPr>
      </w:pPr>
      <w:ins w:id="46" w:author="Kelvin Sung" w:date="2021-09-12T10:44:00Z">
        <w:r>
          <w:rPr>
            <w:rFonts w:hint="eastAsia"/>
          </w:rPr>
          <w:t>0:HERE</w:t>
        </w:r>
      </w:ins>
      <w:r w:rsidR="009154BC">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79CD05C0" w14:textId="77777777" w:rsidR="00B84193" w:rsidRDefault="00B84193" w:rsidP="009154BC">
      <w:pPr>
        <w:pStyle w:val="Code"/>
        <w:rPr>
          <w:ins w:id="47" w:author="Kelvin Sung" w:date="2021-09-12T10:44:00Z"/>
          <w:rFonts w:hint="eastAsia"/>
        </w:rPr>
      </w:pPr>
      <w:ins w:id="48" w:author="Kelvin Sung" w:date="2021-09-12T10:44:00Z">
        <w:r>
          <w:rPr>
            <w:rFonts w:hint="eastAsia"/>
          </w:rPr>
          <w:t>--------------------------------------------------------------------------</w:t>
        </w:r>
      </w:ins>
    </w:p>
    <w:p w14:paraId="656B6A37" w14:textId="77777777" w:rsidR="00B84193" w:rsidRDefault="00B84193" w:rsidP="009154BC">
      <w:pPr>
        <w:pStyle w:val="Code"/>
        <w:rPr>
          <w:ins w:id="49" w:author="Kelvin Sung" w:date="2021-09-12T10:44:00Z"/>
          <w:rFonts w:hint="eastAsia"/>
        </w:rPr>
      </w:pPr>
      <w:ins w:id="50" w:author="Kelvin Sung" w:date="2021-09-12T10:44:00Z">
        <w:r>
          <w:rPr>
            <w:rFonts w:hint="eastAsia"/>
          </w:rPr>
          <w:t>7: ^HERE^[82]</w:t>
        </w:r>
      </w:ins>
    </w:p>
    <w:p w14:paraId="4E27ACF2" w14:textId="49629142"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64D6A6A1" w:rsidR="00DB3E83" w:rsidRDefault="00B84193" w:rsidP="00DB3E83">
      <w:pPr>
        <w:pStyle w:val="BodyTextFirst"/>
        <w:rPr>
          <w:rFonts w:hint="eastAsia"/>
        </w:rPr>
      </w:pPr>
      <w:ins w:id="51" w:author="Kelvin Sung" w:date="2021-09-12T10:44:00Z">
        <w:r>
          <w:rPr>
            <w:rFonts w:hint="eastAsia"/>
          </w:rPr>
          <w:t>&gt;&gt;</w:t>
        </w:r>
        <w:proofErr w:type="spellStart"/>
        <w:r>
          <w:rPr>
            <w:rFonts w:hint="eastAsia"/>
          </w:rPr>
          <w:t>HERE</w:t>
        </w:r>
      </w:ins>
      <w:r w:rsidR="00DB3E83">
        <w:t>To</w:t>
      </w:r>
      <w:proofErr w:type="spellEnd"/>
      <w:r w:rsidR="00DB3E83">
        <w:t xml:space="preserve"> work with a collection of particles, you can now create the </w:t>
      </w:r>
      <w:proofErr w:type="spellStart"/>
      <w:r w:rsidR="00DB3E83" w:rsidRPr="009779AC">
        <w:rPr>
          <w:rStyle w:val="CodeInline"/>
        </w:rPr>
        <w:t>ParticleSet</w:t>
      </w:r>
      <w:proofErr w:type="spellEnd"/>
      <w:r w:rsidR="00DB3E83">
        <w:t xml:space="preserve"> to support convenient looping over </w:t>
      </w:r>
      <w:r w:rsidR="009779AC">
        <w:t xml:space="preserve">sets of </w:t>
      </w:r>
      <w:r w:rsidR="00DB3E83" w:rsidRPr="009779AC">
        <w:rPr>
          <w:rStyle w:val="CodeInline"/>
        </w:rPr>
        <w:t>Particle</w:t>
      </w:r>
      <w:r w:rsidR="00DB3E83">
        <w:t>.</w:t>
      </w:r>
      <w:r w:rsidR="00D17CA6">
        <w:t xml:space="preserve"> For lightweight purposes,</w:t>
      </w:r>
      <w:r w:rsidR="00856535">
        <w:t xml:space="preserve"> the</w:t>
      </w:r>
      <w:r w:rsidR="00D17CA6">
        <w:t xml:space="preserve">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however, as JavaScript is a</w:t>
      </w:r>
      <w:r w:rsidR="00856535">
        <w:t>n</w:t>
      </w:r>
      <w:r w:rsidR="00D17CA6">
        <w:t xml:space="preserve">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B84193">
      <w:pPr>
        <w:pStyle w:val="Code"/>
        <w:rPr>
          <w:rFonts w:hint="eastAsia"/>
        </w:rPr>
        <w:pPrChange w:id="52" w:author="Kelvin Sung" w:date="2021-09-12T10:44:00Z">
          <w:pPr>
            <w:pStyle w:val="Code"/>
            <w:ind w:firstLine="165"/>
          </w:pPr>
        </w:pPrChange>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57890643" w14:textId="77777777" w:rsidR="006C3041" w:rsidRDefault="00DB3E83">
      <w:pPr>
        <w:pStyle w:val="NumList"/>
        <w:numPr>
          <w:ilvl w:val="0"/>
          <w:numId w:val="17"/>
        </w:numPr>
        <w:rPr>
          <w:rFonts w:hint="eastAsia"/>
        </w:rPr>
      </w:pPr>
      <w:r w:rsidRPr="00DB3E83">
        <w:t xml:space="preserve">Override the </w:t>
      </w:r>
      <w:r w:rsidRPr="009779AC">
        <w:rPr>
          <w:rStyle w:val="CodeInline"/>
        </w:rPr>
        <w:t>draw()</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w:t>
      </w:r>
    </w:p>
    <w:p w14:paraId="6B15C41F" w14:textId="015B3F1B" w:rsidR="00DB3E83" w:rsidRDefault="006C3041" w:rsidP="00E435DB">
      <w:pPr>
        <w:pStyle w:val="NoteTipCaution"/>
        <w:ind w:left="0"/>
      </w:pPr>
      <w:r w:rsidRPr="00DA3970">
        <w:rPr>
          <w:b/>
        </w:rPr>
        <w:t>Note</w:t>
      </w:r>
      <w:r>
        <w:t xml:space="preserve"> </w:t>
      </w:r>
      <w:r w:rsidR="00DB3E83" w:rsidRPr="00DB3E83">
        <w:t xml:space="preserve">Recall </w:t>
      </w:r>
      <w:r w:rsidR="0077421C">
        <w:t xml:space="preserve">from Chapter 5 </w:t>
      </w:r>
      <w:r w:rsidR="00DB3E83" w:rsidRPr="00DB3E83">
        <w:t xml:space="preserve">that the default </w:t>
      </w:r>
      <w:proofErr w:type="spellStart"/>
      <w:r w:rsidR="00DB3E83" w:rsidRPr="009779AC">
        <w:rPr>
          <w:rStyle w:val="CodeInline"/>
        </w:rPr>
        <w:t>gl.blendFunc</w:t>
      </w:r>
      <w:proofErr w:type="spellEnd"/>
      <w:r w:rsidR="00DB3E83" w:rsidRPr="009779AC">
        <w:rPr>
          <w:rStyle w:val="CodeInline"/>
        </w:rPr>
        <w:t xml:space="preserve">() </w:t>
      </w:r>
      <w:r w:rsidR="0077421C">
        <w:t xml:space="preserve"> s</w:t>
      </w:r>
      <w:r w:rsidR="00DB3E83" w:rsidRPr="00DB3E83">
        <w:t xml:space="preserve">etting </w:t>
      </w:r>
      <w:r w:rsidR="00DA7946">
        <w:t xml:space="preserve">implements transparency by blending </w:t>
      </w:r>
      <w:r w:rsidR="00DB3E83" w:rsidRPr="00DB3E83">
        <w:t>the alpha channel value</w:t>
      </w:r>
      <w:r w:rsidR="00DA7946">
        <w:t>s</w:t>
      </w:r>
      <w:r w:rsidR="00DB3E83" w:rsidRPr="00DB3E83">
        <w:t xml:space="preserve">. This is referred to as alpha blending. In this case, the </w:t>
      </w:r>
      <w:proofErr w:type="spellStart"/>
      <w:r w:rsidR="00DB3E83" w:rsidRPr="009779AC">
        <w:rPr>
          <w:rStyle w:val="CodeInline"/>
        </w:rPr>
        <w:t>gl.blendFunc</w:t>
      </w:r>
      <w:proofErr w:type="spellEnd"/>
      <w:r w:rsidR="00DB3E83" w:rsidRPr="009779AC">
        <w:rPr>
          <w:rStyle w:val="CodeInline"/>
        </w:rPr>
        <w:t>()</w:t>
      </w:r>
      <w:r w:rsidR="00DB3E83" w:rsidRPr="00DB3E83">
        <w:t xml:space="preserve"> setting </w:t>
      </w:r>
      <w:r w:rsidR="000A0D8D">
        <w:t xml:space="preserve">simply </w:t>
      </w:r>
      <w:r w:rsidR="00DB3E83" w:rsidRPr="00DB3E83">
        <w:t>accumulat</w:t>
      </w:r>
      <w:r w:rsidR="000A0D8D">
        <w:t>es</w:t>
      </w:r>
      <w:r w:rsidR="00DB3E83"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xml:space="preserve">. </w:t>
      </w:r>
      <w:r w:rsidR="00856535">
        <w:t>The o</w:t>
      </w:r>
      <w:r w:rsidR="00302EE9">
        <w:t>versaturation of pixel color</w:t>
      </w:r>
      <w:r w:rsidR="009A4F53">
        <w:t xml:space="preserve"> is </w:t>
      </w:r>
      <w:r w:rsidR="00856535">
        <w:t xml:space="preserve">often </w:t>
      </w:r>
      <w:r w:rsidR="009A4F53">
        <w:t xml:space="preserve">desirable when simulating </w:t>
      </w:r>
      <w:r w:rsidR="00DB3E83" w:rsidRPr="00DB3E83">
        <w:t>intense brightness of fire and explosions.</w:t>
      </w:r>
    </w:p>
    <w:p w14:paraId="012966AD" w14:textId="19C368D9" w:rsidR="009779AC" w:rsidRDefault="00B84193" w:rsidP="009779AC">
      <w:pPr>
        <w:pStyle w:val="Code"/>
        <w:rPr>
          <w:rFonts w:hint="eastAsia"/>
        </w:rPr>
      </w:pPr>
      <w:ins w:id="53" w:author="Kelvin Sung" w:date="2021-09-12T10:44:00Z">
        <w:r>
          <w:rPr>
            <w:rFonts w:hint="eastAsia"/>
          </w:rPr>
          <w:t>1:HERE</w:t>
        </w:r>
      </w:ins>
      <w:r w:rsidR="009779AC">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4A99DF60" w14:textId="77777777" w:rsidR="00B84193" w:rsidRDefault="00B84193" w:rsidP="009779AC">
      <w:pPr>
        <w:pStyle w:val="Code"/>
        <w:rPr>
          <w:ins w:id="54" w:author="Kelvin Sung" w:date="2021-09-12T10:44:00Z"/>
          <w:rFonts w:hint="eastAsia"/>
        </w:rPr>
      </w:pPr>
      <w:ins w:id="55" w:author="Kelvin Sung" w:date="2021-09-12T10:44:00Z">
        <w:r>
          <w:rPr>
            <w:rFonts w:hint="eastAsia"/>
          </w:rPr>
          <w:t>--------------------------------------------------------------------------</w:t>
        </w:r>
      </w:ins>
    </w:p>
    <w:p w14:paraId="0C0C254B" w14:textId="77777777" w:rsidR="00B84193" w:rsidRDefault="00B84193" w:rsidP="009779AC">
      <w:pPr>
        <w:pStyle w:val="Code"/>
        <w:rPr>
          <w:ins w:id="56" w:author="Kelvin Sung" w:date="2021-09-12T10:44:00Z"/>
          <w:rFonts w:hint="eastAsia"/>
        </w:rPr>
      </w:pPr>
      <w:ins w:id="57" w:author="Kelvin Sung" w:date="2021-09-12T10:44:00Z">
        <w:r>
          <w:rPr>
            <w:rFonts w:hint="eastAsia"/>
          </w:rPr>
          <w:t>8: ^HERE^[86]</w:t>
        </w:r>
      </w:ins>
    </w:p>
    <w:p w14:paraId="3EB3F39D" w14:textId="0C1B3D52"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r w:rsidRPr="009779AC">
        <w:rPr>
          <w:rStyle w:val="CodeInline"/>
        </w:rPr>
        <w:t>update()</w:t>
      </w:r>
      <w:r w:rsidRPr="00DB3E83">
        <w:t xml:space="preserve"> function to ensure expired particles are removed.</w:t>
      </w:r>
    </w:p>
    <w:p w14:paraId="36E0F560" w14:textId="48FF720E" w:rsidR="009779AC" w:rsidRDefault="00B84193" w:rsidP="009779AC">
      <w:pPr>
        <w:pStyle w:val="Code"/>
        <w:rPr>
          <w:rFonts w:hint="eastAsia"/>
        </w:rPr>
      </w:pPr>
      <w:ins w:id="58" w:author="Kelvin Sung" w:date="2021-09-12T10:44:00Z">
        <w:r>
          <w:rPr>
            <w:rFonts w:hint="eastAsia"/>
          </w:rPr>
          <w:t>2:HERE</w:t>
        </w:r>
      </w:ins>
      <w:r w:rsidR="009779AC">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lastRenderedPageBreak/>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59" w:name="_Hlk74150496"/>
      <w:r w:rsidRPr="00DB3E83">
        <w:t>Testing the Particle System</w:t>
      </w:r>
    </w:p>
    <w:bookmarkEnd w:id="59"/>
    <w:p w14:paraId="22192D87" w14:textId="0AC76BB0" w:rsidR="007059F3" w:rsidRDefault="00B84193" w:rsidP="004A7D73">
      <w:pPr>
        <w:pStyle w:val="BodyTextFirst"/>
        <w:rPr>
          <w:rFonts w:hint="eastAsia"/>
        </w:rPr>
      </w:pPr>
      <w:ins w:id="60" w:author="Kelvin Sung" w:date="2021-09-12T10:44:00Z">
        <w:r>
          <w:rPr>
            <w:rFonts w:hint="eastAsia"/>
          </w:rPr>
          <w:t>&gt;&gt;</w:t>
        </w:r>
        <w:proofErr w:type="spellStart"/>
        <w:r>
          <w:rPr>
            <w:rFonts w:hint="eastAsia"/>
          </w:rPr>
          <w:t>HERE</w:t>
        </w:r>
      </w:ins>
      <w:r w:rsidR="00DB3E83" w:rsidRPr="00DB3E83">
        <w:t>The</w:t>
      </w:r>
      <w:proofErr w:type="spellEnd"/>
      <w:r w:rsidR="00DB3E83" w:rsidRPr="00DB3E83">
        <w:t xml:space="preserv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00DB3E83" w:rsidRPr="00DB3E83">
        <w:t xml:space="preserve">. The test case is based mainly on the previous project with </w:t>
      </w:r>
      <w:r w:rsidR="000252C6">
        <w:t xml:space="preserve">a new </w:t>
      </w:r>
      <w:r w:rsidR="00DB3E83" w:rsidRPr="00501297">
        <w:rPr>
          <w:rStyle w:val="CodeInline"/>
        </w:rPr>
        <w:t>_</w:t>
      </w:r>
      <w:proofErr w:type="spellStart"/>
      <w:r w:rsidR="00DB3E83" w:rsidRPr="00501297">
        <w:rPr>
          <w:rStyle w:val="CodeInline"/>
        </w:rPr>
        <w:t>createParticle</w:t>
      </w:r>
      <w:proofErr w:type="spellEnd"/>
      <w:r w:rsidR="00DB3E83" w:rsidRPr="00501297">
        <w:rPr>
          <w:rStyle w:val="CodeInline"/>
        </w:rPr>
        <w:t>()</w:t>
      </w:r>
      <w:r w:rsidR="00DB3E83" w:rsidRPr="00DB3E83">
        <w:t xml:space="preserve"> function </w:t>
      </w:r>
      <w:r w:rsidR="000252C6">
        <w:t xml:space="preserve">that </w:t>
      </w:r>
      <w:r w:rsidR="007059F3">
        <w:t xml:space="preserve">is called </w:t>
      </w:r>
      <w:r w:rsidR="00DB3E83" w:rsidRPr="00DB3E83">
        <w:t xml:space="preserve">when the </w:t>
      </w:r>
      <w:r w:rsidR="00501297">
        <w:t>Q</w:t>
      </w:r>
      <w:r w:rsidR="00DB3E83" w:rsidRPr="00DB3E83">
        <w:t xml:space="preserve"> key is pressed</w:t>
      </w:r>
      <w:r w:rsidR="007059F3">
        <w:t xml:space="preserve">.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4DF9F86A" w14:textId="77777777" w:rsidR="00B84193" w:rsidRDefault="00B84193" w:rsidP="007059F3">
      <w:pPr>
        <w:pStyle w:val="Code"/>
        <w:rPr>
          <w:ins w:id="61" w:author="Kelvin Sung" w:date="2021-09-12T10:44:00Z"/>
          <w:rFonts w:hint="eastAsia"/>
        </w:rPr>
      </w:pPr>
      <w:ins w:id="62" w:author="Kelvin Sung" w:date="2021-09-12T10:44:00Z">
        <w:r>
          <w:rPr>
            <w:rFonts w:hint="eastAsia"/>
          </w:rPr>
          <w:t>--------------------------------------------------------------------------</w:t>
        </w:r>
      </w:ins>
    </w:p>
    <w:p w14:paraId="096042E2" w14:textId="77777777" w:rsidR="00B84193" w:rsidRDefault="00B84193" w:rsidP="007059F3">
      <w:pPr>
        <w:pStyle w:val="Code"/>
        <w:rPr>
          <w:ins w:id="63" w:author="Kelvin Sung" w:date="2021-09-12T10:44:00Z"/>
          <w:rFonts w:hint="eastAsia"/>
        </w:rPr>
      </w:pPr>
      <w:ins w:id="64" w:author="Kelvin Sung" w:date="2021-09-12T10:44:00Z">
        <w:r>
          <w:rPr>
            <w:rFonts w:hint="eastAsia"/>
          </w:rPr>
          <w:t>9: ^HERE^[96]</w:t>
        </w:r>
      </w:ins>
    </w:p>
    <w:p w14:paraId="012E78AC" w14:textId="09BBEC2D"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5D5BFD40"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w:t>
      </w:r>
      <w:r w:rsidRPr="00DB3E83">
        <w:t xml:space="preserve">. First, the </w:t>
      </w:r>
      <w:r w:rsidRPr="00501297">
        <w:rPr>
          <w:rStyle w:val="CodeInline"/>
        </w:rPr>
        <w:t>random()</w:t>
      </w:r>
      <w:r w:rsidRPr="00DB3E83">
        <w:t xml:space="preserve"> function is used many times to configure each created </w:t>
      </w:r>
      <w:r w:rsidRPr="00501297">
        <w:rPr>
          <w:rStyle w:val="CodeInline"/>
        </w:rPr>
        <w:t>Particle</w:t>
      </w:r>
      <w:r w:rsidRPr="00DB3E83">
        <w:t>. Particle systems utilize large numbers of similar particles</w:t>
      </w:r>
      <w:r w:rsidR="00FC1F6A">
        <w:t xml:space="preserve"> with slight differences</w:t>
      </w:r>
      <w:r w:rsidRPr="00DB3E83">
        <w:t xml:space="preserve"> to build and convey the desired visual effect. It is 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w:t>
      </w:r>
      <w:r w:rsidRPr="00DB3E83">
        <w:lastRenderedPageBreak/>
        <w:t>of the particle to be between 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CF284FC" w:rsidR="00B136D3" w:rsidRDefault="00B84193" w:rsidP="00B136D3">
      <w:pPr>
        <w:pStyle w:val="BodyTextFirst"/>
        <w:rPr>
          <w:rFonts w:hint="eastAsia"/>
        </w:rPr>
      </w:pPr>
      <w:ins w:id="65" w:author="Kelvin Sung" w:date="2021-09-12T10:44:00Z">
        <w:r>
          <w:rPr>
            <w:rFonts w:hint="eastAsia"/>
          </w:rPr>
          <w:t>&gt;&gt;</w:t>
        </w:r>
        <w:proofErr w:type="spellStart"/>
        <w:r>
          <w:rPr>
            <w:rFonts w:hint="eastAsia"/>
          </w:rPr>
          <w:t>HERE</w:t>
        </w:r>
      </w:ins>
      <w:r w:rsidR="00DB3E83" w:rsidRPr="00DB3E83">
        <w:t>Run</w:t>
      </w:r>
      <w:proofErr w:type="spellEnd"/>
      <w:r w:rsidR="00DB3E83" w:rsidRPr="00DB3E83">
        <w:t xml:space="preserve"> the project and press the </w:t>
      </w:r>
      <w:r w:rsidR="00DB3E83">
        <w:t>Q</w:t>
      </w:r>
      <w:r w:rsidR="00DB3E83" w:rsidRPr="00DB3E83">
        <w:t xml:space="preserve"> key to observe the generated particles. It appears as though there is combustion occurring underneath the mouse pointer. Hold the </w:t>
      </w:r>
      <w:r w:rsidR="00DB3E83">
        <w:t>Q</w:t>
      </w:r>
      <w:r w:rsidR="00DB3E83" w:rsidRPr="00DB3E83">
        <w:t xml:space="preserve"> key and move the mouse pointer around slowly to observe the combustion</w:t>
      </w:r>
      <w:r w:rsidR="00FC1F6A">
        <w:t xml:space="preserve"> </w:t>
      </w:r>
      <w:r w:rsidR="00DB3E83" w:rsidRPr="00DB3E83">
        <w:t>as though there is an engine generating flames</w:t>
      </w:r>
      <w:r w:rsidR="00FC1F6A">
        <w:t xml:space="preserve"> beneath the mouse</w:t>
      </w:r>
      <w:r w:rsidR="00DB3E83"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2D0F5778"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r w:rsidR="004E03C5" w:rsidRPr="00092B24">
        <w:rPr>
          <w:rStyle w:val="CodeInline"/>
          <w:rFonts w:hint="eastAsia"/>
        </w:rPr>
        <w:t>createParticle</w:t>
      </w:r>
      <w:proofErr w:type="spell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changing</w:t>
      </w:r>
      <w:r w:rsidR="00EB6E0A" w:rsidRPr="00EB6E0A">
        <w:t xml:space="preserve"> </w:t>
      </w:r>
      <w:r w:rsidR="00EB6E0A">
        <w:t>color</w:t>
      </w:r>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744B0544"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r w:rsidR="00862149" w:rsidRPr="00092B24">
        <w:rPr>
          <w:rStyle w:val="CodeInline"/>
          <w:rFonts w:hint="eastAsia"/>
        </w:rPr>
        <w:t>createParticle</w:t>
      </w:r>
      <w:proofErr w:type="spell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w:t>
      </w:r>
      <w:r w:rsidR="00165B47">
        <w:t xml:space="preserve"> </w:t>
      </w:r>
      <w:r>
        <w:t>delta</w:t>
      </w:r>
      <w:r w:rsidR="00FC1F6A">
        <w:t xml:space="preserve"> </w:t>
      </w:r>
      <w:r>
        <w:t xml:space="preserve">to </w:t>
      </w:r>
      <w:r w:rsidR="00165B47">
        <w:t>be</w:t>
      </w:r>
      <w:r>
        <w:t xml:space="preserv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66" w:name="_Hlk74147685"/>
      <w:r w:rsidRPr="00AD3E7A">
        <w:t xml:space="preserve">Particle </w:t>
      </w:r>
      <w:r>
        <w:t>Collision</w:t>
      </w:r>
      <w:bookmarkEnd w:id="66"/>
      <w:r w:rsidR="00C14933">
        <w:t>s</w:t>
      </w:r>
    </w:p>
    <w:p w14:paraId="065398F4" w14:textId="0EE489D2" w:rsidR="00037E42" w:rsidRDefault="00B84193" w:rsidP="00F408FA">
      <w:pPr>
        <w:pStyle w:val="BodyTextFirst"/>
        <w:rPr>
          <w:rFonts w:hint="eastAsia"/>
        </w:rPr>
      </w:pPr>
      <w:ins w:id="67" w:author="Kelvin Sung" w:date="2021-09-12T10:44:00Z">
        <w:r>
          <w:rPr>
            <w:rFonts w:hint="eastAsia"/>
          </w:rPr>
          <w:t>&gt;&gt;</w:t>
        </w:r>
        <w:proofErr w:type="spellStart"/>
        <w:r>
          <w:rPr>
            <w:rFonts w:hint="eastAsia"/>
          </w:rPr>
          <w:t>HERE</w:t>
        </w:r>
      </w:ins>
      <w:r w:rsidR="00A43215">
        <w:t>An</w:t>
      </w:r>
      <w:proofErr w:type="spellEnd"/>
      <w:r w:rsidR="00A43215">
        <w:t xml:space="preserve">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AE3830">
        <w:t xml:space="preserve">non-particle </w:t>
      </w:r>
      <w:r w:rsidR="00EE45CB">
        <w:t>objects</w:t>
      </w:r>
      <w:r w:rsidR="005646BB">
        <w:t xml:space="preserve"> accordingly</w:t>
      </w:r>
      <w:r w:rsidR="00037E42">
        <w:t xml:space="preserve">. The ability to detect collisions is the foundation for </w:t>
      </w:r>
      <w:r w:rsidR="00BD5E01">
        <w:t>interactions between objects</w:t>
      </w:r>
      <w:r w:rsidR="00037E42">
        <w:t xml:space="preserve">. For this reason, it is </w:t>
      </w:r>
      <w:r w:rsidR="00E87E98">
        <w:t xml:space="preserve">sometimes </w:t>
      </w:r>
      <w:r w:rsidR="00037E42">
        <w:t>important to support particle collisions with the other</w:t>
      </w:r>
      <w:r w:rsidR="00AE3830">
        <w:t>, non-particle</w:t>
      </w:r>
      <w:r w:rsidR="00037E42">
        <w:t xml:space="preserve">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w:t>
      </w:r>
      <w:r>
        <w:lastRenderedPageBreak/>
        <w:t xml:space="preserve">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708801B2" w:rsidR="00B46031" w:rsidRDefault="00B84193" w:rsidP="00B46031">
      <w:pPr>
        <w:pStyle w:val="BodyTextFirst"/>
        <w:rPr>
          <w:rFonts w:hint="eastAsia"/>
        </w:rPr>
      </w:pPr>
      <w:ins w:id="68" w:author="Kelvin Sung" w:date="2021-09-12T10:44:00Z">
        <w:r>
          <w:rPr>
            <w:rFonts w:hint="eastAsia"/>
          </w:rPr>
          <w:t>&gt;&gt;</w:t>
        </w:r>
        <w:proofErr w:type="spellStart"/>
        <w:r>
          <w:rPr>
            <w:rFonts w:hint="eastAsia"/>
          </w:rPr>
          <w:t>HERE</w:t>
        </w:r>
      </w:ins>
      <w:r w:rsidR="00B46031">
        <w:t>This</w:t>
      </w:r>
      <w:proofErr w:type="spellEnd"/>
      <w:r w:rsidR="00B46031">
        <w:t xml:space="preserve"> project </w:t>
      </w:r>
      <w:r w:rsidR="00347DFE">
        <w:t xml:space="preserve">demonstrates how to </w:t>
      </w:r>
      <w:r w:rsidR="00B46031">
        <w:t xml:space="preserve">implement a particle collision system that </w:t>
      </w:r>
      <w:r w:rsidR="00E514DA">
        <w:t xml:space="preserve">is capable of </w:t>
      </w:r>
      <w:r w:rsidR="00C14933">
        <w:t>resolv</w:t>
      </w:r>
      <w:r w:rsidR="00E514DA">
        <w:t>ing</w:t>
      </w:r>
      <w:r w:rsidR="00C14933">
        <w:t xml:space="preserve"> collisions between particles and the </w:t>
      </w:r>
      <w:r w:rsidR="00B46031">
        <w:t xml:space="preserve">existing </w:t>
      </w:r>
      <w:proofErr w:type="spellStart"/>
      <w:r w:rsidR="00B46031" w:rsidRPr="00B46031">
        <w:rPr>
          <w:rStyle w:val="CodeInline"/>
        </w:rPr>
        <w:t>Rigid</w:t>
      </w:r>
      <w:r w:rsidR="002707D4">
        <w:rPr>
          <w:rStyle w:val="CodeInline"/>
        </w:rPr>
        <w:t>Shape</w:t>
      </w:r>
      <w:proofErr w:type="spellEnd"/>
      <w:r w:rsidR="00C14933">
        <w:t xml:space="preserve"> objects. </w:t>
      </w:r>
      <w:r w:rsidR="00B46031">
        <w:t xml:space="preserve">You can see an example of this project running in Figure 10-2. The source code of this project is located in the </w:t>
      </w:r>
      <w:r w:rsidR="00B46031" w:rsidRPr="00F408FA">
        <w:rPr>
          <w:rStyle w:val="CodeInline"/>
        </w:rPr>
        <w:t>chapter10/10.2.particle_collisions</w:t>
      </w:r>
      <w:r w:rsidR="00B46031">
        <w:t xml:space="preserve"> folder.</w:t>
      </w:r>
    </w:p>
    <w:p w14:paraId="11EFFC7A" w14:textId="2CB603A6" w:rsidR="002707D4" w:rsidRDefault="00B84193" w:rsidP="00B46031">
      <w:pPr>
        <w:pStyle w:val="BodyTextFirst"/>
        <w:rPr>
          <w:rFonts w:hint="eastAsia"/>
        </w:rPr>
      </w:pPr>
      <w:ins w:id="69" w:author="Kelvin Sung" w:date="2021-09-12T10:44:00Z">
        <w:r>
          <w:rPr>
            <w:rFonts w:hint="eastAsia"/>
          </w:rPr>
          <w:t>&gt;&gt;HERE</w:t>
        </w:r>
      </w:ins>
      <w:r w:rsidR="002707D4">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lastRenderedPageBreak/>
        <w:t>Figure 10-2. Running the Particle Collisions project</w:t>
      </w:r>
    </w:p>
    <w:p w14:paraId="6E1CB791" w14:textId="5DB6C60E" w:rsidR="00C5703B" w:rsidRDefault="00B84193">
      <w:pPr>
        <w:pStyle w:val="BodyTextFirst"/>
        <w:rPr>
          <w:rFonts w:hint="eastAsia"/>
        </w:rPr>
      </w:pPr>
      <w:ins w:id="70" w:author="Kelvin Sung" w:date="2021-09-12T10:44:00Z">
        <w:r>
          <w:rPr>
            <w:rFonts w:hint="eastAsia"/>
          </w:rPr>
          <w:t>&gt;&gt;</w:t>
        </w:r>
        <w:proofErr w:type="spellStart"/>
        <w:r>
          <w:rPr>
            <w:rFonts w:hint="eastAsia"/>
          </w:rPr>
          <w:t>HERE</w:t>
        </w:r>
      </w:ins>
      <w:r w:rsidR="000F5745" w:rsidRPr="00A243C0">
        <w:t>The</w:t>
      </w:r>
      <w:proofErr w:type="spellEnd"/>
      <w:r w:rsidR="000F5745" w:rsidRPr="00A243C0">
        <w:t xml:space="preserve"> controls of the project are </w:t>
      </w:r>
      <w:r w:rsidR="000F5745">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47D8DD41" w:rsidR="002707D4" w:rsidRDefault="00B84193" w:rsidP="002707D4">
      <w:pPr>
        <w:pStyle w:val="BodyTextFirst"/>
        <w:rPr>
          <w:rFonts w:hint="eastAsia"/>
        </w:rPr>
      </w:pPr>
      <w:ins w:id="71" w:author="Kelvin Sung" w:date="2021-09-12T10:44:00Z">
        <w:r>
          <w:rPr>
            <w:rFonts w:hint="eastAsia"/>
          </w:rPr>
          <w:t>&gt;&gt;</w:t>
        </w:r>
        <w:proofErr w:type="spellStart"/>
        <w:r>
          <w:rPr>
            <w:rFonts w:hint="eastAsia"/>
          </w:rPr>
          <w:t>HERE</w:t>
        </w:r>
      </w:ins>
      <w:r w:rsidR="002707D4">
        <w:t>The</w:t>
      </w:r>
      <w:proofErr w:type="spellEnd"/>
      <w:r w:rsidR="002707D4">
        <w:t xml:space="preserv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t>Modifying the Particle System</w:t>
      </w:r>
    </w:p>
    <w:p w14:paraId="15A4F4D5" w14:textId="65ACDC1B" w:rsidR="00170C95" w:rsidRDefault="00B84193" w:rsidP="00B46031">
      <w:pPr>
        <w:pStyle w:val="BodyTextFirst"/>
        <w:rPr>
          <w:rFonts w:hint="eastAsia"/>
        </w:rPr>
      </w:pPr>
      <w:ins w:id="72" w:author="Kelvin Sung" w:date="2021-09-12T10:44:00Z">
        <w:r>
          <w:rPr>
            <w:rFonts w:hint="eastAsia"/>
          </w:rPr>
          <w:t>&gt;&gt;</w:t>
        </w:r>
        <w:proofErr w:type="spellStart"/>
        <w:r>
          <w:rPr>
            <w:rFonts w:hint="eastAsia"/>
          </w:rPr>
          <w:t>HERE</w:t>
        </w:r>
      </w:ins>
      <w:r w:rsidR="00060A59">
        <w:t>With</w:t>
      </w:r>
      <w:proofErr w:type="spellEnd"/>
      <w:r w:rsidR="00060A59">
        <w:t xml:space="preserve"> </w:t>
      </w:r>
      <w:r w:rsidR="00940B1A">
        <w:t>a</w:t>
      </w:r>
      <w:r w:rsidR="00060A59">
        <w:t xml:space="preserve"> </w:t>
      </w:r>
      <w:r w:rsidR="00940B1A">
        <w:t xml:space="preserve">well-designed </w:t>
      </w:r>
      <w:r w:rsidR="00060A59">
        <w:t xml:space="preserve">infrastructure, implementation of new functionality can be localized. In the case of </w:t>
      </w:r>
      <w:r w:rsidR="00940B1A">
        <w:t xml:space="preserve">particle </w:t>
      </w:r>
      <w:r w:rsidR="00060A59">
        <w:t>collision</w:t>
      </w:r>
      <w:r w:rsidR="00940B1A">
        <w:t>s</w:t>
      </w:r>
      <w:r w:rsidR="00060A59">
        <w:t xml:space="preserve">, </w:t>
      </w:r>
      <w:r w:rsidR="00940B1A">
        <w:t xml:space="preserve">all </w:t>
      </w:r>
      <w:r w:rsidR="00060A59">
        <w:t xml:space="preserve">modifications are within the </w:t>
      </w:r>
      <w:r w:rsidR="00060A59" w:rsidRPr="00092B24">
        <w:rPr>
          <w:rStyle w:val="CodeInline"/>
          <w:rFonts w:hint="eastAsia"/>
        </w:rPr>
        <w:t>particle_system.js</w:t>
      </w:r>
      <w:r w:rsidR="00060A59">
        <w:t xml:space="preserve"> file in the </w:t>
      </w:r>
      <w:proofErr w:type="spellStart"/>
      <w:r w:rsidR="00060A59" w:rsidRPr="00092B24">
        <w:rPr>
          <w:rStyle w:val="CodeInline"/>
          <w:rFonts w:hint="eastAsia"/>
        </w:rPr>
        <w:t>src</w:t>
      </w:r>
      <w:proofErr w:type="spellEnd"/>
      <w:r w:rsidR="00060A59" w:rsidRPr="00092B24">
        <w:rPr>
          <w:rStyle w:val="CodeInline"/>
          <w:rFonts w:hint="eastAsia"/>
        </w:rPr>
        <w:t>/engine/components</w:t>
      </w:r>
      <w:r w:rsidR="00060A59">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r w:rsidRPr="00092B24">
        <w:rPr>
          <w:rStyle w:val="CodeInline"/>
          <w:rFonts w:hint="eastAsia"/>
        </w:rPr>
        <w:t>resolveCirclePos</w:t>
      </w:r>
      <w:proofErr w:type="spell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lastRenderedPageBreak/>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25A7E908" w:rsidR="00170C95" w:rsidRDefault="00232E40" w:rsidP="00092B24">
      <w:pPr>
        <w:pStyle w:val="NumList"/>
        <w:rPr>
          <w:rFonts w:hint="eastAsia"/>
        </w:rPr>
      </w:pPr>
      <w:r>
        <w:t xml:space="preserve">Define the </w:t>
      </w:r>
      <w:proofErr w:type="spellStart"/>
      <w:r w:rsidRPr="00092B24">
        <w:rPr>
          <w:rStyle w:val="CodeInline"/>
          <w:rFonts w:hint="eastAsia"/>
        </w:rPr>
        <w:t>resolveRectPos</w:t>
      </w:r>
      <w:proofErr w:type="spell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w:t>
      </w:r>
      <w:r w:rsidR="00EB6E0A">
        <w:t xml:space="preserve">a </w:t>
      </w:r>
      <w:r>
        <w:t xml:space="preserve">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0ADE6E4C" w14:textId="77777777" w:rsidR="00B84193" w:rsidRDefault="00B84193" w:rsidP="00170C95">
      <w:pPr>
        <w:pStyle w:val="Code"/>
        <w:rPr>
          <w:ins w:id="73" w:author="Kelvin Sung" w:date="2021-09-12T10:44:00Z"/>
          <w:rFonts w:hint="eastAsia"/>
        </w:rPr>
      </w:pPr>
      <w:ins w:id="74" w:author="Kelvin Sung" w:date="2021-09-12T10:44:00Z">
        <w:r>
          <w:rPr>
            <w:rFonts w:hint="eastAsia"/>
          </w:rPr>
          <w:t>--------------------------------------------------------------------------</w:t>
        </w:r>
      </w:ins>
    </w:p>
    <w:p w14:paraId="58D56DFF" w14:textId="77777777" w:rsidR="00B84193" w:rsidRDefault="00B84193" w:rsidP="00170C95">
      <w:pPr>
        <w:pStyle w:val="Code"/>
        <w:rPr>
          <w:ins w:id="75" w:author="Kelvin Sung" w:date="2021-09-12T10:44:00Z"/>
          <w:rFonts w:hint="eastAsia"/>
        </w:rPr>
      </w:pPr>
      <w:ins w:id="76" w:author="Kelvin Sung" w:date="2021-09-12T10:44:00Z">
        <w:r>
          <w:rPr>
            <w:rFonts w:hint="eastAsia"/>
          </w:rPr>
          <w:t>10: ^HERE^[90]</w:t>
        </w:r>
      </w:ins>
    </w:p>
    <w:p w14:paraId="7BA7FC69" w14:textId="123A121C"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39A3AA9E" w14:textId="77777777" w:rsidR="00B84193" w:rsidRDefault="00B84193" w:rsidP="00170C95">
      <w:pPr>
        <w:pStyle w:val="Code"/>
        <w:rPr>
          <w:ins w:id="77" w:author="Kelvin Sung" w:date="2021-09-12T10:44:00Z"/>
          <w:rFonts w:hint="eastAsia"/>
        </w:rPr>
      </w:pPr>
      <w:ins w:id="78" w:author="Kelvin Sung" w:date="2021-09-12T10:44:00Z">
        <w:r>
          <w:rPr>
            <w:rFonts w:hint="eastAsia"/>
          </w:rPr>
          <w:t>--------------------------------------------------------------------------</w:t>
        </w:r>
      </w:ins>
    </w:p>
    <w:p w14:paraId="4C6DBD1A" w14:textId="77777777" w:rsidR="00B84193" w:rsidRDefault="00B84193" w:rsidP="00170C95">
      <w:pPr>
        <w:pStyle w:val="Code"/>
        <w:rPr>
          <w:ins w:id="79" w:author="Kelvin Sung" w:date="2021-09-12T10:44:00Z"/>
          <w:rFonts w:hint="eastAsia"/>
        </w:rPr>
      </w:pPr>
      <w:ins w:id="80" w:author="Kelvin Sung" w:date="2021-09-12T10:44:00Z">
        <w:r>
          <w:rPr>
            <w:rFonts w:hint="eastAsia"/>
          </w:rPr>
          <w:t>11: ^HERE^[106]</w:t>
        </w:r>
      </w:ins>
    </w:p>
    <w:p w14:paraId="59380682" w14:textId="56D53561"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78D74C0E" w14:textId="77777777" w:rsidR="00B84193" w:rsidRDefault="00B84193" w:rsidP="00170C95">
      <w:pPr>
        <w:pStyle w:val="Code"/>
        <w:rPr>
          <w:ins w:id="81" w:author="Kelvin Sung" w:date="2021-09-12T10:44:00Z"/>
          <w:rFonts w:hint="eastAsia"/>
        </w:rPr>
      </w:pPr>
      <w:ins w:id="82" w:author="Kelvin Sung" w:date="2021-09-12T10:44:00Z">
        <w:r>
          <w:rPr>
            <w:rFonts w:hint="eastAsia"/>
          </w:rPr>
          <w:t>--------------------------------------------------------------------------</w:t>
        </w:r>
      </w:ins>
    </w:p>
    <w:p w14:paraId="35344C6C" w14:textId="77777777" w:rsidR="00B84193" w:rsidRDefault="00B84193" w:rsidP="00170C95">
      <w:pPr>
        <w:pStyle w:val="Code"/>
        <w:rPr>
          <w:ins w:id="83" w:author="Kelvin Sung" w:date="2021-09-12T10:44:00Z"/>
          <w:rFonts w:hint="eastAsia"/>
        </w:rPr>
      </w:pPr>
      <w:ins w:id="84" w:author="Kelvin Sung" w:date="2021-09-12T10:44:00Z">
        <w:r>
          <w:rPr>
            <w:rFonts w:hint="eastAsia"/>
          </w:rPr>
          <w:t>12: ^HERE^[105]</w:t>
        </w:r>
      </w:ins>
    </w:p>
    <w:p w14:paraId="271EA61B" w14:textId="768DB3B6"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277016F6" w:rsidR="00170C95" w:rsidRDefault="009C07E2" w:rsidP="00092B24">
      <w:pPr>
        <w:pStyle w:val="NumList"/>
        <w:rPr>
          <w:rFonts w:hint="eastAsia"/>
        </w:rPr>
      </w:pPr>
      <w:r>
        <w:t xml:space="preserve">Implement </w:t>
      </w:r>
      <w:proofErr w:type="spellStart"/>
      <w:r w:rsidRPr="00092B24">
        <w:rPr>
          <w:rStyle w:val="CodeInline"/>
          <w:rFonts w:hint="eastAsia"/>
        </w:rPr>
        <w:t>resolveRigidShapeCollision</w:t>
      </w:r>
      <w:proofErr w:type="spell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002428C8">
        <w:t xml:space="preserve"> t</w:t>
      </w:r>
      <w:r w:rsidR="00BD5E01">
        <w:t xml:space="preserve">o allow convenient invocation by client game developers. These functions </w:t>
      </w:r>
      <w:r w:rsidRPr="00092B24">
        <w:rPr>
          <w:rFonts w:hint="eastAsia"/>
        </w:rPr>
        <w:t>resolve</w:t>
      </w:r>
      <w:r>
        <w:t xml:space="preserve"> collisions between a single </w:t>
      </w:r>
      <w:r w:rsidR="002B6306">
        <w:t xml:space="preserve">or </w:t>
      </w:r>
      <w:r>
        <w:t xml:space="preserve">a set of </w:t>
      </w:r>
      <w:proofErr w:type="spellStart"/>
      <w:r w:rsidRPr="00092B24">
        <w:rPr>
          <w:rStyle w:val="CodeInline"/>
          <w:rFonts w:hint="eastAsia"/>
        </w:rPr>
        <w:t>RigidShape</w:t>
      </w:r>
      <w:proofErr w:type="spellEnd"/>
      <w:r>
        <w:t xml:space="preserve"> </w:t>
      </w:r>
      <w:r w:rsidR="002B6306">
        <w:t xml:space="preserve">objects </w:t>
      </w:r>
      <w:r>
        <w:t xml:space="preserve">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lastRenderedPageBreak/>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57DEB570" w14:textId="77777777" w:rsidR="00B84193" w:rsidRDefault="00B84193" w:rsidP="00170C95">
      <w:pPr>
        <w:pStyle w:val="Code"/>
        <w:rPr>
          <w:ins w:id="85" w:author="Kelvin Sung" w:date="2021-09-12T10:44:00Z"/>
          <w:rFonts w:hint="eastAsia"/>
        </w:rPr>
      </w:pPr>
      <w:ins w:id="86" w:author="Kelvin Sung" w:date="2021-09-12T10:44:00Z">
        <w:r>
          <w:rPr>
            <w:rFonts w:hint="eastAsia"/>
          </w:rPr>
          <w:t>--------------------------------------------------------------------------</w:t>
        </w:r>
      </w:ins>
    </w:p>
    <w:p w14:paraId="5225A46B" w14:textId="77777777" w:rsidR="00B84193" w:rsidRDefault="00B84193" w:rsidP="00170C95">
      <w:pPr>
        <w:pStyle w:val="Code"/>
        <w:rPr>
          <w:ins w:id="87" w:author="Kelvin Sung" w:date="2021-09-12T10:44:00Z"/>
          <w:rFonts w:hint="eastAsia"/>
        </w:rPr>
      </w:pPr>
      <w:ins w:id="88" w:author="Kelvin Sung" w:date="2021-09-12T10:44:00Z">
        <w:r>
          <w:rPr>
            <w:rFonts w:hint="eastAsia"/>
          </w:rPr>
          <w:t>13: ^HERE^[75]</w:t>
        </w:r>
      </w:ins>
    </w:p>
    <w:p w14:paraId="7E6A9820" w14:textId="15E375A9"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63C8764E" w14:textId="77777777" w:rsidR="00B84193" w:rsidRDefault="00B84193" w:rsidP="00170C95">
      <w:pPr>
        <w:pStyle w:val="Code"/>
        <w:rPr>
          <w:ins w:id="89" w:author="Kelvin Sung" w:date="2021-09-12T10:44:00Z"/>
          <w:rFonts w:hint="eastAsia"/>
        </w:rPr>
      </w:pPr>
      <w:ins w:id="90" w:author="Kelvin Sung" w:date="2021-09-12T10:44:00Z">
        <w:r>
          <w:rPr>
            <w:rFonts w:hint="eastAsia"/>
          </w:rPr>
          <w:t>--------------------------------------------------------------------------</w:t>
        </w:r>
      </w:ins>
    </w:p>
    <w:p w14:paraId="7B637C57" w14:textId="77777777" w:rsidR="00B84193" w:rsidRDefault="00B84193" w:rsidP="00170C95">
      <w:pPr>
        <w:pStyle w:val="Code"/>
        <w:rPr>
          <w:ins w:id="91" w:author="Kelvin Sung" w:date="2021-09-12T10:44:00Z"/>
          <w:rFonts w:hint="eastAsia"/>
        </w:rPr>
      </w:pPr>
      <w:ins w:id="92" w:author="Kelvin Sung" w:date="2021-09-12T10:44:00Z">
        <w:r>
          <w:rPr>
            <w:rFonts w:hint="eastAsia"/>
          </w:rPr>
          <w:t>14: ^HERE^[90]</w:t>
        </w:r>
      </w:ins>
    </w:p>
    <w:p w14:paraId="593ECAFB" w14:textId="1C6F7836"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89F77F3" w14:textId="77777777" w:rsidR="00B84193" w:rsidRDefault="00B84193" w:rsidP="00170C95">
      <w:pPr>
        <w:pStyle w:val="Code"/>
        <w:rPr>
          <w:ins w:id="93" w:author="Kelvin Sung" w:date="2021-09-12T10:44:00Z"/>
          <w:rFonts w:hint="eastAsia"/>
        </w:rPr>
      </w:pPr>
      <w:ins w:id="94" w:author="Kelvin Sung" w:date="2021-09-12T10:44:00Z">
        <w:r>
          <w:rPr>
            <w:rFonts w:hint="eastAsia"/>
          </w:rPr>
          <w:t>--------------------------------------------------------------------------</w:t>
        </w:r>
      </w:ins>
    </w:p>
    <w:p w14:paraId="3058CA89" w14:textId="77777777" w:rsidR="00B84193" w:rsidRDefault="00B84193" w:rsidP="00170C95">
      <w:pPr>
        <w:pStyle w:val="Code"/>
        <w:rPr>
          <w:ins w:id="95" w:author="Kelvin Sung" w:date="2021-09-12T10:44:00Z"/>
          <w:rFonts w:hint="eastAsia"/>
        </w:rPr>
      </w:pPr>
      <w:ins w:id="96" w:author="Kelvin Sung" w:date="2021-09-12T10:44:00Z">
        <w:r>
          <w:rPr>
            <w:rFonts w:hint="eastAsia"/>
          </w:rPr>
          <w:t>15: ^HERE^[96]</w:t>
        </w:r>
      </w:ins>
    </w:p>
    <w:p w14:paraId="214FC0C1" w14:textId="08C95F4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595EB5E5" w:rsidR="00DF6D54" w:rsidRDefault="00B84193" w:rsidP="00DF6D54">
      <w:pPr>
        <w:pStyle w:val="BodyTextFirst"/>
        <w:rPr>
          <w:rFonts w:hint="eastAsia"/>
        </w:rPr>
      </w:pPr>
      <w:ins w:id="97" w:author="Kelvin Sung" w:date="2021-09-12T10:44:00Z">
        <w:r>
          <w:rPr>
            <w:rFonts w:hint="eastAsia"/>
          </w:rPr>
          <w:t>&gt;&gt;</w:t>
        </w:r>
        <w:proofErr w:type="spellStart"/>
        <w:r>
          <w:rPr>
            <w:rFonts w:hint="eastAsia"/>
          </w:rPr>
          <w:t>HERE</w:t>
        </w:r>
      </w:ins>
      <w:r w:rsidR="00A56045">
        <w:t>The</w:t>
      </w:r>
      <w:proofErr w:type="spellEnd"/>
      <w:r w:rsidR="00A56045">
        <w:t xml:space="preserve"> temporary variables defined in </w:t>
      </w:r>
      <w:r w:rsidR="00A56045" w:rsidRPr="00FF33AD">
        <w:rPr>
          <w:rStyle w:val="CodeInline"/>
          <w:rFonts w:hint="eastAsia"/>
        </w:rPr>
        <w:t>particle_system.js</w:t>
      </w:r>
      <w:r w:rsidR="00A56045">
        <w:t xml:space="preserve"> must be initialized before the game loop begins. Edit </w:t>
      </w:r>
      <w:r w:rsidR="00A56045" w:rsidRPr="00092B24">
        <w:rPr>
          <w:rStyle w:val="CodeInline"/>
          <w:rFonts w:hint="eastAsia"/>
        </w:rPr>
        <w:t>loop.js</w:t>
      </w:r>
      <w:r w:rsidR="00A56045">
        <w:t xml:space="preserve">, import from </w:t>
      </w:r>
      <w:r w:rsidR="00A56045" w:rsidRPr="00092B24">
        <w:rPr>
          <w:rStyle w:val="CodeInline"/>
          <w:rFonts w:hint="eastAsia"/>
        </w:rPr>
        <w:t>particle_system.js</w:t>
      </w:r>
      <w:r w:rsidR="00A56045">
        <w:t xml:space="preserve">, and call the </w:t>
      </w:r>
      <w:proofErr w:type="spellStart"/>
      <w:r w:rsidR="00A56045" w:rsidRPr="00092B24">
        <w:rPr>
          <w:rStyle w:val="CodeInline"/>
          <w:rFonts w:hint="eastAsia"/>
        </w:rPr>
        <w:t>init</w:t>
      </w:r>
      <w:proofErr w:type="spellEnd"/>
      <w:r w:rsidR="00A56045" w:rsidRPr="00092B24">
        <w:rPr>
          <w:rStyle w:val="CodeInline"/>
          <w:rFonts w:hint="eastAsia"/>
        </w:rPr>
        <w:t>()</w:t>
      </w:r>
      <w:r w:rsidR="00A56045">
        <w:t xml:space="preserve"> function after asynchronous loading </w:t>
      </w:r>
      <w:r w:rsidR="00BD5E01">
        <w:t>is completed</w:t>
      </w:r>
      <w:r w:rsidR="00A56045">
        <w:t xml:space="preserve"> in the </w:t>
      </w:r>
      <w:r w:rsidR="00A56045" w:rsidRPr="00092B24">
        <w:rPr>
          <w:rStyle w:val="CodeInline"/>
          <w:rFonts w:hint="eastAsia"/>
        </w:rPr>
        <w:t>start()</w:t>
      </w:r>
      <w:r w:rsidR="00A56045">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lastRenderedPageBreak/>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98"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20B49C5E" w14:textId="77777777" w:rsidR="00B84193" w:rsidRDefault="00B84193" w:rsidP="00EC7A07">
      <w:pPr>
        <w:pStyle w:val="Code"/>
        <w:rPr>
          <w:ins w:id="99" w:author="Kelvin Sung" w:date="2021-09-12T10:44:00Z"/>
          <w:rFonts w:hint="eastAsia"/>
        </w:rPr>
      </w:pPr>
      <w:ins w:id="100" w:author="Kelvin Sung" w:date="2021-09-12T10:44:00Z">
        <w:r>
          <w:rPr>
            <w:rFonts w:hint="eastAsia"/>
          </w:rPr>
          <w:t>--------------------------------------------------------------------------</w:t>
        </w:r>
      </w:ins>
    </w:p>
    <w:p w14:paraId="5BEBD088" w14:textId="77777777" w:rsidR="00B84193" w:rsidRDefault="00B84193" w:rsidP="00EC7A07">
      <w:pPr>
        <w:pStyle w:val="Code"/>
        <w:rPr>
          <w:ins w:id="101" w:author="Kelvin Sung" w:date="2021-09-12T10:44:00Z"/>
          <w:rFonts w:hint="eastAsia"/>
        </w:rPr>
      </w:pPr>
      <w:ins w:id="102" w:author="Kelvin Sung" w:date="2021-09-12T10:44:00Z">
        <w:r>
          <w:rPr>
            <w:rFonts w:hint="eastAsia"/>
          </w:rPr>
          <w:t>16: ^HERE^[76]</w:t>
        </w:r>
      </w:ins>
    </w:p>
    <w:p w14:paraId="4738E8BB" w14:textId="4BDF988A"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00ABC88D" w:rsidR="00EC7A07" w:rsidRDefault="00B84193" w:rsidP="00EC7A07">
      <w:pPr>
        <w:pStyle w:val="BodyTextFirst"/>
        <w:rPr>
          <w:rFonts w:hint="eastAsia"/>
        </w:rPr>
      </w:pPr>
      <w:ins w:id="103" w:author="Kelvin Sung" w:date="2021-09-12T10:44:00Z">
        <w:r>
          <w:rPr>
            <w:rFonts w:hint="eastAsia"/>
          </w:rPr>
          <w:t>&gt;&gt;</w:t>
        </w:r>
        <w:proofErr w:type="spellStart"/>
        <w:r>
          <w:rPr>
            <w:rFonts w:hint="eastAsia"/>
          </w:rPr>
          <w:t>HERE</w:t>
        </w:r>
      </w:ins>
      <w:r w:rsidR="00A87865">
        <w:t>The</w:t>
      </w:r>
      <w:proofErr w:type="spellEnd"/>
      <w:r w:rsidR="00A87865">
        <w:t xml:space="preserv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r w:rsidR="00BD5E01">
        <w:t>are</w:t>
      </w:r>
      <w:r w:rsidR="002C76A0">
        <w:t xml:space="preserve"> straightforward. A new variable must be defined to support the toggling of collision resolution, and the </w:t>
      </w:r>
      <w:r w:rsidR="002C76A0" w:rsidRPr="00092B24">
        <w:rPr>
          <w:rStyle w:val="CodeInline"/>
          <w:rFonts w:hint="eastAsia"/>
        </w:rPr>
        <w:t>update()</w:t>
      </w:r>
      <w:r w:rsidR="002C76A0">
        <w:t xml:space="preserve"> function defined in </w:t>
      </w:r>
      <w:r w:rsidR="002C76A0" w:rsidRPr="00092B24">
        <w:rPr>
          <w:rStyle w:val="CodeInline"/>
          <w:rFonts w:hint="eastAsia"/>
        </w:rPr>
        <w:t>my_game_main.js</w:t>
      </w:r>
      <w:r w:rsidR="002C76A0">
        <w:t xml:space="preserve"> </w:t>
      </w:r>
      <w:r w:rsidR="00E12E45">
        <w:t xml:space="preserve">is </w:t>
      </w:r>
      <w:r w:rsidR="002C76A0">
        <w:t>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0EDEC047" w14:textId="77777777" w:rsidR="00B84193" w:rsidRDefault="00B84193" w:rsidP="00092B24">
      <w:pPr>
        <w:pStyle w:val="Code"/>
        <w:rPr>
          <w:ins w:id="104" w:author="Kelvin Sung" w:date="2021-09-12T10:44:00Z"/>
          <w:rFonts w:hint="eastAsia"/>
        </w:rPr>
      </w:pPr>
      <w:ins w:id="105" w:author="Kelvin Sung" w:date="2021-09-12T10:44:00Z">
        <w:r>
          <w:rPr>
            <w:rFonts w:hint="eastAsia"/>
          </w:rPr>
          <w:t>--------------------------------------------------------------------------</w:t>
        </w:r>
      </w:ins>
    </w:p>
    <w:p w14:paraId="4DD5190F" w14:textId="77777777" w:rsidR="00B84193" w:rsidRDefault="00B84193" w:rsidP="00092B24">
      <w:pPr>
        <w:pStyle w:val="Code"/>
        <w:rPr>
          <w:ins w:id="106" w:author="Kelvin Sung" w:date="2021-09-12T10:44:00Z"/>
          <w:rFonts w:hint="eastAsia"/>
        </w:rPr>
      </w:pPr>
      <w:ins w:id="107" w:author="Kelvin Sung" w:date="2021-09-12T10:44:00Z">
        <w:r>
          <w:rPr>
            <w:rFonts w:hint="eastAsia"/>
          </w:rPr>
          <w:t>17: ^HERE^[93]</w:t>
        </w:r>
      </w:ins>
    </w:p>
    <w:p w14:paraId="51333F63" w14:textId="12833000" w:rsidR="002C76A0" w:rsidRDefault="002C76A0" w:rsidP="00092B24">
      <w:pPr>
        <w:pStyle w:val="Code"/>
        <w:rPr>
          <w:rFonts w:hint="eastAsia"/>
        </w:rPr>
      </w:pPr>
      <w:r>
        <w:t xml:space="preserve">        engine.particleSystem.resolveRigidShapeSetCollision(this.mPlatforms, this.mParticles);</w:t>
      </w:r>
    </w:p>
    <w:p w14:paraId="4728FADC" w14:textId="77777777" w:rsidR="00B84193" w:rsidRDefault="00B84193" w:rsidP="00092B24">
      <w:pPr>
        <w:pStyle w:val="Code"/>
        <w:ind w:firstLine="165"/>
        <w:rPr>
          <w:ins w:id="108" w:author="Kelvin Sung" w:date="2021-09-12T10:44:00Z"/>
          <w:rFonts w:hint="eastAsia"/>
        </w:rPr>
      </w:pPr>
      <w:ins w:id="109" w:author="Kelvin Sung" w:date="2021-09-12T10:44:00Z">
        <w:r>
          <w:rPr>
            <w:rFonts w:hint="eastAsia"/>
          </w:rPr>
          <w:t>--------------------------------------------------------------------------</w:t>
        </w:r>
      </w:ins>
    </w:p>
    <w:p w14:paraId="6F878202" w14:textId="77777777" w:rsidR="00B84193" w:rsidRDefault="00B84193" w:rsidP="00092B24">
      <w:pPr>
        <w:pStyle w:val="Code"/>
        <w:ind w:firstLine="165"/>
        <w:rPr>
          <w:ins w:id="110" w:author="Kelvin Sung" w:date="2021-09-12T10:44:00Z"/>
          <w:rFonts w:hint="eastAsia"/>
        </w:rPr>
      </w:pPr>
      <w:ins w:id="111" w:author="Kelvin Sung" w:date="2021-09-12T10:44:00Z">
        <w:r>
          <w:rPr>
            <w:rFonts w:hint="eastAsia"/>
          </w:rPr>
          <w:t>18: ^HERE^[95]</w:t>
        </w:r>
      </w:ins>
    </w:p>
    <w:p w14:paraId="300A06A7" w14:textId="0A2CB0CE" w:rsidR="002C76A0" w:rsidRDefault="002C76A0" w:rsidP="00B84193">
      <w:pPr>
        <w:pStyle w:val="Code"/>
        <w:rPr>
          <w:rFonts w:hint="eastAsia"/>
        </w:rPr>
        <w:pPrChange w:id="112" w:author="Kelvin Sung" w:date="2021-09-12T10:44:00Z">
          <w:pPr>
            <w:pStyle w:val="Code"/>
            <w:ind w:firstLine="165"/>
          </w:pPr>
        </w:pPrChange>
      </w:pPr>
      <w:r>
        <w:t>}</w:t>
      </w:r>
    </w:p>
    <w:p w14:paraId="6A5F26DB" w14:textId="77777777" w:rsidR="002C76A0" w:rsidRDefault="002C76A0" w:rsidP="00B84193">
      <w:pPr>
        <w:pStyle w:val="Code"/>
        <w:rPr>
          <w:rFonts w:hint="eastAsia"/>
        </w:rPr>
        <w:pPrChange w:id="113" w:author="Kelvin Sung" w:date="2021-09-12T10:44:00Z">
          <w:pPr>
            <w:pStyle w:val="Code"/>
            <w:ind w:firstLine="165"/>
          </w:pPr>
        </w:pPrChange>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C938941" w:rsidR="00397309" w:rsidRDefault="00B84193" w:rsidP="00EC7A07">
      <w:pPr>
        <w:pStyle w:val="BodyTextFirst"/>
        <w:rPr>
          <w:rFonts w:hint="eastAsia"/>
        </w:rPr>
      </w:pPr>
      <w:ins w:id="114" w:author="Kelvin Sung" w:date="2021-09-12T10:44:00Z">
        <w:r>
          <w:rPr>
            <w:rFonts w:hint="eastAsia"/>
          </w:rPr>
          <w:t>&gt;&gt;HERE</w:t>
        </w:r>
      </w:ins>
      <w:r w:rsidR="002420FF">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w:t>
      </w:r>
      <w:r>
        <w:lastRenderedPageBreak/>
        <w:t>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98"/>
    <w:p w14:paraId="661F0250" w14:textId="03054647" w:rsidR="00AB23FD" w:rsidRDefault="00B84193" w:rsidP="00AD3E7A">
      <w:pPr>
        <w:pStyle w:val="BodyTextFirst"/>
        <w:rPr>
          <w:rFonts w:hint="eastAsia"/>
        </w:rPr>
      </w:pPr>
      <w:ins w:id="115" w:author="Kelvin Sung" w:date="2021-09-12T10:44:00Z">
        <w:r>
          <w:rPr>
            <w:rFonts w:hint="eastAsia"/>
          </w:rPr>
          <w:t>&gt;&gt;</w:t>
        </w:r>
        <w:proofErr w:type="spellStart"/>
        <w:r>
          <w:rPr>
            <w:rFonts w:hint="eastAsia"/>
          </w:rPr>
          <w:t>HERE</w:t>
        </w:r>
      </w:ins>
      <w:r w:rsidR="00AD3E7A">
        <w:t>With</w:t>
      </w:r>
      <w:proofErr w:type="spellEnd"/>
      <w:r w:rsidR="00AD3E7A">
        <w:t xml:space="preserve">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rsidR="00AD3E7A">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rsidR="00AD3E7A">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7C65C617" w:rsidR="001325EE" w:rsidRDefault="00B84193" w:rsidP="001325EE">
      <w:pPr>
        <w:pStyle w:val="BodyTextFirst"/>
        <w:rPr>
          <w:rFonts w:hint="eastAsia"/>
        </w:rPr>
      </w:pPr>
      <w:ins w:id="116" w:author="Kelvin Sung" w:date="2021-09-12T10:44:00Z">
        <w:r>
          <w:rPr>
            <w:rFonts w:hint="eastAsia"/>
          </w:rPr>
          <w:t>&gt;&gt;</w:t>
        </w:r>
        <w:proofErr w:type="spellStart"/>
        <w:r>
          <w:rPr>
            <w:rFonts w:hint="eastAsia"/>
          </w:rPr>
          <w:t>HERE</w:t>
        </w:r>
      </w:ins>
      <w:r w:rsidR="001325EE">
        <w:t>This</w:t>
      </w:r>
      <w:proofErr w:type="spellEnd"/>
      <w:r w:rsidR="001325EE">
        <w:t xml:space="preserve"> project demonstrates how to implement a particle emitter for your particle system to support </w:t>
      </w:r>
      <w:r w:rsidR="00BD32E8">
        <w:t>particle emission</w:t>
      </w:r>
      <w:r w:rsidR="001325EE">
        <w:t xml:space="preserve"> over time. You can see an example of this project running in Figure 10-3. The source code of this project is located in the </w:t>
      </w:r>
      <w:r w:rsidR="001325EE" w:rsidRPr="001325EE">
        <w:rPr>
          <w:rStyle w:val="CodeInline"/>
        </w:rPr>
        <w:t>chapter10/10.3.particle_emitters</w:t>
      </w:r>
      <w:r w:rsidR="001325EE">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676D5851" w:rsidR="0072644B" w:rsidRDefault="00B84193" w:rsidP="0072644B">
      <w:pPr>
        <w:pStyle w:val="BodyTextFirst"/>
        <w:rPr>
          <w:rFonts w:hint="eastAsia"/>
        </w:rPr>
      </w:pPr>
      <w:ins w:id="117" w:author="Kelvin Sung" w:date="2021-09-12T10:44:00Z">
        <w:r>
          <w:rPr>
            <w:rFonts w:hint="eastAsia"/>
          </w:rPr>
          <w:t>&gt;&gt;</w:t>
        </w:r>
        <w:proofErr w:type="spellStart"/>
        <w:r>
          <w:rPr>
            <w:rFonts w:hint="eastAsia"/>
          </w:rPr>
          <w:t>HERE</w:t>
        </w:r>
      </w:ins>
      <w:r w:rsidR="0072644B" w:rsidRPr="00A243C0">
        <w:t>The</w:t>
      </w:r>
      <w:proofErr w:type="spellEnd"/>
      <w:r w:rsidR="0072644B" w:rsidRPr="00A243C0">
        <w:t xml:space="preserve"> controls of the project are </w:t>
      </w:r>
      <w:r w:rsidR="0072644B">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68E204D9" w:rsidR="00901BA4" w:rsidRDefault="00B84193" w:rsidP="00901BA4">
      <w:pPr>
        <w:pStyle w:val="BodyTextFirst"/>
        <w:rPr>
          <w:rFonts w:hint="eastAsia"/>
        </w:rPr>
      </w:pPr>
      <w:ins w:id="118" w:author="Kelvin Sung" w:date="2021-09-12T10:44:00Z">
        <w:r>
          <w:rPr>
            <w:rFonts w:hint="eastAsia"/>
          </w:rPr>
          <w:t>&gt;&gt;</w:t>
        </w:r>
        <w:proofErr w:type="spellStart"/>
        <w:r>
          <w:rPr>
            <w:rFonts w:hint="eastAsia"/>
          </w:rPr>
          <w:t>HERE</w:t>
        </w:r>
      </w:ins>
      <w:r w:rsidR="00901BA4">
        <w:t>The</w:t>
      </w:r>
      <w:proofErr w:type="spellEnd"/>
      <w:r w:rsidR="00901BA4">
        <w:t xml:space="preserv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7A37F5D8"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w:t>
      </w:r>
      <w:r w:rsidR="00BF4B4D">
        <w:t>Class</w:t>
      </w:r>
    </w:p>
    <w:p w14:paraId="55D148D2" w14:textId="41E0E87A" w:rsidR="00901BA4" w:rsidRDefault="00B84193" w:rsidP="00901BA4">
      <w:pPr>
        <w:pStyle w:val="BodyTextFirst"/>
        <w:rPr>
          <w:rFonts w:hint="eastAsia"/>
        </w:rPr>
      </w:pPr>
      <w:ins w:id="119" w:author="Kelvin Sung" w:date="2021-09-12T10:44:00Z">
        <w:r>
          <w:rPr>
            <w:rFonts w:hint="eastAsia"/>
          </w:rPr>
          <w:t>&gt;&gt;</w:t>
        </w:r>
        <w:proofErr w:type="spellStart"/>
        <w:r>
          <w:rPr>
            <w:rFonts w:hint="eastAsia"/>
          </w:rPr>
          <w:t>HERE</w:t>
        </w:r>
      </w:ins>
      <w:r w:rsidR="0040478F">
        <w:rPr>
          <w:rFonts w:hint="eastAsia"/>
        </w:rPr>
        <w:t>Y</w:t>
      </w:r>
      <w:r w:rsidR="0040478F">
        <w:t>ou</w:t>
      </w:r>
      <w:proofErr w:type="spellEnd"/>
      <w:r w:rsidR="0040478F">
        <w:t xml:space="preserve"> have observed and experienced the importance of </w:t>
      </w:r>
      <w:r w:rsidR="00901BA4" w:rsidRPr="00901BA4">
        <w:t>avoid</w:t>
      </w:r>
      <w:r w:rsidR="0040478F">
        <w:t>ing</w:t>
      </w:r>
      <w:r w:rsidR="00901BA4" w:rsidRPr="00901BA4">
        <w:t xml:space="preserve"> patterns</w:t>
      </w:r>
      <w:r w:rsidR="0040478F">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w:t>
      </w:r>
      <w:r w:rsidR="002B6306">
        <w:t xml:space="preserve">once again, </w:t>
      </w:r>
      <w:r w:rsidR="00901BA4" w:rsidRPr="00901BA4">
        <w:t xml:space="preserve">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B84193">
      <w:pPr>
        <w:pStyle w:val="Code"/>
        <w:rPr>
          <w:rFonts w:hint="eastAsia"/>
        </w:rPr>
        <w:pPrChange w:id="120" w:author="Kelvin Sung" w:date="2021-09-12T10:44:00Z">
          <w:pPr>
            <w:pStyle w:val="Code"/>
            <w:ind w:firstLine="165"/>
          </w:pPr>
        </w:pPrChange>
      </w:pPr>
      <w:r>
        <w:t>}</w:t>
      </w:r>
    </w:p>
    <w:p w14:paraId="78BF9969" w14:textId="1F2E6A22" w:rsidR="00C12956" w:rsidRDefault="00C12956" w:rsidP="00B84193">
      <w:pPr>
        <w:pStyle w:val="Code"/>
        <w:rPr>
          <w:rFonts w:hint="eastAsia"/>
        </w:rPr>
        <w:pPrChange w:id="121" w:author="Kelvin Sung" w:date="2021-09-12T10:44:00Z">
          <w:pPr>
            <w:pStyle w:val="Code"/>
            <w:ind w:firstLine="165"/>
          </w:pPr>
        </w:pPrChange>
      </w:pPr>
    </w:p>
    <w:p w14:paraId="6F9D1474" w14:textId="37D90A1A" w:rsidR="00C12956" w:rsidRDefault="00C12956" w:rsidP="00B84193">
      <w:pPr>
        <w:pStyle w:val="Code"/>
        <w:rPr>
          <w:rFonts w:hint="eastAsia"/>
        </w:rPr>
        <w:pPrChange w:id="122" w:author="Kelvin Sung" w:date="2021-09-12T10:44:00Z">
          <w:pPr>
            <w:pStyle w:val="Code"/>
            <w:ind w:firstLine="165"/>
          </w:pPr>
        </w:pPrChange>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5A3CB5DA" w:rsidR="00901BA4" w:rsidRDefault="00901BA4" w:rsidP="00092B24">
      <w:pPr>
        <w:pStyle w:val="NumList"/>
        <w:rPr>
          <w:rFonts w:hint="eastAsia"/>
        </w:rPr>
      </w:pPr>
      <w:r w:rsidRPr="00901BA4">
        <w:t xml:space="preserve">Define a function to return the </w:t>
      </w:r>
      <w:r w:rsidR="0044756D">
        <w:t xml:space="preserve">current </w:t>
      </w:r>
      <w:r w:rsidRPr="00901BA4">
        <w:t xml:space="preserve">status </w:t>
      </w:r>
      <w:r w:rsidR="0044756D">
        <w:t xml:space="preserve">of </w:t>
      </w:r>
      <w:r w:rsidRPr="00901BA4">
        <w:t>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752A3BB6"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r w:rsidRPr="00E6389F">
        <w:rPr>
          <w:rStyle w:val="CodeInline"/>
        </w:rPr>
        <w:t>mParticleCreator</w:t>
      </w:r>
      <w:proofErr w:type="spellEnd"/>
      <w:r w:rsidRPr="00E6389F">
        <w:rPr>
          <w:rStyle w:val="CodeInline"/>
        </w:rPr>
        <w:t>()</w:t>
      </w:r>
      <w:r w:rsidRPr="00901BA4">
        <w:t xml:space="preserve"> callback function. With this design, </w:t>
      </w:r>
      <w:r w:rsidR="00BF7CAC">
        <w:t xml:space="preserve">it is unlikely to encounter </w:t>
      </w:r>
      <w:r w:rsidRPr="00901BA4">
        <w:t xml:space="preserve">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6C435C85" w:rsidR="00E6389F" w:rsidRDefault="00B84193" w:rsidP="00E6389F">
      <w:pPr>
        <w:pStyle w:val="Code"/>
        <w:rPr>
          <w:rFonts w:hint="eastAsia"/>
        </w:rPr>
      </w:pPr>
      <w:ins w:id="123" w:author="Kelvin Sung" w:date="2021-09-12T10:44:00Z">
        <w:r>
          <w:rPr>
            <w:rFonts w:hint="eastAsia"/>
          </w:rPr>
          <w:t>3:HERE</w:t>
        </w:r>
      </w:ins>
      <w:r w:rsidR="00E6389F">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lastRenderedPageBreak/>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37AAE3F7" w14:textId="77777777" w:rsidR="00B84193" w:rsidRDefault="00B84193" w:rsidP="00E6389F">
      <w:pPr>
        <w:pStyle w:val="Code"/>
        <w:rPr>
          <w:ins w:id="124" w:author="Kelvin Sung" w:date="2021-09-12T10:44:00Z"/>
          <w:rFonts w:hint="eastAsia"/>
        </w:rPr>
      </w:pPr>
      <w:ins w:id="125" w:author="Kelvin Sung" w:date="2021-09-12T10:44:00Z">
        <w:r>
          <w:rPr>
            <w:rFonts w:hint="eastAsia"/>
          </w:rPr>
          <w:t>--------------------------------------------------------------------------</w:t>
        </w:r>
      </w:ins>
    </w:p>
    <w:p w14:paraId="1E5E3BE3" w14:textId="77777777" w:rsidR="00B84193" w:rsidRDefault="00B84193" w:rsidP="00E6389F">
      <w:pPr>
        <w:pStyle w:val="Code"/>
        <w:rPr>
          <w:ins w:id="126" w:author="Kelvin Sung" w:date="2021-09-12T10:44:00Z"/>
          <w:rFonts w:hint="eastAsia"/>
        </w:rPr>
      </w:pPr>
      <w:ins w:id="127" w:author="Kelvin Sung" w:date="2021-09-12T10:44:00Z">
        <w:r>
          <w:rPr>
            <w:rFonts w:hint="eastAsia"/>
          </w:rPr>
          <w:t>19: ^HERE^[76]</w:t>
        </w:r>
      </w:ins>
    </w:p>
    <w:p w14:paraId="46616C0C" w14:textId="31F85193"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5A826A57" w14:textId="77777777" w:rsidR="00B84193" w:rsidRDefault="00B84193" w:rsidP="00E6389F">
      <w:pPr>
        <w:pStyle w:val="Code"/>
        <w:rPr>
          <w:ins w:id="128" w:author="Kelvin Sung" w:date="2021-09-12T10:44:00Z"/>
          <w:rFonts w:hint="eastAsia"/>
        </w:rPr>
      </w:pPr>
      <w:ins w:id="129" w:author="Kelvin Sung" w:date="2021-09-12T10:44:00Z">
        <w:r>
          <w:rPr>
            <w:rFonts w:hint="eastAsia"/>
          </w:rPr>
          <w:t>--------------------------------------------------------------------------</w:t>
        </w:r>
      </w:ins>
    </w:p>
    <w:p w14:paraId="3B9F03E9" w14:textId="77777777" w:rsidR="00B84193" w:rsidRDefault="00B84193" w:rsidP="00E6389F">
      <w:pPr>
        <w:pStyle w:val="Code"/>
        <w:rPr>
          <w:ins w:id="130" w:author="Kelvin Sung" w:date="2021-09-12T10:44:00Z"/>
          <w:rFonts w:hint="eastAsia"/>
        </w:rPr>
      </w:pPr>
      <w:ins w:id="131" w:author="Kelvin Sung" w:date="2021-09-12T10:44:00Z">
        <w:r>
          <w:rPr>
            <w:rFonts w:hint="eastAsia"/>
          </w:rPr>
          <w:t>20: ^HERE^[85]</w:t>
        </w:r>
      </w:ins>
    </w:p>
    <w:p w14:paraId="02F1383E" w14:textId="58367122"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B84193">
      <w:pPr>
        <w:pStyle w:val="Code"/>
        <w:rPr>
          <w:rFonts w:hint="eastAsia"/>
        </w:rPr>
        <w:pPrChange w:id="132" w:author="Kelvin Sung" w:date="2021-09-12T10:44:00Z">
          <w:pPr>
            <w:pStyle w:val="Code"/>
            <w:ind w:firstLine="165"/>
          </w:pPr>
        </w:pPrChange>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5E65E453" w:rsidR="00901BA4" w:rsidRDefault="00B84193" w:rsidP="00B40AA3">
      <w:pPr>
        <w:pStyle w:val="BodyTextFirst"/>
        <w:rPr>
          <w:rFonts w:hint="eastAsia"/>
        </w:rPr>
      </w:pPr>
      <w:ins w:id="133" w:author="Kelvin Sung" w:date="2021-09-12T10:44:00Z">
        <w:r>
          <w:rPr>
            <w:rFonts w:hint="eastAsia"/>
          </w:rPr>
          <w:t>&gt;&gt;</w:t>
        </w:r>
        <w:proofErr w:type="spellStart"/>
        <w:r>
          <w:rPr>
            <w:rFonts w:hint="eastAsia"/>
          </w:rPr>
          <w:t>HERE</w:t>
        </w:r>
      </w:ins>
      <w:r w:rsidR="00901BA4">
        <w:t>The</w:t>
      </w:r>
      <w:proofErr w:type="spellEnd"/>
      <w:r w:rsidR="00901BA4">
        <w:t xml:space="preserve"> defined </w:t>
      </w:r>
      <w:proofErr w:type="spellStart"/>
      <w:r w:rsidR="00901BA4" w:rsidRPr="00E6389F">
        <w:rPr>
          <w:rStyle w:val="CodeInline"/>
        </w:rPr>
        <w:t>ParticleEmitter</w:t>
      </w:r>
      <w:proofErr w:type="spellEnd"/>
      <w:r w:rsidR="00901BA4">
        <w:t xml:space="preserve"> </w:t>
      </w:r>
      <w:r w:rsidR="00D45AA8">
        <w:t xml:space="preserve">class </w:t>
      </w:r>
      <w:r w:rsidR="00901BA4">
        <w:t xml:space="preserve">needs to be integrated into </w:t>
      </w:r>
      <w:proofErr w:type="spellStart"/>
      <w:r w:rsidR="00901BA4" w:rsidRPr="00E6389F">
        <w:rPr>
          <w:rStyle w:val="CodeInline"/>
        </w:rPr>
        <w:t>ParticleSet</w:t>
      </w:r>
      <w:proofErr w:type="spellEnd"/>
      <w:r w:rsidR="00901BA4">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lastRenderedPageBreak/>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05F52676" w:rsidR="00901BA4" w:rsidRDefault="00B84193" w:rsidP="00B40AA3">
      <w:pPr>
        <w:pStyle w:val="BodyTextFirst"/>
        <w:rPr>
          <w:rFonts w:hint="eastAsia"/>
        </w:rPr>
      </w:pPr>
      <w:ins w:id="134" w:author="Kelvin Sung" w:date="2021-09-12T10:44:00Z">
        <w:r>
          <w:rPr>
            <w:rFonts w:hint="eastAsia"/>
          </w:rPr>
          <w:t>&gt;&gt;</w:t>
        </w:r>
        <w:proofErr w:type="spellStart"/>
        <w:r>
          <w:rPr>
            <w:rFonts w:hint="eastAsia"/>
          </w:rPr>
          <w:t>HERE</w:t>
        </w:r>
      </w:ins>
      <w:r w:rsidR="00901BA4">
        <w:t>This</w:t>
      </w:r>
      <w:proofErr w:type="spellEnd"/>
      <w:r w:rsidR="00901BA4">
        <w:t xml:space="preserve"> is a straightforward test of the correct functioning of the </w:t>
      </w:r>
      <w:proofErr w:type="spellStart"/>
      <w:r w:rsidR="00901BA4" w:rsidRPr="00E6389F">
        <w:rPr>
          <w:rStyle w:val="CodeInline"/>
        </w:rPr>
        <w:t>ParticleEmitter</w:t>
      </w:r>
      <w:proofErr w:type="spellEnd"/>
      <w:r w:rsidR="00901BA4">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r w:rsidR="00141474" w:rsidRPr="00092B24">
        <w:rPr>
          <w:rStyle w:val="CodeInline"/>
          <w:rFonts w:hint="eastAsia"/>
        </w:rPr>
        <w:t>update()</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r w:rsidR="00BD32E8">
        <w:t>pressed</w:t>
      </w:r>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r w:rsidR="00557DCD" w:rsidRPr="00092B24">
        <w:rPr>
          <w:rStyle w:val="CodeInline"/>
          <w:rFonts w:hint="eastAsia"/>
        </w:rPr>
        <w:t>createParticle</w:t>
      </w:r>
      <w:proofErr w:type="spell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28D13C55" w:rsidR="00C11B35" w:rsidRDefault="00B84193" w:rsidP="00092B24">
      <w:pPr>
        <w:pStyle w:val="BodyTextFirst"/>
        <w:rPr>
          <w:rFonts w:hint="eastAsia"/>
        </w:rPr>
      </w:pPr>
      <w:ins w:id="135" w:author="Kelvin Sung" w:date="2021-09-12T10:44:00Z">
        <w:r>
          <w:rPr>
            <w:rFonts w:hint="eastAsia"/>
          </w:rPr>
          <w:t>&gt;&gt;</w:t>
        </w:r>
        <w:proofErr w:type="spellStart"/>
        <w:r>
          <w:rPr>
            <w:rFonts w:hint="eastAsia"/>
          </w:rPr>
          <w:t>HERE</w:t>
        </w:r>
      </w:ins>
      <w:r w:rsidR="00901BA4" w:rsidRPr="00901BA4">
        <w:t>Run</w:t>
      </w:r>
      <w:proofErr w:type="spellEnd"/>
      <w:r w:rsidR="00901BA4" w:rsidRPr="00901BA4">
        <w:t xml:space="preserve">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r w:rsidR="00E22164">
        <w:t xml:space="preserve">. </w:t>
      </w:r>
      <w:r w:rsidR="00C11B35">
        <w:t>For a very rough sense of what this particle system may look like in a game, you can try enabl</w:t>
      </w:r>
      <w:r w:rsidR="00A65E60">
        <w:t>ing</w:t>
      </w:r>
      <w:r w:rsidR="00C11B35">
        <w:t xml:space="preserve"> texturing (with the T key), disabl</w:t>
      </w:r>
      <w:r w:rsidR="00A65E60">
        <w:t>ing</w:t>
      </w:r>
      <w:r w:rsidR="00C11B35">
        <w:t xml:space="preserve"> </w:t>
      </w:r>
      <w:proofErr w:type="spellStart"/>
      <w:r w:rsidR="00C11B35" w:rsidRPr="00A37CF8">
        <w:rPr>
          <w:rStyle w:val="CodeInline"/>
        </w:rPr>
        <w:t>RigidShape</w:t>
      </w:r>
      <w:proofErr w:type="spellEnd"/>
      <w:r w:rsidR="00C11B35">
        <w:t xml:space="preserve"> drawing (with the R key), and typ</w:t>
      </w:r>
      <w:r w:rsidR="00A65E60">
        <w:t>ing</w:t>
      </w:r>
      <w:r w:rsidR="00C11B35">
        <w:t xml:space="preserv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lastRenderedPageBreak/>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7E045CF2" w:rsidR="00D938A1" w:rsidRDefault="00B84193">
      <w:pPr>
        <w:pStyle w:val="BodyTextFirst"/>
        <w:rPr>
          <w:rFonts w:hint="eastAsia"/>
        </w:rPr>
      </w:pPr>
      <w:ins w:id="136" w:author="Kelvin Sung" w:date="2021-09-12T10:44:00Z">
        <w:r>
          <w:rPr>
            <w:rFonts w:hint="eastAsia"/>
          </w:rPr>
          <w:t>&gt;&gt;</w:t>
        </w:r>
        <w:proofErr w:type="spellStart"/>
        <w:r>
          <w:rPr>
            <w:rFonts w:hint="eastAsia"/>
          </w:rPr>
          <w:t>HERE</w:t>
        </w:r>
      </w:ins>
      <w:r w:rsidR="00D07B87">
        <w:t>There</w:t>
      </w:r>
      <w:proofErr w:type="spellEnd"/>
      <w:r w:rsidR="00D07B87">
        <w:t xml:space="preserv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he capability to collide and interact with other objects assist</w:t>
      </w:r>
      <w:r w:rsidR="00A65E60">
        <w:t>s</w:t>
      </w:r>
      <w:r w:rsidR="00D938A1">
        <w:t xml:space="preserve"> </w:t>
      </w:r>
      <w:r w:rsidR="00A65E60">
        <w:t xml:space="preserve">with </w:t>
      </w:r>
      <w:r w:rsidR="00D938A1">
        <w:t xml:space="preserve">the integration and placement of particles in game scenes. </w:t>
      </w:r>
      <w:r w:rsidR="00A65E60">
        <w:t>L</w:t>
      </w:r>
      <w:r w:rsidR="00C5071D">
        <w:t xml:space="preserve">astly, in order to achieve the appearance of familiar physical effects, the emitting of particles should persist over some period of time. </w:t>
      </w:r>
    </w:p>
    <w:p w14:paraId="0697726F" w14:textId="49E38356" w:rsidR="00400CEE" w:rsidRDefault="00400CEE" w:rsidP="00D938A1">
      <w:pPr>
        <w:pStyle w:val="BodyTextCont"/>
        <w:rPr>
          <w:rFonts w:hint="eastAsia"/>
        </w:rPr>
      </w:pPr>
      <w:r>
        <w:t xml:space="preserve">You have developed a simple and yet flexible particle system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383260AC"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r w:rsidR="006540AC" w:rsidRPr="00092B24">
        <w:rPr>
          <w:rStyle w:val="CodeInline"/>
          <w:rFonts w:hint="eastAsia"/>
        </w:rPr>
        <w:t>update()</w:t>
      </w:r>
      <w:r w:rsidR="006540AC">
        <w:t xml:space="preserve"> function accordingly. To support additional physical effects, you can consider modifying or sub</w:t>
      </w:r>
      <w:r w:rsidR="000642E7">
        <w:t>-</w:t>
      </w:r>
      <w:r w:rsidR="006540AC">
        <w:t xml:space="preserve">classing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w:t>
      </w:r>
      <w:r w:rsidR="00C06EB5">
        <w:t>your d</w:t>
      </w:r>
      <w:r w:rsidR="00165B47">
        <w:t>e</w:t>
      </w:r>
      <w:r w:rsidR="00C06EB5">
        <w:t xml:space="preserve">sired </w:t>
      </w:r>
      <w:r w:rsidR="00235913">
        <w:t xml:space="preserve">formulations. </w:t>
      </w:r>
    </w:p>
    <w:p w14:paraId="020044C0" w14:textId="1C004879" w:rsidR="00B40AA3" w:rsidRDefault="00B40AA3" w:rsidP="00B40AA3">
      <w:pPr>
        <w:pStyle w:val="Heading2"/>
      </w:pPr>
      <w:r w:rsidRPr="00B40AA3">
        <w:t>Game Design Considerations</w:t>
      </w:r>
    </w:p>
    <w:p w14:paraId="5E92C8ED" w14:textId="086EA87A" w:rsidR="004C3D03" w:rsidRDefault="00B84193" w:rsidP="004C3D03">
      <w:pPr>
        <w:pStyle w:val="BodyTextFirst"/>
        <w:rPr>
          <w:rFonts w:hint="eastAsia"/>
        </w:rPr>
      </w:pPr>
      <w:ins w:id="137" w:author="Kelvin Sung" w:date="2021-09-12T10:44:00Z">
        <w:r>
          <w:rPr>
            <w:rFonts w:hint="eastAsia"/>
          </w:rPr>
          <w:t>&gt;&gt;HERE</w:t>
        </w:r>
      </w:ins>
      <w:r w:rsidR="004C3D03">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lastRenderedPageBreak/>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2D8D1902" w:rsidR="004C3D03" w:rsidRDefault="004C3D03" w:rsidP="004C3D03">
      <w:pPr>
        <w:pStyle w:val="BodyTextCont"/>
        <w:rPr>
          <w:rFonts w:hint="eastAsia"/>
        </w:rPr>
      </w:pPr>
      <w:r>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w:t>
      </w:r>
      <w:r w:rsidR="003277A8">
        <w:t>y</w:t>
      </w:r>
      <w:r>
        <w:t xml:space="preserve">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bookmarkStart w:id="138" w:name="_GoBack"/>
      <w:bookmarkEnd w:id="138"/>
    </w:p>
    <w:sectPr w:rsidR="004C3D03" w:rsidRPr="004C3D03" w:rsidSect="002B6651">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78469" w16cex:dateUtc="2021-08-30T10:53:00Z"/>
  <w16cex:commentExtensible w16cex:durableId="24DDAB32" w16cex:dateUtc="2021-09-04T15:22:00Z"/>
  <w16cex:commentExtensible w16cex:durableId="24DDAE72" w16cex:dateUtc="2021-09-04T15: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21456" w14:textId="77777777" w:rsidR="00701372" w:rsidRDefault="00701372" w:rsidP="000C758C">
      <w:pPr>
        <w:spacing w:after="0" w:line="240" w:lineRule="auto"/>
      </w:pPr>
      <w:r>
        <w:separator/>
      </w:r>
    </w:p>
  </w:endnote>
  <w:endnote w:type="continuationSeparator" w:id="0">
    <w:p w14:paraId="6EFC2160" w14:textId="77777777" w:rsidR="00701372" w:rsidRDefault="00701372"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Lucida Console"/>
    <w:charset w:val="00"/>
    <w:family w:val="auto"/>
    <w:pitch w:val="default"/>
  </w:font>
  <w:font w:name="TheSansMonoConBlack">
    <w:altName w:val="Lucida Sans"/>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E435DB" w:rsidRPr="00222F70" w:rsidRDefault="00E435DB">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4DB1D591" w:rsidR="00E435DB" w:rsidRPr="00222F70" w:rsidRDefault="00E435DB"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A55C3E">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449F6102" w:rsidR="00E435DB" w:rsidRDefault="00E435DB"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A55C3E">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3BBDE" w14:textId="77777777" w:rsidR="00701372" w:rsidRDefault="00701372" w:rsidP="000C758C">
      <w:pPr>
        <w:spacing w:after="0" w:line="240" w:lineRule="auto"/>
      </w:pPr>
      <w:r>
        <w:separator/>
      </w:r>
    </w:p>
  </w:footnote>
  <w:footnote w:type="continuationSeparator" w:id="0">
    <w:p w14:paraId="294F90A2" w14:textId="77777777" w:rsidR="00701372" w:rsidRDefault="00701372"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E435DB" w:rsidRPr="003C7D0E" w:rsidRDefault="00E435DB"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E435DB" w:rsidRPr="002A45BE" w:rsidRDefault="00E435DB"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E435DB" w:rsidRDefault="00E435DB"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644276"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10</w:t>
    </w:r>
  </w:p>
  <w:p w14:paraId="648C3D4C" w14:textId="77777777" w:rsidR="00E435DB" w:rsidRPr="00B44665" w:rsidRDefault="00E435DB"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3NDE0MzW2MDM2NzdT0lEKTi0uzszPAykwrAUAOwi5cywAAAA="/>
  </w:docVars>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642E7"/>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5B47"/>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306"/>
    <w:rsid w:val="002B6651"/>
    <w:rsid w:val="002B7345"/>
    <w:rsid w:val="002C1EC6"/>
    <w:rsid w:val="002C76A0"/>
    <w:rsid w:val="002D785F"/>
    <w:rsid w:val="002F29F7"/>
    <w:rsid w:val="00302EE9"/>
    <w:rsid w:val="00307B9C"/>
    <w:rsid w:val="00314B72"/>
    <w:rsid w:val="003277A8"/>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C7CD5"/>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4756D"/>
    <w:rsid w:val="00491687"/>
    <w:rsid w:val="00497A15"/>
    <w:rsid w:val="004A1CC5"/>
    <w:rsid w:val="004A7D73"/>
    <w:rsid w:val="004B37FC"/>
    <w:rsid w:val="004C2329"/>
    <w:rsid w:val="004C338A"/>
    <w:rsid w:val="004C3D03"/>
    <w:rsid w:val="004D7703"/>
    <w:rsid w:val="004E03C5"/>
    <w:rsid w:val="004F322C"/>
    <w:rsid w:val="004F6501"/>
    <w:rsid w:val="00501297"/>
    <w:rsid w:val="00504BB3"/>
    <w:rsid w:val="00516CBA"/>
    <w:rsid w:val="00530E8F"/>
    <w:rsid w:val="00540742"/>
    <w:rsid w:val="00557DCD"/>
    <w:rsid w:val="005635BA"/>
    <w:rsid w:val="005635C6"/>
    <w:rsid w:val="005646BB"/>
    <w:rsid w:val="00571BE5"/>
    <w:rsid w:val="00572915"/>
    <w:rsid w:val="00573745"/>
    <w:rsid w:val="00585C2C"/>
    <w:rsid w:val="00590A54"/>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64FCC"/>
    <w:rsid w:val="00676F17"/>
    <w:rsid w:val="00695508"/>
    <w:rsid w:val="00695D4C"/>
    <w:rsid w:val="006B15B6"/>
    <w:rsid w:val="006C3041"/>
    <w:rsid w:val="006C7526"/>
    <w:rsid w:val="006F2D66"/>
    <w:rsid w:val="006F387E"/>
    <w:rsid w:val="006F3EAC"/>
    <w:rsid w:val="00701372"/>
    <w:rsid w:val="0070293C"/>
    <w:rsid w:val="00703FE1"/>
    <w:rsid w:val="007059F3"/>
    <w:rsid w:val="0072142E"/>
    <w:rsid w:val="0072644B"/>
    <w:rsid w:val="00732E42"/>
    <w:rsid w:val="007446F9"/>
    <w:rsid w:val="0075300A"/>
    <w:rsid w:val="007713D8"/>
    <w:rsid w:val="00772C4B"/>
    <w:rsid w:val="0077421C"/>
    <w:rsid w:val="00774998"/>
    <w:rsid w:val="00785CA2"/>
    <w:rsid w:val="0079326E"/>
    <w:rsid w:val="007B7A3F"/>
    <w:rsid w:val="007C22C5"/>
    <w:rsid w:val="007C3518"/>
    <w:rsid w:val="007C4092"/>
    <w:rsid w:val="007E5751"/>
    <w:rsid w:val="007E7402"/>
    <w:rsid w:val="007F3D20"/>
    <w:rsid w:val="007F5634"/>
    <w:rsid w:val="00801656"/>
    <w:rsid w:val="008034FB"/>
    <w:rsid w:val="008428E0"/>
    <w:rsid w:val="00843E19"/>
    <w:rsid w:val="00856535"/>
    <w:rsid w:val="00862149"/>
    <w:rsid w:val="0089334C"/>
    <w:rsid w:val="0089601A"/>
    <w:rsid w:val="008A3D04"/>
    <w:rsid w:val="008A57ED"/>
    <w:rsid w:val="008C2746"/>
    <w:rsid w:val="008D12F9"/>
    <w:rsid w:val="008E2F18"/>
    <w:rsid w:val="008E52F7"/>
    <w:rsid w:val="00901BA4"/>
    <w:rsid w:val="00902FCE"/>
    <w:rsid w:val="00915352"/>
    <w:rsid w:val="009154BC"/>
    <w:rsid w:val="00923F30"/>
    <w:rsid w:val="0093175F"/>
    <w:rsid w:val="00940B1A"/>
    <w:rsid w:val="009668E3"/>
    <w:rsid w:val="009746C3"/>
    <w:rsid w:val="009779AC"/>
    <w:rsid w:val="00982780"/>
    <w:rsid w:val="00992FA2"/>
    <w:rsid w:val="009A4F53"/>
    <w:rsid w:val="009C07E2"/>
    <w:rsid w:val="009C081F"/>
    <w:rsid w:val="009C1A4E"/>
    <w:rsid w:val="009C1E34"/>
    <w:rsid w:val="009C2759"/>
    <w:rsid w:val="009C61BB"/>
    <w:rsid w:val="009D102B"/>
    <w:rsid w:val="009D1C0E"/>
    <w:rsid w:val="009F384C"/>
    <w:rsid w:val="00A03215"/>
    <w:rsid w:val="00A04483"/>
    <w:rsid w:val="00A14306"/>
    <w:rsid w:val="00A3302D"/>
    <w:rsid w:val="00A366C8"/>
    <w:rsid w:val="00A43215"/>
    <w:rsid w:val="00A45706"/>
    <w:rsid w:val="00A5298E"/>
    <w:rsid w:val="00A5380F"/>
    <w:rsid w:val="00A55C3E"/>
    <w:rsid w:val="00A56045"/>
    <w:rsid w:val="00A65E60"/>
    <w:rsid w:val="00A760E7"/>
    <w:rsid w:val="00A81430"/>
    <w:rsid w:val="00A87865"/>
    <w:rsid w:val="00AA4F07"/>
    <w:rsid w:val="00AB06EC"/>
    <w:rsid w:val="00AB23FD"/>
    <w:rsid w:val="00AB71D6"/>
    <w:rsid w:val="00AD09BA"/>
    <w:rsid w:val="00AD3E7A"/>
    <w:rsid w:val="00AE019B"/>
    <w:rsid w:val="00AE3830"/>
    <w:rsid w:val="00AE5863"/>
    <w:rsid w:val="00AE7902"/>
    <w:rsid w:val="00AE7EC6"/>
    <w:rsid w:val="00AF4F3B"/>
    <w:rsid w:val="00B13464"/>
    <w:rsid w:val="00B136D3"/>
    <w:rsid w:val="00B13EAF"/>
    <w:rsid w:val="00B14B1D"/>
    <w:rsid w:val="00B258E7"/>
    <w:rsid w:val="00B31D82"/>
    <w:rsid w:val="00B40AA3"/>
    <w:rsid w:val="00B46031"/>
    <w:rsid w:val="00B53202"/>
    <w:rsid w:val="00B558E9"/>
    <w:rsid w:val="00B73434"/>
    <w:rsid w:val="00B73D34"/>
    <w:rsid w:val="00B84193"/>
    <w:rsid w:val="00B9322C"/>
    <w:rsid w:val="00B977D1"/>
    <w:rsid w:val="00BB727F"/>
    <w:rsid w:val="00BC628F"/>
    <w:rsid w:val="00BD32E8"/>
    <w:rsid w:val="00BD4A78"/>
    <w:rsid w:val="00BD5E01"/>
    <w:rsid w:val="00BE17C8"/>
    <w:rsid w:val="00BE30E1"/>
    <w:rsid w:val="00BF1870"/>
    <w:rsid w:val="00BF4B4D"/>
    <w:rsid w:val="00BF7CAC"/>
    <w:rsid w:val="00C01C0C"/>
    <w:rsid w:val="00C05249"/>
    <w:rsid w:val="00C06EB5"/>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05AE"/>
    <w:rsid w:val="00CE7C12"/>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071D"/>
    <w:rsid w:val="00DA27C1"/>
    <w:rsid w:val="00DA75C5"/>
    <w:rsid w:val="00DA7946"/>
    <w:rsid w:val="00DB24AC"/>
    <w:rsid w:val="00DB3B05"/>
    <w:rsid w:val="00DB3E83"/>
    <w:rsid w:val="00DB51B5"/>
    <w:rsid w:val="00DC1A3F"/>
    <w:rsid w:val="00DC7BBD"/>
    <w:rsid w:val="00DE1FB2"/>
    <w:rsid w:val="00DE212E"/>
    <w:rsid w:val="00DF38B8"/>
    <w:rsid w:val="00DF6D54"/>
    <w:rsid w:val="00E12E45"/>
    <w:rsid w:val="00E12E6D"/>
    <w:rsid w:val="00E16B2A"/>
    <w:rsid w:val="00E17D85"/>
    <w:rsid w:val="00E22164"/>
    <w:rsid w:val="00E34DA9"/>
    <w:rsid w:val="00E435DB"/>
    <w:rsid w:val="00E514DA"/>
    <w:rsid w:val="00E61C3C"/>
    <w:rsid w:val="00E6389F"/>
    <w:rsid w:val="00E66C75"/>
    <w:rsid w:val="00E709C6"/>
    <w:rsid w:val="00E73581"/>
    <w:rsid w:val="00E7786F"/>
    <w:rsid w:val="00E84613"/>
    <w:rsid w:val="00E87E98"/>
    <w:rsid w:val="00E964FB"/>
    <w:rsid w:val="00EA589B"/>
    <w:rsid w:val="00EB6E0A"/>
    <w:rsid w:val="00EB7BB6"/>
    <w:rsid w:val="00EC7A07"/>
    <w:rsid w:val="00ED34AE"/>
    <w:rsid w:val="00EE45CB"/>
    <w:rsid w:val="00EE659C"/>
    <w:rsid w:val="00EF0FA8"/>
    <w:rsid w:val="00EF41FA"/>
    <w:rsid w:val="00F02DB0"/>
    <w:rsid w:val="00F05F60"/>
    <w:rsid w:val="00F077D5"/>
    <w:rsid w:val="00F11A3B"/>
    <w:rsid w:val="00F24D48"/>
    <w:rsid w:val="00F250D2"/>
    <w:rsid w:val="00F32843"/>
    <w:rsid w:val="00F33037"/>
    <w:rsid w:val="00F408FA"/>
    <w:rsid w:val="00F46A95"/>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B2A76-853D-4014-A527-AA8F964BC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25</Pages>
  <Words>6849</Words>
  <Characters>39042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10</cp:revision>
  <dcterms:created xsi:type="dcterms:W3CDTF">2021-09-04T11:27:00Z</dcterms:created>
  <dcterms:modified xsi:type="dcterms:W3CDTF">2021-09-12T18:00:00Z</dcterms:modified>
</cp:coreProperties>
</file>