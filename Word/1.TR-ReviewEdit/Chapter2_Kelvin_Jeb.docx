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E206F" w14:textId="77777777" w:rsidR="005B6E38" w:rsidRDefault="005B6E38" w:rsidP="005B6E38">
      <w:pPr>
        <w:pStyle w:val="ChapterTitle"/>
      </w:pPr>
      <w:bookmarkStart w:id="0" w:name="_Hlk68044381"/>
      <w:r>
        <w:t xml:space="preserve">Working with HTML5 and </w:t>
      </w:r>
      <w:commentRangeStart w:id="1"/>
      <w:commentRangeStart w:id="2"/>
      <w:r>
        <w:t>WebGL</w:t>
      </w:r>
      <w:bookmarkEnd w:id="0"/>
      <w:commentRangeEnd w:id="1"/>
      <w:r w:rsidR="00C00C6A">
        <w:rPr>
          <w:rStyle w:val="CommentReference"/>
          <w:rFonts w:asciiTheme="minorHAnsi" w:eastAsia="SimSun" w:hAnsiTheme="minorHAnsi" w:cstheme="minorBidi"/>
          <w:b w:val="0"/>
        </w:rPr>
        <w:commentReference w:id="1"/>
      </w:r>
      <w:commentRangeEnd w:id="2"/>
      <w:r w:rsidR="00120E5F">
        <w:rPr>
          <w:rStyle w:val="CommentReference"/>
          <w:rFonts w:asciiTheme="minorHAnsi" w:eastAsia="SimSun" w:hAnsiTheme="minorHAnsi" w:cstheme="minorBidi"/>
          <w:b w:val="0"/>
        </w:rPr>
        <w:commentReference w:id="2"/>
      </w:r>
    </w:p>
    <w:p w14:paraId="1C5F45C0" w14:textId="77777777" w:rsidR="005B6E38" w:rsidRPr="00BB656C" w:rsidRDefault="005B6E38" w:rsidP="005B6E38">
      <w:pPr>
        <w:rPr>
          <w:rStyle w:val="Strong"/>
        </w:rPr>
      </w:pPr>
      <w:r w:rsidRPr="00BB656C">
        <w:rPr>
          <w:rStyle w:val="Strong"/>
        </w:rPr>
        <w:t>After completing this chapter, you will be able to:</w:t>
      </w:r>
    </w:p>
    <w:p w14:paraId="0E03A14F" w14:textId="77777777" w:rsidR="005B6E38" w:rsidRDefault="005B6E38" w:rsidP="005B6E38">
      <w:pPr>
        <w:pStyle w:val="Bullet"/>
        <w:rPr>
          <w:rFonts w:hint="eastAsia"/>
        </w:rPr>
      </w:pPr>
      <w:r>
        <w:t>Draw a simple constant color square with WebGL</w:t>
      </w:r>
    </w:p>
    <w:p w14:paraId="3C4FFCE9" w14:textId="77777777" w:rsidR="005B6E38" w:rsidRDefault="005B6E38" w:rsidP="005B6E38">
      <w:pPr>
        <w:pStyle w:val="Bullet"/>
        <w:rPr>
          <w:rFonts w:hint="eastAsia"/>
        </w:rPr>
      </w:pPr>
      <w:r>
        <w:t>Create a new JavaScript source code file for your simple game engine</w:t>
      </w:r>
    </w:p>
    <w:p w14:paraId="63A64CBC" w14:textId="5C53B1DF" w:rsidR="005B6E38" w:rsidRDefault="005B6E38" w:rsidP="005B6E38">
      <w:pPr>
        <w:pStyle w:val="Bullet"/>
        <w:rPr>
          <w:rFonts w:hint="eastAsia"/>
        </w:rPr>
      </w:pPr>
      <w:r>
        <w:t xml:space="preserve">Define JavaScript </w:t>
      </w:r>
      <w:r w:rsidR="001066D3">
        <w:t>modules</w:t>
      </w:r>
      <w:ins w:id="3" w:author="Kelvin Sung" w:date="2021-08-19T15:14:00Z">
        <w:r w:rsidR="00C522E5">
          <w:t xml:space="preserve"> and classes</w:t>
        </w:r>
      </w:ins>
      <w:r w:rsidR="001066D3">
        <w:t xml:space="preserve"> and instantiate JavaScript </w:t>
      </w:r>
      <w:r>
        <w:t xml:space="preserve">objects to </w:t>
      </w:r>
      <w:r w:rsidR="00A9385B">
        <w:t xml:space="preserve">abstract and </w:t>
      </w:r>
      <w:r>
        <w:t>implement core game engine functionality</w:t>
      </w:r>
    </w:p>
    <w:p w14:paraId="7DDABD2E" w14:textId="77777777" w:rsidR="005B6E38" w:rsidRDefault="005B6E38" w:rsidP="005B6E38">
      <w:pPr>
        <w:pStyle w:val="Bullet"/>
        <w:rPr>
          <w:rFonts w:hint="eastAsia"/>
        </w:rPr>
      </w:pPr>
      <w:r>
        <w:t>Appreciate the importance of abstraction and organize your source code structure to support growth in complexity</w:t>
      </w:r>
    </w:p>
    <w:p w14:paraId="4B989BB3" w14:textId="77777777" w:rsidR="005B6E38" w:rsidRPr="00BB656C" w:rsidRDefault="005B6E38" w:rsidP="005B6E38">
      <w:pPr>
        <w:pStyle w:val="Heading1"/>
        <w:rPr>
          <w:rStyle w:val="Strong"/>
        </w:rPr>
      </w:pPr>
      <w:r w:rsidRPr="00BB656C">
        <w:rPr>
          <w:rStyle w:val="Strong"/>
        </w:rPr>
        <w:t>Introduction</w:t>
      </w:r>
    </w:p>
    <w:p w14:paraId="389A03F6" w14:textId="5CF5D767" w:rsidR="005B6E38" w:rsidRDefault="005B6E38" w:rsidP="005B6E38">
      <w:pPr>
        <w:pStyle w:val="BodyTextFirst"/>
        <w:rPr>
          <w:rFonts w:hint="eastAsia"/>
        </w:rPr>
      </w:pPr>
      <w:r>
        <w:t>Drawing is one of the most essential functionalities common to all video games. A game engine should offer a flexible and programmer-friendly interface to its drawing system. In this way, when building a game, the designers and developers can focus on the important aspects of the game</w:t>
      </w:r>
      <w:r w:rsidR="00AD2925">
        <w:t xml:space="preserve"> itself</w:t>
      </w:r>
      <w:r>
        <w:t>, such as mechanics, logic, and aesthetics.</w:t>
      </w:r>
    </w:p>
    <w:p w14:paraId="0796B75B" w14:textId="11DB9693" w:rsidR="005B6E38" w:rsidRDefault="005B6E38" w:rsidP="00E31C50">
      <w:pPr>
        <w:pStyle w:val="BodyTextCont"/>
        <w:rPr>
          <w:rFonts w:hint="eastAsia"/>
        </w:rPr>
      </w:pPr>
      <w:r>
        <w:t>WebGL is a modern graphical application programming interface (API) that offers quality and efficiency via direct access to the graphic</w:t>
      </w:r>
      <w:ins w:id="4" w:author="Kelvin Sung" w:date="2021-08-19T15:15:00Z">
        <w:r w:rsidR="00C522E5">
          <w:t>s</w:t>
        </w:r>
      </w:ins>
      <w:del w:id="5" w:author="Kelvin Sung" w:date="2021-08-19T15:15:00Z">
        <w:r w:rsidDel="00C522E5">
          <w:delText>al</w:delText>
        </w:r>
      </w:del>
      <w:r>
        <w:t xml:space="preserve"> hardware. For these reasons, WebGL serve</w:t>
      </w:r>
      <w:r w:rsidR="00195D03">
        <w:t>s</w:t>
      </w:r>
      <w:r>
        <w:t xml:space="preserve"> as an excellent base to support drawing in a game engine, especially for video games that are designed to be played across the Internet.</w:t>
      </w:r>
    </w:p>
    <w:p w14:paraId="3C04E05F" w14:textId="0FF3871F" w:rsidR="005B6E38" w:rsidRDefault="005B6E38" w:rsidP="00E31C50">
      <w:pPr>
        <w:pStyle w:val="BodyTextCont"/>
        <w:rPr>
          <w:rFonts w:hint="eastAsia"/>
        </w:rPr>
      </w:pPr>
      <w:bookmarkStart w:id="6" w:name="_Hlk68395340"/>
      <w:r>
        <w:t>This chapter examines the fundamentals of drawing with WebGL, designs abstractions to encapsulate irrelevant details to facilitate programming, and builds the foundational infrastructure to organize a complex source code system to support future expansion.</w:t>
      </w:r>
    </w:p>
    <w:bookmarkEnd w:id="6"/>
    <w:p w14:paraId="347717B4" w14:textId="508DDBEE" w:rsidR="00831B0F" w:rsidRDefault="00831B0F" w:rsidP="00E31C50">
      <w:pPr>
        <w:pStyle w:val="NoteTipCaution"/>
      </w:pPr>
      <w:r w:rsidRPr="00E31C50">
        <w:rPr>
          <w:rStyle w:val="Strong"/>
        </w:rPr>
        <w:lastRenderedPageBreak/>
        <w:t>Note</w:t>
      </w:r>
      <w:r>
        <w:t xml:space="preserve"> </w:t>
      </w:r>
      <w:r w:rsidR="00195D03">
        <w:t>Th</w:t>
      </w:r>
      <w:r w:rsidR="004E58D5">
        <w:t>e</w:t>
      </w:r>
      <w:r w:rsidR="00195D03">
        <w:t xml:space="preserve"> </w:t>
      </w:r>
      <w:r w:rsidR="004E58D5">
        <w:t xml:space="preserve">game engine </w:t>
      </w:r>
      <w:r w:rsidR="00FD1C11">
        <w:t>you</w:t>
      </w:r>
      <w:r w:rsidR="002B4371">
        <w:t xml:space="preserve"> will </w:t>
      </w:r>
      <w:r w:rsidR="004E58D5">
        <w:t xml:space="preserve">develop in this </w:t>
      </w:r>
      <w:r w:rsidR="00195D03">
        <w:t xml:space="preserve">book </w:t>
      </w:r>
      <w:r w:rsidR="002B4371">
        <w:t xml:space="preserve">is </w:t>
      </w:r>
      <w:r w:rsidR="00195D03">
        <w:t xml:space="preserve">based on the latest version of WebGL specification: version 2.0. For brevity, </w:t>
      </w:r>
      <w:r w:rsidR="002B4371">
        <w:t>the term</w:t>
      </w:r>
      <w:r w:rsidR="00A653FC">
        <w:t xml:space="preserve"> WebGL</w:t>
      </w:r>
      <w:r w:rsidR="002B4371">
        <w:t xml:space="preserve"> </w:t>
      </w:r>
      <w:r w:rsidR="004E58D5">
        <w:t>will be used to refer to this</w:t>
      </w:r>
      <w:r w:rsidR="00AD241E">
        <w:t xml:space="preserve"> </w:t>
      </w:r>
      <w:r w:rsidR="004E58D5">
        <w:t>API.</w:t>
      </w:r>
    </w:p>
    <w:p w14:paraId="22206CD6" w14:textId="77777777" w:rsidR="005B6E38" w:rsidRDefault="005B6E38" w:rsidP="005B6E38">
      <w:pPr>
        <w:pStyle w:val="Heading1"/>
      </w:pPr>
      <w:r>
        <w:t>Canvas for Drawing</w:t>
      </w:r>
    </w:p>
    <w:p w14:paraId="50FC1CCA" w14:textId="3289B2F5" w:rsidR="005B6E38" w:rsidRDefault="005B6E38" w:rsidP="005B6E38">
      <w:pPr>
        <w:pStyle w:val="BodyTextFirst"/>
        <w:rPr>
          <w:rFonts w:hint="eastAsia"/>
        </w:rPr>
      </w:pPr>
      <w:r>
        <w:t xml:space="preserve">To draw, you must first define and dedicate an area within the web page. </w:t>
      </w:r>
      <w:r w:rsidR="00FD1C11">
        <w:t>You can achieve this easily by</w:t>
      </w:r>
      <w:r>
        <w:t xml:space="preserve"> using the HTML </w:t>
      </w:r>
      <w:r w:rsidRPr="00BB656C">
        <w:rPr>
          <w:rStyle w:val="CodeInline"/>
        </w:rPr>
        <w:t>canvas</w:t>
      </w:r>
      <w:r>
        <w:t xml:space="preserve"> element to define an area for WebGL drawing.</w:t>
      </w:r>
      <w:r w:rsidR="006D401F">
        <w:t xml:space="preserve"> The </w:t>
      </w:r>
      <w:r w:rsidR="006D401F" w:rsidRPr="00E31C50">
        <w:rPr>
          <w:rStyle w:val="CodeInline"/>
        </w:rPr>
        <w:t>canvas</w:t>
      </w:r>
      <w:r w:rsidR="006D401F">
        <w:t xml:space="preserve"> element is a container for </w:t>
      </w:r>
      <w:r w:rsidR="00E31C50">
        <w:t xml:space="preserve">drawing </w:t>
      </w:r>
      <w:r w:rsidR="006D401F">
        <w:t>that you can access and manipulate with Java</w:t>
      </w:r>
      <w:r w:rsidR="00E31C50">
        <w:t>S</w:t>
      </w:r>
      <w:r w:rsidR="006D401F">
        <w:t>cript.</w:t>
      </w:r>
    </w:p>
    <w:p w14:paraId="72E9636C" w14:textId="77777777" w:rsidR="005B6E38" w:rsidRDefault="005B6E38" w:rsidP="005B6E38">
      <w:pPr>
        <w:pStyle w:val="Heading2"/>
      </w:pPr>
      <w:r>
        <w:t>The HTML5 Canvas Project</w:t>
      </w:r>
    </w:p>
    <w:p w14:paraId="7E98119A" w14:textId="6E4FCEE9" w:rsidR="005B6E38" w:rsidRDefault="005B6E38" w:rsidP="005B6E38">
      <w:pPr>
        <w:pStyle w:val="BodyTextFirst"/>
        <w:rPr>
          <w:rFonts w:hint="eastAsia"/>
        </w:rPr>
      </w:pPr>
      <w:r>
        <w:t xml:space="preserve">This project demonstrates how to </w:t>
      </w:r>
      <w:del w:id="7" w:author="Kelvin Sung" w:date="2021-08-19T15:20:00Z">
        <w:r w:rsidDel="00A14922">
          <w:delText xml:space="preserve">draw </w:delText>
        </w:r>
      </w:del>
      <w:ins w:id="8" w:author="Kelvin Sung" w:date="2021-08-19T15:20:00Z">
        <w:r w:rsidR="00A14922">
          <w:t xml:space="preserve">create </w:t>
        </w:r>
      </w:ins>
      <w:r>
        <w:t xml:space="preserve">and clear a </w:t>
      </w:r>
      <w:r w:rsidRPr="00BB656C">
        <w:rPr>
          <w:rStyle w:val="CodeInline"/>
        </w:rPr>
        <w:t>canvas</w:t>
      </w:r>
      <w:r>
        <w:t xml:space="preserve"> element on a web page. Figure 2-1 shows an example of running this project, which is defined in the </w:t>
      </w:r>
      <w:bookmarkStart w:id="9" w:name="_Hlk66665091"/>
      <w:r w:rsidRPr="00BB656C">
        <w:rPr>
          <w:rStyle w:val="CodeInline"/>
        </w:rPr>
        <w:t>chapter2/2.1.html5_canvas</w:t>
      </w:r>
      <w:bookmarkEnd w:id="9"/>
      <w:r>
        <w:t xml:space="preserve"> folder.</w:t>
      </w:r>
    </w:p>
    <w:p w14:paraId="2AE84C63" w14:textId="77777777" w:rsidR="005B6E38" w:rsidRDefault="005B6E38" w:rsidP="005B6E38">
      <w:pPr>
        <w:pStyle w:val="Figure"/>
      </w:pPr>
      <w:r>
        <w:rPr>
          <w:noProof/>
        </w:rPr>
        <w:drawing>
          <wp:inline distT="0" distB="0" distL="0" distR="0" wp14:anchorId="10B04D89" wp14:editId="569B475A">
            <wp:extent cx="4889500" cy="34690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00" cy="3469005"/>
                    </a:xfrm>
                    <a:prstGeom prst="rect">
                      <a:avLst/>
                    </a:prstGeom>
                    <a:noFill/>
                  </pic:spPr>
                </pic:pic>
              </a:graphicData>
            </a:graphic>
          </wp:inline>
        </w:drawing>
      </w:r>
    </w:p>
    <w:p w14:paraId="2CC74D27" w14:textId="77777777" w:rsidR="005B6E38" w:rsidRDefault="005B6E38" w:rsidP="005B6E38">
      <w:pPr>
        <w:pStyle w:val="FigureCaption"/>
      </w:pPr>
      <w:r>
        <w:t>Figure 2-1. Running the HTML5 Canvas project</w:t>
      </w:r>
    </w:p>
    <w:p w14:paraId="74E7AD2D" w14:textId="77777777" w:rsidR="005B6E38" w:rsidRDefault="005B6E38" w:rsidP="005B6E38">
      <w:pPr>
        <w:pStyle w:val="BodyTextFirst"/>
        <w:rPr>
          <w:rFonts w:hint="eastAsia"/>
        </w:rPr>
      </w:pPr>
      <w:r>
        <w:lastRenderedPageBreak/>
        <w:t>The goals of the project are as follows:</w:t>
      </w:r>
    </w:p>
    <w:p w14:paraId="76EB99A5" w14:textId="77777777" w:rsidR="005B6E38" w:rsidRDefault="005B6E38" w:rsidP="005B6E38">
      <w:pPr>
        <w:pStyle w:val="Bullet"/>
        <w:rPr>
          <w:rFonts w:hint="eastAsia"/>
        </w:rPr>
      </w:pPr>
      <w:r>
        <w:t xml:space="preserve">To learn how to set up the HTML </w:t>
      </w:r>
      <w:r w:rsidRPr="00C162F8">
        <w:rPr>
          <w:rStyle w:val="CodeInline"/>
        </w:rPr>
        <w:t>canvas</w:t>
      </w:r>
      <w:r>
        <w:t xml:space="preserve"> element </w:t>
      </w:r>
    </w:p>
    <w:p w14:paraId="47724A59" w14:textId="77777777" w:rsidR="005B6E38" w:rsidRDefault="005B6E38" w:rsidP="005B6E38">
      <w:pPr>
        <w:pStyle w:val="Bullet"/>
        <w:rPr>
          <w:rFonts w:hint="eastAsia"/>
        </w:rPr>
      </w:pPr>
      <w:r>
        <w:t xml:space="preserve">To learn how to retrieve the </w:t>
      </w:r>
      <w:r w:rsidRPr="00C162F8">
        <w:rPr>
          <w:rStyle w:val="CodeInline"/>
        </w:rPr>
        <w:t>canvas</w:t>
      </w:r>
      <w:r>
        <w:t xml:space="preserve"> element from an HTML document for use in JavaScript</w:t>
      </w:r>
    </w:p>
    <w:p w14:paraId="069B1878" w14:textId="72CB9401" w:rsidR="005B6E38" w:rsidRDefault="005B6E38" w:rsidP="005B6E38">
      <w:pPr>
        <w:pStyle w:val="Bullet"/>
        <w:rPr>
          <w:rFonts w:hint="eastAsia"/>
        </w:rPr>
      </w:pPr>
      <w:r>
        <w:t xml:space="preserve">To learn how to create a reference context to WebGL from the retrieved </w:t>
      </w:r>
      <w:r w:rsidRPr="00C162F8">
        <w:rPr>
          <w:rStyle w:val="CodeInline"/>
        </w:rPr>
        <w:t>canvas</w:t>
      </w:r>
      <w:r>
        <w:t xml:space="preserve"> element and manipulate the canvas </w:t>
      </w:r>
      <w:del w:id="10" w:author="Kelvin Sung" w:date="2021-08-19T15:20:00Z">
        <w:r w:rsidDel="00C522E5">
          <w:delText xml:space="preserve">from </w:delText>
        </w:r>
      </w:del>
      <w:ins w:id="11" w:author="Kelvin Sung" w:date="2021-08-19T15:20:00Z">
        <w:r w:rsidR="00C522E5">
          <w:t xml:space="preserve">through </w:t>
        </w:r>
      </w:ins>
      <w:r>
        <w:t>the WebGL context</w:t>
      </w:r>
    </w:p>
    <w:p w14:paraId="070668CC" w14:textId="77777777" w:rsidR="005B6E38" w:rsidRDefault="005B6E38" w:rsidP="005B6E38">
      <w:pPr>
        <w:pStyle w:val="Heading3"/>
      </w:pPr>
      <w:r>
        <w:t>Creating and Clearing the HTML Canvas</w:t>
      </w:r>
    </w:p>
    <w:p w14:paraId="1BEF0C3D" w14:textId="77777777" w:rsidR="005B6E38" w:rsidRDefault="005B6E38" w:rsidP="005B6E38">
      <w:pPr>
        <w:pStyle w:val="BodyTextFirst"/>
        <w:rPr>
          <w:rFonts w:hint="eastAsia"/>
        </w:rPr>
      </w:pPr>
      <w:r w:rsidRPr="00ED37B7">
        <w:t>In this first project, you will create an empty HTML5 canvas and clear the canvas to a specific color with WebGL.</w:t>
      </w:r>
    </w:p>
    <w:p w14:paraId="3CB5477E" w14:textId="52516AA1" w:rsidR="005B6E38" w:rsidRDefault="005B6E38" w:rsidP="005B6E38">
      <w:pPr>
        <w:pStyle w:val="NumList"/>
        <w:rPr>
          <w:rFonts w:hint="eastAsia"/>
        </w:rPr>
      </w:pPr>
      <w:r>
        <w:t xml:space="preserve">Create a new project by creating a new folder named </w:t>
      </w:r>
      <w:r w:rsidRPr="000A78CE">
        <w:rPr>
          <w:rStyle w:val="CodeInline"/>
        </w:rPr>
        <w:t>html5_</w:t>
      </w:r>
      <w:r w:rsidR="000A78CE">
        <w:rPr>
          <w:rStyle w:val="CodeInline"/>
        </w:rPr>
        <w:t>canvas</w:t>
      </w:r>
      <w:r w:rsidR="000A78CE">
        <w:t xml:space="preserve"> </w:t>
      </w:r>
      <w:r>
        <w:t xml:space="preserve">in your chosen directory and copying and pasting the </w:t>
      </w:r>
      <w:r w:rsidRPr="000A78CE">
        <w:rPr>
          <w:rStyle w:val="CodeInline"/>
        </w:rPr>
        <w:t>index.html</w:t>
      </w:r>
      <w:r>
        <w:t xml:space="preserve"> file you created in the previous project in </w:t>
      </w:r>
      <w:r w:rsidR="000A78CE">
        <w:t>C</w:t>
      </w:r>
      <w:r>
        <w:t>hapter 1.</w:t>
      </w:r>
    </w:p>
    <w:p w14:paraId="1184839E" w14:textId="2693DAAD" w:rsidR="005B6E38" w:rsidRDefault="005B6E38" w:rsidP="005B6E38">
      <w:pPr>
        <w:pStyle w:val="NoteTipCaution"/>
      </w:pPr>
      <w:r w:rsidRPr="00C162F8">
        <w:rPr>
          <w:rStyle w:val="Strong"/>
        </w:rPr>
        <w:t>Note</w:t>
      </w:r>
      <w:r>
        <w:t xml:space="preserve"> Henceforth, throughout this book, when asked to create a new project you should follow the process </w:t>
      </w:r>
      <w:r w:rsidR="0065561C">
        <w:t xml:space="preserve">describe </w:t>
      </w:r>
      <w:r>
        <w:t>previously. That is, create a new folder with the project</w:t>
      </w:r>
      <w:ins w:id="12" w:author="Kelvin Sung" w:date="2021-08-19T15:21:00Z">
        <w:r w:rsidR="008E0E40">
          <w:t>’</w:t>
        </w:r>
      </w:ins>
      <w:r>
        <w:t>s name and copy</w:t>
      </w:r>
      <w:ins w:id="13" w:author="Jeb Pavleas" w:date="2021-08-23T05:41:00Z">
        <w:r w:rsidR="005E6103">
          <w:t>/paste</w:t>
        </w:r>
      </w:ins>
      <w:r>
        <w:t xml:space="preserve"> the previous project</w:t>
      </w:r>
      <w:ins w:id="14" w:author="Jeb Pavleas" w:date="2021-08-23T05:41:00Z">
        <w:r w:rsidR="005E6103">
          <w:t>’s</w:t>
        </w:r>
      </w:ins>
      <w:r>
        <w:t xml:space="preserve"> files. </w:t>
      </w:r>
      <w:r w:rsidR="0065561C">
        <w:t>In t</w:t>
      </w:r>
      <w:r>
        <w:t xml:space="preserve">his way your new projects can expand upon your old ones while retaining the </w:t>
      </w:r>
      <w:r w:rsidR="000A78CE">
        <w:t xml:space="preserve">original </w:t>
      </w:r>
      <w:r>
        <w:t>functionality.</w:t>
      </w:r>
    </w:p>
    <w:p w14:paraId="23BA0BE2" w14:textId="3A0B9A8B" w:rsidR="005B6E38" w:rsidRDefault="005B6E38" w:rsidP="005B6E38">
      <w:pPr>
        <w:pStyle w:val="NumList"/>
        <w:rPr>
          <w:rFonts w:hint="eastAsia"/>
        </w:rPr>
      </w:pPr>
      <w:r w:rsidRPr="0002083D">
        <w:t xml:space="preserve">Open the </w:t>
      </w:r>
      <w:r w:rsidRPr="00C162F8">
        <w:rPr>
          <w:rStyle w:val="CodeInline"/>
        </w:rPr>
        <w:t>index.html</w:t>
      </w:r>
      <w:r w:rsidRPr="0002083D">
        <w:t xml:space="preserve"> file in the editor by opening the </w:t>
      </w:r>
      <w:r w:rsidRPr="00C162F8">
        <w:rPr>
          <w:rStyle w:val="CodeInline"/>
        </w:rPr>
        <w:t>html5_canvas</w:t>
      </w:r>
      <w:r w:rsidRPr="0002083D">
        <w:t xml:space="preserve"> folder, expanding it if needed and </w:t>
      </w:r>
      <w:del w:id="15" w:author="Kelvin Sung" w:date="2021-08-19T15:22:00Z">
        <w:r w:rsidRPr="0002083D" w:rsidDel="008E0E40">
          <w:delText>double-</w:delText>
        </w:r>
      </w:del>
      <w:r w:rsidRPr="0002083D">
        <w:t xml:space="preserve">clicking </w:t>
      </w:r>
      <w:ins w:id="16" w:author="Kelvin Sung" w:date="2021-08-19T15:22:00Z">
        <w:r w:rsidR="008E0E40">
          <w:t xml:space="preserve">on </w:t>
        </w:r>
      </w:ins>
      <w:r w:rsidRPr="0002083D">
        <w:t xml:space="preserve">the </w:t>
      </w:r>
      <w:r w:rsidRPr="00C162F8">
        <w:rPr>
          <w:rStyle w:val="CodeInline"/>
        </w:rPr>
        <w:t>index.html</w:t>
      </w:r>
      <w:r w:rsidRPr="0002083D">
        <w:t xml:space="preserve"> file, as illustrated in Figure 2-2.</w:t>
      </w:r>
    </w:p>
    <w:p w14:paraId="33669B85" w14:textId="77777777" w:rsidR="005B6E38" w:rsidRDefault="005B6E38" w:rsidP="005B6E38">
      <w:pPr>
        <w:pStyle w:val="Figure"/>
      </w:pPr>
      <w:r>
        <w:rPr>
          <w:noProof/>
        </w:rPr>
        <w:drawing>
          <wp:inline distT="0" distB="0" distL="0" distR="0" wp14:anchorId="1E0D2595" wp14:editId="73F77980">
            <wp:extent cx="5532120" cy="12161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120" cy="1216152"/>
                    </a:xfrm>
                    <a:prstGeom prst="rect">
                      <a:avLst/>
                    </a:prstGeom>
                    <a:noFill/>
                    <a:ln>
                      <a:noFill/>
                    </a:ln>
                  </pic:spPr>
                </pic:pic>
              </a:graphicData>
            </a:graphic>
          </wp:inline>
        </w:drawing>
      </w:r>
    </w:p>
    <w:p w14:paraId="0268FC8F" w14:textId="77777777" w:rsidR="005B6E38" w:rsidRDefault="005B6E38" w:rsidP="005B6E38">
      <w:pPr>
        <w:pStyle w:val="FigureCaption"/>
      </w:pPr>
      <w:r w:rsidRPr="004F7523">
        <w:t xml:space="preserve">Figure 2-2. Editing the </w:t>
      </w:r>
      <w:r w:rsidRPr="005E6103">
        <w:rPr>
          <w:rStyle w:val="CodeInline"/>
          <w:rPrChange w:id="17" w:author="Jeb Pavleas" w:date="2021-08-23T05:42:00Z">
            <w:rPr/>
          </w:rPrChange>
        </w:rPr>
        <w:t>index.html</w:t>
      </w:r>
      <w:r w:rsidRPr="004F7523">
        <w:t xml:space="preserve"> file in your project</w:t>
      </w:r>
    </w:p>
    <w:p w14:paraId="10ADB91E" w14:textId="77777777" w:rsidR="005B6E38" w:rsidRDefault="005B6E38" w:rsidP="005B6E38">
      <w:pPr>
        <w:pStyle w:val="NumList"/>
        <w:rPr>
          <w:rFonts w:hint="eastAsia"/>
        </w:rPr>
      </w:pPr>
      <w:r w:rsidRPr="0002083D">
        <w:lastRenderedPageBreak/>
        <w:t>Create the HTML canvas for drawing by adding the following line</w:t>
      </w:r>
      <w:r>
        <w:t>s</w:t>
      </w:r>
      <w:r w:rsidRPr="0002083D">
        <w:t xml:space="preserve"> in the </w:t>
      </w:r>
      <w:r w:rsidRPr="00C162F8">
        <w:rPr>
          <w:rStyle w:val="CodeInline"/>
        </w:rPr>
        <w:t>index.html</w:t>
      </w:r>
      <w:r w:rsidRPr="0002083D">
        <w:t xml:space="preserve"> file within the </w:t>
      </w:r>
      <w:r w:rsidRPr="00C162F8">
        <w:rPr>
          <w:rStyle w:val="CodeInline"/>
        </w:rPr>
        <w:t>body</w:t>
      </w:r>
      <w:r w:rsidRPr="0002083D">
        <w:t xml:space="preserve"> element:</w:t>
      </w:r>
    </w:p>
    <w:p w14:paraId="73A36C18" w14:textId="77777777" w:rsidR="005B6E38" w:rsidRDefault="005B6E38" w:rsidP="000A78CE">
      <w:pPr>
        <w:pStyle w:val="Code"/>
        <w:ind w:left="936"/>
        <w:rPr>
          <w:rFonts w:hint="eastAsia"/>
        </w:rPr>
      </w:pPr>
      <w:r>
        <w:t>&lt;canvas id="GLCanvas" width="640" height="480"&gt;</w:t>
      </w:r>
    </w:p>
    <w:p w14:paraId="5F76CE67" w14:textId="77777777" w:rsidR="005B6E38" w:rsidRDefault="005B6E38" w:rsidP="000A78CE">
      <w:pPr>
        <w:pStyle w:val="Code"/>
        <w:ind w:left="936" w:firstLine="720"/>
        <w:rPr>
          <w:rFonts w:hint="eastAsia"/>
        </w:rPr>
      </w:pPr>
      <w:r>
        <w:t>Your browser does not support the HTML5 canvas.</w:t>
      </w:r>
    </w:p>
    <w:p w14:paraId="6BD91EA8" w14:textId="77777777" w:rsidR="005B6E38" w:rsidRDefault="005B6E38" w:rsidP="000A78CE">
      <w:pPr>
        <w:pStyle w:val="Code"/>
        <w:ind w:left="936"/>
        <w:rPr>
          <w:rFonts w:hint="eastAsia"/>
        </w:rPr>
      </w:pPr>
      <w:r>
        <w:t>&lt;/canvas&gt;</w:t>
      </w:r>
    </w:p>
    <w:p w14:paraId="0379F9B0" w14:textId="01231840" w:rsidR="005B6E38" w:rsidRDefault="005B6E38" w:rsidP="000A78CE">
      <w:pPr>
        <w:pStyle w:val="BodyTextFirst"/>
        <w:ind w:left="936"/>
        <w:rPr>
          <w:rFonts w:hint="eastAsia"/>
        </w:rPr>
      </w:pPr>
      <w:r w:rsidRPr="004C3834">
        <w:t xml:space="preserve">The code defines a </w:t>
      </w:r>
      <w:r w:rsidRPr="00C162F8">
        <w:rPr>
          <w:rStyle w:val="CodeInline"/>
        </w:rPr>
        <w:t>canvas</w:t>
      </w:r>
      <w:r w:rsidRPr="004C3834">
        <w:t xml:space="preserve"> element named </w:t>
      </w:r>
      <w:r w:rsidRPr="00411D09">
        <w:rPr>
          <w:rStyle w:val="CodeInline"/>
        </w:rPr>
        <w:t>GLCanvas</w:t>
      </w:r>
      <w:r w:rsidRPr="004C3834">
        <w:t xml:space="preserve"> with the specified </w:t>
      </w:r>
      <w:r w:rsidRPr="00411D09">
        <w:rPr>
          <w:rStyle w:val="CodeInline"/>
        </w:rPr>
        <w:t>width</w:t>
      </w:r>
      <w:r w:rsidRPr="004C3834">
        <w:t xml:space="preserve"> and </w:t>
      </w:r>
      <w:r w:rsidRPr="00411D09">
        <w:rPr>
          <w:rStyle w:val="CodeInline"/>
        </w:rPr>
        <w:t>height</w:t>
      </w:r>
      <w:r w:rsidRPr="004C3834">
        <w:t xml:space="preserve"> attributes. As you will experience later, you will retrieve the reference to the </w:t>
      </w:r>
      <w:r w:rsidRPr="00411D09">
        <w:rPr>
          <w:rStyle w:val="CodeInline"/>
        </w:rPr>
        <w:t>GLCanvas</w:t>
      </w:r>
      <w:r w:rsidRPr="004C3834">
        <w:t xml:space="preserve"> to draw into this area. The text inside the element will be displayed if your browser does not support drawing with </w:t>
      </w:r>
      <w:r w:rsidR="003E4261">
        <w:rPr>
          <w:rStyle w:val="CodeInline"/>
        </w:rPr>
        <w:t>We</w:t>
      </w:r>
      <w:r w:rsidR="00C85E72">
        <w:rPr>
          <w:rStyle w:val="CodeInline"/>
        </w:rPr>
        <w:t>bGL</w:t>
      </w:r>
      <w:r w:rsidRPr="004C3834">
        <w:t>.</w:t>
      </w:r>
    </w:p>
    <w:p w14:paraId="796C82B7" w14:textId="77777777" w:rsidR="005B6E38" w:rsidRDefault="005B6E38" w:rsidP="005B6E38">
      <w:pPr>
        <w:pStyle w:val="NoteTipCaution"/>
      </w:pPr>
      <w:r w:rsidRPr="00C162F8">
        <w:rPr>
          <w:rStyle w:val="Strong"/>
        </w:rPr>
        <w:t>Note</w:t>
      </w:r>
      <w:r>
        <w:t xml:space="preserve"> </w:t>
      </w:r>
      <w:r w:rsidRPr="004C3834">
        <w:t xml:space="preserve">The lines between the </w:t>
      </w:r>
      <w:r w:rsidRPr="00411D09">
        <w:rPr>
          <w:rStyle w:val="CodeInline"/>
        </w:rPr>
        <w:t xml:space="preserve">&lt;body&gt; </w:t>
      </w:r>
      <w:r w:rsidRPr="004C3834">
        <w:t xml:space="preserve">and </w:t>
      </w:r>
      <w:r w:rsidRPr="00411D09">
        <w:rPr>
          <w:rStyle w:val="CodeInline"/>
        </w:rPr>
        <w:t>&lt;/body&gt;</w:t>
      </w:r>
      <w:r w:rsidRPr="004C3834">
        <w:t xml:space="preserve"> tags are referred to as “within the </w:t>
      </w:r>
      <w:r w:rsidRPr="00411D09">
        <w:rPr>
          <w:rStyle w:val="CodeInline"/>
        </w:rPr>
        <w:t>body</w:t>
      </w:r>
      <w:r w:rsidRPr="004C3834">
        <w:t xml:space="preserve"> element.” For the rest of this book, “within the </w:t>
      </w:r>
      <w:r w:rsidRPr="00411D09">
        <w:rPr>
          <w:rStyle w:val="CodeInline"/>
        </w:rPr>
        <w:t>AnyTag</w:t>
      </w:r>
      <w:r w:rsidRPr="004C3834">
        <w:t xml:space="preserve"> element” will be used to refer to any line between the beginning (</w:t>
      </w:r>
      <w:r w:rsidRPr="00411D09">
        <w:rPr>
          <w:rStyle w:val="CodeInline"/>
        </w:rPr>
        <w:t>&lt;AnyTag&gt;</w:t>
      </w:r>
      <w:r w:rsidRPr="004C3834">
        <w:t>) and end (</w:t>
      </w:r>
      <w:r w:rsidRPr="00411D09">
        <w:rPr>
          <w:rStyle w:val="CodeInline"/>
        </w:rPr>
        <w:t>&lt;/AnyTag&gt;</w:t>
      </w:r>
      <w:r w:rsidRPr="004C3834">
        <w:t>) of the element.</w:t>
      </w:r>
    </w:p>
    <w:p w14:paraId="52DFA602" w14:textId="77777777" w:rsidR="005B6E38" w:rsidRDefault="005B6E38" w:rsidP="005B6E38">
      <w:pPr>
        <w:pStyle w:val="NumList"/>
        <w:rPr>
          <w:rFonts w:hint="eastAsia"/>
        </w:rPr>
      </w:pPr>
      <w:r>
        <w:t xml:space="preserve">Create a </w:t>
      </w:r>
      <w:r w:rsidRPr="00411D09">
        <w:rPr>
          <w:rStyle w:val="CodeInline"/>
        </w:rPr>
        <w:t>script</w:t>
      </w:r>
      <w:r>
        <w:t xml:space="preserve"> element for the inclusion of JavaScript programming code, once again within the </w:t>
      </w:r>
      <w:r w:rsidRPr="00411D09">
        <w:rPr>
          <w:rStyle w:val="CodeInline"/>
        </w:rPr>
        <w:t>body</w:t>
      </w:r>
      <w:r>
        <w:t xml:space="preserve"> element.</w:t>
      </w:r>
    </w:p>
    <w:p w14:paraId="68F07A8F" w14:textId="77777777" w:rsidR="005B6E38" w:rsidRDefault="005B6E38" w:rsidP="000A78CE">
      <w:pPr>
        <w:pStyle w:val="Code"/>
        <w:ind w:left="936"/>
        <w:rPr>
          <w:rFonts w:hint="eastAsia"/>
        </w:rPr>
      </w:pPr>
      <w:r>
        <w:t>&lt;script type="text/javascript"&gt;</w:t>
      </w:r>
    </w:p>
    <w:p w14:paraId="6C9AA600" w14:textId="77777777" w:rsidR="005B6E38" w:rsidRDefault="005B6E38" w:rsidP="000A78CE">
      <w:pPr>
        <w:pStyle w:val="Code"/>
        <w:ind w:left="936" w:firstLine="720"/>
        <w:rPr>
          <w:rFonts w:hint="eastAsia"/>
        </w:rPr>
      </w:pPr>
      <w:r>
        <w:t>// JavaScript code goes here.</w:t>
      </w:r>
    </w:p>
    <w:p w14:paraId="03DF36FB" w14:textId="77777777" w:rsidR="005B6E38" w:rsidRDefault="005B6E38" w:rsidP="000A78CE">
      <w:pPr>
        <w:pStyle w:val="Code"/>
        <w:ind w:left="936"/>
        <w:rPr>
          <w:rFonts w:hint="eastAsia"/>
        </w:rPr>
      </w:pPr>
      <w:r>
        <w:t>&lt;/script&gt;</w:t>
      </w:r>
    </w:p>
    <w:p w14:paraId="254CDABB" w14:textId="77777777" w:rsidR="005B6E38" w:rsidRDefault="005B6E38" w:rsidP="000A78CE">
      <w:pPr>
        <w:pStyle w:val="BodyTextFirst"/>
        <w:ind w:left="936"/>
        <w:rPr>
          <w:rFonts w:hint="eastAsia"/>
        </w:rPr>
      </w:pPr>
      <w:r w:rsidRPr="004C3834">
        <w:t xml:space="preserve">This takes care of the HTML portion of this </w:t>
      </w:r>
      <w:r>
        <w:t>project</w:t>
      </w:r>
      <w:r w:rsidRPr="004C3834">
        <w:t xml:space="preserve">. </w:t>
      </w:r>
      <w:r>
        <w:t>You</w:t>
      </w:r>
      <w:r w:rsidRPr="004C3834">
        <w:t xml:space="preserve"> will </w:t>
      </w:r>
      <w:r>
        <w:t xml:space="preserve">now </w:t>
      </w:r>
      <w:r w:rsidRPr="004C3834">
        <w:t>write JavaScript for the remainder of the example.</w:t>
      </w:r>
    </w:p>
    <w:p w14:paraId="106FFD78" w14:textId="77777777" w:rsidR="005B6E38" w:rsidRDefault="005B6E38" w:rsidP="005B6E38">
      <w:pPr>
        <w:pStyle w:val="NumList"/>
        <w:rPr>
          <w:rFonts w:hint="eastAsia"/>
        </w:rPr>
      </w:pPr>
      <w:r w:rsidRPr="004C3834">
        <w:t xml:space="preserve">Retrieve a reference to the </w:t>
      </w:r>
      <w:r w:rsidRPr="00411D09">
        <w:rPr>
          <w:rStyle w:val="CodeInline"/>
        </w:rPr>
        <w:t>GLCanvas</w:t>
      </w:r>
      <w:r w:rsidRPr="004C3834">
        <w:t xml:space="preserve"> in your JavaScript by adding the following line within the </w:t>
      </w:r>
      <w:r w:rsidRPr="00411D09">
        <w:rPr>
          <w:rStyle w:val="CodeInline"/>
        </w:rPr>
        <w:t>script</w:t>
      </w:r>
      <w:r w:rsidRPr="004C3834">
        <w:t xml:space="preserve"> element:</w:t>
      </w:r>
    </w:p>
    <w:p w14:paraId="335BADA6" w14:textId="77777777" w:rsidR="005B6E38" w:rsidRDefault="005B6E38" w:rsidP="000A78CE">
      <w:pPr>
        <w:pStyle w:val="Code"/>
        <w:ind w:left="936"/>
        <w:rPr>
          <w:rStyle w:val="CodeInline"/>
          <w:rFonts w:hint="eastAsia"/>
          <w:noProof w:val="0"/>
        </w:rPr>
      </w:pPr>
      <w:r w:rsidRPr="00411D09">
        <w:rPr>
          <w:rStyle w:val="CodeInline"/>
        </w:rPr>
        <w:t>"use strict";</w:t>
      </w:r>
    </w:p>
    <w:p w14:paraId="5F2196F7" w14:textId="6157CA67" w:rsidR="005B6E38" w:rsidRDefault="005B6E38" w:rsidP="00EC61FD">
      <w:pPr>
        <w:pStyle w:val="Code"/>
        <w:ind w:left="936"/>
        <w:rPr>
          <w:rStyle w:val="CodeInline"/>
          <w:rFonts w:hint="eastAsia"/>
        </w:rPr>
      </w:pPr>
      <w:r w:rsidRPr="00411D09">
        <w:rPr>
          <w:rStyle w:val="CodeInline"/>
        </w:rPr>
        <w:t>let canvas = document.getElementById("GLCanvas");</w:t>
      </w:r>
    </w:p>
    <w:p w14:paraId="7FFCCE8B" w14:textId="4F9F03F9" w:rsidR="008315AE" w:rsidRPr="00224166" w:rsidRDefault="008315AE" w:rsidP="000A78CE">
      <w:pPr>
        <w:pStyle w:val="NoteTipCaution"/>
        <w:rPr>
          <w:rStyle w:val="CodeInline"/>
          <w:rFonts w:ascii="HelveticaNeue Condensed" w:hAnsi="HelveticaNeue Condensed"/>
          <w:sz w:val="22"/>
          <w:bdr w:val="none" w:sz="0" w:space="0" w:color="auto"/>
        </w:rPr>
      </w:pPr>
      <w:r w:rsidRPr="000A78CE">
        <w:rPr>
          <w:rStyle w:val="Strong"/>
        </w:rPr>
        <w:t>Note</w:t>
      </w:r>
      <w:r w:rsidRPr="00847D15">
        <w:rPr>
          <w:rStyle w:val="CodeInline"/>
          <w:rFonts w:ascii="HelveticaNeue Condensed" w:hAnsi="HelveticaNeue Condensed"/>
          <w:sz w:val="22"/>
          <w:bdr w:val="none" w:sz="0" w:space="0" w:color="auto"/>
        </w:rPr>
        <w:t xml:space="preserve"> The </w:t>
      </w:r>
      <w:r w:rsidRPr="00291CEE">
        <w:rPr>
          <w:rStyle w:val="CodeInline"/>
        </w:rPr>
        <w:t>let</w:t>
      </w:r>
      <w:r w:rsidRPr="00E57D5C">
        <w:rPr>
          <w:rStyle w:val="CodeInline"/>
          <w:rFonts w:ascii="HelveticaNeue Condensed" w:hAnsi="HelveticaNeue Condensed"/>
          <w:sz w:val="22"/>
          <w:bdr w:val="none" w:sz="0" w:space="0" w:color="auto"/>
        </w:rPr>
        <w:t xml:space="preserve"> </w:t>
      </w:r>
      <w:r w:rsidRPr="00B77E5B">
        <w:rPr>
          <w:rStyle w:val="CodeInline"/>
          <w:rFonts w:ascii="HelveticaNeue Condensed" w:hAnsi="HelveticaNeue Condensed"/>
          <w:sz w:val="22"/>
          <w:bdr w:val="none" w:sz="0" w:space="0" w:color="auto"/>
        </w:rPr>
        <w:t>JavaScript keywor</w:t>
      </w:r>
      <w:r w:rsidRPr="00A653FC">
        <w:rPr>
          <w:rStyle w:val="CodeInline"/>
          <w:rFonts w:ascii="HelveticaNeue Condensed" w:hAnsi="HelveticaNeue Condensed"/>
          <w:sz w:val="22"/>
          <w:bdr w:val="none" w:sz="0" w:space="0" w:color="auto"/>
        </w:rPr>
        <w:t>d</w:t>
      </w:r>
      <w:r w:rsidRPr="00224166">
        <w:rPr>
          <w:rStyle w:val="CodeInline"/>
          <w:rFonts w:ascii="HelveticaNeue Condensed" w:hAnsi="HelveticaNeue Condensed"/>
          <w:sz w:val="22"/>
          <w:bdr w:val="none" w:sz="0" w:space="0" w:color="auto"/>
        </w:rPr>
        <w:t xml:space="preserve"> defines variables.</w:t>
      </w:r>
    </w:p>
    <w:p w14:paraId="26A95D85" w14:textId="77491A71" w:rsidR="005B6E38" w:rsidRDefault="00EC61FD" w:rsidP="000A78CE">
      <w:pPr>
        <w:pStyle w:val="BodyTextFirst"/>
        <w:ind w:left="936"/>
        <w:rPr>
          <w:rFonts w:hint="eastAsia"/>
        </w:rPr>
      </w:pPr>
      <w:r w:rsidRPr="00EC61FD">
        <w:t xml:space="preserve">The </w:t>
      </w:r>
      <w:r>
        <w:t xml:space="preserve">first line, </w:t>
      </w:r>
      <w:r w:rsidRPr="00EC61FD">
        <w:t>"use strict"</w:t>
      </w:r>
      <w:r>
        <w:t>,</w:t>
      </w:r>
      <w:r w:rsidRPr="00EC61FD">
        <w:t xml:space="preserve"> is </w:t>
      </w:r>
      <w:r>
        <w:t xml:space="preserve">a JavaScript directive </w:t>
      </w:r>
      <w:r w:rsidRPr="00EC61FD">
        <w:t>indicat</w:t>
      </w:r>
      <w:r>
        <w:t>ing</w:t>
      </w:r>
      <w:r w:rsidRPr="00EC61FD">
        <w:t xml:space="preserve"> that the code should be executed in "strict mode", </w:t>
      </w:r>
      <w:r>
        <w:t xml:space="preserve">where the </w:t>
      </w:r>
      <w:r w:rsidRPr="00EC61FD">
        <w:t xml:space="preserve">use </w:t>
      </w:r>
      <w:r>
        <w:t xml:space="preserve">of </w:t>
      </w:r>
      <w:r w:rsidRPr="00EC61FD">
        <w:t>undeclared variables</w:t>
      </w:r>
      <w:r>
        <w:t xml:space="preserve"> is a runtime error</w:t>
      </w:r>
      <w:r w:rsidRPr="00EC61FD">
        <w:t>.</w:t>
      </w:r>
      <w:r>
        <w:t xml:space="preserve"> </w:t>
      </w:r>
      <w:r w:rsidR="005B6E38">
        <w:t xml:space="preserve">The </w:t>
      </w:r>
      <w:r>
        <w:t xml:space="preserve">second line </w:t>
      </w:r>
      <w:r w:rsidR="005B6E38">
        <w:t xml:space="preserve">creates a new variable named </w:t>
      </w:r>
      <w:r w:rsidR="005B6E38" w:rsidRPr="00411D09">
        <w:rPr>
          <w:rStyle w:val="CodeInline"/>
        </w:rPr>
        <w:t>canvas</w:t>
      </w:r>
      <w:r w:rsidR="005B6E38">
        <w:t xml:space="preserve"> and reference</w:t>
      </w:r>
      <w:r>
        <w:t>s</w:t>
      </w:r>
      <w:r w:rsidR="005B6E38">
        <w:t xml:space="preserve"> </w:t>
      </w:r>
      <w:r>
        <w:t xml:space="preserve">the variable </w:t>
      </w:r>
      <w:r w:rsidR="005B6E38">
        <w:t xml:space="preserve">to the </w:t>
      </w:r>
      <w:r w:rsidR="005B6E38" w:rsidRPr="00411D09">
        <w:rPr>
          <w:rStyle w:val="CodeInline"/>
        </w:rPr>
        <w:t>GLCanvas</w:t>
      </w:r>
      <w:r w:rsidR="005B6E38">
        <w:t xml:space="preserve"> drawing area. </w:t>
      </w:r>
    </w:p>
    <w:p w14:paraId="4A757E59" w14:textId="77777777" w:rsidR="005B6E38" w:rsidRDefault="005B6E38" w:rsidP="005B6E38">
      <w:pPr>
        <w:pStyle w:val="NoteTipCaution"/>
      </w:pPr>
      <w:r w:rsidRPr="00411D09">
        <w:rPr>
          <w:rStyle w:val="Strong"/>
        </w:rPr>
        <w:lastRenderedPageBreak/>
        <w:t>Note</w:t>
      </w:r>
      <w:r>
        <w:t xml:space="preserve"> All local variable names begin with a lowercase letter, as in </w:t>
      </w:r>
      <w:r w:rsidRPr="00411D09">
        <w:rPr>
          <w:rStyle w:val="CodeInline"/>
        </w:rPr>
        <w:t>canvas</w:t>
      </w:r>
      <w:r>
        <w:t>.</w:t>
      </w:r>
    </w:p>
    <w:p w14:paraId="187CFDAB" w14:textId="77777777" w:rsidR="005B6E38" w:rsidRDefault="005B6E38" w:rsidP="005B6E38">
      <w:pPr>
        <w:pStyle w:val="NumList"/>
        <w:rPr>
          <w:rFonts w:hint="eastAsia"/>
        </w:rPr>
      </w:pPr>
      <w:r>
        <w:t>Retrieve and bind a reference to the WebGL context to the drawing area by adding the following code:</w:t>
      </w:r>
    </w:p>
    <w:p w14:paraId="0E1C3ABA" w14:textId="77777777" w:rsidR="005B6E38" w:rsidRDefault="005B6E38" w:rsidP="000A78CE">
      <w:pPr>
        <w:pStyle w:val="Code"/>
        <w:ind w:left="936"/>
        <w:rPr>
          <w:rFonts w:hint="eastAsia"/>
        </w:rPr>
      </w:pPr>
      <w:r>
        <w:t>let gl = canvas.getContext("webgl2") || canvas.getContext("experimental-webgl2");</w:t>
      </w:r>
    </w:p>
    <w:p w14:paraId="6C05AE7C" w14:textId="6140A6D2" w:rsidR="005B6E38" w:rsidRDefault="005B6E38" w:rsidP="000A78CE">
      <w:pPr>
        <w:pStyle w:val="BodyTextFirst"/>
        <w:ind w:left="936"/>
        <w:rPr>
          <w:rFonts w:hint="eastAsia"/>
        </w:rPr>
      </w:pPr>
      <w:r w:rsidRPr="002B4397">
        <w:t xml:space="preserve">As the code indicates, the retrieved reference to the WebGL </w:t>
      </w:r>
      <w:r w:rsidR="00FC40FD">
        <w:t xml:space="preserve">version </w:t>
      </w:r>
      <w:r>
        <w:t xml:space="preserve">2 </w:t>
      </w:r>
      <w:r w:rsidRPr="002B4397">
        <w:t xml:space="preserve">context is stored in the local variable named </w:t>
      </w:r>
      <w:r w:rsidRPr="001662F0">
        <w:rPr>
          <w:rStyle w:val="CodeInline"/>
        </w:rPr>
        <w:t>gl</w:t>
      </w:r>
      <w:r w:rsidRPr="002B4397">
        <w:t>. From this variable, you have access to all</w:t>
      </w:r>
      <w:r>
        <w:t xml:space="preserve"> </w:t>
      </w:r>
      <w:r w:rsidR="0000182B">
        <w:t xml:space="preserve">the functionality </w:t>
      </w:r>
      <w:r>
        <w:t>of</w:t>
      </w:r>
      <w:r w:rsidRPr="002B4397">
        <w:t xml:space="preserve"> WebGL</w:t>
      </w:r>
      <w:r>
        <w:t xml:space="preserve"> 2</w:t>
      </w:r>
      <w:r w:rsidR="0000182B">
        <w:t>.0</w:t>
      </w:r>
      <w:r w:rsidRPr="002B4397">
        <w:t>.</w:t>
      </w:r>
      <w:r w:rsidR="0000182B">
        <w:t xml:space="preserve"> Once again, in the rest of this book, the term</w:t>
      </w:r>
      <w:r w:rsidR="00B77E5B">
        <w:t xml:space="preserve"> WebGL</w:t>
      </w:r>
      <w:r w:rsidR="00642A6D">
        <w:t xml:space="preserve"> </w:t>
      </w:r>
      <w:r w:rsidR="0000182B">
        <w:t xml:space="preserve">will be used to refer to the WebGL version 2.0 API. </w:t>
      </w:r>
    </w:p>
    <w:p w14:paraId="3103BEBD" w14:textId="77777777" w:rsidR="005B6E38" w:rsidRDefault="005B6E38" w:rsidP="0000182B">
      <w:pPr>
        <w:pStyle w:val="NumList"/>
        <w:rPr>
          <w:rFonts w:hint="eastAsia"/>
        </w:rPr>
      </w:pPr>
      <w:r w:rsidRPr="002B4397">
        <w:t xml:space="preserve">Clear the canvas drawing area to your favorite color through WebGL by adding the following:    </w:t>
      </w:r>
    </w:p>
    <w:p w14:paraId="2AE5C474" w14:textId="77777777" w:rsidR="00E55BA9" w:rsidRDefault="005B6E38" w:rsidP="00E55BA9">
      <w:pPr>
        <w:pStyle w:val="Code"/>
        <w:ind w:left="936"/>
        <w:rPr>
          <w:rFonts w:hint="eastAsia"/>
        </w:rPr>
      </w:pPr>
      <w:r>
        <w:t>if (gl !== null) {</w:t>
      </w:r>
      <w:r w:rsidR="0000182B">
        <w:t xml:space="preserve">    </w:t>
      </w:r>
    </w:p>
    <w:p w14:paraId="3149BBF9" w14:textId="77777777" w:rsidR="00E55BA9" w:rsidRDefault="00E55BA9" w:rsidP="00E55BA9">
      <w:pPr>
        <w:pStyle w:val="Code"/>
        <w:ind w:left="936"/>
        <w:rPr>
          <w:rFonts w:hint="eastAsia"/>
        </w:rPr>
      </w:pPr>
      <w:r>
        <w:t xml:space="preserve">    </w:t>
      </w:r>
      <w:r w:rsidR="005B6E38">
        <w:t>gl.clearColor(0.0, 0.8, 0.0, 1.0);</w:t>
      </w:r>
      <w:r w:rsidR="0000182B">
        <w:t xml:space="preserve">    </w:t>
      </w:r>
    </w:p>
    <w:p w14:paraId="2101E224" w14:textId="5FB75BF6" w:rsidR="005B6E38" w:rsidRDefault="00E55BA9" w:rsidP="00E55BA9">
      <w:pPr>
        <w:pStyle w:val="Code"/>
        <w:ind w:left="936"/>
        <w:rPr>
          <w:rFonts w:hint="eastAsia"/>
        </w:rPr>
      </w:pPr>
      <w:r>
        <w:t xml:space="preserve">    </w:t>
      </w:r>
      <w:r w:rsidR="005B6E38">
        <w:t>gl.clear(gl.COLOR_BUFFER_BIT);</w:t>
      </w:r>
    </w:p>
    <w:p w14:paraId="604D3F11" w14:textId="77777777" w:rsidR="005B6E38" w:rsidRDefault="005B6E38" w:rsidP="00E55BA9">
      <w:pPr>
        <w:pStyle w:val="Code"/>
        <w:ind w:left="936"/>
        <w:rPr>
          <w:rFonts w:hint="eastAsia"/>
        </w:rPr>
      </w:pPr>
      <w:r>
        <w:t>}</w:t>
      </w:r>
    </w:p>
    <w:p w14:paraId="0E794DAA" w14:textId="2509EDD2" w:rsidR="005B6E38" w:rsidRDefault="005B6E38" w:rsidP="000A78CE">
      <w:pPr>
        <w:pStyle w:val="BodyTextFirst"/>
        <w:ind w:left="936"/>
        <w:rPr>
          <w:rFonts w:hint="eastAsia"/>
        </w:rPr>
      </w:pPr>
      <w:r w:rsidRPr="002B4397">
        <w:t xml:space="preserve">This code checks to ensure </w:t>
      </w:r>
      <w:ins w:id="18" w:author="Kelvin Sung" w:date="2021-08-19T15:27:00Z">
        <w:r w:rsidR="004E6751">
          <w:t xml:space="preserve">that </w:t>
        </w:r>
      </w:ins>
      <w:r w:rsidRPr="002B4397">
        <w:t>the WebGL context is properly retrieved, sets the clear color, and clears the drawing area. Note that the clearing color is given in RGBA format, with floating-point values ranging from 0.0 to 1.0. The fourth number in the RGBA format is the alpha channel. You will learn more about the alpha channel in later chapters. For now, always assign 1.0 to the alpha channel.</w:t>
      </w:r>
      <w:r w:rsidR="0000182B">
        <w:t xml:space="preserve"> The specified color, </w:t>
      </w:r>
      <w:r w:rsidR="0000182B" w:rsidRPr="000A78CE">
        <w:rPr>
          <w:rStyle w:val="CodeInline"/>
        </w:rPr>
        <w:t>(</w:t>
      </w:r>
      <w:r w:rsidR="0000182B">
        <w:rPr>
          <w:rStyle w:val="CodeInline"/>
        </w:rPr>
        <w:t>0.0, 0.8, 0.0, 1.0</w:t>
      </w:r>
      <w:r w:rsidR="0000182B" w:rsidRPr="000A78CE">
        <w:rPr>
          <w:rStyle w:val="CodeInline"/>
        </w:rPr>
        <w:t>)</w:t>
      </w:r>
      <w:r w:rsidR="0000182B">
        <w:t xml:space="preserve">, has zero values for the red and blue channels and a 0.8, or 80%, intensity on the green channel. For this reason, the canvas area is cleared to a </w:t>
      </w:r>
      <w:r w:rsidR="00390FFA">
        <w:t xml:space="preserve">light </w:t>
      </w:r>
      <w:r w:rsidR="0000182B">
        <w:t>green color.</w:t>
      </w:r>
    </w:p>
    <w:p w14:paraId="5EA5281B" w14:textId="77777777" w:rsidR="005B6E38" w:rsidRDefault="005B6E38" w:rsidP="005B6E38">
      <w:pPr>
        <w:pStyle w:val="NumList"/>
        <w:rPr>
          <w:rFonts w:hint="eastAsia"/>
        </w:rPr>
      </w:pPr>
      <w:r w:rsidRPr="00F91FA2">
        <w:t xml:space="preserve">Add a simple </w:t>
      </w:r>
      <w:r w:rsidRPr="001662F0">
        <w:rPr>
          <w:rStyle w:val="CodeInline"/>
        </w:rPr>
        <w:t>write</w:t>
      </w:r>
      <w:r w:rsidRPr="00F91FA2">
        <w:t xml:space="preserve"> command to the </w:t>
      </w:r>
      <w:r w:rsidRPr="001662F0">
        <w:rPr>
          <w:rStyle w:val="CodeInline"/>
        </w:rPr>
        <w:t>document</w:t>
      </w:r>
      <w:r w:rsidRPr="00F91FA2">
        <w:t xml:space="preserve"> to identify the </w:t>
      </w:r>
      <w:r w:rsidRPr="001662F0">
        <w:rPr>
          <w:rStyle w:val="CodeInline"/>
        </w:rPr>
        <w:t>canvas</w:t>
      </w:r>
      <w:r w:rsidRPr="00F91FA2">
        <w:t xml:space="preserve"> by inserting the following line: </w:t>
      </w:r>
    </w:p>
    <w:p w14:paraId="01007A3D" w14:textId="77777777" w:rsidR="005B6E38" w:rsidRDefault="005B6E38" w:rsidP="005336C8">
      <w:pPr>
        <w:pStyle w:val="Code"/>
        <w:ind w:left="216" w:firstLine="720"/>
        <w:rPr>
          <w:rFonts w:hint="eastAsia"/>
        </w:rPr>
      </w:pPr>
      <w:r w:rsidRPr="00F91FA2">
        <w:t>document.write("&lt;br&gt;&lt;b&gt;</w:t>
      </w:r>
      <w:bookmarkStart w:id="19" w:name="_Hlk68397154"/>
      <w:r w:rsidRPr="00F91FA2">
        <w:t>The above is WebGL draw area</w:t>
      </w:r>
      <w:bookmarkEnd w:id="19"/>
      <w:r w:rsidRPr="00F91FA2">
        <w:t>!&lt;/</w:t>
      </w:r>
      <w:commentRangeStart w:id="20"/>
      <w:commentRangeStart w:id="21"/>
      <w:r w:rsidRPr="00F91FA2">
        <w:t>b</w:t>
      </w:r>
      <w:commentRangeEnd w:id="20"/>
      <w:r w:rsidR="003404B7">
        <w:rPr>
          <w:rStyle w:val="CommentReference"/>
          <w:rFonts w:asciiTheme="minorHAnsi" w:hAnsiTheme="minorHAnsi"/>
          <w:noProof w:val="0"/>
        </w:rPr>
        <w:commentReference w:id="20"/>
      </w:r>
      <w:commentRangeEnd w:id="21"/>
      <w:r w:rsidR="00120E5F">
        <w:rPr>
          <w:rStyle w:val="CommentReference"/>
          <w:rFonts w:asciiTheme="minorHAnsi" w:hAnsiTheme="minorHAnsi"/>
          <w:noProof w:val="0"/>
        </w:rPr>
        <w:commentReference w:id="21"/>
      </w:r>
      <w:r w:rsidRPr="00F91FA2">
        <w:t>&gt;");</w:t>
      </w:r>
    </w:p>
    <w:p w14:paraId="0A5E3541" w14:textId="77777777" w:rsidR="005B6E38" w:rsidRDefault="005B6E38" w:rsidP="005B6E38">
      <w:pPr>
        <w:pStyle w:val="BodyTextFirst"/>
        <w:rPr>
          <w:rFonts w:hint="eastAsia"/>
        </w:rPr>
      </w:pPr>
      <w:r>
        <w:t xml:space="preserve">You can refer to the final source code in the </w:t>
      </w:r>
      <w:r w:rsidRPr="001662F0">
        <w:rPr>
          <w:rStyle w:val="CodeInline"/>
        </w:rPr>
        <w:t>index.html</w:t>
      </w:r>
      <w:r>
        <w:t xml:space="preserve"> file in the </w:t>
      </w:r>
      <w:r w:rsidRPr="001662F0">
        <w:rPr>
          <w:rStyle w:val="CodeInline"/>
        </w:rPr>
        <w:t>chapter2/2.1.html5_canvas</w:t>
      </w:r>
      <w:r>
        <w:t xml:space="preserve"> project. Run the project, and you should see a light green area on your browser window. This is the 640×480 canvas drawing area you defined. </w:t>
      </w:r>
    </w:p>
    <w:p w14:paraId="5B2DAFD7" w14:textId="55E608BF" w:rsidR="005B6E38" w:rsidRDefault="005B6E38" w:rsidP="005B6E38">
      <w:pPr>
        <w:pStyle w:val="BodyTextFirst"/>
        <w:rPr>
          <w:rFonts w:hint="eastAsia"/>
        </w:rPr>
      </w:pPr>
      <w:r>
        <w:t xml:space="preserve">You can try changing the cleared color to white by setting the RGBA of </w:t>
      </w:r>
      <w:r w:rsidRPr="001662F0">
        <w:rPr>
          <w:rStyle w:val="CodeInline"/>
        </w:rPr>
        <w:t>gl.clearColor()</w:t>
      </w:r>
      <w:r>
        <w:t xml:space="preserve"> to 1 or to black by setting the color to 0 and leaving the alpha value 1. Notice that if you set the alpha channel to 0, the canvas color will disappear. This is because a 0 value in the alpha channel represents complete transparency, and thus you will “see through” the canvas and observe the background color of the web page. You can also try altering the resolution of the canvas by chang</w:t>
      </w:r>
      <w:r w:rsidR="00F931E1">
        <w:t>ing</w:t>
      </w:r>
      <w:r>
        <w:t xml:space="preserve"> the </w:t>
      </w:r>
      <w:r>
        <w:lastRenderedPageBreak/>
        <w:t>640×480 value</w:t>
      </w:r>
      <w:r w:rsidR="00F931E1">
        <w:t>s</w:t>
      </w:r>
      <w:r>
        <w:t xml:space="preserve"> to any number you fancy. Notice that these two numbers refer to the pixel counts and thus must always be integers.</w:t>
      </w:r>
    </w:p>
    <w:p w14:paraId="02BFBD6A" w14:textId="77777777" w:rsidR="005B6E38" w:rsidRDefault="005B6E38" w:rsidP="005B6E38">
      <w:pPr>
        <w:pStyle w:val="Heading1"/>
      </w:pPr>
      <w:r>
        <w:t>Separating HTML and JavaScript</w:t>
      </w:r>
    </w:p>
    <w:p w14:paraId="10D22F54" w14:textId="5D686ED4" w:rsidR="005B6E38" w:rsidRDefault="005B6E38" w:rsidP="005B6E38">
      <w:pPr>
        <w:pStyle w:val="BodyTextFirst"/>
        <w:rPr>
          <w:rFonts w:hint="eastAsia"/>
        </w:rPr>
      </w:pPr>
      <w:r>
        <w:t xml:space="preserve">In the previous project you created an HTML </w:t>
      </w:r>
      <w:r w:rsidRPr="001662F0">
        <w:rPr>
          <w:rStyle w:val="CodeInline"/>
        </w:rPr>
        <w:t>canvas</w:t>
      </w:r>
      <w:r>
        <w:t xml:space="preserve"> element and cleared the area defined by the canvas using WebGL. Notice that all the functionality is clustered in the </w:t>
      </w:r>
      <w:r w:rsidRPr="001662F0">
        <w:rPr>
          <w:rStyle w:val="CodeInline"/>
        </w:rPr>
        <w:t>index.html</w:t>
      </w:r>
      <w:r>
        <w:t xml:space="preserve"> file. As the project complexity increases, this clustering of functionality can quickly become unmanageable and negatively impact the programmability of your system. For this reason, throughout the development process in this book, after a concept is introduced, efforts will be spent on separating the associated source code into either well-defined source code files or </w:t>
      </w:r>
      <w:r w:rsidR="00BB0F9E">
        <w:t xml:space="preserve">classes in </w:t>
      </w:r>
      <w:r w:rsidR="00334F8F">
        <w:t xml:space="preserve">an </w:t>
      </w:r>
      <w:r>
        <w:t>object-oriented programming</w:t>
      </w:r>
      <w:r w:rsidR="00334F8F">
        <w:t xml:space="preserve"> style</w:t>
      </w:r>
      <w:r>
        <w:t>. To begin this process, the HTML and JavaScript source code from the previous project will be separated into different source code files.</w:t>
      </w:r>
    </w:p>
    <w:p w14:paraId="6A6E563F" w14:textId="77777777" w:rsidR="005B6E38" w:rsidRDefault="005B6E38" w:rsidP="005B6E38">
      <w:pPr>
        <w:pStyle w:val="Heading2"/>
      </w:pPr>
      <w:r>
        <w:t>The JavaScript Source File Project</w:t>
      </w:r>
    </w:p>
    <w:p w14:paraId="25EFB097" w14:textId="14B05975" w:rsidR="005B6E38" w:rsidRDefault="005B6E38" w:rsidP="005B6E38">
      <w:pPr>
        <w:pStyle w:val="BodyTextFirst"/>
        <w:rPr>
          <w:rFonts w:hint="eastAsia"/>
        </w:rPr>
      </w:pPr>
      <w:r>
        <w:t xml:space="preserve">This project demonstrates how to logically separate the source code into appropriate files. You can accomplish this by creating a separate JavaScript source code file named </w:t>
      </w:r>
      <w:r w:rsidRPr="001662F0">
        <w:rPr>
          <w:rStyle w:val="CodeInline"/>
        </w:rPr>
        <w:t>core.js</w:t>
      </w:r>
      <w:r>
        <w:t xml:space="preserve"> which implements the corresponding functionality in the </w:t>
      </w:r>
      <w:r w:rsidRPr="001662F0">
        <w:rPr>
          <w:rStyle w:val="CodeInline"/>
        </w:rPr>
        <w:t>index.html</w:t>
      </w:r>
      <w:r>
        <w:t xml:space="preserve"> file. The web page will load the JavaScript source code as instructed by the code in the </w:t>
      </w:r>
      <w:r w:rsidRPr="001662F0">
        <w:rPr>
          <w:rStyle w:val="CodeInline"/>
        </w:rPr>
        <w:t>index.html</w:t>
      </w:r>
      <w:r>
        <w:t xml:space="preserve"> file. As illustrated in Figure 2-3, this project looks identical as the previous project when running. The source code of this project is located in the </w:t>
      </w:r>
      <w:r w:rsidRPr="001662F0">
        <w:rPr>
          <w:rStyle w:val="CodeInline"/>
        </w:rPr>
        <w:t>chapter2/2.2.javascript_source_file</w:t>
      </w:r>
      <w:r>
        <w:t xml:space="preserve"> folder.</w:t>
      </w:r>
    </w:p>
    <w:p w14:paraId="77565470" w14:textId="77777777" w:rsidR="005B6E38" w:rsidRDefault="005B6E38" w:rsidP="005B6E38">
      <w:pPr>
        <w:pStyle w:val="Figure"/>
      </w:pPr>
      <w:r w:rsidRPr="00D476B2">
        <w:rPr>
          <w:noProof/>
        </w:rPr>
        <w:lastRenderedPageBreak/>
        <w:drawing>
          <wp:inline distT="0" distB="0" distL="0" distR="0" wp14:anchorId="14F75C8A" wp14:editId="323288BF">
            <wp:extent cx="4888722" cy="3448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grayscl/>
                      <a:extLst>
                        <a:ext uri="{28A0092B-C50C-407E-A947-70E740481C1C}">
                          <a14:useLocalDpi xmlns:a14="http://schemas.microsoft.com/office/drawing/2010/main" val="0"/>
                        </a:ext>
                      </a:extLst>
                    </a:blip>
                    <a:srcRect b="716"/>
                    <a:stretch/>
                  </pic:blipFill>
                  <pic:spPr bwMode="auto">
                    <a:xfrm>
                      <a:off x="0" y="0"/>
                      <a:ext cx="4889500" cy="3448599"/>
                    </a:xfrm>
                    <a:prstGeom prst="rect">
                      <a:avLst/>
                    </a:prstGeom>
                    <a:noFill/>
                    <a:ln>
                      <a:noFill/>
                    </a:ln>
                    <a:extLst>
                      <a:ext uri="{53640926-AAD7-44D8-BBD7-CCE9431645EC}">
                        <a14:shadowObscured xmlns:a14="http://schemas.microsoft.com/office/drawing/2010/main"/>
                      </a:ext>
                    </a:extLst>
                  </pic:spPr>
                </pic:pic>
              </a:graphicData>
            </a:graphic>
          </wp:inline>
        </w:drawing>
      </w:r>
    </w:p>
    <w:p w14:paraId="45F246BF" w14:textId="77777777" w:rsidR="005B6E38" w:rsidRDefault="005B6E38" w:rsidP="005B6E38">
      <w:pPr>
        <w:pStyle w:val="FigureCaption"/>
      </w:pPr>
      <w:r>
        <w:t>Figure 2-3. Running the JavaScript Source File project</w:t>
      </w:r>
    </w:p>
    <w:p w14:paraId="7A90E32D" w14:textId="77777777" w:rsidR="005B6E38" w:rsidRDefault="005B6E38" w:rsidP="005B6E38">
      <w:pPr>
        <w:pStyle w:val="BodyTextFirst"/>
        <w:rPr>
          <w:rFonts w:hint="eastAsia"/>
        </w:rPr>
      </w:pPr>
      <w:r>
        <w:t>The goals of the project are as follows:</w:t>
      </w:r>
    </w:p>
    <w:p w14:paraId="236834BA" w14:textId="77777777" w:rsidR="005B6E38" w:rsidRDefault="005B6E38" w:rsidP="005B6E38">
      <w:pPr>
        <w:pStyle w:val="Bullet"/>
        <w:rPr>
          <w:rFonts w:hint="eastAsia"/>
        </w:rPr>
      </w:pPr>
      <w:r>
        <w:t>To learn how to separate source code into different files</w:t>
      </w:r>
    </w:p>
    <w:p w14:paraId="6FBB9551" w14:textId="77777777" w:rsidR="005B6E38" w:rsidRDefault="005B6E38" w:rsidP="005B6E38">
      <w:pPr>
        <w:pStyle w:val="Bullet"/>
        <w:rPr>
          <w:rFonts w:hint="eastAsia"/>
        </w:rPr>
      </w:pPr>
      <w:r>
        <w:t>To organize your code in a logical structure</w:t>
      </w:r>
    </w:p>
    <w:p w14:paraId="0A5C24CA" w14:textId="77777777" w:rsidR="005B6E38" w:rsidRDefault="005B6E38" w:rsidP="005B6E38">
      <w:pPr>
        <w:pStyle w:val="Heading3"/>
      </w:pPr>
      <w:bookmarkStart w:id="22" w:name="_Hlk68397859"/>
      <w:r>
        <w:t>Separate JavaScript Source Code File</w:t>
      </w:r>
    </w:p>
    <w:bookmarkEnd w:id="22"/>
    <w:p w14:paraId="0BFBFD47" w14:textId="77777777" w:rsidR="005B6E38" w:rsidRDefault="005B6E38" w:rsidP="005B6E38">
      <w:pPr>
        <w:pStyle w:val="BodyTextFirst"/>
        <w:rPr>
          <w:rFonts w:hint="eastAsia"/>
        </w:rPr>
      </w:pPr>
      <w:r w:rsidRPr="00E82253">
        <w:t>This section details how to create and edit a new JavaScript source code file. You should familiarize yourself with this process because you’ll create numerous source code files throughout this book.</w:t>
      </w:r>
    </w:p>
    <w:p w14:paraId="5D30407E" w14:textId="2F5D4A5A" w:rsidR="005B6E38" w:rsidRDefault="005B6E38" w:rsidP="005B6E38">
      <w:pPr>
        <w:pStyle w:val="NumList"/>
        <w:numPr>
          <w:ilvl w:val="0"/>
          <w:numId w:val="13"/>
        </w:numPr>
        <w:rPr>
          <w:rFonts w:hint="eastAsia"/>
        </w:rPr>
      </w:pPr>
      <w:r w:rsidRPr="00E82253">
        <w:t xml:space="preserve">Create a new HTML5 project titled </w:t>
      </w:r>
      <w:r w:rsidRPr="00230082">
        <w:rPr>
          <w:rStyle w:val="CodeInline"/>
        </w:rPr>
        <w:t>javascript_source_file</w:t>
      </w:r>
      <w:r w:rsidRPr="00E82253">
        <w:t>.</w:t>
      </w:r>
      <w:r>
        <w:t xml:space="preserve"> Re</w:t>
      </w:r>
      <w:r w:rsidR="00C565D9">
        <w:t>call that a new project is created by creating a folder with the appropriate name</w:t>
      </w:r>
      <w:r w:rsidR="00A4520D">
        <w:t>,</w:t>
      </w:r>
      <w:r w:rsidR="00C565D9">
        <w:t xml:space="preserve"> copying files from the previous project</w:t>
      </w:r>
      <w:r w:rsidR="00A4520D">
        <w:t>,</w:t>
      </w:r>
      <w:r w:rsidR="00C565D9">
        <w:t xml:space="preserve"> and editing the </w:t>
      </w:r>
      <w:r w:rsidR="00C565D9" w:rsidRPr="005336C8">
        <w:rPr>
          <w:rStyle w:val="CodeInline"/>
        </w:rPr>
        <w:t>&lt;Title&gt;</w:t>
      </w:r>
      <w:r w:rsidR="00C565D9">
        <w:t xml:space="preserve"> element of the </w:t>
      </w:r>
      <w:r w:rsidR="00C565D9" w:rsidRPr="005336C8">
        <w:rPr>
          <w:rStyle w:val="CodeInline"/>
        </w:rPr>
        <w:t>index.html</w:t>
      </w:r>
      <w:r w:rsidR="00C565D9">
        <w:t xml:space="preserve"> to reflect the new project. </w:t>
      </w:r>
    </w:p>
    <w:p w14:paraId="1F27085A" w14:textId="11F5612A" w:rsidR="005B6E38" w:rsidRDefault="005B6E38" w:rsidP="005B6E38">
      <w:pPr>
        <w:pStyle w:val="NumList"/>
        <w:numPr>
          <w:ilvl w:val="0"/>
          <w:numId w:val="13"/>
        </w:numPr>
        <w:rPr>
          <w:rFonts w:hint="eastAsia"/>
        </w:rPr>
      </w:pPr>
      <w:r w:rsidRPr="00253536">
        <w:lastRenderedPageBreak/>
        <w:t xml:space="preserve">Create a new folder named </w:t>
      </w:r>
      <w:r w:rsidRPr="00230082">
        <w:rPr>
          <w:rStyle w:val="CodeInline"/>
        </w:rPr>
        <w:t>src</w:t>
      </w:r>
      <w:r w:rsidRPr="00253536">
        <w:t xml:space="preserve"> inside the </w:t>
      </w:r>
      <w:r>
        <w:t>project</w:t>
      </w:r>
      <w:r w:rsidRPr="00253536">
        <w:t xml:space="preserve"> folder by clicking </w:t>
      </w:r>
      <w:r>
        <w:t>the new folder icon while hovering over the project folder</w:t>
      </w:r>
      <w:r w:rsidRPr="00253536">
        <w:t>, as illustrated in Figure 2-4.</w:t>
      </w:r>
      <w:r w:rsidR="00A4520D">
        <w:t xml:space="preserve"> This folder will contain all of your source code.</w:t>
      </w:r>
      <w:r w:rsidRPr="00253536">
        <w:t xml:space="preserve"> </w:t>
      </w:r>
    </w:p>
    <w:p w14:paraId="377831B9" w14:textId="77777777" w:rsidR="005B6E38" w:rsidRDefault="005B6E38" w:rsidP="005B6E38">
      <w:pPr>
        <w:pStyle w:val="Figure"/>
      </w:pPr>
      <w:r>
        <w:rPr>
          <w:noProof/>
        </w:rPr>
        <w:drawing>
          <wp:inline distT="0" distB="0" distL="0" distR="0" wp14:anchorId="251B1C58" wp14:editId="1F9ED56F">
            <wp:extent cx="3200400" cy="1042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042416"/>
                    </a:xfrm>
                    <a:prstGeom prst="rect">
                      <a:avLst/>
                    </a:prstGeom>
                    <a:noFill/>
                    <a:ln>
                      <a:noFill/>
                    </a:ln>
                  </pic:spPr>
                </pic:pic>
              </a:graphicData>
            </a:graphic>
          </wp:inline>
        </w:drawing>
      </w:r>
    </w:p>
    <w:p w14:paraId="341C7AFD" w14:textId="213DFE1E" w:rsidR="008E5531" w:rsidRDefault="005B6E38" w:rsidP="005B6E38">
      <w:pPr>
        <w:pStyle w:val="FigureCaption"/>
      </w:pPr>
      <w:r>
        <w:t>Figure 2-4</w:t>
      </w:r>
      <w:r w:rsidR="008E5531">
        <w:t>.</w:t>
      </w:r>
      <w:r>
        <w:t xml:space="preserve"> Creating a new source code folder</w:t>
      </w:r>
    </w:p>
    <w:p w14:paraId="4ED0F1C1" w14:textId="715A4E3E" w:rsidR="006612E5" w:rsidRDefault="005B6E38">
      <w:pPr>
        <w:pStyle w:val="NumList"/>
        <w:rPr>
          <w:rFonts w:hint="eastAsia"/>
        </w:rPr>
      </w:pPr>
      <w:r w:rsidRPr="00521F2B">
        <w:t xml:space="preserve">Create a new source code file within the </w:t>
      </w:r>
      <w:r w:rsidRPr="00230082">
        <w:rPr>
          <w:rStyle w:val="CodeInline"/>
        </w:rPr>
        <w:t>src</w:t>
      </w:r>
      <w:r w:rsidRPr="00521F2B">
        <w:t xml:space="preserve"> folder by right-clicking the </w:t>
      </w:r>
      <w:r w:rsidRPr="00230082">
        <w:rPr>
          <w:rStyle w:val="CodeInline"/>
        </w:rPr>
        <w:t>src</w:t>
      </w:r>
      <w:r w:rsidRPr="00521F2B">
        <w:t xml:space="preserve"> folder, as illustrated in Figure 2-5.</w:t>
      </w:r>
      <w:r w:rsidR="006612E5">
        <w:t xml:space="preserve"> Name the new source file </w:t>
      </w:r>
      <w:r w:rsidR="006612E5" w:rsidRPr="00230082">
        <w:rPr>
          <w:rStyle w:val="CodeInline"/>
        </w:rPr>
        <w:t>core.js</w:t>
      </w:r>
      <w:r w:rsidR="006612E5">
        <w:t>.</w:t>
      </w:r>
    </w:p>
    <w:p w14:paraId="4AD89F72" w14:textId="77777777" w:rsidR="005B6E38" w:rsidRDefault="005B6E38" w:rsidP="005B6E38">
      <w:pPr>
        <w:pStyle w:val="Figure"/>
      </w:pPr>
      <w:r>
        <w:rPr>
          <w:noProof/>
        </w:rPr>
        <w:drawing>
          <wp:inline distT="0" distB="0" distL="0" distR="0" wp14:anchorId="583A36E8" wp14:editId="616B373C">
            <wp:extent cx="2898140" cy="136953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b="54049"/>
                    <a:stretch/>
                  </pic:blipFill>
                  <pic:spPr bwMode="auto">
                    <a:xfrm>
                      <a:off x="0" y="0"/>
                      <a:ext cx="2898648" cy="1369771"/>
                    </a:xfrm>
                    <a:prstGeom prst="rect">
                      <a:avLst/>
                    </a:prstGeom>
                    <a:noFill/>
                    <a:ln>
                      <a:noFill/>
                    </a:ln>
                    <a:extLst>
                      <a:ext uri="{53640926-AAD7-44D8-BBD7-CCE9431645EC}">
                        <a14:shadowObscured xmlns:a14="http://schemas.microsoft.com/office/drawing/2010/main"/>
                      </a:ext>
                    </a:extLst>
                  </pic:spPr>
                </pic:pic>
              </a:graphicData>
            </a:graphic>
          </wp:inline>
        </w:drawing>
      </w:r>
    </w:p>
    <w:p w14:paraId="731AF4C5" w14:textId="3F63452B" w:rsidR="008E5531" w:rsidRPr="008E5531" w:rsidRDefault="005B6E38">
      <w:pPr>
        <w:pStyle w:val="FigureCaption"/>
      </w:pPr>
      <w:r>
        <w:t>Figure 2-5. Adding a new JavaScript source code file</w:t>
      </w:r>
    </w:p>
    <w:p w14:paraId="142113F2" w14:textId="5E6154AB" w:rsidR="005B6E38" w:rsidRDefault="005B6E38" w:rsidP="005B6E38">
      <w:pPr>
        <w:pStyle w:val="NoteTipCaution"/>
      </w:pPr>
      <w:r w:rsidRPr="00230082">
        <w:rPr>
          <w:rStyle w:val="Strong"/>
        </w:rPr>
        <w:t>Note</w:t>
      </w:r>
      <w:r w:rsidR="00C67899">
        <w:t xml:space="preserve"> </w:t>
      </w:r>
      <w:r w:rsidRPr="00521F2B">
        <w:t xml:space="preserve">In </w:t>
      </w:r>
      <w:r w:rsidR="00EF061C">
        <w:t xml:space="preserve">VS </w:t>
      </w:r>
      <w:r>
        <w:t>Code</w:t>
      </w:r>
      <w:r w:rsidRPr="00521F2B">
        <w:t xml:space="preserve"> you can create</w:t>
      </w:r>
      <w:r>
        <w:t>/copy/rename</w:t>
      </w:r>
      <w:r w:rsidRPr="00521F2B">
        <w:t xml:space="preserve"> folders</w:t>
      </w:r>
      <w:r>
        <w:t xml:space="preserve"> and</w:t>
      </w:r>
      <w:r w:rsidRPr="00521F2B">
        <w:t xml:space="preserve"> files by using the right-click menus in the </w:t>
      </w:r>
      <w:r>
        <w:t>Explorer</w:t>
      </w:r>
      <w:r w:rsidRPr="00521F2B">
        <w:t xml:space="preserve"> window.</w:t>
      </w:r>
    </w:p>
    <w:p w14:paraId="5406F0E5" w14:textId="77777777" w:rsidR="005B6E38" w:rsidRDefault="005B6E38" w:rsidP="005B6E38">
      <w:pPr>
        <w:pStyle w:val="NumList"/>
        <w:rPr>
          <w:rFonts w:hint="eastAsia"/>
        </w:rPr>
      </w:pPr>
      <w:r>
        <w:t xml:space="preserve">Open the new </w:t>
      </w:r>
      <w:r w:rsidRPr="00230082">
        <w:rPr>
          <w:rStyle w:val="CodeInline"/>
        </w:rPr>
        <w:t>core.js</w:t>
      </w:r>
      <w:r>
        <w:t xml:space="preserve"> source file for editing.</w:t>
      </w:r>
    </w:p>
    <w:p w14:paraId="2954740F" w14:textId="07C97199" w:rsidR="005B6E38" w:rsidRDefault="00873B25" w:rsidP="005B6E38">
      <w:pPr>
        <w:pStyle w:val="NumList"/>
        <w:rPr>
          <w:rFonts w:hint="eastAsia"/>
        </w:rPr>
      </w:pPr>
      <w:r>
        <w:t xml:space="preserve">Define </w:t>
      </w:r>
      <w:r w:rsidR="005B6E38">
        <w:t xml:space="preserve">a variable </w:t>
      </w:r>
      <w:r w:rsidR="00E55BA9">
        <w:t xml:space="preserve">for </w:t>
      </w:r>
      <w:r w:rsidR="005B6E38">
        <w:t>referencing the WebGL context and add a function which allows you to access</w:t>
      </w:r>
      <w:r w:rsidR="00E55BA9">
        <w:t xml:space="preserve"> the variable</w:t>
      </w:r>
      <w:r w:rsidR="005B6E38">
        <w:t>.</w:t>
      </w:r>
    </w:p>
    <w:p w14:paraId="27F52863" w14:textId="77777777" w:rsidR="005B6E38" w:rsidRPr="00230082" w:rsidRDefault="005B6E38" w:rsidP="009E7AC3">
      <w:pPr>
        <w:pStyle w:val="Code"/>
        <w:ind w:left="936"/>
        <w:rPr>
          <w:rFonts w:hint="eastAsia"/>
        </w:rPr>
      </w:pPr>
      <w:r w:rsidRPr="00230082">
        <w:t xml:space="preserve">"use strict"; </w:t>
      </w:r>
    </w:p>
    <w:p w14:paraId="031B15A4" w14:textId="77777777" w:rsidR="005B6E38" w:rsidRPr="00230082" w:rsidRDefault="005B6E38" w:rsidP="009E7AC3">
      <w:pPr>
        <w:pStyle w:val="Code"/>
        <w:ind w:left="936"/>
        <w:rPr>
          <w:rFonts w:hint="eastAsia"/>
        </w:rPr>
      </w:pPr>
      <w:r w:rsidRPr="00230082">
        <w:lastRenderedPageBreak/>
        <w:t>let mGL = null;</w:t>
      </w:r>
    </w:p>
    <w:p w14:paraId="4119E67B" w14:textId="4E1DA667" w:rsidR="005B6E38" w:rsidRDefault="005B6E38" w:rsidP="00873B25">
      <w:pPr>
        <w:pStyle w:val="Code"/>
        <w:ind w:left="936"/>
        <w:rPr>
          <w:rFonts w:hint="eastAsia"/>
        </w:rPr>
      </w:pPr>
      <w:r w:rsidRPr="00230082">
        <w:t>function getGL() { return mGL; }</w:t>
      </w:r>
    </w:p>
    <w:p w14:paraId="62859049" w14:textId="3FCA053B" w:rsidR="00873B25" w:rsidRPr="009E7AC3" w:rsidRDefault="00873B25" w:rsidP="009E7AC3">
      <w:pPr>
        <w:pStyle w:val="NoteTipCaution"/>
        <w:rPr>
          <w:rStyle w:val="Strong"/>
        </w:rPr>
      </w:pPr>
      <w:r w:rsidRPr="009E7AC3">
        <w:rPr>
          <w:rStyle w:val="Strong"/>
        </w:rPr>
        <w:t>Note</w:t>
      </w:r>
      <w:r>
        <w:rPr>
          <w:rStyle w:val="Strong"/>
        </w:rPr>
        <w:t xml:space="preserve"> </w:t>
      </w:r>
      <w:r>
        <w:t xml:space="preserve">Variables that are accessible throughout a file, or a module, </w:t>
      </w:r>
      <w:r w:rsidR="00435687">
        <w:t xml:space="preserve">have names that </w:t>
      </w:r>
      <w:r>
        <w:t xml:space="preserve">begin with </w:t>
      </w:r>
      <w:r w:rsidR="00435687">
        <w:t>lower</w:t>
      </w:r>
      <w:r>
        <w:t xml:space="preserve">case </w:t>
      </w:r>
      <w:r w:rsidR="00435687">
        <w:t>“</w:t>
      </w:r>
      <w:r>
        <w:t>m</w:t>
      </w:r>
      <w:r w:rsidR="00435687">
        <w:t>”</w:t>
      </w:r>
      <w:r>
        <w:t xml:space="preserve">, as in </w:t>
      </w:r>
      <w:r w:rsidRPr="009E7AC3">
        <w:rPr>
          <w:rStyle w:val="CodeInline"/>
        </w:rPr>
        <w:t>mGL</w:t>
      </w:r>
      <w:r>
        <w:t xml:space="preserve">. </w:t>
      </w:r>
    </w:p>
    <w:p w14:paraId="19ABD57B" w14:textId="5617B45A" w:rsidR="005B6E38" w:rsidRDefault="005B6E38" w:rsidP="005B6E38">
      <w:pPr>
        <w:pStyle w:val="NumList"/>
        <w:rPr>
          <w:rFonts w:hint="eastAsia"/>
        </w:rPr>
      </w:pPr>
      <w:r w:rsidRPr="003D127B">
        <w:t xml:space="preserve">Define the </w:t>
      </w:r>
      <w:r w:rsidRPr="00230082">
        <w:rPr>
          <w:rStyle w:val="CodeInline"/>
        </w:rPr>
        <w:t>initWebGL()</w:t>
      </w:r>
      <w:r w:rsidRPr="003D127B">
        <w:t xml:space="preserve"> function to retrieve </w:t>
      </w:r>
      <w:r w:rsidRPr="00230082">
        <w:rPr>
          <w:rStyle w:val="CodeInline"/>
        </w:rPr>
        <w:t>GLCanvas</w:t>
      </w:r>
      <w:r>
        <w:t xml:space="preserve"> by passing in the proper canvas </w:t>
      </w:r>
      <w:r w:rsidRPr="009E7AC3">
        <w:rPr>
          <w:rStyle w:val="CodeInline"/>
        </w:rPr>
        <w:t>id</w:t>
      </w:r>
      <w:r>
        <w:t xml:space="preserve"> as a parameter</w:t>
      </w:r>
      <w:r w:rsidRPr="003D127B">
        <w:t xml:space="preserve">, bind the drawing area </w:t>
      </w:r>
      <w:r>
        <w:t>to</w:t>
      </w:r>
      <w:r w:rsidRPr="003D127B">
        <w:t xml:space="preserve"> the WebGL context, </w:t>
      </w:r>
      <w:r>
        <w:t>store</w:t>
      </w:r>
      <w:r w:rsidRPr="003D127B">
        <w:t xml:space="preserve"> the results in the </w:t>
      </w:r>
      <w:r w:rsidR="00873B25">
        <w:t>defined</w:t>
      </w:r>
      <w:r w:rsidR="00873B25" w:rsidRPr="003D127B">
        <w:t xml:space="preserve"> </w:t>
      </w:r>
      <w:r w:rsidRPr="00230082">
        <w:rPr>
          <w:rStyle w:val="CodeInline"/>
        </w:rPr>
        <w:t>mGL</w:t>
      </w:r>
      <w:r w:rsidRPr="003D127B">
        <w:t xml:space="preserve"> variable</w:t>
      </w:r>
      <w:r>
        <w:t>, and clear the drawing area</w:t>
      </w:r>
      <w:r w:rsidRPr="003D127B">
        <w:t>.</w:t>
      </w:r>
      <w:r>
        <w:t xml:space="preserve"> </w:t>
      </w:r>
    </w:p>
    <w:p w14:paraId="3A8B1ACD" w14:textId="77777777" w:rsidR="00E55BA9" w:rsidRDefault="005B6E38" w:rsidP="00E55BA9">
      <w:pPr>
        <w:pStyle w:val="Code"/>
        <w:ind w:left="936"/>
        <w:rPr>
          <w:rStyle w:val="CodeInline"/>
          <w:rFonts w:hint="eastAsia"/>
        </w:rPr>
      </w:pPr>
      <w:r w:rsidRPr="00230082">
        <w:rPr>
          <w:rStyle w:val="CodeInline"/>
        </w:rPr>
        <w:t>function initWebGL(htmlCanvasID) {</w:t>
      </w:r>
    </w:p>
    <w:p w14:paraId="668F363F"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let canvas = document.getElementById(htmlCanvasID);</w:t>
      </w:r>
    </w:p>
    <w:p w14:paraId="6246892E" w14:textId="77777777" w:rsidR="00E55BA9" w:rsidRDefault="00E55BA9" w:rsidP="00E55BA9">
      <w:pPr>
        <w:pStyle w:val="Code"/>
        <w:ind w:left="936"/>
        <w:rPr>
          <w:rStyle w:val="CodeInline"/>
          <w:rFonts w:hint="eastAsia"/>
        </w:rPr>
      </w:pPr>
      <w:r>
        <w:rPr>
          <w:rStyle w:val="CodeInline"/>
        </w:rPr>
        <w:t xml:space="preserve">    </w:t>
      </w:r>
    </w:p>
    <w:p w14:paraId="7B462745" w14:textId="06C3A94E"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mGL = canvas.getContext("webgl2") ||</w:t>
      </w:r>
      <w:r>
        <w:rPr>
          <w:rStyle w:val="CodeInline"/>
        </w:rPr>
        <w:t xml:space="preserve"> </w:t>
      </w:r>
    </w:p>
    <w:p w14:paraId="01E77F70" w14:textId="55460734" w:rsidR="005B6E38" w:rsidRDefault="00E55BA9" w:rsidP="00E55BA9">
      <w:pPr>
        <w:pStyle w:val="Code"/>
        <w:ind w:left="936"/>
        <w:rPr>
          <w:rStyle w:val="CodeInline"/>
          <w:rFonts w:hint="eastAsia"/>
        </w:rPr>
      </w:pPr>
      <w:r>
        <w:rPr>
          <w:rStyle w:val="CodeInline"/>
        </w:rPr>
        <w:t xml:space="preserve">          </w:t>
      </w:r>
      <w:r w:rsidR="005B6E38" w:rsidRPr="00230082">
        <w:rPr>
          <w:rStyle w:val="CodeInline"/>
        </w:rPr>
        <w:t>canvas.getContext("experimental-webgl2");</w:t>
      </w:r>
    </w:p>
    <w:p w14:paraId="3722F558" w14:textId="77777777" w:rsidR="00E55BA9" w:rsidRDefault="00E55BA9" w:rsidP="00E55BA9">
      <w:pPr>
        <w:pStyle w:val="Code"/>
        <w:ind w:left="936"/>
        <w:rPr>
          <w:rStyle w:val="CodeInline"/>
          <w:rFonts w:hint="eastAsia"/>
        </w:rPr>
      </w:pPr>
      <w:r>
        <w:rPr>
          <w:rStyle w:val="CodeInline"/>
        </w:rPr>
        <w:t xml:space="preserve">    </w:t>
      </w:r>
    </w:p>
    <w:p w14:paraId="705D8513"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if (mGL === null) {</w:t>
      </w:r>
    </w:p>
    <w:p w14:paraId="53D8C037"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document.write("&lt;br&gt;&lt;b&gt;WebGL 2 is not supported!&lt;/b&gt;");</w:t>
      </w:r>
    </w:p>
    <w:p w14:paraId="5E884845" w14:textId="545FD191"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return;</w:t>
      </w:r>
    </w:p>
    <w:p w14:paraId="2D496439" w14:textId="27AF94E0"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w:t>
      </w:r>
    </w:p>
    <w:p w14:paraId="73969A6C" w14:textId="3DFD5305"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mGL.clearColor(0.</w:t>
      </w:r>
      <w:r w:rsidR="00532BE4">
        <w:rPr>
          <w:rStyle w:val="CodeInline"/>
        </w:rPr>
        <w:t>0</w:t>
      </w:r>
      <w:r w:rsidR="005B6E38" w:rsidRPr="00230082">
        <w:rPr>
          <w:rStyle w:val="CodeInline"/>
        </w:rPr>
        <w:t>, 0.</w:t>
      </w:r>
      <w:r w:rsidR="00532BE4">
        <w:rPr>
          <w:rStyle w:val="CodeInline"/>
        </w:rPr>
        <w:t>8</w:t>
      </w:r>
      <w:r w:rsidR="005B6E38" w:rsidRPr="00230082">
        <w:rPr>
          <w:rStyle w:val="CodeInline"/>
        </w:rPr>
        <w:t>, 0.</w:t>
      </w:r>
      <w:r w:rsidR="00532BE4">
        <w:rPr>
          <w:rStyle w:val="CodeInline"/>
        </w:rPr>
        <w:t>0</w:t>
      </w:r>
      <w:r w:rsidR="005B6E38" w:rsidRPr="00230082">
        <w:rPr>
          <w:rStyle w:val="CodeInline"/>
        </w:rPr>
        <w:t xml:space="preserve">, 1.0);  </w:t>
      </w:r>
    </w:p>
    <w:p w14:paraId="73AF1884" w14:textId="77777777" w:rsidR="005B6E38" w:rsidRPr="00230082" w:rsidRDefault="005B6E38" w:rsidP="00E55BA9">
      <w:pPr>
        <w:pStyle w:val="Code"/>
        <w:ind w:left="936"/>
        <w:rPr>
          <w:rStyle w:val="CodeInline"/>
          <w:rFonts w:hint="eastAsia"/>
        </w:rPr>
      </w:pPr>
      <w:r w:rsidRPr="00230082">
        <w:rPr>
          <w:rStyle w:val="CodeInline"/>
        </w:rPr>
        <w:t>}</w:t>
      </w:r>
    </w:p>
    <w:p w14:paraId="1F4C86C0" w14:textId="4ED81CF0" w:rsidR="005B6E38" w:rsidRDefault="005B6E38" w:rsidP="009E7AC3">
      <w:pPr>
        <w:pStyle w:val="BodyTextFirst"/>
        <w:ind w:left="936"/>
        <w:rPr>
          <w:rFonts w:hint="eastAsia"/>
        </w:rPr>
      </w:pPr>
      <w:r w:rsidRPr="008718B0">
        <w:t xml:space="preserve">Notice </w:t>
      </w:r>
      <w:r w:rsidR="0065757E">
        <w:t xml:space="preserve">that </w:t>
      </w:r>
      <w:r w:rsidRPr="008718B0">
        <w:t>this function is similar to the JavaScript source code you typed in the previous project.</w:t>
      </w:r>
      <w:r>
        <w:t xml:space="preserve"> This is because all you are doing differently </w:t>
      </w:r>
      <w:r w:rsidR="0065757E">
        <w:t xml:space="preserve">in this case </w:t>
      </w:r>
      <w:r>
        <w:t xml:space="preserve">is separating </w:t>
      </w:r>
      <w:r w:rsidR="0065757E">
        <w:t>JavaScript source code from HTML</w:t>
      </w:r>
      <w:r w:rsidR="003D2FE0">
        <w:t xml:space="preserve"> code</w:t>
      </w:r>
      <w:r>
        <w:t>.</w:t>
      </w:r>
    </w:p>
    <w:p w14:paraId="55DA44E5" w14:textId="162944B0" w:rsidR="005B6E38" w:rsidRDefault="005B6E38" w:rsidP="005B6E38">
      <w:pPr>
        <w:pStyle w:val="NoteTipCaution"/>
      </w:pPr>
      <w:r w:rsidRPr="003A337A">
        <w:rPr>
          <w:rStyle w:val="Strong"/>
        </w:rPr>
        <w:t>Note</w:t>
      </w:r>
      <w:r>
        <w:t xml:space="preserve"> </w:t>
      </w:r>
      <w:r w:rsidRPr="008718B0">
        <w:t xml:space="preserve">All function names begin with a lowercase letter, as in </w:t>
      </w:r>
      <w:r w:rsidRPr="003A337A">
        <w:rPr>
          <w:rStyle w:val="CodeInline"/>
        </w:rPr>
        <w:t>initWebGL()</w:t>
      </w:r>
      <w:r w:rsidRPr="008718B0">
        <w:t>.</w:t>
      </w:r>
    </w:p>
    <w:p w14:paraId="3191FA88" w14:textId="77777777" w:rsidR="005B6E38" w:rsidRDefault="005B6E38" w:rsidP="005B6E38">
      <w:pPr>
        <w:pStyle w:val="NumList"/>
        <w:rPr>
          <w:rFonts w:hint="eastAsia"/>
        </w:rPr>
      </w:pPr>
      <w:r w:rsidRPr="008718B0">
        <w:t xml:space="preserve">Define the </w:t>
      </w:r>
      <w:r w:rsidRPr="003A337A">
        <w:rPr>
          <w:rStyle w:val="CodeInline"/>
        </w:rPr>
        <w:t>clearCanvas()</w:t>
      </w:r>
      <w:r w:rsidRPr="008718B0">
        <w:t xml:space="preserve"> function to invoke the WebGL context to clear the canvas drawing area.</w:t>
      </w:r>
    </w:p>
    <w:p w14:paraId="4844F81E" w14:textId="77777777" w:rsidR="005B6E38" w:rsidRDefault="005B6E38" w:rsidP="00616DF6">
      <w:pPr>
        <w:pStyle w:val="Code"/>
        <w:ind w:left="936"/>
        <w:rPr>
          <w:rFonts w:hint="eastAsia"/>
        </w:rPr>
      </w:pPr>
      <w:r>
        <w:t>function clearCanvas() {</w:t>
      </w:r>
    </w:p>
    <w:p w14:paraId="18EF6008" w14:textId="688C9C2A" w:rsidR="005B6E38" w:rsidRDefault="00616DF6" w:rsidP="00616DF6">
      <w:pPr>
        <w:pStyle w:val="Code"/>
        <w:ind w:left="936"/>
        <w:rPr>
          <w:rFonts w:hint="eastAsia"/>
        </w:rPr>
      </w:pPr>
      <w:r>
        <w:t xml:space="preserve">    </w:t>
      </w:r>
      <w:r w:rsidR="005B6E38">
        <w:t xml:space="preserve">mGL.clear(mGL.COLOR_BUFFER_BIT);      </w:t>
      </w:r>
    </w:p>
    <w:p w14:paraId="3243D12C" w14:textId="77777777" w:rsidR="005B6E38" w:rsidRDefault="005B6E38" w:rsidP="00616DF6">
      <w:pPr>
        <w:pStyle w:val="Code"/>
        <w:ind w:left="936"/>
        <w:rPr>
          <w:rFonts w:hint="eastAsia"/>
        </w:rPr>
      </w:pPr>
      <w:r>
        <w:t>}</w:t>
      </w:r>
    </w:p>
    <w:p w14:paraId="6EBC5CA6" w14:textId="680B51EF" w:rsidR="005B6E38" w:rsidRDefault="00216597" w:rsidP="005B6E38">
      <w:pPr>
        <w:pStyle w:val="NumList"/>
        <w:rPr>
          <w:rFonts w:hint="eastAsia"/>
        </w:rPr>
      </w:pPr>
      <w:r>
        <w:lastRenderedPageBreak/>
        <w:t xml:space="preserve">Define </w:t>
      </w:r>
      <w:r w:rsidR="005B6E38">
        <w:t xml:space="preserve">a function </w:t>
      </w:r>
      <w:r w:rsidR="005B6E38" w:rsidRPr="008718B0">
        <w:t xml:space="preserve">to carry out the initialization and clearing of the canvas area </w:t>
      </w:r>
      <w:r w:rsidR="008121F1">
        <w:t xml:space="preserve">after the web browser has completed the loading of the </w:t>
      </w:r>
      <w:r w:rsidR="008121F1" w:rsidRPr="009E7AC3">
        <w:rPr>
          <w:rStyle w:val="CodeInline"/>
        </w:rPr>
        <w:t>index.html</w:t>
      </w:r>
      <w:r w:rsidR="008121F1">
        <w:t xml:space="preserve"> file.</w:t>
      </w:r>
    </w:p>
    <w:p w14:paraId="4B3B3A13" w14:textId="77777777" w:rsidR="005B6E38" w:rsidRDefault="005B6E38" w:rsidP="009E7AC3">
      <w:pPr>
        <w:pStyle w:val="Code"/>
        <w:ind w:left="936"/>
        <w:rPr>
          <w:rFonts w:hint="eastAsia"/>
        </w:rPr>
      </w:pPr>
      <w:r>
        <w:t>window.onload = function() {</w:t>
      </w:r>
    </w:p>
    <w:p w14:paraId="3A2FC8CA" w14:textId="212A2BC0" w:rsidR="005B6E38" w:rsidRDefault="008121F1" w:rsidP="009E7AC3">
      <w:pPr>
        <w:pStyle w:val="Code"/>
        <w:ind w:left="936"/>
        <w:rPr>
          <w:rFonts w:hint="eastAsia"/>
        </w:rPr>
      </w:pPr>
      <w:r>
        <w:t xml:space="preserve">    </w:t>
      </w:r>
      <w:r w:rsidR="005B6E38">
        <w:t xml:space="preserve">initWebGL("GLCanvas");    </w:t>
      </w:r>
    </w:p>
    <w:p w14:paraId="5636B7B6" w14:textId="66B5F71D" w:rsidR="005B6E38" w:rsidRDefault="008121F1" w:rsidP="009E7AC3">
      <w:pPr>
        <w:pStyle w:val="Code"/>
        <w:ind w:left="936"/>
        <w:rPr>
          <w:rFonts w:hint="eastAsia"/>
        </w:rPr>
      </w:pPr>
      <w:r>
        <w:t xml:space="preserve">    </w:t>
      </w:r>
      <w:r w:rsidR="005B6E38">
        <w:t xml:space="preserve">clearCanvas(); </w:t>
      </w:r>
    </w:p>
    <w:p w14:paraId="0C32A227" w14:textId="77777777" w:rsidR="005B6E38" w:rsidRDefault="005B6E38" w:rsidP="009E7AC3">
      <w:pPr>
        <w:pStyle w:val="Code"/>
        <w:ind w:left="936"/>
        <w:rPr>
          <w:rFonts w:hint="eastAsia"/>
        </w:rPr>
      </w:pPr>
      <w:r>
        <w:t>}</w:t>
      </w:r>
    </w:p>
    <w:p w14:paraId="0D836E44" w14:textId="77777777" w:rsidR="005B6E38" w:rsidRDefault="005B6E38" w:rsidP="005B6E38">
      <w:pPr>
        <w:pStyle w:val="Heading3"/>
      </w:pPr>
      <w:r w:rsidRPr="00FC3DC8">
        <w:t>Load and Run JavaScript Source Code from index.html</w:t>
      </w:r>
    </w:p>
    <w:p w14:paraId="0629CDBF" w14:textId="12DC12C9" w:rsidR="005B6E38" w:rsidRDefault="005B6E38" w:rsidP="005B6E38">
      <w:pPr>
        <w:pStyle w:val="BodyTextFirst"/>
        <w:rPr>
          <w:rFonts w:hint="eastAsia"/>
        </w:rPr>
      </w:pPr>
      <w:r w:rsidRPr="00FC3DC8">
        <w:t xml:space="preserve">With all the JavaScript functionality defined in the </w:t>
      </w:r>
      <w:r w:rsidRPr="009E7AC3">
        <w:rPr>
          <w:rStyle w:val="CodeInline"/>
        </w:rPr>
        <w:t>core.js</w:t>
      </w:r>
      <w:r w:rsidRPr="00FC3DC8">
        <w:t xml:space="preserve"> file, you now need to load this file </w:t>
      </w:r>
      <w:r w:rsidR="00A95FF0">
        <w:t xml:space="preserve">to operate on your web page through </w:t>
      </w:r>
      <w:r w:rsidRPr="00FC3DC8">
        <w:t xml:space="preserve">the </w:t>
      </w:r>
      <w:r w:rsidRPr="009E7AC3">
        <w:rPr>
          <w:rStyle w:val="CodeInline"/>
        </w:rPr>
        <w:t>index.html</w:t>
      </w:r>
      <w:r w:rsidRPr="00FC3DC8">
        <w:t xml:space="preserve"> file.</w:t>
      </w:r>
    </w:p>
    <w:p w14:paraId="0CC6BDDB" w14:textId="77777777" w:rsidR="005B6E38" w:rsidRDefault="005B6E38" w:rsidP="002F3595">
      <w:pPr>
        <w:pStyle w:val="NumList"/>
        <w:numPr>
          <w:ilvl w:val="0"/>
          <w:numId w:val="32"/>
        </w:numPr>
        <w:rPr>
          <w:rFonts w:hint="eastAsia"/>
        </w:rPr>
      </w:pPr>
      <w:r w:rsidRPr="00FC3DC8">
        <w:t xml:space="preserve">Open the </w:t>
      </w:r>
      <w:r w:rsidRPr="003A337A">
        <w:rPr>
          <w:rStyle w:val="CodeInline"/>
        </w:rPr>
        <w:t>index.html</w:t>
      </w:r>
      <w:r w:rsidRPr="00FC3DC8">
        <w:t xml:space="preserve"> file for editing.</w:t>
      </w:r>
    </w:p>
    <w:p w14:paraId="3F6E2724" w14:textId="77777777" w:rsidR="005B6E38" w:rsidRPr="00FC3DC8" w:rsidRDefault="005B6E38" w:rsidP="005B6E38">
      <w:pPr>
        <w:pStyle w:val="NumList"/>
        <w:numPr>
          <w:ilvl w:val="0"/>
          <w:numId w:val="13"/>
        </w:numPr>
        <w:rPr>
          <w:rFonts w:hint="eastAsia"/>
        </w:rPr>
      </w:pPr>
      <w:r w:rsidRPr="00FC3DC8">
        <w:t xml:space="preserve">Create the HTML canvas, </w:t>
      </w:r>
      <w:r w:rsidRPr="003A337A">
        <w:rPr>
          <w:rStyle w:val="CodeInline"/>
        </w:rPr>
        <w:t>GLCanvas</w:t>
      </w:r>
      <w:r w:rsidRPr="00FC3DC8">
        <w:t xml:space="preserve">, as in the previous project. </w:t>
      </w:r>
    </w:p>
    <w:p w14:paraId="7FE06CD6" w14:textId="77777777" w:rsidR="005B6E38" w:rsidRPr="00FC3DC8" w:rsidRDefault="005B6E38" w:rsidP="005B6E38">
      <w:pPr>
        <w:pStyle w:val="NumList"/>
        <w:numPr>
          <w:ilvl w:val="0"/>
          <w:numId w:val="13"/>
        </w:numPr>
        <w:rPr>
          <w:rFonts w:hint="eastAsia"/>
        </w:rPr>
      </w:pPr>
      <w:r w:rsidRPr="00FC3DC8">
        <w:t xml:space="preserve">Load the </w:t>
      </w:r>
      <w:r w:rsidRPr="003A337A">
        <w:rPr>
          <w:rStyle w:val="CodeInline"/>
        </w:rPr>
        <w:t>core.js</w:t>
      </w:r>
      <w:r w:rsidRPr="00FC3DC8">
        <w:t xml:space="preserve"> source code by including the following code within the </w:t>
      </w:r>
      <w:r w:rsidRPr="00A723EF">
        <w:rPr>
          <w:rStyle w:val="CodeInline"/>
        </w:rPr>
        <w:t>head</w:t>
      </w:r>
      <w:r w:rsidRPr="00FC3DC8">
        <w:t xml:space="preserve"> element: </w:t>
      </w:r>
    </w:p>
    <w:p w14:paraId="5FBC48FF" w14:textId="77777777" w:rsidR="005B6E38" w:rsidRDefault="005B6E38" w:rsidP="009E7AC3">
      <w:pPr>
        <w:pStyle w:val="Code"/>
        <w:ind w:left="216" w:firstLine="720"/>
        <w:rPr>
          <w:rFonts w:hint="eastAsia"/>
        </w:rPr>
      </w:pPr>
      <w:r w:rsidRPr="00FC3DC8">
        <w:t xml:space="preserve">&lt;script type="module" src="./src/core.js"&gt;&lt;/script&gt;  </w:t>
      </w:r>
    </w:p>
    <w:p w14:paraId="4401F5CD" w14:textId="391FAE46" w:rsidR="00216597" w:rsidRDefault="00216597" w:rsidP="00216597">
      <w:pPr>
        <w:pStyle w:val="BodyTextFirst"/>
        <w:rPr>
          <w:rFonts w:hint="eastAsia"/>
        </w:rPr>
      </w:pPr>
      <w:r>
        <w:t xml:space="preserve">With this code, the </w:t>
      </w:r>
      <w:r w:rsidRPr="009E7AC3">
        <w:rPr>
          <w:rStyle w:val="CodeInline"/>
        </w:rPr>
        <w:t>core.js</w:t>
      </w:r>
      <w:r>
        <w:t xml:space="preserve"> file will be loaded as part of the </w:t>
      </w:r>
      <w:r w:rsidRPr="009E7AC3">
        <w:rPr>
          <w:rStyle w:val="CodeInline"/>
        </w:rPr>
        <w:t>index.html</w:t>
      </w:r>
      <w:r>
        <w:t xml:space="preserve"> defined web page. Recall that you have defined a function for </w:t>
      </w:r>
      <w:r w:rsidRPr="009E7AC3">
        <w:rPr>
          <w:rStyle w:val="CodeInline"/>
        </w:rPr>
        <w:t>window.onload</w:t>
      </w:r>
      <w:r>
        <w:t xml:space="preserve"> and that function will be invoked when the loading of </w:t>
      </w:r>
      <w:r w:rsidRPr="009E7AC3">
        <w:rPr>
          <w:rStyle w:val="CodeInline"/>
        </w:rPr>
        <w:t>index.html</w:t>
      </w:r>
      <w:r>
        <w:t xml:space="preserve"> is completed.</w:t>
      </w:r>
    </w:p>
    <w:p w14:paraId="55495732" w14:textId="3ED4CF76" w:rsidR="005B6E38" w:rsidRDefault="005B6E38" w:rsidP="005B6E38">
      <w:pPr>
        <w:pStyle w:val="BodyTextFirst"/>
        <w:rPr>
          <w:rFonts w:hint="eastAsia"/>
        </w:rPr>
      </w:pPr>
      <w:r w:rsidRPr="007D4A9E">
        <w:t xml:space="preserve">You can refer to the final source code in the </w:t>
      </w:r>
      <w:r w:rsidRPr="00A723EF">
        <w:rPr>
          <w:rStyle w:val="CodeInline"/>
        </w:rPr>
        <w:t>core.js</w:t>
      </w:r>
      <w:r w:rsidRPr="007D4A9E">
        <w:t xml:space="preserve"> and </w:t>
      </w:r>
      <w:r w:rsidRPr="00A723EF">
        <w:rPr>
          <w:rStyle w:val="CodeInline"/>
        </w:rPr>
        <w:t>index.html</w:t>
      </w:r>
      <w:r w:rsidRPr="007D4A9E">
        <w:t xml:space="preserve"> files in the </w:t>
      </w:r>
      <w:r w:rsidRPr="00A723EF">
        <w:rPr>
          <w:rStyle w:val="CodeInline"/>
        </w:rPr>
        <w:t>chapter2/2.2.javascript_source_file</w:t>
      </w:r>
      <w:r w:rsidRPr="007D4A9E">
        <w:t xml:space="preserve"> project</w:t>
      </w:r>
      <w:r>
        <w:t xml:space="preserve"> folder</w:t>
      </w:r>
      <w:r w:rsidRPr="007D4A9E">
        <w:t>. Although the output from this project is</w:t>
      </w:r>
      <w:r>
        <w:t xml:space="preserve"> </w:t>
      </w:r>
      <w:r w:rsidRPr="007D4A9E">
        <w:t>identical to that from the previous project, the organization of your code will allow you to expand, debug, and understand the game engine as you continue to add new functionality.</w:t>
      </w:r>
    </w:p>
    <w:p w14:paraId="0527C022" w14:textId="01D4DAC1" w:rsidR="00C95A38" w:rsidRDefault="00C95A38" w:rsidP="007B3DE4">
      <w:pPr>
        <w:pStyle w:val="NoteTipCaution"/>
      </w:pPr>
      <w:r w:rsidRPr="003A337A">
        <w:rPr>
          <w:rStyle w:val="Strong"/>
        </w:rPr>
        <w:t>Note</w:t>
      </w:r>
      <w:r>
        <w:t xml:space="preserve"> Recall that to run a project, you click on the ‘Go Live’ button on the lower right of the VS Code window, or type Alt-L Alt-O keys, </w:t>
      </w:r>
      <w:r w:rsidR="00C80587">
        <w:t xml:space="preserve">while </w:t>
      </w:r>
      <w:r>
        <w:t xml:space="preserve">the associated </w:t>
      </w:r>
      <w:r w:rsidRPr="007B3DE4">
        <w:rPr>
          <w:rStyle w:val="CodeInline"/>
        </w:rPr>
        <w:t>index.html</w:t>
      </w:r>
      <w:r>
        <w:t xml:space="preserve"> file </w:t>
      </w:r>
      <w:r w:rsidR="00C80587">
        <w:t xml:space="preserve">is opened </w:t>
      </w:r>
      <w:r>
        <w:t>in the Editor window</w:t>
      </w:r>
      <w:r w:rsidRPr="008718B0">
        <w:t>.</w:t>
      </w:r>
      <w:r w:rsidR="00C80587">
        <w:t xml:space="preserve"> In this case, the project will not run if you click on the ‘Go Live’ button while the </w:t>
      </w:r>
      <w:r w:rsidR="00C80587" w:rsidRPr="007B3DE4">
        <w:rPr>
          <w:rStyle w:val="CodeInline"/>
        </w:rPr>
        <w:t>core.js</w:t>
      </w:r>
      <w:r w:rsidR="00C80587">
        <w:t xml:space="preserve"> file is opened in the Editor window.</w:t>
      </w:r>
    </w:p>
    <w:p w14:paraId="79A2FCF7" w14:textId="77777777" w:rsidR="005B6E38" w:rsidRDefault="005B6E38" w:rsidP="005B6E38">
      <w:pPr>
        <w:pStyle w:val="Heading2"/>
      </w:pPr>
      <w:r>
        <w:lastRenderedPageBreak/>
        <w:t>Observations</w:t>
      </w:r>
    </w:p>
    <w:p w14:paraId="554A1911" w14:textId="6A0E591D" w:rsidR="005B6E38" w:rsidRDefault="005B6E38" w:rsidP="007B3DE4">
      <w:pPr>
        <w:pStyle w:val="BodyTextFirst"/>
        <w:rPr>
          <w:rFonts w:hint="eastAsia"/>
        </w:rPr>
      </w:pPr>
      <w:r>
        <w:t xml:space="preserve">Examine your </w:t>
      </w:r>
      <w:r w:rsidRPr="00A723EF">
        <w:rPr>
          <w:rStyle w:val="CodeInline"/>
        </w:rPr>
        <w:t>index.html</w:t>
      </w:r>
      <w:r>
        <w:t xml:space="preserve"> file closely and compare its content to the same file from the previous project. You will notice that the </w:t>
      </w:r>
      <w:r w:rsidRPr="00A723EF">
        <w:rPr>
          <w:rStyle w:val="CodeInline"/>
        </w:rPr>
        <w:t>index.html</w:t>
      </w:r>
      <w:r>
        <w:t xml:space="preserve"> file from the previous project contains two types of information (HTML and JavaScript code) and that the same file from this project contains only the former, with all JavaScript code being </w:t>
      </w:r>
      <w:r w:rsidR="00B31E55">
        <w:t xml:space="preserve">extracted </w:t>
      </w:r>
      <w:r>
        <w:t xml:space="preserve">to </w:t>
      </w:r>
      <w:r w:rsidRPr="00A723EF">
        <w:rPr>
          <w:rStyle w:val="CodeInline"/>
        </w:rPr>
        <w:t>core.js</w:t>
      </w:r>
      <w:r>
        <w:t>. This clean separation of information allows for easy understanding of the source code and improves support for</w:t>
      </w:r>
      <w:r w:rsidR="001B03BE">
        <w:t xml:space="preserve"> more</w:t>
      </w:r>
      <w:r>
        <w:t xml:space="preserve"> complex systems. From this point on, all JavaScript source code will be added to separate source code files. </w:t>
      </w:r>
    </w:p>
    <w:p w14:paraId="0BD013F9" w14:textId="5321DDE2" w:rsidR="005B6E38" w:rsidRDefault="00CF736D" w:rsidP="00CF736D">
      <w:pPr>
        <w:pStyle w:val="Heading1"/>
      </w:pPr>
      <w:r w:rsidRPr="00CF736D">
        <w:t>Elementary Drawing with WebGL</w:t>
      </w:r>
    </w:p>
    <w:p w14:paraId="4D914D21" w14:textId="313C69A3" w:rsidR="00CF736D" w:rsidRDefault="00CF736D" w:rsidP="00CF736D">
      <w:pPr>
        <w:pStyle w:val="BodyTextFirst"/>
        <w:rPr>
          <w:rFonts w:hint="eastAsia"/>
        </w:rPr>
      </w:pPr>
      <w:r>
        <w:t xml:space="preserve">Drawing with WebGL is a multiple-step process that involves transferring geometric data and OpenGL Shading Language (GLSL) instructions (the shaders) from </w:t>
      </w:r>
      <w:r w:rsidR="00DD4E56">
        <w:t xml:space="preserve">the CPU </w:t>
      </w:r>
      <w:r>
        <w:t>to the drawing hardware, or the graphic</w:t>
      </w:r>
      <w:ins w:id="23" w:author="Kelvin Sung" w:date="2021-08-19T16:20:00Z">
        <w:r w:rsidR="00532BE4">
          <w:t>s</w:t>
        </w:r>
      </w:ins>
      <w:del w:id="24" w:author="Kelvin Sung" w:date="2021-08-19T16:20:00Z">
        <w:r w:rsidDel="00532BE4">
          <w:delText>al</w:delText>
        </w:r>
      </w:del>
      <w:r>
        <w:t xml:space="preserve"> processing unit (GPU). This process involves a significant number of WebGL function calls. This section presents the WebGL drawing steps in detail. It is important to focus on learning these basic steps and avoid being distracted by the less important WebGL configuration nuances such that you can continue to learn the overall concepts </w:t>
      </w:r>
      <w:r w:rsidR="001B03BE">
        <w:t xml:space="preserve">involved when building your </w:t>
      </w:r>
      <w:r>
        <w:t>game engine.</w:t>
      </w:r>
    </w:p>
    <w:p w14:paraId="0654FC2B" w14:textId="2AB494C4" w:rsidR="00CF736D" w:rsidRDefault="00CF736D" w:rsidP="00CF736D">
      <w:pPr>
        <w:pStyle w:val="BodyTextCont"/>
        <w:rPr>
          <w:rFonts w:hint="eastAsia"/>
        </w:rPr>
      </w:pPr>
      <w:r>
        <w:t>In the following project, you will learn about drawing with WebGL by focusing on the most elementary operations</w:t>
      </w:r>
      <w:r w:rsidR="001B03BE">
        <w:t>.</w:t>
      </w:r>
      <w:r>
        <w:t xml:space="preserve"> </w:t>
      </w:r>
      <w:r w:rsidR="001B03BE">
        <w:t xml:space="preserve">This includes </w:t>
      </w:r>
      <w:r>
        <w:t xml:space="preserve">the loading </w:t>
      </w:r>
      <w:r w:rsidR="001B03BE">
        <w:t xml:space="preserve">of the </w:t>
      </w:r>
      <w:r>
        <w:t>simple geometry of a square</w:t>
      </w:r>
      <w:r w:rsidR="001B03BE" w:rsidRPr="001B03BE">
        <w:t xml:space="preserve"> </w:t>
      </w:r>
      <w:r w:rsidR="007B3DE4">
        <w:t xml:space="preserve">from the CPU </w:t>
      </w:r>
      <w:r w:rsidR="001B03BE">
        <w:t>to the GPU for drawing</w:t>
      </w:r>
      <w:r>
        <w:t xml:space="preserve">, </w:t>
      </w:r>
      <w:r w:rsidR="001B03BE">
        <w:t xml:space="preserve">the creation of </w:t>
      </w:r>
      <w:r>
        <w:t xml:space="preserve">a constant color shader, and </w:t>
      </w:r>
      <w:r w:rsidR="001B03BE">
        <w:t xml:space="preserve">the </w:t>
      </w:r>
      <w:r>
        <w:t>basic instructions</w:t>
      </w:r>
      <w:r w:rsidR="001B03BE">
        <w:t xml:space="preserve"> for </w:t>
      </w:r>
      <w:r>
        <w:t xml:space="preserve">drawing a </w:t>
      </w:r>
      <w:r w:rsidR="001B03BE">
        <w:t xml:space="preserve">simple </w:t>
      </w:r>
      <w:r>
        <w:t xml:space="preserve">square </w:t>
      </w:r>
      <w:r w:rsidR="001B03BE">
        <w:t xml:space="preserve">with </w:t>
      </w:r>
      <w:r>
        <w:t>two triangles.</w:t>
      </w:r>
    </w:p>
    <w:p w14:paraId="07E9B872" w14:textId="2CF84FB6" w:rsidR="00CF736D" w:rsidRDefault="00CF736D" w:rsidP="00CF736D">
      <w:pPr>
        <w:pStyle w:val="Heading2"/>
      </w:pPr>
      <w:r w:rsidRPr="00CF736D">
        <w:t>The Draw One Square Project</w:t>
      </w:r>
    </w:p>
    <w:p w14:paraId="4D16D38E" w14:textId="5A8496B4" w:rsidR="00CF736D" w:rsidRDefault="00CF736D" w:rsidP="00CF736D">
      <w:pPr>
        <w:pStyle w:val="BodyTextFirst"/>
        <w:rPr>
          <w:rFonts w:hint="eastAsia"/>
        </w:rPr>
      </w:pPr>
      <w:r w:rsidRPr="00CF736D">
        <w:t xml:space="preserve">This project leads you through the steps required to draw a single square on the canvas. Figure 2-6 shows an example of running this project, which is defined in the </w:t>
      </w:r>
      <w:r w:rsidRPr="00CF736D">
        <w:rPr>
          <w:rStyle w:val="CodeInline"/>
        </w:rPr>
        <w:t>chapter2/2.3.draw_one_square</w:t>
      </w:r>
      <w:r w:rsidRPr="00CF736D">
        <w:t xml:space="preserve"> folder.</w:t>
      </w:r>
    </w:p>
    <w:p w14:paraId="3EF126A7" w14:textId="50342434" w:rsidR="00CF736D" w:rsidRDefault="00CF736D" w:rsidP="00CF736D">
      <w:pPr>
        <w:pStyle w:val="Figure"/>
      </w:pPr>
      <w:r>
        <w:rPr>
          <w:noProof/>
        </w:rPr>
        <w:lastRenderedPageBreak/>
        <w:drawing>
          <wp:inline distT="0" distB="0" distL="0" distR="0" wp14:anchorId="4BB9B058" wp14:editId="18A01C50">
            <wp:extent cx="4377055" cy="33286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7055" cy="3328670"/>
                    </a:xfrm>
                    <a:prstGeom prst="rect">
                      <a:avLst/>
                    </a:prstGeom>
                    <a:noFill/>
                  </pic:spPr>
                </pic:pic>
              </a:graphicData>
            </a:graphic>
          </wp:inline>
        </w:drawing>
      </w:r>
    </w:p>
    <w:p w14:paraId="7B5DC46A" w14:textId="29D6ABA5" w:rsidR="00CF736D" w:rsidRDefault="00CF736D" w:rsidP="00CF736D">
      <w:pPr>
        <w:pStyle w:val="FigureCaption"/>
      </w:pPr>
      <w:r w:rsidRPr="00CF736D">
        <w:t>Figure 2-6. Running the Draw One Square project</w:t>
      </w:r>
    </w:p>
    <w:p w14:paraId="2B83933D" w14:textId="397954C6" w:rsidR="00CF736D" w:rsidRDefault="00CF736D" w:rsidP="00CF736D">
      <w:pPr>
        <w:pStyle w:val="BodyTextFirst"/>
        <w:rPr>
          <w:rFonts w:hint="eastAsia"/>
        </w:rPr>
      </w:pPr>
      <w:r w:rsidRPr="00CF736D">
        <w:t>The goals of the project are as follows:</w:t>
      </w:r>
    </w:p>
    <w:p w14:paraId="65B3A707" w14:textId="5E8E3942" w:rsidR="00CF736D" w:rsidRDefault="00CF736D" w:rsidP="00CF736D">
      <w:pPr>
        <w:pStyle w:val="Bullet"/>
        <w:rPr>
          <w:rFonts w:hint="eastAsia"/>
        </w:rPr>
      </w:pPr>
      <w:r>
        <w:t>To understand how to load geometric data to the GPU</w:t>
      </w:r>
    </w:p>
    <w:p w14:paraId="381BA59D" w14:textId="1C21D537" w:rsidR="00CF736D" w:rsidRDefault="00CF736D" w:rsidP="00CF736D">
      <w:pPr>
        <w:pStyle w:val="Bullet"/>
        <w:rPr>
          <w:rFonts w:hint="eastAsia"/>
        </w:rPr>
      </w:pPr>
      <w:r>
        <w:t>To learn about simple GLSL shaders for drawing with WebGL</w:t>
      </w:r>
    </w:p>
    <w:p w14:paraId="17AD4B5C" w14:textId="58FD584D" w:rsidR="00CF736D" w:rsidRDefault="00CF736D" w:rsidP="00CF736D">
      <w:pPr>
        <w:pStyle w:val="Bullet"/>
        <w:rPr>
          <w:rFonts w:hint="eastAsia"/>
        </w:rPr>
      </w:pPr>
      <w:r>
        <w:t>To learn how to compile and load shaders to the GPU</w:t>
      </w:r>
    </w:p>
    <w:p w14:paraId="7EB613F5" w14:textId="5590DCBD" w:rsidR="00CF736D" w:rsidRDefault="00CF736D" w:rsidP="00CF736D">
      <w:pPr>
        <w:pStyle w:val="Bullet"/>
        <w:rPr>
          <w:rFonts w:hint="eastAsia"/>
        </w:rPr>
      </w:pPr>
      <w:r>
        <w:t xml:space="preserve">To understand the steps </w:t>
      </w:r>
      <w:ins w:id="25" w:author="Jeb Pavleas" w:date="2021-08-23T05:58:00Z">
        <w:r w:rsidR="001456BB">
          <w:t xml:space="preserve">required </w:t>
        </w:r>
      </w:ins>
      <w:r>
        <w:t>to draw with WebGL</w:t>
      </w:r>
    </w:p>
    <w:p w14:paraId="133C1D54" w14:textId="0617D4FA" w:rsidR="003D693A" w:rsidRDefault="003D693A">
      <w:pPr>
        <w:pStyle w:val="Bullet"/>
        <w:rPr>
          <w:rFonts w:hint="eastAsia"/>
        </w:rPr>
      </w:pPr>
      <w:r>
        <w:t xml:space="preserve">To demonstrate the implementation of a </w:t>
      </w:r>
      <w:r w:rsidRPr="00532BE4">
        <w:rPr>
          <w:rFonts w:hint="eastAsia"/>
          <w:rPrChange w:id="26" w:author="Kelvin Sung" w:date="2021-08-19T16:26:00Z">
            <w:rPr>
              <w:rStyle w:val="Strong"/>
              <w:rFonts w:hint="eastAsia"/>
            </w:rPr>
          </w:rPrChange>
        </w:rPr>
        <w:t>Singleton</w:t>
      </w:r>
      <w:r>
        <w:t>-like JavaScript module based on simple source code files</w:t>
      </w:r>
    </w:p>
    <w:p w14:paraId="1F2EEA4D" w14:textId="7524D84F" w:rsidR="00CF736D" w:rsidRDefault="00CF736D" w:rsidP="00CF736D">
      <w:pPr>
        <w:pStyle w:val="Heading3"/>
      </w:pPr>
      <w:r w:rsidRPr="00CF736D">
        <w:t>Set Up and Load the Primitive Geometry Data</w:t>
      </w:r>
    </w:p>
    <w:p w14:paraId="218B55CC" w14:textId="57767AA4" w:rsidR="00BB2252" w:rsidRDefault="00BB2252" w:rsidP="00BB2252">
      <w:pPr>
        <w:pStyle w:val="BodyTextFirst"/>
        <w:rPr>
          <w:rFonts w:hint="eastAsia"/>
        </w:rPr>
      </w:pPr>
      <w:r w:rsidRPr="00BB2252">
        <w:t xml:space="preserve">To draw efficiently with WebGL, the data associated with the geometry to be drawn, such as the vertex positions of a square, should be stored in the GPU hardware. In the following steps, you will create a contiguous buffer in the GPU, load the vertex positions of a unit square into the buffer, and store the reference to the GPU buffer in a variable. Learning from the previous project, the corresponding JavaScript code will be stored in a new source code file, </w:t>
      </w:r>
      <w:r w:rsidRPr="00BB2252">
        <w:rPr>
          <w:rStyle w:val="CodeInline"/>
        </w:rPr>
        <w:t>vertex_buffer.js</w:t>
      </w:r>
      <w:r w:rsidRPr="00BB2252">
        <w:t>.</w:t>
      </w:r>
    </w:p>
    <w:p w14:paraId="7DFA0594" w14:textId="70F0BC10" w:rsidR="00BB2252" w:rsidRDefault="00BB2252" w:rsidP="00BB2252">
      <w:pPr>
        <w:pStyle w:val="NoteTipCaution"/>
      </w:pPr>
      <w:r w:rsidRPr="00BB2252">
        <w:rPr>
          <w:rStyle w:val="Strong"/>
        </w:rPr>
        <w:lastRenderedPageBreak/>
        <w:t>Note</w:t>
      </w:r>
      <w:r>
        <w:rPr>
          <w:rStyle w:val="NoteTipCautionChar"/>
        </w:rPr>
        <w:t xml:space="preserve"> </w:t>
      </w:r>
      <w:r w:rsidRPr="00BB2252">
        <w:rPr>
          <w:rStyle w:val="NoteTipCautionChar"/>
        </w:rPr>
        <w:t>A unit square is a 1×1 square centered at the origin</w:t>
      </w:r>
      <w:r w:rsidRPr="00BB2252">
        <w:t>.</w:t>
      </w:r>
    </w:p>
    <w:p w14:paraId="123B90BC" w14:textId="23FCD0F8" w:rsidR="00BB2252" w:rsidRDefault="00BB2252" w:rsidP="001D7449">
      <w:pPr>
        <w:pStyle w:val="NumList"/>
        <w:numPr>
          <w:ilvl w:val="0"/>
          <w:numId w:val="19"/>
        </w:numPr>
        <w:rPr>
          <w:rFonts w:hint="eastAsia"/>
        </w:rPr>
      </w:pPr>
      <w:r>
        <w:t xml:space="preserve">Create a new JavaScript source file in the </w:t>
      </w:r>
      <w:r w:rsidRPr="00BB2252">
        <w:rPr>
          <w:rStyle w:val="CodeInline"/>
        </w:rPr>
        <w:t>src</w:t>
      </w:r>
      <w:r>
        <w:t xml:space="preserve"> folder and name it </w:t>
      </w:r>
      <w:r w:rsidRPr="00BB2252">
        <w:rPr>
          <w:rStyle w:val="CodeInline"/>
        </w:rPr>
        <w:t>vertex_buffer.js</w:t>
      </w:r>
      <w:r>
        <w:t>.</w:t>
      </w:r>
    </w:p>
    <w:p w14:paraId="34E97570" w14:textId="110FC1A9" w:rsidR="00BB2252" w:rsidRDefault="00F520A7" w:rsidP="00BB2252">
      <w:pPr>
        <w:pStyle w:val="NumList"/>
        <w:rPr>
          <w:rFonts w:hint="eastAsia"/>
        </w:rPr>
      </w:pPr>
      <w:r>
        <w:t xml:space="preserve">Import all the </w:t>
      </w:r>
      <w:r w:rsidR="00CF77BD">
        <w:t xml:space="preserve">exported </w:t>
      </w:r>
      <w:r w:rsidR="007A472A">
        <w:t>functionality</w:t>
      </w:r>
      <w:r>
        <w:t xml:space="preserve"> from the </w:t>
      </w:r>
      <w:r w:rsidRPr="00DC4A6B">
        <w:rPr>
          <w:rStyle w:val="CodeInline"/>
        </w:rPr>
        <w:t>core.js</w:t>
      </w:r>
      <w:r w:rsidRPr="00F520A7">
        <w:t xml:space="preserve"> </w:t>
      </w:r>
      <w:r>
        <w:t xml:space="preserve">file as </w:t>
      </w:r>
      <w:r w:rsidRPr="00F520A7">
        <w:rPr>
          <w:rStyle w:val="CodeInline"/>
        </w:rPr>
        <w:t>core</w:t>
      </w:r>
      <w:r w:rsidRPr="00F520A7">
        <w:t xml:space="preserve"> </w:t>
      </w:r>
      <w:r>
        <w:t>with the</w:t>
      </w:r>
      <w:r w:rsidR="00DC4A6B">
        <w:t xml:space="preserve"> Java</w:t>
      </w:r>
      <w:r w:rsidR="00217E9B">
        <w:t>S</w:t>
      </w:r>
      <w:r w:rsidR="00DC4A6B">
        <w:t>cript</w:t>
      </w:r>
      <w:r w:rsidR="000301A9">
        <w:t xml:space="preserve"> </w:t>
      </w:r>
      <w:r w:rsidR="00DC4A6B" w:rsidRPr="00DC4A6B">
        <w:rPr>
          <w:rStyle w:val="CodeInline"/>
        </w:rPr>
        <w:t>import</w:t>
      </w:r>
      <w:r w:rsidR="00DC4A6B">
        <w:t xml:space="preserve"> </w:t>
      </w:r>
      <w:r>
        <w:t>statement</w:t>
      </w:r>
      <w:r w:rsidR="00DC4A6B">
        <w:t>.</w:t>
      </w:r>
    </w:p>
    <w:p w14:paraId="1B8328DD" w14:textId="0E5D1F42" w:rsidR="00DC4A6B" w:rsidRDefault="00DC4A6B" w:rsidP="00BC48AF">
      <w:pPr>
        <w:pStyle w:val="Code"/>
        <w:ind w:left="936"/>
        <w:rPr>
          <w:rFonts w:hint="eastAsia"/>
        </w:rPr>
      </w:pPr>
      <w:r>
        <w:t>"use strict";</w:t>
      </w:r>
    </w:p>
    <w:p w14:paraId="7DF4A3D3" w14:textId="0919F017" w:rsidR="00BB2252" w:rsidRDefault="00DC4A6B" w:rsidP="00BC48AF">
      <w:pPr>
        <w:pStyle w:val="Code"/>
        <w:ind w:left="936"/>
        <w:rPr>
          <w:rFonts w:hint="eastAsia"/>
        </w:rPr>
      </w:pPr>
      <w:r>
        <w:t>import * as core from "./core.js";</w:t>
      </w:r>
    </w:p>
    <w:p w14:paraId="431C621F" w14:textId="0E44F965" w:rsidR="00DC4A6B" w:rsidRDefault="00DC4A6B" w:rsidP="00DC4A6B">
      <w:pPr>
        <w:pStyle w:val="NoteTipCaution"/>
      </w:pPr>
      <w:r w:rsidRPr="000301A9">
        <w:rPr>
          <w:rStyle w:val="Strong"/>
        </w:rPr>
        <w:t>Note</w:t>
      </w:r>
      <w:r>
        <w:t xml:space="preserve"> </w:t>
      </w:r>
      <w:r w:rsidR="005B25B6">
        <w:t xml:space="preserve">With the </w:t>
      </w:r>
      <w:r w:rsidR="007A472A">
        <w:t xml:space="preserve">JavaScript </w:t>
      </w:r>
      <w:r w:rsidR="007A472A" w:rsidRPr="00BC48AF">
        <w:rPr>
          <w:rStyle w:val="CodeInline"/>
        </w:rPr>
        <w:t>import</w:t>
      </w:r>
      <w:r w:rsidR="007A472A">
        <w:t xml:space="preserve"> and</w:t>
      </w:r>
      <w:r w:rsidR="00A9385B">
        <w:t>,</w:t>
      </w:r>
      <w:r w:rsidR="007A472A">
        <w:t xml:space="preserve"> </w:t>
      </w:r>
      <w:r w:rsidR="00A9385B">
        <w:t xml:space="preserve">soon to be encountered, </w:t>
      </w:r>
      <w:r w:rsidR="00A9385B" w:rsidRPr="00BC48AF">
        <w:rPr>
          <w:rStyle w:val="CodeInline"/>
        </w:rPr>
        <w:t>export</w:t>
      </w:r>
      <w:r w:rsidR="00A9385B">
        <w:t xml:space="preserve"> statements, </w:t>
      </w:r>
      <w:r w:rsidR="00685405">
        <w:t xml:space="preserve">features and </w:t>
      </w:r>
      <w:r w:rsidR="00A9385B">
        <w:t>functionalit</w:t>
      </w:r>
      <w:r w:rsidR="00685405">
        <w:t>ies</w:t>
      </w:r>
      <w:r w:rsidR="00A9385B">
        <w:t xml:space="preserve"> defined in a file can be convenient</w:t>
      </w:r>
      <w:r w:rsidR="00685405">
        <w:t>ly</w:t>
      </w:r>
      <w:r w:rsidR="00A9385B">
        <w:t xml:space="preserve"> encapsulated and access</w:t>
      </w:r>
      <w:r w:rsidR="00685405">
        <w:t xml:space="preserve">ed. In this case, the functionality exported from </w:t>
      </w:r>
      <w:r w:rsidR="00685405">
        <w:rPr>
          <w:rStyle w:val="CodeInline"/>
        </w:rPr>
        <w:t xml:space="preserve">core.js </w:t>
      </w:r>
      <w:r w:rsidR="00685405">
        <w:t xml:space="preserve">is imported </w:t>
      </w:r>
      <w:r w:rsidR="00CD4836">
        <w:t xml:space="preserve">in </w:t>
      </w:r>
      <w:r w:rsidR="00685405">
        <w:rPr>
          <w:rStyle w:val="CodeInline"/>
        </w:rPr>
        <w:t>vertex_bu</w:t>
      </w:r>
      <w:r w:rsidR="00CF77BD">
        <w:rPr>
          <w:rStyle w:val="CodeInline"/>
        </w:rPr>
        <w:t>f</w:t>
      </w:r>
      <w:r w:rsidR="00685405">
        <w:rPr>
          <w:rStyle w:val="CodeInline"/>
        </w:rPr>
        <w:t>fer.js</w:t>
      </w:r>
      <w:r w:rsidR="00CD4836">
        <w:t xml:space="preserve"> and accessible v</w:t>
      </w:r>
      <w:r w:rsidR="00685405">
        <w:t xml:space="preserve">ia the </w:t>
      </w:r>
      <w:r w:rsidR="00CF77BD">
        <w:t xml:space="preserve">module </w:t>
      </w:r>
      <w:r w:rsidR="00685405">
        <w:t xml:space="preserve">identifier, </w:t>
      </w:r>
      <w:r w:rsidR="00685405" w:rsidRPr="00694D60">
        <w:rPr>
          <w:rStyle w:val="CodeInline"/>
        </w:rPr>
        <w:t>core</w:t>
      </w:r>
      <w:r w:rsidR="00685405">
        <w:t xml:space="preserve">. </w:t>
      </w:r>
      <w:r w:rsidR="007847D5">
        <w:t xml:space="preserve">For example, as you will see, in this </w:t>
      </w:r>
      <w:r w:rsidR="002504DC">
        <w:t>project</w:t>
      </w:r>
      <w:r w:rsidR="007847D5">
        <w:t xml:space="preserve"> </w:t>
      </w:r>
      <w:r w:rsidR="007847D5" w:rsidRPr="00BC48AF">
        <w:rPr>
          <w:rStyle w:val="CodeInline"/>
        </w:rPr>
        <w:t>core.js</w:t>
      </w:r>
      <w:r w:rsidR="007847D5">
        <w:t xml:space="preserve"> defines and exports a </w:t>
      </w:r>
      <w:r w:rsidR="007847D5" w:rsidRPr="00BC48AF">
        <w:rPr>
          <w:rStyle w:val="CodeInline"/>
        </w:rPr>
        <w:t>getGL()</w:t>
      </w:r>
      <w:r w:rsidR="007847D5">
        <w:t xml:space="preserve"> function. With </w:t>
      </w:r>
      <w:r w:rsidR="00CF77BD">
        <w:t xml:space="preserve">the given </w:t>
      </w:r>
      <w:r w:rsidR="007847D5" w:rsidRPr="00BC48AF">
        <w:rPr>
          <w:rStyle w:val="CodeInline"/>
        </w:rPr>
        <w:t>import</w:t>
      </w:r>
      <w:r w:rsidR="007847D5">
        <w:t xml:space="preserve"> statement, this function can be accessed as </w:t>
      </w:r>
      <w:r w:rsidR="007847D5" w:rsidRPr="00BC48AF">
        <w:rPr>
          <w:rStyle w:val="CodeInline"/>
        </w:rPr>
        <w:t>core.getGL()</w:t>
      </w:r>
      <w:r w:rsidR="007847D5">
        <w:t xml:space="preserve"> in the </w:t>
      </w:r>
      <w:r w:rsidR="007847D5" w:rsidRPr="00BC48AF">
        <w:rPr>
          <w:rStyle w:val="CodeInline"/>
        </w:rPr>
        <w:t>vertex_buffer.js</w:t>
      </w:r>
      <w:r w:rsidR="007847D5">
        <w:t xml:space="preserve"> file</w:t>
      </w:r>
      <w:r w:rsidR="00DF2F6C">
        <w:t>.</w:t>
      </w:r>
    </w:p>
    <w:p w14:paraId="5E6BA32D" w14:textId="1015EA44" w:rsidR="00BB2252" w:rsidRDefault="00BB2252" w:rsidP="00BB2252">
      <w:pPr>
        <w:pStyle w:val="NumList"/>
        <w:rPr>
          <w:rFonts w:hint="eastAsia"/>
        </w:rPr>
      </w:pPr>
      <w:r>
        <w:t xml:space="preserve">Declare </w:t>
      </w:r>
      <w:r w:rsidR="00DC4A6B">
        <w:t>the</w:t>
      </w:r>
      <w:r>
        <w:t xml:space="preserve"> variable </w:t>
      </w:r>
      <w:r w:rsidR="00DC4A6B" w:rsidRPr="00B36C04">
        <w:rPr>
          <w:rStyle w:val="CodeInline"/>
        </w:rPr>
        <w:t>mGLVertexBuffer</w:t>
      </w:r>
      <w:r w:rsidR="00DC4A6B" w:rsidRPr="00DC4A6B">
        <w:t xml:space="preserve"> </w:t>
      </w:r>
      <w:r>
        <w:t>to store the reference to the WebGL buffer location.</w:t>
      </w:r>
      <w:r w:rsidR="00DC4A6B">
        <w:t xml:space="preserve"> Remember to </w:t>
      </w:r>
      <w:r w:rsidR="00DD1AD1">
        <w:t xml:space="preserve">define </w:t>
      </w:r>
      <w:r w:rsidR="00DC4A6B">
        <w:t xml:space="preserve">a function </w:t>
      </w:r>
      <w:r w:rsidR="003A6FDD">
        <w:t xml:space="preserve">for </w:t>
      </w:r>
      <w:r w:rsidR="00CF77BD">
        <w:t>access</w:t>
      </w:r>
      <w:r w:rsidR="003A6FDD">
        <w:t>ing</w:t>
      </w:r>
      <w:r w:rsidR="00CF77BD">
        <w:t xml:space="preserve"> this variable</w:t>
      </w:r>
      <w:r w:rsidR="00DC4A6B">
        <w:t>.</w:t>
      </w:r>
    </w:p>
    <w:p w14:paraId="59E454FB" w14:textId="77777777" w:rsidR="00DC4A6B" w:rsidRDefault="00DC4A6B" w:rsidP="00BC48AF">
      <w:pPr>
        <w:pStyle w:val="Code"/>
        <w:ind w:left="936"/>
        <w:rPr>
          <w:rFonts w:hint="eastAsia"/>
        </w:rPr>
      </w:pPr>
      <w:r>
        <w:t>let mGLVertexBuffer = null;</w:t>
      </w:r>
    </w:p>
    <w:p w14:paraId="40F139DF" w14:textId="680F4731" w:rsidR="00DC4A6B" w:rsidRDefault="00DC4A6B" w:rsidP="00BC48AF">
      <w:pPr>
        <w:pStyle w:val="Code"/>
        <w:ind w:left="936"/>
        <w:rPr>
          <w:rFonts w:hint="eastAsia"/>
        </w:rPr>
      </w:pPr>
      <w:r>
        <w:t>function get() { return mGLVertexBuffer; }</w:t>
      </w:r>
    </w:p>
    <w:p w14:paraId="2D2B179E" w14:textId="3C72AD0C" w:rsidR="000301A9" w:rsidRDefault="006E5883" w:rsidP="000301A9">
      <w:pPr>
        <w:pStyle w:val="NumList"/>
        <w:rPr>
          <w:rFonts w:hint="eastAsia"/>
        </w:rPr>
      </w:pPr>
      <w:r>
        <w:t xml:space="preserve">Define </w:t>
      </w:r>
      <w:r w:rsidR="000301A9" w:rsidRPr="000301A9">
        <w:t>the variable</w:t>
      </w:r>
      <w:r w:rsidR="000301A9">
        <w:t xml:space="preserve"> </w:t>
      </w:r>
      <w:r w:rsidR="000301A9" w:rsidRPr="000301A9">
        <w:rPr>
          <w:rStyle w:val="CodeInline"/>
        </w:rPr>
        <w:t>mVerticesOfSquare</w:t>
      </w:r>
      <w:r w:rsidR="000301A9">
        <w:t xml:space="preserve"> </w:t>
      </w:r>
      <w:r>
        <w:t xml:space="preserve">and initialize it with </w:t>
      </w:r>
      <w:r w:rsidR="000301A9" w:rsidRPr="000301A9">
        <w:t>vertices of a unit square</w:t>
      </w:r>
      <w:r w:rsidR="000301A9">
        <w:t>.</w:t>
      </w:r>
    </w:p>
    <w:p w14:paraId="4D13AD0B" w14:textId="77777777" w:rsidR="000301A9" w:rsidRPr="00E0522A" w:rsidRDefault="000301A9" w:rsidP="00BC48AF">
      <w:pPr>
        <w:pStyle w:val="Code"/>
        <w:ind w:left="936"/>
        <w:rPr>
          <w:rFonts w:hint="eastAsia"/>
        </w:rPr>
      </w:pPr>
      <w:r w:rsidRPr="00E0522A">
        <w:t>let mVerticesOfSquare = [</w:t>
      </w:r>
    </w:p>
    <w:p w14:paraId="06E26474" w14:textId="77777777" w:rsidR="000301A9" w:rsidRPr="00E0522A" w:rsidRDefault="000301A9" w:rsidP="00BC48AF">
      <w:pPr>
        <w:pStyle w:val="Code"/>
        <w:ind w:left="936"/>
        <w:rPr>
          <w:rFonts w:hint="eastAsia"/>
        </w:rPr>
      </w:pPr>
      <w:r w:rsidRPr="00E0522A">
        <w:t xml:space="preserve">    0.5, 0.5, 0.0,</w:t>
      </w:r>
    </w:p>
    <w:p w14:paraId="3634675F" w14:textId="77777777" w:rsidR="000301A9" w:rsidRPr="00E0522A" w:rsidRDefault="000301A9" w:rsidP="00BC48AF">
      <w:pPr>
        <w:pStyle w:val="Code"/>
        <w:ind w:left="936"/>
        <w:rPr>
          <w:rFonts w:hint="eastAsia"/>
        </w:rPr>
      </w:pPr>
      <w:r w:rsidRPr="00E0522A">
        <w:t xml:space="preserve">    -0.5, 0.5, 0.0,</w:t>
      </w:r>
    </w:p>
    <w:p w14:paraId="136E67F4" w14:textId="77777777" w:rsidR="000301A9" w:rsidRPr="00E0522A" w:rsidRDefault="000301A9" w:rsidP="00BC48AF">
      <w:pPr>
        <w:pStyle w:val="Code"/>
        <w:ind w:left="936"/>
        <w:rPr>
          <w:rFonts w:hint="eastAsia"/>
        </w:rPr>
      </w:pPr>
      <w:r w:rsidRPr="00E0522A">
        <w:t xml:space="preserve">    0.5, -0.5, 0.0,</w:t>
      </w:r>
    </w:p>
    <w:p w14:paraId="0D96B736" w14:textId="77777777" w:rsidR="000301A9" w:rsidRPr="00E0522A" w:rsidRDefault="000301A9" w:rsidP="00BC48AF">
      <w:pPr>
        <w:pStyle w:val="Code"/>
        <w:ind w:left="936"/>
        <w:rPr>
          <w:rFonts w:hint="eastAsia"/>
        </w:rPr>
      </w:pPr>
      <w:r w:rsidRPr="00E0522A">
        <w:t xml:space="preserve">    -0.5, -0.5, 0.0</w:t>
      </w:r>
    </w:p>
    <w:p w14:paraId="5EB8CB43" w14:textId="69FF559A" w:rsidR="000301A9" w:rsidRPr="00E0522A" w:rsidRDefault="000301A9" w:rsidP="00BC48AF">
      <w:pPr>
        <w:pStyle w:val="Code"/>
        <w:ind w:left="936"/>
        <w:rPr>
          <w:rFonts w:hint="eastAsia"/>
        </w:rPr>
      </w:pPr>
      <w:r w:rsidRPr="00E0522A">
        <w:t>];</w:t>
      </w:r>
    </w:p>
    <w:p w14:paraId="137DE107" w14:textId="6EB8FED7" w:rsidR="00B36C04" w:rsidRDefault="000301A9" w:rsidP="00BC48AF">
      <w:pPr>
        <w:pStyle w:val="BodyTextFirst"/>
        <w:ind w:left="936"/>
        <w:rPr>
          <w:rFonts w:hint="eastAsia"/>
        </w:rPr>
      </w:pPr>
      <w:r w:rsidRPr="000301A9">
        <w:t>In the code shown</w:t>
      </w:r>
      <w:r w:rsidR="009A7991">
        <w:t>,</w:t>
      </w:r>
      <w:r>
        <w:t xml:space="preserve"> </w:t>
      </w:r>
      <w:r w:rsidR="009A7991">
        <w:t>each row of three numbers are the x, y, and z coordinate position of a vertex. N</w:t>
      </w:r>
      <w:r w:rsidRPr="000301A9">
        <w:t xml:space="preserve">otice </w:t>
      </w:r>
      <w:r w:rsidR="009A7991">
        <w:t xml:space="preserve">that </w:t>
      </w:r>
      <w:r w:rsidRPr="000301A9">
        <w:t>the z-dimension</w:t>
      </w:r>
      <w:r w:rsidR="009A7991">
        <w:t xml:space="preserve"> </w:t>
      </w:r>
      <w:r w:rsidRPr="000301A9">
        <w:t xml:space="preserve">is set to 0.0 because </w:t>
      </w:r>
      <w:r w:rsidRPr="000301A9">
        <w:lastRenderedPageBreak/>
        <w:t xml:space="preserve">you are building a 2D game engine. </w:t>
      </w:r>
      <w:r w:rsidR="00B36C04">
        <w:t>Also notice that 0.5 is being used so that we define a square in 2D space</w:t>
      </w:r>
      <w:r w:rsidR="00946E7D">
        <w:t xml:space="preserve"> </w:t>
      </w:r>
      <w:r w:rsidR="00B36C04">
        <w:t xml:space="preserve">which has sides </w:t>
      </w:r>
      <w:r w:rsidR="00946E7D">
        <w:t xml:space="preserve">equal to 1 </w:t>
      </w:r>
      <w:r w:rsidR="002936C0">
        <w:t xml:space="preserve">and centered at the origin, </w:t>
      </w:r>
      <w:r w:rsidR="00946E7D">
        <w:t>or a unit square.</w:t>
      </w:r>
    </w:p>
    <w:p w14:paraId="156DBB44" w14:textId="2B8FC0B9" w:rsidR="00B36C04" w:rsidRDefault="00B36C04" w:rsidP="00B36C04">
      <w:pPr>
        <w:pStyle w:val="NumList"/>
        <w:rPr>
          <w:rFonts w:hint="eastAsia"/>
        </w:rPr>
      </w:pPr>
      <w:r w:rsidRPr="00B36C04">
        <w:t xml:space="preserve">Define the </w:t>
      </w:r>
      <w:r w:rsidRPr="00B36C04">
        <w:rPr>
          <w:rStyle w:val="CodeInline"/>
        </w:rPr>
        <w:t>init()</w:t>
      </w:r>
      <w:r w:rsidRPr="00B36C04">
        <w:t xml:space="preserve"> function to </w:t>
      </w:r>
      <w:r w:rsidR="00BC48AF">
        <w:t xml:space="preserve">allocate </w:t>
      </w:r>
      <w:r w:rsidR="00B169EA">
        <w:t xml:space="preserve">a buffer </w:t>
      </w:r>
      <w:r w:rsidR="00BC48AF">
        <w:t xml:space="preserve">in the GPU via </w:t>
      </w:r>
      <w:r w:rsidR="002504DC">
        <w:t xml:space="preserve">the </w:t>
      </w:r>
      <w:r w:rsidR="002504DC" w:rsidRPr="001A367D">
        <w:rPr>
          <w:rStyle w:val="CodeInline"/>
        </w:rPr>
        <w:t>gl</w:t>
      </w:r>
      <w:r w:rsidR="002504DC">
        <w:t xml:space="preserve"> context</w:t>
      </w:r>
      <w:r w:rsidR="00B169EA">
        <w:t xml:space="preserve"> and </w:t>
      </w:r>
      <w:r w:rsidRPr="00B36C04">
        <w:t xml:space="preserve">load </w:t>
      </w:r>
      <w:r w:rsidR="00B169EA">
        <w:t xml:space="preserve">the </w:t>
      </w:r>
      <w:r w:rsidRPr="00B36C04">
        <w:t xml:space="preserve">vertices to the </w:t>
      </w:r>
      <w:r w:rsidR="00BC48AF">
        <w:t>alloc</w:t>
      </w:r>
      <w:r w:rsidR="001A367D">
        <w:t>a</w:t>
      </w:r>
      <w:r w:rsidR="00BC48AF">
        <w:t>ted buffer</w:t>
      </w:r>
      <w:r w:rsidR="001A367D">
        <w:t xml:space="preserve"> in the GPU</w:t>
      </w:r>
      <w:r w:rsidRPr="00B36C04">
        <w:t>.</w:t>
      </w:r>
    </w:p>
    <w:p w14:paraId="7AE811A8" w14:textId="77777777" w:rsidR="00B36C04" w:rsidRPr="00E0522A" w:rsidRDefault="00B36C04" w:rsidP="001A367D">
      <w:pPr>
        <w:pStyle w:val="Code"/>
        <w:ind w:left="936"/>
        <w:rPr>
          <w:rFonts w:hint="eastAsia"/>
        </w:rPr>
      </w:pPr>
      <w:r w:rsidRPr="00E0522A">
        <w:t>function init() {</w:t>
      </w:r>
    </w:p>
    <w:p w14:paraId="33FA4E19" w14:textId="77777777" w:rsidR="00B36C04" w:rsidRPr="00E0522A" w:rsidRDefault="00B36C04" w:rsidP="001A367D">
      <w:pPr>
        <w:pStyle w:val="Code"/>
        <w:ind w:left="936"/>
        <w:rPr>
          <w:rFonts w:hint="eastAsia"/>
        </w:rPr>
      </w:pPr>
      <w:r w:rsidRPr="00E0522A">
        <w:t xml:space="preserve">    let gl = core.getGL();</w:t>
      </w:r>
    </w:p>
    <w:p w14:paraId="2492D67F" w14:textId="77777777" w:rsidR="00B36C04" w:rsidRPr="00E0522A" w:rsidRDefault="00B36C04" w:rsidP="001A367D">
      <w:pPr>
        <w:pStyle w:val="Code"/>
        <w:ind w:left="936"/>
        <w:rPr>
          <w:rFonts w:hint="eastAsia"/>
        </w:rPr>
      </w:pPr>
      <w:r w:rsidRPr="00E0522A">
        <w:t xml:space="preserve">    </w:t>
      </w:r>
    </w:p>
    <w:p w14:paraId="303B8F91" w14:textId="77777777" w:rsidR="00B36C04" w:rsidRPr="00E0522A" w:rsidRDefault="00B36C04" w:rsidP="001A367D">
      <w:pPr>
        <w:pStyle w:val="Code"/>
        <w:ind w:left="936"/>
        <w:rPr>
          <w:rFonts w:hint="eastAsia"/>
        </w:rPr>
      </w:pPr>
      <w:r w:rsidRPr="00E0522A">
        <w:t xml:space="preserve">    // Step A: Create a buffer on the gl context for our vertex positions</w:t>
      </w:r>
    </w:p>
    <w:p w14:paraId="77FF87D0" w14:textId="77777777" w:rsidR="00B36C04" w:rsidRPr="00E0522A" w:rsidRDefault="00B36C04" w:rsidP="001A367D">
      <w:pPr>
        <w:pStyle w:val="Code"/>
        <w:ind w:left="936"/>
        <w:rPr>
          <w:rFonts w:hint="eastAsia"/>
        </w:rPr>
      </w:pPr>
      <w:r w:rsidRPr="00E0522A">
        <w:t xml:space="preserve">    mGLVertexBuffer = gl.createBuffer();</w:t>
      </w:r>
    </w:p>
    <w:p w14:paraId="210A241C" w14:textId="77777777" w:rsidR="00B36C04" w:rsidRPr="00E0522A" w:rsidRDefault="00B36C04" w:rsidP="001A367D">
      <w:pPr>
        <w:pStyle w:val="Code"/>
        <w:ind w:left="936"/>
        <w:rPr>
          <w:rFonts w:hint="eastAsia"/>
        </w:rPr>
      </w:pPr>
      <w:r w:rsidRPr="00E0522A">
        <w:t xml:space="preserve">       </w:t>
      </w:r>
    </w:p>
    <w:p w14:paraId="1D180F3B" w14:textId="77777777" w:rsidR="00B36C04" w:rsidRPr="00E0522A" w:rsidRDefault="00B36C04" w:rsidP="001A367D">
      <w:pPr>
        <w:pStyle w:val="Code"/>
        <w:ind w:left="936"/>
        <w:rPr>
          <w:rFonts w:hint="eastAsia"/>
        </w:rPr>
      </w:pPr>
      <w:r w:rsidRPr="00E0522A">
        <w:t xml:space="preserve">    // Step B: Activate vertexBuffer</w:t>
      </w:r>
    </w:p>
    <w:p w14:paraId="3F0D01BB" w14:textId="77777777" w:rsidR="00B36C04" w:rsidRPr="00E0522A" w:rsidRDefault="00B36C04" w:rsidP="001A367D">
      <w:pPr>
        <w:pStyle w:val="Code"/>
        <w:ind w:left="936"/>
        <w:rPr>
          <w:rFonts w:hint="eastAsia"/>
        </w:rPr>
      </w:pPr>
      <w:r w:rsidRPr="00E0522A">
        <w:t xml:space="preserve">    gl.bindBuffer(gl.ARRAY_BUFFER, mGLVertexBuffer);</w:t>
      </w:r>
    </w:p>
    <w:p w14:paraId="71083EB8" w14:textId="77777777" w:rsidR="00B36C04" w:rsidRPr="00E0522A" w:rsidRDefault="00B36C04" w:rsidP="001A367D">
      <w:pPr>
        <w:pStyle w:val="Code"/>
        <w:ind w:left="936"/>
        <w:rPr>
          <w:rFonts w:hint="eastAsia"/>
        </w:rPr>
      </w:pPr>
    </w:p>
    <w:p w14:paraId="645B063D" w14:textId="77777777" w:rsidR="00B36C04" w:rsidRPr="00E0522A" w:rsidRDefault="00B36C04" w:rsidP="001A367D">
      <w:pPr>
        <w:pStyle w:val="Code"/>
        <w:ind w:left="936"/>
        <w:rPr>
          <w:rFonts w:hint="eastAsia"/>
        </w:rPr>
      </w:pPr>
      <w:r w:rsidRPr="00E0522A">
        <w:t xml:space="preserve">    // Step C: Loads mVerticesOfSquare into the vertexBuffer</w:t>
      </w:r>
    </w:p>
    <w:p w14:paraId="3B6B4C6A" w14:textId="77777777" w:rsidR="00893248" w:rsidRDefault="00B36C04" w:rsidP="00B169EA">
      <w:pPr>
        <w:pStyle w:val="Code"/>
        <w:ind w:left="936"/>
        <w:rPr>
          <w:rFonts w:hint="eastAsia"/>
        </w:rPr>
      </w:pPr>
      <w:r w:rsidRPr="00E0522A">
        <w:t xml:space="preserve">    gl.bufferData(gl.ARRAY_BUFFER, </w:t>
      </w:r>
    </w:p>
    <w:p w14:paraId="130B337F" w14:textId="4F3F0F55" w:rsidR="00B36C04" w:rsidRPr="00E0522A" w:rsidRDefault="00893248" w:rsidP="001A367D">
      <w:pPr>
        <w:pStyle w:val="Code"/>
        <w:ind w:left="936"/>
        <w:rPr>
          <w:rFonts w:hint="eastAsia"/>
        </w:rPr>
      </w:pPr>
      <w:r>
        <w:t xml:space="preserve">              </w:t>
      </w:r>
      <w:r w:rsidR="00B36C04" w:rsidRPr="00E0522A">
        <w:t>new Float32Array(mVerticesOfSquare), gl.STATIC_DRAW);</w:t>
      </w:r>
    </w:p>
    <w:p w14:paraId="01DA89D2" w14:textId="589F12DB" w:rsidR="00B36C04" w:rsidRPr="00E0522A" w:rsidRDefault="00B36C04" w:rsidP="001A367D">
      <w:pPr>
        <w:pStyle w:val="Code"/>
        <w:ind w:left="936"/>
        <w:rPr>
          <w:rFonts w:hint="eastAsia"/>
        </w:rPr>
      </w:pPr>
      <w:r w:rsidRPr="00E0522A">
        <w:t>}</w:t>
      </w:r>
    </w:p>
    <w:p w14:paraId="1C25736F" w14:textId="3AEFE643" w:rsidR="00946E7D" w:rsidRDefault="003F4360" w:rsidP="001A367D">
      <w:pPr>
        <w:pStyle w:val="BodyTextFirst"/>
        <w:ind w:left="936"/>
        <w:rPr>
          <w:rFonts w:hint="eastAsia"/>
        </w:rPr>
      </w:pPr>
      <w:r>
        <w:t xml:space="preserve">This code </w:t>
      </w:r>
      <w:r w:rsidR="00B960E1">
        <w:t xml:space="preserve">first </w:t>
      </w:r>
      <w:r>
        <w:t xml:space="preserve">gets access to </w:t>
      </w:r>
      <w:r w:rsidR="00B960E1">
        <w:t xml:space="preserve">the </w:t>
      </w:r>
      <w:r>
        <w:t xml:space="preserve">WebGL drawing context through </w:t>
      </w:r>
      <w:r w:rsidR="00B960E1">
        <w:t xml:space="preserve">the </w:t>
      </w:r>
      <w:r w:rsidRPr="003F4360">
        <w:rPr>
          <w:rStyle w:val="CodeInline"/>
        </w:rPr>
        <w:t>core.getGL()</w:t>
      </w:r>
      <w:r>
        <w:t xml:space="preserve"> function. </w:t>
      </w:r>
      <w:r w:rsidR="00291CEE">
        <w:t>After whic</w:t>
      </w:r>
      <w:r w:rsidR="00291CEE">
        <w:rPr>
          <w:rFonts w:hint="eastAsia"/>
        </w:rPr>
        <w:t>h</w:t>
      </w:r>
      <w:r w:rsidR="00B960E1">
        <w:t xml:space="preserve">, </w:t>
      </w:r>
      <w:r w:rsidR="000301A9" w:rsidRPr="000301A9">
        <w:t>Step A creates a buffer on the GPU for storing the vertex positions of the square and stores the reference to the GPU buffer in the variable</w:t>
      </w:r>
      <w:r w:rsidR="00B36C04" w:rsidRPr="00B36C04">
        <w:t xml:space="preserve"> </w:t>
      </w:r>
      <w:r w:rsidR="00946E7D" w:rsidRPr="00946E7D">
        <w:rPr>
          <w:rStyle w:val="CodeInline"/>
        </w:rPr>
        <w:t>mGLVertexBuffer</w:t>
      </w:r>
      <w:r w:rsidR="00B36C04" w:rsidRPr="00B36C04">
        <w:t>. Step B activates the newly created buffer, and step C loads the vertex position of the square into the activated buffer</w:t>
      </w:r>
      <w:r w:rsidR="00B960E1">
        <w:t xml:space="preserve"> on the GPU</w:t>
      </w:r>
      <w:r w:rsidR="00B36C04" w:rsidRPr="00B36C04">
        <w:t xml:space="preserve">. The keyword </w:t>
      </w:r>
      <w:r w:rsidR="00B36C04" w:rsidRPr="00946E7D">
        <w:rPr>
          <w:rStyle w:val="CodeInline"/>
        </w:rPr>
        <w:t xml:space="preserve">STATIC_DRAW </w:t>
      </w:r>
      <w:r w:rsidR="00B36C04" w:rsidRPr="00B36C04">
        <w:t xml:space="preserve">informs the drawing hardware that </w:t>
      </w:r>
      <w:r w:rsidR="00B960E1">
        <w:t xml:space="preserve">the content of </w:t>
      </w:r>
      <w:r w:rsidR="00B36C04" w:rsidRPr="00B36C04">
        <w:t>this buffer will not be changed.</w:t>
      </w:r>
    </w:p>
    <w:p w14:paraId="6006E4DF" w14:textId="5E392AA6" w:rsidR="00946E7D" w:rsidRDefault="00946E7D" w:rsidP="00946E7D">
      <w:pPr>
        <w:pStyle w:val="NoteTipCaution"/>
      </w:pPr>
      <w:r w:rsidRPr="003F4360">
        <w:rPr>
          <w:rStyle w:val="Strong"/>
        </w:rPr>
        <w:t>Tip</w:t>
      </w:r>
      <w:r w:rsidRPr="00946E7D">
        <w:tab/>
        <w:t xml:space="preserve">Remember that the </w:t>
      </w:r>
      <w:r w:rsidRPr="00946E7D">
        <w:rPr>
          <w:rStyle w:val="CodeInline"/>
        </w:rPr>
        <w:t>mGL</w:t>
      </w:r>
      <w:r w:rsidRPr="00946E7D">
        <w:t xml:space="preserve"> </w:t>
      </w:r>
      <w:r w:rsidR="003F4360" w:rsidRPr="00946E7D">
        <w:t xml:space="preserve">variable </w:t>
      </w:r>
      <w:r w:rsidR="003F4360">
        <w:t xml:space="preserve">accessed through the </w:t>
      </w:r>
      <w:r w:rsidR="003F4360" w:rsidRPr="001A367D">
        <w:rPr>
          <w:rStyle w:val="CodeInline"/>
        </w:rPr>
        <w:t>getGL()</w:t>
      </w:r>
      <w:r w:rsidR="003F4360">
        <w:t xml:space="preserve"> function </w:t>
      </w:r>
      <w:r w:rsidRPr="00946E7D">
        <w:t xml:space="preserve">is defined in the </w:t>
      </w:r>
      <w:r w:rsidRPr="00946E7D">
        <w:rPr>
          <w:rStyle w:val="CodeInline"/>
        </w:rPr>
        <w:t>core.js</w:t>
      </w:r>
      <w:r w:rsidRPr="00946E7D">
        <w:t xml:space="preserve"> file and initialized by the </w:t>
      </w:r>
      <w:r w:rsidRPr="00946E7D">
        <w:rPr>
          <w:rStyle w:val="CodeInline"/>
        </w:rPr>
        <w:t>initWebGL()</w:t>
      </w:r>
      <w:r w:rsidRPr="00946E7D">
        <w:t xml:space="preserve"> function.</w:t>
      </w:r>
      <w:r w:rsidR="00990F7D">
        <w:t xml:space="preserve"> You will </w:t>
      </w:r>
      <w:r w:rsidR="000C25F2">
        <w:t xml:space="preserve">define an </w:t>
      </w:r>
      <w:r w:rsidR="000C25F2" w:rsidRPr="001A367D">
        <w:rPr>
          <w:rStyle w:val="CodeInline"/>
        </w:rPr>
        <w:t>export</w:t>
      </w:r>
      <w:r w:rsidR="000C25F2">
        <w:t xml:space="preserve"> statement in the </w:t>
      </w:r>
      <w:r w:rsidR="000C25F2" w:rsidRPr="001A367D">
        <w:rPr>
          <w:rStyle w:val="CodeInline"/>
        </w:rPr>
        <w:t>core.js</w:t>
      </w:r>
      <w:r w:rsidR="000C25F2">
        <w:t xml:space="preserve"> file </w:t>
      </w:r>
      <w:r w:rsidR="00990F7D">
        <w:t>to provide access to this function in the coming steps.</w:t>
      </w:r>
      <w:r w:rsidRPr="00946E7D">
        <w:t xml:space="preserve"> </w:t>
      </w:r>
    </w:p>
    <w:p w14:paraId="2E84D39B" w14:textId="3CDA47BB" w:rsidR="00AA4285" w:rsidRDefault="00AA4285" w:rsidP="00990F7D">
      <w:pPr>
        <w:pStyle w:val="NumList"/>
        <w:rPr>
          <w:rFonts w:hint="eastAsia"/>
        </w:rPr>
      </w:pPr>
      <w:r>
        <w:t xml:space="preserve">Provide access to the </w:t>
      </w:r>
      <w:r w:rsidRPr="00F74E2C">
        <w:rPr>
          <w:rStyle w:val="CodeInline"/>
        </w:rPr>
        <w:t>init()</w:t>
      </w:r>
      <w:r>
        <w:t xml:space="preserve"> and </w:t>
      </w:r>
      <w:r w:rsidRPr="00F74E2C">
        <w:rPr>
          <w:rStyle w:val="CodeInline"/>
        </w:rPr>
        <w:t>get()</w:t>
      </w:r>
      <w:r>
        <w:t xml:space="preserve"> functions to </w:t>
      </w:r>
      <w:r w:rsidR="000C25F2">
        <w:t xml:space="preserve">the rest of </w:t>
      </w:r>
      <w:r w:rsidR="00F74E2C">
        <w:t>your engine by exporting them with the following code</w:t>
      </w:r>
      <w:r w:rsidR="000C25F2">
        <w:t>.</w:t>
      </w:r>
    </w:p>
    <w:p w14:paraId="22FDE899" w14:textId="55571C27" w:rsidR="00F74E2C" w:rsidRPr="00F74E2C" w:rsidRDefault="00F74E2C" w:rsidP="001A367D">
      <w:pPr>
        <w:pStyle w:val="Code"/>
        <w:ind w:left="216" w:firstLine="720"/>
        <w:rPr>
          <w:rStyle w:val="CodeInline"/>
          <w:rFonts w:hint="eastAsia"/>
          <w:noProof w:val="0"/>
        </w:rPr>
      </w:pPr>
      <w:r w:rsidRPr="00F74E2C">
        <w:rPr>
          <w:rStyle w:val="CodeInline"/>
        </w:rPr>
        <w:t>export {init, get}</w:t>
      </w:r>
    </w:p>
    <w:p w14:paraId="4AF0C969" w14:textId="1F12FAC0" w:rsidR="00990F7D" w:rsidRDefault="00990F7D" w:rsidP="001A367D">
      <w:pPr>
        <w:pStyle w:val="BodyTextCont"/>
        <w:rPr>
          <w:rFonts w:hint="eastAsia"/>
        </w:rPr>
      </w:pPr>
      <w:r w:rsidRPr="00990F7D">
        <w:t>With the functionality of loading vertex positions defined, you are now ready to define and load the GLSL shaders.</w:t>
      </w:r>
    </w:p>
    <w:p w14:paraId="4853029F" w14:textId="36E85828" w:rsidR="00990F7D" w:rsidRDefault="00990F7D" w:rsidP="00990F7D">
      <w:pPr>
        <w:pStyle w:val="Heading3"/>
      </w:pPr>
      <w:r w:rsidRPr="00990F7D">
        <w:lastRenderedPageBreak/>
        <w:t>Set Up the GLSL Shaders</w:t>
      </w:r>
    </w:p>
    <w:p w14:paraId="1AF71E70" w14:textId="77777777" w:rsidR="00990F7D" w:rsidRDefault="00990F7D" w:rsidP="00990F7D">
      <w:pPr>
        <w:pStyle w:val="BodyTextFirst"/>
        <w:rPr>
          <w:rFonts w:hint="eastAsia"/>
        </w:rPr>
      </w:pPr>
      <w:r>
        <w:t xml:space="preserve">The term shader refers to programs that run on the GPU. In the context of the game engine, shaders must always be defined in pairs consisting of a vertex shader and a corresponding fragment shader. The GPU will execute the vertex shader once per primitive vertex and the fragment shader once per pixel covered by the primitive. For example, you can define a square with four vertices and display this square to cover a 100×100 pixel area. To draw this square, WebGL will invoke the vertex shader 4 times (once for each vertex) and execute the fragment shader 10,000 times (once for each of the 100×100 pixels)! </w:t>
      </w:r>
    </w:p>
    <w:p w14:paraId="1557623E" w14:textId="77777777" w:rsidR="00990F7D" w:rsidRDefault="00990F7D" w:rsidP="002B05B5">
      <w:pPr>
        <w:pStyle w:val="BodyTextCont"/>
        <w:rPr>
          <w:rFonts w:hint="eastAsia"/>
        </w:rPr>
      </w:pPr>
      <w:r>
        <w:t xml:space="preserve">In the case of WebGL, both the vertex and fragment shaders are implemented in the OpenGL Shading Language (GLSL). GLSL is a language with syntax that is similar to the C programming language and designed specifically for processing and displaying graphical primitives. You will learn sufficient GLSL to support the drawing for the game engine when required. </w:t>
      </w:r>
    </w:p>
    <w:p w14:paraId="0A8ACE6D" w14:textId="3BB215F2" w:rsidR="00990F7D" w:rsidRDefault="00990F7D" w:rsidP="002B05B5">
      <w:pPr>
        <w:pStyle w:val="BodyTextCont"/>
        <w:rPr>
          <w:rFonts w:hint="eastAsia"/>
        </w:rPr>
      </w:pPr>
      <w:r>
        <w:t xml:space="preserve">In the following steps, you will load into </w:t>
      </w:r>
      <w:ins w:id="27" w:author="Kelvin Sung" w:date="2021-08-19T16:38:00Z">
        <w:r w:rsidR="00F408DD">
          <w:t>G</w:t>
        </w:r>
      </w:ins>
      <w:del w:id="28" w:author="Kelvin Sung" w:date="2021-08-19T16:38:00Z">
        <w:r w:rsidR="00224166" w:rsidDel="00F408DD">
          <w:delText>C</w:delText>
        </w:r>
      </w:del>
      <w:r w:rsidR="00224166">
        <w:t xml:space="preserve">PU </w:t>
      </w:r>
      <w:r>
        <w:t>memory the source code for both vertex and fragment shaders, compile and link them into a single shader program, and load the compiled program into the GPU</w:t>
      </w:r>
      <w:ins w:id="29" w:author="Kelvin Sung" w:date="2021-08-19T16:39:00Z">
        <w:r w:rsidR="0039067B">
          <w:t xml:space="preserve"> memory for drawing</w:t>
        </w:r>
      </w:ins>
      <w:r>
        <w:t xml:space="preserve">. In this project, the shader source code is defined in the </w:t>
      </w:r>
      <w:r w:rsidRPr="002B05B5">
        <w:rPr>
          <w:rStyle w:val="CodeInline"/>
        </w:rPr>
        <w:t>index.html</w:t>
      </w:r>
      <w:r>
        <w:t xml:space="preserve"> file, while the loading, compiling, and linking of the shaders are defined in the </w:t>
      </w:r>
      <w:r w:rsidR="000C64E4">
        <w:rPr>
          <w:rStyle w:val="CodeInline"/>
        </w:rPr>
        <w:t>s</w:t>
      </w:r>
      <w:r w:rsidRPr="000C64E4">
        <w:rPr>
          <w:rStyle w:val="CodeInline"/>
        </w:rPr>
        <w:t>hader</w:t>
      </w:r>
      <w:r w:rsidR="000C64E4">
        <w:rPr>
          <w:rStyle w:val="CodeInline"/>
        </w:rPr>
        <w:t>_s</w:t>
      </w:r>
      <w:r w:rsidRPr="000C64E4">
        <w:rPr>
          <w:rStyle w:val="CodeInline"/>
        </w:rPr>
        <w:t>upport.js</w:t>
      </w:r>
      <w:r>
        <w:t xml:space="preserve"> source file.</w:t>
      </w:r>
    </w:p>
    <w:p w14:paraId="06CC8DBA" w14:textId="4F910805" w:rsidR="002B05B5" w:rsidRPr="00990F7D" w:rsidRDefault="002B05B5" w:rsidP="002B05B5">
      <w:pPr>
        <w:pStyle w:val="NoteTipCaution"/>
      </w:pPr>
      <w:r w:rsidRPr="002B05B5">
        <w:rPr>
          <w:rStyle w:val="Strong"/>
        </w:rPr>
        <w:t>Note</w:t>
      </w:r>
      <w:r>
        <w:t xml:space="preserve"> </w:t>
      </w:r>
      <w:r w:rsidRPr="002B05B5">
        <w:t>The WebGL context can be considered as an abstraction of the GPU hardware. To facilitate readability, the two terms WebGL and GPU are sometimes used interchangeably.</w:t>
      </w:r>
    </w:p>
    <w:p w14:paraId="4AD1CF2F" w14:textId="77777777" w:rsidR="000C64E4" w:rsidRDefault="000C64E4" w:rsidP="000C64E4">
      <w:pPr>
        <w:pStyle w:val="Heading4"/>
      </w:pPr>
      <w:r>
        <w:t>Define the Vertex and Fragment Shaders</w:t>
      </w:r>
    </w:p>
    <w:p w14:paraId="101059CB" w14:textId="6E06137D" w:rsidR="000C64E4" w:rsidRDefault="000C64E4" w:rsidP="000C64E4">
      <w:pPr>
        <w:pStyle w:val="BodyTextFirst"/>
        <w:rPr>
          <w:rFonts w:hint="eastAsia"/>
        </w:rPr>
      </w:pPr>
      <w:r>
        <w:t>GLSL shaders are simply programs consisting of GLSL instructions.</w:t>
      </w:r>
    </w:p>
    <w:p w14:paraId="068AB34A" w14:textId="2E33B0BF" w:rsidR="00990F7D" w:rsidRDefault="002B05B5" w:rsidP="000C64E4">
      <w:pPr>
        <w:pStyle w:val="NumList"/>
        <w:numPr>
          <w:ilvl w:val="0"/>
          <w:numId w:val="30"/>
        </w:numPr>
        <w:rPr>
          <w:rFonts w:hint="eastAsia"/>
        </w:rPr>
      </w:pPr>
      <w:r w:rsidRPr="002B05B5">
        <w:t xml:space="preserve">Define the vertex shader by opening the </w:t>
      </w:r>
      <w:r w:rsidRPr="002B05B5">
        <w:rPr>
          <w:rStyle w:val="CodeInline"/>
        </w:rPr>
        <w:t>index.html</w:t>
      </w:r>
      <w:r w:rsidRPr="002B05B5">
        <w:t xml:space="preserve"> file, and within the </w:t>
      </w:r>
      <w:r w:rsidR="00E0522A">
        <w:rPr>
          <w:rStyle w:val="CodeInline"/>
        </w:rPr>
        <w:t>head</w:t>
      </w:r>
      <w:r w:rsidRPr="002B05B5">
        <w:t xml:space="preserve"> element, add the following code:</w:t>
      </w:r>
    </w:p>
    <w:p w14:paraId="41EF23C0" w14:textId="0AC13945" w:rsidR="002B05B5" w:rsidRPr="00E0522A" w:rsidRDefault="002B05B5" w:rsidP="001A367D">
      <w:pPr>
        <w:pStyle w:val="Code"/>
        <w:ind w:left="936"/>
        <w:rPr>
          <w:rFonts w:hint="eastAsia"/>
        </w:rPr>
      </w:pPr>
      <w:r w:rsidRPr="00E0522A">
        <w:t>&lt;script type="x-shader/x-vertex" id="VertexShader"&gt;</w:t>
      </w:r>
    </w:p>
    <w:p w14:paraId="0E3B5BC3" w14:textId="75F2536B" w:rsidR="002B05B5" w:rsidRPr="00E0522A" w:rsidRDefault="00224166" w:rsidP="001A367D">
      <w:pPr>
        <w:pStyle w:val="Code"/>
        <w:ind w:left="936"/>
        <w:rPr>
          <w:rFonts w:hint="eastAsia"/>
        </w:rPr>
      </w:pPr>
      <w:r>
        <w:t xml:space="preserve">    </w:t>
      </w:r>
      <w:r w:rsidR="002B05B5" w:rsidRPr="00E0522A">
        <w:t xml:space="preserve">// this is the vertex shader </w:t>
      </w:r>
    </w:p>
    <w:p w14:paraId="163C079B" w14:textId="23BCFFF2" w:rsidR="002B05B5" w:rsidRPr="00E0522A" w:rsidRDefault="00224166" w:rsidP="001A367D">
      <w:pPr>
        <w:pStyle w:val="Code"/>
        <w:ind w:left="936"/>
        <w:rPr>
          <w:rFonts w:hint="eastAsia"/>
        </w:rPr>
      </w:pPr>
      <w:r>
        <w:t xml:space="preserve">    </w:t>
      </w:r>
      <w:r w:rsidR="002B05B5" w:rsidRPr="00E0522A">
        <w:t>attribute vec3 aVertexPosition;  // Vertex shader expects one vertex position</w:t>
      </w:r>
    </w:p>
    <w:p w14:paraId="17FC8EE4" w14:textId="36154EBE" w:rsidR="002B05B5" w:rsidRPr="00E0522A" w:rsidRDefault="00224166" w:rsidP="001A367D">
      <w:pPr>
        <w:pStyle w:val="Code"/>
        <w:ind w:left="936"/>
        <w:rPr>
          <w:rFonts w:hint="eastAsia"/>
        </w:rPr>
      </w:pPr>
      <w:r>
        <w:t xml:space="preserve">        </w:t>
      </w:r>
      <w:r w:rsidR="002B05B5" w:rsidRPr="00E0522A">
        <w:t>// naming convention, attributes always begin with "a"</w:t>
      </w:r>
    </w:p>
    <w:p w14:paraId="298AFBCD" w14:textId="2F0F1F04" w:rsidR="002B05B5" w:rsidRPr="00E0522A" w:rsidRDefault="00224166" w:rsidP="001A367D">
      <w:pPr>
        <w:pStyle w:val="Code"/>
        <w:ind w:left="936"/>
        <w:rPr>
          <w:rFonts w:hint="eastAsia"/>
        </w:rPr>
      </w:pPr>
      <w:r>
        <w:t xml:space="preserve">    </w:t>
      </w:r>
      <w:r w:rsidR="002B05B5" w:rsidRPr="00E0522A">
        <w:t>void main(void) {</w:t>
      </w:r>
    </w:p>
    <w:p w14:paraId="4E801C94" w14:textId="22E65A15" w:rsidR="002B05B5" w:rsidRPr="00E0522A" w:rsidRDefault="00224166" w:rsidP="001A367D">
      <w:pPr>
        <w:pStyle w:val="Code"/>
        <w:ind w:left="936"/>
        <w:rPr>
          <w:rFonts w:hint="eastAsia"/>
        </w:rPr>
      </w:pPr>
      <w:r>
        <w:t xml:space="preserve">        </w:t>
      </w:r>
      <w:r w:rsidR="002B05B5" w:rsidRPr="00E0522A">
        <w:t>// Convert the vec3 into vec4 for scan conversion and</w:t>
      </w:r>
    </w:p>
    <w:p w14:paraId="59F56719" w14:textId="6EDFA048" w:rsidR="002B05B5" w:rsidRPr="00E0522A" w:rsidRDefault="00224166" w:rsidP="001A367D">
      <w:pPr>
        <w:pStyle w:val="Code"/>
        <w:ind w:left="936"/>
        <w:rPr>
          <w:rFonts w:hint="eastAsia"/>
        </w:rPr>
      </w:pPr>
      <w:r>
        <w:t xml:space="preserve">        </w:t>
      </w:r>
      <w:r w:rsidR="002B05B5" w:rsidRPr="00E0522A">
        <w:t>// assign to gl_Position to pass the vertex to the fragment shader</w:t>
      </w:r>
    </w:p>
    <w:p w14:paraId="4303F7A6" w14:textId="079D7215" w:rsidR="002B05B5" w:rsidRPr="00E0522A" w:rsidRDefault="00224166" w:rsidP="001A367D">
      <w:pPr>
        <w:pStyle w:val="Code"/>
        <w:ind w:left="936"/>
        <w:rPr>
          <w:rFonts w:hint="eastAsia"/>
        </w:rPr>
      </w:pPr>
      <w:r>
        <w:t xml:space="preserve">        </w:t>
      </w:r>
      <w:r w:rsidR="002B05B5" w:rsidRPr="00E0522A">
        <w:t xml:space="preserve">gl_Position = vec4(aVertexPosition, 1.0); </w:t>
      </w:r>
    </w:p>
    <w:p w14:paraId="761F34C7" w14:textId="00C07EB0" w:rsidR="002B05B5" w:rsidRPr="00E0522A" w:rsidRDefault="00224166" w:rsidP="001A367D">
      <w:pPr>
        <w:pStyle w:val="Code"/>
        <w:ind w:left="936"/>
        <w:rPr>
          <w:rFonts w:hint="eastAsia"/>
        </w:rPr>
      </w:pPr>
      <w:r>
        <w:t xml:space="preserve">    </w:t>
      </w:r>
      <w:r w:rsidR="002B05B5" w:rsidRPr="00E0522A">
        <w:t>}</w:t>
      </w:r>
    </w:p>
    <w:p w14:paraId="66F49170" w14:textId="56758099" w:rsidR="002B05B5" w:rsidRPr="00E0522A" w:rsidRDefault="00224166" w:rsidP="001A367D">
      <w:pPr>
        <w:pStyle w:val="Code"/>
        <w:ind w:left="936"/>
        <w:rPr>
          <w:rFonts w:hint="eastAsia"/>
        </w:rPr>
      </w:pPr>
      <w:r>
        <w:t xml:space="preserve">    </w:t>
      </w:r>
      <w:r w:rsidR="002B05B5" w:rsidRPr="00E0522A">
        <w:t>// End of vertex shader</w:t>
      </w:r>
    </w:p>
    <w:p w14:paraId="4AA53D91" w14:textId="4C5C57E8" w:rsidR="002B05B5" w:rsidRDefault="002B05B5" w:rsidP="00291CEE">
      <w:pPr>
        <w:pStyle w:val="Code"/>
        <w:ind w:left="936"/>
        <w:rPr>
          <w:rFonts w:hint="eastAsia"/>
        </w:rPr>
      </w:pPr>
      <w:r w:rsidRPr="00E0522A">
        <w:lastRenderedPageBreak/>
        <w:t>&lt;/script&gt;</w:t>
      </w:r>
    </w:p>
    <w:p w14:paraId="2F02BC8C" w14:textId="730BD74C" w:rsidR="00224166" w:rsidRDefault="00224166" w:rsidP="00291CEE">
      <w:pPr>
        <w:pStyle w:val="NoteTipCaution"/>
      </w:pPr>
      <w:r w:rsidRPr="00291CEE">
        <w:rPr>
          <w:rStyle w:val="Strong"/>
        </w:rPr>
        <w:t>Note</w:t>
      </w:r>
      <w:r>
        <w:t xml:space="preserve"> Shader attribute variables have names that </w:t>
      </w:r>
      <w:r w:rsidRPr="008718B0">
        <w:t xml:space="preserve">begin with a lowercase </w:t>
      </w:r>
      <w:r w:rsidR="001A367D">
        <w:t>“</w:t>
      </w:r>
      <w:r>
        <w:t>a</w:t>
      </w:r>
      <w:r w:rsidR="001A367D">
        <w:t>”</w:t>
      </w:r>
      <w:r w:rsidRPr="008718B0">
        <w:t xml:space="preserve">, as in </w:t>
      </w:r>
      <w:r>
        <w:rPr>
          <w:rStyle w:val="CodeInline"/>
        </w:rPr>
        <w:t>aVertexPosition</w:t>
      </w:r>
      <w:r w:rsidRPr="008718B0">
        <w:t>.</w:t>
      </w:r>
    </w:p>
    <w:p w14:paraId="7601DE86" w14:textId="076E56C0" w:rsidR="00E0522A" w:rsidRDefault="00E0522A" w:rsidP="00291CEE">
      <w:pPr>
        <w:pStyle w:val="BodyTextFirst"/>
        <w:ind w:left="720"/>
        <w:rPr>
          <w:rFonts w:hint="eastAsia"/>
        </w:rPr>
      </w:pPr>
      <w:r>
        <w:t xml:space="preserve">The </w:t>
      </w:r>
      <w:r w:rsidRPr="00E0522A">
        <w:rPr>
          <w:rStyle w:val="CodeInline"/>
        </w:rPr>
        <w:t>script</w:t>
      </w:r>
      <w:r>
        <w:t xml:space="preserve"> element type is set to </w:t>
      </w:r>
      <w:r w:rsidRPr="00E0522A">
        <w:rPr>
          <w:rStyle w:val="CodeInline"/>
        </w:rPr>
        <w:t>x-shader/x-vertex</w:t>
      </w:r>
      <w:r>
        <w:t xml:space="preserve"> because that is a common convention for shaders. As you will see, the </w:t>
      </w:r>
      <w:r w:rsidRPr="00E0522A">
        <w:rPr>
          <w:rStyle w:val="CodeInline"/>
        </w:rPr>
        <w:t>id</w:t>
      </w:r>
      <w:r>
        <w:t xml:space="preserve"> field with the value </w:t>
      </w:r>
      <w:r w:rsidRPr="00E0522A">
        <w:rPr>
          <w:rStyle w:val="CodeInline"/>
        </w:rPr>
        <w:t>VertexShader</w:t>
      </w:r>
      <w:r>
        <w:t xml:space="preserve"> allows you to identify and load this vertex shader into memory. </w:t>
      </w:r>
    </w:p>
    <w:p w14:paraId="40C2B749" w14:textId="3A60B129" w:rsidR="00E0522A" w:rsidRDefault="00E0522A" w:rsidP="00291CEE">
      <w:pPr>
        <w:pStyle w:val="BodyTextCont"/>
        <w:ind w:left="720"/>
        <w:rPr>
          <w:rFonts w:hint="eastAsia"/>
        </w:rPr>
      </w:pPr>
      <w:r>
        <w:t xml:space="preserve">The GLSL </w:t>
      </w:r>
      <w:r w:rsidRPr="00E0522A">
        <w:rPr>
          <w:rStyle w:val="CodeInline"/>
        </w:rPr>
        <w:t>attribute</w:t>
      </w:r>
      <w:r>
        <w:t xml:space="preserve"> keyword identifies per-vertex data that will be passed to the vertex shader in the GPU. In this case, the </w:t>
      </w:r>
      <w:r w:rsidRPr="00E0522A">
        <w:rPr>
          <w:rStyle w:val="CodeInline"/>
        </w:rPr>
        <w:t>aVertexPosition</w:t>
      </w:r>
      <w:r w:rsidRPr="00E0522A">
        <w:t xml:space="preserve"> </w:t>
      </w:r>
      <w:r>
        <w:t xml:space="preserve">attribute is of data type </w:t>
      </w:r>
      <w:r w:rsidRPr="00E0522A">
        <w:rPr>
          <w:rStyle w:val="CodeInline"/>
        </w:rPr>
        <w:t>vec3</w:t>
      </w:r>
      <w:r>
        <w:t xml:space="preserve"> or an array of three floating-point numbers. As you will see in later steps, </w:t>
      </w:r>
      <w:r w:rsidRPr="00E0522A">
        <w:rPr>
          <w:rStyle w:val="CodeInline"/>
        </w:rPr>
        <w:t>aVertexPosition</w:t>
      </w:r>
      <w:r w:rsidRPr="00E0522A">
        <w:t xml:space="preserve"> </w:t>
      </w:r>
      <w:r>
        <w:t>will</w:t>
      </w:r>
      <w:r w:rsidR="00275ED8">
        <w:t xml:space="preserve"> be set to reference the </w:t>
      </w:r>
      <w:r>
        <w:t xml:space="preserve">vertex positions for </w:t>
      </w:r>
      <w:r w:rsidR="00275ED8">
        <w:t xml:space="preserve">the unit </w:t>
      </w:r>
      <w:r>
        <w:t>square.</w:t>
      </w:r>
    </w:p>
    <w:p w14:paraId="0DA54D94" w14:textId="2300F604" w:rsidR="00E0522A" w:rsidRDefault="00E0522A" w:rsidP="00291CEE">
      <w:pPr>
        <w:pStyle w:val="BodyTextCont"/>
        <w:ind w:left="720"/>
        <w:rPr>
          <w:rFonts w:hint="eastAsia"/>
        </w:rPr>
      </w:pPr>
      <w:r>
        <w:t xml:space="preserve">The </w:t>
      </w:r>
      <w:r w:rsidRPr="00E0522A">
        <w:rPr>
          <w:rStyle w:val="CodeInline"/>
        </w:rPr>
        <w:t>gl_Position</w:t>
      </w:r>
      <w:r>
        <w:t xml:space="preserve"> is a GLSL built-in variable, specifically, an array of four floating-point numbers that must contain the vertex position. In this case, the fourth position of the array will always be 1.0. The code shows the shader converting the </w:t>
      </w:r>
      <w:r w:rsidRPr="00E0522A">
        <w:rPr>
          <w:rStyle w:val="CodeInline"/>
        </w:rPr>
        <w:t>aVertexPosition</w:t>
      </w:r>
      <w:r w:rsidRPr="00E0522A">
        <w:t xml:space="preserve"> </w:t>
      </w:r>
      <w:r>
        <w:t xml:space="preserve">into a </w:t>
      </w:r>
      <w:r w:rsidRPr="00E0522A">
        <w:rPr>
          <w:rStyle w:val="CodeInline"/>
        </w:rPr>
        <w:t>vec4</w:t>
      </w:r>
      <w:r>
        <w:t xml:space="preserve"> and passing the information to WebGL.</w:t>
      </w:r>
    </w:p>
    <w:p w14:paraId="76EACD8B" w14:textId="555B5A43" w:rsidR="00E0522A" w:rsidRDefault="00E0522A" w:rsidP="00E0522A">
      <w:pPr>
        <w:pStyle w:val="NumList"/>
        <w:rPr>
          <w:rFonts w:hint="eastAsia"/>
        </w:rPr>
      </w:pPr>
      <w:r w:rsidRPr="00E0522A">
        <w:t xml:space="preserve">Define the fragment shader in </w:t>
      </w:r>
      <w:r w:rsidRPr="00E0522A">
        <w:rPr>
          <w:rStyle w:val="CodeInline"/>
        </w:rPr>
        <w:t>index.html</w:t>
      </w:r>
      <w:r w:rsidRPr="00E0522A">
        <w:t xml:space="preserve"> by adding the following code within the </w:t>
      </w:r>
      <w:r w:rsidR="00AA4285">
        <w:rPr>
          <w:rStyle w:val="CodeInline"/>
        </w:rPr>
        <w:t>head</w:t>
      </w:r>
      <w:r w:rsidRPr="00E0522A">
        <w:t xml:space="preserve"> element:</w:t>
      </w:r>
    </w:p>
    <w:p w14:paraId="216F331C" w14:textId="70146FF6" w:rsidR="00AA4285" w:rsidRPr="00AA4285" w:rsidRDefault="00AA4285" w:rsidP="00291CEE">
      <w:pPr>
        <w:pStyle w:val="Code"/>
        <w:ind w:left="936"/>
        <w:rPr>
          <w:rFonts w:hint="eastAsia"/>
        </w:rPr>
      </w:pPr>
      <w:r w:rsidRPr="00AA4285">
        <w:t>&lt;script type="x-shader/x-fragment" id="FragmentShader"&gt;</w:t>
      </w:r>
    </w:p>
    <w:p w14:paraId="4208860C" w14:textId="3C2963B7" w:rsidR="00AA4285" w:rsidRPr="00AA4285" w:rsidRDefault="00F25223" w:rsidP="00291CEE">
      <w:pPr>
        <w:pStyle w:val="Code"/>
        <w:ind w:left="936"/>
        <w:rPr>
          <w:rFonts w:hint="eastAsia"/>
        </w:rPr>
      </w:pPr>
      <w:r>
        <w:t xml:space="preserve">    </w:t>
      </w:r>
      <w:r w:rsidR="00AA4285" w:rsidRPr="00AA4285">
        <w:t>// this is the fragment (or pixel) shader</w:t>
      </w:r>
    </w:p>
    <w:p w14:paraId="5C0B6222" w14:textId="3BCAE51D" w:rsidR="00AA4285" w:rsidRPr="00AA4285" w:rsidRDefault="00F25223" w:rsidP="00291CEE">
      <w:pPr>
        <w:pStyle w:val="Code"/>
        <w:ind w:left="936"/>
        <w:rPr>
          <w:rFonts w:hint="eastAsia"/>
        </w:rPr>
      </w:pPr>
      <w:r>
        <w:t xml:space="preserve">    </w:t>
      </w:r>
      <w:r w:rsidR="00AA4285" w:rsidRPr="00AA4285">
        <w:t>void main(void) {</w:t>
      </w:r>
    </w:p>
    <w:p w14:paraId="3BC0A225" w14:textId="27DAB9FB" w:rsidR="00AA4285" w:rsidRPr="00AA4285" w:rsidRDefault="00F25223" w:rsidP="00291CEE">
      <w:pPr>
        <w:pStyle w:val="Code"/>
        <w:ind w:left="936"/>
        <w:rPr>
          <w:rFonts w:hint="eastAsia"/>
        </w:rPr>
      </w:pPr>
      <w:r>
        <w:t xml:space="preserve">        </w:t>
      </w:r>
      <w:r w:rsidR="00AA4285" w:rsidRPr="00AA4285">
        <w:t>// for every pixel called (within the square) sets</w:t>
      </w:r>
    </w:p>
    <w:p w14:paraId="68193F94" w14:textId="665DE9B5" w:rsidR="00AA4285" w:rsidRPr="00AA4285" w:rsidRDefault="00F25223" w:rsidP="00291CEE">
      <w:pPr>
        <w:pStyle w:val="Code"/>
        <w:ind w:left="936"/>
        <w:rPr>
          <w:rFonts w:hint="eastAsia"/>
        </w:rPr>
      </w:pPr>
      <w:r>
        <w:t xml:space="preserve">        </w:t>
      </w:r>
      <w:r w:rsidR="00AA4285" w:rsidRPr="00AA4285">
        <w:t>// constant color white with alpha-channel value of 1.0</w:t>
      </w:r>
    </w:p>
    <w:p w14:paraId="2BA8FE50" w14:textId="65612C29" w:rsidR="00AA4285" w:rsidRPr="00AA4285" w:rsidRDefault="00F25223" w:rsidP="00291CEE">
      <w:pPr>
        <w:pStyle w:val="Code"/>
        <w:ind w:left="936"/>
        <w:rPr>
          <w:rFonts w:hint="eastAsia"/>
        </w:rPr>
      </w:pPr>
      <w:r>
        <w:t xml:space="preserve">        </w:t>
      </w:r>
      <w:r w:rsidR="00AA4285" w:rsidRPr="00AA4285">
        <w:t>gl_FragColor = vec4(1.0, 1.0, 1.0, 1.0);</w:t>
      </w:r>
    </w:p>
    <w:p w14:paraId="0D310BF9" w14:textId="7A7D022C" w:rsidR="00AA4285" w:rsidRPr="00AA4285" w:rsidRDefault="00F25223" w:rsidP="00291CEE">
      <w:pPr>
        <w:pStyle w:val="Code"/>
        <w:ind w:left="936"/>
        <w:rPr>
          <w:rFonts w:hint="eastAsia"/>
        </w:rPr>
      </w:pPr>
      <w:r>
        <w:t xml:space="preserve">    </w:t>
      </w:r>
      <w:r w:rsidR="00AA4285" w:rsidRPr="00AA4285">
        <w:t>}</w:t>
      </w:r>
    </w:p>
    <w:p w14:paraId="2DA4F8D2" w14:textId="4E531AED" w:rsidR="00AA4285" w:rsidRPr="00AA4285" w:rsidRDefault="00F25223" w:rsidP="00291CEE">
      <w:pPr>
        <w:pStyle w:val="Code"/>
        <w:ind w:left="936"/>
        <w:rPr>
          <w:rFonts w:hint="eastAsia"/>
        </w:rPr>
      </w:pPr>
      <w:r>
        <w:t xml:space="preserve">    </w:t>
      </w:r>
      <w:r w:rsidR="00AA4285" w:rsidRPr="00AA4285">
        <w:t>// End of fragment/pixel shader</w:t>
      </w:r>
    </w:p>
    <w:p w14:paraId="0653C5F3" w14:textId="3D94B79D" w:rsidR="00AA4285" w:rsidRPr="00AA4285" w:rsidRDefault="00AA4285" w:rsidP="00291CEE">
      <w:pPr>
        <w:pStyle w:val="Code"/>
        <w:ind w:left="936"/>
        <w:rPr>
          <w:rFonts w:hint="eastAsia"/>
        </w:rPr>
      </w:pPr>
      <w:r w:rsidRPr="00AA4285">
        <w:t xml:space="preserve">&lt;/script&gt;    </w:t>
      </w:r>
    </w:p>
    <w:p w14:paraId="0AD441EB" w14:textId="77777777" w:rsidR="00E0522A" w:rsidRDefault="00E0522A" w:rsidP="00291CEE">
      <w:pPr>
        <w:pStyle w:val="BodyTextFirst"/>
        <w:ind w:left="936"/>
        <w:rPr>
          <w:rFonts w:hint="eastAsia"/>
        </w:rPr>
      </w:pPr>
      <w:r>
        <w:t xml:space="preserve">Note the different </w:t>
      </w:r>
      <w:r w:rsidRPr="00AA4285">
        <w:rPr>
          <w:rStyle w:val="CodeInline"/>
        </w:rPr>
        <w:t>type</w:t>
      </w:r>
      <w:r>
        <w:t xml:space="preserve"> and </w:t>
      </w:r>
      <w:r w:rsidRPr="00AA4285">
        <w:rPr>
          <w:rStyle w:val="CodeInline"/>
        </w:rPr>
        <w:t>id</w:t>
      </w:r>
      <w:r>
        <w:t xml:space="preserve"> fields. Recall that the fragment shader is invoked once per pixel. The variable </w:t>
      </w:r>
      <w:r w:rsidRPr="00AA4285">
        <w:rPr>
          <w:rStyle w:val="CodeInline"/>
        </w:rPr>
        <w:t>gl_FragColor</w:t>
      </w:r>
      <w:r>
        <w:t xml:space="preserve"> is the built-in variable that determines the color of the pixel. In this case, a color of </w:t>
      </w:r>
      <w:r w:rsidRPr="00AA4285">
        <w:rPr>
          <w:rStyle w:val="CodeInline"/>
        </w:rPr>
        <w:t>(1,1,1,1)</w:t>
      </w:r>
      <w:r>
        <w:t xml:space="preserve">, or white, is returned. This means all pixels covered will be shaded to a constant white color. </w:t>
      </w:r>
    </w:p>
    <w:p w14:paraId="17FA0EC6" w14:textId="1EBD05B3" w:rsidR="00E0522A" w:rsidRDefault="00E0522A" w:rsidP="00291CEE">
      <w:pPr>
        <w:pStyle w:val="BodyTextFirst"/>
        <w:rPr>
          <w:rFonts w:hint="eastAsia"/>
        </w:rPr>
      </w:pPr>
      <w:r>
        <w:t xml:space="preserve">With both the vertex and fragment shaders defined in the </w:t>
      </w:r>
      <w:r w:rsidRPr="00AA4285">
        <w:rPr>
          <w:rStyle w:val="CodeInline"/>
        </w:rPr>
        <w:t>index.html</w:t>
      </w:r>
      <w:r>
        <w:t xml:space="preserve"> file, you are now ready to implement the functionality to compile, link, and load the resulting shader program to the GPU.</w:t>
      </w:r>
    </w:p>
    <w:p w14:paraId="191125DB" w14:textId="77777777" w:rsidR="00AA4285" w:rsidRDefault="00AA4285" w:rsidP="00AA4285">
      <w:pPr>
        <w:pStyle w:val="Heading4"/>
      </w:pPr>
      <w:r>
        <w:lastRenderedPageBreak/>
        <w:t>Compile, Link, and Load the Vertex and Fragment Shaders</w:t>
      </w:r>
    </w:p>
    <w:p w14:paraId="2958BBC7" w14:textId="6FDA773B" w:rsidR="00AA4285" w:rsidRDefault="00AA4285" w:rsidP="00AA4285">
      <w:pPr>
        <w:pStyle w:val="BodyTextFirst"/>
        <w:rPr>
          <w:rFonts w:hint="eastAsia"/>
        </w:rPr>
      </w:pPr>
      <w:r>
        <w:t xml:space="preserve">To maintain source code in logically separated source files, you will create shader support functionality in a new source code file, </w:t>
      </w:r>
      <w:r w:rsidRPr="00AA4285">
        <w:rPr>
          <w:rStyle w:val="CodeInline"/>
        </w:rPr>
        <w:t>shader_support.js</w:t>
      </w:r>
      <w:r>
        <w:t>.</w:t>
      </w:r>
    </w:p>
    <w:p w14:paraId="2B1D0659" w14:textId="46E957FE" w:rsidR="00F74E2C" w:rsidRDefault="00F74E2C" w:rsidP="00F74E2C">
      <w:pPr>
        <w:pStyle w:val="NumList"/>
        <w:numPr>
          <w:ilvl w:val="0"/>
          <w:numId w:val="14"/>
        </w:numPr>
        <w:rPr>
          <w:rFonts w:hint="eastAsia"/>
        </w:rPr>
      </w:pPr>
      <w:r w:rsidRPr="00F74E2C">
        <w:t xml:space="preserve">Create a new JavaScript file, </w:t>
      </w:r>
      <w:r w:rsidRPr="000C64E4">
        <w:rPr>
          <w:rStyle w:val="CodeInline"/>
        </w:rPr>
        <w:t>shader_support.js</w:t>
      </w:r>
      <w:r w:rsidRPr="00F74E2C">
        <w:t>.</w:t>
      </w:r>
    </w:p>
    <w:p w14:paraId="707D1B66" w14:textId="6DE8E827" w:rsidR="00F74E2C" w:rsidRPr="00F74E2C" w:rsidRDefault="00F74E2C" w:rsidP="00F74E2C">
      <w:pPr>
        <w:pStyle w:val="NumList"/>
        <w:numPr>
          <w:ilvl w:val="0"/>
          <w:numId w:val="14"/>
        </w:numPr>
        <w:rPr>
          <w:rFonts w:hint="eastAsia"/>
        </w:rPr>
      </w:pPr>
      <w:r>
        <w:t>I</w:t>
      </w:r>
      <w:r w:rsidRPr="00F74E2C">
        <w:t xml:space="preserve">mport </w:t>
      </w:r>
      <w:r w:rsidR="001E0D01">
        <w:t xml:space="preserve">functionality from the </w:t>
      </w:r>
      <w:r w:rsidRPr="00F74E2C">
        <w:rPr>
          <w:rStyle w:val="CodeInline"/>
        </w:rPr>
        <w:t>core.js</w:t>
      </w:r>
      <w:r w:rsidRPr="00F74E2C">
        <w:t xml:space="preserve"> </w:t>
      </w:r>
      <w:r>
        <w:t xml:space="preserve">and </w:t>
      </w:r>
      <w:r w:rsidRPr="00F74E2C">
        <w:rPr>
          <w:rStyle w:val="CodeInline"/>
        </w:rPr>
        <w:t>vertex_buffer.js</w:t>
      </w:r>
      <w:r>
        <w:t xml:space="preserve"> </w:t>
      </w:r>
      <w:r w:rsidR="001E0D01">
        <w:t>files</w:t>
      </w:r>
      <w:r w:rsidRPr="00F74E2C">
        <w:t xml:space="preserve">. </w:t>
      </w:r>
    </w:p>
    <w:p w14:paraId="054C0728" w14:textId="3423561C" w:rsidR="00F74E2C" w:rsidRDefault="00F74E2C" w:rsidP="001E0D01">
      <w:pPr>
        <w:pStyle w:val="Code"/>
        <w:ind w:left="216" w:firstLine="720"/>
        <w:rPr>
          <w:rFonts w:hint="eastAsia"/>
        </w:rPr>
      </w:pPr>
      <w:r>
        <w:t>"use strict";  // Operate in Strict mode such that variables must be declared before used!</w:t>
      </w:r>
    </w:p>
    <w:p w14:paraId="50BB4FBD" w14:textId="5BA06FCA" w:rsidR="00F74E2C" w:rsidRDefault="00F74E2C" w:rsidP="001E0D01">
      <w:pPr>
        <w:pStyle w:val="Code"/>
        <w:ind w:left="216" w:firstLine="720"/>
        <w:rPr>
          <w:rFonts w:hint="eastAsia"/>
        </w:rPr>
      </w:pPr>
      <w:r>
        <w:t xml:space="preserve">import * as core from "./core.js";            </w:t>
      </w:r>
      <w:r w:rsidR="001E0D01">
        <w:t xml:space="preserve"> </w:t>
      </w:r>
      <w:r>
        <w:t>// access as core module</w:t>
      </w:r>
    </w:p>
    <w:p w14:paraId="290F3D95" w14:textId="0F80CF61" w:rsidR="00F74E2C" w:rsidRDefault="00F74E2C" w:rsidP="001E0D01">
      <w:pPr>
        <w:pStyle w:val="Code"/>
        <w:ind w:left="216" w:firstLine="720"/>
        <w:rPr>
          <w:rFonts w:hint="eastAsia"/>
        </w:rPr>
      </w:pPr>
      <w:r>
        <w:t>import * as vertexBuffer from "./vertex_buffer.js";  // access as vertexBuffer module</w:t>
      </w:r>
    </w:p>
    <w:p w14:paraId="01A49892" w14:textId="27F01605" w:rsidR="00F74E2C" w:rsidRDefault="00B17F38" w:rsidP="00F74E2C">
      <w:pPr>
        <w:pStyle w:val="NumList"/>
        <w:numPr>
          <w:ilvl w:val="0"/>
          <w:numId w:val="14"/>
        </w:numPr>
        <w:rPr>
          <w:rFonts w:hint="eastAsia"/>
        </w:rPr>
      </w:pPr>
      <w:r>
        <w:t xml:space="preserve">Define </w:t>
      </w:r>
      <w:r w:rsidR="00F74E2C" w:rsidRPr="00F74E2C">
        <w:t xml:space="preserve">two variables, </w:t>
      </w:r>
      <w:r w:rsidR="00F74E2C" w:rsidRPr="00F74E2C">
        <w:rPr>
          <w:rStyle w:val="CodeInline"/>
        </w:rPr>
        <w:t>mCompiledShader</w:t>
      </w:r>
      <w:r w:rsidR="00F74E2C" w:rsidRPr="00F74E2C">
        <w:t xml:space="preserve"> and </w:t>
      </w:r>
      <w:r w:rsidR="00F74E2C" w:rsidRPr="00F74E2C">
        <w:rPr>
          <w:rStyle w:val="CodeInline"/>
        </w:rPr>
        <w:t>mVertexPositionRef</w:t>
      </w:r>
      <w:r w:rsidR="00F74E2C" w:rsidRPr="00F74E2C">
        <w:t xml:space="preserve">, </w:t>
      </w:r>
      <w:r>
        <w:t xml:space="preserve">for </w:t>
      </w:r>
      <w:r w:rsidR="00F74E2C" w:rsidRPr="00F74E2C">
        <w:t>referenc</w:t>
      </w:r>
      <w:r>
        <w:t>ing</w:t>
      </w:r>
      <w:r w:rsidR="00F74E2C" w:rsidRPr="00F74E2C">
        <w:t xml:space="preserve"> to the shader program and the vertex position attribute in the GPU.</w:t>
      </w:r>
    </w:p>
    <w:p w14:paraId="3F7DB2E6" w14:textId="77777777" w:rsidR="00F74E2C" w:rsidRDefault="00F74E2C" w:rsidP="00291CEE">
      <w:pPr>
        <w:pStyle w:val="Code"/>
        <w:ind w:left="216" w:firstLine="720"/>
        <w:rPr>
          <w:rFonts w:hint="eastAsia"/>
        </w:rPr>
      </w:pPr>
      <w:r>
        <w:t>let mCompiledShader = null;</w:t>
      </w:r>
    </w:p>
    <w:p w14:paraId="4475917C" w14:textId="74816DF7" w:rsidR="00F74E2C" w:rsidRPr="00F74E2C" w:rsidRDefault="00F74E2C" w:rsidP="00291CEE">
      <w:pPr>
        <w:pStyle w:val="Code"/>
        <w:ind w:left="216" w:firstLine="720"/>
        <w:rPr>
          <w:rFonts w:hint="eastAsia"/>
        </w:rPr>
      </w:pPr>
      <w:r>
        <w:t>let mVertexPositionRef = null;</w:t>
      </w:r>
    </w:p>
    <w:p w14:paraId="3D77854B" w14:textId="4089927C" w:rsidR="00205B55" w:rsidRDefault="00205B55" w:rsidP="00205B55">
      <w:pPr>
        <w:pStyle w:val="NumList"/>
        <w:numPr>
          <w:ilvl w:val="0"/>
          <w:numId w:val="14"/>
        </w:numPr>
        <w:rPr>
          <w:rFonts w:hint="eastAsia"/>
        </w:rPr>
      </w:pPr>
      <w:r w:rsidRPr="00205B55">
        <w:t>Create a function to load and compile</w:t>
      </w:r>
      <w:r>
        <w:t xml:space="preserve"> the</w:t>
      </w:r>
      <w:r w:rsidRPr="00205B55">
        <w:t xml:space="preserve"> shader</w:t>
      </w:r>
      <w:r>
        <w:t xml:space="preserve"> you </w:t>
      </w:r>
      <w:r w:rsidR="004A59AC">
        <w:t xml:space="preserve">defined </w:t>
      </w:r>
      <w:r>
        <w:t>in</w:t>
      </w:r>
      <w:r w:rsidRPr="00205B55">
        <w:t xml:space="preserve"> </w:t>
      </w:r>
      <w:r>
        <w:t>the</w:t>
      </w:r>
      <w:r w:rsidRPr="00205B55">
        <w:t xml:space="preserve"> </w:t>
      </w:r>
      <w:r w:rsidRPr="00205B55">
        <w:rPr>
          <w:rStyle w:val="CodeInline"/>
        </w:rPr>
        <w:t>index.html</w:t>
      </w:r>
      <w:r w:rsidRPr="00205B55">
        <w:t>.</w:t>
      </w:r>
    </w:p>
    <w:p w14:paraId="0C800702" w14:textId="77777777" w:rsidR="00205B55" w:rsidRDefault="00205B55" w:rsidP="00291CEE">
      <w:pPr>
        <w:pStyle w:val="Code"/>
        <w:ind w:left="936"/>
        <w:rPr>
          <w:rFonts w:hint="eastAsia"/>
        </w:rPr>
      </w:pPr>
      <w:r>
        <w:t>function loadAndCompileShader(id, shaderType) {</w:t>
      </w:r>
    </w:p>
    <w:p w14:paraId="2699928C" w14:textId="02115B57" w:rsidR="00205B55" w:rsidRDefault="00205B55" w:rsidP="00291CEE">
      <w:pPr>
        <w:pStyle w:val="Code"/>
        <w:ind w:left="936"/>
        <w:rPr>
          <w:rFonts w:hint="eastAsia"/>
        </w:rPr>
      </w:pPr>
      <w:r>
        <w:t xml:space="preserve">    let shaderSource = null, compiledShader = null;</w:t>
      </w:r>
    </w:p>
    <w:p w14:paraId="6C97CEE3" w14:textId="77777777" w:rsidR="00205B55" w:rsidRDefault="00205B55" w:rsidP="00291CEE">
      <w:pPr>
        <w:pStyle w:val="Code"/>
        <w:ind w:left="936"/>
        <w:rPr>
          <w:rFonts w:hint="eastAsia"/>
        </w:rPr>
      </w:pPr>
    </w:p>
    <w:p w14:paraId="16E8C5FD" w14:textId="77777777" w:rsidR="00205B55" w:rsidRDefault="00205B55" w:rsidP="00291CEE">
      <w:pPr>
        <w:pStyle w:val="Code"/>
        <w:ind w:left="936"/>
        <w:rPr>
          <w:rFonts w:hint="eastAsia"/>
        </w:rPr>
      </w:pPr>
      <w:r>
        <w:t xml:space="preserve">    // Step A: Get the shader source from index.html</w:t>
      </w:r>
    </w:p>
    <w:p w14:paraId="7B00478F" w14:textId="77777777" w:rsidR="00205B55" w:rsidRDefault="00205B55" w:rsidP="00291CEE">
      <w:pPr>
        <w:pStyle w:val="Code"/>
        <w:ind w:left="936"/>
        <w:rPr>
          <w:rFonts w:hint="eastAsia"/>
        </w:rPr>
      </w:pPr>
      <w:r>
        <w:t xml:space="preserve">    let shaderText = document.getElementById(id);</w:t>
      </w:r>
    </w:p>
    <w:p w14:paraId="54C6322F" w14:textId="77777777" w:rsidR="00205B55" w:rsidRDefault="00205B55" w:rsidP="00291CEE">
      <w:pPr>
        <w:pStyle w:val="Code"/>
        <w:ind w:left="936"/>
        <w:rPr>
          <w:rFonts w:hint="eastAsia"/>
        </w:rPr>
      </w:pPr>
      <w:r>
        <w:t xml:space="preserve">    shaderSource = shaderText.firstChild.textContent;</w:t>
      </w:r>
    </w:p>
    <w:p w14:paraId="52800B04" w14:textId="77777777" w:rsidR="00205B55" w:rsidRDefault="00205B55" w:rsidP="00291CEE">
      <w:pPr>
        <w:pStyle w:val="Code"/>
        <w:ind w:left="936"/>
        <w:rPr>
          <w:rFonts w:hint="eastAsia"/>
        </w:rPr>
      </w:pPr>
    </w:p>
    <w:p w14:paraId="15337F68" w14:textId="77777777" w:rsidR="00205B55" w:rsidRDefault="00205B55" w:rsidP="00291CEE">
      <w:pPr>
        <w:pStyle w:val="Code"/>
        <w:ind w:left="936"/>
        <w:rPr>
          <w:rFonts w:hint="eastAsia"/>
        </w:rPr>
      </w:pPr>
      <w:r>
        <w:t xml:space="preserve">    let gl = core.getGL();</w:t>
      </w:r>
    </w:p>
    <w:p w14:paraId="73AB8248" w14:textId="77777777" w:rsidR="00205B55" w:rsidRDefault="00205B55" w:rsidP="00291CEE">
      <w:pPr>
        <w:pStyle w:val="Code"/>
        <w:ind w:left="936"/>
        <w:rPr>
          <w:rFonts w:hint="eastAsia"/>
        </w:rPr>
      </w:pPr>
      <w:r>
        <w:t xml:space="preserve">    // Step B: Create the shader based on the shader type: vertex or fragment</w:t>
      </w:r>
    </w:p>
    <w:p w14:paraId="15B20BA1" w14:textId="77777777" w:rsidR="00205B55" w:rsidRDefault="00205B55" w:rsidP="00291CEE">
      <w:pPr>
        <w:pStyle w:val="Code"/>
        <w:ind w:left="936"/>
        <w:rPr>
          <w:rFonts w:hint="eastAsia"/>
        </w:rPr>
      </w:pPr>
      <w:r>
        <w:t xml:space="preserve">    compiledShader = gl.createShader(shaderType);</w:t>
      </w:r>
    </w:p>
    <w:p w14:paraId="6A74E28C" w14:textId="77777777" w:rsidR="00205B55" w:rsidRDefault="00205B55" w:rsidP="00291CEE">
      <w:pPr>
        <w:pStyle w:val="Code"/>
        <w:ind w:left="936"/>
        <w:rPr>
          <w:rFonts w:hint="eastAsia"/>
        </w:rPr>
      </w:pPr>
    </w:p>
    <w:p w14:paraId="21240481" w14:textId="77777777" w:rsidR="00205B55" w:rsidRDefault="00205B55" w:rsidP="00291CEE">
      <w:pPr>
        <w:pStyle w:val="Code"/>
        <w:ind w:left="936"/>
        <w:rPr>
          <w:rFonts w:hint="eastAsia"/>
        </w:rPr>
      </w:pPr>
      <w:r>
        <w:t xml:space="preserve">    // Step C: Compile the created shader</w:t>
      </w:r>
    </w:p>
    <w:p w14:paraId="7DCD9510" w14:textId="77777777" w:rsidR="00205B55" w:rsidRDefault="00205B55" w:rsidP="00291CEE">
      <w:pPr>
        <w:pStyle w:val="Code"/>
        <w:ind w:left="936"/>
        <w:rPr>
          <w:rFonts w:hint="eastAsia"/>
        </w:rPr>
      </w:pPr>
      <w:r>
        <w:t xml:space="preserve">    gl.shaderSource(compiledShader, shaderSource);</w:t>
      </w:r>
    </w:p>
    <w:p w14:paraId="52DC7C99" w14:textId="77777777" w:rsidR="00205B55" w:rsidRDefault="00205B55" w:rsidP="00291CEE">
      <w:pPr>
        <w:pStyle w:val="Code"/>
        <w:ind w:left="936"/>
        <w:rPr>
          <w:rFonts w:hint="eastAsia"/>
        </w:rPr>
      </w:pPr>
      <w:r>
        <w:t xml:space="preserve">    gl.compileShader(compiledShader);</w:t>
      </w:r>
    </w:p>
    <w:p w14:paraId="6FA4E819" w14:textId="77777777" w:rsidR="00205B55" w:rsidRDefault="00205B55" w:rsidP="00291CEE">
      <w:pPr>
        <w:pStyle w:val="Code"/>
        <w:ind w:left="936"/>
        <w:rPr>
          <w:rFonts w:hint="eastAsia"/>
        </w:rPr>
      </w:pPr>
    </w:p>
    <w:p w14:paraId="24690437" w14:textId="77777777" w:rsidR="00205B55" w:rsidRDefault="00205B55" w:rsidP="00291CEE">
      <w:pPr>
        <w:pStyle w:val="Code"/>
        <w:ind w:left="936"/>
        <w:rPr>
          <w:rFonts w:hint="eastAsia"/>
        </w:rPr>
      </w:pPr>
      <w:r>
        <w:t xml:space="preserve">    // Step D: check for errors and return results (null if error)</w:t>
      </w:r>
    </w:p>
    <w:p w14:paraId="6BD372A4" w14:textId="77777777" w:rsidR="00205B55" w:rsidRDefault="00205B55" w:rsidP="00291CEE">
      <w:pPr>
        <w:pStyle w:val="Code"/>
        <w:ind w:left="936"/>
        <w:rPr>
          <w:rFonts w:hint="eastAsia"/>
        </w:rPr>
      </w:pPr>
      <w:r>
        <w:t xml:space="preserve">    // The log info is how shader compilation errors are typically displayed.</w:t>
      </w:r>
    </w:p>
    <w:p w14:paraId="29E1F46B" w14:textId="77777777" w:rsidR="00205B55" w:rsidRDefault="00205B55" w:rsidP="00291CEE">
      <w:pPr>
        <w:pStyle w:val="Code"/>
        <w:ind w:left="936"/>
        <w:rPr>
          <w:rFonts w:hint="eastAsia"/>
        </w:rPr>
      </w:pPr>
      <w:r>
        <w:t xml:space="preserve">    // This is useful for debugging the shaders.</w:t>
      </w:r>
    </w:p>
    <w:p w14:paraId="5C6A63A4" w14:textId="77777777" w:rsidR="00205B55" w:rsidRDefault="00205B55" w:rsidP="00291CEE">
      <w:pPr>
        <w:pStyle w:val="Code"/>
        <w:ind w:left="936"/>
        <w:rPr>
          <w:rFonts w:hint="eastAsia"/>
        </w:rPr>
      </w:pPr>
      <w:r>
        <w:t xml:space="preserve">    if (!gl.getShaderParameter(compiledShader, gl.COMPILE_STATUS)) {</w:t>
      </w:r>
    </w:p>
    <w:p w14:paraId="48F80C1D" w14:textId="77777777" w:rsidR="00E71A7C" w:rsidRDefault="00205B55" w:rsidP="00E71A7C">
      <w:pPr>
        <w:pStyle w:val="Code"/>
        <w:ind w:left="936"/>
        <w:rPr>
          <w:rFonts w:hint="eastAsia"/>
        </w:rPr>
      </w:pPr>
      <w:r>
        <w:t xml:space="preserve">        throw new Error("A shader compiling error occurred: " + </w:t>
      </w:r>
    </w:p>
    <w:p w14:paraId="787D824F" w14:textId="67E28AFF" w:rsidR="00205B55" w:rsidRDefault="00E71A7C" w:rsidP="00291CEE">
      <w:pPr>
        <w:pStyle w:val="Code"/>
        <w:ind w:left="936"/>
        <w:rPr>
          <w:rFonts w:hint="eastAsia"/>
        </w:rPr>
      </w:pPr>
      <w:r>
        <w:t xml:space="preserve">                      </w:t>
      </w:r>
      <w:r w:rsidR="00205B55">
        <w:t>gl.getShaderInfoLog(compiledShader));</w:t>
      </w:r>
    </w:p>
    <w:p w14:paraId="01FD1AF2" w14:textId="77777777" w:rsidR="00205B55" w:rsidRDefault="00205B55" w:rsidP="00291CEE">
      <w:pPr>
        <w:pStyle w:val="Code"/>
        <w:ind w:left="936"/>
        <w:rPr>
          <w:rFonts w:hint="eastAsia"/>
        </w:rPr>
      </w:pPr>
      <w:r>
        <w:t xml:space="preserve">    }</w:t>
      </w:r>
    </w:p>
    <w:p w14:paraId="65FF6E55" w14:textId="77777777" w:rsidR="00205B55" w:rsidRDefault="00205B55" w:rsidP="00291CEE">
      <w:pPr>
        <w:pStyle w:val="Code"/>
        <w:ind w:left="936"/>
        <w:rPr>
          <w:rFonts w:hint="eastAsia"/>
        </w:rPr>
      </w:pPr>
    </w:p>
    <w:p w14:paraId="1338AA78" w14:textId="77777777" w:rsidR="00205B55" w:rsidRDefault="00205B55" w:rsidP="00291CEE">
      <w:pPr>
        <w:pStyle w:val="Code"/>
        <w:ind w:left="936"/>
        <w:rPr>
          <w:rFonts w:hint="eastAsia"/>
        </w:rPr>
      </w:pPr>
      <w:r>
        <w:lastRenderedPageBreak/>
        <w:t xml:space="preserve">    return compiledShader;</w:t>
      </w:r>
    </w:p>
    <w:p w14:paraId="47CE61F0" w14:textId="297B45D6" w:rsidR="00205B55" w:rsidRDefault="00205B55" w:rsidP="00291CEE">
      <w:pPr>
        <w:pStyle w:val="Code"/>
        <w:ind w:left="936"/>
        <w:rPr>
          <w:rFonts w:hint="eastAsia"/>
        </w:rPr>
      </w:pPr>
      <w:r>
        <w:t>}</w:t>
      </w:r>
    </w:p>
    <w:p w14:paraId="7932E460" w14:textId="422B8D12" w:rsidR="00205B55" w:rsidRPr="00205B55" w:rsidRDefault="00205B55" w:rsidP="00291CEE">
      <w:pPr>
        <w:pStyle w:val="BodyTextFirst"/>
        <w:ind w:left="936"/>
        <w:rPr>
          <w:rFonts w:hint="eastAsia"/>
        </w:rPr>
      </w:pPr>
      <w:r w:rsidRPr="00205B55">
        <w:t xml:space="preserve">Step A of the code finds shader source code </w:t>
      </w:r>
      <w:r w:rsidR="00D654A1">
        <w:t xml:space="preserve">in </w:t>
      </w:r>
      <w:r w:rsidRPr="00205B55">
        <w:t xml:space="preserve">the </w:t>
      </w:r>
      <w:r w:rsidRPr="00291CEE">
        <w:rPr>
          <w:rStyle w:val="CodeInline"/>
        </w:rPr>
        <w:t>index.html</w:t>
      </w:r>
      <w:r w:rsidRPr="00205B55">
        <w:t xml:space="preserve"> file using the </w:t>
      </w:r>
      <w:r w:rsidRPr="00205B55">
        <w:rPr>
          <w:rStyle w:val="CodeInline"/>
        </w:rPr>
        <w:t>id</w:t>
      </w:r>
      <w:r w:rsidRPr="00205B55">
        <w:t xml:space="preserve"> field you specified when defining the shaders, either </w:t>
      </w:r>
      <w:r w:rsidRPr="00205B55">
        <w:rPr>
          <w:rStyle w:val="CodeInline"/>
        </w:rPr>
        <w:t>VertexShader</w:t>
      </w:r>
      <w:r w:rsidRPr="00205B55">
        <w:t xml:space="preserve"> or </w:t>
      </w:r>
      <w:r w:rsidRPr="00205B55">
        <w:rPr>
          <w:rStyle w:val="CodeInline"/>
        </w:rPr>
        <w:t>FragmentShader</w:t>
      </w:r>
      <w:r w:rsidRPr="00205B55">
        <w:t xml:space="preserve">. Step B creates a specified shader (either vertex or fragment) in the GPU. Step C specifies the source code and compiles the shader. Finally, step D checks and returns the reference to the compiled shader </w:t>
      </w:r>
      <w:r>
        <w:t>while throwing</w:t>
      </w:r>
      <w:r w:rsidRPr="00205B55">
        <w:t xml:space="preserve"> an error </w:t>
      </w:r>
      <w:r>
        <w:t xml:space="preserve">if </w:t>
      </w:r>
      <w:r w:rsidR="00D654A1">
        <w:t xml:space="preserve">the shader compilation </w:t>
      </w:r>
      <w:r w:rsidR="00F3264B">
        <w:t>is unsuccessful</w:t>
      </w:r>
      <w:r w:rsidRPr="00205B55">
        <w:t>.</w:t>
      </w:r>
    </w:p>
    <w:p w14:paraId="5BB08F79" w14:textId="6DEAA150" w:rsidR="00205B55" w:rsidRDefault="00205B55" w:rsidP="00205B55">
      <w:pPr>
        <w:pStyle w:val="NumList"/>
        <w:numPr>
          <w:ilvl w:val="0"/>
          <w:numId w:val="14"/>
        </w:numPr>
        <w:rPr>
          <w:rFonts w:hint="eastAsia"/>
        </w:rPr>
      </w:pPr>
      <w:r w:rsidRPr="00205B55">
        <w:t xml:space="preserve">You are now ready to create and compile a shader program by defining the </w:t>
      </w:r>
      <w:r w:rsidRPr="00205B55">
        <w:rPr>
          <w:rStyle w:val="CodeInline"/>
        </w:rPr>
        <w:t>init()</w:t>
      </w:r>
      <w:r w:rsidRPr="00205B55">
        <w:t xml:space="preserve"> function.</w:t>
      </w:r>
    </w:p>
    <w:p w14:paraId="5DE451DA" w14:textId="77777777" w:rsidR="00205B55" w:rsidRDefault="00205B55" w:rsidP="00291CEE">
      <w:pPr>
        <w:pStyle w:val="Code"/>
        <w:ind w:left="936"/>
        <w:rPr>
          <w:rFonts w:hint="eastAsia"/>
        </w:rPr>
      </w:pPr>
      <w:r>
        <w:t>function init(vertexShaderID, fragmentShaderID) {</w:t>
      </w:r>
    </w:p>
    <w:p w14:paraId="1B2506DE" w14:textId="77777777" w:rsidR="00205B55" w:rsidRDefault="00205B55" w:rsidP="00291CEE">
      <w:pPr>
        <w:pStyle w:val="Code"/>
        <w:ind w:left="936"/>
        <w:rPr>
          <w:rFonts w:hint="eastAsia"/>
        </w:rPr>
      </w:pPr>
      <w:r>
        <w:t xml:space="preserve">    let gl = core.getGL();</w:t>
      </w:r>
    </w:p>
    <w:p w14:paraId="768530FC" w14:textId="77777777" w:rsidR="00205B55" w:rsidRDefault="00205B55" w:rsidP="00291CEE">
      <w:pPr>
        <w:pStyle w:val="Code"/>
        <w:ind w:left="936"/>
        <w:rPr>
          <w:rFonts w:hint="eastAsia"/>
        </w:rPr>
      </w:pPr>
    </w:p>
    <w:p w14:paraId="6EB5388B" w14:textId="77777777" w:rsidR="00205B55" w:rsidRDefault="00205B55" w:rsidP="00291CEE">
      <w:pPr>
        <w:pStyle w:val="Code"/>
        <w:ind w:left="936"/>
        <w:rPr>
          <w:rFonts w:hint="eastAsia"/>
        </w:rPr>
      </w:pPr>
      <w:r>
        <w:t xml:space="preserve">    // Step A: load and compile vertex and fragment shaders</w:t>
      </w:r>
    </w:p>
    <w:p w14:paraId="39471638" w14:textId="77777777" w:rsidR="00205B55" w:rsidRDefault="00205B55" w:rsidP="00291CEE">
      <w:pPr>
        <w:pStyle w:val="Code"/>
        <w:ind w:left="936"/>
        <w:rPr>
          <w:rFonts w:hint="eastAsia"/>
        </w:rPr>
      </w:pPr>
      <w:r>
        <w:t xml:space="preserve">    let vertexShader = loadAndCompileShader(vertexShaderID, gl.VERTEX_SHADER);</w:t>
      </w:r>
    </w:p>
    <w:p w14:paraId="772C4792" w14:textId="77777777" w:rsidR="00205B55" w:rsidRDefault="00205B55" w:rsidP="00291CEE">
      <w:pPr>
        <w:pStyle w:val="Code"/>
        <w:ind w:left="936"/>
        <w:rPr>
          <w:rFonts w:hint="eastAsia"/>
        </w:rPr>
      </w:pPr>
      <w:r>
        <w:t xml:space="preserve">    let fragmentShader = loadAndCompileShader(fragmentShaderID, gl.FRAGMENT_SHADER);</w:t>
      </w:r>
    </w:p>
    <w:p w14:paraId="78C29516" w14:textId="77777777" w:rsidR="00205B55" w:rsidRDefault="00205B55" w:rsidP="00291CEE">
      <w:pPr>
        <w:pStyle w:val="Code"/>
        <w:ind w:left="936"/>
        <w:rPr>
          <w:rFonts w:hint="eastAsia"/>
        </w:rPr>
      </w:pPr>
    </w:p>
    <w:p w14:paraId="5BDE604E" w14:textId="77777777" w:rsidR="00205B55" w:rsidRDefault="00205B55" w:rsidP="00291CEE">
      <w:pPr>
        <w:pStyle w:val="Code"/>
        <w:ind w:left="936"/>
        <w:rPr>
          <w:rFonts w:hint="eastAsia"/>
        </w:rPr>
      </w:pPr>
      <w:r>
        <w:t xml:space="preserve">    // Step B: Create and link the shaders into a program.</w:t>
      </w:r>
    </w:p>
    <w:p w14:paraId="7D217F27" w14:textId="77777777" w:rsidR="00205B55" w:rsidRDefault="00205B55" w:rsidP="00291CEE">
      <w:pPr>
        <w:pStyle w:val="Code"/>
        <w:ind w:left="936"/>
        <w:rPr>
          <w:rFonts w:hint="eastAsia"/>
        </w:rPr>
      </w:pPr>
      <w:r>
        <w:t xml:space="preserve">    mCompiledShader = gl.createProgram();</w:t>
      </w:r>
    </w:p>
    <w:p w14:paraId="0917EDD0" w14:textId="77777777" w:rsidR="00205B55" w:rsidRDefault="00205B55" w:rsidP="00291CEE">
      <w:pPr>
        <w:pStyle w:val="Code"/>
        <w:ind w:left="936"/>
        <w:rPr>
          <w:rFonts w:hint="eastAsia"/>
        </w:rPr>
      </w:pPr>
      <w:r>
        <w:t xml:space="preserve">    gl.attachShader(mCompiledShader, vertexShader);</w:t>
      </w:r>
    </w:p>
    <w:p w14:paraId="760AF4BD" w14:textId="77777777" w:rsidR="00205B55" w:rsidRDefault="00205B55" w:rsidP="00291CEE">
      <w:pPr>
        <w:pStyle w:val="Code"/>
        <w:ind w:left="936"/>
        <w:rPr>
          <w:rFonts w:hint="eastAsia"/>
        </w:rPr>
      </w:pPr>
      <w:r>
        <w:t xml:space="preserve">    gl.attachShader(mCompiledShader, fragmentShader);</w:t>
      </w:r>
    </w:p>
    <w:p w14:paraId="1D5BEEFF" w14:textId="77777777" w:rsidR="00205B55" w:rsidRDefault="00205B55" w:rsidP="00291CEE">
      <w:pPr>
        <w:pStyle w:val="Code"/>
        <w:ind w:left="936"/>
        <w:rPr>
          <w:rFonts w:hint="eastAsia"/>
        </w:rPr>
      </w:pPr>
      <w:r>
        <w:t xml:space="preserve">    gl.linkProgram(mCompiledShader);</w:t>
      </w:r>
    </w:p>
    <w:p w14:paraId="6AEC7BAF" w14:textId="77777777" w:rsidR="00205B55" w:rsidRDefault="00205B55" w:rsidP="00291CEE">
      <w:pPr>
        <w:pStyle w:val="Code"/>
        <w:ind w:left="936"/>
        <w:rPr>
          <w:rFonts w:hint="eastAsia"/>
        </w:rPr>
      </w:pPr>
    </w:p>
    <w:p w14:paraId="0D51DA9E" w14:textId="77777777" w:rsidR="00205B55" w:rsidRDefault="00205B55" w:rsidP="00291CEE">
      <w:pPr>
        <w:pStyle w:val="Code"/>
        <w:ind w:left="936"/>
        <w:rPr>
          <w:rFonts w:hint="eastAsia"/>
        </w:rPr>
      </w:pPr>
      <w:r>
        <w:t xml:space="preserve">    // Step C: check for error</w:t>
      </w:r>
    </w:p>
    <w:p w14:paraId="183CA48F" w14:textId="77777777" w:rsidR="00205B55" w:rsidRDefault="00205B55" w:rsidP="00291CEE">
      <w:pPr>
        <w:pStyle w:val="Code"/>
        <w:ind w:left="936"/>
        <w:rPr>
          <w:rFonts w:hint="eastAsia"/>
        </w:rPr>
      </w:pPr>
      <w:r>
        <w:t xml:space="preserve">    if (!gl.getProgramParameter(mCompiledShader, gl.LINK_STATUS)) {</w:t>
      </w:r>
    </w:p>
    <w:p w14:paraId="6981CE86" w14:textId="77777777" w:rsidR="00205B55" w:rsidRDefault="00205B55" w:rsidP="00291CEE">
      <w:pPr>
        <w:pStyle w:val="Code"/>
        <w:ind w:left="936"/>
        <w:rPr>
          <w:rFonts w:hint="eastAsia"/>
        </w:rPr>
      </w:pPr>
      <w:r>
        <w:t xml:space="preserve">        throw new Error("Error linking shader");</w:t>
      </w:r>
    </w:p>
    <w:p w14:paraId="33DCDCF2" w14:textId="77777777" w:rsidR="00205B55" w:rsidRDefault="00205B55" w:rsidP="00291CEE">
      <w:pPr>
        <w:pStyle w:val="Code"/>
        <w:ind w:left="936"/>
        <w:rPr>
          <w:rFonts w:hint="eastAsia"/>
        </w:rPr>
      </w:pPr>
      <w:r>
        <w:t xml:space="preserve">        return null;</w:t>
      </w:r>
    </w:p>
    <w:p w14:paraId="3B1509D4" w14:textId="77777777" w:rsidR="00205B55" w:rsidRDefault="00205B55" w:rsidP="00291CEE">
      <w:pPr>
        <w:pStyle w:val="Code"/>
        <w:ind w:left="936"/>
        <w:rPr>
          <w:rFonts w:hint="eastAsia"/>
        </w:rPr>
      </w:pPr>
      <w:r>
        <w:t xml:space="preserve">    }</w:t>
      </w:r>
    </w:p>
    <w:p w14:paraId="3126E2A8" w14:textId="77777777" w:rsidR="00205B55" w:rsidRDefault="00205B55" w:rsidP="00291CEE">
      <w:pPr>
        <w:pStyle w:val="Code"/>
        <w:ind w:left="936"/>
        <w:rPr>
          <w:rFonts w:hint="eastAsia"/>
        </w:rPr>
      </w:pPr>
    </w:p>
    <w:p w14:paraId="3BD21C4D" w14:textId="77777777" w:rsidR="00205B55" w:rsidRDefault="00205B55" w:rsidP="00291CEE">
      <w:pPr>
        <w:pStyle w:val="Code"/>
        <w:ind w:left="936"/>
        <w:rPr>
          <w:rFonts w:hint="eastAsia"/>
        </w:rPr>
      </w:pPr>
      <w:r>
        <w:t xml:space="preserve">    // Step D: Gets a reference to the aVertexPosition attribute within the shaders.</w:t>
      </w:r>
    </w:p>
    <w:p w14:paraId="06948494" w14:textId="77777777" w:rsidR="00205B55" w:rsidRDefault="00205B55" w:rsidP="00291CEE">
      <w:pPr>
        <w:pStyle w:val="Code"/>
        <w:ind w:left="936"/>
        <w:rPr>
          <w:rFonts w:hint="eastAsia"/>
        </w:rPr>
      </w:pPr>
      <w:r>
        <w:t xml:space="preserve">    mVertexPositionRef = gl.getAttribLocation(mCompiledShader, "aVertexPosition");</w:t>
      </w:r>
    </w:p>
    <w:p w14:paraId="5D3B74DE" w14:textId="39F206D1" w:rsidR="00205B55" w:rsidRDefault="00205B55" w:rsidP="00291CEE">
      <w:pPr>
        <w:pStyle w:val="Code"/>
        <w:ind w:left="936"/>
        <w:rPr>
          <w:rFonts w:hint="eastAsia"/>
        </w:rPr>
      </w:pPr>
      <w:r>
        <w:t>}</w:t>
      </w:r>
    </w:p>
    <w:p w14:paraId="5B0FBE66" w14:textId="2DBD8C0A" w:rsidR="00064F0B" w:rsidRDefault="00064F0B" w:rsidP="00291CEE">
      <w:pPr>
        <w:pStyle w:val="BodyTextFirst"/>
        <w:ind w:left="936"/>
        <w:rPr>
          <w:rFonts w:hint="eastAsia"/>
        </w:rPr>
      </w:pPr>
      <w:r w:rsidRPr="00064F0B">
        <w:t xml:space="preserve">Step A of the code </w:t>
      </w:r>
      <w:r>
        <w:t xml:space="preserve">loads and </w:t>
      </w:r>
      <w:r w:rsidRPr="00064F0B">
        <w:t xml:space="preserve">compiles the shader code you defined in </w:t>
      </w:r>
      <w:r w:rsidRPr="00064F0B">
        <w:rPr>
          <w:rStyle w:val="CodeInline"/>
        </w:rPr>
        <w:t>index.html</w:t>
      </w:r>
      <w:r w:rsidRPr="00064F0B">
        <w:t xml:space="preserve"> by calling the </w:t>
      </w:r>
      <w:r w:rsidRPr="00064F0B">
        <w:rPr>
          <w:rStyle w:val="CodeInline"/>
        </w:rPr>
        <w:t>loadAndCompileShader()</w:t>
      </w:r>
      <w:r w:rsidRPr="00064F0B">
        <w:t xml:space="preserve"> function with the corresponding parameters. Step B </w:t>
      </w:r>
      <w:del w:id="30" w:author="Kelvin Sung" w:date="2021-08-19T16:47:00Z">
        <w:r w:rsidRPr="00064F0B" w:rsidDel="002961B7">
          <w:delText xml:space="preserve">loads </w:delText>
        </w:r>
      </w:del>
      <w:ins w:id="31" w:author="Kelvin Sung" w:date="2021-08-19T16:47:00Z">
        <w:r w:rsidR="002961B7">
          <w:t xml:space="preserve">attaches </w:t>
        </w:r>
      </w:ins>
      <w:r w:rsidRPr="00064F0B">
        <w:t>the compiled shader</w:t>
      </w:r>
      <w:ins w:id="32" w:author="Kelvin Sung" w:date="2021-08-19T16:47:00Z">
        <w:r w:rsidR="002961B7">
          <w:t>s</w:t>
        </w:r>
      </w:ins>
      <w:r w:rsidRPr="00064F0B">
        <w:t xml:space="preserve"> </w:t>
      </w:r>
      <w:del w:id="33" w:author="Kelvin Sung" w:date="2021-08-19T16:47:00Z">
        <w:r w:rsidRPr="00064F0B" w:rsidDel="002961B7">
          <w:delText xml:space="preserve">onto the GPU </w:delText>
        </w:r>
      </w:del>
      <w:r w:rsidRPr="00064F0B">
        <w:t xml:space="preserve">and links the two shaders into a program. The reference to this program is stored in the variable </w:t>
      </w:r>
      <w:r w:rsidRPr="00064F0B">
        <w:rPr>
          <w:rStyle w:val="CodeInline"/>
        </w:rPr>
        <w:t>mCompiledShader</w:t>
      </w:r>
      <w:r w:rsidRPr="00064F0B">
        <w:t xml:space="preserve">. After error checking in step C, step D locates and stores the reference to the </w:t>
      </w:r>
      <w:r w:rsidRPr="00064F0B">
        <w:rPr>
          <w:rStyle w:val="CodeInline"/>
        </w:rPr>
        <w:t>aVertexPosition</w:t>
      </w:r>
      <w:r w:rsidRPr="00064F0B">
        <w:t xml:space="preserve"> attribute defined in your vertex shader.</w:t>
      </w:r>
    </w:p>
    <w:p w14:paraId="02062678" w14:textId="0990D0B1" w:rsidR="00064F0B" w:rsidRDefault="00E34614" w:rsidP="00064F0B">
      <w:pPr>
        <w:pStyle w:val="NumList"/>
        <w:rPr>
          <w:rFonts w:hint="eastAsia"/>
        </w:rPr>
      </w:pPr>
      <w:r>
        <w:t xml:space="preserve">Define a </w:t>
      </w:r>
      <w:r w:rsidR="00064F0B">
        <w:t xml:space="preserve">function to allow the activation of the shader so that it can be </w:t>
      </w:r>
      <w:r>
        <w:t>used for drawing the square</w:t>
      </w:r>
      <w:r w:rsidR="00064F0B">
        <w:t>.</w:t>
      </w:r>
    </w:p>
    <w:p w14:paraId="6976DD85" w14:textId="79AB881E" w:rsidR="00064F0B" w:rsidRDefault="00064F0B" w:rsidP="00291CEE">
      <w:pPr>
        <w:pStyle w:val="Code"/>
        <w:ind w:left="936"/>
        <w:rPr>
          <w:rFonts w:hint="eastAsia"/>
        </w:rPr>
      </w:pPr>
      <w:r>
        <w:lastRenderedPageBreak/>
        <w:t>function activate() {</w:t>
      </w:r>
    </w:p>
    <w:p w14:paraId="4491EFDE" w14:textId="0E8417B2" w:rsidR="00E34614" w:rsidRDefault="00E34614" w:rsidP="00291CEE">
      <w:pPr>
        <w:pStyle w:val="Code"/>
        <w:ind w:left="936"/>
        <w:rPr>
          <w:rFonts w:hint="eastAsia"/>
        </w:rPr>
      </w:pPr>
      <w:r>
        <w:t xml:space="preserve">    // Step A: </w:t>
      </w:r>
      <w:r w:rsidR="00B048AB" w:rsidRPr="00B048AB">
        <w:t>access to the webgl context</w:t>
      </w:r>
    </w:p>
    <w:p w14:paraId="101D2CA8" w14:textId="7C8DC660" w:rsidR="00064F0B" w:rsidRDefault="00064F0B" w:rsidP="00291CEE">
      <w:pPr>
        <w:pStyle w:val="Code"/>
        <w:ind w:left="936"/>
        <w:rPr>
          <w:rFonts w:hint="eastAsia"/>
        </w:rPr>
      </w:pPr>
      <w:r>
        <w:t xml:space="preserve">    let gl = core.getGL();</w:t>
      </w:r>
    </w:p>
    <w:p w14:paraId="66005259" w14:textId="77777777" w:rsidR="00B048AB" w:rsidRDefault="00B048AB" w:rsidP="00291CEE">
      <w:pPr>
        <w:pStyle w:val="Code"/>
        <w:ind w:left="936"/>
        <w:rPr>
          <w:rFonts w:hint="eastAsia"/>
        </w:rPr>
      </w:pPr>
    </w:p>
    <w:p w14:paraId="7F897474" w14:textId="0D784BDE" w:rsidR="00E34614" w:rsidRDefault="00E34614" w:rsidP="00291CEE">
      <w:pPr>
        <w:pStyle w:val="Code"/>
        <w:ind w:left="936"/>
        <w:rPr>
          <w:rFonts w:hint="eastAsia"/>
        </w:rPr>
      </w:pPr>
      <w:r>
        <w:t xml:space="preserve">    // Step B: identify the compiled shader to use</w:t>
      </w:r>
    </w:p>
    <w:p w14:paraId="4A46EDBD" w14:textId="77777777" w:rsidR="00064F0B" w:rsidRDefault="00064F0B" w:rsidP="00291CEE">
      <w:pPr>
        <w:pStyle w:val="Code"/>
        <w:ind w:left="936"/>
        <w:rPr>
          <w:rFonts w:hint="eastAsia"/>
        </w:rPr>
      </w:pPr>
      <w:r>
        <w:t xml:space="preserve">    gl.useProgram(mCompiledShader);</w:t>
      </w:r>
    </w:p>
    <w:p w14:paraId="1E1B5B28" w14:textId="77777777" w:rsidR="00064F0B" w:rsidRDefault="00064F0B" w:rsidP="00291CEE">
      <w:pPr>
        <w:pStyle w:val="Code"/>
        <w:ind w:left="936"/>
        <w:rPr>
          <w:rFonts w:hint="eastAsia"/>
        </w:rPr>
      </w:pPr>
    </w:p>
    <w:p w14:paraId="1A84CBCD" w14:textId="16163F2F" w:rsidR="00064F0B" w:rsidRDefault="00064F0B" w:rsidP="00291CEE">
      <w:pPr>
        <w:pStyle w:val="Code"/>
        <w:ind w:left="936"/>
        <w:rPr>
          <w:rFonts w:hint="eastAsia"/>
        </w:rPr>
      </w:pPr>
      <w:r>
        <w:t xml:space="preserve">    // </w:t>
      </w:r>
      <w:r w:rsidR="00E34614">
        <w:t xml:space="preserve">Step C: </w:t>
      </w:r>
      <w:r>
        <w:t xml:space="preserve">bind </w:t>
      </w:r>
      <w:r w:rsidR="00E34614">
        <w:t xml:space="preserve">the </w:t>
      </w:r>
      <w:r>
        <w:t>vertex buffer</w:t>
      </w:r>
      <w:r w:rsidR="00E34614">
        <w:t xml:space="preserve"> to the attribute defined in the vertex shader</w:t>
      </w:r>
    </w:p>
    <w:p w14:paraId="738B28C6" w14:textId="77777777" w:rsidR="00064F0B" w:rsidRDefault="00064F0B" w:rsidP="00291CEE">
      <w:pPr>
        <w:pStyle w:val="Code"/>
        <w:ind w:left="936"/>
        <w:rPr>
          <w:rFonts w:hint="eastAsia"/>
        </w:rPr>
      </w:pPr>
      <w:r>
        <w:t xml:space="preserve">    gl.bindBuffer(gl.ARRAY_BUFFER, vertexBuffer.get());</w:t>
      </w:r>
    </w:p>
    <w:p w14:paraId="3CA821B3" w14:textId="77777777" w:rsidR="00064F0B" w:rsidRDefault="00064F0B" w:rsidP="00291CEE">
      <w:pPr>
        <w:pStyle w:val="Code"/>
        <w:ind w:left="936"/>
        <w:rPr>
          <w:rFonts w:hint="eastAsia"/>
        </w:rPr>
      </w:pPr>
      <w:r>
        <w:t xml:space="preserve">    gl.vertexAttribPointer(this.mVertexPositionRef,</w:t>
      </w:r>
    </w:p>
    <w:p w14:paraId="1921ADEA" w14:textId="13A2CEA6" w:rsidR="00064F0B" w:rsidRDefault="00064F0B" w:rsidP="00291CEE">
      <w:pPr>
        <w:pStyle w:val="Code"/>
        <w:ind w:left="936"/>
        <w:rPr>
          <w:rFonts w:hint="eastAsia"/>
        </w:rPr>
      </w:pPr>
      <w:r>
        <w:t xml:space="preserve">        3,            // each element is a 3-float (x,y.z)</w:t>
      </w:r>
    </w:p>
    <w:p w14:paraId="3C19B456" w14:textId="77777777" w:rsidR="00064F0B" w:rsidRDefault="00064F0B" w:rsidP="00291CEE">
      <w:pPr>
        <w:pStyle w:val="Code"/>
        <w:ind w:left="936"/>
        <w:rPr>
          <w:rFonts w:hint="eastAsia"/>
        </w:rPr>
      </w:pPr>
      <w:r>
        <w:t xml:space="preserve">        gl.FLOAT,      // data type is FLOAT</w:t>
      </w:r>
    </w:p>
    <w:p w14:paraId="41282846" w14:textId="67DE808E" w:rsidR="00064F0B" w:rsidRDefault="00064F0B" w:rsidP="00291CEE">
      <w:pPr>
        <w:pStyle w:val="Code"/>
        <w:ind w:left="936"/>
        <w:rPr>
          <w:rFonts w:hint="eastAsia"/>
        </w:rPr>
      </w:pPr>
      <w:r>
        <w:t xml:space="preserve">        false,         // if the content is normalized vectors</w:t>
      </w:r>
    </w:p>
    <w:p w14:paraId="3C9DE7E3" w14:textId="5DF6C803" w:rsidR="00064F0B" w:rsidRDefault="00064F0B" w:rsidP="00291CEE">
      <w:pPr>
        <w:pStyle w:val="Code"/>
        <w:ind w:left="936"/>
        <w:rPr>
          <w:rFonts w:hint="eastAsia"/>
        </w:rPr>
      </w:pPr>
      <w:r>
        <w:t xml:space="preserve">        0,           // number of bytes to skip in between elements</w:t>
      </w:r>
    </w:p>
    <w:p w14:paraId="10D5BCDE" w14:textId="5F6401AA" w:rsidR="00064F0B" w:rsidRDefault="00064F0B" w:rsidP="00291CEE">
      <w:pPr>
        <w:pStyle w:val="Code"/>
        <w:ind w:left="936"/>
        <w:rPr>
          <w:rFonts w:hint="eastAsia"/>
        </w:rPr>
      </w:pPr>
      <w:r>
        <w:t xml:space="preserve">        0);          // offsets to the first element</w:t>
      </w:r>
    </w:p>
    <w:p w14:paraId="72BB5C79" w14:textId="77777777" w:rsidR="00064F0B" w:rsidRDefault="00064F0B" w:rsidP="00291CEE">
      <w:pPr>
        <w:pStyle w:val="Code"/>
        <w:ind w:left="936"/>
        <w:rPr>
          <w:rFonts w:hint="eastAsia"/>
        </w:rPr>
      </w:pPr>
      <w:r>
        <w:t xml:space="preserve">    gl.enableVertexAttribArray(this.mVertexPosition);</w:t>
      </w:r>
    </w:p>
    <w:p w14:paraId="6C9BB282" w14:textId="18D78745" w:rsidR="00064F0B" w:rsidRDefault="00064F0B" w:rsidP="00291CEE">
      <w:pPr>
        <w:pStyle w:val="Code"/>
        <w:ind w:left="936"/>
        <w:rPr>
          <w:rFonts w:hint="eastAsia"/>
        </w:rPr>
      </w:pPr>
      <w:r>
        <w:t>}</w:t>
      </w:r>
    </w:p>
    <w:p w14:paraId="14FC4337" w14:textId="79BB0349" w:rsidR="00064F0B" w:rsidRPr="00205B55" w:rsidRDefault="00064F0B" w:rsidP="0035067A">
      <w:pPr>
        <w:pStyle w:val="BodyTextFirst"/>
        <w:ind w:left="936"/>
        <w:rPr>
          <w:rFonts w:hint="eastAsia"/>
        </w:rPr>
      </w:pPr>
      <w:r>
        <w:t xml:space="preserve">In the code shown, </w:t>
      </w:r>
      <w:r w:rsidR="00B048AB">
        <w:t xml:space="preserve">step A </w:t>
      </w:r>
      <w:r w:rsidR="000D6FC3">
        <w:t xml:space="preserve">sets the </w:t>
      </w:r>
      <w:r w:rsidR="000D6FC3" w:rsidRPr="0035067A">
        <w:rPr>
          <w:rStyle w:val="CodeInline"/>
        </w:rPr>
        <w:t>gl</w:t>
      </w:r>
      <w:r w:rsidR="000D6FC3">
        <w:t xml:space="preserve"> variable to </w:t>
      </w:r>
      <w:r w:rsidR="00B048AB">
        <w:t>the WebGL context</w:t>
      </w:r>
      <w:r w:rsidR="008C10A0">
        <w:t xml:space="preserve"> through the </w:t>
      </w:r>
      <w:r w:rsidR="008C10A0" w:rsidRPr="0035067A">
        <w:rPr>
          <w:rStyle w:val="CodeInline"/>
        </w:rPr>
        <w:t>core</w:t>
      </w:r>
      <w:r w:rsidR="008C10A0">
        <w:t xml:space="preserve"> module</w:t>
      </w:r>
      <w:r w:rsidR="00B048AB">
        <w:t xml:space="preserve">. Step B </w:t>
      </w:r>
      <w:r w:rsidR="0035067A">
        <w:t>loads</w:t>
      </w:r>
      <w:r w:rsidR="00B048AB">
        <w:t xml:space="preserve"> the compiled shader program</w:t>
      </w:r>
      <w:r w:rsidR="0035067A">
        <w:t xml:space="preserve"> to the GPU memory</w:t>
      </w:r>
      <w:r w:rsidR="000D6FC3">
        <w:t xml:space="preserve">, while step C binds </w:t>
      </w:r>
      <w:r w:rsidRPr="00064F0B">
        <w:t xml:space="preserve">the vertex buffer </w:t>
      </w:r>
      <w:r w:rsidR="000D6FC3">
        <w:t xml:space="preserve">created in </w:t>
      </w:r>
      <w:r w:rsidR="000D6FC3">
        <w:rPr>
          <w:rStyle w:val="CodeInline"/>
        </w:rPr>
        <w:t>v</w:t>
      </w:r>
      <w:r w:rsidR="000D6FC3" w:rsidRPr="00064F0B">
        <w:rPr>
          <w:rStyle w:val="CodeInline"/>
        </w:rPr>
        <w:t>ertex</w:t>
      </w:r>
      <w:r w:rsidR="000D6FC3">
        <w:rPr>
          <w:rStyle w:val="CodeInline"/>
        </w:rPr>
        <w:t>_b</w:t>
      </w:r>
      <w:r w:rsidR="000D6FC3" w:rsidRPr="00064F0B">
        <w:rPr>
          <w:rStyle w:val="CodeInline"/>
        </w:rPr>
        <w:t>uffer.js</w:t>
      </w:r>
      <w:r w:rsidRPr="00064F0B">
        <w:t xml:space="preserve"> </w:t>
      </w:r>
      <w:r w:rsidR="000D6FC3">
        <w:t xml:space="preserve">to </w:t>
      </w:r>
      <w:r w:rsidRPr="00064F0B">
        <w:t xml:space="preserve">the </w:t>
      </w:r>
      <w:r w:rsidRPr="007224B2">
        <w:rPr>
          <w:rStyle w:val="CodeInline"/>
        </w:rPr>
        <w:t>aVertexPosition</w:t>
      </w:r>
      <w:r w:rsidRPr="00064F0B">
        <w:t xml:space="preserve"> attribute </w:t>
      </w:r>
      <w:r w:rsidR="000D6FC3">
        <w:t xml:space="preserve">defined in the vertex shader. </w:t>
      </w:r>
      <w:r w:rsidR="002E2E80">
        <w:t xml:space="preserve">The </w:t>
      </w:r>
      <w:r w:rsidR="002E2E80" w:rsidRPr="00694D60">
        <w:rPr>
          <w:rStyle w:val="CodeInline"/>
        </w:rPr>
        <w:t>gl.vertexAttribPoint</w:t>
      </w:r>
      <w:ins w:id="34" w:author="Kelvin Sung" w:date="2021-08-19T16:49:00Z">
        <w:r w:rsidR="001D3EB4">
          <w:rPr>
            <w:rStyle w:val="CodeInline"/>
          </w:rPr>
          <w:t>er</w:t>
        </w:r>
      </w:ins>
      <w:r w:rsidR="002E2E80" w:rsidRPr="00694D60">
        <w:rPr>
          <w:rStyle w:val="CodeInline"/>
        </w:rPr>
        <w:t>()</w:t>
      </w:r>
      <w:r w:rsidR="002E2E80">
        <w:t xml:space="preserve"> function captures the fact that </w:t>
      </w:r>
      <w:r w:rsidR="000D6FC3">
        <w:t>the vertex buffer was loaded with vertices of a unit square consisting of three floating point values for each vertex</w:t>
      </w:r>
      <w:r w:rsidR="002E2E80">
        <w:t xml:space="preserve"> position.</w:t>
      </w:r>
    </w:p>
    <w:p w14:paraId="65BA5D62" w14:textId="57BD138A" w:rsidR="00F74E2C" w:rsidRDefault="007224B2" w:rsidP="00F74E2C">
      <w:pPr>
        <w:pStyle w:val="NumList"/>
        <w:numPr>
          <w:ilvl w:val="0"/>
          <w:numId w:val="14"/>
        </w:numPr>
        <w:rPr>
          <w:rFonts w:hint="eastAsia"/>
        </w:rPr>
      </w:pPr>
      <w:r>
        <w:t>Lastly, provide</w:t>
      </w:r>
      <w:r w:rsidRPr="007224B2">
        <w:t xml:space="preserve"> access to the </w:t>
      </w:r>
      <w:r w:rsidRPr="0035067A">
        <w:rPr>
          <w:rStyle w:val="CodeInline"/>
        </w:rPr>
        <w:t>init()</w:t>
      </w:r>
      <w:r w:rsidRPr="007224B2">
        <w:t xml:space="preserve"> and </w:t>
      </w:r>
      <w:r w:rsidRPr="0035067A">
        <w:rPr>
          <w:rStyle w:val="CodeInline"/>
        </w:rPr>
        <w:t>activate()</w:t>
      </w:r>
      <w:r w:rsidRPr="007224B2">
        <w:t xml:space="preserve"> functions to </w:t>
      </w:r>
      <w:r w:rsidR="00A06EA3">
        <w:t xml:space="preserve">the rest of the game </w:t>
      </w:r>
      <w:r w:rsidRPr="007224B2">
        <w:t xml:space="preserve">engine by exporting them with the </w:t>
      </w:r>
      <w:r w:rsidR="00A06EA3" w:rsidRPr="0035067A">
        <w:rPr>
          <w:rStyle w:val="CodeInline"/>
        </w:rPr>
        <w:t>export</w:t>
      </w:r>
      <w:r w:rsidR="00A06EA3">
        <w:t xml:space="preserve"> statement. </w:t>
      </w:r>
    </w:p>
    <w:p w14:paraId="2608A8B2" w14:textId="29C84288" w:rsidR="007224B2" w:rsidRDefault="007224B2" w:rsidP="0035067A">
      <w:pPr>
        <w:pStyle w:val="Code"/>
        <w:ind w:left="216" w:firstLine="720"/>
        <w:rPr>
          <w:rFonts w:hint="eastAsia"/>
        </w:rPr>
      </w:pPr>
      <w:r w:rsidRPr="007224B2">
        <w:t>export { init, activate }</w:t>
      </w:r>
    </w:p>
    <w:p w14:paraId="02AD1E65" w14:textId="73896ABD" w:rsidR="007224B2" w:rsidRDefault="007224B2" w:rsidP="007224B2">
      <w:pPr>
        <w:pStyle w:val="NoteTipCaution"/>
      </w:pPr>
      <w:r w:rsidRPr="007224B2">
        <w:rPr>
          <w:rStyle w:val="Strong"/>
        </w:rPr>
        <w:t>Note</w:t>
      </w:r>
      <w:r>
        <w:t xml:space="preserve"> Notice that the </w:t>
      </w:r>
      <w:r w:rsidRPr="007224B2">
        <w:rPr>
          <w:rStyle w:val="CodeInline"/>
        </w:rPr>
        <w:t>loadAndCompileShader()</w:t>
      </w:r>
      <w:r>
        <w:t xml:space="preserve"> function is </w:t>
      </w:r>
      <w:r w:rsidR="00A06EA3">
        <w:t xml:space="preserve">excluded from the </w:t>
      </w:r>
      <w:r w:rsidRPr="0035067A">
        <w:rPr>
          <w:rStyle w:val="CodeInline"/>
        </w:rPr>
        <w:t>export</w:t>
      </w:r>
      <w:r w:rsidR="00A06EA3">
        <w:t xml:space="preserve"> statement</w:t>
      </w:r>
      <w:r>
        <w:t>. This function is not needed elsewhere and thus</w:t>
      </w:r>
      <w:r w:rsidR="00A06EA3">
        <w:t xml:space="preserve">, </w:t>
      </w:r>
      <w:r>
        <w:t>follow</w:t>
      </w:r>
      <w:r w:rsidR="00A06EA3">
        <w:t>ing</w:t>
      </w:r>
      <w:r>
        <w:t xml:space="preserve"> </w:t>
      </w:r>
      <w:ins w:id="35" w:author="Kelvin Sung" w:date="2021-08-19T16:50:00Z">
        <w:r w:rsidR="001D3EB4">
          <w:t xml:space="preserve">the </w:t>
        </w:r>
      </w:ins>
      <w:r>
        <w:t>good development practice</w:t>
      </w:r>
      <w:r w:rsidR="00A06EA3">
        <w:t xml:space="preserve"> of hiding local implementation details</w:t>
      </w:r>
      <w:r w:rsidR="008C10A0">
        <w:t>,</w:t>
      </w:r>
      <w:r w:rsidR="008C10A0" w:rsidRPr="008C10A0">
        <w:t xml:space="preserve"> </w:t>
      </w:r>
      <w:r w:rsidR="008C10A0">
        <w:t>should remain private to this file</w:t>
      </w:r>
      <w:r w:rsidR="00A06EA3">
        <w:t>.</w:t>
      </w:r>
    </w:p>
    <w:p w14:paraId="10DC6481" w14:textId="0FE74F87" w:rsidR="00710C8D" w:rsidRDefault="00710C8D" w:rsidP="00710C8D">
      <w:pPr>
        <w:pStyle w:val="BodyTextFirst"/>
        <w:rPr>
          <w:rFonts w:hint="eastAsia"/>
        </w:rPr>
      </w:pPr>
      <w:r w:rsidRPr="00710C8D">
        <w:t xml:space="preserve">The shader loading and compiling functionality is now defined. You can now </w:t>
      </w:r>
      <w:r>
        <w:t xml:space="preserve">utilize and </w:t>
      </w:r>
      <w:r w:rsidRPr="00710C8D">
        <w:t>activate these functions to draw with WebGL.</w:t>
      </w:r>
    </w:p>
    <w:p w14:paraId="6B8543FE" w14:textId="77777777" w:rsidR="00710C8D" w:rsidRDefault="00710C8D" w:rsidP="00710C8D">
      <w:pPr>
        <w:pStyle w:val="Heading3"/>
      </w:pPr>
      <w:r>
        <w:lastRenderedPageBreak/>
        <w:t>Set Up Drawing with WebGL</w:t>
      </w:r>
    </w:p>
    <w:p w14:paraId="04012ED8" w14:textId="134E7CA3" w:rsidR="00710C8D" w:rsidRDefault="00710C8D" w:rsidP="00710C8D">
      <w:pPr>
        <w:pStyle w:val="BodyTextFirst"/>
        <w:rPr>
          <w:rFonts w:hint="eastAsia"/>
        </w:rPr>
      </w:pPr>
      <w:r>
        <w:t xml:space="preserve">With the vertex data and shader functionality defined, you can now execute the following steps to draw with WebGL. Recall from the previous project that the initialization and drawing code is </w:t>
      </w:r>
      <w:r w:rsidR="00650385">
        <w:t xml:space="preserve">defined </w:t>
      </w:r>
      <w:r>
        <w:t xml:space="preserve">in the </w:t>
      </w:r>
      <w:r w:rsidRPr="00710C8D">
        <w:rPr>
          <w:rStyle w:val="CodeInline"/>
        </w:rPr>
        <w:t>core.js</w:t>
      </w:r>
      <w:r>
        <w:t xml:space="preserve"> file. Now open this file for editing.</w:t>
      </w:r>
    </w:p>
    <w:p w14:paraId="1347F81B" w14:textId="6AEC6492" w:rsidR="008C431D" w:rsidRPr="00F74E2C" w:rsidRDefault="008C431D" w:rsidP="008C431D">
      <w:pPr>
        <w:pStyle w:val="NumList"/>
        <w:numPr>
          <w:ilvl w:val="0"/>
          <w:numId w:val="21"/>
        </w:numPr>
        <w:rPr>
          <w:rFonts w:hint="eastAsia"/>
        </w:rPr>
      </w:pPr>
      <w:r>
        <w:t>I</w:t>
      </w:r>
      <w:r w:rsidRPr="00F74E2C">
        <w:t xml:space="preserve">mport the </w:t>
      </w:r>
      <w:r w:rsidR="00650385">
        <w:t xml:space="preserve">defined functionality from </w:t>
      </w:r>
      <w:r w:rsidRPr="00F74E2C">
        <w:rPr>
          <w:rStyle w:val="CodeInline"/>
        </w:rPr>
        <w:t>vertex_buffer.js</w:t>
      </w:r>
      <w:r>
        <w:t xml:space="preserve"> and </w:t>
      </w:r>
      <w:r w:rsidRPr="008C431D">
        <w:rPr>
          <w:rStyle w:val="CodeInline"/>
        </w:rPr>
        <w:t>shader_support.js</w:t>
      </w:r>
      <w:r w:rsidRPr="008C431D">
        <w:t xml:space="preserve"> </w:t>
      </w:r>
      <w:r w:rsidR="00650385">
        <w:t>files</w:t>
      </w:r>
      <w:r w:rsidRPr="00F74E2C">
        <w:t xml:space="preserve">. </w:t>
      </w:r>
    </w:p>
    <w:p w14:paraId="18EDC08E" w14:textId="77777777" w:rsidR="008C431D" w:rsidRDefault="008C431D" w:rsidP="0035067A">
      <w:pPr>
        <w:pStyle w:val="Code"/>
        <w:ind w:left="936"/>
        <w:rPr>
          <w:rFonts w:hint="eastAsia"/>
        </w:rPr>
      </w:pPr>
      <w:r>
        <w:t>import * as vertexBuffer from "./vertex_buffer.js";</w:t>
      </w:r>
    </w:p>
    <w:p w14:paraId="65E6F2E5" w14:textId="7400C4B9" w:rsidR="008C431D" w:rsidRPr="008C431D" w:rsidRDefault="008C431D" w:rsidP="0035067A">
      <w:pPr>
        <w:pStyle w:val="Code"/>
        <w:ind w:left="936"/>
        <w:rPr>
          <w:rFonts w:hint="eastAsia"/>
        </w:rPr>
      </w:pPr>
      <w:r>
        <w:t>import * as simpleShader from "./</w:t>
      </w:r>
      <w:bookmarkStart w:id="36" w:name="_Hlk67876957"/>
      <w:r>
        <w:t>shader_support.js</w:t>
      </w:r>
      <w:bookmarkEnd w:id="36"/>
      <w:r>
        <w:t>";</w:t>
      </w:r>
    </w:p>
    <w:p w14:paraId="76F076C4" w14:textId="6BFE6D6F" w:rsidR="00710C8D" w:rsidRDefault="00710C8D" w:rsidP="008C431D">
      <w:pPr>
        <w:pStyle w:val="NumList"/>
        <w:rPr>
          <w:rFonts w:hint="eastAsia"/>
        </w:rPr>
      </w:pPr>
      <w:r>
        <w:t xml:space="preserve">Modify the </w:t>
      </w:r>
      <w:r w:rsidRPr="00710C8D">
        <w:rPr>
          <w:rStyle w:val="CodeInline"/>
        </w:rPr>
        <w:t>initWebGL()</w:t>
      </w:r>
      <w:r>
        <w:t xml:space="preserve"> function to include the initialization of the vertex buffer and the shader program.</w:t>
      </w:r>
    </w:p>
    <w:p w14:paraId="57960E01" w14:textId="77777777" w:rsidR="001D7449" w:rsidRDefault="001D7449" w:rsidP="0035067A">
      <w:pPr>
        <w:pStyle w:val="Code"/>
        <w:ind w:left="936"/>
        <w:rPr>
          <w:rFonts w:hint="eastAsia"/>
        </w:rPr>
      </w:pPr>
      <w:r>
        <w:t>function initWebGL(htmlCanvasID) {</w:t>
      </w:r>
    </w:p>
    <w:p w14:paraId="32A4165A" w14:textId="77777777" w:rsidR="001D7449" w:rsidRDefault="001D7449" w:rsidP="0035067A">
      <w:pPr>
        <w:pStyle w:val="Code"/>
        <w:ind w:left="936"/>
        <w:rPr>
          <w:rFonts w:hint="eastAsia"/>
        </w:rPr>
      </w:pPr>
      <w:r>
        <w:t xml:space="preserve">    let canvas = document.getElementById(htmlCanvasID);</w:t>
      </w:r>
    </w:p>
    <w:p w14:paraId="5BFA5A4D" w14:textId="77777777" w:rsidR="001D7449" w:rsidRDefault="001D7449" w:rsidP="0035067A">
      <w:pPr>
        <w:pStyle w:val="Code"/>
        <w:ind w:left="936"/>
        <w:rPr>
          <w:rFonts w:hint="eastAsia"/>
        </w:rPr>
      </w:pPr>
    </w:p>
    <w:p w14:paraId="2E67337C" w14:textId="77777777" w:rsidR="001D7449" w:rsidRDefault="001D7449" w:rsidP="0035067A">
      <w:pPr>
        <w:pStyle w:val="Code"/>
        <w:ind w:left="936"/>
        <w:rPr>
          <w:rFonts w:hint="eastAsia"/>
        </w:rPr>
      </w:pPr>
      <w:r>
        <w:t xml:space="preserve">    // Get the standard or experimental webgl and binds to the Canvas area</w:t>
      </w:r>
    </w:p>
    <w:p w14:paraId="482EEB05" w14:textId="77777777" w:rsidR="001D7449" w:rsidRDefault="001D7449" w:rsidP="0035067A">
      <w:pPr>
        <w:pStyle w:val="Code"/>
        <w:ind w:left="936"/>
        <w:rPr>
          <w:rFonts w:hint="eastAsia"/>
        </w:rPr>
      </w:pPr>
      <w:r>
        <w:t xml:space="preserve">    // store the results to the instance variable mGL</w:t>
      </w:r>
    </w:p>
    <w:p w14:paraId="4AFB09E3" w14:textId="77777777" w:rsidR="001D7449" w:rsidRDefault="001D7449" w:rsidP="0035067A">
      <w:pPr>
        <w:pStyle w:val="Code"/>
        <w:ind w:left="936"/>
        <w:rPr>
          <w:rFonts w:hint="eastAsia"/>
        </w:rPr>
      </w:pPr>
      <w:r>
        <w:t xml:space="preserve">    mGL = canvas.getContext("webgl2") || canvas.getContext("experimental-webgl2");</w:t>
      </w:r>
    </w:p>
    <w:p w14:paraId="1BB738F6" w14:textId="77777777" w:rsidR="001D7449" w:rsidRDefault="001D7449" w:rsidP="0035067A">
      <w:pPr>
        <w:pStyle w:val="Code"/>
        <w:ind w:left="936"/>
        <w:rPr>
          <w:rFonts w:hint="eastAsia"/>
        </w:rPr>
      </w:pPr>
    </w:p>
    <w:p w14:paraId="5F10F3A2" w14:textId="77777777" w:rsidR="001D7449" w:rsidRDefault="001D7449" w:rsidP="0035067A">
      <w:pPr>
        <w:pStyle w:val="Code"/>
        <w:ind w:left="936"/>
        <w:rPr>
          <w:rFonts w:hint="eastAsia"/>
        </w:rPr>
      </w:pPr>
      <w:r>
        <w:t xml:space="preserve">    if (mGL === null) {</w:t>
      </w:r>
    </w:p>
    <w:p w14:paraId="285F6585" w14:textId="77777777" w:rsidR="001D7449" w:rsidRDefault="001D7449" w:rsidP="0035067A">
      <w:pPr>
        <w:pStyle w:val="Code"/>
        <w:ind w:left="936"/>
        <w:rPr>
          <w:rFonts w:hint="eastAsia"/>
        </w:rPr>
      </w:pPr>
      <w:r>
        <w:t xml:space="preserve">        document.write("&lt;br&gt;&lt;b&gt;WebGL 2 is not supported!&lt;/b&gt;");</w:t>
      </w:r>
    </w:p>
    <w:p w14:paraId="6EC666B8" w14:textId="77777777" w:rsidR="001D7449" w:rsidRDefault="001D7449" w:rsidP="0035067A">
      <w:pPr>
        <w:pStyle w:val="Code"/>
        <w:ind w:left="936"/>
        <w:rPr>
          <w:rFonts w:hint="eastAsia"/>
        </w:rPr>
      </w:pPr>
      <w:r>
        <w:t xml:space="preserve">        return;</w:t>
      </w:r>
    </w:p>
    <w:p w14:paraId="4C5FA504" w14:textId="77777777" w:rsidR="001D7449" w:rsidRDefault="001D7449" w:rsidP="0035067A">
      <w:pPr>
        <w:pStyle w:val="Code"/>
        <w:ind w:left="936"/>
        <w:rPr>
          <w:rFonts w:hint="eastAsia"/>
        </w:rPr>
      </w:pPr>
      <w:r>
        <w:t xml:space="preserve">    }</w:t>
      </w:r>
    </w:p>
    <w:p w14:paraId="0C4A742E" w14:textId="77777777" w:rsidR="001D7449" w:rsidRDefault="001D7449" w:rsidP="0035067A">
      <w:pPr>
        <w:pStyle w:val="Code"/>
        <w:ind w:left="936"/>
        <w:rPr>
          <w:rFonts w:hint="eastAsia"/>
        </w:rPr>
      </w:pPr>
      <w:r>
        <w:t xml:space="preserve">    mGL.clearColor(0.0, 0.8, 0.0, 1.0);  // set the color to be cleared</w:t>
      </w:r>
    </w:p>
    <w:p w14:paraId="1F57C781" w14:textId="77777777" w:rsidR="001D7449" w:rsidRDefault="001D7449" w:rsidP="0035067A">
      <w:pPr>
        <w:pStyle w:val="Code"/>
        <w:ind w:left="936"/>
        <w:rPr>
          <w:rFonts w:hint="eastAsia"/>
        </w:rPr>
      </w:pPr>
    </w:p>
    <w:p w14:paraId="058D5B96" w14:textId="77777777" w:rsidR="001D7449" w:rsidRDefault="001D7449" w:rsidP="0035067A">
      <w:pPr>
        <w:pStyle w:val="Code"/>
        <w:ind w:left="936"/>
        <w:rPr>
          <w:rFonts w:hint="eastAsia"/>
        </w:rPr>
      </w:pPr>
      <w:r>
        <w:t xml:space="preserve">    // 1. initialize the buffer with the vertex positions for the unit square</w:t>
      </w:r>
    </w:p>
    <w:p w14:paraId="1AFF340E" w14:textId="77777777" w:rsidR="001D7449" w:rsidRDefault="001D7449" w:rsidP="0035067A">
      <w:pPr>
        <w:pStyle w:val="Code"/>
        <w:ind w:left="936"/>
        <w:rPr>
          <w:rFonts w:hint="eastAsia"/>
        </w:rPr>
      </w:pPr>
      <w:r>
        <w:t xml:space="preserve">    vertexBuffer.init(); // This function is defined in the vertex_buffer.js file</w:t>
      </w:r>
    </w:p>
    <w:p w14:paraId="4B7CB728" w14:textId="77777777" w:rsidR="001D7449" w:rsidRDefault="001D7449" w:rsidP="0035067A">
      <w:pPr>
        <w:pStyle w:val="Code"/>
        <w:ind w:left="936"/>
        <w:rPr>
          <w:rFonts w:hint="eastAsia"/>
        </w:rPr>
      </w:pPr>
    </w:p>
    <w:p w14:paraId="0A8B4A9B" w14:textId="77777777" w:rsidR="001D7449" w:rsidRDefault="001D7449" w:rsidP="0035067A">
      <w:pPr>
        <w:pStyle w:val="Code"/>
        <w:ind w:left="936"/>
        <w:rPr>
          <w:rFonts w:hint="eastAsia"/>
        </w:rPr>
      </w:pPr>
      <w:r>
        <w:t xml:space="preserve">    // 2. now load and compile the vertex and fragment shaders</w:t>
      </w:r>
    </w:p>
    <w:p w14:paraId="1CB9E451" w14:textId="77777777" w:rsidR="001D7449" w:rsidRDefault="001D7449" w:rsidP="0035067A">
      <w:pPr>
        <w:pStyle w:val="Code"/>
        <w:ind w:left="936"/>
        <w:rPr>
          <w:rFonts w:hint="eastAsia"/>
        </w:rPr>
      </w:pPr>
      <w:r>
        <w:t xml:space="preserve">    simpleShader.init("VertexShader", "FragmentShader");</w:t>
      </w:r>
    </w:p>
    <w:p w14:paraId="2278C042" w14:textId="77777777" w:rsidR="001D7449" w:rsidRDefault="001D7449" w:rsidP="0035067A">
      <w:pPr>
        <w:pStyle w:val="Code"/>
        <w:ind w:left="936"/>
        <w:rPr>
          <w:rFonts w:hint="eastAsia"/>
        </w:rPr>
      </w:pPr>
      <w:r>
        <w:t xml:space="preserve">        // the two shaders are defined in the index.html file</w:t>
      </w:r>
    </w:p>
    <w:p w14:paraId="0D746CBC" w14:textId="77777777" w:rsidR="001D7449" w:rsidRDefault="001D7449" w:rsidP="0035067A">
      <w:pPr>
        <w:pStyle w:val="Code"/>
        <w:ind w:left="936"/>
        <w:rPr>
          <w:rFonts w:hint="eastAsia"/>
        </w:rPr>
      </w:pPr>
      <w:r>
        <w:t xml:space="preserve">        // init() function is defined in shader_support.js file</w:t>
      </w:r>
    </w:p>
    <w:p w14:paraId="0A715E6F" w14:textId="467C2A15" w:rsidR="001D7449" w:rsidRPr="001D7449" w:rsidRDefault="001D7449" w:rsidP="0035067A">
      <w:pPr>
        <w:pStyle w:val="Code"/>
        <w:ind w:left="936"/>
        <w:rPr>
          <w:rFonts w:hint="eastAsia"/>
        </w:rPr>
      </w:pPr>
      <w:r>
        <w:t>}</w:t>
      </w:r>
    </w:p>
    <w:p w14:paraId="78B9E668" w14:textId="4CF01BCD" w:rsidR="00710C8D" w:rsidRDefault="00650385" w:rsidP="0035067A">
      <w:pPr>
        <w:pStyle w:val="BodyTextFirst"/>
        <w:ind w:left="936"/>
        <w:rPr>
          <w:rFonts w:hint="eastAsia"/>
        </w:rPr>
      </w:pPr>
      <w:r>
        <w:t xml:space="preserve">As shown in the code, after successfully obtaining the reference to the WebGL context and setting the clear color, </w:t>
      </w:r>
      <w:r w:rsidR="00710C8D" w:rsidRPr="00710C8D">
        <w:t xml:space="preserve">you should </w:t>
      </w:r>
      <w:r w:rsidR="00710C8D">
        <w:t>first</w:t>
      </w:r>
      <w:r w:rsidR="00710C8D" w:rsidRPr="00710C8D">
        <w:t xml:space="preserve"> call the </w:t>
      </w:r>
      <w:r>
        <w:rPr>
          <w:rStyle w:val="CodeInline"/>
        </w:rPr>
        <w:t>i</w:t>
      </w:r>
      <w:r w:rsidR="00710C8D" w:rsidRPr="00CC6E44">
        <w:rPr>
          <w:rStyle w:val="CodeInline"/>
        </w:rPr>
        <w:t xml:space="preserve">nit() </w:t>
      </w:r>
      <w:r w:rsidR="00710C8D">
        <w:t xml:space="preserve">function </w:t>
      </w:r>
      <w:r w:rsidR="002B1183">
        <w:t xml:space="preserve">defined </w:t>
      </w:r>
      <w:r w:rsidR="00710C8D">
        <w:t xml:space="preserve">in </w:t>
      </w:r>
      <w:r w:rsidR="00710C8D" w:rsidRPr="00CC6E44">
        <w:rPr>
          <w:rStyle w:val="CodeInline"/>
        </w:rPr>
        <w:t>vertex_buffer.js</w:t>
      </w:r>
      <w:r w:rsidR="002B1183">
        <w:t xml:space="preserve"> </w:t>
      </w:r>
      <w:r w:rsidR="00CC6E44">
        <w:t xml:space="preserve">to initialize </w:t>
      </w:r>
      <w:r>
        <w:t xml:space="preserve">the GPU vertex buffer with the </w:t>
      </w:r>
      <w:r w:rsidR="00CC6E44">
        <w:t xml:space="preserve">unit square </w:t>
      </w:r>
      <w:r>
        <w:t xml:space="preserve">vertices </w:t>
      </w:r>
      <w:r w:rsidR="00710C8D">
        <w:t xml:space="preserve">and </w:t>
      </w:r>
      <w:del w:id="37" w:author="Jeb Pavleas" w:date="2021-08-23T06:21:00Z">
        <w:r w:rsidR="00710C8D" w:rsidDel="00BA3E86">
          <w:delText>second</w:delText>
        </w:r>
        <w:r w:rsidR="00CC6E44" w:rsidDel="00BA3E86">
          <w:delText>ly</w:delText>
        </w:r>
        <w:r w:rsidR="00710C8D" w:rsidDel="00BA3E86">
          <w:delText xml:space="preserve"> </w:delText>
        </w:r>
      </w:del>
      <w:ins w:id="38" w:author="Jeb Pavleas" w:date="2021-08-23T06:21:00Z">
        <w:r w:rsidR="00BA3E86">
          <w:t>then</w:t>
        </w:r>
        <w:r w:rsidR="00BA3E86">
          <w:t xml:space="preserve"> </w:t>
        </w:r>
      </w:ins>
      <w:r w:rsidR="00710C8D">
        <w:t xml:space="preserve">call </w:t>
      </w:r>
      <w:r w:rsidR="00CC6E44">
        <w:t>the</w:t>
      </w:r>
      <w:r w:rsidR="00710C8D">
        <w:t xml:space="preserve"> </w:t>
      </w:r>
      <w:r>
        <w:rPr>
          <w:rStyle w:val="CodeInline"/>
        </w:rPr>
        <w:t>i</w:t>
      </w:r>
      <w:r w:rsidR="00710C8D" w:rsidRPr="00CC6E44">
        <w:rPr>
          <w:rStyle w:val="CodeInline"/>
        </w:rPr>
        <w:t>nit()</w:t>
      </w:r>
      <w:r w:rsidR="00710C8D" w:rsidRPr="00710C8D">
        <w:t xml:space="preserve"> function</w:t>
      </w:r>
      <w:r w:rsidR="00710C8D">
        <w:t xml:space="preserve"> </w:t>
      </w:r>
      <w:r w:rsidR="002B1183">
        <w:t xml:space="preserve">defined </w:t>
      </w:r>
      <w:r w:rsidR="00CC6E44">
        <w:t xml:space="preserve">in </w:t>
      </w:r>
      <w:r w:rsidR="00CC6E44" w:rsidRPr="00CC6E44">
        <w:rPr>
          <w:rStyle w:val="CodeInline"/>
        </w:rPr>
        <w:t>shader_support.js</w:t>
      </w:r>
      <w:r w:rsidR="00710C8D">
        <w:t xml:space="preserve"> </w:t>
      </w:r>
      <w:r w:rsidR="00CC6E44">
        <w:t xml:space="preserve">to load and compile </w:t>
      </w:r>
      <w:r>
        <w:t xml:space="preserve">the </w:t>
      </w:r>
      <w:r w:rsidR="00CC6E44">
        <w:t>vertex and fragment shaders.</w:t>
      </w:r>
      <w:r w:rsidR="00710C8D" w:rsidRPr="00710C8D">
        <w:t xml:space="preserve"> </w:t>
      </w:r>
    </w:p>
    <w:p w14:paraId="1AB893D8" w14:textId="7400772B" w:rsidR="00CC6E44" w:rsidRDefault="001D7449" w:rsidP="00CC6E44">
      <w:pPr>
        <w:pStyle w:val="NumList"/>
        <w:rPr>
          <w:rFonts w:hint="eastAsia"/>
        </w:rPr>
      </w:pPr>
      <w:r>
        <w:t>Add a</w:t>
      </w:r>
      <w:r w:rsidR="00CC6E44" w:rsidRPr="00CC6E44">
        <w:t xml:space="preserve"> </w:t>
      </w:r>
      <w:r w:rsidR="00CC6E44" w:rsidRPr="004D1346">
        <w:rPr>
          <w:rStyle w:val="CodeInline"/>
        </w:rPr>
        <w:t>drawSquare()</w:t>
      </w:r>
      <w:r w:rsidR="00CC6E44" w:rsidRPr="00CC6E44">
        <w:t xml:space="preserve"> function for drawing the defined square.</w:t>
      </w:r>
    </w:p>
    <w:p w14:paraId="35161BAF" w14:textId="77777777" w:rsidR="00DA005F" w:rsidRPr="00DA005F" w:rsidRDefault="00DA005F" w:rsidP="0035067A">
      <w:pPr>
        <w:pStyle w:val="Code"/>
        <w:ind w:left="936"/>
        <w:rPr>
          <w:rFonts w:hint="eastAsia"/>
        </w:rPr>
      </w:pPr>
      <w:r w:rsidRPr="00DA005F">
        <w:lastRenderedPageBreak/>
        <w:t>function drawSquare() {</w:t>
      </w:r>
    </w:p>
    <w:p w14:paraId="2C30DD78" w14:textId="77777777" w:rsidR="00DA005F" w:rsidRPr="00DA005F" w:rsidRDefault="00DA005F" w:rsidP="0035067A">
      <w:pPr>
        <w:pStyle w:val="Code"/>
        <w:ind w:left="936"/>
        <w:rPr>
          <w:rFonts w:hint="eastAsia"/>
        </w:rPr>
      </w:pPr>
      <w:r w:rsidRPr="00DA005F">
        <w:t xml:space="preserve">    // Step A: Activate the shader</w:t>
      </w:r>
    </w:p>
    <w:p w14:paraId="69AD16B7" w14:textId="77777777" w:rsidR="00DA005F" w:rsidRPr="00DA005F" w:rsidRDefault="00DA005F" w:rsidP="0035067A">
      <w:pPr>
        <w:pStyle w:val="Code"/>
        <w:ind w:left="936"/>
        <w:rPr>
          <w:rFonts w:hint="eastAsia"/>
        </w:rPr>
      </w:pPr>
      <w:r w:rsidRPr="00DA005F">
        <w:t xml:space="preserve">    simpleShader.activate();</w:t>
      </w:r>
    </w:p>
    <w:p w14:paraId="304D4751" w14:textId="77777777" w:rsidR="00DA005F" w:rsidRPr="00DA005F" w:rsidRDefault="00DA005F" w:rsidP="0035067A">
      <w:pPr>
        <w:pStyle w:val="Code"/>
        <w:ind w:left="936"/>
        <w:rPr>
          <w:rFonts w:hint="eastAsia"/>
        </w:rPr>
      </w:pPr>
    </w:p>
    <w:p w14:paraId="1FB5CA4A" w14:textId="77777777" w:rsidR="00DA005F" w:rsidRPr="00DA005F" w:rsidRDefault="00DA005F" w:rsidP="0035067A">
      <w:pPr>
        <w:pStyle w:val="Code"/>
        <w:ind w:left="936"/>
        <w:rPr>
          <w:rFonts w:hint="eastAsia"/>
        </w:rPr>
      </w:pPr>
      <w:r w:rsidRPr="00DA005F">
        <w:t xml:space="preserve">    // Step B. draw with the above settings</w:t>
      </w:r>
    </w:p>
    <w:p w14:paraId="1C1E46E3" w14:textId="77777777" w:rsidR="00DA005F" w:rsidRPr="00DA005F" w:rsidRDefault="00DA005F" w:rsidP="0035067A">
      <w:pPr>
        <w:pStyle w:val="Code"/>
        <w:ind w:left="936"/>
        <w:rPr>
          <w:rFonts w:hint="eastAsia"/>
        </w:rPr>
      </w:pPr>
      <w:r w:rsidRPr="00DA005F">
        <w:t xml:space="preserve">    mGL.drawArrays(mGL.TRIANGLE_STRIP, 0, 4);</w:t>
      </w:r>
    </w:p>
    <w:p w14:paraId="64C6E12D" w14:textId="77777777" w:rsidR="00DA005F" w:rsidRDefault="00DA005F" w:rsidP="0035067A">
      <w:pPr>
        <w:pStyle w:val="Code"/>
        <w:ind w:left="936"/>
        <w:rPr>
          <w:rFonts w:hint="eastAsia"/>
        </w:rPr>
      </w:pPr>
      <w:r w:rsidRPr="00DA005F">
        <w:t>}</w:t>
      </w:r>
    </w:p>
    <w:p w14:paraId="4E2CEAE9" w14:textId="487EEB2E" w:rsidR="004D1346" w:rsidRDefault="004D1346" w:rsidP="0035067A">
      <w:pPr>
        <w:pStyle w:val="BodyTextFirst"/>
        <w:ind w:left="936"/>
        <w:rPr>
          <w:rFonts w:hint="eastAsia"/>
        </w:rPr>
      </w:pPr>
      <w:r w:rsidRPr="004D1346">
        <w:t xml:space="preserve">This code shows the steps to draw with WebGL. Step A activates the shader program to use. Step B issues the </w:t>
      </w:r>
      <w:r w:rsidR="00AA6C40">
        <w:t xml:space="preserve">WebGL </w:t>
      </w:r>
      <w:r w:rsidRPr="004D1346">
        <w:t>draw command. In this case, you are issuing a command to draw the four vertices as two connected triangles that form a square.</w:t>
      </w:r>
    </w:p>
    <w:p w14:paraId="5A929F3F" w14:textId="27C9AB77" w:rsidR="004D1346" w:rsidRDefault="004D1346" w:rsidP="004D1346">
      <w:pPr>
        <w:pStyle w:val="NumList"/>
        <w:rPr>
          <w:rFonts w:hint="eastAsia"/>
        </w:rPr>
      </w:pPr>
      <w:r>
        <w:t xml:space="preserve">Now you just need to modify the </w:t>
      </w:r>
      <w:r w:rsidRPr="004D1346">
        <w:rPr>
          <w:rStyle w:val="CodeInline"/>
        </w:rPr>
        <w:t>window.onload</w:t>
      </w:r>
      <w:r>
        <w:t xml:space="preserve"> function to call the</w:t>
      </w:r>
      <w:r w:rsidR="008951E1">
        <w:t xml:space="preserve"> newly defined</w:t>
      </w:r>
      <w:r>
        <w:t xml:space="preserve"> </w:t>
      </w:r>
      <w:r w:rsidRPr="004D1346">
        <w:rPr>
          <w:rStyle w:val="CodeInline"/>
        </w:rPr>
        <w:t>drawSquare()</w:t>
      </w:r>
      <w:r>
        <w:t xml:space="preserve"> functio</w:t>
      </w:r>
      <w:r w:rsidR="00DA005F">
        <w:t>n</w:t>
      </w:r>
      <w:r>
        <w:t>.</w:t>
      </w:r>
    </w:p>
    <w:p w14:paraId="2ECB9D6C" w14:textId="77777777" w:rsidR="00DA005F" w:rsidRDefault="00DA005F" w:rsidP="0035067A">
      <w:pPr>
        <w:pStyle w:val="Code"/>
        <w:ind w:left="936"/>
        <w:rPr>
          <w:rFonts w:hint="eastAsia"/>
        </w:rPr>
      </w:pPr>
      <w:r>
        <w:t>window.onload = function() {</w:t>
      </w:r>
    </w:p>
    <w:p w14:paraId="54631153" w14:textId="113C4870" w:rsidR="00DA005F" w:rsidRDefault="00DA005F" w:rsidP="0035067A">
      <w:pPr>
        <w:pStyle w:val="Code"/>
        <w:ind w:left="936"/>
        <w:rPr>
          <w:rFonts w:hint="eastAsia"/>
        </w:rPr>
      </w:pPr>
      <w:r>
        <w:t xml:space="preserve">    initWebGL("GLCanvas");  // Binds mGL context to WebGL functionality</w:t>
      </w:r>
    </w:p>
    <w:p w14:paraId="779C75DD" w14:textId="35B08F16" w:rsidR="00DA005F" w:rsidRDefault="00DA005F" w:rsidP="0035067A">
      <w:pPr>
        <w:pStyle w:val="Code"/>
        <w:ind w:left="936"/>
        <w:rPr>
          <w:rFonts w:hint="eastAsia"/>
        </w:rPr>
      </w:pPr>
      <w:r>
        <w:t xml:space="preserve">    clearCanvas();      </w:t>
      </w:r>
      <w:r w:rsidR="00AA6C40">
        <w:tab/>
      </w:r>
      <w:r>
        <w:t>// Clears the GL area</w:t>
      </w:r>
    </w:p>
    <w:p w14:paraId="4862A1E3" w14:textId="34AEA142" w:rsidR="00DA005F" w:rsidRDefault="00DA005F" w:rsidP="0035067A">
      <w:pPr>
        <w:pStyle w:val="Code"/>
        <w:ind w:left="936"/>
        <w:rPr>
          <w:rFonts w:hint="eastAsia"/>
        </w:rPr>
      </w:pPr>
      <w:r>
        <w:t xml:space="preserve">    drawSquare();       </w:t>
      </w:r>
      <w:r w:rsidR="00AA6C40">
        <w:t xml:space="preserve">   </w:t>
      </w:r>
      <w:r>
        <w:t>// Draws one square</w:t>
      </w:r>
    </w:p>
    <w:p w14:paraId="044B6ED1" w14:textId="0AE94C06" w:rsidR="00DA005F" w:rsidRPr="00DA005F" w:rsidRDefault="00DA005F" w:rsidP="0035067A">
      <w:pPr>
        <w:pStyle w:val="Code"/>
        <w:ind w:left="936"/>
        <w:rPr>
          <w:rFonts w:hint="eastAsia"/>
        </w:rPr>
      </w:pPr>
      <w:r>
        <w:t>}</w:t>
      </w:r>
    </w:p>
    <w:p w14:paraId="2A58E319" w14:textId="64A86A04" w:rsidR="00CC6E44" w:rsidRPr="00CC6E44" w:rsidRDefault="00CC6E44" w:rsidP="00CC6E44">
      <w:pPr>
        <w:pStyle w:val="NumList"/>
        <w:rPr>
          <w:rFonts w:hint="eastAsia"/>
        </w:rPr>
      </w:pPr>
      <w:r>
        <w:t>Finally</w:t>
      </w:r>
      <w:r w:rsidRPr="00CC6E44">
        <w:t>, provide access to the</w:t>
      </w:r>
      <w:r w:rsidR="000F2147">
        <w:t xml:space="preserve"> WebGL context </w:t>
      </w:r>
      <w:r w:rsidR="000F2147" w:rsidRPr="00CC6E44">
        <w:t xml:space="preserve">to </w:t>
      </w:r>
      <w:r w:rsidR="000F2147">
        <w:t xml:space="preserve">the rest of the </w:t>
      </w:r>
      <w:r w:rsidR="000F2147" w:rsidRPr="00CC6E44">
        <w:t xml:space="preserve">engine </w:t>
      </w:r>
      <w:r w:rsidRPr="00CC6E44">
        <w:t xml:space="preserve">by exporting </w:t>
      </w:r>
      <w:r w:rsidR="000F2147">
        <w:t>the</w:t>
      </w:r>
      <w:r w:rsidR="000F2147" w:rsidRPr="00CC6E44">
        <w:t xml:space="preserve"> </w:t>
      </w:r>
      <w:r w:rsidR="000F2147" w:rsidRPr="004D1346">
        <w:rPr>
          <w:rStyle w:val="CodeInline"/>
        </w:rPr>
        <w:t>getGL()</w:t>
      </w:r>
      <w:r w:rsidR="000F2147">
        <w:t xml:space="preserve"> </w:t>
      </w:r>
      <w:r w:rsidR="000F2147" w:rsidRPr="00CC6E44">
        <w:t>function</w:t>
      </w:r>
      <w:r>
        <w:t xml:space="preserve">. </w:t>
      </w:r>
      <w:r w:rsidR="00F5402F">
        <w:t>Reme</w:t>
      </w:r>
      <w:r w:rsidR="00735334">
        <w:t>m</w:t>
      </w:r>
      <w:r w:rsidR="00F5402F">
        <w:t>ber</w:t>
      </w:r>
      <w:r w:rsidR="00943FC9">
        <w:t xml:space="preserve"> that </w:t>
      </w:r>
      <w:r>
        <w:t xml:space="preserve">this function </w:t>
      </w:r>
      <w:r w:rsidR="00943FC9">
        <w:t xml:space="preserve">is imported and </w:t>
      </w:r>
      <w:r w:rsidR="005502E5">
        <w:t xml:space="preserve">has been called to access the WebGL context </w:t>
      </w:r>
      <w:r w:rsidR="00943FC9">
        <w:t xml:space="preserve">in both </w:t>
      </w:r>
      <w:r w:rsidRPr="004D1346">
        <w:rPr>
          <w:rStyle w:val="CodeInline"/>
        </w:rPr>
        <w:t>vertex_b</w:t>
      </w:r>
      <w:bookmarkStart w:id="39" w:name="_Hlk68062771"/>
      <w:r w:rsidRPr="004D1346">
        <w:rPr>
          <w:rStyle w:val="CodeInline"/>
        </w:rPr>
        <w:t>uffer.js</w:t>
      </w:r>
      <w:bookmarkEnd w:id="39"/>
      <w:r w:rsidR="00943FC9">
        <w:rPr>
          <w:rStyle w:val="CodeInline"/>
        </w:rPr>
        <w:t xml:space="preserve"> </w:t>
      </w:r>
      <w:r w:rsidR="00943FC9">
        <w:t xml:space="preserve">and </w:t>
      </w:r>
      <w:r w:rsidR="00943FC9">
        <w:rPr>
          <w:rStyle w:val="CodeInline"/>
        </w:rPr>
        <w:t>simple_shader</w:t>
      </w:r>
      <w:r w:rsidR="00943FC9" w:rsidRPr="004D1346">
        <w:rPr>
          <w:rStyle w:val="CodeInline"/>
        </w:rPr>
        <w:t>.js</w:t>
      </w:r>
      <w:r w:rsidR="00943FC9" w:rsidRPr="005502E5">
        <w:t>.</w:t>
      </w:r>
    </w:p>
    <w:p w14:paraId="7703FAD3" w14:textId="1D024486" w:rsidR="004D1346" w:rsidRDefault="00CC6E44" w:rsidP="0035067A">
      <w:pPr>
        <w:pStyle w:val="Code"/>
        <w:ind w:left="216" w:firstLine="720"/>
        <w:rPr>
          <w:rFonts w:hint="eastAsia"/>
        </w:rPr>
      </w:pPr>
      <w:r w:rsidRPr="00CC6E44">
        <w:t>export {getGL}</w:t>
      </w:r>
    </w:p>
    <w:p w14:paraId="01BC10FB" w14:textId="457D479A" w:rsidR="004D1346" w:rsidRDefault="004D1346" w:rsidP="004D1346">
      <w:pPr>
        <w:pStyle w:val="BodyTextFirst"/>
        <w:rPr>
          <w:rFonts w:hint="eastAsia"/>
        </w:rPr>
      </w:pPr>
      <w:r w:rsidRPr="004D1346">
        <w:t xml:space="preserve">Recall that </w:t>
      </w:r>
      <w:r>
        <w:t xml:space="preserve">the function </w:t>
      </w:r>
      <w:r w:rsidR="00AF3D84">
        <w:t xml:space="preserve">that is </w:t>
      </w:r>
      <w:r>
        <w:t>bound</w:t>
      </w:r>
      <w:r w:rsidR="00B30F30">
        <w:t>ed</w:t>
      </w:r>
      <w:r>
        <w:t xml:space="preserve"> </w:t>
      </w:r>
      <w:r w:rsidR="00E74DB8">
        <w:t xml:space="preserve">to </w:t>
      </w:r>
      <w:r w:rsidR="00E74DB8" w:rsidRPr="00E74DB8">
        <w:rPr>
          <w:rStyle w:val="CodeInline"/>
        </w:rPr>
        <w:t>window.onload</w:t>
      </w:r>
      <w:r w:rsidR="00E74DB8">
        <w:t xml:space="preserve"> </w:t>
      </w:r>
      <w:r>
        <w:t xml:space="preserve">will </w:t>
      </w:r>
      <w:r w:rsidR="00B30F30">
        <w:t xml:space="preserve">be invoked after </w:t>
      </w:r>
      <w:r w:rsidR="00B30F30" w:rsidRPr="0035067A">
        <w:rPr>
          <w:rStyle w:val="CodeInline"/>
        </w:rPr>
        <w:t>indexl.html</w:t>
      </w:r>
      <w:r w:rsidR="00B30F30">
        <w:t xml:space="preserve"> has been loaded by the web browser.</w:t>
      </w:r>
      <w:r w:rsidRPr="004D1346">
        <w:t xml:space="preserve"> For this reason, WebGL will be initialized</w:t>
      </w:r>
      <w:r w:rsidR="00B30F30">
        <w:t xml:space="preserve">, the canvas </w:t>
      </w:r>
      <w:r w:rsidR="00E74DB8">
        <w:t>clear</w:t>
      </w:r>
      <w:r w:rsidR="00B30F30">
        <w:t>ed to light green,</w:t>
      </w:r>
      <w:r w:rsidR="00E74DB8">
        <w:t xml:space="preserve"> </w:t>
      </w:r>
      <w:r w:rsidR="00B30F30">
        <w:t xml:space="preserve">and </w:t>
      </w:r>
      <w:r w:rsidR="00E74DB8">
        <w:t>a</w:t>
      </w:r>
      <w:r w:rsidRPr="004D1346">
        <w:t xml:space="preserve"> white square </w:t>
      </w:r>
      <w:r w:rsidR="00E74DB8">
        <w:t xml:space="preserve">will be </w:t>
      </w:r>
      <w:r w:rsidRPr="004D1346">
        <w:t xml:space="preserve">drawn. </w:t>
      </w:r>
      <w:r w:rsidR="008951E1">
        <w:t>Y</w:t>
      </w:r>
      <w:r w:rsidRPr="004D1346">
        <w:t xml:space="preserve">ou can refer to the source code in the </w:t>
      </w:r>
      <w:r w:rsidR="00E74DB8" w:rsidRPr="0035067A">
        <w:rPr>
          <w:rStyle w:val="CodeInline"/>
        </w:rPr>
        <w:t>c</w:t>
      </w:r>
      <w:r w:rsidRPr="0035067A">
        <w:rPr>
          <w:rStyle w:val="CodeInline"/>
        </w:rPr>
        <w:t>hapter2/2.3.</w:t>
      </w:r>
      <w:r w:rsidR="00E74DB8" w:rsidRPr="0035067A">
        <w:rPr>
          <w:rStyle w:val="CodeInline"/>
        </w:rPr>
        <w:t>d</w:t>
      </w:r>
      <w:r w:rsidRPr="0035067A">
        <w:rPr>
          <w:rStyle w:val="CodeInline"/>
        </w:rPr>
        <w:t>raw</w:t>
      </w:r>
      <w:r w:rsidR="00E74DB8" w:rsidRPr="0035067A">
        <w:rPr>
          <w:rStyle w:val="CodeInline"/>
        </w:rPr>
        <w:t>_o</w:t>
      </w:r>
      <w:r w:rsidRPr="0035067A">
        <w:rPr>
          <w:rStyle w:val="CodeInline"/>
        </w:rPr>
        <w:t>ne</w:t>
      </w:r>
      <w:r w:rsidR="00E74DB8" w:rsidRPr="0035067A">
        <w:rPr>
          <w:rStyle w:val="CodeInline"/>
        </w:rPr>
        <w:t>_s</w:t>
      </w:r>
      <w:r w:rsidRPr="0035067A">
        <w:rPr>
          <w:rStyle w:val="CodeInline"/>
        </w:rPr>
        <w:t>quare</w:t>
      </w:r>
      <w:r w:rsidRPr="004D1346">
        <w:t xml:space="preserve"> project</w:t>
      </w:r>
      <w:r w:rsidR="008951E1">
        <w:t xml:space="preserve"> for the entire system described.</w:t>
      </w:r>
    </w:p>
    <w:p w14:paraId="0EE96ED1" w14:textId="5B6B63F4" w:rsidR="00E74DB8" w:rsidRDefault="00E74DB8" w:rsidP="00E74DB8">
      <w:pPr>
        <w:pStyle w:val="Heading2"/>
      </w:pPr>
      <w:r w:rsidRPr="00E74DB8">
        <w:t>Observations</w:t>
      </w:r>
    </w:p>
    <w:p w14:paraId="774BBC8C" w14:textId="7230A719" w:rsidR="00E74DB8" w:rsidRDefault="00E74DB8" w:rsidP="00E74DB8">
      <w:pPr>
        <w:pStyle w:val="BodyTextFirst"/>
        <w:rPr>
          <w:rFonts w:hint="eastAsia"/>
        </w:rPr>
      </w:pPr>
      <w:r>
        <w:t>Run the project and you will see a white rectangle on a green canvas. What happened to the square? Remember that the vertex position of your 1×1 square was defined at locations (±0.5, ±0.5). Now observe the project output: the white rectangle is located in the middle of the green canvas covering exactly half of the canvas’s width and height. As it turns out, WebGL draws vertices within the ±1.0 range onto the entire defined drawing area. In this case, the ±1.0 in the x-dimension is mapped to 640 pixels, while the ±1.0 in the y-dimension is mapped to 480 pixels (the created canvas dimension is 640×480); the 1x1 square is drawn onto a 640x480 area, or an area with an aspect ratio of 4:3. Since the 1:1 aspect ratio of the square does not match the 4:3 aspect ratio of the display area, the square shows up as a 4:3 rectangle. This problem will be resolved later in th</w:t>
      </w:r>
      <w:r w:rsidR="003A2A6C">
        <w:t>e next</w:t>
      </w:r>
      <w:r>
        <w:t xml:space="preserve"> chapter. </w:t>
      </w:r>
    </w:p>
    <w:p w14:paraId="2F8D450A" w14:textId="03E4BB5B" w:rsidR="00E74DB8" w:rsidRDefault="00E74DB8" w:rsidP="00E74DB8">
      <w:pPr>
        <w:pStyle w:val="BodyTextCont"/>
        <w:rPr>
          <w:rFonts w:hint="eastAsia"/>
        </w:rPr>
      </w:pPr>
      <w:r>
        <w:lastRenderedPageBreak/>
        <w:t xml:space="preserve">You can try editing the fragment shader in </w:t>
      </w:r>
      <w:r w:rsidRPr="00E74DB8">
        <w:rPr>
          <w:rStyle w:val="CodeInline"/>
        </w:rPr>
        <w:t>index.html</w:t>
      </w:r>
      <w:r>
        <w:t xml:space="preserve"> by changing the color set in the </w:t>
      </w:r>
      <w:r w:rsidRPr="00E74DB8">
        <w:rPr>
          <w:rStyle w:val="CodeInline"/>
        </w:rPr>
        <w:t>gl_FragColor</w:t>
      </w:r>
      <w:r>
        <w:t xml:space="preserve"> function to </w:t>
      </w:r>
      <w:r w:rsidR="00544D71">
        <w:t xml:space="preserve">alter </w:t>
      </w:r>
      <w:r>
        <w:t xml:space="preserve">the color of the white square. Notice that a value of less than 1 in the alpha channel </w:t>
      </w:r>
      <w:ins w:id="40" w:author="Kelvin Sung" w:date="2021-08-19T16:58:00Z">
        <w:r w:rsidR="00ED6560">
          <w:t xml:space="preserve">does not </w:t>
        </w:r>
      </w:ins>
      <w:del w:id="41" w:author="Kelvin Sung" w:date="2021-08-19T16:58:00Z">
        <w:r w:rsidDel="00ED6560">
          <w:delText xml:space="preserve">will </w:delText>
        </w:r>
      </w:del>
      <w:r>
        <w:t>result in the white square becoming transparent</w:t>
      </w:r>
      <w:del w:id="42" w:author="Kelvin Sung" w:date="2021-08-19T16:58:00Z">
        <w:r w:rsidDel="00ED6560">
          <w:delText xml:space="preserve"> and showing through some of the greenish canvas color</w:delText>
        </w:r>
      </w:del>
      <w:r>
        <w:t>.</w:t>
      </w:r>
      <w:ins w:id="43" w:author="Kelvin Sung" w:date="2021-08-19T16:58:00Z">
        <w:r w:rsidR="00ED6560">
          <w:t xml:space="preserve"> </w:t>
        </w:r>
        <w:r w:rsidR="00784281">
          <w:t>T</w:t>
        </w:r>
        <w:r w:rsidR="00ED6560">
          <w:t xml:space="preserve">ransparency </w:t>
        </w:r>
        <w:r w:rsidR="00784281">
          <w:t xml:space="preserve">of </w:t>
        </w:r>
      </w:ins>
      <w:ins w:id="44" w:author="Kelvin Sung" w:date="2021-08-19T16:59:00Z">
        <w:r w:rsidR="00784281">
          <w:t xml:space="preserve">drawn primitives </w:t>
        </w:r>
      </w:ins>
      <w:ins w:id="45" w:author="Kelvin Sung" w:date="2021-08-19T16:58:00Z">
        <w:r w:rsidR="00ED6560">
          <w:t xml:space="preserve">will be discussed </w:t>
        </w:r>
        <w:r w:rsidR="00784281">
          <w:t>in later chapters.</w:t>
        </w:r>
      </w:ins>
    </w:p>
    <w:p w14:paraId="204FB05A" w14:textId="06B2118E" w:rsidR="00E74DB8" w:rsidRDefault="00E74DB8" w:rsidP="00E74DB8">
      <w:pPr>
        <w:pStyle w:val="BodyTextCont"/>
        <w:rPr>
          <w:rFonts w:hint="eastAsia"/>
        </w:rPr>
      </w:pPr>
      <w:r>
        <w:t xml:space="preserve">Finally, note that this project defines </w:t>
      </w:r>
      <w:r w:rsidR="00544D71">
        <w:t xml:space="preserve">three separate files and hides information with the import/export </w:t>
      </w:r>
      <w:r w:rsidR="0004757F">
        <w:t xml:space="preserve">statements </w:t>
      </w:r>
      <w:r w:rsidR="00544D71">
        <w:t xml:space="preserve">of JavaScript. </w:t>
      </w:r>
      <w:r w:rsidR="001945A9">
        <w:t>The</w:t>
      </w:r>
      <w:r w:rsidR="0004757F">
        <w:t xml:space="preserve"> functionality defined in these</w:t>
      </w:r>
      <w:r w:rsidR="001945A9">
        <w:t xml:space="preserve"> files with </w:t>
      </w:r>
      <w:r w:rsidR="0004757F">
        <w:t xml:space="preserve">the corresponding </w:t>
      </w:r>
      <w:r w:rsidR="001945A9">
        <w:t>import and export statements are referred to as JavaScript modules. A module can be considered as a global singleton object and</w:t>
      </w:r>
      <w:r w:rsidR="0035067A">
        <w:t xml:space="preserve"> </w:t>
      </w:r>
      <w:r w:rsidR="001945A9">
        <w:t xml:space="preserve">is excellent for hiding </w:t>
      </w:r>
      <w:del w:id="46" w:author="Jeb Pavleas" w:date="2021-08-23T06:27:00Z">
        <w:r w:rsidR="001945A9" w:rsidDel="00BA3E86">
          <w:delText xml:space="preserve">detailed </w:delText>
        </w:r>
      </w:del>
      <w:r w:rsidR="001945A9">
        <w:t>implementation</w:t>
      </w:r>
      <w:del w:id="47" w:author="Jeb Pavleas" w:date="2021-08-23T06:27:00Z">
        <w:r w:rsidR="001945A9" w:rsidDel="00BA3E86">
          <w:delText>s</w:delText>
        </w:r>
      </w:del>
      <w:ins w:id="48" w:author="Jeb Pavleas" w:date="2021-08-23T06:27:00Z">
        <w:r w:rsidR="00BA3E86">
          <w:t xml:space="preserve"> details</w:t>
        </w:r>
      </w:ins>
      <w:ins w:id="49" w:author="Kelvin Sung" w:date="2021-08-19T16:59:00Z">
        <w:r w:rsidR="00A0013C">
          <w:t>.</w:t>
        </w:r>
      </w:ins>
      <w:del w:id="50" w:author="Kelvin Sung" w:date="2021-08-19T16:59:00Z">
        <w:r w:rsidR="0035067A" w:rsidDel="00A0013C">
          <w:delText xml:space="preserve">, </w:delText>
        </w:r>
      </w:del>
      <w:del w:id="51" w:author="Jeb Pavleas" w:date="2021-08-23T06:32:00Z">
        <w:r w:rsidR="0035067A" w:rsidDel="00800E73">
          <w:delText xml:space="preserve">, </w:delText>
        </w:r>
      </w:del>
      <w:ins w:id="52" w:author="Kelvin Sung" w:date="2021-08-19T16:59:00Z">
        <w:del w:id="53" w:author="Jeb Pavleas" w:date="2021-08-23T06:32:00Z">
          <w:r w:rsidR="00A0013C" w:rsidDel="00800E73">
            <w:delText>F</w:delText>
          </w:r>
        </w:del>
      </w:ins>
      <w:del w:id="54" w:author="Jeb Pavleas" w:date="2021-08-23T06:32:00Z">
        <w:r w:rsidR="0035067A" w:rsidDel="00800E73">
          <w:delText xml:space="preserve">for example </w:delText>
        </w:r>
      </w:del>
      <w:del w:id="55" w:author="Jeb Pavleas" w:date="2021-08-23T06:30:00Z">
        <w:r w:rsidR="0035067A" w:rsidDel="00BA3E86">
          <w:delText>as you have observed in</w:delText>
        </w:r>
      </w:del>
      <w:r w:rsidR="0035067A">
        <w:t xml:space="preserve"> </w:t>
      </w:r>
      <w:ins w:id="56" w:author="Jeb Pavleas" w:date="2021-08-23T06:32:00Z">
        <w:r w:rsidR="00800E73">
          <w:t>T</w:t>
        </w:r>
      </w:ins>
      <w:del w:id="57" w:author="Jeb Pavleas" w:date="2021-08-23T06:31:00Z">
        <w:r w:rsidR="0035067A" w:rsidDel="00800E73">
          <w:delText>t</w:delText>
        </w:r>
      </w:del>
      <w:r w:rsidR="0035067A">
        <w:t>he</w:t>
      </w:r>
      <w:r w:rsidR="0035067A" w:rsidRPr="0035067A">
        <w:rPr>
          <w:rStyle w:val="CodeInline"/>
        </w:rPr>
        <w:t xml:space="preserve"> </w:t>
      </w:r>
      <w:r w:rsidR="0035067A" w:rsidRPr="007224B2">
        <w:rPr>
          <w:rStyle w:val="CodeInline"/>
        </w:rPr>
        <w:t>loadAndCompileShader()</w:t>
      </w:r>
      <w:r w:rsidR="0035067A">
        <w:t xml:space="preserve"> function in the </w:t>
      </w:r>
      <w:r w:rsidR="0035067A" w:rsidRPr="0044700C">
        <w:rPr>
          <w:rStyle w:val="CodeInline"/>
        </w:rPr>
        <w:t>shade</w:t>
      </w:r>
      <w:r w:rsidR="0035067A">
        <w:rPr>
          <w:rStyle w:val="CodeInline"/>
        </w:rPr>
        <w:t>r_support</w:t>
      </w:r>
      <w:r w:rsidR="0035067A">
        <w:t xml:space="preserve"> module</w:t>
      </w:r>
      <w:ins w:id="58" w:author="Jeb Pavleas" w:date="2021-08-23T06:31:00Z">
        <w:r w:rsidR="00BA3E86">
          <w:t xml:space="preserve"> serves as </w:t>
        </w:r>
      </w:ins>
      <w:ins w:id="59" w:author="Jeb Pavleas" w:date="2021-08-23T06:32:00Z">
        <w:r w:rsidR="00800E73">
          <w:t>a</w:t>
        </w:r>
      </w:ins>
      <w:ins w:id="60" w:author="Jeb Pavleas" w:date="2021-08-23T06:33:00Z">
        <w:r w:rsidR="00800E73">
          <w:t xml:space="preserve"> great</w:t>
        </w:r>
      </w:ins>
      <w:ins w:id="61" w:author="Jeb Pavleas" w:date="2021-08-23T06:31:00Z">
        <w:r w:rsidR="00BA3E86">
          <w:t xml:space="preserve"> example of this</w:t>
        </w:r>
        <w:r w:rsidR="00800E73">
          <w:t xml:space="preserve"> </w:t>
        </w:r>
      </w:ins>
      <w:ins w:id="62" w:author="Jeb Pavleas" w:date="2021-08-23T06:33:00Z">
        <w:r w:rsidR="00800E73">
          <w:t>concept</w:t>
        </w:r>
      </w:ins>
      <w:r w:rsidR="001945A9">
        <w:t xml:space="preserve">. </w:t>
      </w:r>
      <w:r w:rsidR="0004757F">
        <w:t xml:space="preserve">However, modules </w:t>
      </w:r>
      <w:r w:rsidR="00EC3D6E">
        <w:t xml:space="preserve">are </w:t>
      </w:r>
      <w:r w:rsidR="0004757F">
        <w:t>not</w:t>
      </w:r>
      <w:r w:rsidR="0035067A">
        <w:t xml:space="preserve"> well</w:t>
      </w:r>
      <w:r w:rsidR="00EC3D6E">
        <w:t>-suited for</w:t>
      </w:r>
      <w:r w:rsidR="0004757F">
        <w:t xml:space="preserve"> support</w:t>
      </w:r>
      <w:r w:rsidR="00EC3D6E">
        <w:t>ing</w:t>
      </w:r>
      <w:r w:rsidR="0004757F">
        <w:t xml:space="preserve"> </w:t>
      </w:r>
      <w:r w:rsidR="00EC3D6E">
        <w:t xml:space="preserve">abstraction and specialization. </w:t>
      </w:r>
      <w:r>
        <w:t xml:space="preserve">In the next sections, you will </w:t>
      </w:r>
      <w:r w:rsidR="00EC3D6E">
        <w:t xml:space="preserve">begin to </w:t>
      </w:r>
      <w:r w:rsidR="0004757F">
        <w:t xml:space="preserve">work with JavaScript classes to further </w:t>
      </w:r>
      <w:r>
        <w:t>encapsulate portions of this example to form the basis of the game engine framework.</w:t>
      </w:r>
    </w:p>
    <w:p w14:paraId="335F4FA1" w14:textId="77777777" w:rsidR="00795946" w:rsidRDefault="00795946" w:rsidP="00795946">
      <w:pPr>
        <w:pStyle w:val="Heading1"/>
      </w:pPr>
      <w:r>
        <w:t>Abstraction with JavaScript Objects</w:t>
      </w:r>
    </w:p>
    <w:p w14:paraId="6A7E9426" w14:textId="2DD907C6" w:rsidR="00795946" w:rsidRDefault="00795946" w:rsidP="001D7449">
      <w:pPr>
        <w:pStyle w:val="BodyTextFirst"/>
        <w:rPr>
          <w:rFonts w:hint="eastAsia"/>
        </w:rPr>
      </w:pPr>
      <w:r>
        <w:t>The previous project decomposed the drawing of a square into logical modules and implemented the modules as files containing global function</w:t>
      </w:r>
      <w:ins w:id="63" w:author="Jeb Pavleas" w:date="2021-08-23T08:52:00Z">
        <w:r w:rsidR="00C824C6">
          <w:t>s</w:t>
        </w:r>
      </w:ins>
      <w:r>
        <w:t xml:space="preserve">. In software engineering, this </w:t>
      </w:r>
      <w:del w:id="64" w:author="Jeb Pavleas" w:date="2021-08-23T08:52:00Z">
        <w:r w:rsidDel="00C824C6">
          <w:delText xml:space="preserve">solution </w:delText>
        </w:r>
      </w:del>
      <w:r>
        <w:t xml:space="preserve">process is referred to as functional decomposition, and the implementation is referred to as procedural programming. Procedural programming </w:t>
      </w:r>
      <w:ins w:id="65" w:author="Kelvin Sung" w:date="2021-08-19T17:02:00Z">
        <w:r w:rsidR="00A0013C">
          <w:t xml:space="preserve">often </w:t>
        </w:r>
      </w:ins>
      <w:r w:rsidR="00DB06BD">
        <w:t xml:space="preserve">results in </w:t>
      </w:r>
      <w:r>
        <w:t>solutions that are well-structured</w:t>
      </w:r>
      <w:ins w:id="66" w:author="Kelvin Sung" w:date="2021-08-19T17:02:00Z">
        <w:r w:rsidR="00A0013C">
          <w:t xml:space="preserve"> and</w:t>
        </w:r>
      </w:ins>
      <w:del w:id="67" w:author="Kelvin Sung" w:date="2021-08-19T17:02:00Z">
        <w:r w:rsidDel="00A0013C">
          <w:delText xml:space="preserve">, </w:delText>
        </w:r>
      </w:del>
      <w:r>
        <w:t>easy to understand</w:t>
      </w:r>
      <w:del w:id="68" w:author="Kelvin Sung" w:date="2021-08-19T17:02:00Z">
        <w:r w:rsidDel="00A0013C">
          <w:delText>, and often fast to create</w:delText>
        </w:r>
      </w:del>
      <w:r>
        <w:t xml:space="preserve">. This is why </w:t>
      </w:r>
      <w:r w:rsidR="000334E5">
        <w:t xml:space="preserve">functional decomposition and procedural programming are </w:t>
      </w:r>
      <w:r>
        <w:t>often used to prototype concept</w:t>
      </w:r>
      <w:r w:rsidR="000334E5">
        <w:t>s</w:t>
      </w:r>
      <w:r>
        <w:t xml:space="preserve"> or to learn new techniques.</w:t>
      </w:r>
    </w:p>
    <w:p w14:paraId="15066CA5" w14:textId="27237975" w:rsidR="00795946" w:rsidRDefault="00795946" w:rsidP="00795946">
      <w:pPr>
        <w:pStyle w:val="BodyTextCont"/>
        <w:rPr>
          <w:rFonts w:hint="eastAsia"/>
        </w:rPr>
      </w:pPr>
      <w:r>
        <w:t xml:space="preserve">This project enhances the Draw One Square </w:t>
      </w:r>
      <w:del w:id="69" w:author="Jeb Pavleas" w:date="2021-08-23T08:53:00Z">
        <w:r w:rsidDel="00C824C6">
          <w:delText xml:space="preserve">solution </w:delText>
        </w:r>
      </w:del>
      <w:ins w:id="70" w:author="Jeb Pavleas" w:date="2021-08-23T08:53:00Z">
        <w:r w:rsidR="00C824C6">
          <w:t>project</w:t>
        </w:r>
        <w:r w:rsidR="00C824C6">
          <w:t xml:space="preserve"> </w:t>
        </w:r>
      </w:ins>
      <w:r>
        <w:t>with object-oriented analysis and programming to introduce data abstraction. As additional concepts are introduced and as the game engine complexity grows, proper data abstraction supports straightforward design</w:t>
      </w:r>
      <w:r w:rsidR="00BC491C">
        <w:t>, behavior specialization,</w:t>
      </w:r>
      <w:r>
        <w:t xml:space="preserve"> and code reuse through inheritance.</w:t>
      </w:r>
    </w:p>
    <w:p w14:paraId="3282AC91" w14:textId="77777777" w:rsidR="00795946" w:rsidRDefault="00795946" w:rsidP="00795946">
      <w:pPr>
        <w:pStyle w:val="Heading2"/>
      </w:pPr>
      <w:r>
        <w:t>The JavaScript Objects Project</w:t>
      </w:r>
    </w:p>
    <w:p w14:paraId="658841E3" w14:textId="3AB4289E" w:rsidR="00795946" w:rsidRDefault="00795946" w:rsidP="001D7449">
      <w:pPr>
        <w:pStyle w:val="BodyTextFirst"/>
        <w:rPr>
          <w:rFonts w:hint="eastAsia"/>
        </w:rPr>
      </w:pPr>
      <w:r>
        <w:t xml:space="preserve">This project demonstrates how to abstract the global functions from the Draw One Square project into JavaScript </w:t>
      </w:r>
      <w:r w:rsidR="00B80F29">
        <w:t xml:space="preserve">classes and </w:t>
      </w:r>
      <w:r>
        <w:t xml:space="preserve">objects. This objected-oriented abstraction will result in a framework that offers manageability and expandability for subsequent projects. As illustrated in Figure 2-7, when running, this project displays a white rectangle in a greenish canvas, identical to that from the Draw One Square project. The source code to this project </w:t>
      </w:r>
      <w:r w:rsidR="00B80F29">
        <w:t xml:space="preserve">can be found </w:t>
      </w:r>
      <w:r>
        <w:t xml:space="preserve">in the </w:t>
      </w:r>
      <w:r w:rsidRPr="00795946">
        <w:rPr>
          <w:rStyle w:val="CodeInline"/>
        </w:rPr>
        <w:t>chapter2/2.4.java</w:t>
      </w:r>
      <w:r w:rsidR="00993717">
        <w:rPr>
          <w:rStyle w:val="CodeInline"/>
        </w:rPr>
        <w:t>s</w:t>
      </w:r>
      <w:r w:rsidRPr="00795946">
        <w:rPr>
          <w:rStyle w:val="CodeInline"/>
        </w:rPr>
        <w:t>cript_objects</w:t>
      </w:r>
      <w:r>
        <w:t xml:space="preserve"> folder.</w:t>
      </w:r>
    </w:p>
    <w:p w14:paraId="6CE2DB7F" w14:textId="6677CC18" w:rsidR="00795946" w:rsidRDefault="00795946" w:rsidP="00795946">
      <w:pPr>
        <w:pStyle w:val="Figure"/>
      </w:pPr>
      <w:r w:rsidRPr="00D476B2">
        <w:rPr>
          <w:noProof/>
        </w:rPr>
        <w:lastRenderedPageBreak/>
        <w:drawing>
          <wp:inline distT="0" distB="0" distL="0" distR="0" wp14:anchorId="121EFFF2" wp14:editId="4A4D9405">
            <wp:extent cx="4857750"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4857750" cy="3689350"/>
                    </a:xfrm>
                    <a:prstGeom prst="rect">
                      <a:avLst/>
                    </a:prstGeom>
                    <a:noFill/>
                    <a:ln>
                      <a:noFill/>
                    </a:ln>
                  </pic:spPr>
                </pic:pic>
              </a:graphicData>
            </a:graphic>
          </wp:inline>
        </w:drawing>
      </w:r>
    </w:p>
    <w:p w14:paraId="47B3691D" w14:textId="77777777" w:rsidR="00795946" w:rsidRDefault="00795946" w:rsidP="00795946">
      <w:pPr>
        <w:pStyle w:val="FigureCaption"/>
      </w:pPr>
      <w:r>
        <w:t>Figure 2-7. Running the JavaScript Objects project</w:t>
      </w:r>
    </w:p>
    <w:p w14:paraId="48D451AE" w14:textId="77777777" w:rsidR="00795946" w:rsidRDefault="00795946" w:rsidP="00087714">
      <w:pPr>
        <w:pStyle w:val="BodyTextFirst"/>
        <w:rPr>
          <w:rFonts w:hint="eastAsia"/>
        </w:rPr>
      </w:pPr>
      <w:r>
        <w:t>The goals of the project are as follows:</w:t>
      </w:r>
    </w:p>
    <w:p w14:paraId="144E5961" w14:textId="1BDFAFBB" w:rsidR="00795946" w:rsidRDefault="00795946" w:rsidP="00087714">
      <w:pPr>
        <w:pStyle w:val="Bullet"/>
        <w:rPr>
          <w:rFonts w:hint="eastAsia"/>
        </w:rPr>
      </w:pPr>
      <w:r>
        <w:t xml:space="preserve">To separate the </w:t>
      </w:r>
      <w:r w:rsidR="00656E85">
        <w:t xml:space="preserve">code for the </w:t>
      </w:r>
      <w:r>
        <w:t xml:space="preserve">game engine from </w:t>
      </w:r>
      <w:r w:rsidR="00993717">
        <w:t>the code</w:t>
      </w:r>
      <w:r w:rsidR="00656E85">
        <w:t xml:space="preserve"> for the </w:t>
      </w:r>
      <w:r>
        <w:t>game logic</w:t>
      </w:r>
    </w:p>
    <w:p w14:paraId="300E2111" w14:textId="20DADC36" w:rsidR="00795946" w:rsidRDefault="00795946" w:rsidP="00087714">
      <w:pPr>
        <w:pStyle w:val="Bullet"/>
        <w:rPr>
          <w:rFonts w:hint="eastAsia"/>
        </w:rPr>
      </w:pPr>
      <w:r>
        <w:t xml:space="preserve">To understand how to build abstractions with JavaScript </w:t>
      </w:r>
      <w:r w:rsidR="00656E85">
        <w:t xml:space="preserve">classes and </w:t>
      </w:r>
      <w:r>
        <w:t>objects</w:t>
      </w:r>
    </w:p>
    <w:p w14:paraId="29175408" w14:textId="6F656535" w:rsidR="00795946" w:rsidRDefault="00795946" w:rsidP="00087714">
      <w:pPr>
        <w:pStyle w:val="BodyTextFirst"/>
        <w:rPr>
          <w:rFonts w:hint="eastAsia"/>
        </w:rPr>
      </w:pPr>
      <w:r>
        <w:t>The steps for creating th</w:t>
      </w:r>
      <w:r w:rsidR="00920E9D">
        <w:t>is</w:t>
      </w:r>
      <w:r>
        <w:t xml:space="preserve"> project are as follows:</w:t>
      </w:r>
    </w:p>
    <w:p w14:paraId="1CDD9F7F" w14:textId="71F23F74" w:rsidR="00795946" w:rsidRDefault="00795946" w:rsidP="00087714">
      <w:pPr>
        <w:pStyle w:val="NumList"/>
        <w:numPr>
          <w:ilvl w:val="0"/>
          <w:numId w:val="17"/>
        </w:numPr>
        <w:rPr>
          <w:rFonts w:hint="eastAsia"/>
        </w:rPr>
      </w:pPr>
      <w:r>
        <w:t>Create separate folders to organize the source code for the game engine and the logic of the game.</w:t>
      </w:r>
    </w:p>
    <w:p w14:paraId="1C2F6CC7" w14:textId="4DD34A0D" w:rsidR="00087714" w:rsidRDefault="00087714" w:rsidP="00087714">
      <w:pPr>
        <w:pStyle w:val="NumList"/>
        <w:numPr>
          <w:ilvl w:val="0"/>
          <w:numId w:val="17"/>
        </w:numPr>
        <w:rPr>
          <w:rFonts w:hint="eastAsia"/>
        </w:rPr>
      </w:pPr>
      <w:r>
        <w:t xml:space="preserve">Define </w:t>
      </w:r>
      <w:r w:rsidR="00210C10">
        <w:t xml:space="preserve">a </w:t>
      </w:r>
      <w:r>
        <w:t xml:space="preserve">JavaScript </w:t>
      </w:r>
      <w:r w:rsidR="00210C10">
        <w:t xml:space="preserve">class </w:t>
      </w:r>
      <w:r>
        <w:t>to abstract</w:t>
      </w:r>
      <w:r w:rsidR="00210C10">
        <w:t xml:space="preserve"> the</w:t>
      </w:r>
      <w:r>
        <w:t xml:space="preserve"> </w:t>
      </w:r>
      <w:r w:rsidR="00210C10">
        <w:rPr>
          <w:rStyle w:val="CodeInline"/>
        </w:rPr>
        <w:t>s</w:t>
      </w:r>
      <w:r w:rsidR="00210C10" w:rsidRPr="00087714">
        <w:rPr>
          <w:rStyle w:val="CodeInline"/>
        </w:rPr>
        <w:t>imple</w:t>
      </w:r>
      <w:r w:rsidR="00210C10">
        <w:rPr>
          <w:rStyle w:val="CodeInline"/>
        </w:rPr>
        <w:t>_s</w:t>
      </w:r>
      <w:r w:rsidR="00210C10" w:rsidRPr="00087714">
        <w:rPr>
          <w:rStyle w:val="CodeInline"/>
        </w:rPr>
        <w:t>hader</w:t>
      </w:r>
      <w:r w:rsidR="00210C10">
        <w:t xml:space="preserve"> and work with an instance of this class. </w:t>
      </w:r>
    </w:p>
    <w:p w14:paraId="626CC331" w14:textId="3DCCB4A2" w:rsidR="00087714" w:rsidRDefault="00087714" w:rsidP="00087714">
      <w:pPr>
        <w:pStyle w:val="NumList"/>
        <w:numPr>
          <w:ilvl w:val="0"/>
          <w:numId w:val="17"/>
        </w:numPr>
        <w:rPr>
          <w:rFonts w:hint="eastAsia"/>
        </w:rPr>
      </w:pPr>
      <w:r>
        <w:t xml:space="preserve">Define a JavaScript </w:t>
      </w:r>
      <w:r w:rsidR="00117FC8">
        <w:t xml:space="preserve">class </w:t>
      </w:r>
      <w:r>
        <w:t>to implement the drawing of one square, which is the logic of your simple game for now.</w:t>
      </w:r>
    </w:p>
    <w:p w14:paraId="511A1DB3" w14:textId="16563693" w:rsidR="00087714" w:rsidRDefault="00087714" w:rsidP="00087714">
      <w:pPr>
        <w:pStyle w:val="Heading3"/>
      </w:pPr>
      <w:r w:rsidRPr="00087714">
        <w:lastRenderedPageBreak/>
        <w:t>Source Code Organization</w:t>
      </w:r>
    </w:p>
    <w:p w14:paraId="0478536A" w14:textId="16F7400B" w:rsidR="00087714" w:rsidRDefault="00087714" w:rsidP="00087714">
      <w:pPr>
        <w:pStyle w:val="BodyTextFirst"/>
        <w:rPr>
          <w:rFonts w:hint="eastAsia"/>
        </w:rPr>
      </w:pPr>
      <w:r w:rsidRPr="00087714">
        <w:t xml:space="preserve">Create a new HTML5 project with </w:t>
      </w:r>
      <w:del w:id="71" w:author="Jeb Pavleas" w:date="2021-08-23T08:55:00Z">
        <w:r w:rsidRPr="00087714" w:rsidDel="00C824C6">
          <w:delText xml:space="preserve">the </w:delText>
        </w:r>
      </w:del>
      <w:r w:rsidR="00EF061C">
        <w:t>VS</w:t>
      </w:r>
      <w:r>
        <w:t xml:space="preserve"> Code by creating a new folder</w:t>
      </w:r>
      <w:r w:rsidRPr="00087714">
        <w:t xml:space="preserve"> </w:t>
      </w:r>
      <w:r>
        <w:t xml:space="preserve">and adding a </w:t>
      </w:r>
      <w:del w:id="72" w:author="Kelvin Sung" w:date="2021-08-19T17:05:00Z">
        <w:r w:rsidDel="00A0013C">
          <w:delText xml:space="preserve">sub </w:delText>
        </w:r>
      </w:del>
      <w:r w:rsidRPr="00087714">
        <w:t xml:space="preserve">source code folder named </w:t>
      </w:r>
      <w:r w:rsidRPr="00087714">
        <w:rPr>
          <w:rStyle w:val="CodeInline"/>
        </w:rPr>
        <w:t>src</w:t>
      </w:r>
      <w:r w:rsidRPr="00087714">
        <w:t xml:space="preserve">. Within </w:t>
      </w:r>
      <w:r w:rsidRPr="00087714">
        <w:rPr>
          <w:rStyle w:val="CodeInline"/>
        </w:rPr>
        <w:t>src</w:t>
      </w:r>
      <w:r w:rsidRPr="00087714">
        <w:t xml:space="preserve">, create </w:t>
      </w:r>
      <w:r>
        <w:rPr>
          <w:rStyle w:val="CodeInline"/>
        </w:rPr>
        <w:t>e</w:t>
      </w:r>
      <w:r w:rsidRPr="00087714">
        <w:rPr>
          <w:rStyle w:val="CodeInline"/>
        </w:rPr>
        <w:t>ngine</w:t>
      </w:r>
      <w:r w:rsidRPr="00087714">
        <w:t xml:space="preserve"> and </w:t>
      </w:r>
      <w:r>
        <w:rPr>
          <w:rStyle w:val="CodeInline"/>
        </w:rPr>
        <w:t>m</w:t>
      </w:r>
      <w:r w:rsidRPr="00087714">
        <w:rPr>
          <w:rStyle w:val="CodeInline"/>
        </w:rPr>
        <w:t>y</w:t>
      </w:r>
      <w:r>
        <w:rPr>
          <w:rStyle w:val="CodeInline"/>
        </w:rPr>
        <w:t>_g</w:t>
      </w:r>
      <w:r w:rsidRPr="00087714">
        <w:rPr>
          <w:rStyle w:val="CodeInline"/>
        </w:rPr>
        <w:t>ame</w:t>
      </w:r>
      <w:r w:rsidRPr="00087714">
        <w:t xml:space="preserve"> as subfolders, as illustrated in Figure 2-8.</w:t>
      </w:r>
    </w:p>
    <w:p w14:paraId="7E4A99AA" w14:textId="1F6284FD" w:rsidR="00087714" w:rsidRDefault="00B2420F" w:rsidP="00AE2B90">
      <w:pPr>
        <w:pStyle w:val="Figure"/>
      </w:pPr>
      <w:r>
        <w:rPr>
          <w:noProof/>
        </w:rPr>
        <w:drawing>
          <wp:inline distT="0" distB="0" distL="0" distR="0" wp14:anchorId="71C83180" wp14:editId="6A216D14">
            <wp:extent cx="1801368" cy="133502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1368" cy="1335024"/>
                    </a:xfrm>
                    <a:prstGeom prst="rect">
                      <a:avLst/>
                    </a:prstGeom>
                    <a:noFill/>
                    <a:ln>
                      <a:noFill/>
                    </a:ln>
                  </pic:spPr>
                </pic:pic>
              </a:graphicData>
            </a:graphic>
          </wp:inline>
        </w:drawing>
      </w:r>
    </w:p>
    <w:p w14:paraId="17E13B83" w14:textId="62B2D937" w:rsidR="00087714" w:rsidRDefault="00087714" w:rsidP="00087714">
      <w:pPr>
        <w:pStyle w:val="FigureCaption"/>
      </w:pPr>
      <w:r>
        <w:t xml:space="preserve">Figure 2-8. Creating </w:t>
      </w:r>
      <w:r w:rsidRPr="002E782D">
        <w:rPr>
          <w:rStyle w:val="CodeInline"/>
          <w:rPrChange w:id="73" w:author="Kelvin Sung" w:date="2021-08-19T17:06:00Z">
            <w:rPr/>
          </w:rPrChange>
        </w:rPr>
        <w:t>engine</w:t>
      </w:r>
      <w:r w:rsidR="00B2420F">
        <w:t xml:space="preserve"> and </w:t>
      </w:r>
      <w:r w:rsidR="00B2420F" w:rsidRPr="002E782D">
        <w:rPr>
          <w:rStyle w:val="CodeInline"/>
          <w:rPrChange w:id="74" w:author="Kelvin Sung" w:date="2021-08-19T17:06:00Z">
            <w:rPr/>
          </w:rPrChange>
        </w:rPr>
        <w:t>my_game</w:t>
      </w:r>
      <w:r>
        <w:t xml:space="preserve"> under the </w:t>
      </w:r>
      <w:r w:rsidRPr="00445E26">
        <w:rPr>
          <w:rStyle w:val="CodeInline"/>
          <w:rPrChange w:id="75" w:author="Kelvin Sung" w:date="2021-08-19T17:06:00Z">
            <w:rPr/>
          </w:rPrChange>
        </w:rPr>
        <w:t>src</w:t>
      </w:r>
      <w:r>
        <w:t xml:space="preserve"> folder</w:t>
      </w:r>
    </w:p>
    <w:p w14:paraId="25EE9DF8" w14:textId="60210645" w:rsidR="00087714" w:rsidRDefault="00087714" w:rsidP="00FF5DCE">
      <w:pPr>
        <w:pStyle w:val="BodyTextFirst"/>
        <w:rPr>
          <w:rFonts w:hint="eastAsia"/>
        </w:rPr>
      </w:pPr>
      <w:r>
        <w:t xml:space="preserve">The </w:t>
      </w:r>
      <w:r w:rsidRPr="00FF5DCE">
        <w:rPr>
          <w:rStyle w:val="CodeInline"/>
        </w:rPr>
        <w:t>src/</w:t>
      </w:r>
      <w:r w:rsidR="00FF5DCE" w:rsidRPr="00FF5DCE">
        <w:rPr>
          <w:rStyle w:val="CodeInline"/>
        </w:rPr>
        <w:t>e</w:t>
      </w:r>
      <w:r w:rsidRPr="00FF5DCE">
        <w:rPr>
          <w:rStyle w:val="CodeInline"/>
        </w:rPr>
        <w:t>ngine</w:t>
      </w:r>
      <w:r>
        <w:t xml:space="preserve"> folder will contain all the source code to the game engine, and the </w:t>
      </w:r>
      <w:r w:rsidRPr="00FF5DCE">
        <w:rPr>
          <w:rStyle w:val="CodeInline"/>
        </w:rPr>
        <w:t>src/</w:t>
      </w:r>
      <w:r w:rsidR="00FF5DCE" w:rsidRPr="00FF5DCE">
        <w:rPr>
          <w:rStyle w:val="CodeInline"/>
        </w:rPr>
        <w:t>m</w:t>
      </w:r>
      <w:r w:rsidRPr="00FF5DCE">
        <w:rPr>
          <w:rStyle w:val="CodeInline"/>
        </w:rPr>
        <w:t>y</w:t>
      </w:r>
      <w:r w:rsidR="00FF5DCE" w:rsidRPr="00FF5DCE">
        <w:rPr>
          <w:rStyle w:val="CodeInline"/>
        </w:rPr>
        <w:t>_g</w:t>
      </w:r>
      <w:r w:rsidRPr="00FF5DCE">
        <w:rPr>
          <w:rStyle w:val="CodeInline"/>
        </w:rPr>
        <w:t>ame</w:t>
      </w:r>
      <w:r>
        <w:t xml:space="preserve"> folder will contain the source for the logic of your game. It is important to organize source code diligently because the complexity of the system and the number of files will increase rapidly as more concepts are introduced. A well-organized source code structure facilitates understanding and expansion.</w:t>
      </w:r>
    </w:p>
    <w:p w14:paraId="273CCF62" w14:textId="142B14E5" w:rsidR="00087714" w:rsidRDefault="00087714" w:rsidP="00087714">
      <w:pPr>
        <w:pStyle w:val="NoteTipCaution"/>
      </w:pPr>
      <w:r w:rsidRPr="00087714">
        <w:rPr>
          <w:rStyle w:val="Strong"/>
        </w:rPr>
        <w:t>Tip</w:t>
      </w:r>
      <w:r w:rsidRPr="00087714">
        <w:tab/>
        <w:t xml:space="preserve">The source code in the </w:t>
      </w:r>
      <w:r w:rsidR="00FF5DCE" w:rsidRPr="00FF5DCE">
        <w:rPr>
          <w:rStyle w:val="CodeInline"/>
        </w:rPr>
        <w:t>my_game</w:t>
      </w:r>
      <w:r w:rsidR="00FF5DCE" w:rsidRPr="00FF5DCE">
        <w:t xml:space="preserve"> </w:t>
      </w:r>
      <w:r w:rsidRPr="00087714">
        <w:t xml:space="preserve">folder implements the game by relying on the functionality provided by the game engine defined in the </w:t>
      </w:r>
      <w:r w:rsidR="00FF5DCE" w:rsidRPr="00FF5DCE">
        <w:rPr>
          <w:rStyle w:val="CodeInline"/>
        </w:rPr>
        <w:t>engine</w:t>
      </w:r>
      <w:r w:rsidR="00FF5DCE" w:rsidRPr="00FF5DCE">
        <w:t xml:space="preserve"> </w:t>
      </w:r>
      <w:r w:rsidRPr="00087714">
        <w:t xml:space="preserve">folder. For this reason, in this book, the source code in the </w:t>
      </w:r>
      <w:r w:rsidR="00FF5DCE" w:rsidRPr="00FF5DCE">
        <w:rPr>
          <w:rStyle w:val="CodeInline"/>
        </w:rPr>
        <w:t>my_game</w:t>
      </w:r>
      <w:r w:rsidR="00FF5DCE" w:rsidRPr="00FF5DCE">
        <w:t xml:space="preserve"> </w:t>
      </w:r>
      <w:r w:rsidRPr="00087714">
        <w:t xml:space="preserve">folder is often referred to as the </w:t>
      </w:r>
      <w:r w:rsidRPr="00FF5DCE">
        <w:rPr>
          <w:rStyle w:val="Emphasis"/>
        </w:rPr>
        <w:t>client</w:t>
      </w:r>
      <w:r w:rsidRPr="00087714">
        <w:t xml:space="preserve"> of the game engine.</w:t>
      </w:r>
    </w:p>
    <w:p w14:paraId="7718E49F" w14:textId="77777777" w:rsidR="00FF5DCE" w:rsidRDefault="00FF5DCE" w:rsidP="00FF5DCE">
      <w:pPr>
        <w:pStyle w:val="Heading3"/>
      </w:pPr>
      <w:r>
        <w:t>Abstracting the Game Engine</w:t>
      </w:r>
    </w:p>
    <w:p w14:paraId="1107A8CB" w14:textId="77777777" w:rsidR="00FF5DCE" w:rsidRDefault="00FF5DCE" w:rsidP="00FF5DCE">
      <w:pPr>
        <w:pStyle w:val="BodyTextFirst"/>
        <w:rPr>
          <w:rFonts w:hint="eastAsia"/>
        </w:rPr>
      </w:pPr>
      <w:r>
        <w:t xml:space="preserve">A completed game engine would include many self-contained subsystems to fulfill different responsibilities. For example, you may be familiar with or have heard of the geometry subsystem for managing the geometries to be drawn, the resource management subsystem for managing images and audio clips, the physics subsystem for managing object interactions, and so on. In most cases, the game engine would include one unique instance of each of these subsystems, that is, one instance of the geometry subsystem, of the resource management subsystem, of the physics subsystem, and so on. </w:t>
      </w:r>
    </w:p>
    <w:p w14:paraId="53CD4811" w14:textId="2A5CD4A9" w:rsidR="00FF5DCE" w:rsidRDefault="00FF5DCE" w:rsidP="00FF5DCE">
      <w:pPr>
        <w:pStyle w:val="BodyTextCont"/>
        <w:rPr>
          <w:rFonts w:hint="eastAsia"/>
        </w:rPr>
      </w:pPr>
      <w:r>
        <w:t xml:space="preserve">These subsystems will be covered in later chapters of this book. This section focuses on establishing the mechanism and organization for implementing </w:t>
      </w:r>
      <w:r>
        <w:lastRenderedPageBreak/>
        <w:t xml:space="preserve">these single-instance or Singleton-like </w:t>
      </w:r>
      <w:r w:rsidR="007D613A">
        <w:t xml:space="preserve">functionality </w:t>
      </w:r>
      <w:r>
        <w:t xml:space="preserve">based on the JavaScript </w:t>
      </w:r>
      <w:r w:rsidR="007D613A">
        <w:t>m</w:t>
      </w:r>
      <w:r>
        <w:t xml:space="preserve">odule </w:t>
      </w:r>
      <w:r w:rsidR="007D613A">
        <w:t>you have worked with in the previous proj</w:t>
      </w:r>
      <w:r w:rsidR="009824FA">
        <w:t>e</w:t>
      </w:r>
      <w:r w:rsidR="007D613A">
        <w:t>ct</w:t>
      </w:r>
      <w:r>
        <w:t>.</w:t>
      </w:r>
    </w:p>
    <w:p w14:paraId="7C4403E9" w14:textId="2A05B7B8" w:rsidR="00BE29CE" w:rsidRDefault="006B6300" w:rsidP="0085070A">
      <w:pPr>
        <w:pStyle w:val="NoteTipCaution"/>
      </w:pPr>
      <w:r w:rsidRPr="006B6300">
        <w:rPr>
          <w:rStyle w:val="Strong"/>
        </w:rPr>
        <w:t>Note</w:t>
      </w:r>
      <w:r w:rsidR="00117F2A">
        <w:t xml:space="preserve"> </w:t>
      </w:r>
      <w:r w:rsidRPr="006B6300">
        <w:t xml:space="preserve">All </w:t>
      </w:r>
      <w:r w:rsidR="009824FA">
        <w:t xml:space="preserve">module and instance </w:t>
      </w:r>
      <w:r w:rsidRPr="006B6300">
        <w:t xml:space="preserve">variable names begin with an m and are followed by a capital letter, as in </w:t>
      </w:r>
      <w:r w:rsidRPr="00C824C6">
        <w:rPr>
          <w:rStyle w:val="CodeInline"/>
          <w:rPrChange w:id="76" w:author="Jeb Pavleas" w:date="2021-08-23T08:58:00Z">
            <w:rPr/>
          </w:rPrChange>
        </w:rPr>
        <w:t>mVariable</w:t>
      </w:r>
      <w:r w:rsidRPr="006B6300">
        <w:t>. Though not enforced by JavaScript, you should never access a</w:t>
      </w:r>
      <w:r w:rsidR="009824FA">
        <w:t xml:space="preserve"> module or</w:t>
      </w:r>
      <w:r w:rsidRPr="006B6300">
        <w:t xml:space="preserve"> instance variable from outside the </w:t>
      </w:r>
      <w:r w:rsidR="009824FA">
        <w:t>module/class</w:t>
      </w:r>
      <w:r w:rsidRPr="006B6300">
        <w:t xml:space="preserve">. For example, you should never access </w:t>
      </w:r>
      <w:r w:rsidR="009824FA" w:rsidRPr="00AE2B90">
        <w:rPr>
          <w:rStyle w:val="CodeInline"/>
        </w:rPr>
        <w:t>c</w:t>
      </w:r>
      <w:r w:rsidRPr="00AE2B90">
        <w:rPr>
          <w:rStyle w:val="CodeInline"/>
        </w:rPr>
        <w:t>ore.mGL</w:t>
      </w:r>
      <w:r w:rsidRPr="006B6300">
        <w:t xml:space="preserve"> directly; instead, call the </w:t>
      </w:r>
      <w:r w:rsidR="009824FA" w:rsidRPr="00AE2B90">
        <w:rPr>
          <w:rStyle w:val="CodeInline"/>
        </w:rPr>
        <w:t>c</w:t>
      </w:r>
      <w:r w:rsidRPr="00AE2B90">
        <w:rPr>
          <w:rStyle w:val="CodeInline"/>
        </w:rPr>
        <w:t>ore.getGL()</w:t>
      </w:r>
      <w:r w:rsidRPr="006B6300">
        <w:t xml:space="preserve"> function to access the variable.</w:t>
      </w:r>
    </w:p>
    <w:p w14:paraId="27DABDAD" w14:textId="7AB5307C" w:rsidR="00BE29CE" w:rsidRDefault="00BE29CE" w:rsidP="00BE29CE">
      <w:pPr>
        <w:pStyle w:val="Heading4"/>
      </w:pPr>
      <w:r>
        <w:t xml:space="preserve">The Shader </w:t>
      </w:r>
      <w:r w:rsidR="00B93AA4">
        <w:t>Class</w:t>
      </w:r>
    </w:p>
    <w:p w14:paraId="0DAB6919" w14:textId="7E07C7A4" w:rsidR="00BE29CE" w:rsidRDefault="00BE29CE" w:rsidP="00BE29CE">
      <w:pPr>
        <w:pStyle w:val="BodyTextFirst"/>
        <w:rPr>
          <w:ins w:id="77" w:author="Kelvin Sung" w:date="2021-08-19T17:10:00Z"/>
          <w:rFonts w:hint="eastAsia"/>
        </w:rPr>
      </w:pPr>
      <w:r>
        <w:t xml:space="preserve">Although the code in the </w:t>
      </w:r>
      <w:bookmarkStart w:id="78" w:name="_Hlk67879283"/>
      <w:r w:rsidRPr="00BE29CE">
        <w:rPr>
          <w:rStyle w:val="CodeInline"/>
        </w:rPr>
        <w:t>shader_support.js</w:t>
      </w:r>
      <w:r>
        <w:t xml:space="preserve"> </w:t>
      </w:r>
      <w:bookmarkEnd w:id="78"/>
      <w:r>
        <w:t xml:space="preserve">file from the previous project properly implements the required functionality, the variables and functions do not lend themselves well to </w:t>
      </w:r>
      <w:r w:rsidR="00B93AA4">
        <w:t xml:space="preserve">behavior specialization </w:t>
      </w:r>
      <w:r>
        <w:t xml:space="preserve">and code reuse. </w:t>
      </w:r>
      <w:r w:rsidR="00ED2C3E">
        <w:t xml:space="preserve">For example, in the cases when different types of shaders are required, it can be challenging to modify the implementation while achieving behavior and code reuse. </w:t>
      </w:r>
      <w:r>
        <w:t xml:space="preserve">This section follows the object-oriented design principles and </w:t>
      </w:r>
      <w:r w:rsidR="00ED2C3E">
        <w:t xml:space="preserve">defines </w:t>
      </w:r>
      <w:r>
        <w:t xml:space="preserve">a </w:t>
      </w:r>
      <w:r w:rsidRPr="00BE29CE">
        <w:rPr>
          <w:rStyle w:val="CodeInline"/>
        </w:rPr>
        <w:t>SimpleShader</w:t>
      </w:r>
      <w:r>
        <w:t xml:space="preserve"> </w:t>
      </w:r>
      <w:r w:rsidR="00ED2C3E">
        <w:t xml:space="preserve">class </w:t>
      </w:r>
      <w:r>
        <w:t xml:space="preserve">to abstract the behaviors and hide </w:t>
      </w:r>
      <w:ins w:id="79" w:author="Jeb Pavleas" w:date="2021-08-23T08:59:00Z">
        <w:r w:rsidR="00C824C6">
          <w:t xml:space="preserve">the </w:t>
        </w:r>
      </w:ins>
      <w:r>
        <w:t>internal representations of shaders.</w:t>
      </w:r>
      <w:r w:rsidR="00AF6739">
        <w:t xml:space="preserve"> Besides the ability to create multiple instances of the </w:t>
      </w:r>
      <w:r w:rsidR="00AF6739" w:rsidRPr="00AF6739">
        <w:rPr>
          <w:rStyle w:val="CodeInline"/>
        </w:rPr>
        <w:t>SimpleShader</w:t>
      </w:r>
      <w:r w:rsidR="00AF6739">
        <w:t xml:space="preserve"> object the basic functionality remain</w:t>
      </w:r>
      <w:r w:rsidR="0009449F">
        <w:t>s</w:t>
      </w:r>
      <w:r w:rsidR="00AF6739">
        <w:t xml:space="preserve"> largely unchanged.</w:t>
      </w:r>
    </w:p>
    <w:p w14:paraId="3BEB7E38" w14:textId="566BF060" w:rsidR="00300A99" w:rsidRDefault="00300A99">
      <w:pPr>
        <w:pStyle w:val="NoteTipCaution"/>
        <w:rPr>
          <w:rFonts w:hint="eastAsia"/>
        </w:rPr>
        <w:pPrChange w:id="80" w:author="Kelvin Sung" w:date="2021-08-19T17:10:00Z">
          <w:pPr>
            <w:pStyle w:val="BodyTextFirst"/>
          </w:pPr>
        </w:pPrChange>
      </w:pPr>
      <w:ins w:id="81" w:author="Kelvin Sung" w:date="2021-08-19T17:10:00Z">
        <w:r w:rsidRPr="006B6300">
          <w:rPr>
            <w:rStyle w:val="Strong"/>
          </w:rPr>
          <w:t>Note</w:t>
        </w:r>
        <w:r>
          <w:t xml:space="preserve"> </w:t>
        </w:r>
      </w:ins>
      <w:ins w:id="82" w:author="Kelvin Sung" w:date="2021-08-19T17:17:00Z">
        <w:r w:rsidR="000E3B19">
          <w:t>M</w:t>
        </w:r>
      </w:ins>
      <w:ins w:id="83" w:author="Kelvin Sung" w:date="2021-08-19T17:10:00Z">
        <w:r>
          <w:t xml:space="preserve">odule </w:t>
        </w:r>
      </w:ins>
      <w:ins w:id="84" w:author="Kelvin Sung" w:date="2021-08-19T17:11:00Z">
        <w:r>
          <w:t xml:space="preserve">identifiers </w:t>
        </w:r>
      </w:ins>
      <w:ins w:id="85" w:author="Kelvin Sung" w:date="2021-08-19T17:10:00Z">
        <w:r>
          <w:t xml:space="preserve">begin with </w:t>
        </w:r>
      </w:ins>
      <w:ins w:id="86" w:author="Kelvin Sung" w:date="2021-08-19T17:11:00Z">
        <w:r>
          <w:t xml:space="preserve">lower </w:t>
        </w:r>
      </w:ins>
      <w:ins w:id="87" w:author="Kelvin Sung" w:date="2021-08-19T17:10:00Z">
        <w:r>
          <w:t>case</w:t>
        </w:r>
      </w:ins>
      <w:ins w:id="88" w:author="Kelvin Sung" w:date="2021-08-19T17:12:00Z">
        <w:r>
          <w:t>, f</w:t>
        </w:r>
      </w:ins>
      <w:ins w:id="89" w:author="Kelvin Sung" w:date="2021-08-19T17:11:00Z">
        <w:r>
          <w:t xml:space="preserve">or example, </w:t>
        </w:r>
        <w:r w:rsidRPr="00300A99">
          <w:rPr>
            <w:rStyle w:val="CodeInline"/>
            <w:rFonts w:hint="eastAsia"/>
            <w:rPrChange w:id="90" w:author="Kelvin Sung" w:date="2021-08-19T17:11:00Z">
              <w:rPr>
                <w:rFonts w:hint="eastAsia"/>
              </w:rPr>
            </w:rPrChange>
          </w:rPr>
          <w:t>core</w:t>
        </w:r>
        <w:r>
          <w:t xml:space="preserve">, or </w:t>
        </w:r>
        <w:r w:rsidRPr="00300A99">
          <w:rPr>
            <w:rStyle w:val="CodeInline"/>
            <w:rFonts w:hint="eastAsia"/>
            <w:rPrChange w:id="91" w:author="Kelvin Sung" w:date="2021-08-19T17:11:00Z">
              <w:rPr>
                <w:rFonts w:hint="eastAsia"/>
              </w:rPr>
            </w:rPrChange>
          </w:rPr>
          <w:t>vertexBuffer</w:t>
        </w:r>
        <w:r>
          <w:t>. Class names begin with up</w:t>
        </w:r>
      </w:ins>
      <w:ins w:id="92" w:author="Kelvin Sung" w:date="2021-08-19T17:12:00Z">
        <w:r>
          <w:t xml:space="preserve">per case, for example, </w:t>
        </w:r>
        <w:r w:rsidRPr="00300A99">
          <w:rPr>
            <w:rStyle w:val="CodeInline"/>
            <w:rFonts w:hint="eastAsia"/>
            <w:rPrChange w:id="93" w:author="Kelvin Sung" w:date="2021-08-19T17:12:00Z">
              <w:rPr>
                <w:rFonts w:hint="eastAsia"/>
              </w:rPr>
            </w:rPrChange>
          </w:rPr>
          <w:t>SimpleShader</w:t>
        </w:r>
        <w:r>
          <w:t xml:space="preserve">, or </w:t>
        </w:r>
      </w:ins>
      <w:ins w:id="94" w:author="Kelvin Sung" w:date="2021-08-19T17:27:00Z">
        <w:r w:rsidR="009B79E5">
          <w:rPr>
            <w:rStyle w:val="CodeInline"/>
          </w:rPr>
          <w:t>MyGame</w:t>
        </w:r>
      </w:ins>
      <w:ins w:id="95" w:author="Kelvin Sung" w:date="2021-08-19T17:12:00Z">
        <w:r>
          <w:t>.</w:t>
        </w:r>
      </w:ins>
    </w:p>
    <w:p w14:paraId="03EBA6FF" w14:textId="51F2CD75" w:rsidR="00BE29CE" w:rsidRDefault="00BE29CE" w:rsidP="00BE29CE">
      <w:pPr>
        <w:pStyle w:val="NumList"/>
        <w:numPr>
          <w:ilvl w:val="0"/>
          <w:numId w:val="22"/>
        </w:numPr>
        <w:rPr>
          <w:rFonts w:hint="eastAsia"/>
        </w:rPr>
      </w:pPr>
      <w:r>
        <w:t xml:space="preserve">Create a new source file in the </w:t>
      </w:r>
      <w:r w:rsidRPr="00BE29CE">
        <w:rPr>
          <w:rStyle w:val="CodeInline"/>
        </w:rPr>
        <w:t>src/engine</w:t>
      </w:r>
      <w:r>
        <w:t xml:space="preserve"> folder and name the file </w:t>
      </w:r>
      <w:r w:rsidR="009F0BD1">
        <w:rPr>
          <w:rStyle w:val="CodeInline"/>
        </w:rPr>
        <w:t>simple</w:t>
      </w:r>
      <w:r w:rsidRPr="00BE29CE">
        <w:rPr>
          <w:rStyle w:val="CodeInline"/>
        </w:rPr>
        <w:t>_s</w:t>
      </w:r>
      <w:r w:rsidR="009F0BD1">
        <w:rPr>
          <w:rStyle w:val="CodeInline"/>
        </w:rPr>
        <w:t>hader</w:t>
      </w:r>
      <w:r w:rsidRPr="00BE29CE">
        <w:rPr>
          <w:rStyle w:val="CodeInline"/>
        </w:rPr>
        <w:t>.js</w:t>
      </w:r>
      <w:r w:rsidRPr="00BE29CE">
        <w:t xml:space="preserve"> </w:t>
      </w:r>
      <w:r>
        <w:t xml:space="preserve">to implement the </w:t>
      </w:r>
      <w:r w:rsidRPr="00BE29CE">
        <w:rPr>
          <w:rStyle w:val="CodeInline"/>
        </w:rPr>
        <w:t>SimpleShader</w:t>
      </w:r>
      <w:r>
        <w:t xml:space="preserve"> </w:t>
      </w:r>
      <w:del w:id="96" w:author="Kelvin Sung" w:date="2021-08-19T17:14:00Z">
        <w:r w:rsidDel="00F475C4">
          <w:delText>object</w:delText>
        </w:r>
      </w:del>
      <w:ins w:id="97" w:author="Kelvin Sung" w:date="2021-08-19T17:14:00Z">
        <w:r w:rsidR="00F475C4">
          <w:t>class</w:t>
        </w:r>
      </w:ins>
      <w:r>
        <w:t>.</w:t>
      </w:r>
    </w:p>
    <w:p w14:paraId="1711670A" w14:textId="7768CDBD" w:rsidR="00AF6739" w:rsidRDefault="00AF6739" w:rsidP="00BE29CE">
      <w:pPr>
        <w:pStyle w:val="NumList"/>
        <w:numPr>
          <w:ilvl w:val="0"/>
          <w:numId w:val="22"/>
        </w:numPr>
        <w:rPr>
          <w:rFonts w:hint="eastAsia"/>
        </w:rPr>
      </w:pPr>
      <w:r>
        <w:t xml:space="preserve">Import both the </w:t>
      </w:r>
      <w:r w:rsidRPr="0077442F">
        <w:rPr>
          <w:rStyle w:val="CodeInline"/>
        </w:rPr>
        <w:t>core</w:t>
      </w:r>
      <w:r>
        <w:t xml:space="preserve"> and </w:t>
      </w:r>
      <w:r w:rsidRPr="0077442F">
        <w:rPr>
          <w:rStyle w:val="CodeInline"/>
        </w:rPr>
        <w:t>vertex_buffer</w:t>
      </w:r>
      <w:r>
        <w:t xml:space="preserve"> modules.</w:t>
      </w:r>
    </w:p>
    <w:p w14:paraId="58664232" w14:textId="77777777" w:rsidR="00BE29CE" w:rsidRDefault="00BE29CE" w:rsidP="00AE2B90">
      <w:pPr>
        <w:pStyle w:val="Code"/>
        <w:ind w:left="936"/>
        <w:rPr>
          <w:rFonts w:hint="eastAsia"/>
        </w:rPr>
      </w:pPr>
      <w:r>
        <w:t>import * as core from "./core.js";</w:t>
      </w:r>
    </w:p>
    <w:p w14:paraId="660661D0" w14:textId="0AA9BEFA" w:rsidR="00BE29CE" w:rsidRDefault="00BE29CE" w:rsidP="00AE2B90">
      <w:pPr>
        <w:pStyle w:val="Code"/>
        <w:ind w:left="936"/>
        <w:rPr>
          <w:rFonts w:hint="eastAsia"/>
        </w:rPr>
      </w:pPr>
      <w:r>
        <w:t>import * as vertexBuffer from "./vertex_buffer.js";</w:t>
      </w:r>
    </w:p>
    <w:p w14:paraId="1DE346C0" w14:textId="154DCAE2" w:rsidR="00BE29CE" w:rsidRDefault="00AF6739" w:rsidP="00BE29CE">
      <w:pPr>
        <w:pStyle w:val="NumList"/>
        <w:rPr>
          <w:rFonts w:hint="eastAsia"/>
        </w:rPr>
      </w:pPr>
      <w:r>
        <w:t xml:space="preserve">Declare the </w:t>
      </w:r>
      <w:r w:rsidRPr="0077442F">
        <w:rPr>
          <w:rStyle w:val="CodeInline"/>
        </w:rPr>
        <w:t>SimpleShader</w:t>
      </w:r>
      <w:r>
        <w:t xml:space="preserve"> as a </w:t>
      </w:r>
      <w:r w:rsidR="0009449F">
        <w:t>JavaScript class</w:t>
      </w:r>
      <w:r>
        <w:t>.</w:t>
      </w:r>
    </w:p>
    <w:p w14:paraId="4AACD457" w14:textId="32E448F2" w:rsidR="00BE29CE" w:rsidRDefault="00BE29CE" w:rsidP="0009449F">
      <w:pPr>
        <w:pStyle w:val="Code"/>
        <w:ind w:left="216" w:firstLine="720"/>
        <w:rPr>
          <w:rFonts w:hint="eastAsia"/>
        </w:rPr>
      </w:pPr>
      <w:r>
        <w:t>class SimpleShader {</w:t>
      </w:r>
      <w:r w:rsidR="00AF6739">
        <w:t xml:space="preserve"> … }</w:t>
      </w:r>
    </w:p>
    <w:p w14:paraId="7ACF4287" w14:textId="0C6BFF99" w:rsidR="0009449F" w:rsidRDefault="0009449F" w:rsidP="00AE2B90">
      <w:pPr>
        <w:pStyle w:val="NoteTipCaution"/>
      </w:pPr>
      <w:bookmarkStart w:id="98" w:name="_Hlk68413620"/>
      <w:r w:rsidRPr="00AE2B90">
        <w:rPr>
          <w:rStyle w:val="Strong"/>
        </w:rPr>
        <w:lastRenderedPageBreak/>
        <w:t>Note</w:t>
      </w:r>
      <w:r>
        <w:t xml:space="preserve"> The “…” represents details of the implementation to be discussed subsequently.</w:t>
      </w:r>
    </w:p>
    <w:bookmarkEnd w:id="98"/>
    <w:p w14:paraId="1BCF4084" w14:textId="43A3BC9C" w:rsidR="00BE29CE" w:rsidRDefault="00BE29CE" w:rsidP="0077442F">
      <w:pPr>
        <w:pStyle w:val="NumList"/>
        <w:rPr>
          <w:rFonts w:hint="eastAsia"/>
        </w:rPr>
      </w:pPr>
      <w:r w:rsidRPr="0077442F">
        <w:t xml:space="preserve">Define the </w:t>
      </w:r>
      <w:r w:rsidRPr="005751E4">
        <w:rPr>
          <w:rStyle w:val="CodeInline"/>
        </w:rPr>
        <w:t>constructor</w:t>
      </w:r>
      <w:r w:rsidR="008E7C05">
        <w:t xml:space="preserve"> within the </w:t>
      </w:r>
      <w:r w:rsidR="008E7C05" w:rsidRPr="0077442F">
        <w:rPr>
          <w:rStyle w:val="CodeInline"/>
        </w:rPr>
        <w:t>SimpleShader</w:t>
      </w:r>
      <w:r w:rsidRPr="0077442F">
        <w:t xml:space="preserve"> </w:t>
      </w:r>
      <w:r w:rsidR="00334551">
        <w:t xml:space="preserve">class </w:t>
      </w:r>
      <w:r w:rsidRPr="0077442F">
        <w:t xml:space="preserve">to load, compile, and link the </w:t>
      </w:r>
      <w:r w:rsidR="00334551">
        <w:t xml:space="preserve">vertex and fragment </w:t>
      </w:r>
      <w:r w:rsidRPr="0077442F">
        <w:t xml:space="preserve">shaders into a program and to create a reference </w:t>
      </w:r>
      <w:r w:rsidR="00334551">
        <w:t xml:space="preserve">to the </w:t>
      </w:r>
      <w:r w:rsidR="00334551" w:rsidRPr="00AE2B90">
        <w:rPr>
          <w:rStyle w:val="CodeInline"/>
        </w:rPr>
        <w:t>aVertexPosition</w:t>
      </w:r>
      <w:r w:rsidR="00334551">
        <w:t xml:space="preserve"> attribute in the vertex shader </w:t>
      </w:r>
      <w:r w:rsidRPr="0077442F">
        <w:t xml:space="preserve">for loading the </w:t>
      </w:r>
      <w:r w:rsidR="00334551">
        <w:t xml:space="preserve">square vertex positions from the </w:t>
      </w:r>
      <w:r w:rsidRPr="0077442F">
        <w:t>WebGL vertex buffer for drawing.</w:t>
      </w:r>
    </w:p>
    <w:p w14:paraId="0AF4EC33" w14:textId="3C61614A" w:rsidR="0077442F" w:rsidRDefault="0077442F" w:rsidP="00AE2B90">
      <w:pPr>
        <w:pStyle w:val="Code"/>
        <w:ind w:left="936"/>
        <w:rPr>
          <w:rFonts w:hint="eastAsia"/>
        </w:rPr>
      </w:pPr>
      <w:r>
        <w:t>constructor(vertexShaderID, fragmentShaderID) {</w:t>
      </w:r>
    </w:p>
    <w:p w14:paraId="71161101" w14:textId="29950A3D" w:rsidR="0077442F" w:rsidRDefault="00334551" w:rsidP="00AE2B90">
      <w:pPr>
        <w:pStyle w:val="Code"/>
        <w:ind w:left="936"/>
        <w:rPr>
          <w:rFonts w:hint="eastAsia"/>
        </w:rPr>
      </w:pPr>
      <w:r>
        <w:t xml:space="preserve">    </w:t>
      </w:r>
      <w:r w:rsidR="0077442F">
        <w:t>// instance variables</w:t>
      </w:r>
    </w:p>
    <w:p w14:paraId="76974135" w14:textId="23133D93" w:rsidR="0077442F" w:rsidRDefault="00334551" w:rsidP="00AE2B90">
      <w:pPr>
        <w:pStyle w:val="Code"/>
        <w:ind w:left="936"/>
        <w:rPr>
          <w:rFonts w:hint="eastAsia"/>
        </w:rPr>
      </w:pPr>
      <w:r>
        <w:t xml:space="preserve">    </w:t>
      </w:r>
      <w:r w:rsidR="0077442F">
        <w:t>// Convention: all instance variables: mVariables</w:t>
      </w:r>
    </w:p>
    <w:p w14:paraId="23AD732F" w14:textId="2E64F7DD" w:rsidR="0077442F" w:rsidRDefault="00334551" w:rsidP="00AE2B90">
      <w:pPr>
        <w:pStyle w:val="Code"/>
        <w:ind w:left="936"/>
        <w:rPr>
          <w:rFonts w:hint="eastAsia"/>
        </w:rPr>
      </w:pPr>
      <w:r>
        <w:t xml:space="preserve">    </w:t>
      </w:r>
      <w:r w:rsidR="0077442F">
        <w:t xml:space="preserve">this.mCompiledShader = null;  // reference to the compiled shader in webgl context  </w:t>
      </w:r>
    </w:p>
    <w:p w14:paraId="50289F53" w14:textId="6E4AF833" w:rsidR="0077442F" w:rsidRDefault="00334551" w:rsidP="00AE2B90">
      <w:pPr>
        <w:pStyle w:val="Code"/>
        <w:ind w:left="936"/>
        <w:rPr>
          <w:rFonts w:hint="eastAsia"/>
        </w:rPr>
      </w:pPr>
      <w:r>
        <w:t xml:space="preserve">    </w:t>
      </w:r>
      <w:r w:rsidR="0077442F">
        <w:t>this.mVertexPositionRef = null; // reference to VertexPosition within the shader</w:t>
      </w:r>
    </w:p>
    <w:p w14:paraId="41751768" w14:textId="77777777" w:rsidR="0077442F" w:rsidRDefault="0077442F" w:rsidP="00AE2B90">
      <w:pPr>
        <w:pStyle w:val="Code"/>
        <w:ind w:left="936"/>
        <w:rPr>
          <w:rFonts w:hint="eastAsia"/>
        </w:rPr>
      </w:pPr>
    </w:p>
    <w:p w14:paraId="440FCBF8" w14:textId="4F7CE021" w:rsidR="0077442F" w:rsidRDefault="00334551" w:rsidP="00AE2B90">
      <w:pPr>
        <w:pStyle w:val="Code"/>
        <w:ind w:left="936"/>
        <w:rPr>
          <w:rFonts w:hint="eastAsia"/>
        </w:rPr>
      </w:pPr>
      <w:r>
        <w:t xml:space="preserve">    </w:t>
      </w:r>
      <w:r w:rsidR="0077442F">
        <w:t>let gl = core.getGL();</w:t>
      </w:r>
    </w:p>
    <w:p w14:paraId="776678BE" w14:textId="7BDA28F8" w:rsidR="0077442F" w:rsidRDefault="00334551" w:rsidP="00AE2B90">
      <w:pPr>
        <w:pStyle w:val="Code"/>
        <w:ind w:left="936"/>
        <w:rPr>
          <w:rFonts w:hint="eastAsia"/>
        </w:rPr>
      </w:pPr>
      <w:r>
        <w:t xml:space="preserve">    </w:t>
      </w:r>
      <w:r w:rsidR="0077442F">
        <w:t>// Step A: load and compile vertex and fragment shaders</w:t>
      </w:r>
    </w:p>
    <w:p w14:paraId="3D054292" w14:textId="616F9F75" w:rsidR="00813C37" w:rsidDel="00541D12" w:rsidRDefault="00334551" w:rsidP="00813C37">
      <w:pPr>
        <w:pStyle w:val="Code"/>
        <w:ind w:left="936"/>
        <w:rPr>
          <w:del w:id="99" w:author="Kelvin Sung" w:date="2021-08-19T17:16:00Z"/>
          <w:rFonts w:hint="eastAsia"/>
        </w:rPr>
      </w:pPr>
      <w:r>
        <w:t xml:space="preserve">    </w:t>
      </w:r>
      <w:r w:rsidR="0077442F">
        <w:t xml:space="preserve">this.mVertexShader = loadAndCompileShader(vertexShaderID, </w:t>
      </w:r>
    </w:p>
    <w:p w14:paraId="31330C5B" w14:textId="739ADF03" w:rsidR="0077442F" w:rsidRDefault="00813C37" w:rsidP="00AE2B90">
      <w:pPr>
        <w:pStyle w:val="Code"/>
        <w:ind w:left="936"/>
        <w:rPr>
          <w:rFonts w:hint="eastAsia"/>
        </w:rPr>
      </w:pPr>
      <w:r>
        <w:t xml:space="preserve">                                      </w:t>
      </w:r>
      <w:r w:rsidR="0077442F">
        <w:t>gl.VERTEX_SHADER);</w:t>
      </w:r>
    </w:p>
    <w:p w14:paraId="0C20039F" w14:textId="77777777" w:rsidR="00813C37" w:rsidRDefault="00334551" w:rsidP="00813C37">
      <w:pPr>
        <w:pStyle w:val="Code"/>
        <w:ind w:left="936"/>
        <w:rPr>
          <w:rFonts w:hint="eastAsia"/>
        </w:rPr>
      </w:pPr>
      <w:r>
        <w:t xml:space="preserve">    </w:t>
      </w:r>
      <w:r w:rsidR="0077442F">
        <w:t xml:space="preserve">this.mFragmentShader = loadAndCompileShader(fragmentShaderID, </w:t>
      </w:r>
      <w:r w:rsidR="00813C37">
        <w:t xml:space="preserve">          </w:t>
      </w:r>
    </w:p>
    <w:p w14:paraId="0E6DD84D" w14:textId="3EFC9DEC" w:rsidR="0077442F" w:rsidRDefault="00813C37" w:rsidP="00AE2B90">
      <w:pPr>
        <w:pStyle w:val="Code"/>
        <w:ind w:left="936"/>
        <w:rPr>
          <w:rFonts w:hint="eastAsia"/>
        </w:rPr>
      </w:pPr>
      <w:r>
        <w:t xml:space="preserve">                                       </w:t>
      </w:r>
      <w:r w:rsidR="0077442F">
        <w:t>gl.FRAGMENT_SHADER);</w:t>
      </w:r>
    </w:p>
    <w:p w14:paraId="270FC243" w14:textId="77777777" w:rsidR="0077442F" w:rsidRDefault="0077442F" w:rsidP="00AE2B90">
      <w:pPr>
        <w:pStyle w:val="Code"/>
        <w:ind w:left="936"/>
        <w:rPr>
          <w:rFonts w:hint="eastAsia"/>
        </w:rPr>
      </w:pPr>
    </w:p>
    <w:p w14:paraId="229C5856" w14:textId="628FA4E6" w:rsidR="0077442F" w:rsidRDefault="00334551" w:rsidP="00AE2B90">
      <w:pPr>
        <w:pStyle w:val="Code"/>
        <w:ind w:left="936"/>
        <w:rPr>
          <w:rFonts w:hint="eastAsia"/>
        </w:rPr>
      </w:pPr>
      <w:r>
        <w:t xml:space="preserve">    </w:t>
      </w:r>
      <w:r w:rsidR="0077442F">
        <w:t>// Step B: Create and link the shaders into a program.</w:t>
      </w:r>
    </w:p>
    <w:p w14:paraId="62F5A678" w14:textId="5F5504BA" w:rsidR="0077442F" w:rsidRDefault="00334551" w:rsidP="00AE2B90">
      <w:pPr>
        <w:pStyle w:val="Code"/>
        <w:ind w:left="936"/>
        <w:rPr>
          <w:rFonts w:hint="eastAsia"/>
        </w:rPr>
      </w:pPr>
      <w:r>
        <w:t xml:space="preserve">    </w:t>
      </w:r>
      <w:r w:rsidR="0077442F">
        <w:t>this.mCompiledShader = gl.createProgram();</w:t>
      </w:r>
    </w:p>
    <w:p w14:paraId="05003186" w14:textId="3455E116" w:rsidR="0077442F" w:rsidRDefault="00334551" w:rsidP="00AE2B90">
      <w:pPr>
        <w:pStyle w:val="Code"/>
        <w:ind w:left="936"/>
        <w:rPr>
          <w:rFonts w:hint="eastAsia"/>
        </w:rPr>
      </w:pPr>
      <w:r>
        <w:t xml:space="preserve">    </w:t>
      </w:r>
      <w:r w:rsidR="0077442F">
        <w:t>gl.attachShader(this.mCompiledShader, this.mVertexShader);</w:t>
      </w:r>
    </w:p>
    <w:p w14:paraId="737892AE" w14:textId="042591BA" w:rsidR="0077442F" w:rsidRDefault="00334551" w:rsidP="00AE2B90">
      <w:pPr>
        <w:pStyle w:val="Code"/>
        <w:ind w:left="936"/>
        <w:rPr>
          <w:rFonts w:hint="eastAsia"/>
        </w:rPr>
      </w:pPr>
      <w:r>
        <w:t xml:space="preserve">    </w:t>
      </w:r>
      <w:r w:rsidR="0077442F">
        <w:t>gl.attachShader(this.mCompiledShader, this.mFragmentShader);</w:t>
      </w:r>
    </w:p>
    <w:p w14:paraId="73A01578" w14:textId="5A9DCA07" w:rsidR="0077442F" w:rsidRDefault="00334551" w:rsidP="00AE2B90">
      <w:pPr>
        <w:pStyle w:val="Code"/>
        <w:ind w:left="936"/>
        <w:rPr>
          <w:rFonts w:hint="eastAsia"/>
        </w:rPr>
      </w:pPr>
      <w:r>
        <w:t xml:space="preserve">    </w:t>
      </w:r>
      <w:r w:rsidR="0077442F">
        <w:t>gl.linkProgram(this.mCompiledShader);</w:t>
      </w:r>
    </w:p>
    <w:p w14:paraId="5F648AF6" w14:textId="77777777" w:rsidR="0077442F" w:rsidRDefault="0077442F" w:rsidP="00AE2B90">
      <w:pPr>
        <w:pStyle w:val="Code"/>
        <w:ind w:left="936"/>
        <w:rPr>
          <w:rFonts w:hint="eastAsia"/>
        </w:rPr>
      </w:pPr>
    </w:p>
    <w:p w14:paraId="0AED07BF" w14:textId="48E66B02" w:rsidR="0077442F" w:rsidRDefault="00334551" w:rsidP="00AE2B90">
      <w:pPr>
        <w:pStyle w:val="Code"/>
        <w:ind w:left="936"/>
        <w:rPr>
          <w:rFonts w:hint="eastAsia"/>
        </w:rPr>
      </w:pPr>
      <w:r>
        <w:t xml:space="preserve">    </w:t>
      </w:r>
      <w:r w:rsidR="0077442F">
        <w:t>// Step C: check for error</w:t>
      </w:r>
    </w:p>
    <w:p w14:paraId="14B5E0E5" w14:textId="7B877FC4" w:rsidR="008E729F" w:rsidRDefault="00334551" w:rsidP="00AE2B90">
      <w:pPr>
        <w:pStyle w:val="Code"/>
        <w:ind w:left="936"/>
        <w:rPr>
          <w:rFonts w:hint="eastAsia"/>
        </w:rPr>
      </w:pPr>
      <w:r>
        <w:t xml:space="preserve">    </w:t>
      </w:r>
      <w:r w:rsidR="0077442F">
        <w:t>if (!gl.getProgramParameter(this.mCompiledShader, gl.LINK_STATUS)) {</w:t>
      </w:r>
    </w:p>
    <w:p w14:paraId="771B8537" w14:textId="259B8296" w:rsidR="0077442F" w:rsidRDefault="008E729F" w:rsidP="00AE2B90">
      <w:pPr>
        <w:pStyle w:val="Code"/>
        <w:ind w:left="936"/>
        <w:rPr>
          <w:rFonts w:hint="eastAsia"/>
        </w:rPr>
      </w:pPr>
      <w:r>
        <w:t xml:space="preserve">        </w:t>
      </w:r>
      <w:r w:rsidR="0077442F">
        <w:t>throw new Error("Error linking shader");</w:t>
      </w:r>
    </w:p>
    <w:p w14:paraId="75D27BB3" w14:textId="62563C3C" w:rsidR="0077442F" w:rsidRDefault="008E729F" w:rsidP="00AE2B90">
      <w:pPr>
        <w:pStyle w:val="Code"/>
        <w:ind w:left="936"/>
        <w:rPr>
          <w:rFonts w:hint="eastAsia"/>
        </w:rPr>
      </w:pPr>
      <w:r>
        <w:t xml:space="preserve">        </w:t>
      </w:r>
      <w:r w:rsidR="0077442F">
        <w:t>return null;</w:t>
      </w:r>
    </w:p>
    <w:p w14:paraId="26E07173" w14:textId="35E153A1" w:rsidR="0077442F" w:rsidRDefault="008E729F" w:rsidP="00AE2B90">
      <w:pPr>
        <w:pStyle w:val="Code"/>
        <w:ind w:left="936"/>
        <w:rPr>
          <w:rFonts w:hint="eastAsia"/>
        </w:rPr>
      </w:pPr>
      <w:r>
        <w:t xml:space="preserve">    </w:t>
      </w:r>
      <w:r w:rsidR="0077442F">
        <w:t>}</w:t>
      </w:r>
    </w:p>
    <w:p w14:paraId="0B6D0027" w14:textId="77777777" w:rsidR="0077442F" w:rsidRDefault="0077442F" w:rsidP="00AE2B90">
      <w:pPr>
        <w:pStyle w:val="Code"/>
        <w:ind w:left="936"/>
        <w:rPr>
          <w:rFonts w:hint="eastAsia"/>
        </w:rPr>
      </w:pPr>
    </w:p>
    <w:p w14:paraId="6FAB948F" w14:textId="249B3C87" w:rsidR="0077442F" w:rsidRDefault="008E729F" w:rsidP="00AE2B90">
      <w:pPr>
        <w:pStyle w:val="Code"/>
        <w:ind w:left="936"/>
        <w:rPr>
          <w:rFonts w:hint="eastAsia"/>
        </w:rPr>
      </w:pPr>
      <w:r>
        <w:t xml:space="preserve">    </w:t>
      </w:r>
      <w:r w:rsidR="0077442F">
        <w:t>// Step D: Gets a reference to the aVertexPosition attribute within the shaders.</w:t>
      </w:r>
    </w:p>
    <w:p w14:paraId="246F1B3A" w14:textId="6D9231AC" w:rsidR="0077442F" w:rsidRDefault="008E729F" w:rsidP="00AE2B90">
      <w:pPr>
        <w:pStyle w:val="Code"/>
        <w:ind w:left="936"/>
        <w:rPr>
          <w:rFonts w:hint="eastAsia"/>
        </w:rPr>
      </w:pPr>
      <w:r>
        <w:t xml:space="preserve">    </w:t>
      </w:r>
      <w:r w:rsidR="0077442F">
        <w:t>this.mVertexPositionRef = gl.getAttribLocation(this.mCompiledShader, "aVertexPosition");</w:t>
      </w:r>
    </w:p>
    <w:p w14:paraId="0615360C" w14:textId="0B607FFE" w:rsidR="0077442F" w:rsidRDefault="0077442F" w:rsidP="00AE2B90">
      <w:pPr>
        <w:pStyle w:val="Code"/>
        <w:ind w:left="936"/>
        <w:rPr>
          <w:rFonts w:hint="eastAsia"/>
        </w:rPr>
      </w:pPr>
      <w:r>
        <w:t>}</w:t>
      </w:r>
    </w:p>
    <w:p w14:paraId="0549F579" w14:textId="02D305D7" w:rsidR="009F0BD1" w:rsidRDefault="009F0BD1" w:rsidP="00AE2B90">
      <w:pPr>
        <w:pStyle w:val="BodyTextFirst"/>
        <w:ind w:left="936"/>
        <w:rPr>
          <w:rFonts w:hint="eastAsia"/>
        </w:rPr>
      </w:pPr>
      <w:r w:rsidRPr="009F0BD1">
        <w:t xml:space="preserve">Notice that this constructor is </w:t>
      </w:r>
      <w:del w:id="100" w:author="Kelvin Sung" w:date="2021-08-19T17:16:00Z">
        <w:r w:rsidDel="00541D12">
          <w:delText>essentually</w:delText>
        </w:r>
      </w:del>
      <w:ins w:id="101" w:author="Kelvin Sung" w:date="2021-08-19T17:16:00Z">
        <w:r w:rsidR="00541D12">
          <w:t>essentially</w:t>
        </w:r>
      </w:ins>
      <w:r>
        <w:t xml:space="preserve"> the same as</w:t>
      </w:r>
      <w:r w:rsidRPr="009F0BD1">
        <w:t xml:space="preserve"> the </w:t>
      </w:r>
      <w:r w:rsidRPr="009F0BD1">
        <w:rPr>
          <w:rStyle w:val="CodeInline"/>
        </w:rPr>
        <w:t>init()</w:t>
      </w:r>
      <w:r w:rsidRPr="009F0BD1">
        <w:t xml:space="preserve"> function </w:t>
      </w:r>
      <w:r>
        <w:t xml:space="preserve">in the </w:t>
      </w:r>
      <w:r w:rsidRPr="009F0BD1">
        <w:rPr>
          <w:rStyle w:val="CodeInline"/>
        </w:rPr>
        <w:t>shader_support.js</w:t>
      </w:r>
      <w:r>
        <w:t xml:space="preserve"> module </w:t>
      </w:r>
      <w:r w:rsidRPr="009F0BD1">
        <w:t>from the previous project</w:t>
      </w:r>
      <w:r>
        <w:t>.</w:t>
      </w:r>
    </w:p>
    <w:p w14:paraId="49376646" w14:textId="65EB4203" w:rsidR="00AE2B90" w:rsidRDefault="00AE2B90" w:rsidP="00AE2B90">
      <w:pPr>
        <w:pStyle w:val="NoteTipCaution"/>
      </w:pPr>
      <w:r w:rsidRPr="00AE2B90">
        <w:rPr>
          <w:rStyle w:val="Strong"/>
        </w:rPr>
        <w:lastRenderedPageBreak/>
        <w:t>Note</w:t>
      </w:r>
      <w:r>
        <w:t xml:space="preserve"> The JavaScript </w:t>
      </w:r>
      <w:r w:rsidRPr="005751E4">
        <w:rPr>
          <w:rStyle w:val="CodeInline"/>
        </w:rPr>
        <w:t>constructor</w:t>
      </w:r>
      <w:r>
        <w:t xml:space="preserve"> keyword defines the constructor of a class. </w:t>
      </w:r>
    </w:p>
    <w:p w14:paraId="051BEDFC" w14:textId="0787A693" w:rsidR="009F0BD1" w:rsidRDefault="009F0BD1" w:rsidP="009F0BD1">
      <w:pPr>
        <w:pStyle w:val="NumList"/>
        <w:rPr>
          <w:rFonts w:hint="eastAsia"/>
        </w:rPr>
      </w:pPr>
      <w:r>
        <w:t xml:space="preserve">Add a </w:t>
      </w:r>
      <w:r w:rsidR="008E7C05">
        <w:t>method</w:t>
      </w:r>
      <w:r>
        <w:t xml:space="preserve"> to</w:t>
      </w:r>
      <w:r w:rsidR="008E7C05">
        <w:t xml:space="preserve"> the </w:t>
      </w:r>
      <w:r w:rsidR="008E7C05" w:rsidRPr="0077442F">
        <w:rPr>
          <w:rStyle w:val="CodeInline"/>
        </w:rPr>
        <w:t>SimpleShader</w:t>
      </w:r>
      <w:r w:rsidR="008E7C05">
        <w:rPr>
          <w:rStyle w:val="CodeInline"/>
        </w:rPr>
        <w:t xml:space="preserve"> </w:t>
      </w:r>
      <w:r w:rsidR="00592947">
        <w:t>class t</w:t>
      </w:r>
      <w:r w:rsidR="008E7C05" w:rsidRPr="008E7C05">
        <w:t>o</w:t>
      </w:r>
      <w:r w:rsidRPr="008E7C05">
        <w:t xml:space="preserve"> </w:t>
      </w:r>
      <w:r w:rsidRPr="009F0BD1">
        <w:rPr>
          <w:rStyle w:val="CodeInline"/>
        </w:rPr>
        <w:t>activate</w:t>
      </w:r>
      <w:r>
        <w:t xml:space="preserve"> the shader for </w:t>
      </w:r>
      <w:r w:rsidR="00592947">
        <w:t xml:space="preserve">drawing. Once again, </w:t>
      </w:r>
      <w:r>
        <w:t>similar to you</w:t>
      </w:r>
      <w:r w:rsidR="008E7C05">
        <w:t>r</w:t>
      </w:r>
      <w:r>
        <w:t xml:space="preserve"> </w:t>
      </w:r>
      <w:r w:rsidRPr="009F0BD1">
        <w:rPr>
          <w:rStyle w:val="CodeInline"/>
        </w:rPr>
        <w:t>activate()</w:t>
      </w:r>
      <w:r>
        <w:t xml:space="preserve"> </w:t>
      </w:r>
      <w:r w:rsidR="00592947">
        <w:t xml:space="preserve">function </w:t>
      </w:r>
      <w:r>
        <w:t>in</w:t>
      </w:r>
      <w:r w:rsidR="00592947">
        <w:t xml:space="preserve"> </w:t>
      </w:r>
      <w:r>
        <w:t xml:space="preserve"> </w:t>
      </w:r>
      <w:r w:rsidRPr="009F0BD1">
        <w:rPr>
          <w:rStyle w:val="CodeInline"/>
        </w:rPr>
        <w:t>shader_support.js</w:t>
      </w:r>
      <w:r w:rsidR="00592947" w:rsidRPr="00AE2B90">
        <w:t xml:space="preserve"> from previous project</w:t>
      </w:r>
      <w:r>
        <w:t>.</w:t>
      </w:r>
    </w:p>
    <w:p w14:paraId="6CEFAB29" w14:textId="6C93A2C2" w:rsidR="009F0BD1" w:rsidRDefault="009F0BD1" w:rsidP="00AE2B90">
      <w:pPr>
        <w:pStyle w:val="Code"/>
        <w:ind w:left="936"/>
        <w:rPr>
          <w:rFonts w:hint="eastAsia"/>
        </w:rPr>
      </w:pPr>
      <w:r>
        <w:t>activate() {</w:t>
      </w:r>
    </w:p>
    <w:p w14:paraId="4186265A" w14:textId="39164A7C" w:rsidR="009F0BD1" w:rsidRDefault="00813C37" w:rsidP="00AE2B90">
      <w:pPr>
        <w:pStyle w:val="Code"/>
        <w:ind w:left="936"/>
        <w:rPr>
          <w:rFonts w:hint="eastAsia"/>
        </w:rPr>
      </w:pPr>
      <w:r>
        <w:t xml:space="preserve">    </w:t>
      </w:r>
      <w:r w:rsidR="009F0BD1">
        <w:t>let gl = core.getGL();</w:t>
      </w:r>
    </w:p>
    <w:p w14:paraId="527A23A2" w14:textId="6B58F1C8" w:rsidR="009F0BD1" w:rsidRDefault="00813C37" w:rsidP="00AE2B90">
      <w:pPr>
        <w:pStyle w:val="Code"/>
        <w:ind w:left="936"/>
        <w:rPr>
          <w:rFonts w:hint="eastAsia"/>
        </w:rPr>
      </w:pPr>
      <w:r>
        <w:t xml:space="preserve">    </w:t>
      </w:r>
      <w:r w:rsidR="009F0BD1">
        <w:t>gl.useProgram(this.mCompiledShader);</w:t>
      </w:r>
    </w:p>
    <w:p w14:paraId="32B5EEFF" w14:textId="7A0E01E8" w:rsidR="009F0BD1" w:rsidRDefault="009F0BD1" w:rsidP="00AE2B90">
      <w:pPr>
        <w:pStyle w:val="Code"/>
        <w:ind w:left="936"/>
        <w:rPr>
          <w:rFonts w:hint="eastAsia"/>
        </w:rPr>
      </w:pPr>
      <w:r>
        <w:t xml:space="preserve">    </w:t>
      </w:r>
    </w:p>
    <w:p w14:paraId="089E6AC2" w14:textId="1C047A0B" w:rsidR="009F0BD1" w:rsidRDefault="00813C37" w:rsidP="00AE2B90">
      <w:pPr>
        <w:pStyle w:val="Code"/>
        <w:ind w:left="936"/>
        <w:rPr>
          <w:rFonts w:hint="eastAsia"/>
        </w:rPr>
      </w:pPr>
      <w:r>
        <w:t xml:space="preserve">    </w:t>
      </w:r>
      <w:r w:rsidR="009F0BD1">
        <w:t>// bind vertex buffer</w:t>
      </w:r>
    </w:p>
    <w:p w14:paraId="407237D8" w14:textId="023414F8" w:rsidR="009F0BD1" w:rsidRDefault="00813C37" w:rsidP="00AE2B90">
      <w:pPr>
        <w:pStyle w:val="Code"/>
        <w:ind w:left="936"/>
        <w:rPr>
          <w:rFonts w:hint="eastAsia"/>
        </w:rPr>
      </w:pPr>
      <w:r>
        <w:t xml:space="preserve">    </w:t>
      </w:r>
      <w:r w:rsidR="009F0BD1">
        <w:t>gl.bindBuffer(gl.ARRAY_BUFFER, vertexBuffer.get());</w:t>
      </w:r>
    </w:p>
    <w:p w14:paraId="78D5291D" w14:textId="31003668" w:rsidR="009F0BD1" w:rsidRDefault="00813C37" w:rsidP="00AE2B90">
      <w:pPr>
        <w:pStyle w:val="Code"/>
        <w:ind w:left="936"/>
        <w:rPr>
          <w:rFonts w:hint="eastAsia"/>
        </w:rPr>
      </w:pPr>
      <w:r>
        <w:t xml:space="preserve">    </w:t>
      </w:r>
      <w:r w:rsidR="009F0BD1">
        <w:t>gl.vertexAttribPointer(this.mVertexPositionRef,</w:t>
      </w:r>
    </w:p>
    <w:p w14:paraId="249740F6" w14:textId="066C1D71" w:rsidR="009F0BD1" w:rsidRDefault="00592947" w:rsidP="00AE2B90">
      <w:pPr>
        <w:pStyle w:val="Code"/>
        <w:ind w:left="936"/>
        <w:rPr>
          <w:rFonts w:hint="eastAsia"/>
        </w:rPr>
      </w:pPr>
      <w:r>
        <w:t xml:space="preserve">        </w:t>
      </w:r>
      <w:r w:rsidR="009F0BD1">
        <w:t>3,             // each element is a 3-float (x,y.z)</w:t>
      </w:r>
    </w:p>
    <w:p w14:paraId="59A3E7EB" w14:textId="7690BCD6" w:rsidR="009F0BD1" w:rsidRDefault="00592947" w:rsidP="00AE2B90">
      <w:pPr>
        <w:pStyle w:val="Code"/>
        <w:ind w:left="936"/>
        <w:rPr>
          <w:rFonts w:hint="eastAsia"/>
        </w:rPr>
      </w:pPr>
      <w:r>
        <w:t xml:space="preserve">        </w:t>
      </w:r>
      <w:r w:rsidR="009F0BD1">
        <w:t>gl.FLOAT,       // data type is FLOAT</w:t>
      </w:r>
    </w:p>
    <w:p w14:paraId="00051850" w14:textId="513FD12E" w:rsidR="009F0BD1" w:rsidRDefault="00592947" w:rsidP="00AE2B90">
      <w:pPr>
        <w:pStyle w:val="Code"/>
        <w:ind w:left="936"/>
        <w:rPr>
          <w:rFonts w:hint="eastAsia"/>
        </w:rPr>
      </w:pPr>
      <w:r>
        <w:t xml:space="preserve">        </w:t>
      </w:r>
      <w:r w:rsidR="009F0BD1">
        <w:t>false,          // if the content is normalized vectors</w:t>
      </w:r>
    </w:p>
    <w:p w14:paraId="5E8264CA" w14:textId="7CB22AC6" w:rsidR="009F0BD1" w:rsidRDefault="00592947" w:rsidP="00AE2B90">
      <w:pPr>
        <w:pStyle w:val="Code"/>
        <w:ind w:left="936"/>
        <w:rPr>
          <w:rFonts w:hint="eastAsia"/>
        </w:rPr>
      </w:pPr>
      <w:r>
        <w:t xml:space="preserve">        </w:t>
      </w:r>
      <w:r w:rsidR="009F0BD1">
        <w:t>0,            // number of bytes to skip in between elements</w:t>
      </w:r>
    </w:p>
    <w:p w14:paraId="4B618E46" w14:textId="5A1FED02" w:rsidR="009F0BD1" w:rsidRDefault="00592947" w:rsidP="00AE2B90">
      <w:pPr>
        <w:pStyle w:val="Code"/>
        <w:ind w:left="936"/>
        <w:rPr>
          <w:rFonts w:hint="eastAsia"/>
        </w:rPr>
      </w:pPr>
      <w:r>
        <w:t xml:space="preserve">        </w:t>
      </w:r>
      <w:r w:rsidR="009F0BD1">
        <w:t>0);           // offsets to the first element</w:t>
      </w:r>
    </w:p>
    <w:p w14:paraId="789BE28D" w14:textId="2B6ABB28" w:rsidR="009F0BD1" w:rsidRDefault="00592947" w:rsidP="00AE2B90">
      <w:pPr>
        <w:pStyle w:val="Code"/>
        <w:ind w:left="936"/>
        <w:rPr>
          <w:rFonts w:hint="eastAsia"/>
        </w:rPr>
      </w:pPr>
      <w:r>
        <w:t xml:space="preserve">    </w:t>
      </w:r>
      <w:r w:rsidR="009F0BD1">
        <w:t>gl.enableVertexAttribArray(this.mVertexPositionRef);</w:t>
      </w:r>
    </w:p>
    <w:p w14:paraId="45619DAE" w14:textId="14D40604" w:rsidR="009F0BD1" w:rsidRDefault="009F0BD1" w:rsidP="00AE2B90">
      <w:pPr>
        <w:pStyle w:val="Code"/>
        <w:ind w:left="936"/>
        <w:rPr>
          <w:rFonts w:hint="eastAsia"/>
        </w:rPr>
      </w:pPr>
      <w:r>
        <w:t>}</w:t>
      </w:r>
    </w:p>
    <w:p w14:paraId="4FDCD4DF" w14:textId="3764BF39" w:rsidR="009F0BD1" w:rsidRDefault="008E7C05" w:rsidP="009F0BD1">
      <w:pPr>
        <w:pStyle w:val="NumList"/>
        <w:rPr>
          <w:rFonts w:hint="eastAsia"/>
        </w:rPr>
      </w:pPr>
      <w:r>
        <w:t xml:space="preserve">Add a private method, which </w:t>
      </w:r>
      <w:r w:rsidR="00592947">
        <w:t xml:space="preserve">cannot be access from </w:t>
      </w:r>
      <w:r>
        <w:t xml:space="preserve">outside the </w:t>
      </w:r>
      <w:r w:rsidRPr="008E7C05">
        <w:rPr>
          <w:rStyle w:val="CodeInline"/>
        </w:rPr>
        <w:t>simple_shader.js</w:t>
      </w:r>
      <w:r>
        <w:t xml:space="preserve"> </w:t>
      </w:r>
      <w:r w:rsidR="00592947">
        <w:t>file</w:t>
      </w:r>
      <w:r>
        <w:t xml:space="preserve">, by creating a function outside the </w:t>
      </w:r>
      <w:r w:rsidRPr="008E7C05">
        <w:rPr>
          <w:rStyle w:val="CodeInline"/>
        </w:rPr>
        <w:t>SimpleShader</w:t>
      </w:r>
      <w:r>
        <w:t xml:space="preserve"> class</w:t>
      </w:r>
      <w:r w:rsidR="000810B3">
        <w:t xml:space="preserve"> to </w:t>
      </w:r>
      <w:r w:rsidR="000810B3" w:rsidRPr="001164CA">
        <w:t>perform the actual loading and compiling functionality</w:t>
      </w:r>
      <w:r>
        <w:t xml:space="preserve">. </w:t>
      </w:r>
    </w:p>
    <w:p w14:paraId="2E6C2167" w14:textId="77777777" w:rsidR="000810B3" w:rsidRDefault="000810B3" w:rsidP="00AE2B90">
      <w:pPr>
        <w:pStyle w:val="Code"/>
        <w:ind w:left="936"/>
        <w:rPr>
          <w:rFonts w:hint="eastAsia"/>
        </w:rPr>
      </w:pPr>
      <w:r>
        <w:t>function loadAndCompileShader(id, shaderType) {</w:t>
      </w:r>
    </w:p>
    <w:p w14:paraId="054A436A" w14:textId="2F08C7EC" w:rsidR="000810B3" w:rsidRDefault="000810B3" w:rsidP="00AE2B90">
      <w:pPr>
        <w:pStyle w:val="Code"/>
        <w:ind w:left="936"/>
        <w:rPr>
          <w:rFonts w:hint="eastAsia"/>
        </w:rPr>
      </w:pPr>
      <w:r>
        <w:t xml:space="preserve">    let shaderSource = null, compiledShader = null;</w:t>
      </w:r>
    </w:p>
    <w:p w14:paraId="0D08E891" w14:textId="77777777" w:rsidR="000810B3" w:rsidRDefault="000810B3" w:rsidP="00AE2B90">
      <w:pPr>
        <w:pStyle w:val="Code"/>
        <w:ind w:left="936"/>
        <w:rPr>
          <w:rFonts w:hint="eastAsia"/>
        </w:rPr>
      </w:pPr>
      <w:r>
        <w:t xml:space="preserve">    let gl = core.getGL();</w:t>
      </w:r>
    </w:p>
    <w:p w14:paraId="29CEB8DA" w14:textId="77777777" w:rsidR="000810B3" w:rsidRDefault="000810B3" w:rsidP="00AE2B90">
      <w:pPr>
        <w:pStyle w:val="Code"/>
        <w:ind w:left="936"/>
        <w:rPr>
          <w:rFonts w:hint="eastAsia"/>
        </w:rPr>
      </w:pPr>
    </w:p>
    <w:p w14:paraId="7A96432E" w14:textId="77777777" w:rsidR="000810B3" w:rsidRDefault="000810B3" w:rsidP="00AE2B90">
      <w:pPr>
        <w:pStyle w:val="Code"/>
        <w:ind w:left="936"/>
        <w:rPr>
          <w:rFonts w:hint="eastAsia"/>
        </w:rPr>
      </w:pPr>
      <w:r>
        <w:t xml:space="preserve">    // Step A: Get the shader source from index.html</w:t>
      </w:r>
    </w:p>
    <w:p w14:paraId="719C408E" w14:textId="77777777" w:rsidR="000810B3" w:rsidRDefault="000810B3" w:rsidP="00AE2B90">
      <w:pPr>
        <w:pStyle w:val="Code"/>
        <w:ind w:left="936"/>
        <w:rPr>
          <w:rFonts w:hint="eastAsia"/>
        </w:rPr>
      </w:pPr>
      <w:r>
        <w:t xml:space="preserve">    let shaderText = document.getElementById(id);</w:t>
      </w:r>
    </w:p>
    <w:p w14:paraId="126589BD" w14:textId="77777777" w:rsidR="000810B3" w:rsidRDefault="000810B3" w:rsidP="00AE2B90">
      <w:pPr>
        <w:pStyle w:val="Code"/>
        <w:ind w:left="936"/>
        <w:rPr>
          <w:rFonts w:hint="eastAsia"/>
        </w:rPr>
      </w:pPr>
      <w:r>
        <w:t xml:space="preserve">    shaderSource = shaderText.firstChild.textContent;</w:t>
      </w:r>
    </w:p>
    <w:p w14:paraId="5C61DEC4" w14:textId="77777777" w:rsidR="000810B3" w:rsidRDefault="000810B3" w:rsidP="00AE2B90">
      <w:pPr>
        <w:pStyle w:val="Code"/>
        <w:ind w:left="936"/>
        <w:rPr>
          <w:rFonts w:hint="eastAsia"/>
        </w:rPr>
      </w:pPr>
    </w:p>
    <w:p w14:paraId="31ABED81" w14:textId="77777777" w:rsidR="000810B3" w:rsidRDefault="000810B3" w:rsidP="00AE2B90">
      <w:pPr>
        <w:pStyle w:val="Code"/>
        <w:ind w:left="936"/>
        <w:rPr>
          <w:rFonts w:hint="eastAsia"/>
        </w:rPr>
      </w:pPr>
      <w:r>
        <w:t xml:space="preserve">    // Step B: Create the shader based on the shader type: vertex or fragment</w:t>
      </w:r>
    </w:p>
    <w:p w14:paraId="2BC341B6" w14:textId="77777777" w:rsidR="000810B3" w:rsidRDefault="000810B3" w:rsidP="00AE2B90">
      <w:pPr>
        <w:pStyle w:val="Code"/>
        <w:ind w:left="936"/>
        <w:rPr>
          <w:rFonts w:hint="eastAsia"/>
        </w:rPr>
      </w:pPr>
      <w:r>
        <w:t xml:space="preserve">    compiledShader = gl.createShader(shaderType);</w:t>
      </w:r>
    </w:p>
    <w:p w14:paraId="7CBCA068" w14:textId="77777777" w:rsidR="000810B3" w:rsidRDefault="000810B3" w:rsidP="00AE2B90">
      <w:pPr>
        <w:pStyle w:val="Code"/>
        <w:ind w:left="936"/>
        <w:rPr>
          <w:rFonts w:hint="eastAsia"/>
        </w:rPr>
      </w:pPr>
    </w:p>
    <w:p w14:paraId="6B62A5F2" w14:textId="77777777" w:rsidR="000810B3" w:rsidRDefault="000810B3" w:rsidP="00AE2B90">
      <w:pPr>
        <w:pStyle w:val="Code"/>
        <w:ind w:left="936"/>
        <w:rPr>
          <w:rFonts w:hint="eastAsia"/>
        </w:rPr>
      </w:pPr>
      <w:r>
        <w:t xml:space="preserve">    // Step C: Compile the created shader</w:t>
      </w:r>
    </w:p>
    <w:p w14:paraId="428531F8" w14:textId="77777777" w:rsidR="000810B3" w:rsidRDefault="000810B3" w:rsidP="00AE2B90">
      <w:pPr>
        <w:pStyle w:val="Code"/>
        <w:ind w:left="936"/>
        <w:rPr>
          <w:rFonts w:hint="eastAsia"/>
        </w:rPr>
      </w:pPr>
      <w:r>
        <w:t xml:space="preserve">    gl.shaderSource(compiledShader, shaderSource);</w:t>
      </w:r>
    </w:p>
    <w:p w14:paraId="0ADAD715" w14:textId="77777777" w:rsidR="000810B3" w:rsidRDefault="000810B3" w:rsidP="00AE2B90">
      <w:pPr>
        <w:pStyle w:val="Code"/>
        <w:ind w:left="936"/>
        <w:rPr>
          <w:rFonts w:hint="eastAsia"/>
        </w:rPr>
      </w:pPr>
      <w:r>
        <w:t xml:space="preserve">    gl.compileShader(compiledShader);</w:t>
      </w:r>
    </w:p>
    <w:p w14:paraId="0879E7E5" w14:textId="77777777" w:rsidR="000810B3" w:rsidRDefault="000810B3" w:rsidP="00AE2B90">
      <w:pPr>
        <w:pStyle w:val="Code"/>
        <w:ind w:left="936"/>
        <w:rPr>
          <w:rFonts w:hint="eastAsia"/>
        </w:rPr>
      </w:pPr>
    </w:p>
    <w:p w14:paraId="47C1F68F" w14:textId="77777777" w:rsidR="000810B3" w:rsidRDefault="000810B3" w:rsidP="00AE2B90">
      <w:pPr>
        <w:pStyle w:val="Code"/>
        <w:ind w:left="936"/>
        <w:rPr>
          <w:rFonts w:hint="eastAsia"/>
        </w:rPr>
      </w:pPr>
      <w:r>
        <w:t xml:space="preserve">    // Step D: check for errors and return results (null if error)</w:t>
      </w:r>
    </w:p>
    <w:p w14:paraId="771CB8E4" w14:textId="77777777" w:rsidR="000810B3" w:rsidRDefault="000810B3" w:rsidP="00AE2B90">
      <w:pPr>
        <w:pStyle w:val="Code"/>
        <w:ind w:left="936"/>
        <w:rPr>
          <w:rFonts w:hint="eastAsia"/>
        </w:rPr>
      </w:pPr>
      <w:r>
        <w:t xml:space="preserve">    // The log info is how shader compilation errors are typically displayed.</w:t>
      </w:r>
    </w:p>
    <w:p w14:paraId="23EE0714" w14:textId="77777777" w:rsidR="000810B3" w:rsidRDefault="000810B3" w:rsidP="00AE2B90">
      <w:pPr>
        <w:pStyle w:val="Code"/>
        <w:ind w:left="936"/>
        <w:rPr>
          <w:rFonts w:hint="eastAsia"/>
        </w:rPr>
      </w:pPr>
      <w:r>
        <w:t xml:space="preserve">    // This is useful for debugging the shaders.</w:t>
      </w:r>
    </w:p>
    <w:p w14:paraId="7D9254AA" w14:textId="77777777" w:rsidR="000810B3" w:rsidRDefault="000810B3" w:rsidP="00AE2B90">
      <w:pPr>
        <w:pStyle w:val="Code"/>
        <w:ind w:left="936"/>
        <w:rPr>
          <w:rFonts w:hint="eastAsia"/>
        </w:rPr>
      </w:pPr>
      <w:r>
        <w:t xml:space="preserve">    if (!gl.getShaderParameter(compiledShader, gl.COMPILE_STATUS)) {</w:t>
      </w:r>
    </w:p>
    <w:p w14:paraId="4FD6541D" w14:textId="77777777" w:rsidR="00E16293" w:rsidRDefault="000810B3" w:rsidP="00592947">
      <w:pPr>
        <w:pStyle w:val="Code"/>
        <w:ind w:left="936"/>
        <w:rPr>
          <w:rFonts w:hint="eastAsia"/>
        </w:rPr>
      </w:pPr>
      <w:r>
        <w:t xml:space="preserve">        throw new Error("A shader compiling error occurred: " + </w:t>
      </w:r>
    </w:p>
    <w:p w14:paraId="71C70C1E" w14:textId="0440C627" w:rsidR="000810B3" w:rsidRDefault="00E16293" w:rsidP="00AE2B90">
      <w:pPr>
        <w:pStyle w:val="Code"/>
        <w:ind w:left="936"/>
        <w:rPr>
          <w:rFonts w:hint="eastAsia"/>
        </w:rPr>
      </w:pPr>
      <w:r>
        <w:t xml:space="preserve">                     </w:t>
      </w:r>
      <w:r w:rsidR="000810B3">
        <w:t>gl.getShaderInfoLog(compiledShader));</w:t>
      </w:r>
    </w:p>
    <w:p w14:paraId="7C28DF98" w14:textId="77777777" w:rsidR="000810B3" w:rsidRDefault="000810B3" w:rsidP="00AE2B90">
      <w:pPr>
        <w:pStyle w:val="Code"/>
        <w:ind w:left="936"/>
        <w:rPr>
          <w:rFonts w:hint="eastAsia"/>
        </w:rPr>
      </w:pPr>
      <w:r>
        <w:t xml:space="preserve">    }</w:t>
      </w:r>
    </w:p>
    <w:p w14:paraId="4716BE6F" w14:textId="77777777" w:rsidR="000810B3" w:rsidRDefault="000810B3" w:rsidP="00AE2B90">
      <w:pPr>
        <w:pStyle w:val="Code"/>
        <w:ind w:left="936"/>
        <w:rPr>
          <w:rFonts w:hint="eastAsia"/>
        </w:rPr>
      </w:pPr>
    </w:p>
    <w:p w14:paraId="4E9477AC" w14:textId="77777777" w:rsidR="000810B3" w:rsidRDefault="000810B3" w:rsidP="00AE2B90">
      <w:pPr>
        <w:pStyle w:val="Code"/>
        <w:ind w:left="936"/>
        <w:rPr>
          <w:rFonts w:hint="eastAsia"/>
        </w:rPr>
      </w:pPr>
      <w:r>
        <w:t xml:space="preserve">    return compiledShader;</w:t>
      </w:r>
    </w:p>
    <w:p w14:paraId="37DEF66F" w14:textId="4D5BD928" w:rsidR="000810B3" w:rsidRDefault="000810B3" w:rsidP="00AE2B90">
      <w:pPr>
        <w:pStyle w:val="Code"/>
        <w:ind w:left="936"/>
        <w:rPr>
          <w:rFonts w:hint="eastAsia"/>
        </w:rPr>
      </w:pPr>
      <w:r>
        <w:t>}</w:t>
      </w:r>
    </w:p>
    <w:p w14:paraId="57A6BA08" w14:textId="3DFC4BEA" w:rsidR="000810B3" w:rsidRDefault="000810B3" w:rsidP="00AE2B90">
      <w:pPr>
        <w:pStyle w:val="BodyTextFirst"/>
        <w:ind w:left="936"/>
        <w:rPr>
          <w:ins w:id="102" w:author="Kelvin Sung" w:date="2021-08-19T17:20:00Z"/>
          <w:rFonts w:hint="eastAsia"/>
        </w:rPr>
      </w:pPr>
      <w:r>
        <w:t xml:space="preserve">Notice </w:t>
      </w:r>
      <w:r w:rsidR="006111EB">
        <w:t xml:space="preserve">that </w:t>
      </w:r>
      <w:r>
        <w:t xml:space="preserve">this function is identical to the one you created in </w:t>
      </w:r>
      <w:r w:rsidRPr="000810B3">
        <w:rPr>
          <w:rStyle w:val="CodeInline"/>
        </w:rPr>
        <w:t>shader_support.js</w:t>
      </w:r>
      <w:r>
        <w:t>.</w:t>
      </w:r>
    </w:p>
    <w:p w14:paraId="12F92EA5" w14:textId="7F0746F4" w:rsidR="001353AC" w:rsidRDefault="00C66FAB">
      <w:pPr>
        <w:pStyle w:val="NoteTipCaution"/>
        <w:rPr>
          <w:rFonts w:hint="eastAsia"/>
        </w:rPr>
        <w:pPrChange w:id="103" w:author="Kelvin Sung" w:date="2021-08-19T17:20:00Z">
          <w:pPr>
            <w:pStyle w:val="BodyTextFirst"/>
            <w:ind w:left="936"/>
          </w:pPr>
        </w:pPrChange>
      </w:pPr>
      <w:ins w:id="104" w:author="Kelvin Sung" w:date="2021-08-19T17:20:00Z">
        <w:r w:rsidRPr="005751E4">
          <w:rPr>
            <w:rStyle w:val="Strong"/>
          </w:rPr>
          <w:t>Note</w:t>
        </w:r>
        <w:r>
          <w:t xml:space="preserve"> The</w:t>
        </w:r>
      </w:ins>
      <w:ins w:id="105" w:author="Kelvin Sung" w:date="2021-08-19T17:21:00Z">
        <w:r>
          <w:t xml:space="preserve"> JavaScript</w:t>
        </w:r>
      </w:ins>
      <w:ins w:id="106" w:author="Kelvin Sung" w:date="2021-08-19T17:20:00Z">
        <w:r>
          <w:t xml:space="preserve"> # </w:t>
        </w:r>
      </w:ins>
      <w:ins w:id="107" w:author="Kelvin Sung" w:date="2021-08-19T17:21:00Z">
        <w:r>
          <w:t xml:space="preserve">prefix that defines private members </w:t>
        </w:r>
      </w:ins>
      <w:ins w:id="108" w:author="Kelvin Sung" w:date="2021-08-19T17:23:00Z">
        <w:del w:id="109" w:author="Jeb Pavleas" w:date="2021-08-23T09:03:00Z">
          <w:r w:rsidR="009B79E5" w:rsidDel="00941BC5">
            <w:delText>is</w:delText>
          </w:r>
        </w:del>
      </w:ins>
      <w:ins w:id="110" w:author="Jeb Pavleas" w:date="2021-08-23T09:03:00Z">
        <w:r w:rsidR="00941BC5">
          <w:t>has</w:t>
        </w:r>
      </w:ins>
      <w:ins w:id="111" w:author="Kelvin Sung" w:date="2021-08-19T17:23:00Z">
        <w:r w:rsidR="009B79E5">
          <w:t xml:space="preserve"> </w:t>
        </w:r>
      </w:ins>
      <w:ins w:id="112" w:author="Kelvin Sung" w:date="2021-08-19T17:21:00Z">
        <w:r>
          <w:t xml:space="preserve">not </w:t>
        </w:r>
      </w:ins>
      <w:ins w:id="113" w:author="Jeb Pavleas" w:date="2021-08-23T09:04:00Z">
        <w:r w:rsidR="00941BC5">
          <w:t xml:space="preserve">been </w:t>
        </w:r>
      </w:ins>
      <w:ins w:id="114" w:author="Kelvin Sung" w:date="2021-08-19T17:21:00Z">
        <w:r>
          <w:t>adopted</w:t>
        </w:r>
      </w:ins>
      <w:ins w:id="115" w:author="Kelvin Sung" w:date="2021-08-19T17:22:00Z">
        <w:r>
          <w:t xml:space="preserve"> because </w:t>
        </w:r>
      </w:ins>
      <w:ins w:id="116" w:author="Jeb Pavleas" w:date="2021-08-23T09:04:00Z">
        <w:r w:rsidR="00941BC5">
          <w:t xml:space="preserve">of </w:t>
        </w:r>
      </w:ins>
      <w:ins w:id="117" w:author="Kelvin Sung" w:date="2021-08-19T17:23:00Z">
        <w:r w:rsidR="009B79E5">
          <w:t xml:space="preserve">the </w:t>
        </w:r>
      </w:ins>
      <w:ins w:id="118" w:author="Kelvin Sung" w:date="2021-08-19T17:22:00Z">
        <w:r>
          <w:t>lack of visibility from subclasses</w:t>
        </w:r>
      </w:ins>
      <w:ins w:id="119" w:author="Kelvin Sung" w:date="2021-08-19T17:21:00Z">
        <w:r>
          <w:t>.</w:t>
        </w:r>
      </w:ins>
    </w:p>
    <w:p w14:paraId="1C298F6D" w14:textId="36201280" w:rsidR="000810B3" w:rsidRDefault="000810B3" w:rsidP="000810B3">
      <w:pPr>
        <w:pStyle w:val="NumList"/>
        <w:rPr>
          <w:rFonts w:hint="eastAsia"/>
        </w:rPr>
      </w:pPr>
      <w:r w:rsidRPr="001164CA">
        <w:t xml:space="preserve">Finally, add an </w:t>
      </w:r>
      <w:r>
        <w:t xml:space="preserve">export for the </w:t>
      </w:r>
      <w:r w:rsidRPr="000810B3">
        <w:rPr>
          <w:rStyle w:val="CodeInline"/>
        </w:rPr>
        <w:t>SimpleShader</w:t>
      </w:r>
      <w:r>
        <w:t xml:space="preserve"> class s</w:t>
      </w:r>
      <w:r w:rsidR="00F13642">
        <w:t xml:space="preserve">uch that </w:t>
      </w:r>
      <w:r>
        <w:t>i</w:t>
      </w:r>
      <w:r w:rsidR="00F13642">
        <w:t>t</w:t>
      </w:r>
      <w:r>
        <w:t xml:space="preserve"> can be accessed</w:t>
      </w:r>
      <w:r w:rsidR="00F13642">
        <w:t xml:space="preserve"> and </w:t>
      </w:r>
      <w:r>
        <w:t xml:space="preserve">instantiated outside </w:t>
      </w:r>
      <w:r w:rsidR="00F13642">
        <w:t xml:space="preserve">of </w:t>
      </w:r>
      <w:r>
        <w:t>this file</w:t>
      </w:r>
      <w:r w:rsidRPr="001164CA">
        <w:t>.</w:t>
      </w:r>
    </w:p>
    <w:p w14:paraId="1F68BDE1" w14:textId="6ED5D294" w:rsidR="000810B3" w:rsidRDefault="000810B3" w:rsidP="00F13642">
      <w:pPr>
        <w:pStyle w:val="Code"/>
        <w:ind w:left="216" w:firstLine="720"/>
        <w:rPr>
          <w:rFonts w:hint="eastAsia"/>
        </w:rPr>
      </w:pPr>
      <w:r w:rsidRPr="000810B3">
        <w:t>export default SimpleShader;</w:t>
      </w:r>
    </w:p>
    <w:p w14:paraId="1BFC5E7F" w14:textId="6880E863" w:rsidR="004D2C37" w:rsidRDefault="004D2C37" w:rsidP="005751E4">
      <w:pPr>
        <w:pStyle w:val="NoteTipCaution"/>
      </w:pPr>
      <w:r w:rsidRPr="005751E4">
        <w:rPr>
          <w:rStyle w:val="Strong"/>
        </w:rPr>
        <w:t>Note</w:t>
      </w:r>
      <w:r>
        <w:t xml:space="preserve"> The </w:t>
      </w:r>
      <w:r w:rsidRPr="005751E4">
        <w:rPr>
          <w:rStyle w:val="CodeInline"/>
        </w:rPr>
        <w:t>default</w:t>
      </w:r>
      <w:r>
        <w:t xml:space="preserve"> keyword signifies that the</w:t>
      </w:r>
      <w:r w:rsidR="00F148F8">
        <w:t xml:space="preserve"> name</w:t>
      </w:r>
      <w:r>
        <w:t xml:space="preserve"> </w:t>
      </w:r>
      <w:r w:rsidRPr="005751E4">
        <w:rPr>
          <w:rStyle w:val="CodeInline"/>
        </w:rPr>
        <w:t>SimpleShader</w:t>
      </w:r>
      <w:r>
        <w:t xml:space="preserve"> cannot </w:t>
      </w:r>
      <w:r w:rsidR="005751E4">
        <w:t xml:space="preserve">be </w:t>
      </w:r>
      <w:r>
        <w:t xml:space="preserve">changed by </w:t>
      </w:r>
      <w:r w:rsidRPr="005751E4">
        <w:rPr>
          <w:rStyle w:val="CodeInline"/>
        </w:rPr>
        <w:t>import</w:t>
      </w:r>
      <w:r>
        <w:t xml:space="preserve"> statements.</w:t>
      </w:r>
    </w:p>
    <w:p w14:paraId="09ED3E89" w14:textId="77777777" w:rsidR="0085070A" w:rsidRPr="0085070A" w:rsidRDefault="0085070A" w:rsidP="0085070A">
      <w:pPr>
        <w:pStyle w:val="Heading4"/>
      </w:pPr>
      <w:r w:rsidRPr="0085070A">
        <w:t>The Core of the Game Engine: core.js</w:t>
      </w:r>
    </w:p>
    <w:p w14:paraId="6D84BCD2" w14:textId="28E40376" w:rsidR="0085070A" w:rsidRPr="0085070A" w:rsidRDefault="0085070A" w:rsidP="0085070A">
      <w:pPr>
        <w:autoSpaceDE w:val="0"/>
        <w:autoSpaceDN w:val="0"/>
        <w:spacing w:before="120" w:after="0" w:line="240" w:lineRule="auto"/>
        <w:jc w:val="both"/>
        <w:rPr>
          <w:rFonts w:ascii="Utopia" w:hAnsi="Utopia" w:hint="eastAsia"/>
          <w:sz w:val="18"/>
        </w:rPr>
      </w:pPr>
      <w:r w:rsidRPr="0085070A">
        <w:rPr>
          <w:rFonts w:ascii="Utopia" w:hAnsi="Utopia"/>
          <w:sz w:val="18"/>
        </w:rPr>
        <w:t xml:space="preserve">The core of the game engine contains the common functionality shared by the entire system. This can include one-time initialization of the WebGL (or GPU), shared resources, utility functions, and so on. </w:t>
      </w:r>
    </w:p>
    <w:p w14:paraId="184CC731" w14:textId="77777777" w:rsidR="0085070A" w:rsidRPr="00410FEF" w:rsidRDefault="0085070A" w:rsidP="00410FEF">
      <w:pPr>
        <w:pStyle w:val="NumList"/>
        <w:numPr>
          <w:ilvl w:val="0"/>
          <w:numId w:val="31"/>
        </w:numPr>
        <w:rPr>
          <w:rFonts w:hint="eastAsia"/>
        </w:rPr>
      </w:pPr>
      <w:r w:rsidRPr="00410FEF">
        <w:t xml:space="preserve">Create a copy of your </w:t>
      </w:r>
      <w:r w:rsidRPr="00410FEF">
        <w:rPr>
          <w:rFonts w:ascii="TheSansMonoConNormal" w:hAnsi="TheSansMonoConNormal"/>
          <w:bdr w:val="none" w:sz="0" w:space="0" w:color="auto" w:frame="1"/>
        </w:rPr>
        <w:t>core.js</w:t>
      </w:r>
      <w:r w:rsidRPr="00410FEF">
        <w:t xml:space="preserve"> under the new folder </w:t>
      </w:r>
      <w:r w:rsidRPr="00410FEF">
        <w:rPr>
          <w:rFonts w:ascii="TheSansMonoConNormal" w:hAnsi="TheSansMonoConNormal"/>
          <w:bdr w:val="none" w:sz="0" w:space="0" w:color="auto" w:frame="1"/>
        </w:rPr>
        <w:t>src/engine</w:t>
      </w:r>
      <w:r w:rsidRPr="00410FEF">
        <w:t xml:space="preserve">. </w:t>
      </w:r>
    </w:p>
    <w:p w14:paraId="548262DD" w14:textId="4A3D8E59" w:rsidR="0085070A" w:rsidRPr="0085070A" w:rsidRDefault="005751E4" w:rsidP="009B0DC1">
      <w:pPr>
        <w:pStyle w:val="NumList"/>
        <w:rPr>
          <w:rFonts w:hint="eastAsia"/>
        </w:rPr>
      </w:pPr>
      <w:r>
        <w:t>Define</w:t>
      </w:r>
      <w:r w:rsidRPr="0085070A">
        <w:t xml:space="preserve"> </w:t>
      </w:r>
      <w:r w:rsidR="0085070A" w:rsidRPr="0085070A">
        <w:t>a function to create</w:t>
      </w:r>
      <w:r w:rsidR="0085070A">
        <w:t xml:space="preserve"> a</w:t>
      </w:r>
      <w:r w:rsidR="0085070A" w:rsidRPr="0085070A">
        <w:t xml:space="preserve"> new instance</w:t>
      </w:r>
      <w:r w:rsidR="0085070A">
        <w:t xml:space="preserve"> of the</w:t>
      </w:r>
      <w:r w:rsidR="0085070A" w:rsidRPr="0085070A">
        <w:t xml:space="preserve"> </w:t>
      </w:r>
      <w:r w:rsidR="0085070A" w:rsidRPr="0085070A">
        <w:rPr>
          <w:rFonts w:ascii="TheSansMonoConNormal" w:hAnsi="TheSansMonoConNormal"/>
          <w:bdr w:val="none" w:sz="0" w:space="0" w:color="auto" w:frame="1"/>
        </w:rPr>
        <w:t>SimpleShader</w:t>
      </w:r>
      <w:r w:rsidR="0085070A" w:rsidRPr="0085070A">
        <w:t xml:space="preserve"> </w:t>
      </w:r>
      <w:r w:rsidR="0085070A">
        <w:t>object.</w:t>
      </w:r>
    </w:p>
    <w:p w14:paraId="29179DB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The shader</w:t>
      </w:r>
    </w:p>
    <w:p w14:paraId="0A0B334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let mShader = null;</w:t>
      </w:r>
    </w:p>
    <w:p w14:paraId="6ABA050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lastRenderedPageBreak/>
        <w:t>function createShader() {</w:t>
      </w:r>
    </w:p>
    <w:p w14:paraId="7D60A5A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mShader = new </w:t>
      </w:r>
      <w:bookmarkStart w:id="120" w:name="_Hlk67889509"/>
      <w:r w:rsidRPr="0085070A">
        <w:rPr>
          <w:rFonts w:ascii="TheSansMonoConNormal" w:hAnsi="TheSansMonoConNormal"/>
          <w:noProof/>
          <w:sz w:val="18"/>
        </w:rPr>
        <w:t>SimpleShader</w:t>
      </w:r>
      <w:bookmarkEnd w:id="120"/>
      <w:r w:rsidRPr="0085070A">
        <w:rPr>
          <w:rFonts w:ascii="TheSansMonoConNormal" w:hAnsi="TheSansMonoConNormal"/>
          <w:noProof/>
          <w:sz w:val="18"/>
        </w:rPr>
        <w:t>(</w:t>
      </w:r>
    </w:p>
    <w:p w14:paraId="7FBFE10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"VertexShader",     // IDs of the script tag in the index.html </w:t>
      </w:r>
    </w:p>
    <w:p w14:paraId="7F283F4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"FragmentShader");  //  </w:t>
      </w:r>
    </w:p>
    <w:p w14:paraId="4610652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7E0470D6" w14:textId="368ABE61" w:rsidR="0085070A" w:rsidRPr="0085070A" w:rsidRDefault="0085070A" w:rsidP="009B0DC1">
      <w:pPr>
        <w:pStyle w:val="NumList"/>
        <w:rPr>
          <w:rFonts w:hint="eastAsia"/>
        </w:rPr>
      </w:pPr>
      <w:r w:rsidRPr="0085070A">
        <w:t xml:space="preserve">Modify the </w:t>
      </w:r>
      <w:r w:rsidRPr="008569F9">
        <w:rPr>
          <w:rStyle w:val="CodeInline"/>
        </w:rPr>
        <w:t>initWebGL()</w:t>
      </w:r>
      <w:r w:rsidRPr="0085070A">
        <w:t xml:space="preserve"> function to focus on only initializing the WebGL as follows</w:t>
      </w:r>
      <w:r w:rsidR="00F148F8">
        <w:t>.</w:t>
      </w:r>
    </w:p>
    <w:p w14:paraId="0B69B762" w14:textId="03B6651C"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initialize the WebGL</w:t>
      </w:r>
    </w:p>
    <w:p w14:paraId="71ACE4F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initWebGL(htmlCanvasID) {</w:t>
      </w:r>
    </w:p>
    <w:p w14:paraId="10D8EB0B"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let canvas = document.getElementById(htmlCanvasID);</w:t>
      </w:r>
    </w:p>
    <w:p w14:paraId="6CBDBCAA"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45FBC46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Get the standard or experimental webgl and binds to the Canvas area</w:t>
      </w:r>
    </w:p>
    <w:p w14:paraId="66A9E2E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store the results to the instance variable mGL</w:t>
      </w:r>
    </w:p>
    <w:p w14:paraId="1E72A91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 = canvas.getContext("webgl2") || canvas.getContext("experimental-webgl2");</w:t>
      </w:r>
    </w:p>
    <w:p w14:paraId="2FCC88E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54ADDC3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if (mGL === null) {</w:t>
      </w:r>
    </w:p>
    <w:p w14:paraId="2CE5137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document.write("&lt;br&gt;&lt;b&gt;WebGL 2 is not supported!&lt;/b&gt;");</w:t>
      </w:r>
    </w:p>
    <w:p w14:paraId="6B27FFD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return;</w:t>
      </w:r>
    </w:p>
    <w:p w14:paraId="788EA582"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w:t>
      </w:r>
    </w:p>
    <w:p w14:paraId="1370544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575EF359" w14:textId="4A1BC303" w:rsidR="0085070A" w:rsidRPr="0085070A" w:rsidRDefault="0085070A" w:rsidP="008569F9">
      <w:pPr>
        <w:pStyle w:val="NumList"/>
        <w:rPr>
          <w:rFonts w:hint="eastAsia"/>
        </w:rPr>
      </w:pPr>
      <w:r w:rsidRPr="0085070A">
        <w:t xml:space="preserve">Create an </w:t>
      </w:r>
      <w:r w:rsidRPr="0085070A">
        <w:rPr>
          <w:rFonts w:ascii="TheSansMonoConNormal" w:hAnsi="TheSansMonoConNormal"/>
          <w:bdr w:val="none" w:sz="0" w:space="0" w:color="auto" w:frame="1"/>
        </w:rPr>
        <w:t>init()</w:t>
      </w:r>
      <w:r w:rsidRPr="0085070A">
        <w:t xml:space="preserve"> function </w:t>
      </w:r>
      <w:r w:rsidR="00657FBF">
        <w:t xml:space="preserve">to perform engine-wide system initialization, </w:t>
      </w:r>
      <w:r w:rsidRPr="0085070A">
        <w:t xml:space="preserve">which </w:t>
      </w:r>
      <w:r w:rsidR="00657FBF">
        <w:t>includes initializing WebGL and</w:t>
      </w:r>
      <w:r w:rsidRPr="0085070A">
        <w:t xml:space="preserve"> the vertex buffer, and creat</w:t>
      </w:r>
      <w:r w:rsidR="00657FBF">
        <w:t>ing</w:t>
      </w:r>
      <w:r w:rsidRPr="0085070A">
        <w:t xml:space="preserve"> an instance of the </w:t>
      </w:r>
      <w:r w:rsidR="00657FBF">
        <w:t xml:space="preserve">simple </w:t>
      </w:r>
      <w:r w:rsidRPr="0085070A">
        <w:t>shader.</w:t>
      </w:r>
    </w:p>
    <w:p w14:paraId="70AA945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init(htmlCanvasID) {</w:t>
      </w:r>
    </w:p>
    <w:p w14:paraId="5B08D259" w14:textId="26152B20"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initWebGL(htmlCanvasID);  // setup mGL</w:t>
      </w:r>
    </w:p>
    <w:p w14:paraId="7C7A81F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vertexBuffer.init();        // setup mGLVertexBuffer</w:t>
      </w:r>
    </w:p>
    <w:p w14:paraId="02D8AE36" w14:textId="152426B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createShader();         // create the shader </w:t>
      </w:r>
    </w:p>
    <w:p w14:paraId="4D9FFA3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0D4E534B" w14:textId="256E175C" w:rsidR="0085070A" w:rsidRPr="0085070A" w:rsidRDefault="0085070A" w:rsidP="008569F9">
      <w:pPr>
        <w:pStyle w:val="NumList"/>
        <w:rPr>
          <w:rFonts w:hint="eastAsia"/>
        </w:rPr>
      </w:pPr>
      <w:r w:rsidRPr="0085070A">
        <w:t xml:space="preserve">Modify the clear canvas function to </w:t>
      </w:r>
      <w:r w:rsidR="00DB3CBA">
        <w:t xml:space="preserve">parameterize </w:t>
      </w:r>
      <w:r w:rsidRPr="0085070A">
        <w:t xml:space="preserve">the </w:t>
      </w:r>
      <w:r w:rsidR="00B572F2">
        <w:t xml:space="preserve">color to be </w:t>
      </w:r>
      <w:r w:rsidRPr="0085070A">
        <w:t>cleared to.</w:t>
      </w:r>
    </w:p>
    <w:p w14:paraId="10DE29C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clearCanvas(color) {</w:t>
      </w:r>
    </w:p>
    <w:p w14:paraId="35F5A6B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mGL.clearColor(color[0], color[1], color[2], color[3]);  // set the color to be cleared</w:t>
      </w:r>
    </w:p>
    <w:p w14:paraId="2C0971C7" w14:textId="0B82F97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mGL.clear(mGL.COLOR_BUFFER_BIT);      // clear to the color set</w:t>
      </w:r>
    </w:p>
    <w:p w14:paraId="015EBB1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691FAE1C" w14:textId="32AD31CF" w:rsidR="00EF01A0" w:rsidRDefault="00EF01A0" w:rsidP="008569F9">
      <w:pPr>
        <w:pStyle w:val="NumList"/>
        <w:rPr>
          <w:rFonts w:hint="eastAsia"/>
        </w:rPr>
      </w:pPr>
      <w:r>
        <w:t>Export the relevant functions for access by the rest of the game engine.</w:t>
      </w:r>
    </w:p>
    <w:p w14:paraId="0608B42D" w14:textId="65DB4709" w:rsidR="00EF01A0" w:rsidRPr="0085070A" w:rsidRDefault="00EF01A0" w:rsidP="005751E4">
      <w:pPr>
        <w:pStyle w:val="Code"/>
        <w:ind w:left="216" w:firstLine="720"/>
        <w:rPr>
          <w:rFonts w:hint="eastAsia"/>
        </w:rPr>
      </w:pPr>
      <w:r w:rsidRPr="0085070A">
        <w:t>export {</w:t>
      </w:r>
      <w:ins w:id="121" w:author="Kelvin Sung" w:date="2021-08-19T17:26:00Z">
        <w:r w:rsidR="009B79E5">
          <w:t xml:space="preserve"> </w:t>
        </w:r>
      </w:ins>
      <w:r w:rsidRPr="0085070A">
        <w:t>getGL, init, clearCanvas, drawSquare }</w:t>
      </w:r>
    </w:p>
    <w:p w14:paraId="2A3BDBAA" w14:textId="39BF7A6E" w:rsidR="0085070A" w:rsidRPr="0085070A" w:rsidRDefault="0085070A" w:rsidP="008569F9">
      <w:pPr>
        <w:pStyle w:val="NumList"/>
        <w:rPr>
          <w:rFonts w:hint="eastAsia"/>
        </w:rPr>
      </w:pPr>
      <w:r w:rsidRPr="0085070A">
        <w:lastRenderedPageBreak/>
        <w:t xml:space="preserve">Finally, remove the </w:t>
      </w:r>
      <w:r w:rsidRPr="0085070A">
        <w:rPr>
          <w:rFonts w:ascii="TheSansMonoConNormal" w:hAnsi="TheSansMonoConNormal"/>
          <w:bdr w:val="none" w:sz="0" w:space="0" w:color="auto" w:frame="1"/>
        </w:rPr>
        <w:t>window.onload</w:t>
      </w:r>
      <w:r w:rsidRPr="0085070A">
        <w:t xml:space="preserve"> function as </w:t>
      </w:r>
      <w:r w:rsidR="002F182B">
        <w:t xml:space="preserve">the behavior </w:t>
      </w:r>
      <w:r w:rsidR="005751E4">
        <w:t xml:space="preserve">of </w:t>
      </w:r>
      <w:r w:rsidR="002F182B">
        <w:t>the actual game should be defined by the client of the game engine, or</w:t>
      </w:r>
      <w:r w:rsidR="005751E4">
        <w:t xml:space="preserve"> in this case</w:t>
      </w:r>
      <w:r w:rsidR="002F182B">
        <w:t xml:space="preserve">, the </w:t>
      </w:r>
      <w:r w:rsidR="002F182B" w:rsidRPr="005751E4">
        <w:rPr>
          <w:rStyle w:val="CodeInline"/>
        </w:rPr>
        <w:t>MyGame</w:t>
      </w:r>
      <w:r w:rsidR="002F182B">
        <w:t xml:space="preserve"> class.</w:t>
      </w:r>
    </w:p>
    <w:p w14:paraId="73D038EF" w14:textId="168202E0" w:rsidR="000810B3" w:rsidRDefault="000810B3" w:rsidP="000743D5">
      <w:pPr>
        <w:pStyle w:val="BodyTextFirst"/>
        <w:rPr>
          <w:rFonts w:hint="eastAsia"/>
        </w:rPr>
      </w:pPr>
      <w:r w:rsidRPr="000810B3">
        <w:t xml:space="preserve">The </w:t>
      </w:r>
      <w:r w:rsidRPr="000743D5">
        <w:rPr>
          <w:rStyle w:val="CodeInline"/>
        </w:rPr>
        <w:t>src/engine</w:t>
      </w:r>
      <w:r w:rsidRPr="000810B3">
        <w:t xml:space="preserve"> folder </w:t>
      </w:r>
      <w:r>
        <w:t xml:space="preserve">now </w:t>
      </w:r>
      <w:r w:rsidRPr="000810B3">
        <w:t xml:space="preserve">contains the </w:t>
      </w:r>
      <w:r>
        <w:t xml:space="preserve">basic </w:t>
      </w:r>
      <w:r w:rsidRPr="000810B3">
        <w:t xml:space="preserve">source code </w:t>
      </w:r>
      <w:r>
        <w:t>for</w:t>
      </w:r>
      <w:r w:rsidRPr="000810B3">
        <w:t xml:space="preserve"> the </w:t>
      </w:r>
      <w:r w:rsidR="004912AD">
        <w:t xml:space="preserve">entire </w:t>
      </w:r>
      <w:r w:rsidRPr="000810B3">
        <w:t xml:space="preserve">game engine. </w:t>
      </w:r>
      <w:r w:rsidR="000743D5">
        <w:t>Due to these structural changes to your source code</w:t>
      </w:r>
      <w:r w:rsidRPr="000810B3">
        <w:t xml:space="preserve">, the game engine </w:t>
      </w:r>
      <w:r>
        <w:t>can now function as a</w:t>
      </w:r>
      <w:r w:rsidRPr="000810B3">
        <w:t xml:space="preserve"> simp</w:t>
      </w:r>
      <w:r>
        <w:t>le</w:t>
      </w:r>
      <w:r w:rsidRPr="000810B3">
        <w:t xml:space="preserve"> library that provides functionality for creating games</w:t>
      </w:r>
      <w:r w:rsidR="004912AD">
        <w:t>, or a simple Application Programming Interface (API)</w:t>
      </w:r>
      <w:r w:rsidRPr="000810B3">
        <w:t xml:space="preserve">. For now, your game engine consists of three </w:t>
      </w:r>
      <w:r>
        <w:t>files</w:t>
      </w:r>
      <w:r w:rsidRPr="000810B3">
        <w:t xml:space="preserve"> that support the initialization of WebGL and the drawing of a unit square</w:t>
      </w:r>
      <w:r>
        <w:t xml:space="preserve">, the </w:t>
      </w:r>
      <w:r w:rsidRPr="000743D5">
        <w:rPr>
          <w:rStyle w:val="CodeInline"/>
        </w:rPr>
        <w:t>core</w:t>
      </w:r>
      <w:r w:rsidR="000743D5">
        <w:t xml:space="preserve"> module</w:t>
      </w:r>
      <w:r>
        <w:t xml:space="preserve">, the </w:t>
      </w:r>
      <w:r w:rsidRPr="000743D5">
        <w:rPr>
          <w:rStyle w:val="CodeInline"/>
        </w:rPr>
        <w:t>vertex_buffer</w:t>
      </w:r>
      <w:r w:rsidR="000743D5">
        <w:t xml:space="preserve"> module</w:t>
      </w:r>
      <w:r>
        <w:t xml:space="preserve"> and the </w:t>
      </w:r>
      <w:r w:rsidRPr="000743D5">
        <w:rPr>
          <w:rStyle w:val="CodeInline"/>
        </w:rPr>
        <w:t xml:space="preserve">SimpleShader </w:t>
      </w:r>
      <w:r w:rsidR="004912AD">
        <w:t>class</w:t>
      </w:r>
      <w:r w:rsidRPr="000810B3">
        <w:t xml:space="preserve">. </w:t>
      </w:r>
      <w:r w:rsidR="003E3852">
        <w:t>New source files and functionality will continue to be added to t</w:t>
      </w:r>
      <w:r w:rsidRPr="000810B3">
        <w:t>his folder t</w:t>
      </w:r>
      <w:r w:rsidR="000743D5">
        <w:t>hroughout the remaining projects</w:t>
      </w:r>
      <w:r w:rsidR="003E3852">
        <w:t>.</w:t>
      </w:r>
      <w:r w:rsidRPr="000810B3">
        <w:t xml:space="preserve"> </w:t>
      </w:r>
      <w:r w:rsidR="003E3852">
        <w:t>E</w:t>
      </w:r>
      <w:r w:rsidRPr="000810B3">
        <w:t xml:space="preserve">ventually </w:t>
      </w:r>
      <w:r w:rsidR="003E3852">
        <w:t xml:space="preserve">this folder will contain </w:t>
      </w:r>
      <w:r w:rsidRPr="000810B3">
        <w:t>a complete and sophisticated game engine.</w:t>
      </w:r>
      <w:r w:rsidR="000743D5">
        <w:t xml:space="preserve"> However, the core library</w:t>
      </w:r>
      <w:r w:rsidR="003E3852">
        <w:t>-</w:t>
      </w:r>
      <w:r w:rsidR="000743D5">
        <w:t>like framework defined here will persist.</w:t>
      </w:r>
    </w:p>
    <w:p w14:paraId="353D3157" w14:textId="77777777" w:rsidR="000743D5" w:rsidRPr="000810B3" w:rsidRDefault="000743D5" w:rsidP="000743D5">
      <w:pPr>
        <w:pStyle w:val="BodyTextFirst"/>
        <w:rPr>
          <w:rFonts w:hint="eastAsia"/>
        </w:rPr>
      </w:pPr>
    </w:p>
    <w:p w14:paraId="3F54DA04" w14:textId="77777777" w:rsidR="000743D5" w:rsidRDefault="000743D5" w:rsidP="000743D5">
      <w:pPr>
        <w:pStyle w:val="Heading3"/>
      </w:pPr>
      <w:r>
        <w:t>The Client Source Code</w:t>
      </w:r>
    </w:p>
    <w:p w14:paraId="334293B7" w14:textId="3EB7E105" w:rsidR="000810B3" w:rsidRPr="000743D5" w:rsidRDefault="000743D5" w:rsidP="000743D5">
      <w:pPr>
        <w:pStyle w:val="BodyTextFirst"/>
        <w:rPr>
          <w:rFonts w:hint="eastAsia"/>
        </w:rPr>
      </w:pPr>
      <w:r w:rsidRPr="000743D5">
        <w:t xml:space="preserve">The </w:t>
      </w:r>
      <w:r w:rsidRPr="000743D5">
        <w:rPr>
          <w:rStyle w:val="CodeInline"/>
        </w:rPr>
        <w:t>src/</w:t>
      </w:r>
      <w:r>
        <w:rPr>
          <w:rStyle w:val="CodeInline"/>
        </w:rPr>
        <w:t>m</w:t>
      </w:r>
      <w:r w:rsidRPr="000743D5">
        <w:rPr>
          <w:rStyle w:val="CodeInline"/>
        </w:rPr>
        <w:t>y</w:t>
      </w:r>
      <w:r>
        <w:rPr>
          <w:rStyle w:val="CodeInline"/>
        </w:rPr>
        <w:t>_g</w:t>
      </w:r>
      <w:r w:rsidRPr="000743D5">
        <w:rPr>
          <w:rStyle w:val="CodeInline"/>
        </w:rPr>
        <w:t>ame</w:t>
      </w:r>
      <w:r w:rsidRPr="000743D5">
        <w:t xml:space="preserve"> folder will contain the actual source code </w:t>
      </w:r>
      <w:r>
        <w:t>for the</w:t>
      </w:r>
      <w:r w:rsidRPr="000743D5">
        <w:t xml:space="preserve"> game. As mentioned, the code in this folder will be referred to as the </w:t>
      </w:r>
      <w:r w:rsidRPr="000743D5">
        <w:rPr>
          <w:rStyle w:val="Emphasis"/>
        </w:rPr>
        <w:t>client</w:t>
      </w:r>
      <w:r w:rsidRPr="000743D5">
        <w:t xml:space="preserve"> of the game engine. For now, the source code in the </w:t>
      </w:r>
      <w:bookmarkStart w:id="122" w:name="_Hlk67883181"/>
      <w:r w:rsidRPr="00117F2A">
        <w:rPr>
          <w:rStyle w:val="CodeInline"/>
        </w:rPr>
        <w:t>my_game</w:t>
      </w:r>
      <w:r w:rsidRPr="000743D5">
        <w:t xml:space="preserve"> </w:t>
      </w:r>
      <w:bookmarkEnd w:id="122"/>
      <w:r w:rsidRPr="000743D5">
        <w:t xml:space="preserve">folder will focus on </w:t>
      </w:r>
      <w:r>
        <w:t>drawing a simple square by utilizing the</w:t>
      </w:r>
      <w:r w:rsidRPr="000743D5">
        <w:t xml:space="preserve"> functionality of the simple game engine</w:t>
      </w:r>
      <w:r>
        <w:t xml:space="preserve"> you defined</w:t>
      </w:r>
      <w:r w:rsidRPr="000743D5">
        <w:t>.</w:t>
      </w:r>
    </w:p>
    <w:p w14:paraId="33EA1CD4" w14:textId="58B04016" w:rsidR="00117F2A" w:rsidRDefault="00117F2A" w:rsidP="00117F2A">
      <w:pPr>
        <w:pStyle w:val="NumList"/>
        <w:numPr>
          <w:ilvl w:val="0"/>
          <w:numId w:val="25"/>
        </w:numPr>
        <w:tabs>
          <w:tab w:val="left" w:pos="216"/>
        </w:tabs>
        <w:spacing w:after="160" w:line="260" w:lineRule="exact"/>
        <w:ind w:right="864"/>
        <w:rPr>
          <w:rFonts w:hint="eastAsia"/>
        </w:rPr>
      </w:pPr>
      <w:r w:rsidRPr="001164CA">
        <w:t xml:space="preserve">Create a new source file in the </w:t>
      </w:r>
      <w:r w:rsidRPr="001164CA">
        <w:rPr>
          <w:rStyle w:val="CodeInline"/>
        </w:rPr>
        <w:t>src/</w:t>
      </w:r>
      <w:r w:rsidRPr="00117F2A">
        <w:rPr>
          <w:rStyle w:val="CodeInline"/>
        </w:rPr>
        <w:t xml:space="preserve">my_game </w:t>
      </w:r>
      <w:r w:rsidRPr="001164CA">
        <w:t xml:space="preserve">folder, or the </w:t>
      </w:r>
      <w:r w:rsidRPr="00117F2A">
        <w:rPr>
          <w:rStyle w:val="Emphasis"/>
        </w:rPr>
        <w:t>client</w:t>
      </w:r>
      <w:r w:rsidRPr="001164CA">
        <w:t xml:space="preserve"> folder, and name the file </w:t>
      </w:r>
      <w:r>
        <w:rPr>
          <w:rStyle w:val="CodeInline"/>
        </w:rPr>
        <w:t>m</w:t>
      </w:r>
      <w:r w:rsidRPr="001164CA">
        <w:rPr>
          <w:rStyle w:val="CodeInline"/>
        </w:rPr>
        <w:t>y</w:t>
      </w:r>
      <w:r>
        <w:rPr>
          <w:rStyle w:val="CodeInline"/>
        </w:rPr>
        <w:t>_g</w:t>
      </w:r>
      <w:r w:rsidRPr="001164CA">
        <w:rPr>
          <w:rStyle w:val="CodeInline"/>
        </w:rPr>
        <w:t>ame.js</w:t>
      </w:r>
      <w:r w:rsidRPr="001164CA">
        <w:t>.</w:t>
      </w:r>
    </w:p>
    <w:p w14:paraId="7C9763BB" w14:textId="0FF7E905" w:rsidR="00117F2A" w:rsidRDefault="00117F2A" w:rsidP="00117F2A">
      <w:pPr>
        <w:pStyle w:val="NumList"/>
        <w:numPr>
          <w:ilvl w:val="0"/>
          <w:numId w:val="25"/>
        </w:numPr>
        <w:rPr>
          <w:rFonts w:hint="eastAsia"/>
        </w:rPr>
      </w:pPr>
      <w:r>
        <w:t xml:space="preserve">Import the </w:t>
      </w:r>
      <w:r w:rsidRPr="0077442F">
        <w:rPr>
          <w:rStyle w:val="CodeInline"/>
        </w:rPr>
        <w:t>core</w:t>
      </w:r>
      <w:r>
        <w:t xml:space="preserve"> module as follows:</w:t>
      </w:r>
    </w:p>
    <w:p w14:paraId="2FFF2BC9" w14:textId="34B326E8" w:rsidR="00117F2A" w:rsidRDefault="00117F2A" w:rsidP="00C7159D">
      <w:pPr>
        <w:pStyle w:val="Code"/>
        <w:ind w:left="216" w:firstLine="720"/>
        <w:rPr>
          <w:rFonts w:hint="eastAsia"/>
        </w:rPr>
      </w:pPr>
      <w:r>
        <w:t>import * as engine from "../engine/core.js";</w:t>
      </w:r>
    </w:p>
    <w:p w14:paraId="57E85933" w14:textId="77777777" w:rsidR="00117F2A" w:rsidRDefault="00117F2A" w:rsidP="00117F2A">
      <w:pPr>
        <w:pStyle w:val="Code"/>
        <w:rPr>
          <w:rFonts w:hint="eastAsia"/>
        </w:rPr>
      </w:pPr>
    </w:p>
    <w:p w14:paraId="6B3F9755" w14:textId="740A6DF4" w:rsidR="00117F2A" w:rsidRDefault="005E6BF0" w:rsidP="00117F2A">
      <w:pPr>
        <w:pStyle w:val="NumList"/>
        <w:rPr>
          <w:rFonts w:hint="eastAsia"/>
        </w:rPr>
      </w:pPr>
      <w:r>
        <w:t xml:space="preserve">Define </w:t>
      </w:r>
      <w:r w:rsidR="00117F2A" w:rsidRPr="00117F2A">
        <w:rPr>
          <w:rStyle w:val="CodeInline"/>
        </w:rPr>
        <w:t xml:space="preserve">MyGame </w:t>
      </w:r>
      <w:r w:rsidR="00117F2A">
        <w:t>as a</w:t>
      </w:r>
      <w:r w:rsidR="006366DB">
        <w:t xml:space="preserve"> JavaScript class</w:t>
      </w:r>
      <w:r w:rsidR="00117F2A">
        <w:t xml:space="preserve"> and add a </w:t>
      </w:r>
      <w:r w:rsidR="00117F2A" w:rsidRPr="00117F2A">
        <w:rPr>
          <w:rStyle w:val="CodeInline"/>
        </w:rPr>
        <w:t>constructor</w:t>
      </w:r>
      <w:r w:rsidR="00117F2A">
        <w:t xml:space="preserve"> </w:t>
      </w:r>
      <w:r w:rsidR="006366DB">
        <w:t xml:space="preserve">to </w:t>
      </w:r>
      <w:r w:rsidR="00117F2A">
        <w:t xml:space="preserve">initialize the game </w:t>
      </w:r>
      <w:r w:rsidR="00117F2A" w:rsidRPr="00117F2A">
        <w:rPr>
          <w:rStyle w:val="CodeInline"/>
        </w:rPr>
        <w:t>engine</w:t>
      </w:r>
      <w:r w:rsidR="00117F2A">
        <w:t>, clear</w:t>
      </w:r>
      <w:del w:id="123" w:author="Jeb Pavleas" w:date="2021-08-23T09:08:00Z">
        <w:r w:rsidR="00117F2A" w:rsidDel="00941BC5">
          <w:delText>s</w:delText>
        </w:r>
      </w:del>
      <w:r w:rsidR="00117F2A">
        <w:t xml:space="preserve"> the </w:t>
      </w:r>
      <w:r w:rsidR="00117F2A" w:rsidRPr="00117F2A">
        <w:rPr>
          <w:rStyle w:val="CodeInline"/>
        </w:rPr>
        <w:t>canvas</w:t>
      </w:r>
      <w:r w:rsidR="00117F2A">
        <w:rPr>
          <w:rStyle w:val="CodeInline"/>
        </w:rPr>
        <w:t>,</w:t>
      </w:r>
      <w:r w:rsidR="00117F2A">
        <w:t xml:space="preserve"> and draw</w:t>
      </w:r>
      <w:del w:id="124" w:author="Jeb Pavleas" w:date="2021-08-23T09:08:00Z">
        <w:r w:rsidR="00117F2A" w:rsidDel="00941BC5">
          <w:delText>s</w:delText>
        </w:r>
      </w:del>
      <w:r w:rsidR="00117F2A">
        <w:t xml:space="preserve"> </w:t>
      </w:r>
      <w:del w:id="125" w:author="Jeb Pavleas" w:date="2021-08-23T09:08:00Z">
        <w:r w:rsidR="00117F2A" w:rsidDel="00941BC5">
          <w:delText xml:space="preserve">a </w:delText>
        </w:r>
      </w:del>
      <w:ins w:id="126" w:author="Jeb Pavleas" w:date="2021-08-23T09:08:00Z">
        <w:r w:rsidR="00941BC5">
          <w:t>the</w:t>
        </w:r>
        <w:r w:rsidR="00941BC5">
          <w:t xml:space="preserve"> </w:t>
        </w:r>
      </w:ins>
      <w:r w:rsidR="00117F2A">
        <w:t>square.</w:t>
      </w:r>
    </w:p>
    <w:p w14:paraId="019D8581" w14:textId="77777777" w:rsidR="00117F2A" w:rsidRDefault="00117F2A" w:rsidP="00C7159D">
      <w:pPr>
        <w:pStyle w:val="Code"/>
        <w:ind w:left="936"/>
        <w:rPr>
          <w:rFonts w:hint="eastAsia"/>
        </w:rPr>
      </w:pPr>
      <w:r>
        <w:t xml:space="preserve">class </w:t>
      </w:r>
      <w:bookmarkStart w:id="127" w:name="_Hlk67883474"/>
      <w:r>
        <w:t xml:space="preserve">MyGame </w:t>
      </w:r>
      <w:bookmarkEnd w:id="127"/>
      <w:r>
        <w:t>{</w:t>
      </w:r>
    </w:p>
    <w:p w14:paraId="13174F74" w14:textId="77777777" w:rsidR="00117F2A" w:rsidRDefault="00117F2A" w:rsidP="00C7159D">
      <w:pPr>
        <w:pStyle w:val="Code"/>
        <w:ind w:left="936"/>
        <w:rPr>
          <w:rFonts w:hint="eastAsia"/>
        </w:rPr>
      </w:pPr>
      <w:r>
        <w:t xml:space="preserve">    constructor(htmlCanvasID) {</w:t>
      </w:r>
    </w:p>
    <w:p w14:paraId="004FC15B" w14:textId="77777777" w:rsidR="00117F2A" w:rsidRDefault="00117F2A" w:rsidP="00C7159D">
      <w:pPr>
        <w:pStyle w:val="Code"/>
        <w:ind w:left="936"/>
        <w:rPr>
          <w:rFonts w:hint="eastAsia"/>
        </w:rPr>
      </w:pPr>
      <w:r>
        <w:t xml:space="preserve">        // Step A: Initialize the game engine</w:t>
      </w:r>
    </w:p>
    <w:p w14:paraId="0EB95F1F" w14:textId="77777777" w:rsidR="00117F2A" w:rsidRDefault="00117F2A" w:rsidP="00C7159D">
      <w:pPr>
        <w:pStyle w:val="Code"/>
        <w:ind w:left="936"/>
        <w:rPr>
          <w:rFonts w:hint="eastAsia"/>
        </w:rPr>
      </w:pPr>
      <w:r>
        <w:t xml:space="preserve">        engine.init(htmlCanvasID);</w:t>
      </w:r>
    </w:p>
    <w:p w14:paraId="7882D3AE" w14:textId="77777777" w:rsidR="00117F2A" w:rsidRDefault="00117F2A" w:rsidP="00C7159D">
      <w:pPr>
        <w:pStyle w:val="Code"/>
        <w:ind w:left="936"/>
        <w:rPr>
          <w:rFonts w:hint="eastAsia"/>
        </w:rPr>
      </w:pPr>
    </w:p>
    <w:p w14:paraId="4DFFBF9A" w14:textId="77777777" w:rsidR="00117F2A" w:rsidRDefault="00117F2A" w:rsidP="00C7159D">
      <w:pPr>
        <w:pStyle w:val="Code"/>
        <w:ind w:left="936"/>
        <w:rPr>
          <w:rFonts w:hint="eastAsia"/>
        </w:rPr>
      </w:pPr>
      <w:r>
        <w:t xml:space="preserve">        // Step B: Clear the canvas</w:t>
      </w:r>
    </w:p>
    <w:p w14:paraId="67665547" w14:textId="77777777" w:rsidR="00117F2A" w:rsidRDefault="00117F2A" w:rsidP="00C7159D">
      <w:pPr>
        <w:pStyle w:val="Code"/>
        <w:ind w:left="936"/>
        <w:rPr>
          <w:rFonts w:hint="eastAsia"/>
        </w:rPr>
      </w:pPr>
      <w:r>
        <w:t xml:space="preserve">        engine.clearCanvas([0, 0.8, 0, 1]);</w:t>
      </w:r>
    </w:p>
    <w:p w14:paraId="5BE278EE" w14:textId="77777777" w:rsidR="00117F2A" w:rsidRDefault="00117F2A" w:rsidP="00C7159D">
      <w:pPr>
        <w:pStyle w:val="Code"/>
        <w:ind w:left="936"/>
        <w:rPr>
          <w:rFonts w:hint="eastAsia"/>
        </w:rPr>
      </w:pPr>
    </w:p>
    <w:p w14:paraId="1A463122" w14:textId="77777777" w:rsidR="00117F2A" w:rsidRDefault="00117F2A" w:rsidP="00C7159D">
      <w:pPr>
        <w:pStyle w:val="Code"/>
        <w:ind w:left="936"/>
        <w:rPr>
          <w:rFonts w:hint="eastAsia"/>
        </w:rPr>
      </w:pPr>
      <w:r>
        <w:t xml:space="preserve">        // Step C: Draw the square</w:t>
      </w:r>
    </w:p>
    <w:p w14:paraId="11D7A3B2" w14:textId="77777777" w:rsidR="00117F2A" w:rsidRDefault="00117F2A" w:rsidP="00C7159D">
      <w:pPr>
        <w:pStyle w:val="Code"/>
        <w:ind w:left="936"/>
        <w:rPr>
          <w:rFonts w:hint="eastAsia"/>
        </w:rPr>
      </w:pPr>
      <w:r>
        <w:t xml:space="preserve">        engine.drawSquare();</w:t>
      </w:r>
    </w:p>
    <w:p w14:paraId="18AF9BF0" w14:textId="77777777" w:rsidR="00117F2A" w:rsidRDefault="00117F2A" w:rsidP="00C7159D">
      <w:pPr>
        <w:pStyle w:val="Code"/>
        <w:ind w:left="936"/>
        <w:rPr>
          <w:rFonts w:hint="eastAsia"/>
        </w:rPr>
      </w:pPr>
      <w:r>
        <w:t xml:space="preserve">    }</w:t>
      </w:r>
    </w:p>
    <w:p w14:paraId="23FE097A" w14:textId="16FA954E" w:rsidR="00117F2A" w:rsidRDefault="00117F2A" w:rsidP="00C7159D">
      <w:pPr>
        <w:pStyle w:val="Code"/>
        <w:ind w:left="936"/>
        <w:rPr>
          <w:rFonts w:hint="eastAsia"/>
        </w:rPr>
      </w:pPr>
      <w:r>
        <w:lastRenderedPageBreak/>
        <w:t>}</w:t>
      </w:r>
    </w:p>
    <w:p w14:paraId="63BE4524" w14:textId="7F5E0FAB" w:rsidR="00117F2A" w:rsidRDefault="00F067A9" w:rsidP="00117F2A">
      <w:pPr>
        <w:pStyle w:val="NumList"/>
        <w:rPr>
          <w:rFonts w:hint="eastAsia"/>
        </w:rPr>
      </w:pPr>
      <w:r>
        <w:t>B</w:t>
      </w:r>
      <w:r w:rsidR="00117F2A">
        <w:t xml:space="preserve">ind the creation of a </w:t>
      </w:r>
      <w:r w:rsidR="00117F2A" w:rsidRPr="00117F2A">
        <w:rPr>
          <w:rStyle w:val="CodeInline"/>
        </w:rPr>
        <w:t>new</w:t>
      </w:r>
      <w:r w:rsidR="00117F2A">
        <w:t xml:space="preserve"> instance of the </w:t>
      </w:r>
      <w:r w:rsidR="00117F2A" w:rsidRPr="00117F2A">
        <w:rPr>
          <w:rStyle w:val="CodeInline"/>
        </w:rPr>
        <w:t>MyGame</w:t>
      </w:r>
      <w:r w:rsidR="00117F2A">
        <w:t xml:space="preserve"> object to the </w:t>
      </w:r>
      <w:r w:rsidR="00117F2A" w:rsidRPr="00117F2A">
        <w:rPr>
          <w:rStyle w:val="CodeInline"/>
        </w:rPr>
        <w:t>window.onload</w:t>
      </w:r>
      <w:r w:rsidR="00117F2A">
        <w:t xml:space="preserve"> function.</w:t>
      </w:r>
    </w:p>
    <w:p w14:paraId="156F5C49" w14:textId="77777777" w:rsidR="00117F2A" w:rsidRDefault="00117F2A" w:rsidP="00C7159D">
      <w:pPr>
        <w:pStyle w:val="Code"/>
        <w:ind w:left="936"/>
        <w:rPr>
          <w:rFonts w:hint="eastAsia"/>
        </w:rPr>
      </w:pPr>
      <w:r>
        <w:t>window.onload = function() {</w:t>
      </w:r>
    </w:p>
    <w:p w14:paraId="6C3406B4" w14:textId="77777777" w:rsidR="00117F2A" w:rsidRDefault="00117F2A" w:rsidP="00C7159D">
      <w:pPr>
        <w:pStyle w:val="Code"/>
        <w:ind w:left="936"/>
        <w:rPr>
          <w:rFonts w:hint="eastAsia"/>
        </w:rPr>
      </w:pPr>
      <w:r>
        <w:t xml:space="preserve">    new MyGame('GLCanvas');</w:t>
      </w:r>
    </w:p>
    <w:p w14:paraId="53CEAB5A" w14:textId="76BC40CE" w:rsidR="00F067A9" w:rsidRDefault="00117F2A" w:rsidP="00C7159D">
      <w:pPr>
        <w:pStyle w:val="Code"/>
        <w:ind w:left="936"/>
        <w:rPr>
          <w:rFonts w:hint="eastAsia"/>
        </w:rPr>
      </w:pPr>
      <w:r>
        <w:t>}</w:t>
      </w:r>
    </w:p>
    <w:p w14:paraId="56D3CE15" w14:textId="57D2C6D3" w:rsidR="00F067A9" w:rsidRDefault="00F067A9" w:rsidP="00F067A9">
      <w:pPr>
        <w:pStyle w:val="NumList"/>
        <w:rPr>
          <w:rFonts w:hint="eastAsia"/>
        </w:rPr>
      </w:pPr>
      <w:r>
        <w:t xml:space="preserve">Finally, modify the </w:t>
      </w:r>
      <w:r w:rsidRPr="00F067A9">
        <w:rPr>
          <w:rStyle w:val="CodeInline"/>
        </w:rPr>
        <w:t>index.html</w:t>
      </w:r>
      <w:r>
        <w:t xml:space="preserve"> to </w:t>
      </w:r>
      <w:r w:rsidR="00003413">
        <w:t xml:space="preserve">load </w:t>
      </w:r>
      <w:r>
        <w:t xml:space="preserve">the game client rather than the engine </w:t>
      </w:r>
      <w:r w:rsidRPr="00F067A9">
        <w:rPr>
          <w:rStyle w:val="CodeInline"/>
        </w:rPr>
        <w:t>core.js</w:t>
      </w:r>
      <w:r w:rsidRPr="00F067A9">
        <w:t xml:space="preserve"> within the </w:t>
      </w:r>
      <w:r w:rsidRPr="00F067A9">
        <w:rPr>
          <w:rStyle w:val="CodeInline"/>
        </w:rPr>
        <w:t>head</w:t>
      </w:r>
      <w:r w:rsidRPr="00F067A9">
        <w:t xml:space="preserve"> element</w:t>
      </w:r>
      <w:r w:rsidR="00003413">
        <w:t>.</w:t>
      </w:r>
    </w:p>
    <w:p w14:paraId="5AB3CBC9" w14:textId="2D2E4EB2" w:rsidR="00F067A9" w:rsidRDefault="00F067A9" w:rsidP="00C7159D">
      <w:pPr>
        <w:pStyle w:val="Code"/>
        <w:ind w:left="216" w:firstLine="720"/>
        <w:rPr>
          <w:rFonts w:hint="eastAsia"/>
        </w:rPr>
      </w:pPr>
      <w:r w:rsidRPr="00F067A9">
        <w:t>&lt;script type="module" src="./src/my_game/my_game.js"&gt;&lt;/script&gt;</w:t>
      </w:r>
    </w:p>
    <w:p w14:paraId="0633194B" w14:textId="77777777" w:rsidR="00F067A9" w:rsidRPr="001164CA" w:rsidRDefault="00F067A9" w:rsidP="00F067A9">
      <w:pPr>
        <w:pStyle w:val="Code"/>
        <w:rPr>
          <w:rFonts w:hint="eastAsia"/>
        </w:rPr>
      </w:pPr>
    </w:p>
    <w:p w14:paraId="13F968D0" w14:textId="77777777" w:rsidR="00F067A9" w:rsidRDefault="00F067A9" w:rsidP="00F067A9">
      <w:pPr>
        <w:pStyle w:val="Heading2"/>
      </w:pPr>
      <w:r>
        <w:t>Observations</w:t>
      </w:r>
    </w:p>
    <w:p w14:paraId="2B36A5AA" w14:textId="060B6A0B" w:rsidR="0077442F" w:rsidRDefault="00F067A9" w:rsidP="00F067A9">
      <w:pPr>
        <w:pStyle w:val="BodyTextFirst"/>
        <w:rPr>
          <w:rFonts w:hint="eastAsia"/>
        </w:rPr>
      </w:pPr>
      <w:r>
        <w:t xml:space="preserve">Although you’re accomplishing the same tasks as with the previous project, with this project you have created </w:t>
      </w:r>
      <w:r w:rsidR="00274DF6">
        <w:t xml:space="preserve">an </w:t>
      </w:r>
      <w:r>
        <w:t xml:space="preserve">infrastructure that supports subsequent modifications and expansions of your game engine. You have organized your source code into separate and logical folders, </w:t>
      </w:r>
      <w:r w:rsidR="00274DF6">
        <w:t xml:space="preserve">organized the </w:t>
      </w:r>
      <w:r w:rsidRPr="002568D5">
        <w:rPr>
          <w:rFonts w:hint="eastAsia"/>
          <w:rPrChange w:id="128" w:author="Kelvin Sung" w:date="2021-08-19T17:30:00Z">
            <w:rPr>
              <w:rStyle w:val="CodeInline"/>
              <w:rFonts w:hint="eastAsia"/>
            </w:rPr>
          </w:rPrChange>
        </w:rPr>
        <w:t>Singleton</w:t>
      </w:r>
      <w:r>
        <w:t xml:space="preserve">-like </w:t>
      </w:r>
      <w:r w:rsidR="00274DF6">
        <w:t xml:space="preserve">modules </w:t>
      </w:r>
      <w:r>
        <w:t xml:space="preserve">to implement core functionality of the engine, and gained experience with abstracting the </w:t>
      </w:r>
      <w:r w:rsidRPr="00F067A9">
        <w:rPr>
          <w:rStyle w:val="CodeInline"/>
        </w:rPr>
        <w:t>SimpleShader</w:t>
      </w:r>
      <w:r>
        <w:t xml:space="preserve"> </w:t>
      </w:r>
      <w:r w:rsidR="00274DF6">
        <w:t xml:space="preserve">class </w:t>
      </w:r>
      <w:r>
        <w:t xml:space="preserve">that will support future design and code reuse. With the engine now comprised of well-defined </w:t>
      </w:r>
      <w:r w:rsidR="00274DF6">
        <w:t xml:space="preserve">modules and </w:t>
      </w:r>
      <w:r>
        <w:t>objects with clean interface methods, you can now focus on learning new concepts and abstractions, which you can use to continually add to your engine.</w:t>
      </w:r>
    </w:p>
    <w:p w14:paraId="73D2E3D2" w14:textId="77777777" w:rsidR="00F067A9" w:rsidRDefault="00F067A9" w:rsidP="00C01C96">
      <w:pPr>
        <w:pStyle w:val="Heading1"/>
      </w:pPr>
      <w:r>
        <w:t>Separating GLSL from HTML</w:t>
      </w:r>
    </w:p>
    <w:p w14:paraId="1054485A" w14:textId="0251E5B9" w:rsidR="00F067A9" w:rsidRDefault="00003A82" w:rsidP="00F067A9">
      <w:pPr>
        <w:pStyle w:val="BodyTextFirst"/>
        <w:rPr>
          <w:rFonts w:hint="eastAsia"/>
        </w:rPr>
      </w:pPr>
      <w:r>
        <w:t xml:space="preserve">Thus far </w:t>
      </w:r>
      <w:r w:rsidR="00F067A9" w:rsidRPr="00C01C96">
        <w:t xml:space="preserve">in your projects the GLSL shader code is embedded in the HTML source code of </w:t>
      </w:r>
      <w:r w:rsidR="00F067A9" w:rsidRPr="00C01C96">
        <w:rPr>
          <w:rStyle w:val="CodeInline"/>
        </w:rPr>
        <w:t>index.html</w:t>
      </w:r>
      <w:r w:rsidR="00F067A9" w:rsidRPr="00C01C96">
        <w:t xml:space="preserve">. This organization means that new shaders must be added through the editing of the </w:t>
      </w:r>
      <w:r w:rsidR="00F067A9" w:rsidRPr="00C01C96">
        <w:rPr>
          <w:rStyle w:val="CodeInline"/>
        </w:rPr>
        <w:t>index.html</w:t>
      </w:r>
      <w:r w:rsidR="00F067A9" w:rsidRPr="00C01C96">
        <w:t xml:space="preserve"> file. Logically, GLSL shaders should be organized separately from HTML source files; logistically, continuously adding to </w:t>
      </w:r>
      <w:r w:rsidR="00F067A9" w:rsidRPr="00C01C96">
        <w:rPr>
          <w:rStyle w:val="CodeInline"/>
        </w:rPr>
        <w:t>index.html</w:t>
      </w:r>
      <w:r w:rsidR="00F067A9" w:rsidRPr="00C01C96">
        <w:t xml:space="preserve"> will result in a </w:t>
      </w:r>
      <w:r w:rsidRPr="00C01C96">
        <w:t xml:space="preserve">cluttered </w:t>
      </w:r>
      <w:r>
        <w:t xml:space="preserve">and </w:t>
      </w:r>
      <w:r w:rsidR="00F067A9" w:rsidRPr="00C01C96">
        <w:t xml:space="preserve">unmanageable file that would become difficult to work with. For these reasons, the GLSL shaders should be stored in separate source files. </w:t>
      </w:r>
    </w:p>
    <w:p w14:paraId="0C686729" w14:textId="77777777" w:rsidR="00F067A9" w:rsidRDefault="00F067A9" w:rsidP="00C01C96">
      <w:pPr>
        <w:pStyle w:val="Heading2"/>
      </w:pPr>
      <w:r>
        <w:t>The Shader Source Files Project</w:t>
      </w:r>
    </w:p>
    <w:p w14:paraId="1C4A47CB" w14:textId="4DE5BE5F" w:rsidR="00F067A9" w:rsidRDefault="00F067A9" w:rsidP="00F067A9">
      <w:pPr>
        <w:pStyle w:val="BodyTextFirst"/>
        <w:rPr>
          <w:rFonts w:hint="eastAsia"/>
        </w:rPr>
      </w:pPr>
      <w:r>
        <w:t xml:space="preserve">This project demonstrates how to separate the GLSL shaders into separate files. As illustrated in Figure 2-9, when running this project, a white rectangle is displayed on a greenish canvas, identical to the previous projects. The source code to this project is defined in the </w:t>
      </w:r>
      <w:r w:rsidR="00C01C96" w:rsidRPr="00C01C96">
        <w:rPr>
          <w:rStyle w:val="CodeInline"/>
        </w:rPr>
        <w:t>c</w:t>
      </w:r>
      <w:r w:rsidRPr="00C01C96">
        <w:rPr>
          <w:rStyle w:val="CodeInline"/>
        </w:rPr>
        <w:t>hapter2/2.5.shader</w:t>
      </w:r>
      <w:r w:rsidR="00C01C96" w:rsidRPr="00C01C96">
        <w:rPr>
          <w:rStyle w:val="CodeInline"/>
        </w:rPr>
        <w:t>_s</w:t>
      </w:r>
      <w:r w:rsidRPr="00C01C96">
        <w:rPr>
          <w:rStyle w:val="CodeInline"/>
        </w:rPr>
        <w:t>ource</w:t>
      </w:r>
      <w:r w:rsidR="00C01C96" w:rsidRPr="00C01C96">
        <w:rPr>
          <w:rStyle w:val="CodeInline"/>
        </w:rPr>
        <w:t>_f</w:t>
      </w:r>
      <w:r w:rsidRPr="00C01C96">
        <w:rPr>
          <w:rStyle w:val="CodeInline"/>
        </w:rPr>
        <w:t>iles</w:t>
      </w:r>
      <w:r>
        <w:t xml:space="preserve"> folder.</w:t>
      </w:r>
    </w:p>
    <w:p w14:paraId="68B0FD8D" w14:textId="2E93D223" w:rsidR="00F067A9" w:rsidRDefault="00C01C96" w:rsidP="00C01C96">
      <w:pPr>
        <w:pStyle w:val="Figure"/>
      </w:pPr>
      <w:r w:rsidRPr="00C01C96">
        <w:rPr>
          <w:noProof/>
        </w:rPr>
        <w:lastRenderedPageBreak/>
        <w:drawing>
          <wp:inline distT="0" distB="0" distL="0" distR="0" wp14:anchorId="187C382D" wp14:editId="7083DF64">
            <wp:extent cx="385445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3854450" cy="2921000"/>
                    </a:xfrm>
                    <a:prstGeom prst="rect">
                      <a:avLst/>
                    </a:prstGeom>
                    <a:noFill/>
                    <a:ln>
                      <a:noFill/>
                    </a:ln>
                  </pic:spPr>
                </pic:pic>
              </a:graphicData>
            </a:graphic>
          </wp:inline>
        </w:drawing>
      </w:r>
      <w:r w:rsidR="00F067A9">
        <w:t xml:space="preserve"> </w:t>
      </w:r>
    </w:p>
    <w:p w14:paraId="68FBFD03" w14:textId="77777777" w:rsidR="00F067A9" w:rsidRDefault="00F067A9" w:rsidP="00C01C96">
      <w:pPr>
        <w:pStyle w:val="FigureCaption"/>
      </w:pPr>
      <w:r>
        <w:t>Figure 2-9. Running the Shader Source Files project</w:t>
      </w:r>
    </w:p>
    <w:p w14:paraId="2626406C" w14:textId="77777777" w:rsidR="00F067A9" w:rsidRDefault="00F067A9" w:rsidP="00F067A9">
      <w:pPr>
        <w:pStyle w:val="BodyTextFirst"/>
        <w:rPr>
          <w:rFonts w:hint="eastAsia"/>
        </w:rPr>
      </w:pPr>
      <w:r>
        <w:t>The goals of the project are as follows:</w:t>
      </w:r>
    </w:p>
    <w:p w14:paraId="24822B07" w14:textId="77F1512B" w:rsidR="00F067A9" w:rsidRDefault="00F067A9" w:rsidP="00C01C96">
      <w:pPr>
        <w:pStyle w:val="Bullet"/>
        <w:rPr>
          <w:rFonts w:hint="eastAsia"/>
        </w:rPr>
      </w:pPr>
      <w:r>
        <w:t>To separate the GLSL shaders from the HTML source code</w:t>
      </w:r>
    </w:p>
    <w:p w14:paraId="00E41A6E" w14:textId="6E996CAC" w:rsidR="00F067A9" w:rsidRDefault="00F067A9" w:rsidP="00C01C96">
      <w:pPr>
        <w:pStyle w:val="Bullet"/>
        <w:rPr>
          <w:rFonts w:hint="eastAsia"/>
        </w:rPr>
      </w:pPr>
      <w:r>
        <w:t>To demonstrate how to load the shader source files during runtime</w:t>
      </w:r>
    </w:p>
    <w:p w14:paraId="0EEAE279" w14:textId="58E0FD0E" w:rsidR="00C01C96" w:rsidRDefault="00C01C96" w:rsidP="00C01C96">
      <w:pPr>
        <w:pStyle w:val="Heading3"/>
      </w:pPr>
      <w:r w:rsidRPr="00C01C96">
        <w:t>Loading Shaders in SimpleShader</w:t>
      </w:r>
    </w:p>
    <w:p w14:paraId="4A58F2DA" w14:textId="18478A66" w:rsidR="00C01C96" w:rsidRDefault="00C01C96" w:rsidP="00C01C96">
      <w:pPr>
        <w:pStyle w:val="BodyTextFirst"/>
        <w:rPr>
          <w:rFonts w:hint="eastAsia"/>
        </w:rPr>
      </w:pPr>
      <w:r w:rsidRPr="00C01C96">
        <w:t xml:space="preserve">Instead of loading the GLSL shaders as part of the HTML document, the </w:t>
      </w:r>
      <w:r w:rsidRPr="00C01C96">
        <w:rPr>
          <w:rStyle w:val="CodeInline"/>
        </w:rPr>
        <w:t>loadAndCompileShader()</w:t>
      </w:r>
      <w:r w:rsidRPr="00C01C96">
        <w:t xml:space="preserve"> in </w:t>
      </w:r>
      <w:r w:rsidRPr="00C01C96">
        <w:rPr>
          <w:rStyle w:val="CodeInline"/>
        </w:rPr>
        <w:t>SimpleShader</w:t>
      </w:r>
      <w:r w:rsidRPr="00C01C96">
        <w:t xml:space="preserve"> can be modified to load the GLSL shaders as separate files.</w:t>
      </w:r>
    </w:p>
    <w:p w14:paraId="21C0330E" w14:textId="2E54FE65" w:rsidR="00C01C96" w:rsidRDefault="00C01C96" w:rsidP="00C01C96">
      <w:pPr>
        <w:pStyle w:val="NumList"/>
        <w:numPr>
          <w:ilvl w:val="0"/>
          <w:numId w:val="26"/>
        </w:numPr>
        <w:rPr>
          <w:rFonts w:hint="eastAsia"/>
        </w:rPr>
      </w:pPr>
      <w:r w:rsidRPr="00C01C96">
        <w:t xml:space="preserve">Continue from </w:t>
      </w:r>
      <w:r w:rsidR="0037653E">
        <w:t xml:space="preserve">the </w:t>
      </w:r>
      <w:r w:rsidRPr="00C01C96">
        <w:t>previous project</w:t>
      </w:r>
      <w:r w:rsidR="00240A66">
        <w:t xml:space="preserve">, </w:t>
      </w:r>
      <w:r w:rsidRPr="00C01C96">
        <w:t xml:space="preserve">open the </w:t>
      </w:r>
      <w:ins w:id="129" w:author="Jeb Pavleas" w:date="2021-08-24T00:09:00Z">
        <w:r w:rsidR="0037236A">
          <w:rPr>
            <w:rStyle w:val="CodeInline"/>
          </w:rPr>
          <w:t>s</w:t>
        </w:r>
      </w:ins>
      <w:commentRangeStart w:id="130"/>
      <w:del w:id="131" w:author="Jeb Pavleas" w:date="2021-08-24T00:09:00Z">
        <w:r w:rsidRPr="00C01C96" w:rsidDel="0037236A">
          <w:rPr>
            <w:rStyle w:val="CodeInline"/>
          </w:rPr>
          <w:delText>S</w:delText>
        </w:r>
      </w:del>
      <w:r w:rsidRPr="00C01C96">
        <w:rPr>
          <w:rStyle w:val="CodeInline"/>
        </w:rPr>
        <w:t>imple</w:t>
      </w:r>
      <w:ins w:id="132" w:author="Jeb Pavleas" w:date="2021-08-24T00:09:00Z">
        <w:r w:rsidR="0037236A">
          <w:rPr>
            <w:rStyle w:val="CodeInline"/>
          </w:rPr>
          <w:t>_s</w:t>
        </w:r>
      </w:ins>
      <w:del w:id="133" w:author="Jeb Pavleas" w:date="2021-08-24T00:09:00Z">
        <w:r w:rsidRPr="00C01C96" w:rsidDel="0037236A">
          <w:rPr>
            <w:rStyle w:val="CodeInline"/>
          </w:rPr>
          <w:delText>S</w:delText>
        </w:r>
      </w:del>
      <w:r w:rsidRPr="00C01C96">
        <w:rPr>
          <w:rStyle w:val="CodeInline"/>
        </w:rPr>
        <w:t>hader</w:t>
      </w:r>
      <w:commentRangeEnd w:id="130"/>
      <w:r w:rsidR="005F02F1">
        <w:rPr>
          <w:rStyle w:val="CommentReference"/>
          <w:rFonts w:asciiTheme="minorHAnsi" w:hAnsiTheme="minorHAnsi"/>
        </w:rPr>
        <w:commentReference w:id="130"/>
      </w:r>
      <w:r w:rsidRPr="00C01C96">
        <w:rPr>
          <w:rStyle w:val="CodeInline"/>
        </w:rPr>
        <w:t>.js</w:t>
      </w:r>
      <w:r w:rsidRPr="00C01C96">
        <w:t xml:space="preserve"> file</w:t>
      </w:r>
      <w:r w:rsidR="00240A66">
        <w:t>,</w:t>
      </w:r>
      <w:r w:rsidRPr="00C01C96">
        <w:t xml:space="preserve"> edit the </w:t>
      </w:r>
      <w:bookmarkStart w:id="134" w:name="_Hlk67885205"/>
      <w:r w:rsidRPr="00C01C96">
        <w:rPr>
          <w:rStyle w:val="CodeInline"/>
        </w:rPr>
        <w:t>loadAndCompileShader()</w:t>
      </w:r>
      <w:r w:rsidRPr="00C01C96">
        <w:t xml:space="preserve"> function</w:t>
      </w:r>
      <w:r w:rsidR="00240A66">
        <w:t>,</w:t>
      </w:r>
      <w:r w:rsidRPr="00C01C96">
        <w:t xml:space="preserve"> </w:t>
      </w:r>
      <w:bookmarkEnd w:id="134"/>
      <w:r w:rsidRPr="00C01C96">
        <w:t>to receive a file path instead of an HTML ID</w:t>
      </w:r>
      <w:r w:rsidR="00240A66">
        <w:t>.</w:t>
      </w:r>
    </w:p>
    <w:p w14:paraId="49FD1689" w14:textId="306E8BEB" w:rsidR="00C01C96" w:rsidRPr="00C01C96" w:rsidRDefault="00C01C96" w:rsidP="00C7159D">
      <w:pPr>
        <w:pStyle w:val="Code"/>
        <w:ind w:left="216" w:firstLine="720"/>
        <w:rPr>
          <w:rFonts w:hint="eastAsia"/>
        </w:rPr>
      </w:pPr>
      <w:r w:rsidRPr="00C01C96">
        <w:t>function loadAndCompileShader(filePath, shaderType)</w:t>
      </w:r>
    </w:p>
    <w:p w14:paraId="412B1406" w14:textId="0D93B90E" w:rsidR="00B77F63" w:rsidRPr="00B77F63" w:rsidRDefault="00B77F63" w:rsidP="00B77F63">
      <w:pPr>
        <w:pStyle w:val="NumList"/>
        <w:rPr>
          <w:rFonts w:hint="eastAsia"/>
        </w:rPr>
      </w:pPr>
      <w:r>
        <w:t xml:space="preserve">Within the </w:t>
      </w:r>
      <w:r w:rsidRPr="00C7159D">
        <w:rPr>
          <w:rStyle w:val="CodeInline"/>
        </w:rPr>
        <w:t>loadAndCompileShader()</w:t>
      </w:r>
      <w:r w:rsidRPr="00B77F63">
        <w:t xml:space="preserve"> function </w:t>
      </w:r>
      <w:r>
        <w:t>r</w:t>
      </w:r>
      <w:r w:rsidRPr="00B77F63">
        <w:t xml:space="preserve">eplace the HTML element retrieval code </w:t>
      </w:r>
      <w:r>
        <w:t xml:space="preserve">in </w:t>
      </w:r>
      <w:r w:rsidR="00240A66">
        <w:t>s</w:t>
      </w:r>
      <w:r>
        <w:t xml:space="preserve">tep A </w:t>
      </w:r>
      <w:r w:rsidRPr="00B77F63">
        <w:t xml:space="preserve">with the following </w:t>
      </w:r>
      <w:r w:rsidRPr="00B77F63">
        <w:rPr>
          <w:rStyle w:val="CodeInline"/>
        </w:rPr>
        <w:t>XMLHttpRequest</w:t>
      </w:r>
      <w:r w:rsidRPr="00B77F63">
        <w:t xml:space="preserve"> to load a file</w:t>
      </w:r>
      <w:r w:rsidR="00240A66">
        <w:t>.</w:t>
      </w:r>
      <w:r w:rsidRPr="00B77F63">
        <w:t xml:space="preserve"> </w:t>
      </w:r>
    </w:p>
    <w:p w14:paraId="57B71BC4" w14:textId="2CAC0418" w:rsidR="00C01C96" w:rsidRDefault="00C01C96" w:rsidP="00C7159D">
      <w:pPr>
        <w:pStyle w:val="Code"/>
        <w:ind w:left="936"/>
        <w:rPr>
          <w:rFonts w:hint="eastAsia"/>
        </w:rPr>
      </w:pPr>
      <w:r>
        <w:t xml:space="preserve">let </w:t>
      </w:r>
      <w:r w:rsidRPr="00B77F63">
        <w:rPr>
          <w:rStyle w:val="Strong"/>
        </w:rPr>
        <w:t>xmlReq</w:t>
      </w:r>
      <w:r>
        <w:t>, shaderSource = null, compiledShader = null;</w:t>
      </w:r>
    </w:p>
    <w:p w14:paraId="26B10067" w14:textId="5E25E55B" w:rsidR="00C01C96" w:rsidRDefault="00C01C96" w:rsidP="00C7159D">
      <w:pPr>
        <w:pStyle w:val="Code"/>
        <w:ind w:left="936"/>
        <w:rPr>
          <w:rFonts w:hint="eastAsia"/>
        </w:rPr>
      </w:pPr>
      <w:r>
        <w:t>let gl = core.getGL();</w:t>
      </w:r>
    </w:p>
    <w:p w14:paraId="6F692CDB" w14:textId="77777777" w:rsidR="00C01C96" w:rsidRDefault="00C01C96" w:rsidP="00C7159D">
      <w:pPr>
        <w:pStyle w:val="Code"/>
        <w:ind w:left="936"/>
        <w:rPr>
          <w:rFonts w:hint="eastAsia"/>
        </w:rPr>
      </w:pPr>
    </w:p>
    <w:p w14:paraId="30EACBAA" w14:textId="6EDCCFB0" w:rsidR="00C01C96" w:rsidRDefault="00C01C96" w:rsidP="00C7159D">
      <w:pPr>
        <w:pStyle w:val="Code"/>
        <w:ind w:left="936"/>
        <w:rPr>
          <w:rFonts w:hint="eastAsia"/>
        </w:rPr>
      </w:pPr>
      <w:r>
        <w:t>// Step A: Request the text from the given file location.</w:t>
      </w:r>
    </w:p>
    <w:p w14:paraId="3A940735" w14:textId="281887E7" w:rsidR="00C01C96" w:rsidRDefault="00C01C96" w:rsidP="00C7159D">
      <w:pPr>
        <w:pStyle w:val="Code"/>
        <w:ind w:left="936"/>
        <w:rPr>
          <w:rFonts w:hint="eastAsia"/>
        </w:rPr>
      </w:pPr>
      <w:r>
        <w:t>xmlReq = new XMLHttpRequest();</w:t>
      </w:r>
    </w:p>
    <w:p w14:paraId="5BE55CE9" w14:textId="50227139" w:rsidR="00C01C96" w:rsidRDefault="00C01C96" w:rsidP="00C7159D">
      <w:pPr>
        <w:pStyle w:val="Code"/>
        <w:ind w:left="936"/>
        <w:rPr>
          <w:rFonts w:hint="eastAsia"/>
        </w:rPr>
      </w:pPr>
      <w:r>
        <w:t>xmlReq.open('GET', filePath, false);</w:t>
      </w:r>
    </w:p>
    <w:p w14:paraId="092A3CA0" w14:textId="545E7C69" w:rsidR="00C01C96" w:rsidRDefault="00C01C96" w:rsidP="00C7159D">
      <w:pPr>
        <w:pStyle w:val="Code"/>
        <w:ind w:left="936"/>
        <w:rPr>
          <w:rFonts w:hint="eastAsia"/>
        </w:rPr>
      </w:pPr>
      <w:r>
        <w:t>try {</w:t>
      </w:r>
    </w:p>
    <w:p w14:paraId="346481C5" w14:textId="797CD9AB" w:rsidR="00C01C96" w:rsidRDefault="00240A66" w:rsidP="00C7159D">
      <w:pPr>
        <w:pStyle w:val="Code"/>
        <w:ind w:left="936"/>
        <w:rPr>
          <w:rFonts w:hint="eastAsia"/>
        </w:rPr>
      </w:pPr>
      <w:r>
        <w:t xml:space="preserve">    </w:t>
      </w:r>
      <w:r w:rsidR="00C01C96">
        <w:t>xmlReq.send();</w:t>
      </w:r>
    </w:p>
    <w:p w14:paraId="0ED32C86" w14:textId="372609F1" w:rsidR="00C01C96" w:rsidRDefault="00C01C96" w:rsidP="00C7159D">
      <w:pPr>
        <w:pStyle w:val="Code"/>
        <w:ind w:left="936"/>
        <w:rPr>
          <w:rFonts w:hint="eastAsia"/>
        </w:rPr>
      </w:pPr>
      <w:r>
        <w:t>} catch (error) {</w:t>
      </w:r>
    </w:p>
    <w:p w14:paraId="432644D4" w14:textId="772F11AB" w:rsidR="00240A66" w:rsidRDefault="00240A66" w:rsidP="00C7159D">
      <w:pPr>
        <w:pStyle w:val="Code"/>
        <w:ind w:left="936"/>
        <w:rPr>
          <w:rFonts w:hint="eastAsia"/>
        </w:rPr>
      </w:pPr>
      <w:r>
        <w:t xml:space="preserve">    </w:t>
      </w:r>
      <w:r w:rsidR="00C01C96">
        <w:t xml:space="preserve">throw new Error("Failed to load shader: " </w:t>
      </w:r>
    </w:p>
    <w:p w14:paraId="6B913866" w14:textId="08D01E09" w:rsidR="00B77F63" w:rsidRDefault="00240A66" w:rsidP="00C7159D">
      <w:pPr>
        <w:pStyle w:val="Code"/>
        <w:ind w:left="936"/>
        <w:rPr>
          <w:rFonts w:hint="eastAsia"/>
        </w:rPr>
      </w:pPr>
      <w:r>
        <w:t xml:space="preserve">                 </w:t>
      </w:r>
      <w:r w:rsidR="00C01C96">
        <w:t xml:space="preserve">+ filePath </w:t>
      </w:r>
    </w:p>
    <w:p w14:paraId="782E6C87" w14:textId="7DD0D642" w:rsidR="00B77F63" w:rsidRDefault="00240A66" w:rsidP="00C7159D">
      <w:pPr>
        <w:pStyle w:val="Code"/>
        <w:ind w:left="936"/>
        <w:rPr>
          <w:rFonts w:hint="eastAsia"/>
        </w:rPr>
      </w:pPr>
      <w:r>
        <w:t xml:space="preserve">                 </w:t>
      </w:r>
      <w:r w:rsidR="00C01C96">
        <w:t xml:space="preserve">+ " [Hint: you cannot double click index.html to run this project. " </w:t>
      </w:r>
    </w:p>
    <w:p w14:paraId="349011B6" w14:textId="6089CB2D" w:rsidR="00C01C96" w:rsidRDefault="00240A66" w:rsidP="00C7159D">
      <w:pPr>
        <w:pStyle w:val="Code"/>
        <w:ind w:left="936"/>
        <w:rPr>
          <w:rFonts w:hint="eastAsia"/>
        </w:rPr>
      </w:pPr>
      <w:r>
        <w:t xml:space="preserve">                 </w:t>
      </w:r>
      <w:r w:rsidR="00C01C96">
        <w:t>+</w:t>
      </w:r>
      <w:r w:rsidR="00B77F63">
        <w:t xml:space="preserve"> </w:t>
      </w:r>
      <w:r w:rsidR="00C01C96">
        <w:t>"The index.html file must be loaded by a web-server.]");</w:t>
      </w:r>
    </w:p>
    <w:p w14:paraId="16043EA6" w14:textId="417C5A90" w:rsidR="00C01C96" w:rsidRDefault="00240A66" w:rsidP="00C7159D">
      <w:pPr>
        <w:pStyle w:val="Code"/>
        <w:ind w:left="936"/>
        <w:rPr>
          <w:rFonts w:hint="eastAsia"/>
        </w:rPr>
      </w:pPr>
      <w:r>
        <w:t xml:space="preserve">    </w:t>
      </w:r>
      <w:r w:rsidR="00C01C96">
        <w:t>return null;</w:t>
      </w:r>
    </w:p>
    <w:p w14:paraId="3BE41D61" w14:textId="69CAB550" w:rsidR="00C01C96" w:rsidRDefault="00C01C96" w:rsidP="00C7159D">
      <w:pPr>
        <w:pStyle w:val="Code"/>
        <w:ind w:left="936"/>
        <w:rPr>
          <w:rFonts w:hint="eastAsia"/>
        </w:rPr>
      </w:pPr>
      <w:r>
        <w:t>}</w:t>
      </w:r>
    </w:p>
    <w:p w14:paraId="3947D91F" w14:textId="505D2B26" w:rsidR="00C01C96" w:rsidRDefault="00C01C96" w:rsidP="00C7159D">
      <w:pPr>
        <w:pStyle w:val="Code"/>
        <w:ind w:left="936"/>
        <w:rPr>
          <w:rFonts w:hint="eastAsia"/>
        </w:rPr>
      </w:pPr>
      <w:r>
        <w:t>shaderSource = xmlReq.responseText;</w:t>
      </w:r>
    </w:p>
    <w:p w14:paraId="14614DA9" w14:textId="77777777" w:rsidR="00C01C96" w:rsidRDefault="00C01C96" w:rsidP="00C7159D">
      <w:pPr>
        <w:pStyle w:val="Code"/>
        <w:ind w:left="936"/>
        <w:rPr>
          <w:rFonts w:hint="eastAsia"/>
        </w:rPr>
      </w:pPr>
    </w:p>
    <w:p w14:paraId="73ED063D" w14:textId="214D2FBE" w:rsidR="00C01C96" w:rsidRDefault="00C01C96" w:rsidP="00C7159D">
      <w:pPr>
        <w:pStyle w:val="Code"/>
        <w:ind w:left="936"/>
        <w:rPr>
          <w:rFonts w:hint="eastAsia"/>
        </w:rPr>
      </w:pPr>
      <w:r>
        <w:t>if (shaderSource === null) {</w:t>
      </w:r>
    </w:p>
    <w:p w14:paraId="671534B0" w14:textId="701B11F7" w:rsidR="00C01C96" w:rsidRDefault="00240A66" w:rsidP="00C7159D">
      <w:pPr>
        <w:pStyle w:val="Code"/>
        <w:ind w:left="936"/>
        <w:rPr>
          <w:rFonts w:hint="eastAsia"/>
        </w:rPr>
      </w:pPr>
      <w:r>
        <w:t xml:space="preserve">    </w:t>
      </w:r>
      <w:r w:rsidR="00C01C96">
        <w:t>throw new Error("WARNING: Loading of:" + filePath + " Failed!");</w:t>
      </w:r>
    </w:p>
    <w:p w14:paraId="33933EBF" w14:textId="762AAFD3" w:rsidR="00C01C96" w:rsidRDefault="00240A66" w:rsidP="00C7159D">
      <w:pPr>
        <w:pStyle w:val="Code"/>
        <w:ind w:left="936"/>
        <w:rPr>
          <w:rFonts w:hint="eastAsia"/>
        </w:rPr>
      </w:pPr>
      <w:r>
        <w:t xml:space="preserve">    </w:t>
      </w:r>
      <w:r w:rsidR="00C01C96">
        <w:t>return null;</w:t>
      </w:r>
    </w:p>
    <w:p w14:paraId="1C933419" w14:textId="3359090E" w:rsidR="00C01C96" w:rsidRDefault="00C01C96" w:rsidP="00C7159D">
      <w:pPr>
        <w:pStyle w:val="Code"/>
        <w:ind w:left="936"/>
        <w:rPr>
          <w:rFonts w:hint="eastAsia"/>
        </w:rPr>
      </w:pPr>
      <w:r>
        <w:t>}</w:t>
      </w:r>
    </w:p>
    <w:p w14:paraId="0A392F1B" w14:textId="35770581" w:rsidR="00B77F63" w:rsidRDefault="00B77F63" w:rsidP="00C7159D">
      <w:pPr>
        <w:pStyle w:val="BodyTextFirst"/>
        <w:ind w:left="936"/>
        <w:rPr>
          <w:rFonts w:hint="eastAsia"/>
        </w:rPr>
      </w:pPr>
      <w:r>
        <w:t xml:space="preserve">Notice that the file loading will occur synchronously where the web </w:t>
      </w:r>
      <w:r w:rsidR="00240A66">
        <w:t xml:space="preserve">browser </w:t>
      </w:r>
      <w:r>
        <w:t xml:space="preserve">will actually stop and wait for the completion of the </w:t>
      </w:r>
      <w:r w:rsidRPr="00B77F63">
        <w:rPr>
          <w:rStyle w:val="CodeInline"/>
        </w:rPr>
        <w:t>xmlReq.open()</w:t>
      </w:r>
      <w:r>
        <w:t xml:space="preserve"> function to return with the </w:t>
      </w:r>
      <w:r w:rsidR="00240A66">
        <w:t xml:space="preserve">content of the </w:t>
      </w:r>
      <w:r>
        <w:t xml:space="preserve">opened file. If the file should be missing, the opening operation will fail, and the response text will be null. </w:t>
      </w:r>
    </w:p>
    <w:p w14:paraId="79BD3FDD" w14:textId="68DD78FA" w:rsidR="00B77F63" w:rsidRDefault="00B77F63" w:rsidP="00C7159D">
      <w:pPr>
        <w:pStyle w:val="BodyTextCont"/>
        <w:ind w:left="936"/>
        <w:rPr>
          <w:rFonts w:hint="eastAsia"/>
        </w:rPr>
      </w:pPr>
      <w:r>
        <w:t xml:space="preserve">The synchronized “stop and wait” for the completion of </w:t>
      </w:r>
      <w:r w:rsidRPr="00B77F63">
        <w:rPr>
          <w:rStyle w:val="CodeInline"/>
        </w:rPr>
        <w:t>xmlReq.open()</w:t>
      </w:r>
      <w:r>
        <w:t xml:space="preserve"> function is inefficient and may result in slow loading of the web page. This shortcoming will be addressed in Chapter 4 when you learn about the asynchronous loading of game resources.</w:t>
      </w:r>
    </w:p>
    <w:p w14:paraId="51A08275" w14:textId="4E90AF90" w:rsidR="00B77F63" w:rsidRDefault="00B77F63" w:rsidP="00B77F63">
      <w:pPr>
        <w:pStyle w:val="NoteTipCaution"/>
      </w:pPr>
      <w:r w:rsidRPr="00B77F63">
        <w:rPr>
          <w:rStyle w:val="Strong"/>
        </w:rPr>
        <w:t>Note</w:t>
      </w:r>
      <w:r>
        <w:rPr>
          <w:rStyle w:val="Strong"/>
        </w:rPr>
        <w:t xml:space="preserve"> </w:t>
      </w:r>
      <w:r w:rsidRPr="00B77F63">
        <w:t xml:space="preserve">The </w:t>
      </w:r>
      <w:r w:rsidRPr="00B77F63">
        <w:rPr>
          <w:rStyle w:val="CodeInline"/>
        </w:rPr>
        <w:t>XMLHttpRequest()</w:t>
      </w:r>
      <w:r w:rsidRPr="00B77F63">
        <w:t xml:space="preserve"> object requires a running web server to fulfill the HTTP get request. This means you will be able to test this project from within the </w:t>
      </w:r>
      <w:r w:rsidR="00EF061C">
        <w:t xml:space="preserve">VS </w:t>
      </w:r>
      <w:r w:rsidR="00240A66">
        <w:t xml:space="preserve">Code with the </w:t>
      </w:r>
      <w:r w:rsidR="00B56E3C">
        <w:t xml:space="preserve">installed </w:t>
      </w:r>
      <w:r w:rsidR="00C7159D">
        <w:t>‘</w:t>
      </w:r>
      <w:r w:rsidR="00632AD3">
        <w:t>Go Live</w:t>
      </w:r>
      <w:r w:rsidR="00C7159D">
        <w:t>’</w:t>
      </w:r>
      <w:r w:rsidR="00632AD3">
        <w:t xml:space="preserve"> </w:t>
      </w:r>
      <w:r w:rsidR="00240A66">
        <w:t>extension</w:t>
      </w:r>
      <w:r w:rsidRPr="00B77F63">
        <w:t xml:space="preserve">. However, unless there is a web server running on your machine, you will not be able to run this project by double-clicking the </w:t>
      </w:r>
      <w:r w:rsidRPr="00B77F63">
        <w:rPr>
          <w:rStyle w:val="CodeInline"/>
        </w:rPr>
        <w:t>index.html</w:t>
      </w:r>
      <w:r w:rsidRPr="00B77F63">
        <w:t xml:space="preserve"> file directly. This is because there is no server to fulfill the HTTP get requests and the GLSL shader loading will fail.</w:t>
      </w:r>
    </w:p>
    <w:p w14:paraId="01CADE70" w14:textId="47394F32" w:rsidR="00B77F63" w:rsidRDefault="00B77F63" w:rsidP="00B77F63">
      <w:pPr>
        <w:pStyle w:val="BodyTextFirst"/>
        <w:rPr>
          <w:rFonts w:hint="eastAsia"/>
        </w:rPr>
      </w:pPr>
      <w:r w:rsidRPr="00B77F63">
        <w:lastRenderedPageBreak/>
        <w:t xml:space="preserve">With this modification, the </w:t>
      </w:r>
      <w:r w:rsidRPr="00B77F63">
        <w:rPr>
          <w:rStyle w:val="CodeInline"/>
        </w:rPr>
        <w:t>SimpleShader</w:t>
      </w:r>
      <w:r w:rsidRPr="00B77F63">
        <w:t xml:space="preserve"> constructor can now be modified to receive and forward file paths to the </w:t>
      </w:r>
      <w:r w:rsidRPr="00B77F63">
        <w:rPr>
          <w:rStyle w:val="CodeInline"/>
        </w:rPr>
        <w:t>loadAndCompileShader()</w:t>
      </w:r>
      <w:r w:rsidRPr="00B77F63">
        <w:t xml:space="preserve"> function instead of the HTML element IDs.</w:t>
      </w:r>
    </w:p>
    <w:p w14:paraId="7CA00B13" w14:textId="77777777" w:rsidR="00C069DB" w:rsidRPr="00B77F63" w:rsidRDefault="00C069DB" w:rsidP="00B77F63">
      <w:pPr>
        <w:pStyle w:val="BodyTextFirst"/>
        <w:rPr>
          <w:rFonts w:hint="eastAsia"/>
        </w:rPr>
      </w:pPr>
    </w:p>
    <w:p w14:paraId="2FC20ADB" w14:textId="77777777" w:rsidR="00B77F63" w:rsidRDefault="00B77F63" w:rsidP="00C069DB">
      <w:pPr>
        <w:pStyle w:val="Heading3"/>
      </w:pPr>
      <w:r>
        <w:t>Extracting Shaders into Their Own Files</w:t>
      </w:r>
    </w:p>
    <w:p w14:paraId="3BF97E02" w14:textId="73E52BC1" w:rsidR="00B77F63" w:rsidRDefault="00B77F63" w:rsidP="00C069DB">
      <w:pPr>
        <w:pStyle w:val="BodyTextFirst"/>
        <w:rPr>
          <w:rFonts w:hint="eastAsia"/>
        </w:rPr>
      </w:pPr>
      <w:r>
        <w:t xml:space="preserve">The following steps retrieve the source code </w:t>
      </w:r>
      <w:r w:rsidR="00C069DB">
        <w:t>of</w:t>
      </w:r>
      <w:r>
        <w:t xml:space="preserve"> the vertex and fragment shaders from the </w:t>
      </w:r>
      <w:r w:rsidRPr="00C069DB">
        <w:rPr>
          <w:rStyle w:val="CodeInline"/>
        </w:rPr>
        <w:t>index.html</w:t>
      </w:r>
      <w:r>
        <w:t xml:space="preserve"> file and create separate files for storing them.</w:t>
      </w:r>
    </w:p>
    <w:p w14:paraId="28F6B55E" w14:textId="5B932AF1" w:rsidR="00C069DB" w:rsidRDefault="00C069DB" w:rsidP="001066D3">
      <w:pPr>
        <w:pStyle w:val="NumList"/>
        <w:numPr>
          <w:ilvl w:val="0"/>
          <w:numId w:val="27"/>
        </w:numPr>
        <w:tabs>
          <w:tab w:val="left" w:pos="216"/>
        </w:tabs>
        <w:spacing w:after="160" w:line="260" w:lineRule="exact"/>
        <w:ind w:right="864"/>
        <w:rPr>
          <w:rFonts w:hint="eastAsia"/>
        </w:rPr>
      </w:pPr>
      <w:r w:rsidRPr="00C069DB">
        <w:t xml:space="preserve">Create a new folder </w:t>
      </w:r>
      <w:r w:rsidRPr="001164CA">
        <w:t xml:space="preserve">that </w:t>
      </w:r>
      <w:r>
        <w:t xml:space="preserve">will </w:t>
      </w:r>
      <w:r w:rsidRPr="001164CA">
        <w:t>contain all of the GLSL shader source code files</w:t>
      </w:r>
      <w:r w:rsidRPr="00C069DB">
        <w:t xml:space="preserve"> in the </w:t>
      </w:r>
      <w:r w:rsidRPr="00C069DB">
        <w:rPr>
          <w:rStyle w:val="CodeInline"/>
        </w:rPr>
        <w:t>src</w:t>
      </w:r>
      <w:r w:rsidRPr="00C069DB">
        <w:t xml:space="preserve"> folder and name it </w:t>
      </w:r>
      <w:r>
        <w:rPr>
          <w:rStyle w:val="CodeInline"/>
        </w:rPr>
        <w:t>glsl_s</w:t>
      </w:r>
      <w:r w:rsidRPr="00C069DB">
        <w:rPr>
          <w:rStyle w:val="CodeInline"/>
        </w:rPr>
        <w:t>haders</w:t>
      </w:r>
      <w:r>
        <w:rPr>
          <w:rStyle w:val="CodeInline"/>
        </w:rPr>
        <w:t>,</w:t>
      </w:r>
      <w:r w:rsidRPr="001164CA">
        <w:t xml:space="preserve"> </w:t>
      </w:r>
      <w:r w:rsidRPr="00C069DB">
        <w:t>as illustrated in Figure 2-10.</w:t>
      </w:r>
    </w:p>
    <w:p w14:paraId="2955C456" w14:textId="23AC92BD" w:rsidR="00C069DB" w:rsidRPr="00C069DB" w:rsidRDefault="00B2420F" w:rsidP="00EA16F8">
      <w:pPr>
        <w:pStyle w:val="Figure"/>
      </w:pPr>
      <w:r w:rsidRPr="0044750E">
        <w:rPr>
          <w:noProof/>
        </w:rPr>
        <w:drawing>
          <wp:inline distT="0" distB="0" distL="0" distR="0" wp14:anchorId="76C491DF" wp14:editId="1FABFA43">
            <wp:extent cx="1783080" cy="143560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3080" cy="1435608"/>
                    </a:xfrm>
                    <a:prstGeom prst="rect">
                      <a:avLst/>
                    </a:prstGeom>
                    <a:noFill/>
                    <a:ln>
                      <a:noFill/>
                    </a:ln>
                  </pic:spPr>
                </pic:pic>
              </a:graphicData>
            </a:graphic>
          </wp:inline>
        </w:drawing>
      </w:r>
    </w:p>
    <w:p w14:paraId="39CC828D" w14:textId="77AC4574" w:rsidR="00C069DB" w:rsidRDefault="00C069DB" w:rsidP="00C069DB">
      <w:pPr>
        <w:pStyle w:val="FigureCaption"/>
      </w:pPr>
      <w:r w:rsidRPr="00C069DB">
        <w:t xml:space="preserve">Figure 2-10. Creating the </w:t>
      </w:r>
      <w:r>
        <w:t>glsl_s</w:t>
      </w:r>
      <w:r w:rsidRPr="00C069DB">
        <w:t>haders folder</w:t>
      </w:r>
    </w:p>
    <w:p w14:paraId="34C83487" w14:textId="734E8EF5" w:rsidR="00C069DB" w:rsidRDefault="00C069DB" w:rsidP="00C069DB">
      <w:pPr>
        <w:pStyle w:val="NumList"/>
        <w:rPr>
          <w:rFonts w:hint="eastAsia"/>
        </w:rPr>
      </w:pPr>
      <w:r w:rsidRPr="00C069DB">
        <w:t xml:space="preserve">Create two new text files within the </w:t>
      </w:r>
      <w:r w:rsidRPr="00C069DB">
        <w:rPr>
          <w:rStyle w:val="CodeInline"/>
        </w:rPr>
        <w:t>glsl_shaders</w:t>
      </w:r>
      <w:r w:rsidRPr="00C069DB">
        <w:t xml:space="preserve"> folder and name them</w:t>
      </w:r>
      <w:r>
        <w:t xml:space="preserve"> </w:t>
      </w:r>
      <w:bookmarkStart w:id="135" w:name="_Hlk67886490"/>
      <w:r w:rsidRPr="00C069DB">
        <w:rPr>
          <w:rStyle w:val="CodeInline"/>
        </w:rPr>
        <w:t>simple_vs.glsl</w:t>
      </w:r>
      <w:r w:rsidRPr="00C069DB">
        <w:t xml:space="preserve"> </w:t>
      </w:r>
      <w:bookmarkEnd w:id="135"/>
      <w:r w:rsidRPr="00C069DB">
        <w:t xml:space="preserve">and </w:t>
      </w:r>
      <w:bookmarkStart w:id="136" w:name="_Hlk67886525"/>
      <w:r w:rsidRPr="00C069DB">
        <w:rPr>
          <w:rStyle w:val="CodeInline"/>
        </w:rPr>
        <w:t>white_fs.glsl</w:t>
      </w:r>
      <w:r>
        <w:rPr>
          <w:rStyle w:val="CodeInline"/>
        </w:rPr>
        <w:t xml:space="preserve"> </w:t>
      </w:r>
      <w:bookmarkEnd w:id="136"/>
      <w:r w:rsidRPr="00C069DB">
        <w:t>for simple vertex shader and white fragment shader.</w:t>
      </w:r>
    </w:p>
    <w:p w14:paraId="27CF421E" w14:textId="37324C6D" w:rsidR="00C069DB" w:rsidRDefault="00C069DB" w:rsidP="00C069DB">
      <w:pPr>
        <w:pStyle w:val="NoteTipCaution"/>
      </w:pPr>
      <w:r w:rsidRPr="00C069DB">
        <w:rPr>
          <w:rStyle w:val="Strong"/>
        </w:rPr>
        <w:t>Note</w:t>
      </w:r>
      <w:r>
        <w:t xml:space="preserve"> </w:t>
      </w:r>
      <w:r w:rsidRPr="00C069DB">
        <w:t>All GLSL shader source code files will end with the</w:t>
      </w:r>
      <w:r>
        <w:t xml:space="preserve"> </w:t>
      </w:r>
      <w:r w:rsidRPr="00464801">
        <w:rPr>
          <w:rStyle w:val="CodeInline"/>
        </w:rPr>
        <w:t>.glsl</w:t>
      </w:r>
      <w:r w:rsidRPr="00C069DB">
        <w:t xml:space="preserve"> extension. The </w:t>
      </w:r>
      <w:r w:rsidRPr="00C069DB">
        <w:rPr>
          <w:rStyle w:val="CodeInline"/>
        </w:rPr>
        <w:t>vs</w:t>
      </w:r>
      <w:r w:rsidRPr="00C069DB">
        <w:t xml:space="preserve"> in the shader file names signifies that the file contains a vertex shader, while </w:t>
      </w:r>
      <w:r w:rsidR="00464801" w:rsidRPr="00464801">
        <w:rPr>
          <w:rStyle w:val="CodeInline"/>
        </w:rPr>
        <w:t>fs</w:t>
      </w:r>
      <w:r w:rsidRPr="00C069DB">
        <w:t xml:space="preserve"> signifies a fragment shader.</w:t>
      </w:r>
    </w:p>
    <w:p w14:paraId="1FAABD21" w14:textId="0D394A29" w:rsidR="00464801" w:rsidRDefault="002479BB" w:rsidP="00464801">
      <w:pPr>
        <w:pStyle w:val="NumList"/>
        <w:rPr>
          <w:rFonts w:hint="eastAsia"/>
        </w:rPr>
      </w:pPr>
      <w:r>
        <w:t>C</w:t>
      </w:r>
      <w:r w:rsidRPr="00464801">
        <w:t>reate the GLSL vertex shader</w:t>
      </w:r>
      <w:r>
        <w:t xml:space="preserve"> source code by e</w:t>
      </w:r>
      <w:r w:rsidR="00464801" w:rsidRPr="00464801">
        <w:t>dit</w:t>
      </w:r>
      <w:r>
        <w:t>ing</w:t>
      </w:r>
      <w:r w:rsidR="00464801" w:rsidRPr="00464801">
        <w:t xml:space="preserve"> </w:t>
      </w:r>
      <w:bookmarkStart w:id="137" w:name="_Hlk67887450"/>
      <w:r w:rsidR="00464801" w:rsidRPr="00464801">
        <w:rPr>
          <w:rStyle w:val="CodeInline"/>
        </w:rPr>
        <w:t>simple_vs.glsl</w:t>
      </w:r>
      <w:r w:rsidR="00464801" w:rsidRPr="00464801">
        <w:t xml:space="preserve"> </w:t>
      </w:r>
      <w:bookmarkEnd w:id="137"/>
      <w:r>
        <w:t xml:space="preserve">and pasting </w:t>
      </w:r>
      <w:r w:rsidR="00464801" w:rsidRPr="00464801">
        <w:t xml:space="preserve">the vertex shader code in the </w:t>
      </w:r>
      <w:r w:rsidR="00464801" w:rsidRPr="00464801">
        <w:rPr>
          <w:rStyle w:val="CodeInline"/>
        </w:rPr>
        <w:t>index.html</w:t>
      </w:r>
      <w:r w:rsidR="00464801" w:rsidRPr="00464801">
        <w:t xml:space="preserve"> file from the previous project.</w:t>
      </w:r>
    </w:p>
    <w:p w14:paraId="1702EA5C" w14:textId="2EC80A55" w:rsidR="00464801" w:rsidRDefault="00464801" w:rsidP="00C7159D">
      <w:pPr>
        <w:pStyle w:val="Code"/>
        <w:ind w:left="936"/>
        <w:rPr>
          <w:rFonts w:hint="eastAsia"/>
        </w:rPr>
      </w:pPr>
      <w:r>
        <w:t>attribute vec3 aVertexPosition;  // Vertex shader expects one vertex position</w:t>
      </w:r>
    </w:p>
    <w:p w14:paraId="65E59B71" w14:textId="77777777" w:rsidR="00464801" w:rsidRDefault="00464801" w:rsidP="00C7159D">
      <w:pPr>
        <w:pStyle w:val="Code"/>
        <w:ind w:left="936"/>
        <w:rPr>
          <w:rFonts w:hint="eastAsia"/>
        </w:rPr>
      </w:pPr>
      <w:r>
        <w:t>void main(void) {</w:t>
      </w:r>
    </w:p>
    <w:p w14:paraId="34893DF4" w14:textId="77777777" w:rsidR="00464801" w:rsidRDefault="00464801" w:rsidP="00C7159D">
      <w:pPr>
        <w:pStyle w:val="Code"/>
        <w:ind w:left="936"/>
        <w:rPr>
          <w:rFonts w:hint="eastAsia"/>
        </w:rPr>
      </w:pPr>
      <w:r>
        <w:lastRenderedPageBreak/>
        <w:t xml:space="preserve">    // Convert the vec3 into vec4 for scan conversion and</w:t>
      </w:r>
    </w:p>
    <w:p w14:paraId="101A95CE" w14:textId="77777777" w:rsidR="00464801" w:rsidRDefault="00464801" w:rsidP="00C7159D">
      <w:pPr>
        <w:pStyle w:val="Code"/>
        <w:ind w:left="936"/>
        <w:rPr>
          <w:rFonts w:hint="eastAsia"/>
        </w:rPr>
      </w:pPr>
      <w:r>
        <w:t xml:space="preserve">    // assign to gl_Position to pass the vertex to the fragment shader</w:t>
      </w:r>
    </w:p>
    <w:p w14:paraId="66F1C358" w14:textId="77777777" w:rsidR="00464801" w:rsidRDefault="00464801" w:rsidP="00C7159D">
      <w:pPr>
        <w:pStyle w:val="Code"/>
        <w:ind w:left="936"/>
        <w:rPr>
          <w:rFonts w:hint="eastAsia"/>
        </w:rPr>
      </w:pPr>
      <w:r>
        <w:t xml:space="preserve">    gl_Position = vec4(aVertexPosition, 1.0); </w:t>
      </w:r>
    </w:p>
    <w:p w14:paraId="0E14F5FF" w14:textId="63DFFA0F" w:rsidR="00464801" w:rsidRDefault="00464801" w:rsidP="00C7159D">
      <w:pPr>
        <w:pStyle w:val="Code"/>
        <w:ind w:left="936"/>
        <w:rPr>
          <w:rFonts w:hint="eastAsia"/>
        </w:rPr>
      </w:pPr>
      <w:r>
        <w:t>}</w:t>
      </w:r>
    </w:p>
    <w:p w14:paraId="388A78DE" w14:textId="7411A17D" w:rsidR="00464801" w:rsidRDefault="002479BB" w:rsidP="00464801">
      <w:pPr>
        <w:pStyle w:val="NumList"/>
        <w:rPr>
          <w:rFonts w:hint="eastAsia"/>
        </w:rPr>
      </w:pPr>
      <w:r>
        <w:t xml:space="preserve">Create </w:t>
      </w:r>
      <w:r w:rsidR="00464801" w:rsidRPr="00464801">
        <w:t>the GLSL fragment shader</w:t>
      </w:r>
      <w:r>
        <w:t xml:space="preserve"> source code by</w:t>
      </w:r>
      <w:r w:rsidR="00464801" w:rsidRPr="00464801">
        <w:t xml:space="preserve"> edit</w:t>
      </w:r>
      <w:r>
        <w:t>ing</w:t>
      </w:r>
      <w:r w:rsidR="00464801">
        <w:t xml:space="preserve"> </w:t>
      </w:r>
      <w:bookmarkStart w:id="138" w:name="_Hlk67887294"/>
      <w:r w:rsidR="00464801" w:rsidRPr="00C069DB">
        <w:rPr>
          <w:rStyle w:val="CodeInline"/>
        </w:rPr>
        <w:t>white_fs.glsl</w:t>
      </w:r>
      <w:r w:rsidR="00464801" w:rsidRPr="00464801">
        <w:t xml:space="preserve"> </w:t>
      </w:r>
      <w:bookmarkEnd w:id="138"/>
      <w:r>
        <w:t xml:space="preserve">and pasting </w:t>
      </w:r>
      <w:r w:rsidR="00464801" w:rsidRPr="00464801">
        <w:t xml:space="preserve">the fragment shader code in the </w:t>
      </w:r>
      <w:r w:rsidR="00464801" w:rsidRPr="00464801">
        <w:rPr>
          <w:rStyle w:val="CodeInline"/>
        </w:rPr>
        <w:t>index.html</w:t>
      </w:r>
      <w:r w:rsidR="00464801" w:rsidRPr="00464801">
        <w:t xml:space="preserve"> file from the previous project.</w:t>
      </w:r>
    </w:p>
    <w:p w14:paraId="50168028" w14:textId="5596642F" w:rsidR="00464801" w:rsidRDefault="00464801" w:rsidP="00C7159D">
      <w:pPr>
        <w:pStyle w:val="Code"/>
        <w:ind w:left="936"/>
        <w:rPr>
          <w:rFonts w:hint="eastAsia"/>
        </w:rPr>
      </w:pPr>
      <w:r>
        <w:t xml:space="preserve">precision mediump float; </w:t>
      </w:r>
      <w:r>
        <w:tab/>
        <w:t>// sets the precision for floating point computation</w:t>
      </w:r>
    </w:p>
    <w:p w14:paraId="0A3F700D" w14:textId="77777777" w:rsidR="00464801" w:rsidRDefault="00464801" w:rsidP="00C7159D">
      <w:pPr>
        <w:pStyle w:val="Code"/>
        <w:ind w:left="936"/>
        <w:rPr>
          <w:rFonts w:hint="eastAsia"/>
        </w:rPr>
      </w:pPr>
      <w:r>
        <w:t>void main(void) {</w:t>
      </w:r>
    </w:p>
    <w:p w14:paraId="3EBA5D51" w14:textId="77777777" w:rsidR="00464801" w:rsidRDefault="00464801" w:rsidP="00C7159D">
      <w:pPr>
        <w:pStyle w:val="Code"/>
        <w:ind w:left="936"/>
        <w:rPr>
          <w:rFonts w:hint="eastAsia"/>
        </w:rPr>
      </w:pPr>
      <w:r>
        <w:t xml:space="preserve">    // for every pixel called (within the square) sets</w:t>
      </w:r>
    </w:p>
    <w:p w14:paraId="0E9AC7EB" w14:textId="77777777" w:rsidR="00464801" w:rsidRDefault="00464801" w:rsidP="00C7159D">
      <w:pPr>
        <w:pStyle w:val="Code"/>
        <w:ind w:left="936"/>
        <w:rPr>
          <w:rFonts w:hint="eastAsia"/>
        </w:rPr>
      </w:pPr>
      <w:r>
        <w:t xml:space="preserve">    // constant color white with alpha-channel value of 1.0</w:t>
      </w:r>
    </w:p>
    <w:p w14:paraId="62F42D87" w14:textId="77777777" w:rsidR="00464801" w:rsidRDefault="00464801" w:rsidP="00C7159D">
      <w:pPr>
        <w:pStyle w:val="Code"/>
        <w:ind w:left="936"/>
        <w:rPr>
          <w:rFonts w:hint="eastAsia"/>
        </w:rPr>
      </w:pPr>
      <w:r>
        <w:t xml:space="preserve">    gl_FragColor = vec4(1.0, 1.0, 1.0, 1.0);</w:t>
      </w:r>
    </w:p>
    <w:p w14:paraId="79B7478D" w14:textId="6CB31F63" w:rsidR="00464801" w:rsidRPr="00464801" w:rsidRDefault="00464801" w:rsidP="00C7159D">
      <w:pPr>
        <w:pStyle w:val="Code"/>
        <w:ind w:left="936"/>
        <w:rPr>
          <w:rFonts w:hint="eastAsia"/>
        </w:rPr>
      </w:pPr>
      <w:r>
        <w:t>}</w:t>
      </w:r>
    </w:p>
    <w:p w14:paraId="45B22955" w14:textId="052A0A0E" w:rsidR="00464801" w:rsidRPr="00464801" w:rsidRDefault="00464801" w:rsidP="00464801">
      <w:pPr>
        <w:pStyle w:val="Heading3"/>
      </w:pPr>
      <w:r w:rsidRPr="00464801">
        <w:t>Cleaning Up HTML Code</w:t>
      </w:r>
    </w:p>
    <w:p w14:paraId="365FEFB3" w14:textId="77777777" w:rsidR="00464801" w:rsidRDefault="00464801" w:rsidP="00464801">
      <w:pPr>
        <w:pStyle w:val="BodyTextFirst"/>
        <w:rPr>
          <w:rFonts w:hint="eastAsia"/>
        </w:rPr>
      </w:pPr>
      <w:r>
        <w:t xml:space="preserve">With vertex and fragment shaders being stored in separate files, it is now possible to clean up the </w:t>
      </w:r>
      <w:r w:rsidRPr="00464801">
        <w:rPr>
          <w:rStyle w:val="CodeInline"/>
        </w:rPr>
        <w:t>index.html</w:t>
      </w:r>
      <w:r>
        <w:t xml:space="preserve"> file such that it contains only HTML code.</w:t>
      </w:r>
    </w:p>
    <w:p w14:paraId="51F41BE1" w14:textId="636D1D30" w:rsidR="00C069DB" w:rsidRDefault="00464801" w:rsidP="00464801">
      <w:pPr>
        <w:pStyle w:val="NumList"/>
        <w:numPr>
          <w:ilvl w:val="0"/>
          <w:numId w:val="28"/>
        </w:numPr>
        <w:rPr>
          <w:rFonts w:hint="eastAsia"/>
        </w:rPr>
      </w:pPr>
      <w:r>
        <w:t xml:space="preserve">Remove all the GLSL shader code from </w:t>
      </w:r>
      <w:r w:rsidRPr="00C7159D">
        <w:rPr>
          <w:rStyle w:val="CodeInline"/>
        </w:rPr>
        <w:t>index.html</w:t>
      </w:r>
      <w:r>
        <w:t>, such that this file becomes as follows</w:t>
      </w:r>
      <w:r w:rsidR="00EC00BE">
        <w:t>.</w:t>
      </w:r>
    </w:p>
    <w:p w14:paraId="44661C2A" w14:textId="77777777" w:rsidR="00464801" w:rsidRDefault="00464801" w:rsidP="00C7159D">
      <w:pPr>
        <w:pStyle w:val="Code"/>
        <w:ind w:left="936"/>
        <w:rPr>
          <w:rFonts w:hint="eastAsia"/>
        </w:rPr>
      </w:pPr>
      <w:r>
        <w:t>&lt;!DOCTYPE html&gt;</w:t>
      </w:r>
    </w:p>
    <w:p w14:paraId="1C535D3D" w14:textId="77777777" w:rsidR="00464801" w:rsidRDefault="00464801" w:rsidP="00C7159D">
      <w:pPr>
        <w:pStyle w:val="Code"/>
        <w:ind w:left="936"/>
        <w:rPr>
          <w:rFonts w:hint="eastAsia"/>
        </w:rPr>
      </w:pPr>
      <w:r>
        <w:t>&lt;html&gt;</w:t>
      </w:r>
    </w:p>
    <w:p w14:paraId="452CA8CE" w14:textId="77777777" w:rsidR="00464801" w:rsidRDefault="00464801" w:rsidP="00C7159D">
      <w:pPr>
        <w:pStyle w:val="Code"/>
        <w:ind w:left="936"/>
        <w:rPr>
          <w:rFonts w:hint="eastAsia"/>
        </w:rPr>
      </w:pPr>
      <w:r>
        <w:t xml:space="preserve">    &lt;head&gt;</w:t>
      </w:r>
    </w:p>
    <w:p w14:paraId="5D54B0CA" w14:textId="77777777" w:rsidR="00464801" w:rsidRDefault="00464801" w:rsidP="00C7159D">
      <w:pPr>
        <w:pStyle w:val="Code"/>
        <w:ind w:left="936"/>
        <w:rPr>
          <w:rFonts w:hint="eastAsia"/>
        </w:rPr>
      </w:pPr>
      <w:r>
        <w:t xml:space="preserve">        &lt;title&gt;Example 2.5: The Shader Source File Project&lt;/title&gt;</w:t>
      </w:r>
    </w:p>
    <w:p w14:paraId="150F19F1" w14:textId="77777777" w:rsidR="00464801" w:rsidRDefault="00464801" w:rsidP="00C7159D">
      <w:pPr>
        <w:pStyle w:val="Code"/>
        <w:ind w:left="936"/>
        <w:rPr>
          <w:rFonts w:hint="eastAsia"/>
        </w:rPr>
      </w:pPr>
      <w:r>
        <w:t xml:space="preserve">        &lt;link rel ="icon" type ="image/x-icon" href="./favicon.png"&gt;</w:t>
      </w:r>
    </w:p>
    <w:p w14:paraId="0EC0BBFF" w14:textId="77777777" w:rsidR="00464801" w:rsidRDefault="00464801" w:rsidP="00C7159D">
      <w:pPr>
        <w:pStyle w:val="Code"/>
        <w:ind w:left="936"/>
        <w:rPr>
          <w:rFonts w:hint="eastAsia"/>
        </w:rPr>
      </w:pPr>
      <w:r>
        <w:t xml:space="preserve">        &lt;!-- the following says there are javascript source code contained in </w:t>
      </w:r>
    </w:p>
    <w:p w14:paraId="12F8DCB6" w14:textId="77777777" w:rsidR="00464801" w:rsidRDefault="00464801" w:rsidP="00C7159D">
      <w:pPr>
        <w:pStyle w:val="Code"/>
        <w:ind w:left="936"/>
        <w:rPr>
          <w:rFonts w:hint="eastAsia"/>
        </w:rPr>
      </w:pPr>
      <w:r>
        <w:t xml:space="preserve">             the external source files</w:t>
      </w:r>
    </w:p>
    <w:p w14:paraId="7037F8FF" w14:textId="77777777" w:rsidR="00464801" w:rsidRDefault="00464801" w:rsidP="00C7159D">
      <w:pPr>
        <w:pStyle w:val="Code"/>
        <w:ind w:left="936"/>
        <w:rPr>
          <w:rFonts w:hint="eastAsia"/>
        </w:rPr>
      </w:pPr>
      <w:r>
        <w:t xml:space="preserve">        --&gt;</w:t>
      </w:r>
    </w:p>
    <w:p w14:paraId="2E584866" w14:textId="77777777" w:rsidR="00464801" w:rsidRDefault="00464801" w:rsidP="00C7159D">
      <w:pPr>
        <w:pStyle w:val="Code"/>
        <w:ind w:left="936"/>
        <w:rPr>
          <w:rFonts w:hint="eastAsia"/>
        </w:rPr>
      </w:pPr>
      <w:r>
        <w:t xml:space="preserve">        &lt;!-- Client game code --&gt;</w:t>
      </w:r>
    </w:p>
    <w:p w14:paraId="0BDE2AFA" w14:textId="77777777" w:rsidR="00464801" w:rsidRDefault="00464801" w:rsidP="00C7159D">
      <w:pPr>
        <w:pStyle w:val="Code"/>
        <w:ind w:left="936"/>
        <w:rPr>
          <w:rFonts w:hint="eastAsia"/>
        </w:rPr>
      </w:pPr>
      <w:r>
        <w:t xml:space="preserve">        &lt;script type="module" src="./src/my_game/my_game.js"&gt;&lt;/script&gt;</w:t>
      </w:r>
    </w:p>
    <w:p w14:paraId="65237BF4" w14:textId="77777777" w:rsidR="00464801" w:rsidRDefault="00464801" w:rsidP="00C7159D">
      <w:pPr>
        <w:pStyle w:val="Code"/>
        <w:ind w:left="936"/>
        <w:rPr>
          <w:rFonts w:hint="eastAsia"/>
        </w:rPr>
      </w:pPr>
      <w:r>
        <w:t xml:space="preserve">    &lt;/head&gt;</w:t>
      </w:r>
    </w:p>
    <w:p w14:paraId="1D573641" w14:textId="77777777" w:rsidR="00464801" w:rsidRDefault="00464801" w:rsidP="00C7159D">
      <w:pPr>
        <w:pStyle w:val="Code"/>
        <w:ind w:left="936"/>
        <w:rPr>
          <w:rFonts w:hint="eastAsia"/>
        </w:rPr>
      </w:pPr>
    </w:p>
    <w:p w14:paraId="35C923B2" w14:textId="77777777" w:rsidR="00464801" w:rsidRDefault="00464801" w:rsidP="00C7159D">
      <w:pPr>
        <w:pStyle w:val="Code"/>
        <w:ind w:left="936"/>
        <w:rPr>
          <w:rFonts w:hint="eastAsia"/>
        </w:rPr>
      </w:pPr>
      <w:r>
        <w:t xml:space="preserve">    &lt;body&gt;</w:t>
      </w:r>
    </w:p>
    <w:p w14:paraId="006B3378" w14:textId="77777777" w:rsidR="00464801" w:rsidRDefault="00464801" w:rsidP="00C7159D">
      <w:pPr>
        <w:pStyle w:val="Code"/>
        <w:ind w:left="936"/>
        <w:rPr>
          <w:rFonts w:hint="eastAsia"/>
        </w:rPr>
      </w:pPr>
      <w:r>
        <w:t xml:space="preserve">        &lt;canvas id="GLCanvas" width="640" height="480"&gt;</w:t>
      </w:r>
    </w:p>
    <w:p w14:paraId="2BA220DE" w14:textId="77777777" w:rsidR="00464801" w:rsidRDefault="00464801" w:rsidP="00C7159D">
      <w:pPr>
        <w:pStyle w:val="Code"/>
        <w:ind w:left="936"/>
        <w:rPr>
          <w:rFonts w:hint="eastAsia"/>
        </w:rPr>
      </w:pPr>
      <w:r>
        <w:t xml:space="preserve">            &lt;!-- GLCanvas is the area we will draw in: a 640x480 area. --&gt;</w:t>
      </w:r>
    </w:p>
    <w:p w14:paraId="05D3A6D1" w14:textId="77777777" w:rsidR="00464801" w:rsidRDefault="00464801" w:rsidP="00C7159D">
      <w:pPr>
        <w:pStyle w:val="Code"/>
        <w:ind w:left="936"/>
        <w:rPr>
          <w:rFonts w:hint="eastAsia"/>
        </w:rPr>
      </w:pPr>
      <w:r>
        <w:t xml:space="preserve">            Your browser does not support the HTML5 canvas.</w:t>
      </w:r>
    </w:p>
    <w:p w14:paraId="23B34774" w14:textId="77777777" w:rsidR="00464801" w:rsidRDefault="00464801" w:rsidP="00C7159D">
      <w:pPr>
        <w:pStyle w:val="Code"/>
        <w:ind w:left="936"/>
        <w:rPr>
          <w:rFonts w:hint="eastAsia"/>
        </w:rPr>
      </w:pPr>
      <w:r>
        <w:t xml:space="preserve">            &lt;!-- this message will show only if WebGL clearing failed --&gt;</w:t>
      </w:r>
    </w:p>
    <w:p w14:paraId="2FC8ECB8" w14:textId="77777777" w:rsidR="00464801" w:rsidRDefault="00464801" w:rsidP="00C7159D">
      <w:pPr>
        <w:pStyle w:val="Code"/>
        <w:ind w:left="936"/>
        <w:rPr>
          <w:rFonts w:hint="eastAsia"/>
        </w:rPr>
      </w:pPr>
      <w:r>
        <w:t xml:space="preserve">        &lt;/canvas&gt;</w:t>
      </w:r>
    </w:p>
    <w:p w14:paraId="4A2E1A2F" w14:textId="77777777" w:rsidR="00464801" w:rsidRDefault="00464801" w:rsidP="00C7159D">
      <w:pPr>
        <w:pStyle w:val="Code"/>
        <w:ind w:left="936"/>
        <w:rPr>
          <w:rFonts w:hint="eastAsia"/>
        </w:rPr>
      </w:pPr>
      <w:r>
        <w:t xml:space="preserve">    &lt;/body&gt;</w:t>
      </w:r>
    </w:p>
    <w:p w14:paraId="49610519" w14:textId="56EC8FB8" w:rsidR="00464801" w:rsidRDefault="00464801" w:rsidP="00C7159D">
      <w:pPr>
        <w:pStyle w:val="Code"/>
        <w:ind w:left="936"/>
        <w:rPr>
          <w:rFonts w:hint="eastAsia"/>
        </w:rPr>
      </w:pPr>
      <w:r>
        <w:t>&lt;/html&gt;</w:t>
      </w:r>
    </w:p>
    <w:p w14:paraId="4812357C" w14:textId="75C9A9F3" w:rsidR="00332770" w:rsidRDefault="00464801" w:rsidP="00332770">
      <w:pPr>
        <w:pStyle w:val="BodyTextFirst"/>
        <w:ind w:left="936"/>
        <w:rPr>
          <w:rFonts w:hint="eastAsia"/>
        </w:rPr>
      </w:pPr>
      <w:r w:rsidRPr="00464801">
        <w:lastRenderedPageBreak/>
        <w:t xml:space="preserve">Notice that </w:t>
      </w:r>
      <w:r w:rsidRPr="00464801">
        <w:rPr>
          <w:rStyle w:val="CodeInline"/>
        </w:rPr>
        <w:t>index.html</w:t>
      </w:r>
      <w:r w:rsidRPr="00464801">
        <w:t xml:space="preserve"> no longer contains any GLSL shader</w:t>
      </w:r>
      <w:r w:rsidR="00EC00BE">
        <w:t xml:space="preserve"> code</w:t>
      </w:r>
      <w:r w:rsidRPr="00464801">
        <w:t xml:space="preserve"> and only a single </w:t>
      </w:r>
      <w:r w:rsidR="00C67F3E">
        <w:t>reference</w:t>
      </w:r>
      <w:r w:rsidRPr="00464801">
        <w:t xml:space="preserve"> </w:t>
      </w:r>
      <w:r w:rsidR="00C67F3E">
        <w:t>to</w:t>
      </w:r>
      <w:r w:rsidRPr="00464801">
        <w:t xml:space="preserve"> JavaScript code</w:t>
      </w:r>
      <w:r w:rsidR="00C67F3E">
        <w:t xml:space="preserve">. </w:t>
      </w:r>
      <w:r w:rsidRPr="00464801">
        <w:t xml:space="preserve">With this organization, the </w:t>
      </w:r>
      <w:r w:rsidRPr="00C67F3E">
        <w:rPr>
          <w:rStyle w:val="CodeInline"/>
        </w:rPr>
        <w:t>index.html</w:t>
      </w:r>
      <w:r w:rsidRPr="00464801">
        <w:t xml:space="preserve"> file can properly be considered as representing the web page </w:t>
      </w:r>
      <w:r w:rsidR="008141BC">
        <w:t>where</w:t>
      </w:r>
      <w:r w:rsidRPr="00464801">
        <w:t xml:space="preserve"> you </w:t>
      </w:r>
      <w:r w:rsidR="008141BC">
        <w:t xml:space="preserve">do </w:t>
      </w:r>
      <w:r w:rsidRPr="00464801">
        <w:t xml:space="preserve">not need to edit </w:t>
      </w:r>
      <w:r w:rsidR="008141BC">
        <w:t>this</w:t>
      </w:r>
      <w:r w:rsidR="00AA546E">
        <w:t xml:space="preserve"> </w:t>
      </w:r>
      <w:r w:rsidR="008141BC">
        <w:t xml:space="preserve">file </w:t>
      </w:r>
      <w:r w:rsidRPr="00464801">
        <w:t xml:space="preserve">to modify </w:t>
      </w:r>
      <w:r w:rsidR="00AA546E">
        <w:t xml:space="preserve">the </w:t>
      </w:r>
      <w:r w:rsidRPr="00464801">
        <w:t>shader</w:t>
      </w:r>
      <w:r w:rsidR="00C67F3E">
        <w:t>s from now on</w:t>
      </w:r>
      <w:r w:rsidRPr="00464801">
        <w:t>.</w:t>
      </w:r>
    </w:p>
    <w:p w14:paraId="6745D5A1" w14:textId="7E374F34" w:rsidR="00332770" w:rsidRPr="001164CA" w:rsidRDefault="00332770" w:rsidP="00332770">
      <w:pPr>
        <w:pStyle w:val="NumList"/>
        <w:numPr>
          <w:ilvl w:val="0"/>
          <w:numId w:val="13"/>
        </w:numPr>
        <w:tabs>
          <w:tab w:val="left" w:pos="216"/>
        </w:tabs>
        <w:spacing w:after="160" w:line="260" w:lineRule="exact"/>
        <w:ind w:right="864"/>
        <w:rPr>
          <w:rFonts w:hint="eastAsia"/>
        </w:rPr>
      </w:pPr>
      <w:r w:rsidRPr="001164CA">
        <w:t xml:space="preserve">Modify </w:t>
      </w:r>
      <w:r>
        <w:t xml:space="preserve">the </w:t>
      </w:r>
      <w:r w:rsidRPr="00C7159D">
        <w:rPr>
          <w:rStyle w:val="CodeInline"/>
        </w:rPr>
        <w:t>createShader()</w:t>
      </w:r>
      <w:r>
        <w:t xml:space="preserve"> function in </w:t>
      </w:r>
      <w:r w:rsidRPr="00C7159D">
        <w:rPr>
          <w:rStyle w:val="CodeInline"/>
        </w:rPr>
        <w:t>core.js</w:t>
      </w:r>
      <w:r w:rsidRPr="001164CA">
        <w:t xml:space="preserve"> to load the shader files instead of HTML element IDs. </w:t>
      </w:r>
    </w:p>
    <w:p w14:paraId="613DE334" w14:textId="77777777" w:rsidR="007B4DC0" w:rsidRDefault="00332770" w:rsidP="00C7159D">
      <w:pPr>
        <w:pStyle w:val="Code"/>
        <w:ind w:left="936"/>
        <w:rPr>
          <w:rFonts w:hint="eastAsia"/>
        </w:rPr>
      </w:pPr>
      <w:r w:rsidRPr="00332770">
        <w:t>function createShader() {</w:t>
      </w:r>
    </w:p>
    <w:p w14:paraId="01E31DED" w14:textId="67A81967" w:rsidR="00332770" w:rsidRPr="00332770" w:rsidRDefault="007B4DC0" w:rsidP="00C7159D">
      <w:pPr>
        <w:pStyle w:val="Code"/>
        <w:ind w:left="936"/>
        <w:rPr>
          <w:rFonts w:hint="eastAsia"/>
        </w:rPr>
      </w:pPr>
      <w:r>
        <w:t xml:space="preserve">    </w:t>
      </w:r>
      <w:r w:rsidR="00332770" w:rsidRPr="00332770">
        <w:t>mShader = new SimpleShader(</w:t>
      </w:r>
    </w:p>
    <w:p w14:paraId="00FFBBDB" w14:textId="11380B08" w:rsidR="00332770" w:rsidRPr="00332770" w:rsidRDefault="00332770" w:rsidP="00C7159D">
      <w:pPr>
        <w:pStyle w:val="Code"/>
        <w:ind w:left="936"/>
        <w:rPr>
          <w:rFonts w:hint="eastAsia"/>
        </w:rPr>
      </w:pPr>
      <w:r w:rsidRPr="00332770">
        <w:t xml:space="preserve">    </w:t>
      </w:r>
      <w:r w:rsidR="007B4DC0">
        <w:t xml:space="preserve"> </w:t>
      </w:r>
      <w:r w:rsidRPr="00332770">
        <w:t xml:space="preserve">  </w:t>
      </w:r>
      <w:r w:rsidR="007B4DC0">
        <w:t xml:space="preserve"> </w:t>
      </w:r>
      <w:r w:rsidRPr="00332770">
        <w:t xml:space="preserve">"src/glsl_shaders/simple_vs.glsl", </w:t>
      </w:r>
      <w:r w:rsidR="007B4DC0">
        <w:t xml:space="preserve"> </w:t>
      </w:r>
      <w:r w:rsidRPr="00332770">
        <w:t xml:space="preserve">     // Path to the VertexShader </w:t>
      </w:r>
    </w:p>
    <w:p w14:paraId="6DD68139" w14:textId="77777777" w:rsidR="00332770" w:rsidRPr="00332770" w:rsidRDefault="00332770" w:rsidP="00C7159D">
      <w:pPr>
        <w:pStyle w:val="Code"/>
        <w:ind w:left="936"/>
        <w:rPr>
          <w:rFonts w:hint="eastAsia"/>
        </w:rPr>
      </w:pPr>
      <w:r w:rsidRPr="00332770">
        <w:t xml:space="preserve">        "src/glsl_shaders/white_fs.glsl");       // Path to the FragmentShader</w:t>
      </w:r>
    </w:p>
    <w:p w14:paraId="4C52599D" w14:textId="5489CB95" w:rsidR="00464801" w:rsidRDefault="00332770" w:rsidP="00C7159D">
      <w:pPr>
        <w:pStyle w:val="Code"/>
        <w:ind w:left="936"/>
        <w:rPr>
          <w:rFonts w:hint="eastAsia"/>
        </w:rPr>
      </w:pPr>
      <w:r w:rsidRPr="00332770">
        <w:t>}</w:t>
      </w:r>
      <w:r>
        <w:fldChar w:fldCharType="begin"/>
      </w:r>
      <w:r>
        <w:instrText xml:space="preserve"> XE "</w:instrText>
      </w:r>
      <w:r w:rsidRPr="00436E0D">
        <w:instrText>Shader Source Files Project:HTML Code cleaning up</w:instrText>
      </w:r>
      <w:r>
        <w:instrText xml:space="preserve">" </w:instrText>
      </w:r>
      <w:r>
        <w:fldChar w:fldCharType="end"/>
      </w:r>
    </w:p>
    <w:p w14:paraId="6EFB84B3" w14:textId="33BB0907" w:rsidR="00C67F3E" w:rsidRDefault="00C67F3E" w:rsidP="00C67F3E">
      <w:pPr>
        <w:pStyle w:val="Heading2"/>
      </w:pPr>
      <w:r w:rsidRPr="001164CA">
        <w:t>Source Code Organization</w:t>
      </w:r>
    </w:p>
    <w:p w14:paraId="369566AB" w14:textId="77777777" w:rsidR="00C67F3E" w:rsidRDefault="00C67F3E" w:rsidP="00C67F3E">
      <w:pPr>
        <w:pStyle w:val="BodyTextFirst"/>
        <w:rPr>
          <w:rFonts w:hint="eastAsia"/>
        </w:rPr>
      </w:pPr>
      <w:r>
        <w:t>The separation of logical components in the engine source code has progressed to the following state:</w:t>
      </w:r>
    </w:p>
    <w:p w14:paraId="1C907D66" w14:textId="26AFA30E" w:rsidR="00C67F3E" w:rsidRDefault="00C67F3E" w:rsidP="00C67F3E">
      <w:pPr>
        <w:pStyle w:val="Bullet"/>
        <w:rPr>
          <w:rFonts w:hint="eastAsia"/>
        </w:rPr>
      </w:pPr>
      <w:r w:rsidRPr="00C67F3E">
        <w:rPr>
          <w:rStyle w:val="CodeInline"/>
        </w:rPr>
        <w:t>index.html</w:t>
      </w:r>
      <w:r>
        <w:t>: This is the file that contains the HTML code that defines the canvas on the web page for the game and loads</w:t>
      </w:r>
      <w:del w:id="139" w:author="Kelvin Sung" w:date="2021-08-19T17:37:00Z">
        <w:r w:rsidDel="00F31012">
          <w:delText xml:space="preserve"> all of</w:delText>
        </w:r>
      </w:del>
      <w:r>
        <w:t xml:space="preserve"> the source code for your game.</w:t>
      </w:r>
    </w:p>
    <w:p w14:paraId="6E276C45" w14:textId="4553FA28" w:rsidR="00C67F3E" w:rsidRDefault="00C67F3E" w:rsidP="00C67F3E">
      <w:pPr>
        <w:pStyle w:val="Bullet"/>
        <w:rPr>
          <w:rFonts w:hint="eastAsia"/>
        </w:rPr>
      </w:pPr>
      <w:r w:rsidRPr="00C67F3E">
        <w:rPr>
          <w:rStyle w:val="CodeInline"/>
        </w:rPr>
        <w:t>src/glsl_shaders</w:t>
      </w:r>
      <w:r>
        <w:t xml:space="preserve">: This is the folder that contains all the GLSL </w:t>
      </w:r>
      <w:r w:rsidR="00217930">
        <w:t xml:space="preserve">shader </w:t>
      </w:r>
      <w:r>
        <w:t xml:space="preserve">source code files that </w:t>
      </w:r>
      <w:r w:rsidR="00217930">
        <w:t xml:space="preserve">draws </w:t>
      </w:r>
      <w:r>
        <w:t>the elements of your game.</w:t>
      </w:r>
    </w:p>
    <w:p w14:paraId="79719870" w14:textId="0A069109" w:rsidR="00C67F3E" w:rsidRDefault="00C67F3E" w:rsidP="00C67F3E">
      <w:pPr>
        <w:pStyle w:val="Bullet"/>
        <w:rPr>
          <w:rFonts w:hint="eastAsia"/>
        </w:rPr>
      </w:pPr>
      <w:r w:rsidRPr="00C67F3E">
        <w:rPr>
          <w:rStyle w:val="CodeInline"/>
        </w:rPr>
        <w:t>src/engine</w:t>
      </w:r>
      <w:r>
        <w:t>: This is the folder that contains all the source code for your game engine.</w:t>
      </w:r>
    </w:p>
    <w:p w14:paraId="29562863" w14:textId="608919FE" w:rsidR="00C67F3E" w:rsidRDefault="00C67F3E" w:rsidP="00C67F3E">
      <w:pPr>
        <w:pStyle w:val="Bullet"/>
        <w:rPr>
          <w:rFonts w:hint="eastAsia"/>
        </w:rPr>
      </w:pPr>
      <w:r w:rsidRPr="00C67F3E">
        <w:rPr>
          <w:rStyle w:val="CodeInline"/>
        </w:rPr>
        <w:t>src/my_game</w:t>
      </w:r>
      <w:r>
        <w:t>: This is the client folder that contains the source code for the actual game.</w:t>
      </w:r>
    </w:p>
    <w:p w14:paraId="06B6FD18" w14:textId="67A778CD" w:rsidR="00C67F3E" w:rsidRDefault="00C67F3E" w:rsidP="00C67F3E">
      <w:pPr>
        <w:pStyle w:val="Heading1"/>
      </w:pPr>
      <w:r w:rsidRPr="00C67F3E">
        <w:t>Changing the Shader and Controlling the Color</w:t>
      </w:r>
    </w:p>
    <w:p w14:paraId="1ED233C1" w14:textId="49FEE982" w:rsidR="00C67F3E" w:rsidRDefault="00C67F3E" w:rsidP="00C67F3E">
      <w:pPr>
        <w:pStyle w:val="BodyTextFirst"/>
        <w:rPr>
          <w:rFonts w:hint="eastAsia"/>
        </w:rPr>
      </w:pPr>
      <w:r w:rsidRPr="00C67F3E">
        <w:t xml:space="preserve">With GLSL shaders being stored in separate source code files, it is now possible to edit or replace the shaders with relatively minor changes to the rest of the source code. The next project demonstrates this convenience by replacing the restrictive constant white color fragment shader, </w:t>
      </w:r>
      <w:bookmarkStart w:id="140" w:name="_Hlk67887431"/>
      <w:r w:rsidRPr="00C67F3E">
        <w:rPr>
          <w:rStyle w:val="CodeInline"/>
        </w:rPr>
        <w:t>white_fs.glsl</w:t>
      </w:r>
      <w:bookmarkEnd w:id="140"/>
      <w:r w:rsidRPr="00C67F3E">
        <w:t>, with a shader that can be parameterized to draw with any color.</w:t>
      </w:r>
    </w:p>
    <w:p w14:paraId="1AF615AE" w14:textId="77777777" w:rsidR="00C67F3E" w:rsidRDefault="00C67F3E" w:rsidP="00C67F3E">
      <w:pPr>
        <w:pStyle w:val="Heading2"/>
      </w:pPr>
      <w:r>
        <w:t>The Parameterized Fragment Shader Project</w:t>
      </w:r>
    </w:p>
    <w:p w14:paraId="5B71E67F" w14:textId="41B0A101" w:rsidR="00C67F3E" w:rsidRDefault="00C67F3E" w:rsidP="00C67F3E">
      <w:pPr>
        <w:pStyle w:val="BodyTextFirst"/>
        <w:rPr>
          <w:rFonts w:hint="eastAsia"/>
        </w:rPr>
      </w:pPr>
      <w:r>
        <w:t xml:space="preserve">This project replaces </w:t>
      </w:r>
      <w:r w:rsidRPr="00C67F3E">
        <w:rPr>
          <w:rStyle w:val="CodeInline"/>
        </w:rPr>
        <w:t>white_fs.glsl</w:t>
      </w:r>
      <w:r>
        <w:t xml:space="preserve"> with a </w:t>
      </w:r>
      <w:bookmarkStart w:id="141" w:name="_Hlk67887553"/>
      <w:r w:rsidRPr="00464801">
        <w:rPr>
          <w:rStyle w:val="CodeInline"/>
        </w:rPr>
        <w:t>simple_</w:t>
      </w:r>
      <w:r w:rsidR="00D568B4">
        <w:rPr>
          <w:rStyle w:val="CodeInline"/>
        </w:rPr>
        <w:t>fs</w:t>
      </w:r>
      <w:r w:rsidRPr="00464801">
        <w:rPr>
          <w:rStyle w:val="CodeInline"/>
        </w:rPr>
        <w:t>.glsl</w:t>
      </w:r>
      <w:r w:rsidRPr="00464801">
        <w:t xml:space="preserve"> </w:t>
      </w:r>
      <w:bookmarkEnd w:id="141"/>
      <w:r>
        <w:t xml:space="preserve">that supports the drawing with any color. Figure 2-11 shows the output of running the Parameterized Fragment Shader project; notice that a </w:t>
      </w:r>
      <w:r w:rsidR="007B30A8">
        <w:t xml:space="preserve">red </w:t>
      </w:r>
      <w:r>
        <w:t xml:space="preserve">square replaces the white square from previous projects. The source code for this project is defined in the </w:t>
      </w:r>
      <w:r w:rsidRPr="00D568B4">
        <w:rPr>
          <w:rStyle w:val="CodeInline"/>
        </w:rPr>
        <w:t>chapter2/2.6.parameterized_fragment_shader</w:t>
      </w:r>
      <w:r>
        <w:t xml:space="preserve"> folder.</w:t>
      </w:r>
    </w:p>
    <w:p w14:paraId="3EAEAD38" w14:textId="0ABFE71E" w:rsidR="00C67F3E" w:rsidRDefault="00C67F3E" w:rsidP="00D568B4">
      <w:pPr>
        <w:pStyle w:val="Figure"/>
      </w:pPr>
      <w:r>
        <w:lastRenderedPageBreak/>
        <w:t xml:space="preserve"> </w:t>
      </w:r>
      <w:r w:rsidR="00D568B4">
        <w:rPr>
          <w:noProof/>
        </w:rPr>
        <w:drawing>
          <wp:inline distT="0" distB="0" distL="0" distR="0" wp14:anchorId="287BE571" wp14:editId="555721FE">
            <wp:extent cx="5487035" cy="411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E381F20" w14:textId="77777777" w:rsidR="00C67F3E" w:rsidRDefault="00C67F3E" w:rsidP="00D568B4">
      <w:pPr>
        <w:pStyle w:val="FigureCaption"/>
      </w:pPr>
      <w:r>
        <w:t>Figure 2-11. Running the Parameterized Fragment Shader project</w:t>
      </w:r>
    </w:p>
    <w:p w14:paraId="5A0EEA09" w14:textId="77777777" w:rsidR="00C67F3E" w:rsidRDefault="00C67F3E" w:rsidP="00C67F3E">
      <w:pPr>
        <w:pStyle w:val="BodyTextFirst"/>
        <w:rPr>
          <w:rFonts w:hint="eastAsia"/>
        </w:rPr>
      </w:pPr>
      <w:r>
        <w:t>The goals of the project are as follows:</w:t>
      </w:r>
    </w:p>
    <w:p w14:paraId="09354C31" w14:textId="5162673E" w:rsidR="00C67F3E" w:rsidRDefault="00C67F3E" w:rsidP="00D568B4">
      <w:pPr>
        <w:pStyle w:val="Bullet"/>
        <w:rPr>
          <w:rFonts w:hint="eastAsia"/>
        </w:rPr>
      </w:pPr>
      <w:r>
        <w:t>To gain experience with creating a GLSL shader in the source code structure</w:t>
      </w:r>
    </w:p>
    <w:p w14:paraId="5CB89D03" w14:textId="471F8852" w:rsidR="00C67F3E" w:rsidRDefault="00C67F3E" w:rsidP="00D568B4">
      <w:pPr>
        <w:pStyle w:val="Bullet"/>
        <w:rPr>
          <w:rFonts w:hint="eastAsia"/>
        </w:rPr>
      </w:pPr>
      <w:r>
        <w:t xml:space="preserve">To learn about the </w:t>
      </w:r>
      <w:r w:rsidRPr="00D568B4">
        <w:rPr>
          <w:rStyle w:val="CodeInline"/>
        </w:rPr>
        <w:t>uniform</w:t>
      </w:r>
      <w:r>
        <w:t xml:space="preserve"> variable and define a fragment shader with the color parameter</w:t>
      </w:r>
    </w:p>
    <w:p w14:paraId="316C522F" w14:textId="540D52ED" w:rsidR="00C67F3E" w:rsidRDefault="00C67F3E" w:rsidP="00D568B4">
      <w:pPr>
        <w:pStyle w:val="Heading3"/>
      </w:pPr>
      <w:r>
        <w:t>D</w:t>
      </w:r>
      <w:r w:rsidRPr="00D568B4">
        <w:rPr>
          <w:rStyle w:val="Heading3Char"/>
        </w:rPr>
        <w:t xml:space="preserve">efining the </w:t>
      </w:r>
      <w:r w:rsidR="00D568B4" w:rsidRPr="00D568B4">
        <w:rPr>
          <w:rStyle w:val="Heading3Char"/>
        </w:rPr>
        <w:t xml:space="preserve">simple_fs.glsl </w:t>
      </w:r>
      <w:r w:rsidRPr="00D568B4">
        <w:rPr>
          <w:rStyle w:val="Heading3Char"/>
        </w:rPr>
        <w:t>Fragment Shader</w:t>
      </w:r>
    </w:p>
    <w:p w14:paraId="53510681" w14:textId="5AEB5113" w:rsidR="00C67F3E" w:rsidRDefault="00C67F3E" w:rsidP="00C67F3E">
      <w:pPr>
        <w:pStyle w:val="BodyTextFirst"/>
        <w:rPr>
          <w:rFonts w:hint="eastAsia"/>
        </w:rPr>
      </w:pPr>
      <w:r>
        <w:t xml:space="preserve">A new fragment shader needs to be created to support changing the pixel color for each draw operation. This can be accomplished by creating a new GLSL fragment shader in the </w:t>
      </w:r>
      <w:r w:rsidRPr="00D568B4">
        <w:rPr>
          <w:rStyle w:val="CodeInline"/>
        </w:rPr>
        <w:t>src/</w:t>
      </w:r>
      <w:r w:rsidR="00D568B4" w:rsidRPr="00D568B4">
        <w:rPr>
          <w:rStyle w:val="CodeInline"/>
        </w:rPr>
        <w:t>glsl_s</w:t>
      </w:r>
      <w:r w:rsidRPr="00D568B4">
        <w:rPr>
          <w:rStyle w:val="CodeInline"/>
        </w:rPr>
        <w:t>haders</w:t>
      </w:r>
      <w:r>
        <w:t xml:space="preserve"> folder and name it </w:t>
      </w:r>
      <w:r w:rsidR="00D568B4" w:rsidRPr="00D568B4">
        <w:rPr>
          <w:rStyle w:val="CodeInline"/>
        </w:rPr>
        <w:t>s</w:t>
      </w:r>
      <w:r w:rsidRPr="00D568B4">
        <w:rPr>
          <w:rStyle w:val="CodeInline"/>
        </w:rPr>
        <w:t>imple</w:t>
      </w:r>
      <w:r w:rsidR="00D568B4" w:rsidRPr="00D568B4">
        <w:rPr>
          <w:rStyle w:val="CodeInline"/>
        </w:rPr>
        <w:t>_fs</w:t>
      </w:r>
      <w:r w:rsidRPr="00D568B4">
        <w:rPr>
          <w:rStyle w:val="CodeInline"/>
        </w:rPr>
        <w:t>.glsl</w:t>
      </w:r>
      <w:r>
        <w:t>. Edit this file to add the following:</w:t>
      </w:r>
    </w:p>
    <w:p w14:paraId="41DE6718" w14:textId="40A35AA2" w:rsidR="00D568B4" w:rsidRDefault="00D568B4" w:rsidP="00C7159D">
      <w:pPr>
        <w:pStyle w:val="Code"/>
        <w:ind w:left="720"/>
        <w:rPr>
          <w:rFonts w:hint="eastAsia"/>
        </w:rPr>
      </w:pPr>
      <w:r>
        <w:t xml:space="preserve">precision mediump float; </w:t>
      </w:r>
      <w:r>
        <w:tab/>
        <w:t>// sets the precision for floating point computation</w:t>
      </w:r>
    </w:p>
    <w:p w14:paraId="0C25D159" w14:textId="77777777" w:rsidR="00D568B4" w:rsidRDefault="00D568B4" w:rsidP="00C7159D">
      <w:pPr>
        <w:pStyle w:val="Code"/>
        <w:ind w:left="720"/>
        <w:rPr>
          <w:rFonts w:hint="eastAsia"/>
        </w:rPr>
      </w:pPr>
      <w:r>
        <w:lastRenderedPageBreak/>
        <w:t>// Color of pixel</w:t>
      </w:r>
    </w:p>
    <w:p w14:paraId="35FDA8F9" w14:textId="55D8CC3F" w:rsidR="00D568B4" w:rsidRDefault="00D568B4" w:rsidP="00C7159D">
      <w:pPr>
        <w:pStyle w:val="Code"/>
        <w:ind w:left="720"/>
        <w:rPr>
          <w:rFonts w:hint="eastAsia"/>
        </w:rPr>
      </w:pPr>
      <w:r>
        <w:t xml:space="preserve">uniform vec4 uPixelColor;  </w:t>
      </w:r>
    </w:p>
    <w:p w14:paraId="5F483657" w14:textId="77777777" w:rsidR="00D568B4" w:rsidRDefault="00D568B4" w:rsidP="00C7159D">
      <w:pPr>
        <w:pStyle w:val="Code"/>
        <w:ind w:left="720"/>
        <w:rPr>
          <w:rFonts w:hint="eastAsia"/>
        </w:rPr>
      </w:pPr>
      <w:r>
        <w:t>void main(void) {</w:t>
      </w:r>
    </w:p>
    <w:p w14:paraId="7059984C" w14:textId="77777777" w:rsidR="00D568B4" w:rsidRDefault="00D568B4" w:rsidP="00C7159D">
      <w:pPr>
        <w:pStyle w:val="Code"/>
        <w:ind w:left="720"/>
        <w:rPr>
          <w:rFonts w:hint="eastAsia"/>
        </w:rPr>
      </w:pPr>
      <w:r>
        <w:t xml:space="preserve">    // for every pixel called sets to the user specified color</w:t>
      </w:r>
    </w:p>
    <w:p w14:paraId="38347CA4" w14:textId="77777777" w:rsidR="00D568B4" w:rsidRDefault="00D568B4" w:rsidP="00C7159D">
      <w:pPr>
        <w:pStyle w:val="Code"/>
        <w:ind w:left="720"/>
        <w:rPr>
          <w:rFonts w:hint="eastAsia"/>
        </w:rPr>
      </w:pPr>
      <w:r>
        <w:t xml:space="preserve">    gl_FragColor = uPixelColor;</w:t>
      </w:r>
    </w:p>
    <w:p w14:paraId="109229EF" w14:textId="6C06143F" w:rsidR="00D568B4" w:rsidRDefault="00D568B4" w:rsidP="00C7159D">
      <w:pPr>
        <w:pStyle w:val="Code"/>
        <w:ind w:left="720"/>
        <w:rPr>
          <w:rFonts w:hint="eastAsia"/>
        </w:rPr>
      </w:pPr>
      <w:r>
        <w:t>}</w:t>
      </w:r>
    </w:p>
    <w:p w14:paraId="4043AFB2" w14:textId="77A05565" w:rsidR="00D568B4" w:rsidRDefault="00D568B4" w:rsidP="00D568B4">
      <w:pPr>
        <w:pStyle w:val="BodyTextFirst"/>
        <w:rPr>
          <w:rFonts w:hint="eastAsia"/>
        </w:rPr>
      </w:pPr>
      <w:r w:rsidRPr="00D568B4">
        <w:t xml:space="preserve">Recall that the GLSL </w:t>
      </w:r>
      <w:r w:rsidRPr="00FA6321">
        <w:rPr>
          <w:rStyle w:val="CodeInline"/>
          <w:rFonts w:hint="eastAsia"/>
          <w:rPrChange w:id="142" w:author="Kelvin Sung" w:date="2021-08-19T17:40:00Z">
            <w:rPr>
              <w:rFonts w:hint="eastAsia"/>
            </w:rPr>
          </w:rPrChange>
        </w:rPr>
        <w:t>attribute</w:t>
      </w:r>
      <w:r w:rsidRPr="00D568B4">
        <w:t xml:space="preserve"> keyword identifies data that changes for every vertex position. In this case, the </w:t>
      </w:r>
      <w:r w:rsidRPr="00D568B4">
        <w:rPr>
          <w:rStyle w:val="CodeInline"/>
        </w:rPr>
        <w:t>uniform</w:t>
      </w:r>
      <w:r w:rsidRPr="00D568B4">
        <w:t xml:space="preserve"> keyword denotes that a variable is constant for all the vertices. The </w:t>
      </w:r>
      <w:r w:rsidRPr="00D568B4">
        <w:rPr>
          <w:rStyle w:val="CodeInline"/>
        </w:rPr>
        <w:t>uPixelColor</w:t>
      </w:r>
      <w:r w:rsidRPr="00D568B4">
        <w:t xml:space="preserve"> variable can be set from JavaScript to control the eventual pixel color. The </w:t>
      </w:r>
      <w:r w:rsidRPr="00D568B4">
        <w:rPr>
          <w:rStyle w:val="CodeInline"/>
        </w:rPr>
        <w:t>precision mediump</w:t>
      </w:r>
      <w:r w:rsidRPr="00D568B4">
        <w:t xml:space="preserve"> keywords define the floating precisions for computations.</w:t>
      </w:r>
    </w:p>
    <w:p w14:paraId="5CF909E3" w14:textId="31DDBAC2" w:rsidR="00D568B4" w:rsidRDefault="00D568B4" w:rsidP="00D568B4">
      <w:pPr>
        <w:pStyle w:val="NoteTipCaution"/>
      </w:pPr>
      <w:r w:rsidRPr="00D568B4">
        <w:rPr>
          <w:rStyle w:val="Strong"/>
        </w:rPr>
        <w:t>Note</w:t>
      </w:r>
      <w:r>
        <w:t xml:space="preserve"> </w:t>
      </w:r>
      <w:r w:rsidRPr="00D568B4">
        <w:t>Floating-point precision trades the accuracy of computation for performance. Please follow the references in Chapter 1 for more information on WebGL.</w:t>
      </w:r>
    </w:p>
    <w:p w14:paraId="22528224" w14:textId="22CA6AFA" w:rsidR="00D568B4" w:rsidRDefault="00D568B4" w:rsidP="00D568B4">
      <w:pPr>
        <w:pStyle w:val="Heading3"/>
      </w:pPr>
      <w:r w:rsidRPr="00D568B4">
        <w:t>Modify the SimpleShader to Support the Color Parameter</w:t>
      </w:r>
    </w:p>
    <w:p w14:paraId="0009CBD7" w14:textId="301D805A" w:rsidR="00D568B4" w:rsidRPr="00D568B4" w:rsidRDefault="00D568B4" w:rsidP="00D568B4">
      <w:pPr>
        <w:pStyle w:val="BodyTextFirst"/>
        <w:rPr>
          <w:rFonts w:hint="eastAsia"/>
        </w:rPr>
      </w:pPr>
      <w:r w:rsidRPr="00D568B4">
        <w:t xml:space="preserve">The </w:t>
      </w:r>
      <w:r w:rsidRPr="00D568B4">
        <w:rPr>
          <w:rStyle w:val="CodeInline"/>
        </w:rPr>
        <w:t>SimpleShader</w:t>
      </w:r>
      <w:r w:rsidRPr="00D568B4">
        <w:t xml:space="preserve"> </w:t>
      </w:r>
      <w:r w:rsidR="007B271C">
        <w:t>class</w:t>
      </w:r>
      <w:r w:rsidR="007B271C" w:rsidRPr="00D568B4">
        <w:t xml:space="preserve"> </w:t>
      </w:r>
      <w:r w:rsidRPr="00D568B4">
        <w:t xml:space="preserve">can now be modified to gain access to the new </w:t>
      </w:r>
      <w:r w:rsidRPr="00D568B4">
        <w:rPr>
          <w:rStyle w:val="CodeInline"/>
        </w:rPr>
        <w:t>uPixelColor</w:t>
      </w:r>
      <w:r w:rsidRPr="00D568B4">
        <w:t xml:space="preserve"> variable.</w:t>
      </w:r>
    </w:p>
    <w:p w14:paraId="4A76ABD9" w14:textId="12B402A7" w:rsidR="00D568B4" w:rsidRDefault="00D568B4" w:rsidP="00D568B4">
      <w:pPr>
        <w:pStyle w:val="NumList"/>
        <w:numPr>
          <w:ilvl w:val="0"/>
          <w:numId w:val="29"/>
        </w:numPr>
        <w:rPr>
          <w:rFonts w:hint="eastAsia"/>
        </w:rPr>
      </w:pPr>
      <w:r>
        <w:t xml:space="preserve">Edit </w:t>
      </w:r>
      <w:r w:rsidRPr="00D568B4">
        <w:rPr>
          <w:rStyle w:val="CodeInline"/>
        </w:rPr>
        <w:t>simple_shader.js</w:t>
      </w:r>
      <w:r>
        <w:t xml:space="preserve"> and add a new instance variable for referencing the </w:t>
      </w:r>
      <w:r w:rsidRPr="00D568B4">
        <w:rPr>
          <w:rStyle w:val="CodeInline"/>
        </w:rPr>
        <w:t>uPixelColor</w:t>
      </w:r>
      <w:r w:rsidR="00C45039">
        <w:rPr>
          <w:rStyle w:val="CodeInline"/>
        </w:rPr>
        <w:t xml:space="preserve"> </w:t>
      </w:r>
      <w:r w:rsidR="00C45039" w:rsidRPr="00C45039">
        <w:t>in the constructor</w:t>
      </w:r>
      <w:r w:rsidRPr="00C45039">
        <w:t>.</w:t>
      </w:r>
    </w:p>
    <w:p w14:paraId="09B94CB8" w14:textId="6DBC4ECD" w:rsidR="00D568B4" w:rsidRDefault="00D568B4" w:rsidP="00C7159D">
      <w:pPr>
        <w:pStyle w:val="Code"/>
        <w:ind w:left="216" w:firstLine="720"/>
        <w:rPr>
          <w:rFonts w:hint="eastAsia"/>
        </w:rPr>
      </w:pPr>
      <w:r w:rsidRPr="00D568B4">
        <w:t>this.mPixelColorRef = null;     // reference to the pixelColor uniform in the fragment shader</w:t>
      </w:r>
    </w:p>
    <w:p w14:paraId="78A652A4" w14:textId="76D1C021" w:rsidR="00C45039" w:rsidRDefault="00C45039" w:rsidP="00C45039">
      <w:pPr>
        <w:pStyle w:val="NumList"/>
        <w:numPr>
          <w:ilvl w:val="0"/>
          <w:numId w:val="29"/>
        </w:numPr>
        <w:rPr>
          <w:rFonts w:hint="eastAsia"/>
        </w:rPr>
      </w:pPr>
      <w:r w:rsidRPr="00C45039">
        <w:t>Add code to the end of the constructor to create the reference</w:t>
      </w:r>
      <w:r w:rsidR="0072752A">
        <w:t xml:space="preserve"> to the </w:t>
      </w:r>
      <w:r w:rsidR="0072752A" w:rsidRPr="00C7159D">
        <w:rPr>
          <w:rStyle w:val="CodeInline"/>
        </w:rPr>
        <w:t>uPixelColor</w:t>
      </w:r>
      <w:r w:rsidR="0072752A">
        <w:t>.</w:t>
      </w:r>
    </w:p>
    <w:p w14:paraId="328065EF" w14:textId="7DEF82C7" w:rsidR="00C45039" w:rsidRDefault="00C45039" w:rsidP="00C7159D">
      <w:pPr>
        <w:pStyle w:val="Code"/>
        <w:ind w:left="936"/>
        <w:rPr>
          <w:rFonts w:hint="eastAsia"/>
        </w:rPr>
      </w:pPr>
      <w:r>
        <w:t>// Step E: Gets a reference to the uniform variable uPixelColor in the fragment shader</w:t>
      </w:r>
    </w:p>
    <w:p w14:paraId="57BBA72D" w14:textId="6878F977" w:rsidR="00C45039" w:rsidRPr="00C45039" w:rsidRDefault="00C45039" w:rsidP="00C7159D">
      <w:pPr>
        <w:pStyle w:val="Code"/>
        <w:ind w:left="936"/>
        <w:rPr>
          <w:rFonts w:hint="eastAsia"/>
        </w:rPr>
      </w:pPr>
      <w:r>
        <w:t>this.mPixelColorRef = gl.getUniformLocation(this.mCompiledShader, "uPixelColor");</w:t>
      </w:r>
    </w:p>
    <w:p w14:paraId="4872588A" w14:textId="4679C9EA" w:rsidR="00C45039" w:rsidRDefault="00C45039" w:rsidP="00C45039">
      <w:pPr>
        <w:pStyle w:val="NumList"/>
        <w:numPr>
          <w:ilvl w:val="0"/>
          <w:numId w:val="29"/>
        </w:numPr>
        <w:rPr>
          <w:rFonts w:hint="eastAsia"/>
        </w:rPr>
      </w:pPr>
      <w:r w:rsidRPr="00C45039">
        <w:t>Modify the shader activation to allow the setting of the pixel color</w:t>
      </w:r>
      <w:r w:rsidR="0066116A">
        <w:t xml:space="preserve"> via the </w:t>
      </w:r>
      <w:r w:rsidR="0066116A" w:rsidRPr="0066116A">
        <w:rPr>
          <w:rStyle w:val="CodeInline"/>
        </w:rPr>
        <w:t>uniform4fv()</w:t>
      </w:r>
      <w:r w:rsidR="0066116A">
        <w:t xml:space="preserve"> function</w:t>
      </w:r>
      <w:r w:rsidRPr="00C45039">
        <w:t>.</w:t>
      </w:r>
    </w:p>
    <w:p w14:paraId="6526544A" w14:textId="4CCFB4FD" w:rsidR="00C45039" w:rsidRDefault="00C45039" w:rsidP="00C7159D">
      <w:pPr>
        <w:pStyle w:val="Code"/>
        <w:ind w:left="936"/>
        <w:rPr>
          <w:rFonts w:hint="eastAsia"/>
        </w:rPr>
      </w:pPr>
      <w:r>
        <w:t>activate(pixelColor) {</w:t>
      </w:r>
    </w:p>
    <w:p w14:paraId="0A7C86B5" w14:textId="1D3124A4" w:rsidR="00C45039" w:rsidRDefault="000D6336" w:rsidP="00C7159D">
      <w:pPr>
        <w:pStyle w:val="Code"/>
        <w:ind w:left="936"/>
        <w:rPr>
          <w:rFonts w:hint="eastAsia"/>
        </w:rPr>
      </w:pPr>
      <w:r>
        <w:t xml:space="preserve">    </w:t>
      </w:r>
      <w:r w:rsidR="00C45039">
        <w:t>let gl = core.getGL();</w:t>
      </w:r>
    </w:p>
    <w:p w14:paraId="66488FD7" w14:textId="139A7996" w:rsidR="00C45039" w:rsidRDefault="000D6336" w:rsidP="00C7159D">
      <w:pPr>
        <w:pStyle w:val="Code"/>
        <w:ind w:left="936"/>
        <w:rPr>
          <w:rFonts w:hint="eastAsia"/>
        </w:rPr>
      </w:pPr>
      <w:r>
        <w:t xml:space="preserve">    </w:t>
      </w:r>
      <w:r w:rsidR="00C45039">
        <w:t>gl.useProgram(this.mCompiledShader);</w:t>
      </w:r>
    </w:p>
    <w:p w14:paraId="08C30CE4" w14:textId="77777777" w:rsidR="00C45039" w:rsidRDefault="00C45039" w:rsidP="00C7159D">
      <w:pPr>
        <w:pStyle w:val="Code"/>
        <w:ind w:left="936"/>
        <w:rPr>
          <w:rFonts w:hint="eastAsia"/>
        </w:rPr>
      </w:pPr>
      <w:r>
        <w:t xml:space="preserve">        </w:t>
      </w:r>
    </w:p>
    <w:p w14:paraId="3DD23BE1" w14:textId="05E03025" w:rsidR="00C45039" w:rsidRDefault="000D6336" w:rsidP="00C7159D">
      <w:pPr>
        <w:pStyle w:val="Code"/>
        <w:ind w:left="936"/>
        <w:rPr>
          <w:rFonts w:hint="eastAsia"/>
        </w:rPr>
      </w:pPr>
      <w:r>
        <w:t xml:space="preserve">    </w:t>
      </w:r>
      <w:r w:rsidR="00C45039">
        <w:t>// bind vertex buffer</w:t>
      </w:r>
    </w:p>
    <w:p w14:paraId="7E05AAFD" w14:textId="3DCDDA86" w:rsidR="0066116A" w:rsidRDefault="000D6336" w:rsidP="00C7159D">
      <w:pPr>
        <w:pStyle w:val="Code"/>
        <w:ind w:left="936"/>
        <w:rPr>
          <w:rFonts w:hint="eastAsia"/>
        </w:rPr>
      </w:pPr>
      <w:r>
        <w:t xml:space="preserve">    </w:t>
      </w:r>
      <w:r w:rsidR="0066116A">
        <w:t>gl.bindBuffer(gl.ARRAY_BUFFER, vertexBuffer.get());</w:t>
      </w:r>
    </w:p>
    <w:p w14:paraId="3A7DBAA6" w14:textId="65E78624" w:rsidR="0066116A" w:rsidRDefault="000D6336" w:rsidP="00C7159D">
      <w:pPr>
        <w:pStyle w:val="Code"/>
        <w:ind w:left="936"/>
        <w:rPr>
          <w:rFonts w:hint="eastAsia"/>
        </w:rPr>
      </w:pPr>
      <w:r>
        <w:t xml:space="preserve">    </w:t>
      </w:r>
      <w:r w:rsidR="0066116A">
        <w:t>gl.vertexAttribPointer(this.mVertexPositionRef,</w:t>
      </w:r>
    </w:p>
    <w:p w14:paraId="046E4D32" w14:textId="67C49E1C" w:rsidR="0066116A" w:rsidRDefault="000D6336" w:rsidP="00C7159D">
      <w:pPr>
        <w:pStyle w:val="Code"/>
        <w:ind w:left="936"/>
        <w:rPr>
          <w:rFonts w:hint="eastAsia"/>
        </w:rPr>
      </w:pPr>
      <w:r>
        <w:lastRenderedPageBreak/>
        <w:t xml:space="preserve">        </w:t>
      </w:r>
      <w:r w:rsidR="0066116A">
        <w:t>3,            // each element is a 3-float (x,y.z)</w:t>
      </w:r>
    </w:p>
    <w:p w14:paraId="1694374E" w14:textId="7CADA784" w:rsidR="0066116A" w:rsidRDefault="000D6336" w:rsidP="00C7159D">
      <w:pPr>
        <w:pStyle w:val="Code"/>
        <w:ind w:left="936"/>
        <w:rPr>
          <w:rFonts w:hint="eastAsia"/>
        </w:rPr>
      </w:pPr>
      <w:r>
        <w:t xml:space="preserve">        </w:t>
      </w:r>
      <w:r w:rsidR="0066116A">
        <w:t xml:space="preserve">gl.FLOAT,    </w:t>
      </w:r>
      <w:r>
        <w:t xml:space="preserve"> </w:t>
      </w:r>
      <w:r w:rsidR="0066116A">
        <w:t xml:space="preserve"> // data type is FLOAT</w:t>
      </w:r>
    </w:p>
    <w:p w14:paraId="4F1A7165" w14:textId="4A274874" w:rsidR="0066116A" w:rsidRDefault="000D6336" w:rsidP="00C7159D">
      <w:pPr>
        <w:pStyle w:val="Code"/>
        <w:ind w:left="936"/>
        <w:rPr>
          <w:rFonts w:hint="eastAsia"/>
        </w:rPr>
      </w:pPr>
      <w:r>
        <w:t xml:space="preserve">        </w:t>
      </w:r>
      <w:r w:rsidR="0066116A">
        <w:t>false,          // if the content is normalized vectors</w:t>
      </w:r>
    </w:p>
    <w:p w14:paraId="447D0329" w14:textId="2D007242" w:rsidR="0066116A" w:rsidRDefault="000D6336" w:rsidP="00C7159D">
      <w:pPr>
        <w:pStyle w:val="Code"/>
        <w:ind w:left="936"/>
        <w:rPr>
          <w:rFonts w:hint="eastAsia"/>
        </w:rPr>
      </w:pPr>
      <w:r>
        <w:t xml:space="preserve">        </w:t>
      </w:r>
      <w:r w:rsidR="0066116A">
        <w:t>0,            // number of bytes to skip in between elements</w:t>
      </w:r>
    </w:p>
    <w:p w14:paraId="0AEF2313" w14:textId="052C18D5" w:rsidR="0066116A" w:rsidRDefault="000D6336" w:rsidP="00C7159D">
      <w:pPr>
        <w:pStyle w:val="Code"/>
        <w:ind w:left="936"/>
        <w:rPr>
          <w:rFonts w:hint="eastAsia"/>
        </w:rPr>
      </w:pPr>
      <w:r>
        <w:t xml:space="preserve">        </w:t>
      </w:r>
      <w:r w:rsidR="0066116A">
        <w:t>0);           // offsets to the first element</w:t>
      </w:r>
    </w:p>
    <w:p w14:paraId="635C6353" w14:textId="07C16877" w:rsidR="00C45039" w:rsidRDefault="000D6336" w:rsidP="00C7159D">
      <w:pPr>
        <w:pStyle w:val="Code"/>
        <w:ind w:left="936"/>
        <w:rPr>
          <w:rFonts w:hint="eastAsia"/>
        </w:rPr>
      </w:pPr>
      <w:r>
        <w:t xml:space="preserve">    </w:t>
      </w:r>
      <w:r w:rsidR="0066116A">
        <w:t>gl.enableVertexAttribArray(this.mVertexPositionRef);</w:t>
      </w:r>
    </w:p>
    <w:p w14:paraId="0E308FD9" w14:textId="780B1F51" w:rsidR="0066116A" w:rsidRDefault="0066116A" w:rsidP="00C7159D">
      <w:pPr>
        <w:pStyle w:val="Code"/>
        <w:ind w:left="936" w:firstLine="720"/>
        <w:rPr>
          <w:rFonts w:hint="eastAsia"/>
        </w:rPr>
      </w:pPr>
    </w:p>
    <w:p w14:paraId="5DBD5C10" w14:textId="3AC4CE29" w:rsidR="0066116A" w:rsidRDefault="000D6336" w:rsidP="00C7159D">
      <w:pPr>
        <w:pStyle w:val="Code"/>
        <w:ind w:left="936"/>
        <w:rPr>
          <w:rFonts w:hint="eastAsia"/>
        </w:rPr>
      </w:pPr>
      <w:r>
        <w:t xml:space="preserve">    </w:t>
      </w:r>
      <w:r w:rsidR="0066116A" w:rsidRPr="0066116A">
        <w:t>// load uniforms</w:t>
      </w:r>
    </w:p>
    <w:p w14:paraId="6A5B5931" w14:textId="02CBF57D" w:rsidR="00C45039" w:rsidRPr="00C7159D" w:rsidRDefault="000D6336" w:rsidP="00C7159D">
      <w:pPr>
        <w:pStyle w:val="Code"/>
        <w:ind w:left="936"/>
        <w:rPr>
          <w:rStyle w:val="CodeBold"/>
        </w:rPr>
      </w:pPr>
      <w:r>
        <w:t xml:space="preserve">    </w:t>
      </w:r>
      <w:r w:rsidR="00C45039" w:rsidRPr="00C7159D">
        <w:rPr>
          <w:rStyle w:val="CodeBold"/>
        </w:rPr>
        <w:t>gl.uniform4fv(this.mPixelColorRef, pixelColor);</w:t>
      </w:r>
    </w:p>
    <w:p w14:paraId="226F87A9" w14:textId="3D7D4DBC" w:rsidR="00C45039" w:rsidRPr="00C45039" w:rsidRDefault="00C45039" w:rsidP="00C7159D">
      <w:pPr>
        <w:pStyle w:val="Code"/>
        <w:ind w:left="936"/>
        <w:rPr>
          <w:rFonts w:hint="eastAsia"/>
        </w:rPr>
      </w:pPr>
      <w:r>
        <w:t>}</w:t>
      </w:r>
    </w:p>
    <w:p w14:paraId="6F163EA8" w14:textId="230AB033" w:rsidR="00D568B4" w:rsidRDefault="00C45039" w:rsidP="00C45039">
      <w:pPr>
        <w:pStyle w:val="BodyTextFirst"/>
        <w:rPr>
          <w:rFonts w:hint="eastAsia"/>
        </w:rPr>
      </w:pPr>
      <w:r w:rsidRPr="00C45039">
        <w:t xml:space="preserve">The </w:t>
      </w:r>
      <w:r w:rsidRPr="00C45039">
        <w:rPr>
          <w:rStyle w:val="CodeInline"/>
        </w:rPr>
        <w:t>gl.uniform4fv()</w:t>
      </w:r>
      <w:r w:rsidRPr="00C45039">
        <w:t xml:space="preserve"> function copies four floating-point values from</w:t>
      </w:r>
      <w:r w:rsidR="000D6336">
        <w:t xml:space="preserve"> the</w:t>
      </w:r>
      <w:r w:rsidRPr="00C45039">
        <w:t xml:space="preserve"> </w:t>
      </w:r>
      <w:r w:rsidRPr="00C45039">
        <w:rPr>
          <w:rStyle w:val="CodeInline"/>
        </w:rPr>
        <w:t>pixelColor</w:t>
      </w:r>
      <w:r w:rsidRPr="00C45039">
        <w:t xml:space="preserve"> </w:t>
      </w:r>
      <w:r w:rsidR="000D6336">
        <w:t xml:space="preserve">float array </w:t>
      </w:r>
      <w:r w:rsidRPr="00C45039">
        <w:t>to the</w:t>
      </w:r>
      <w:r w:rsidR="000D6336">
        <w:t xml:space="preserve"> WebGL location referenced by</w:t>
      </w:r>
      <w:r w:rsidRPr="00C45039">
        <w:t xml:space="preserve"> </w:t>
      </w:r>
      <w:r w:rsidRPr="00C45039">
        <w:rPr>
          <w:rStyle w:val="CodeInline"/>
        </w:rPr>
        <w:t>mPixelColor</w:t>
      </w:r>
      <w:ins w:id="143" w:author="Kelvin Sung" w:date="2021-08-19T17:42:00Z">
        <w:r w:rsidR="00580BC5">
          <w:rPr>
            <w:rStyle w:val="CodeInline"/>
          </w:rPr>
          <w:t>Ref</w:t>
        </w:r>
      </w:ins>
      <w:r w:rsidRPr="00C45039">
        <w:t xml:space="preserve">, or the </w:t>
      </w:r>
      <w:r w:rsidRPr="00C45039">
        <w:rPr>
          <w:rStyle w:val="CodeInline"/>
        </w:rPr>
        <w:t>uPixelColor</w:t>
      </w:r>
      <w:r w:rsidRPr="00C45039">
        <w:t xml:space="preserve"> in the </w:t>
      </w:r>
      <w:bookmarkStart w:id="144" w:name="_Hlk67888522"/>
      <w:r w:rsidRPr="00C45039">
        <w:rPr>
          <w:rStyle w:val="CodeInline"/>
        </w:rPr>
        <w:t>simple_fs.glsl</w:t>
      </w:r>
      <w:bookmarkEnd w:id="144"/>
      <w:r w:rsidRPr="00C45039">
        <w:t xml:space="preserve"> fragment shader.</w:t>
      </w:r>
    </w:p>
    <w:p w14:paraId="29CE1A3E" w14:textId="77777777" w:rsidR="00C45039" w:rsidRDefault="00C45039" w:rsidP="00C45039">
      <w:pPr>
        <w:pStyle w:val="Heading3"/>
      </w:pPr>
      <w:r>
        <w:t>Drawing with the New Shader</w:t>
      </w:r>
    </w:p>
    <w:p w14:paraId="6B5E528F" w14:textId="1D82BE13" w:rsidR="00C45039" w:rsidRDefault="00C45039" w:rsidP="00C45039">
      <w:pPr>
        <w:pStyle w:val="BodyTextFirst"/>
        <w:rPr>
          <w:rFonts w:hint="eastAsia"/>
        </w:rPr>
      </w:pPr>
      <w:r>
        <w:t xml:space="preserve">To test </w:t>
      </w:r>
      <w:bookmarkStart w:id="145" w:name="_Hlk67888963"/>
      <w:r w:rsidRPr="00C45039">
        <w:rPr>
          <w:rStyle w:val="CodeInline"/>
        </w:rPr>
        <w:t>simple_fs.glsl</w:t>
      </w:r>
      <w:bookmarkEnd w:id="145"/>
      <w:r>
        <w:t xml:space="preserve">, modify the </w:t>
      </w:r>
      <w:r>
        <w:rPr>
          <w:rStyle w:val="CodeInline"/>
        </w:rPr>
        <w:t>core.js</w:t>
      </w:r>
      <w:r>
        <w:t xml:space="preserve"> module to </w:t>
      </w:r>
      <w:ins w:id="146" w:author="Kelvin Sung" w:date="2021-08-19T17:45:00Z">
        <w:r w:rsidR="00580BC5">
          <w:t>create</w:t>
        </w:r>
      </w:ins>
      <w:ins w:id="147" w:author="Jeb Pavleas" w:date="2021-08-24T00:16:00Z">
        <w:r w:rsidR="0037236A">
          <w:t xml:space="preserve"> the</w:t>
        </w:r>
      </w:ins>
      <w:ins w:id="148" w:author="Kelvin Sung" w:date="2021-08-19T17:45:00Z">
        <w:r w:rsidR="00580BC5">
          <w:t xml:space="preserve"> SimpleShader with the new </w:t>
        </w:r>
        <w:r w:rsidR="00580BC5" w:rsidRPr="00580BC5">
          <w:rPr>
            <w:rStyle w:val="CodeInline"/>
            <w:rFonts w:hint="eastAsia"/>
            <w:rPrChange w:id="149" w:author="Kelvin Sung" w:date="2021-08-19T17:46:00Z">
              <w:rPr>
                <w:rFonts w:hint="eastAsia"/>
              </w:rPr>
            </w:rPrChange>
          </w:rPr>
          <w:t>simple_fs</w:t>
        </w:r>
        <w:r w:rsidR="00580BC5">
          <w:t xml:space="preserve"> and </w:t>
        </w:r>
      </w:ins>
      <w:r>
        <w:t xml:space="preserve">use the </w:t>
      </w:r>
      <w:r w:rsidR="00067CAF">
        <w:t>parametrized</w:t>
      </w:r>
      <w:r>
        <w:t xml:space="preserve"> color </w:t>
      </w:r>
      <w:r w:rsidR="00067CAF">
        <w:t>when</w:t>
      </w:r>
      <w:r>
        <w:t xml:space="preserve"> draw</w:t>
      </w:r>
      <w:r w:rsidR="00067CAF">
        <w:t>ing</w:t>
      </w:r>
      <w:r>
        <w:t xml:space="preserve"> with the new shader.</w:t>
      </w:r>
    </w:p>
    <w:p w14:paraId="5FFCD43A" w14:textId="77777777" w:rsidR="00580BC5" w:rsidRDefault="00580BC5" w:rsidP="00580BC5">
      <w:pPr>
        <w:pStyle w:val="Code"/>
        <w:ind w:left="720"/>
        <w:rPr>
          <w:ins w:id="150" w:author="Kelvin Sung" w:date="2021-08-19T17:46:00Z"/>
          <w:rFonts w:hint="eastAsia"/>
        </w:rPr>
      </w:pPr>
      <w:ins w:id="151" w:author="Kelvin Sung" w:date="2021-08-19T17:46:00Z">
        <w:r>
          <w:t>function createShader() {</w:t>
        </w:r>
      </w:ins>
    </w:p>
    <w:p w14:paraId="0166A4B8" w14:textId="77777777" w:rsidR="00580BC5" w:rsidRDefault="00580BC5" w:rsidP="00580BC5">
      <w:pPr>
        <w:pStyle w:val="Code"/>
        <w:ind w:left="720"/>
        <w:rPr>
          <w:ins w:id="152" w:author="Kelvin Sung" w:date="2021-08-19T17:46:00Z"/>
          <w:rFonts w:hint="eastAsia"/>
        </w:rPr>
      </w:pPr>
      <w:ins w:id="153" w:author="Kelvin Sung" w:date="2021-08-19T17:46:00Z">
        <w:r>
          <w:t xml:space="preserve">    mShader = new SimpleShader(</w:t>
        </w:r>
      </w:ins>
    </w:p>
    <w:p w14:paraId="59C9CCAE" w14:textId="77777777" w:rsidR="00580BC5" w:rsidRDefault="00580BC5" w:rsidP="00580BC5">
      <w:pPr>
        <w:pStyle w:val="Code"/>
        <w:ind w:left="720"/>
        <w:rPr>
          <w:ins w:id="154" w:author="Kelvin Sung" w:date="2021-08-19T17:46:00Z"/>
          <w:rFonts w:hint="eastAsia"/>
        </w:rPr>
      </w:pPr>
      <w:ins w:id="155" w:author="Kelvin Sung" w:date="2021-08-19T17:46:00Z">
        <w:r>
          <w:t xml:space="preserve">        "src/glsl_shaders/simple_vs.glsl",        // Path to the VertexShader </w:t>
        </w:r>
      </w:ins>
    </w:p>
    <w:p w14:paraId="2DBE2500" w14:textId="77777777" w:rsidR="00580BC5" w:rsidRDefault="00580BC5" w:rsidP="00580BC5">
      <w:pPr>
        <w:pStyle w:val="Code"/>
        <w:ind w:left="720"/>
        <w:rPr>
          <w:ins w:id="156" w:author="Kelvin Sung" w:date="2021-08-19T17:46:00Z"/>
          <w:rFonts w:hint="eastAsia"/>
        </w:rPr>
      </w:pPr>
      <w:ins w:id="157" w:author="Kelvin Sung" w:date="2021-08-19T17:46:00Z">
        <w:r>
          <w:t xml:space="preserve">        "</w:t>
        </w:r>
        <w:r w:rsidRPr="00580BC5">
          <w:rPr>
            <w:rStyle w:val="CodeBold"/>
            <w:rFonts w:hint="eastAsia"/>
            <w:rPrChange w:id="158" w:author="Kelvin Sung" w:date="2021-08-19T17:46:00Z">
              <w:rPr>
                <w:rFonts w:hint="eastAsia"/>
              </w:rPr>
            </w:rPrChange>
          </w:rPr>
          <w:t>src/glsl_shaders/simple_fs.glsl</w:t>
        </w:r>
        <w:r>
          <w:t>");       // Path to the FragmentShader</w:t>
        </w:r>
      </w:ins>
    </w:p>
    <w:p w14:paraId="359F9AD2" w14:textId="3CBB5683" w:rsidR="00580BC5" w:rsidRDefault="00580BC5" w:rsidP="00580BC5">
      <w:pPr>
        <w:pStyle w:val="Code"/>
        <w:ind w:left="720"/>
        <w:rPr>
          <w:ins w:id="159" w:author="Kelvin Sung" w:date="2021-08-19T17:46:00Z"/>
          <w:rFonts w:hint="eastAsia"/>
        </w:rPr>
      </w:pPr>
      <w:ins w:id="160" w:author="Kelvin Sung" w:date="2021-08-19T17:46:00Z">
        <w:r>
          <w:t>}</w:t>
        </w:r>
        <w:r>
          <w:br/>
        </w:r>
      </w:ins>
    </w:p>
    <w:p w14:paraId="4BDCCED9" w14:textId="5ED1E734" w:rsidR="00C45039" w:rsidRDefault="00C45039" w:rsidP="00C7159D">
      <w:pPr>
        <w:pStyle w:val="Code"/>
        <w:ind w:left="720"/>
        <w:rPr>
          <w:rFonts w:hint="eastAsia"/>
        </w:rPr>
      </w:pPr>
      <w:r>
        <w:t>function drawSquare(color) {</w:t>
      </w:r>
    </w:p>
    <w:p w14:paraId="70F8380A" w14:textId="77777777" w:rsidR="00C45039" w:rsidRDefault="00C45039" w:rsidP="00C7159D">
      <w:pPr>
        <w:pStyle w:val="Code"/>
        <w:ind w:left="720"/>
        <w:rPr>
          <w:rFonts w:hint="eastAsia"/>
        </w:rPr>
      </w:pPr>
      <w:r>
        <w:t xml:space="preserve">    // Step A: Activate the shader</w:t>
      </w:r>
    </w:p>
    <w:p w14:paraId="7D8AD655" w14:textId="77777777" w:rsidR="00C45039" w:rsidRDefault="00C45039" w:rsidP="00C7159D">
      <w:pPr>
        <w:pStyle w:val="Code"/>
        <w:ind w:left="720"/>
        <w:rPr>
          <w:rFonts w:hint="eastAsia"/>
        </w:rPr>
      </w:pPr>
      <w:r>
        <w:t xml:space="preserve">    mShader.activate(color);</w:t>
      </w:r>
    </w:p>
    <w:p w14:paraId="524D8113" w14:textId="77777777" w:rsidR="00C45039" w:rsidRDefault="00C45039" w:rsidP="00C7159D">
      <w:pPr>
        <w:pStyle w:val="Code"/>
        <w:ind w:left="720"/>
        <w:rPr>
          <w:rFonts w:hint="eastAsia"/>
        </w:rPr>
      </w:pPr>
    </w:p>
    <w:p w14:paraId="025D9C09" w14:textId="77777777" w:rsidR="00C45039" w:rsidRDefault="00C45039" w:rsidP="00C7159D">
      <w:pPr>
        <w:pStyle w:val="Code"/>
        <w:ind w:left="720"/>
        <w:rPr>
          <w:rFonts w:hint="eastAsia"/>
        </w:rPr>
      </w:pPr>
      <w:r>
        <w:t xml:space="preserve">    // Step B: Draw with the currently activated geometry and the activated shader        </w:t>
      </w:r>
    </w:p>
    <w:p w14:paraId="5C37A87C" w14:textId="77777777" w:rsidR="00C45039" w:rsidRDefault="00C45039" w:rsidP="00C7159D">
      <w:pPr>
        <w:pStyle w:val="Code"/>
        <w:ind w:left="720"/>
        <w:rPr>
          <w:rFonts w:hint="eastAsia"/>
        </w:rPr>
      </w:pPr>
      <w:r>
        <w:t xml:space="preserve">    mGL.drawArrays(mGL.TRIANGLE_STRIP, 0, 4);</w:t>
      </w:r>
    </w:p>
    <w:p w14:paraId="4172E152" w14:textId="45BC45AD" w:rsidR="00067CAF" w:rsidRDefault="00C45039" w:rsidP="00C7159D">
      <w:pPr>
        <w:pStyle w:val="Code"/>
        <w:ind w:left="720"/>
        <w:rPr>
          <w:rFonts w:hint="eastAsia"/>
        </w:rPr>
      </w:pPr>
      <w:r>
        <w:t>}</w:t>
      </w:r>
    </w:p>
    <w:p w14:paraId="429FBCF3" w14:textId="78BEF7E0" w:rsidR="00067CAF" w:rsidRDefault="00067CAF" w:rsidP="00067CAF">
      <w:pPr>
        <w:pStyle w:val="BodyTextFirst"/>
        <w:rPr>
          <w:rFonts w:hint="eastAsia"/>
        </w:rPr>
      </w:pPr>
      <w:r>
        <w:t xml:space="preserve">Lastly, edit the </w:t>
      </w:r>
      <w:r w:rsidR="00951FFF" w:rsidRPr="00067CAF">
        <w:rPr>
          <w:rStyle w:val="CodeInline"/>
        </w:rPr>
        <w:t>constructor</w:t>
      </w:r>
      <w:r w:rsidR="00951FFF">
        <w:t xml:space="preserve"> of the </w:t>
      </w:r>
      <w:r w:rsidRPr="00067CAF">
        <w:rPr>
          <w:rStyle w:val="CodeInline"/>
        </w:rPr>
        <w:t>MyGame</w:t>
      </w:r>
      <w:r>
        <w:t xml:space="preserve"> </w:t>
      </w:r>
      <w:r w:rsidR="00951FFF">
        <w:t xml:space="preserve">class </w:t>
      </w:r>
      <w:r>
        <w:t>to include a color when drawing the square. In this case red.</w:t>
      </w:r>
    </w:p>
    <w:p w14:paraId="130FA8D5" w14:textId="7827115B" w:rsidR="00067CAF" w:rsidRDefault="00067CAF" w:rsidP="00C7159D">
      <w:pPr>
        <w:pStyle w:val="Code"/>
        <w:ind w:left="720"/>
        <w:rPr>
          <w:rFonts w:hint="eastAsia"/>
        </w:rPr>
      </w:pPr>
      <w:r>
        <w:t>// Step C: Draw the square in red</w:t>
      </w:r>
    </w:p>
    <w:p w14:paraId="4A59F954" w14:textId="0A13837B" w:rsidR="00067CAF" w:rsidRDefault="00067CAF" w:rsidP="00C7159D">
      <w:pPr>
        <w:pStyle w:val="Code"/>
        <w:ind w:left="720"/>
        <w:rPr>
          <w:rFonts w:hint="eastAsia"/>
        </w:rPr>
      </w:pPr>
      <w:r>
        <w:t>engine.drawSquare([1, 0, 0, 1]);</w:t>
      </w:r>
    </w:p>
    <w:p w14:paraId="77F4C963" w14:textId="5347AB0F" w:rsidR="00067CAF" w:rsidRPr="00067CAF" w:rsidRDefault="00067CAF" w:rsidP="00067CAF">
      <w:pPr>
        <w:pStyle w:val="BodyTextFirst"/>
        <w:rPr>
          <w:rFonts w:hint="eastAsia"/>
        </w:rPr>
      </w:pPr>
      <w:r w:rsidRPr="00067CAF">
        <w:t xml:space="preserve">Notice that </w:t>
      </w:r>
      <w:r w:rsidR="00B55DE1">
        <w:t xml:space="preserve">a </w:t>
      </w:r>
      <w:r>
        <w:t>color</w:t>
      </w:r>
      <w:r w:rsidRPr="00067CAF">
        <w:t xml:space="preserve"> </w:t>
      </w:r>
      <w:r w:rsidR="00B55DE1">
        <w:t>value</w:t>
      </w:r>
      <w:r w:rsidR="00BD1FFF">
        <w:t xml:space="preserve">, an array of four floats, </w:t>
      </w:r>
      <w:r w:rsidRPr="00067CAF">
        <w:t xml:space="preserve">is </w:t>
      </w:r>
      <w:r w:rsidR="00B55DE1">
        <w:t xml:space="preserve">now required </w:t>
      </w:r>
      <w:r w:rsidRPr="00067CAF">
        <w:t xml:space="preserve">with the new </w:t>
      </w:r>
      <w:r w:rsidRPr="00067CAF">
        <w:rPr>
          <w:rStyle w:val="CodeInline"/>
        </w:rPr>
        <w:t>simple_fs.glsl</w:t>
      </w:r>
      <w:r w:rsidRPr="00067CAF">
        <w:t xml:space="preserve"> (instead of </w:t>
      </w:r>
      <w:r w:rsidRPr="00067CAF">
        <w:rPr>
          <w:rStyle w:val="CodeInline"/>
        </w:rPr>
        <w:t>white_fs</w:t>
      </w:r>
      <w:r w:rsidRPr="00067CAF">
        <w:t xml:space="preserve">) </w:t>
      </w:r>
      <w:r w:rsidR="00B55DE1">
        <w:t xml:space="preserve">shader </w:t>
      </w:r>
      <w:r w:rsidRPr="00067CAF">
        <w:t xml:space="preserve">and that it is important to </w:t>
      </w:r>
      <w:r w:rsidR="00D0036A">
        <w:t xml:space="preserve">pass in </w:t>
      </w:r>
      <w:r w:rsidRPr="00067CAF">
        <w:t xml:space="preserve">the drawing color when activating the shader. With the new </w:t>
      </w:r>
      <w:r w:rsidRPr="00067CAF">
        <w:rPr>
          <w:rStyle w:val="CodeInline"/>
        </w:rPr>
        <w:t>simple_fs</w:t>
      </w:r>
      <w:r w:rsidRPr="00067CAF">
        <w:t xml:space="preserve">, you can now experiment with drawing the squares with any desired color. </w:t>
      </w:r>
    </w:p>
    <w:p w14:paraId="75EB0922" w14:textId="17C00FCA" w:rsidR="00067CAF" w:rsidRDefault="00067CAF" w:rsidP="00067CAF">
      <w:pPr>
        <w:pStyle w:val="BodyTextCont"/>
        <w:rPr>
          <w:rFonts w:hint="eastAsia"/>
        </w:rPr>
      </w:pPr>
      <w:r w:rsidRPr="00067CAF">
        <w:t>As you have experienced in this project, the source code structure supports simple and localized changes when the game engine is expanded</w:t>
      </w:r>
      <w:ins w:id="161" w:author="Jeb Pavleas" w:date="2021-08-24T00:22:00Z">
        <w:r w:rsidR="00365BA2">
          <w:t xml:space="preserve"> or modified</w:t>
        </w:r>
      </w:ins>
      <w:del w:id="162" w:author="Jeb Pavleas" w:date="2021-08-24T00:22:00Z">
        <w:r w:rsidRPr="00067CAF" w:rsidDel="00365BA2">
          <w:delText>,</w:delText>
        </w:r>
      </w:del>
      <w:ins w:id="163" w:author="Jeb Pavleas" w:date="2021-08-24T00:22:00Z">
        <w:r w:rsidR="00365BA2">
          <w:t>.</w:t>
        </w:r>
      </w:ins>
      <w:r w:rsidRPr="00067CAF">
        <w:t xml:space="preserve"> </w:t>
      </w:r>
      <w:ins w:id="164" w:author="Jeb Pavleas" w:date="2021-08-24T00:22:00Z">
        <w:r w:rsidR="00365BA2">
          <w:t>I</w:t>
        </w:r>
      </w:ins>
      <w:del w:id="165" w:author="Jeb Pavleas" w:date="2021-08-24T00:22:00Z">
        <w:r w:rsidRPr="00067CAF" w:rsidDel="00365BA2">
          <w:delText>i</w:delText>
        </w:r>
      </w:del>
      <w:r w:rsidRPr="00067CAF">
        <w:t>n this case</w:t>
      </w:r>
      <w:ins w:id="166" w:author="Jeb Pavleas" w:date="2021-08-24T00:22:00Z">
        <w:r w:rsidR="00365BA2">
          <w:t>,</w:t>
        </w:r>
      </w:ins>
      <w:r w:rsidRPr="00067CAF">
        <w:t xml:space="preserve"> only changes to </w:t>
      </w:r>
      <w:r w:rsidR="002E40EC">
        <w:t xml:space="preserve">the </w:t>
      </w:r>
      <w:r w:rsidRPr="00067CAF">
        <w:rPr>
          <w:rStyle w:val="CodeInline"/>
        </w:rPr>
        <w:t>simple_shader.js</w:t>
      </w:r>
      <w:r w:rsidRPr="00067CAF">
        <w:t xml:space="preserve"> file</w:t>
      </w:r>
      <w:ins w:id="167" w:author="Kelvin Sung" w:date="2021-08-19T17:48:00Z">
        <w:r w:rsidR="008D0820">
          <w:t xml:space="preserve"> </w:t>
        </w:r>
        <w:del w:id="168" w:author="Jeb Pavleas" w:date="2021-08-24T00:24:00Z">
          <w:r w:rsidR="008D0820" w:rsidDel="00365BA2">
            <w:delText>with</w:delText>
          </w:r>
        </w:del>
      </w:ins>
      <w:ins w:id="169" w:author="Jeb Pavleas" w:date="2021-08-24T00:24:00Z">
        <w:r w:rsidR="00365BA2">
          <w:t>and</w:t>
        </w:r>
      </w:ins>
      <w:ins w:id="170" w:author="Kelvin Sung" w:date="2021-08-19T17:48:00Z">
        <w:r w:rsidR="008D0820">
          <w:t xml:space="preserve"> </w:t>
        </w:r>
        <w:del w:id="171" w:author="Jeb Pavleas" w:date="2021-08-24T00:27:00Z">
          <w:r w:rsidR="008D0820" w:rsidDel="009823CF">
            <w:lastRenderedPageBreak/>
            <w:delText>minimal</w:delText>
          </w:r>
        </w:del>
      </w:ins>
      <w:ins w:id="172" w:author="Jeb Pavleas" w:date="2021-08-24T00:27:00Z">
        <w:r w:rsidR="009823CF">
          <w:t>minor</w:t>
        </w:r>
      </w:ins>
      <w:ins w:id="173" w:author="Kelvin Sung" w:date="2021-08-19T17:48:00Z">
        <w:r w:rsidR="008D0820">
          <w:t xml:space="preserve"> modifications to </w:t>
        </w:r>
        <w:r w:rsidR="008D0820" w:rsidRPr="008D0820">
          <w:rPr>
            <w:rStyle w:val="CodeInline"/>
            <w:rFonts w:hint="eastAsia"/>
            <w:rPrChange w:id="174" w:author="Kelvin Sung" w:date="2021-08-19T17:48:00Z">
              <w:rPr>
                <w:rFonts w:hint="eastAsia"/>
              </w:rPr>
            </w:rPrChange>
          </w:rPr>
          <w:t>core.js</w:t>
        </w:r>
        <w:r w:rsidR="008D0820">
          <w:t xml:space="preserve"> and the </w:t>
        </w:r>
        <w:r w:rsidR="008D0820" w:rsidRPr="008D0820">
          <w:rPr>
            <w:rStyle w:val="CodeInline"/>
            <w:rFonts w:hint="eastAsia"/>
            <w:rPrChange w:id="175" w:author="Kelvin Sung" w:date="2021-08-19T17:48:00Z">
              <w:rPr>
                <w:rFonts w:hint="eastAsia"/>
              </w:rPr>
            </w:rPrChange>
          </w:rPr>
          <w:t>my_game.js</w:t>
        </w:r>
      </w:ins>
      <w:ins w:id="176" w:author="Jeb Pavleas" w:date="2021-08-24T00:26:00Z">
        <w:r w:rsidR="00365BA2">
          <w:t xml:space="preserve"> were required</w:t>
        </w:r>
      </w:ins>
      <w:r w:rsidRPr="00067CAF">
        <w:t>.</w:t>
      </w:r>
      <w:del w:id="177" w:author="Jeb Pavleas" w:date="2021-08-24T00:26:00Z">
        <w:r w:rsidRPr="00067CAF" w:rsidDel="00365BA2">
          <w:delText xml:space="preserve"> </w:delText>
        </w:r>
      </w:del>
      <w:ins w:id="178" w:author="Jeb Pavleas" w:date="2021-08-24T00:26:00Z">
        <w:r w:rsidR="00365BA2">
          <w:t xml:space="preserve"> </w:t>
        </w:r>
      </w:ins>
      <w:r w:rsidRPr="00067CAF">
        <w:t>This demonstrates the benefit of proper encapsulation and source code organization.</w:t>
      </w:r>
    </w:p>
    <w:p w14:paraId="2C6AECEB" w14:textId="77777777" w:rsidR="00067CAF" w:rsidRDefault="00067CAF" w:rsidP="00067CAF">
      <w:pPr>
        <w:pStyle w:val="Heading1"/>
      </w:pPr>
      <w:r>
        <w:t>Summary</w:t>
      </w:r>
    </w:p>
    <w:p w14:paraId="073F5851" w14:textId="1D0FB65C" w:rsidR="00067CAF" w:rsidRPr="00067CAF" w:rsidRDefault="00067CAF" w:rsidP="00067CAF">
      <w:pPr>
        <w:pStyle w:val="BodyTextFirst"/>
        <w:rPr>
          <w:rFonts w:hint="eastAsia"/>
        </w:rPr>
      </w:pPr>
      <w:r>
        <w:t>By this point the game engine is simple and supports only the initialization of WebGL and the drawing of one colored square. However, through the projects in this chapter, you have gained experience with the techniques needed in order to build an excellent foundation for the game engine. You have also structured the source code in a way that allows you to support further complexity with limited modification to the existing code base, and you are now ready to further encapsulate the functionality of the game engine to facilitate additional features. The next chapter will focus on building a proper framework in the game engine to support more flexible and configurable drawings.</w:t>
      </w:r>
    </w:p>
    <w:sectPr w:rsidR="00067CAF" w:rsidRPr="00067CAF" w:rsidSect="005B6E38">
      <w:headerReference w:type="even" r:id="rId21"/>
      <w:headerReference w:type="default" r:id="rId22"/>
      <w:footerReference w:type="even" r:id="rId23"/>
      <w:footerReference w:type="default" r:id="rId24"/>
      <w:headerReference w:type="first" r:id="rId25"/>
      <w:footerReference w:type="first" r:id="rId26"/>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arma, Yogendra" w:date="2021-08-17T20:08:00Z" w:initials="SY">
    <w:p w14:paraId="5265DA13" w14:textId="113CA36E" w:rsidR="00120E5F" w:rsidRDefault="00120E5F">
      <w:pPr>
        <w:pStyle w:val="CommentText"/>
      </w:pPr>
      <w:r>
        <w:rPr>
          <w:rStyle w:val="CommentReference"/>
        </w:rPr>
        <w:annotationRef/>
      </w:r>
      <w:r w:rsidRPr="00C00C6A">
        <w:t>This chapter is the starting &amp; basics of game development using JS &amp; WebGL &amp; the author explains the core concept of the WebGL drawing very well with the correct code snippets. I feel some discontinuity between sections, if you add some steps before the main sections, it would be easy to picturization over all processes to use each component and concept.</w:t>
      </w:r>
    </w:p>
  </w:comment>
  <w:comment w:id="2" w:author="Kelvin Sung" w:date="2021-08-19T14:10:00Z" w:initials="KS">
    <w:p w14:paraId="788E5A49" w14:textId="77777777" w:rsidR="00120E5F" w:rsidRDefault="00120E5F">
      <w:pPr>
        <w:pStyle w:val="CommentText"/>
      </w:pPr>
      <w:r>
        <w:rPr>
          <w:rStyle w:val="CommentReference"/>
        </w:rPr>
        <w:annotationRef/>
      </w:r>
      <w:r>
        <w:t xml:space="preserve">It would be helpful if you can help clarify </w:t>
      </w:r>
    </w:p>
    <w:p w14:paraId="67A729EF" w14:textId="77777777" w:rsidR="00120E5F" w:rsidRDefault="00120E5F">
      <w:pPr>
        <w:pStyle w:val="CommentText"/>
      </w:pPr>
    </w:p>
    <w:p w14:paraId="440D127D" w14:textId="77777777" w:rsidR="00120E5F" w:rsidRDefault="00120E5F" w:rsidP="00120E5F">
      <w:pPr>
        <w:pStyle w:val="CommentText"/>
        <w:numPr>
          <w:ilvl w:val="0"/>
          <w:numId w:val="33"/>
        </w:numPr>
      </w:pPr>
      <w:r>
        <w:t>What you mean by “main sections”</w:t>
      </w:r>
    </w:p>
    <w:p w14:paraId="7D6BC9F8" w14:textId="77777777" w:rsidR="00120E5F" w:rsidRDefault="00120E5F" w:rsidP="00120E5F">
      <w:pPr>
        <w:pStyle w:val="CommentText"/>
        <w:numPr>
          <w:ilvl w:val="0"/>
          <w:numId w:val="33"/>
        </w:numPr>
      </w:pPr>
      <w:r>
        <w:t>What steps do you have in mind? Or maybe help by describ</w:t>
      </w:r>
      <w:r w:rsidR="005C2AB1">
        <w:t>ing</w:t>
      </w:r>
      <w:r>
        <w:t xml:space="preserve"> the purpose of these steps.</w:t>
      </w:r>
    </w:p>
    <w:p w14:paraId="7228ED37" w14:textId="77777777" w:rsidR="005C2AB1" w:rsidRDefault="005C2AB1" w:rsidP="005C2AB1">
      <w:pPr>
        <w:pStyle w:val="CommentText"/>
      </w:pPr>
    </w:p>
    <w:p w14:paraId="66CD5DF7" w14:textId="43334CD6" w:rsidR="005C2AB1" w:rsidRDefault="005C2AB1" w:rsidP="005C2AB1">
      <w:pPr>
        <w:pStyle w:val="CommentText"/>
      </w:pPr>
      <w:r>
        <w:t>No knowing where or what is being recommended, we are unsure how to respond.</w:t>
      </w:r>
    </w:p>
  </w:comment>
  <w:comment w:id="20" w:author="Sharma, Yogendra" w:date="2021-08-17T19:51:00Z" w:initials="SY">
    <w:p w14:paraId="01A5DB9F" w14:textId="4E2F6184" w:rsidR="00120E5F" w:rsidRDefault="00120E5F">
      <w:pPr>
        <w:pStyle w:val="CommentText"/>
      </w:pPr>
      <w:r>
        <w:rPr>
          <w:rStyle w:val="CommentReference"/>
        </w:rPr>
        <w:annotationRef/>
      </w:r>
      <w:r>
        <w:t xml:space="preserve">Please add the output for the above exercise. </w:t>
      </w:r>
    </w:p>
  </w:comment>
  <w:comment w:id="21" w:author="Kelvin Sung" w:date="2021-08-19T14:08:00Z" w:initials="KS">
    <w:p w14:paraId="6D26AD01" w14:textId="1A984764" w:rsidR="00120E5F" w:rsidRDefault="00120E5F">
      <w:pPr>
        <w:pStyle w:val="CommentText"/>
      </w:pPr>
      <w:r>
        <w:rPr>
          <w:rStyle w:val="CommentReference"/>
        </w:rPr>
        <w:annotationRef/>
      </w:r>
      <w:r>
        <w:t xml:space="preserve">As described in the beginning of this section, and again in the next paragraphs, Figure 2-1 is the output of this exercise. Are you recommending </w:t>
      </w:r>
      <w:r w:rsidR="004E6751">
        <w:t xml:space="preserve">that </w:t>
      </w:r>
      <w:r>
        <w:t xml:space="preserve">we </w:t>
      </w:r>
      <w:r w:rsidR="004E6751">
        <w:t xml:space="preserve">should </w:t>
      </w:r>
      <w:r>
        <w:t>include Figure 2-1 again?</w:t>
      </w:r>
    </w:p>
  </w:comment>
  <w:comment w:id="130" w:author="Jeb Pavleas" w:date="2021-08-23T19:56:00Z" w:initials="JP">
    <w:p w14:paraId="391CA883" w14:textId="10FF1861" w:rsidR="005F02F1" w:rsidRDefault="005F02F1">
      <w:pPr>
        <w:pStyle w:val="CommentText"/>
      </w:pPr>
      <w:r>
        <w:rPr>
          <w:rStyle w:val="CommentReference"/>
        </w:rPr>
        <w:annotationRef/>
      </w:r>
      <w:r>
        <w:t xml:space="preserve">Name </w:t>
      </w:r>
      <w:r w:rsidR="0037236A">
        <w:t>fix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65DA13" w15:done="0"/>
  <w15:commentEx w15:paraId="66CD5DF7" w15:paraIdParent="5265DA13" w15:done="0"/>
  <w15:commentEx w15:paraId="01A5DB9F" w15:done="0"/>
  <w15:commentEx w15:paraId="6D26AD01" w15:paraIdParent="01A5DB9F" w15:done="0"/>
  <w15:commentEx w15:paraId="391CA88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695BA" w16cex:dateUtc="2021-08-17T14:38:00Z"/>
  <w16cex:commentExtensible w16cex:durableId="24C691DA" w16cex:dateUtc="2021-08-17T14:21:00Z"/>
  <w16cex:commentExtensible w16cex:durableId="24CE7BDF" w16cex:dateUtc="2021-08-24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65DA13" w16cid:durableId="24C695BA"/>
  <w16cid:commentId w16cid:paraId="66CD5DF7" w16cid:durableId="24C8E4D6"/>
  <w16cid:commentId w16cid:paraId="01A5DB9F" w16cid:durableId="24C691DA"/>
  <w16cid:commentId w16cid:paraId="6D26AD01" w16cid:durableId="24C8E451"/>
  <w16cid:commentId w16cid:paraId="391CA883" w16cid:durableId="24CE7B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27E98" w14:textId="77777777" w:rsidR="005237B4" w:rsidRDefault="005237B4" w:rsidP="000C758C">
      <w:pPr>
        <w:spacing w:after="0" w:line="240" w:lineRule="auto"/>
      </w:pPr>
      <w:r>
        <w:separator/>
      </w:r>
    </w:p>
  </w:endnote>
  <w:endnote w:type="continuationSeparator" w:id="0">
    <w:p w14:paraId="6CE43AE2" w14:textId="77777777" w:rsidR="005237B4" w:rsidRDefault="005237B4"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D949" w14:textId="77777777" w:rsidR="00120E5F" w:rsidRPr="00222F70" w:rsidRDefault="00120E5F">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B4527" w14:textId="2DC560C9" w:rsidR="00120E5F" w:rsidRPr="00222F70" w:rsidRDefault="00120E5F" w:rsidP="005B6E38">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rFonts w:hint="eastAsia"/>
        <w:noProof/>
      </w:rPr>
      <w:t>20</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1201969"/>
      <w:docPartObj>
        <w:docPartGallery w:val="Page Numbers (Bottom of Page)"/>
        <w:docPartUnique/>
      </w:docPartObj>
    </w:sdtPr>
    <w:sdtEndPr>
      <w:rPr>
        <w:rStyle w:val="DefaultParagraphFont"/>
      </w:rPr>
    </w:sdtEndPr>
    <w:sdtContent>
      <w:p w14:paraId="152BA996" w14:textId="1089D16B" w:rsidR="00120E5F" w:rsidRDefault="00120E5F" w:rsidP="005B6E3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D7CEC" w14:textId="77777777" w:rsidR="005237B4" w:rsidRDefault="005237B4" w:rsidP="000C758C">
      <w:pPr>
        <w:spacing w:after="0" w:line="240" w:lineRule="auto"/>
      </w:pPr>
      <w:r>
        <w:separator/>
      </w:r>
    </w:p>
  </w:footnote>
  <w:footnote w:type="continuationSeparator" w:id="0">
    <w:p w14:paraId="33948A41" w14:textId="77777777" w:rsidR="005237B4" w:rsidRDefault="005237B4"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BAA8" w14:textId="77777777" w:rsidR="00120E5F" w:rsidRPr="003C7D0E" w:rsidRDefault="00120E5F" w:rsidP="005B6E3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5AEBC" w14:textId="7835295E" w:rsidR="00120E5F" w:rsidRPr="002A45BE" w:rsidRDefault="00120E5F" w:rsidP="005B6E38">
    <w:pPr>
      <w:pStyle w:val="Header"/>
      <w:ind w:left="-450"/>
      <w:jc w:val="right"/>
      <w:rPr>
        <w:sz w:val="16"/>
        <w:szCs w:val="16"/>
      </w:rPr>
    </w:pPr>
    <w:r>
      <w:t>CHAPTER 2</w:t>
    </w:r>
    <w:r>
      <w:rPr>
        <w:color w:val="BFBFBF"/>
        <w:szCs w:val="16"/>
      </w:rPr>
      <w:t xml:space="preserve"> </w:t>
    </w:r>
    <w:r w:rsidRPr="00EB773D">
      <w:rPr>
        <w:rStyle w:val="GrayDingbat"/>
      </w:rPr>
      <w:t></w:t>
    </w:r>
    <w:r>
      <w:rPr>
        <w:color w:val="BFBFBF"/>
        <w:sz w:val="16"/>
        <w:szCs w:val="16"/>
      </w:rPr>
      <w:t xml:space="preserve"> </w:t>
    </w:r>
    <w:r w:rsidRPr="00320DFA">
      <w:t>W</w:t>
    </w:r>
    <w:r>
      <w:t>ORKING</w:t>
    </w:r>
    <w:r w:rsidRPr="00320DFA">
      <w:t xml:space="preserve"> </w:t>
    </w:r>
    <w:r>
      <w:t xml:space="preserve">WITH </w:t>
    </w:r>
    <w:r w:rsidRPr="00320DFA">
      <w:t xml:space="preserve">HTML5 </w:t>
    </w:r>
    <w:r>
      <w:t>AND</w:t>
    </w:r>
    <w:r w:rsidRPr="00320DFA">
      <w:t xml:space="preserve"> W</w:t>
    </w:r>
    <w:r>
      <w:t>EB</w:t>
    </w:r>
    <w:r w:rsidRPr="00320DFA">
      <w:t>GL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69B29" w14:textId="4CD73B97" w:rsidR="00120E5F" w:rsidRDefault="00120E5F" w:rsidP="005B6E38">
    <w:pPr>
      <w:pStyle w:val="ChapterNumber"/>
    </w:pPr>
    <w:r>
      <w:rPr>
        <w:noProof/>
      </w:rPr>
      <mc:AlternateContent>
        <mc:Choice Requires="wps">
          <w:drawing>
            <wp:anchor distT="0" distB="0" distL="114300" distR="114300" simplePos="0" relativeHeight="251659264" behindDoc="1" locked="0" layoutInCell="1" allowOverlap="1" wp14:anchorId="42970552" wp14:editId="36B3F827">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A7C86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C H A P T E R  2</w:t>
    </w:r>
  </w:p>
  <w:p w14:paraId="46CB5B5F" w14:textId="77777777" w:rsidR="00120E5F" w:rsidRPr="00B44665" w:rsidRDefault="00120E5F" w:rsidP="005B6E38">
    <w:pPr>
      <w:rPr>
        <w:rFonts w:ascii="Wingdings" w:hAnsi="Wingdings" w:hint="eastAsia"/>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573584"/>
    <w:multiLevelType w:val="hybridMultilevel"/>
    <w:tmpl w:val="3EFC9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0D39AE"/>
    <w:multiLevelType w:val="hybridMultilevel"/>
    <w:tmpl w:val="AEA6CA76"/>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76D3A05"/>
    <w:multiLevelType w:val="hybridMultilevel"/>
    <w:tmpl w:val="ECBA610A"/>
    <w:lvl w:ilvl="0" w:tplc="CC76607C">
      <w:start w:val="1"/>
      <w:numFmt w:val="decimal"/>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9" w15:restartNumberingAfterBreak="0">
    <w:nsid w:val="7578489C"/>
    <w:multiLevelType w:val="hybridMultilevel"/>
    <w:tmpl w:val="1B62FC02"/>
    <w:lvl w:ilvl="0" w:tplc="BA142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8"/>
  </w:num>
  <w:num w:numId="9">
    <w:abstractNumId w:val="2"/>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9"/>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6"/>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rma, Yogendra">
    <w15:presenceInfo w15:providerId="None" w15:userId="Sharma, Yogendra"/>
  </w15:person>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MDYxNjQxNDM0MTZS0lEKTi0uzszPAykwrAUA3W2vRSwAAAA="/>
  </w:docVars>
  <w:rsids>
    <w:rsidRoot w:val="007F3D20"/>
    <w:rsid w:val="0000182B"/>
    <w:rsid w:val="00003413"/>
    <w:rsid w:val="00003A82"/>
    <w:rsid w:val="0001770E"/>
    <w:rsid w:val="000264A5"/>
    <w:rsid w:val="000301A9"/>
    <w:rsid w:val="000334E5"/>
    <w:rsid w:val="0004757F"/>
    <w:rsid w:val="00057342"/>
    <w:rsid w:val="0006101D"/>
    <w:rsid w:val="00064F0B"/>
    <w:rsid w:val="00067CAF"/>
    <w:rsid w:val="000743D5"/>
    <w:rsid w:val="000810B3"/>
    <w:rsid w:val="00087714"/>
    <w:rsid w:val="00087FFA"/>
    <w:rsid w:val="0009449F"/>
    <w:rsid w:val="000A78CE"/>
    <w:rsid w:val="000B4A6E"/>
    <w:rsid w:val="000C088C"/>
    <w:rsid w:val="000C25F2"/>
    <w:rsid w:val="000C64E4"/>
    <w:rsid w:val="000C758C"/>
    <w:rsid w:val="000D6336"/>
    <w:rsid w:val="000D6FC3"/>
    <w:rsid w:val="000E3B19"/>
    <w:rsid w:val="000F2147"/>
    <w:rsid w:val="001066D3"/>
    <w:rsid w:val="00117F2A"/>
    <w:rsid w:val="00117FC8"/>
    <w:rsid w:val="00120E5F"/>
    <w:rsid w:val="001353AC"/>
    <w:rsid w:val="001456BB"/>
    <w:rsid w:val="00162020"/>
    <w:rsid w:val="001945A9"/>
    <w:rsid w:val="00195D03"/>
    <w:rsid w:val="001962A3"/>
    <w:rsid w:val="001A367D"/>
    <w:rsid w:val="001B03BE"/>
    <w:rsid w:val="001D3EB4"/>
    <w:rsid w:val="001D7449"/>
    <w:rsid w:val="001E0D01"/>
    <w:rsid w:val="001E74F2"/>
    <w:rsid w:val="001F4998"/>
    <w:rsid w:val="00205B55"/>
    <w:rsid w:val="00210C10"/>
    <w:rsid w:val="00216597"/>
    <w:rsid w:val="00217930"/>
    <w:rsid w:val="00217E9B"/>
    <w:rsid w:val="00223170"/>
    <w:rsid w:val="00224166"/>
    <w:rsid w:val="00237D98"/>
    <w:rsid w:val="00240A66"/>
    <w:rsid w:val="00245ED8"/>
    <w:rsid w:val="002479BB"/>
    <w:rsid w:val="002504DC"/>
    <w:rsid w:val="002566AD"/>
    <w:rsid w:val="002568D5"/>
    <w:rsid w:val="002654B6"/>
    <w:rsid w:val="00274DF6"/>
    <w:rsid w:val="00275ED8"/>
    <w:rsid w:val="00291CEE"/>
    <w:rsid w:val="002936C0"/>
    <w:rsid w:val="002961B7"/>
    <w:rsid w:val="002B05B5"/>
    <w:rsid w:val="002B1183"/>
    <w:rsid w:val="002B4371"/>
    <w:rsid w:val="002C63F3"/>
    <w:rsid w:val="002D22BE"/>
    <w:rsid w:val="002E2E80"/>
    <w:rsid w:val="002E40EC"/>
    <w:rsid w:val="002E728B"/>
    <w:rsid w:val="002E782D"/>
    <w:rsid w:val="002F182B"/>
    <w:rsid w:val="002F3595"/>
    <w:rsid w:val="00300A99"/>
    <w:rsid w:val="0030542D"/>
    <w:rsid w:val="00310B17"/>
    <w:rsid w:val="00320DFA"/>
    <w:rsid w:val="00326079"/>
    <w:rsid w:val="00332770"/>
    <w:rsid w:val="00334551"/>
    <w:rsid w:val="00334A41"/>
    <w:rsid w:val="00334F8F"/>
    <w:rsid w:val="003404B7"/>
    <w:rsid w:val="003446A8"/>
    <w:rsid w:val="0035067A"/>
    <w:rsid w:val="00364C17"/>
    <w:rsid w:val="00365BA2"/>
    <w:rsid w:val="0037236A"/>
    <w:rsid w:val="0037372C"/>
    <w:rsid w:val="0037653E"/>
    <w:rsid w:val="0039067B"/>
    <w:rsid w:val="00390FFA"/>
    <w:rsid w:val="003A2A6C"/>
    <w:rsid w:val="003A6FDD"/>
    <w:rsid w:val="003D2FE0"/>
    <w:rsid w:val="003D693A"/>
    <w:rsid w:val="003E3852"/>
    <w:rsid w:val="003E4261"/>
    <w:rsid w:val="003F4360"/>
    <w:rsid w:val="003F7C08"/>
    <w:rsid w:val="00410FEF"/>
    <w:rsid w:val="00414E6E"/>
    <w:rsid w:val="00435687"/>
    <w:rsid w:val="00445E26"/>
    <w:rsid w:val="0044750E"/>
    <w:rsid w:val="00464801"/>
    <w:rsid w:val="00464C10"/>
    <w:rsid w:val="004912AD"/>
    <w:rsid w:val="004A199B"/>
    <w:rsid w:val="004A59AC"/>
    <w:rsid w:val="004A684D"/>
    <w:rsid w:val="004D1346"/>
    <w:rsid w:val="004D2C37"/>
    <w:rsid w:val="004D3AE3"/>
    <w:rsid w:val="004D4FBB"/>
    <w:rsid w:val="004E58D5"/>
    <w:rsid w:val="004E6751"/>
    <w:rsid w:val="00504392"/>
    <w:rsid w:val="005237B4"/>
    <w:rsid w:val="00523EB0"/>
    <w:rsid w:val="00530C4E"/>
    <w:rsid w:val="00532BE4"/>
    <w:rsid w:val="005336C8"/>
    <w:rsid w:val="00541D12"/>
    <w:rsid w:val="00544D71"/>
    <w:rsid w:val="005502E5"/>
    <w:rsid w:val="00561D46"/>
    <w:rsid w:val="005661BA"/>
    <w:rsid w:val="005751E4"/>
    <w:rsid w:val="00580BC5"/>
    <w:rsid w:val="00585EBD"/>
    <w:rsid w:val="00592947"/>
    <w:rsid w:val="005B25B6"/>
    <w:rsid w:val="005B6E38"/>
    <w:rsid w:val="005C2AB1"/>
    <w:rsid w:val="005E6103"/>
    <w:rsid w:val="005E6BF0"/>
    <w:rsid w:val="005E73EC"/>
    <w:rsid w:val="005F02F1"/>
    <w:rsid w:val="006111EB"/>
    <w:rsid w:val="00616DF6"/>
    <w:rsid w:val="00623DE5"/>
    <w:rsid w:val="006270B0"/>
    <w:rsid w:val="00632AD3"/>
    <w:rsid w:val="006366DB"/>
    <w:rsid w:val="00642A6D"/>
    <w:rsid w:val="00650385"/>
    <w:rsid w:val="0065561C"/>
    <w:rsid w:val="00656E85"/>
    <w:rsid w:val="0065757E"/>
    <w:rsid w:val="00657FBF"/>
    <w:rsid w:val="0066116A"/>
    <w:rsid w:val="006612E5"/>
    <w:rsid w:val="006821DD"/>
    <w:rsid w:val="00685405"/>
    <w:rsid w:val="006A4024"/>
    <w:rsid w:val="006B6300"/>
    <w:rsid w:val="006C34DA"/>
    <w:rsid w:val="006C5018"/>
    <w:rsid w:val="006D401F"/>
    <w:rsid w:val="006E5883"/>
    <w:rsid w:val="00710C8D"/>
    <w:rsid w:val="007167AB"/>
    <w:rsid w:val="00717C92"/>
    <w:rsid w:val="007224B2"/>
    <w:rsid w:val="0072752A"/>
    <w:rsid w:val="00735334"/>
    <w:rsid w:val="00746FC9"/>
    <w:rsid w:val="00747CAD"/>
    <w:rsid w:val="0077442F"/>
    <w:rsid w:val="00784281"/>
    <w:rsid w:val="007847D5"/>
    <w:rsid w:val="00795946"/>
    <w:rsid w:val="007A472A"/>
    <w:rsid w:val="007B271C"/>
    <w:rsid w:val="007B30A8"/>
    <w:rsid w:val="007B3DE4"/>
    <w:rsid w:val="007B4DC0"/>
    <w:rsid w:val="007D613A"/>
    <w:rsid w:val="007E19BF"/>
    <w:rsid w:val="007F3D20"/>
    <w:rsid w:val="007F433B"/>
    <w:rsid w:val="00800E73"/>
    <w:rsid w:val="008121F1"/>
    <w:rsid w:val="00813C37"/>
    <w:rsid w:val="008141BC"/>
    <w:rsid w:val="008315AE"/>
    <w:rsid w:val="00831B0F"/>
    <w:rsid w:val="00847D15"/>
    <w:rsid w:val="0085070A"/>
    <w:rsid w:val="008569F9"/>
    <w:rsid w:val="0087169A"/>
    <w:rsid w:val="00873B25"/>
    <w:rsid w:val="00890CB8"/>
    <w:rsid w:val="00893248"/>
    <w:rsid w:val="008951E1"/>
    <w:rsid w:val="008C10A0"/>
    <w:rsid w:val="008C431D"/>
    <w:rsid w:val="008D0820"/>
    <w:rsid w:val="008E0E40"/>
    <w:rsid w:val="008E5531"/>
    <w:rsid w:val="008E729F"/>
    <w:rsid w:val="008E7C05"/>
    <w:rsid w:val="00920E9D"/>
    <w:rsid w:val="00941BC5"/>
    <w:rsid w:val="00943FC9"/>
    <w:rsid w:val="00946E7D"/>
    <w:rsid w:val="00951FFF"/>
    <w:rsid w:val="0097339D"/>
    <w:rsid w:val="009823CF"/>
    <w:rsid w:val="009824FA"/>
    <w:rsid w:val="0098775D"/>
    <w:rsid w:val="00990F7D"/>
    <w:rsid w:val="00993717"/>
    <w:rsid w:val="009A7991"/>
    <w:rsid w:val="009B0DC1"/>
    <w:rsid w:val="009B79E5"/>
    <w:rsid w:val="009C1A4E"/>
    <w:rsid w:val="009E7AC3"/>
    <w:rsid w:val="009F0430"/>
    <w:rsid w:val="009F0BD1"/>
    <w:rsid w:val="00A0013C"/>
    <w:rsid w:val="00A031A7"/>
    <w:rsid w:val="00A06EA3"/>
    <w:rsid w:val="00A14922"/>
    <w:rsid w:val="00A20ABF"/>
    <w:rsid w:val="00A20C3E"/>
    <w:rsid w:val="00A22671"/>
    <w:rsid w:val="00A4520D"/>
    <w:rsid w:val="00A653FC"/>
    <w:rsid w:val="00A9385B"/>
    <w:rsid w:val="00A95FF0"/>
    <w:rsid w:val="00AA4285"/>
    <w:rsid w:val="00AA546E"/>
    <w:rsid w:val="00AA6C40"/>
    <w:rsid w:val="00AD241E"/>
    <w:rsid w:val="00AD2925"/>
    <w:rsid w:val="00AE2B90"/>
    <w:rsid w:val="00AF3D84"/>
    <w:rsid w:val="00AF6739"/>
    <w:rsid w:val="00B048AB"/>
    <w:rsid w:val="00B169EA"/>
    <w:rsid w:val="00B17F38"/>
    <w:rsid w:val="00B2420F"/>
    <w:rsid w:val="00B30F30"/>
    <w:rsid w:val="00B31E55"/>
    <w:rsid w:val="00B36C04"/>
    <w:rsid w:val="00B55DE1"/>
    <w:rsid w:val="00B56E3C"/>
    <w:rsid w:val="00B56F01"/>
    <w:rsid w:val="00B572F2"/>
    <w:rsid w:val="00B77E5B"/>
    <w:rsid w:val="00B77F63"/>
    <w:rsid w:val="00B80F29"/>
    <w:rsid w:val="00B8725E"/>
    <w:rsid w:val="00B93AA4"/>
    <w:rsid w:val="00B960E1"/>
    <w:rsid w:val="00BA3E86"/>
    <w:rsid w:val="00BB0F9E"/>
    <w:rsid w:val="00BB2252"/>
    <w:rsid w:val="00BC48AF"/>
    <w:rsid w:val="00BC491C"/>
    <w:rsid w:val="00BD1FFF"/>
    <w:rsid w:val="00BE29CE"/>
    <w:rsid w:val="00BF7090"/>
    <w:rsid w:val="00C00C6A"/>
    <w:rsid w:val="00C01C96"/>
    <w:rsid w:val="00C069DB"/>
    <w:rsid w:val="00C358DB"/>
    <w:rsid w:val="00C45039"/>
    <w:rsid w:val="00C522E5"/>
    <w:rsid w:val="00C539AB"/>
    <w:rsid w:val="00C565D9"/>
    <w:rsid w:val="00C66FAB"/>
    <w:rsid w:val="00C67899"/>
    <w:rsid w:val="00C67F3E"/>
    <w:rsid w:val="00C7159D"/>
    <w:rsid w:val="00C80587"/>
    <w:rsid w:val="00C824C6"/>
    <w:rsid w:val="00C85E72"/>
    <w:rsid w:val="00C95A38"/>
    <w:rsid w:val="00C97CC7"/>
    <w:rsid w:val="00CC6E44"/>
    <w:rsid w:val="00CD4836"/>
    <w:rsid w:val="00CF2E00"/>
    <w:rsid w:val="00CF736D"/>
    <w:rsid w:val="00CF77BD"/>
    <w:rsid w:val="00D0036A"/>
    <w:rsid w:val="00D33F43"/>
    <w:rsid w:val="00D540BD"/>
    <w:rsid w:val="00D568B4"/>
    <w:rsid w:val="00D654A1"/>
    <w:rsid w:val="00D713C6"/>
    <w:rsid w:val="00D808FD"/>
    <w:rsid w:val="00D94113"/>
    <w:rsid w:val="00D9548E"/>
    <w:rsid w:val="00DA005F"/>
    <w:rsid w:val="00DB06BD"/>
    <w:rsid w:val="00DB3CBA"/>
    <w:rsid w:val="00DC4A6B"/>
    <w:rsid w:val="00DD1AD1"/>
    <w:rsid w:val="00DD4E56"/>
    <w:rsid w:val="00DF2F6C"/>
    <w:rsid w:val="00E03B5B"/>
    <w:rsid w:val="00E0522A"/>
    <w:rsid w:val="00E06407"/>
    <w:rsid w:val="00E16293"/>
    <w:rsid w:val="00E31C50"/>
    <w:rsid w:val="00E34614"/>
    <w:rsid w:val="00E55BA9"/>
    <w:rsid w:val="00E564E5"/>
    <w:rsid w:val="00E57D5C"/>
    <w:rsid w:val="00E71A7C"/>
    <w:rsid w:val="00E74DB8"/>
    <w:rsid w:val="00E97289"/>
    <w:rsid w:val="00EA16F8"/>
    <w:rsid w:val="00EA5C44"/>
    <w:rsid w:val="00EC00BE"/>
    <w:rsid w:val="00EC3D6E"/>
    <w:rsid w:val="00EC61FD"/>
    <w:rsid w:val="00ED2C3E"/>
    <w:rsid w:val="00ED6560"/>
    <w:rsid w:val="00EF01A0"/>
    <w:rsid w:val="00EF061C"/>
    <w:rsid w:val="00F067A9"/>
    <w:rsid w:val="00F13642"/>
    <w:rsid w:val="00F148F8"/>
    <w:rsid w:val="00F25223"/>
    <w:rsid w:val="00F26027"/>
    <w:rsid w:val="00F31012"/>
    <w:rsid w:val="00F3264B"/>
    <w:rsid w:val="00F408DD"/>
    <w:rsid w:val="00F475C4"/>
    <w:rsid w:val="00F520A7"/>
    <w:rsid w:val="00F5402F"/>
    <w:rsid w:val="00F609A3"/>
    <w:rsid w:val="00F74E2C"/>
    <w:rsid w:val="00F931E1"/>
    <w:rsid w:val="00FA6321"/>
    <w:rsid w:val="00FC2C60"/>
    <w:rsid w:val="00FC40FD"/>
    <w:rsid w:val="00FD1461"/>
    <w:rsid w:val="00FD1C11"/>
    <w:rsid w:val="00FF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A62D"/>
  <w15:docId w15:val="{90F91C8E-6291-4159-A159-1A7C8A78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F73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A42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0"/>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CF736D"/>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B2252"/>
    <w:rPr>
      <w:sz w:val="16"/>
      <w:szCs w:val="16"/>
    </w:rPr>
  </w:style>
  <w:style w:type="paragraph" w:styleId="CommentText">
    <w:name w:val="annotation text"/>
    <w:basedOn w:val="Normal"/>
    <w:link w:val="CommentTextChar"/>
    <w:uiPriority w:val="99"/>
    <w:semiHidden/>
    <w:unhideWhenUsed/>
    <w:rsid w:val="00BB2252"/>
    <w:pPr>
      <w:spacing w:line="240" w:lineRule="auto"/>
    </w:pPr>
    <w:rPr>
      <w:sz w:val="20"/>
      <w:szCs w:val="20"/>
    </w:rPr>
  </w:style>
  <w:style w:type="character" w:customStyle="1" w:styleId="CommentTextChar">
    <w:name w:val="Comment Text Char"/>
    <w:basedOn w:val="DefaultParagraphFont"/>
    <w:link w:val="CommentText"/>
    <w:uiPriority w:val="99"/>
    <w:semiHidden/>
    <w:rsid w:val="00BB2252"/>
    <w:rPr>
      <w:sz w:val="20"/>
      <w:szCs w:val="20"/>
    </w:rPr>
  </w:style>
  <w:style w:type="paragraph" w:styleId="CommentSubject">
    <w:name w:val="annotation subject"/>
    <w:basedOn w:val="CommentText"/>
    <w:next w:val="CommentText"/>
    <w:link w:val="CommentSubjectChar"/>
    <w:uiPriority w:val="99"/>
    <w:semiHidden/>
    <w:unhideWhenUsed/>
    <w:rsid w:val="00BB2252"/>
    <w:rPr>
      <w:b/>
      <w:bCs/>
    </w:rPr>
  </w:style>
  <w:style w:type="character" w:customStyle="1" w:styleId="CommentSubjectChar">
    <w:name w:val="Comment Subject Char"/>
    <w:basedOn w:val="CommentTextChar"/>
    <w:link w:val="CommentSubject"/>
    <w:uiPriority w:val="99"/>
    <w:semiHidden/>
    <w:rsid w:val="00BB2252"/>
    <w:rPr>
      <w:b/>
      <w:bCs/>
      <w:sz w:val="20"/>
      <w:szCs w:val="20"/>
    </w:rPr>
  </w:style>
  <w:style w:type="paragraph" w:styleId="ListParagraph">
    <w:name w:val="List Paragraph"/>
    <w:basedOn w:val="Normal"/>
    <w:uiPriority w:val="34"/>
    <w:qFormat/>
    <w:rsid w:val="00DC4A6B"/>
    <w:pPr>
      <w:ind w:left="720"/>
      <w:contextualSpacing/>
    </w:pPr>
  </w:style>
  <w:style w:type="character" w:customStyle="1" w:styleId="Heading4Char">
    <w:name w:val="Heading 4 Char"/>
    <w:basedOn w:val="DefaultParagraphFont"/>
    <w:link w:val="Heading4"/>
    <w:uiPriority w:val="9"/>
    <w:rsid w:val="00AA4285"/>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195D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248861">
      <w:bodyDiv w:val="1"/>
      <w:marLeft w:val="0"/>
      <w:marRight w:val="0"/>
      <w:marTop w:val="0"/>
      <w:marBottom w:val="0"/>
      <w:divBdr>
        <w:top w:val="none" w:sz="0" w:space="0" w:color="auto"/>
        <w:left w:val="none" w:sz="0" w:space="0" w:color="auto"/>
        <w:bottom w:val="none" w:sz="0" w:space="0" w:color="auto"/>
        <w:right w:val="none" w:sz="0" w:space="0" w:color="auto"/>
      </w:divBdr>
      <w:divsChild>
        <w:div w:id="980384274">
          <w:marLeft w:val="0"/>
          <w:marRight w:val="0"/>
          <w:marTop w:val="0"/>
          <w:marBottom w:val="0"/>
          <w:divBdr>
            <w:top w:val="none" w:sz="0" w:space="0" w:color="auto"/>
            <w:left w:val="none" w:sz="0" w:space="0" w:color="auto"/>
            <w:bottom w:val="none" w:sz="0" w:space="0" w:color="auto"/>
            <w:right w:val="none" w:sz="0" w:space="0" w:color="auto"/>
          </w:divBdr>
          <w:divsChild>
            <w:div w:id="1492522804">
              <w:marLeft w:val="0"/>
              <w:marRight w:val="0"/>
              <w:marTop w:val="0"/>
              <w:marBottom w:val="0"/>
              <w:divBdr>
                <w:top w:val="none" w:sz="0" w:space="0" w:color="auto"/>
                <w:left w:val="none" w:sz="0" w:space="0" w:color="auto"/>
                <w:bottom w:val="none" w:sz="0" w:space="0" w:color="auto"/>
                <w:right w:val="none" w:sz="0" w:space="0" w:color="auto"/>
              </w:divBdr>
            </w:div>
            <w:div w:id="1193421707">
              <w:marLeft w:val="0"/>
              <w:marRight w:val="0"/>
              <w:marTop w:val="0"/>
              <w:marBottom w:val="0"/>
              <w:divBdr>
                <w:top w:val="none" w:sz="0" w:space="0" w:color="auto"/>
                <w:left w:val="none" w:sz="0" w:space="0" w:color="auto"/>
                <w:bottom w:val="none" w:sz="0" w:space="0" w:color="auto"/>
                <w:right w:val="none" w:sz="0" w:space="0" w:color="auto"/>
              </w:divBdr>
            </w:div>
            <w:div w:id="86001756">
              <w:marLeft w:val="0"/>
              <w:marRight w:val="0"/>
              <w:marTop w:val="0"/>
              <w:marBottom w:val="0"/>
              <w:divBdr>
                <w:top w:val="none" w:sz="0" w:space="0" w:color="auto"/>
                <w:left w:val="none" w:sz="0" w:space="0" w:color="auto"/>
                <w:bottom w:val="none" w:sz="0" w:space="0" w:color="auto"/>
                <w:right w:val="none" w:sz="0" w:space="0" w:color="auto"/>
              </w:divBdr>
            </w:div>
            <w:div w:id="2091537541">
              <w:marLeft w:val="0"/>
              <w:marRight w:val="0"/>
              <w:marTop w:val="0"/>
              <w:marBottom w:val="0"/>
              <w:divBdr>
                <w:top w:val="none" w:sz="0" w:space="0" w:color="auto"/>
                <w:left w:val="none" w:sz="0" w:space="0" w:color="auto"/>
                <w:bottom w:val="none" w:sz="0" w:space="0" w:color="auto"/>
                <w:right w:val="none" w:sz="0" w:space="0" w:color="auto"/>
              </w:divBdr>
            </w:div>
            <w:div w:id="72631300">
              <w:marLeft w:val="0"/>
              <w:marRight w:val="0"/>
              <w:marTop w:val="0"/>
              <w:marBottom w:val="0"/>
              <w:divBdr>
                <w:top w:val="none" w:sz="0" w:space="0" w:color="auto"/>
                <w:left w:val="none" w:sz="0" w:space="0" w:color="auto"/>
                <w:bottom w:val="none" w:sz="0" w:space="0" w:color="auto"/>
                <w:right w:val="none" w:sz="0" w:space="0" w:color="auto"/>
              </w:divBdr>
            </w:div>
            <w:div w:id="1879395997">
              <w:marLeft w:val="0"/>
              <w:marRight w:val="0"/>
              <w:marTop w:val="0"/>
              <w:marBottom w:val="0"/>
              <w:divBdr>
                <w:top w:val="none" w:sz="0" w:space="0" w:color="auto"/>
                <w:left w:val="none" w:sz="0" w:space="0" w:color="auto"/>
                <w:bottom w:val="none" w:sz="0" w:space="0" w:color="auto"/>
                <w:right w:val="none" w:sz="0" w:space="0" w:color="auto"/>
              </w:divBdr>
            </w:div>
            <w:div w:id="188951454">
              <w:marLeft w:val="0"/>
              <w:marRight w:val="0"/>
              <w:marTop w:val="0"/>
              <w:marBottom w:val="0"/>
              <w:divBdr>
                <w:top w:val="none" w:sz="0" w:space="0" w:color="auto"/>
                <w:left w:val="none" w:sz="0" w:space="0" w:color="auto"/>
                <w:bottom w:val="none" w:sz="0" w:space="0" w:color="auto"/>
                <w:right w:val="none" w:sz="0" w:space="0" w:color="auto"/>
              </w:divBdr>
            </w:div>
            <w:div w:id="1656252635">
              <w:marLeft w:val="0"/>
              <w:marRight w:val="0"/>
              <w:marTop w:val="0"/>
              <w:marBottom w:val="0"/>
              <w:divBdr>
                <w:top w:val="none" w:sz="0" w:space="0" w:color="auto"/>
                <w:left w:val="none" w:sz="0" w:space="0" w:color="auto"/>
                <w:bottom w:val="none" w:sz="0" w:space="0" w:color="auto"/>
                <w:right w:val="none" w:sz="0" w:space="0" w:color="auto"/>
              </w:divBdr>
            </w:div>
            <w:div w:id="1243107865">
              <w:marLeft w:val="0"/>
              <w:marRight w:val="0"/>
              <w:marTop w:val="0"/>
              <w:marBottom w:val="0"/>
              <w:divBdr>
                <w:top w:val="none" w:sz="0" w:space="0" w:color="auto"/>
                <w:left w:val="none" w:sz="0" w:space="0" w:color="auto"/>
                <w:bottom w:val="none" w:sz="0" w:space="0" w:color="auto"/>
                <w:right w:val="none" w:sz="0" w:space="0" w:color="auto"/>
              </w:divBdr>
            </w:div>
            <w:div w:id="557521294">
              <w:marLeft w:val="0"/>
              <w:marRight w:val="0"/>
              <w:marTop w:val="0"/>
              <w:marBottom w:val="0"/>
              <w:divBdr>
                <w:top w:val="none" w:sz="0" w:space="0" w:color="auto"/>
                <w:left w:val="none" w:sz="0" w:space="0" w:color="auto"/>
                <w:bottom w:val="none" w:sz="0" w:space="0" w:color="auto"/>
                <w:right w:val="none" w:sz="0" w:space="0" w:color="auto"/>
              </w:divBdr>
            </w:div>
            <w:div w:id="1932853763">
              <w:marLeft w:val="0"/>
              <w:marRight w:val="0"/>
              <w:marTop w:val="0"/>
              <w:marBottom w:val="0"/>
              <w:divBdr>
                <w:top w:val="none" w:sz="0" w:space="0" w:color="auto"/>
                <w:left w:val="none" w:sz="0" w:space="0" w:color="auto"/>
                <w:bottom w:val="none" w:sz="0" w:space="0" w:color="auto"/>
                <w:right w:val="none" w:sz="0" w:space="0" w:color="auto"/>
              </w:divBdr>
            </w:div>
            <w:div w:id="753479979">
              <w:marLeft w:val="0"/>
              <w:marRight w:val="0"/>
              <w:marTop w:val="0"/>
              <w:marBottom w:val="0"/>
              <w:divBdr>
                <w:top w:val="none" w:sz="0" w:space="0" w:color="auto"/>
                <w:left w:val="none" w:sz="0" w:space="0" w:color="auto"/>
                <w:bottom w:val="none" w:sz="0" w:space="0" w:color="auto"/>
                <w:right w:val="none" w:sz="0" w:space="0" w:color="auto"/>
              </w:divBdr>
            </w:div>
            <w:div w:id="1112095153">
              <w:marLeft w:val="0"/>
              <w:marRight w:val="0"/>
              <w:marTop w:val="0"/>
              <w:marBottom w:val="0"/>
              <w:divBdr>
                <w:top w:val="none" w:sz="0" w:space="0" w:color="auto"/>
                <w:left w:val="none" w:sz="0" w:space="0" w:color="auto"/>
                <w:bottom w:val="none" w:sz="0" w:space="0" w:color="auto"/>
                <w:right w:val="none" w:sz="0" w:space="0" w:color="auto"/>
              </w:divBdr>
            </w:div>
            <w:div w:id="1562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778">
      <w:bodyDiv w:val="1"/>
      <w:marLeft w:val="0"/>
      <w:marRight w:val="0"/>
      <w:marTop w:val="0"/>
      <w:marBottom w:val="0"/>
      <w:divBdr>
        <w:top w:val="none" w:sz="0" w:space="0" w:color="auto"/>
        <w:left w:val="none" w:sz="0" w:space="0" w:color="auto"/>
        <w:bottom w:val="none" w:sz="0" w:space="0" w:color="auto"/>
        <w:right w:val="none" w:sz="0" w:space="0" w:color="auto"/>
      </w:divBdr>
      <w:divsChild>
        <w:div w:id="177044443">
          <w:marLeft w:val="0"/>
          <w:marRight w:val="0"/>
          <w:marTop w:val="0"/>
          <w:marBottom w:val="0"/>
          <w:divBdr>
            <w:top w:val="none" w:sz="0" w:space="0" w:color="auto"/>
            <w:left w:val="none" w:sz="0" w:space="0" w:color="auto"/>
            <w:bottom w:val="none" w:sz="0" w:space="0" w:color="auto"/>
            <w:right w:val="none" w:sz="0" w:space="0" w:color="auto"/>
          </w:divBdr>
          <w:divsChild>
            <w:div w:id="589431885">
              <w:marLeft w:val="0"/>
              <w:marRight w:val="0"/>
              <w:marTop w:val="0"/>
              <w:marBottom w:val="0"/>
              <w:divBdr>
                <w:top w:val="none" w:sz="0" w:space="0" w:color="auto"/>
                <w:left w:val="none" w:sz="0" w:space="0" w:color="auto"/>
                <w:bottom w:val="none" w:sz="0" w:space="0" w:color="auto"/>
                <w:right w:val="none" w:sz="0" w:space="0" w:color="auto"/>
              </w:divBdr>
            </w:div>
            <w:div w:id="1989547913">
              <w:marLeft w:val="0"/>
              <w:marRight w:val="0"/>
              <w:marTop w:val="0"/>
              <w:marBottom w:val="0"/>
              <w:divBdr>
                <w:top w:val="none" w:sz="0" w:space="0" w:color="auto"/>
                <w:left w:val="none" w:sz="0" w:space="0" w:color="auto"/>
                <w:bottom w:val="none" w:sz="0" w:space="0" w:color="auto"/>
                <w:right w:val="none" w:sz="0" w:space="0" w:color="auto"/>
              </w:divBdr>
            </w:div>
            <w:div w:id="1865174036">
              <w:marLeft w:val="0"/>
              <w:marRight w:val="0"/>
              <w:marTop w:val="0"/>
              <w:marBottom w:val="0"/>
              <w:divBdr>
                <w:top w:val="none" w:sz="0" w:space="0" w:color="auto"/>
                <w:left w:val="none" w:sz="0" w:space="0" w:color="auto"/>
                <w:bottom w:val="none" w:sz="0" w:space="0" w:color="auto"/>
                <w:right w:val="none" w:sz="0" w:space="0" w:color="auto"/>
              </w:divBdr>
            </w:div>
            <w:div w:id="875234395">
              <w:marLeft w:val="0"/>
              <w:marRight w:val="0"/>
              <w:marTop w:val="0"/>
              <w:marBottom w:val="0"/>
              <w:divBdr>
                <w:top w:val="none" w:sz="0" w:space="0" w:color="auto"/>
                <w:left w:val="none" w:sz="0" w:space="0" w:color="auto"/>
                <w:bottom w:val="none" w:sz="0" w:space="0" w:color="auto"/>
                <w:right w:val="none" w:sz="0" w:space="0" w:color="auto"/>
              </w:divBdr>
            </w:div>
            <w:div w:id="534847503">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2047411017">
              <w:marLeft w:val="0"/>
              <w:marRight w:val="0"/>
              <w:marTop w:val="0"/>
              <w:marBottom w:val="0"/>
              <w:divBdr>
                <w:top w:val="none" w:sz="0" w:space="0" w:color="auto"/>
                <w:left w:val="none" w:sz="0" w:space="0" w:color="auto"/>
                <w:bottom w:val="none" w:sz="0" w:space="0" w:color="auto"/>
                <w:right w:val="none" w:sz="0" w:space="0" w:color="auto"/>
              </w:divBdr>
            </w:div>
            <w:div w:id="393087541">
              <w:marLeft w:val="0"/>
              <w:marRight w:val="0"/>
              <w:marTop w:val="0"/>
              <w:marBottom w:val="0"/>
              <w:divBdr>
                <w:top w:val="none" w:sz="0" w:space="0" w:color="auto"/>
                <w:left w:val="none" w:sz="0" w:space="0" w:color="auto"/>
                <w:bottom w:val="none" w:sz="0" w:space="0" w:color="auto"/>
                <w:right w:val="none" w:sz="0" w:space="0" w:color="auto"/>
              </w:divBdr>
            </w:div>
            <w:div w:id="817376614">
              <w:marLeft w:val="0"/>
              <w:marRight w:val="0"/>
              <w:marTop w:val="0"/>
              <w:marBottom w:val="0"/>
              <w:divBdr>
                <w:top w:val="none" w:sz="0" w:space="0" w:color="auto"/>
                <w:left w:val="none" w:sz="0" w:space="0" w:color="auto"/>
                <w:bottom w:val="none" w:sz="0" w:space="0" w:color="auto"/>
                <w:right w:val="none" w:sz="0" w:space="0" w:color="auto"/>
              </w:divBdr>
            </w:div>
            <w:div w:id="783966691">
              <w:marLeft w:val="0"/>
              <w:marRight w:val="0"/>
              <w:marTop w:val="0"/>
              <w:marBottom w:val="0"/>
              <w:divBdr>
                <w:top w:val="none" w:sz="0" w:space="0" w:color="auto"/>
                <w:left w:val="none" w:sz="0" w:space="0" w:color="auto"/>
                <w:bottom w:val="none" w:sz="0" w:space="0" w:color="auto"/>
                <w:right w:val="none" w:sz="0" w:space="0" w:color="auto"/>
              </w:divBdr>
            </w:div>
            <w:div w:id="1494292884">
              <w:marLeft w:val="0"/>
              <w:marRight w:val="0"/>
              <w:marTop w:val="0"/>
              <w:marBottom w:val="0"/>
              <w:divBdr>
                <w:top w:val="none" w:sz="0" w:space="0" w:color="auto"/>
                <w:left w:val="none" w:sz="0" w:space="0" w:color="auto"/>
                <w:bottom w:val="none" w:sz="0" w:space="0" w:color="auto"/>
                <w:right w:val="none" w:sz="0" w:space="0" w:color="auto"/>
              </w:divBdr>
            </w:div>
            <w:div w:id="1072773982">
              <w:marLeft w:val="0"/>
              <w:marRight w:val="0"/>
              <w:marTop w:val="0"/>
              <w:marBottom w:val="0"/>
              <w:divBdr>
                <w:top w:val="none" w:sz="0" w:space="0" w:color="auto"/>
                <w:left w:val="none" w:sz="0" w:space="0" w:color="auto"/>
                <w:bottom w:val="none" w:sz="0" w:space="0" w:color="auto"/>
                <w:right w:val="none" w:sz="0" w:space="0" w:color="auto"/>
              </w:divBdr>
            </w:div>
            <w:div w:id="682324157">
              <w:marLeft w:val="0"/>
              <w:marRight w:val="0"/>
              <w:marTop w:val="0"/>
              <w:marBottom w:val="0"/>
              <w:divBdr>
                <w:top w:val="none" w:sz="0" w:space="0" w:color="auto"/>
                <w:left w:val="none" w:sz="0" w:space="0" w:color="auto"/>
                <w:bottom w:val="none" w:sz="0" w:space="0" w:color="auto"/>
                <w:right w:val="none" w:sz="0" w:space="0" w:color="auto"/>
              </w:divBdr>
            </w:div>
            <w:div w:id="485586025">
              <w:marLeft w:val="0"/>
              <w:marRight w:val="0"/>
              <w:marTop w:val="0"/>
              <w:marBottom w:val="0"/>
              <w:divBdr>
                <w:top w:val="none" w:sz="0" w:space="0" w:color="auto"/>
                <w:left w:val="none" w:sz="0" w:space="0" w:color="auto"/>
                <w:bottom w:val="none" w:sz="0" w:space="0" w:color="auto"/>
                <w:right w:val="none" w:sz="0" w:space="0" w:color="auto"/>
              </w:divBdr>
            </w:div>
            <w:div w:id="2097897669">
              <w:marLeft w:val="0"/>
              <w:marRight w:val="0"/>
              <w:marTop w:val="0"/>
              <w:marBottom w:val="0"/>
              <w:divBdr>
                <w:top w:val="none" w:sz="0" w:space="0" w:color="auto"/>
                <w:left w:val="none" w:sz="0" w:space="0" w:color="auto"/>
                <w:bottom w:val="none" w:sz="0" w:space="0" w:color="auto"/>
                <w:right w:val="none" w:sz="0" w:space="0" w:color="auto"/>
              </w:divBdr>
            </w:div>
            <w:div w:id="255291885">
              <w:marLeft w:val="0"/>
              <w:marRight w:val="0"/>
              <w:marTop w:val="0"/>
              <w:marBottom w:val="0"/>
              <w:divBdr>
                <w:top w:val="none" w:sz="0" w:space="0" w:color="auto"/>
                <w:left w:val="none" w:sz="0" w:space="0" w:color="auto"/>
                <w:bottom w:val="none" w:sz="0" w:space="0" w:color="auto"/>
                <w:right w:val="none" w:sz="0" w:space="0" w:color="auto"/>
              </w:divBdr>
            </w:div>
            <w:div w:id="12963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6149">
      <w:bodyDiv w:val="1"/>
      <w:marLeft w:val="0"/>
      <w:marRight w:val="0"/>
      <w:marTop w:val="0"/>
      <w:marBottom w:val="0"/>
      <w:divBdr>
        <w:top w:val="none" w:sz="0" w:space="0" w:color="auto"/>
        <w:left w:val="none" w:sz="0" w:space="0" w:color="auto"/>
        <w:bottom w:val="none" w:sz="0" w:space="0" w:color="auto"/>
        <w:right w:val="none" w:sz="0" w:space="0" w:color="auto"/>
      </w:divBdr>
      <w:divsChild>
        <w:div w:id="1314606484">
          <w:marLeft w:val="0"/>
          <w:marRight w:val="0"/>
          <w:marTop w:val="0"/>
          <w:marBottom w:val="0"/>
          <w:divBdr>
            <w:top w:val="none" w:sz="0" w:space="0" w:color="auto"/>
            <w:left w:val="none" w:sz="0" w:space="0" w:color="auto"/>
            <w:bottom w:val="none" w:sz="0" w:space="0" w:color="auto"/>
            <w:right w:val="none" w:sz="0" w:space="0" w:color="auto"/>
          </w:divBdr>
          <w:divsChild>
            <w:div w:id="17748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264">
      <w:bodyDiv w:val="1"/>
      <w:marLeft w:val="0"/>
      <w:marRight w:val="0"/>
      <w:marTop w:val="0"/>
      <w:marBottom w:val="0"/>
      <w:divBdr>
        <w:top w:val="none" w:sz="0" w:space="0" w:color="auto"/>
        <w:left w:val="none" w:sz="0" w:space="0" w:color="auto"/>
        <w:bottom w:val="none" w:sz="0" w:space="0" w:color="auto"/>
        <w:right w:val="none" w:sz="0" w:space="0" w:color="auto"/>
      </w:divBdr>
      <w:divsChild>
        <w:div w:id="944196606">
          <w:marLeft w:val="0"/>
          <w:marRight w:val="0"/>
          <w:marTop w:val="0"/>
          <w:marBottom w:val="0"/>
          <w:divBdr>
            <w:top w:val="none" w:sz="0" w:space="0" w:color="auto"/>
            <w:left w:val="none" w:sz="0" w:space="0" w:color="auto"/>
            <w:bottom w:val="none" w:sz="0" w:space="0" w:color="auto"/>
            <w:right w:val="none" w:sz="0" w:space="0" w:color="auto"/>
          </w:divBdr>
          <w:divsChild>
            <w:div w:id="634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031">
      <w:bodyDiv w:val="1"/>
      <w:marLeft w:val="0"/>
      <w:marRight w:val="0"/>
      <w:marTop w:val="0"/>
      <w:marBottom w:val="0"/>
      <w:divBdr>
        <w:top w:val="none" w:sz="0" w:space="0" w:color="auto"/>
        <w:left w:val="none" w:sz="0" w:space="0" w:color="auto"/>
        <w:bottom w:val="none" w:sz="0" w:space="0" w:color="auto"/>
        <w:right w:val="none" w:sz="0" w:space="0" w:color="auto"/>
      </w:divBdr>
      <w:divsChild>
        <w:div w:id="191917817">
          <w:marLeft w:val="0"/>
          <w:marRight w:val="0"/>
          <w:marTop w:val="0"/>
          <w:marBottom w:val="0"/>
          <w:divBdr>
            <w:top w:val="none" w:sz="0" w:space="0" w:color="auto"/>
            <w:left w:val="none" w:sz="0" w:space="0" w:color="auto"/>
            <w:bottom w:val="none" w:sz="0" w:space="0" w:color="auto"/>
            <w:right w:val="none" w:sz="0" w:space="0" w:color="auto"/>
          </w:divBdr>
          <w:divsChild>
            <w:div w:id="20832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209">
      <w:bodyDiv w:val="1"/>
      <w:marLeft w:val="0"/>
      <w:marRight w:val="0"/>
      <w:marTop w:val="0"/>
      <w:marBottom w:val="0"/>
      <w:divBdr>
        <w:top w:val="none" w:sz="0" w:space="0" w:color="auto"/>
        <w:left w:val="none" w:sz="0" w:space="0" w:color="auto"/>
        <w:bottom w:val="none" w:sz="0" w:space="0" w:color="auto"/>
        <w:right w:val="none" w:sz="0" w:space="0" w:color="auto"/>
      </w:divBdr>
      <w:divsChild>
        <w:div w:id="194464169">
          <w:marLeft w:val="0"/>
          <w:marRight w:val="0"/>
          <w:marTop w:val="0"/>
          <w:marBottom w:val="0"/>
          <w:divBdr>
            <w:top w:val="none" w:sz="0" w:space="0" w:color="auto"/>
            <w:left w:val="none" w:sz="0" w:space="0" w:color="auto"/>
            <w:bottom w:val="none" w:sz="0" w:space="0" w:color="auto"/>
            <w:right w:val="none" w:sz="0" w:space="0" w:color="auto"/>
          </w:divBdr>
          <w:divsChild>
            <w:div w:id="399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40</Pages>
  <Words>9177</Words>
  <Characters>52315</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Jeb Pavleas</cp:lastModifiedBy>
  <cp:revision>6</cp:revision>
  <dcterms:created xsi:type="dcterms:W3CDTF">2021-08-23T13:10:00Z</dcterms:created>
  <dcterms:modified xsi:type="dcterms:W3CDTF">2021-08-24T07:27:00Z</dcterms:modified>
</cp:coreProperties>
</file>