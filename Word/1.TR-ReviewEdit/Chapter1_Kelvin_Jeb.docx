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2531" w:rsidRDefault="001D61EE">
      <w:pPr>
        <w:pBdr>
          <w:top w:val="nil"/>
          <w:left w:val="nil"/>
          <w:bottom w:val="nil"/>
          <w:right w:val="nil"/>
          <w:between w:val="nil"/>
        </w:pBdr>
        <w:tabs>
          <w:tab w:val="left" w:pos="1170"/>
        </w:tabs>
        <w:spacing w:before="240" w:after="1200" w:line="240" w:lineRule="auto"/>
        <w:rPr>
          <w:rFonts w:ascii="Arial Narrow" w:eastAsia="Arial Narrow" w:hAnsi="Arial Narrow" w:cs="Arial Narrow"/>
          <w:b/>
          <w:color w:val="000000"/>
          <w:sz w:val="60"/>
          <w:szCs w:val="60"/>
        </w:rPr>
      </w:pPr>
      <w:r>
        <w:rPr>
          <w:rFonts w:ascii="Arial Narrow" w:eastAsia="Arial Narrow" w:hAnsi="Arial Narrow" w:cs="Arial Narrow"/>
          <w:b/>
          <w:color w:val="000000"/>
          <w:sz w:val="60"/>
          <w:szCs w:val="60"/>
        </w:rPr>
        <w:t xml:space="preserve">Introducing 2D Game Engine Development with </w:t>
      </w:r>
      <w:commentRangeStart w:id="0"/>
      <w:commentRangeStart w:id="1"/>
      <w:r>
        <w:rPr>
          <w:rFonts w:ascii="Arial Narrow" w:eastAsia="Arial Narrow" w:hAnsi="Arial Narrow" w:cs="Arial Narrow"/>
          <w:b/>
          <w:color w:val="000000"/>
          <w:sz w:val="60"/>
          <w:szCs w:val="60"/>
        </w:rPr>
        <w:t>JavaScript</w:t>
      </w:r>
      <w:commentRangeEnd w:id="0"/>
      <w:r w:rsidR="0042295E">
        <w:rPr>
          <w:rStyle w:val="CommentReference"/>
        </w:rPr>
        <w:commentReference w:id="0"/>
      </w:r>
      <w:commentRangeEnd w:id="1"/>
      <w:r w:rsidR="006F003A">
        <w:rPr>
          <w:rStyle w:val="CommentReference"/>
        </w:rPr>
        <w:commentReference w:id="1"/>
      </w:r>
    </w:p>
    <w:p w14:paraId="00000002" w14:textId="5172AD5A"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Video games are complex, interactive, multimedia software systems. </w:t>
      </w:r>
      <w:del w:id="2" w:author="Jeb Pavleas" w:date="2021-08-22T05:39:00Z">
        <w:r w:rsidDel="00194477">
          <w:rPr>
            <w:rFonts w:ascii="Utopia" w:eastAsia="Utopia" w:hAnsi="Utopia" w:cs="Utopia"/>
            <w:color w:val="000000"/>
            <w:sz w:val="18"/>
            <w:szCs w:val="18"/>
          </w:rPr>
          <w:delText>These systems</w:delText>
        </w:r>
      </w:del>
      <w:ins w:id="3" w:author="Jeb Pavleas" w:date="2021-08-22T05:39:00Z">
        <w:r w:rsidR="00194477">
          <w:rPr>
            <w:rFonts w:ascii="Utopia" w:eastAsia="Utopia" w:hAnsi="Utopia" w:cs="Utopia"/>
            <w:color w:val="000000"/>
            <w:sz w:val="18"/>
            <w:szCs w:val="18"/>
          </w:rPr>
          <w:t>They</w:t>
        </w:r>
      </w:ins>
      <w:r>
        <w:rPr>
          <w:rFonts w:ascii="Utopia" w:eastAsia="Utopia" w:hAnsi="Utopia" w:cs="Utopia"/>
          <w:color w:val="000000"/>
          <w:sz w:val="18"/>
          <w:szCs w:val="18"/>
        </w:rPr>
        <w:t xml:space="preserve"> must, in real time, process player input, simulate the interactions of semi-autonomous objects, and generate high-fidelity graphics and audio outputs</w:t>
      </w:r>
      <w:ins w:id="4" w:author="Jeb Pavleas" w:date="2021-08-22T05:50:00Z">
        <w:r w:rsidR="003D3BEC">
          <w:rPr>
            <w:rFonts w:ascii="Utopia" w:eastAsia="Utopia" w:hAnsi="Utopia" w:cs="Utopia"/>
            <w:color w:val="000000"/>
            <w:sz w:val="18"/>
            <w:szCs w:val="18"/>
          </w:rPr>
          <w:t>,</w:t>
        </w:r>
      </w:ins>
      <w:del w:id="5" w:author="Jeb Pavleas" w:date="2021-08-22T05:40:00Z">
        <w:r w:rsidDel="00194477">
          <w:rPr>
            <w:rFonts w:ascii="Utopia" w:eastAsia="Utopia" w:hAnsi="Utopia" w:cs="Utopia"/>
            <w:color w:val="000000"/>
            <w:sz w:val="18"/>
            <w:szCs w:val="18"/>
          </w:rPr>
          <w:delText>,</w:delText>
        </w:r>
      </w:del>
      <w:r>
        <w:rPr>
          <w:rFonts w:ascii="Utopia" w:eastAsia="Utopia" w:hAnsi="Utopia" w:cs="Utopia"/>
          <w:color w:val="000000"/>
          <w:sz w:val="18"/>
          <w:szCs w:val="18"/>
        </w:rPr>
        <w:t xml:space="preserve"> all while trying to </w:t>
      </w:r>
      <w:ins w:id="6" w:author="Jeb Pavleas" w:date="2021-08-22T05:42:00Z">
        <w:r w:rsidR="00194477">
          <w:rPr>
            <w:rFonts w:ascii="Utopia" w:eastAsia="Utopia" w:hAnsi="Utopia" w:cs="Utopia"/>
            <w:color w:val="000000"/>
            <w:sz w:val="18"/>
            <w:szCs w:val="18"/>
          </w:rPr>
          <w:t xml:space="preserve">keep </w:t>
        </w:r>
      </w:ins>
      <w:ins w:id="7" w:author="Jeb Pavleas" w:date="2021-08-22T05:43:00Z">
        <w:r w:rsidR="00194477">
          <w:rPr>
            <w:rFonts w:ascii="Utopia" w:eastAsia="Utopia" w:hAnsi="Utopia" w:cs="Utopia"/>
            <w:color w:val="000000"/>
            <w:sz w:val="18"/>
            <w:szCs w:val="18"/>
          </w:rPr>
          <w:t>the players</w:t>
        </w:r>
        <w:r w:rsidR="00194477">
          <w:rPr>
            <w:rFonts w:ascii="Utopia" w:eastAsia="Utopia" w:hAnsi="Utopia" w:cs="Utopia"/>
            <w:color w:val="000000"/>
            <w:sz w:val="18"/>
            <w:szCs w:val="18"/>
          </w:rPr>
          <w:t xml:space="preserve"> </w:t>
        </w:r>
      </w:ins>
      <w:r>
        <w:rPr>
          <w:rFonts w:ascii="Utopia" w:eastAsia="Utopia" w:hAnsi="Utopia" w:cs="Utopia"/>
          <w:color w:val="000000"/>
          <w:sz w:val="18"/>
          <w:szCs w:val="18"/>
        </w:rPr>
        <w:t>engage</w:t>
      </w:r>
      <w:ins w:id="8" w:author="Jeb Pavleas" w:date="2021-08-22T05:43:00Z">
        <w:r w:rsidR="00194477">
          <w:rPr>
            <w:rFonts w:ascii="Utopia" w:eastAsia="Utopia" w:hAnsi="Utopia" w:cs="Utopia"/>
            <w:color w:val="000000"/>
            <w:sz w:val="18"/>
            <w:szCs w:val="18"/>
          </w:rPr>
          <w:t>d</w:t>
        </w:r>
      </w:ins>
      <w:del w:id="9" w:author="Jeb Pavleas" w:date="2021-08-22T05:43:00Z">
        <w:r w:rsidDel="00194477">
          <w:rPr>
            <w:rFonts w:ascii="Utopia" w:eastAsia="Utopia" w:hAnsi="Utopia" w:cs="Utopia"/>
            <w:color w:val="000000"/>
            <w:sz w:val="18"/>
            <w:szCs w:val="18"/>
          </w:rPr>
          <w:delText xml:space="preserve"> the players</w:delText>
        </w:r>
      </w:del>
      <w:r>
        <w:rPr>
          <w:rFonts w:ascii="Utopia" w:eastAsia="Utopia" w:hAnsi="Utopia" w:cs="Utopia"/>
          <w:color w:val="000000"/>
          <w:sz w:val="18"/>
          <w:szCs w:val="18"/>
        </w:rPr>
        <w:t xml:space="preserve">. </w:t>
      </w:r>
      <w:del w:id="10" w:author="Jeb Pavleas" w:date="2021-08-22T05:44:00Z">
        <w:r w:rsidDel="00194477">
          <w:rPr>
            <w:rFonts w:ascii="Utopia" w:eastAsia="Utopia" w:hAnsi="Utopia" w:cs="Utopia"/>
            <w:color w:val="000000"/>
            <w:sz w:val="18"/>
            <w:szCs w:val="18"/>
          </w:rPr>
          <w:delText>Attempts at</w:delText>
        </w:r>
      </w:del>
      <w:del w:id="11" w:author="Jeb Pavleas" w:date="2021-08-22T05:45:00Z">
        <w:r w:rsidDel="00194477">
          <w:rPr>
            <w:rFonts w:ascii="Utopia" w:eastAsia="Utopia" w:hAnsi="Utopia" w:cs="Utopia"/>
            <w:color w:val="000000"/>
            <w:sz w:val="18"/>
            <w:szCs w:val="18"/>
          </w:rPr>
          <w:delText xml:space="preserve"> </w:delText>
        </w:r>
      </w:del>
      <w:ins w:id="12" w:author="Jeb Pavleas" w:date="2021-08-22T05:47:00Z">
        <w:r w:rsidR="003D3BEC">
          <w:rPr>
            <w:rFonts w:ascii="Utopia" w:eastAsia="Utopia" w:hAnsi="Utopia" w:cs="Utopia"/>
            <w:color w:val="000000"/>
            <w:sz w:val="18"/>
            <w:szCs w:val="18"/>
          </w:rPr>
          <w:t xml:space="preserve">Additionally, </w:t>
        </w:r>
      </w:ins>
      <w:ins w:id="13" w:author="Jeb Pavleas" w:date="2021-08-22T05:46:00Z">
        <w:r w:rsidR="003D3BEC">
          <w:rPr>
            <w:rFonts w:ascii="Utopia" w:eastAsia="Utopia" w:hAnsi="Utopia" w:cs="Utopia"/>
            <w:color w:val="000000"/>
            <w:sz w:val="18"/>
            <w:szCs w:val="18"/>
          </w:rPr>
          <w:t>b</w:t>
        </w:r>
      </w:ins>
      <w:del w:id="14" w:author="Jeb Pavleas" w:date="2021-08-22T05:44:00Z">
        <w:r w:rsidDel="00194477">
          <w:rPr>
            <w:rFonts w:ascii="Utopia" w:eastAsia="Utopia" w:hAnsi="Utopia" w:cs="Utopia"/>
            <w:color w:val="000000"/>
            <w:sz w:val="18"/>
            <w:szCs w:val="18"/>
          </w:rPr>
          <w:delText>b</w:delText>
        </w:r>
      </w:del>
      <w:r>
        <w:rPr>
          <w:rFonts w:ascii="Utopia" w:eastAsia="Utopia" w:hAnsi="Utopia" w:cs="Utopia"/>
          <w:color w:val="000000"/>
          <w:sz w:val="18"/>
          <w:szCs w:val="18"/>
        </w:rPr>
        <w:t xml:space="preserve">uilding </w:t>
      </w:r>
      <w:ins w:id="15" w:author="Jeb Pavleas" w:date="2021-08-22T05:44:00Z">
        <w:r w:rsidR="00194477">
          <w:rPr>
            <w:rFonts w:ascii="Utopia" w:eastAsia="Utopia" w:hAnsi="Utopia" w:cs="Utopia"/>
            <w:color w:val="000000"/>
            <w:sz w:val="18"/>
            <w:szCs w:val="18"/>
          </w:rPr>
          <w:t xml:space="preserve">a </w:t>
        </w:r>
      </w:ins>
      <w:r>
        <w:rPr>
          <w:rFonts w:ascii="Utopia" w:eastAsia="Utopia" w:hAnsi="Utopia" w:cs="Utopia"/>
          <w:color w:val="000000"/>
          <w:sz w:val="18"/>
          <w:szCs w:val="18"/>
        </w:rPr>
        <w:t>video game</w:t>
      </w:r>
      <w:del w:id="16" w:author="Jeb Pavleas" w:date="2021-08-22T05:44:00Z">
        <w:r w:rsidDel="00194477">
          <w:rPr>
            <w:rFonts w:ascii="Utopia" w:eastAsia="Utopia" w:hAnsi="Utopia" w:cs="Utopia"/>
            <w:color w:val="000000"/>
            <w:sz w:val="18"/>
            <w:szCs w:val="18"/>
          </w:rPr>
          <w:delText>s</w:delText>
        </w:r>
      </w:del>
      <w:r>
        <w:rPr>
          <w:rFonts w:ascii="Utopia" w:eastAsia="Utopia" w:hAnsi="Utopia" w:cs="Utopia"/>
          <w:color w:val="000000"/>
          <w:sz w:val="18"/>
          <w:szCs w:val="18"/>
        </w:rPr>
        <w:t xml:space="preserve"> can quickly be</w:t>
      </w:r>
      <w:ins w:id="17" w:author="Jeb Pavleas" w:date="2021-08-22T05:45:00Z">
        <w:r w:rsidR="003D3BEC">
          <w:rPr>
            <w:rFonts w:ascii="Utopia" w:eastAsia="Utopia" w:hAnsi="Utopia" w:cs="Utopia"/>
            <w:color w:val="000000"/>
            <w:sz w:val="18"/>
            <w:szCs w:val="18"/>
          </w:rPr>
          <w:t>come an</w:t>
        </w:r>
      </w:ins>
      <w:r>
        <w:rPr>
          <w:rFonts w:ascii="Utopia" w:eastAsia="Utopia" w:hAnsi="Utopia" w:cs="Utopia"/>
          <w:color w:val="000000"/>
          <w:sz w:val="18"/>
          <w:szCs w:val="18"/>
        </w:rPr>
        <w:t xml:space="preserve"> </w:t>
      </w:r>
      <w:del w:id="18" w:author="Jeb Pavleas" w:date="2021-08-22T05:45:00Z">
        <w:r w:rsidDel="003D3BEC">
          <w:rPr>
            <w:rFonts w:ascii="Utopia" w:eastAsia="Utopia" w:hAnsi="Utopia" w:cs="Utopia"/>
            <w:color w:val="000000"/>
            <w:sz w:val="18"/>
            <w:szCs w:val="18"/>
          </w:rPr>
          <w:delText xml:space="preserve">overwhelmed </w:delText>
        </w:r>
      </w:del>
      <w:ins w:id="19" w:author="Jeb Pavleas" w:date="2021-08-22T05:45:00Z">
        <w:r w:rsidR="003D3BEC">
          <w:rPr>
            <w:rFonts w:ascii="Utopia" w:eastAsia="Utopia" w:hAnsi="Utopia" w:cs="Utopia"/>
            <w:color w:val="000000"/>
            <w:sz w:val="18"/>
            <w:szCs w:val="18"/>
          </w:rPr>
          <w:t>overwhelm</w:t>
        </w:r>
        <w:r w:rsidR="003D3BEC">
          <w:rPr>
            <w:rFonts w:ascii="Utopia" w:eastAsia="Utopia" w:hAnsi="Utopia" w:cs="Utopia"/>
            <w:color w:val="000000"/>
            <w:sz w:val="18"/>
            <w:szCs w:val="18"/>
          </w:rPr>
          <w:t>ing</w:t>
        </w:r>
      </w:ins>
      <w:ins w:id="20" w:author="Jeb Pavleas" w:date="2021-08-22T05:46:00Z">
        <w:r w:rsidR="003D3BEC">
          <w:rPr>
            <w:rFonts w:ascii="Utopia" w:eastAsia="Utopia" w:hAnsi="Utopia" w:cs="Utopia"/>
            <w:color w:val="000000"/>
            <w:sz w:val="18"/>
            <w:szCs w:val="18"/>
          </w:rPr>
          <w:t xml:space="preserve"> process</w:t>
        </w:r>
      </w:ins>
      <w:ins w:id="21" w:author="Jeb Pavleas" w:date="2021-08-22T05:45:00Z">
        <w:r w:rsidR="003D3BEC">
          <w:rPr>
            <w:rFonts w:ascii="Utopia" w:eastAsia="Utopia" w:hAnsi="Utopia" w:cs="Utopia"/>
            <w:color w:val="000000"/>
            <w:sz w:val="18"/>
            <w:szCs w:val="18"/>
          </w:rPr>
          <w:t xml:space="preserve"> </w:t>
        </w:r>
      </w:ins>
      <w:del w:id="22" w:author="Jeb Pavleas" w:date="2021-08-22T05:47:00Z">
        <w:r w:rsidDel="003D3BEC">
          <w:rPr>
            <w:rFonts w:ascii="Utopia" w:eastAsia="Utopia" w:hAnsi="Utopia" w:cs="Utopia"/>
            <w:color w:val="000000"/>
            <w:sz w:val="18"/>
            <w:szCs w:val="18"/>
          </w:rPr>
          <w:delText xml:space="preserve">by </w:delText>
        </w:r>
      </w:del>
      <w:ins w:id="23" w:author="Jeb Pavleas" w:date="2021-08-22T05:47:00Z">
        <w:r w:rsidR="003D3BEC">
          <w:rPr>
            <w:rFonts w:ascii="Utopia" w:eastAsia="Utopia" w:hAnsi="Utopia" w:cs="Utopia"/>
            <w:color w:val="000000"/>
            <w:sz w:val="18"/>
            <w:szCs w:val="18"/>
          </w:rPr>
          <w:t>with</w:t>
        </w:r>
        <w:r w:rsidR="003D3BEC">
          <w:rPr>
            <w:rFonts w:ascii="Utopia" w:eastAsia="Utopia" w:hAnsi="Utopia" w:cs="Utopia"/>
            <w:color w:val="000000"/>
            <w:sz w:val="18"/>
            <w:szCs w:val="18"/>
          </w:rPr>
          <w:t xml:space="preserve"> </w:t>
        </w:r>
      </w:ins>
      <w:r>
        <w:rPr>
          <w:rFonts w:ascii="Utopia" w:eastAsia="Utopia" w:hAnsi="Utopia" w:cs="Utopia"/>
          <w:color w:val="000000"/>
          <w:sz w:val="18"/>
          <w:szCs w:val="18"/>
        </w:rPr>
        <w:t>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w:t>
      </w:r>
      <w:ins w:id="24" w:author="Jeb Pavleas" w:date="2021-08-22T05:50:00Z">
        <w:r w:rsidR="003D3BEC">
          <w:rPr>
            <w:rFonts w:ascii="Utopia" w:eastAsia="Utopia" w:hAnsi="Utopia" w:cs="Utopia"/>
            <w:color w:val="000000"/>
            <w:sz w:val="18"/>
            <w:szCs w:val="18"/>
          </w:rPr>
          <w:t xml:space="preserve"> o</w:t>
        </w:r>
      </w:ins>
      <w:ins w:id="25" w:author="Jeb Pavleas" w:date="2021-08-22T05:51:00Z">
        <w:r w:rsidR="003D3BEC">
          <w:rPr>
            <w:rFonts w:ascii="Utopia" w:eastAsia="Utopia" w:hAnsi="Utopia" w:cs="Utopia"/>
            <w:color w:val="000000"/>
            <w:sz w:val="18"/>
            <w:szCs w:val="18"/>
          </w:rPr>
          <w:t>f the engine</w:t>
        </w:r>
      </w:ins>
      <w:r>
        <w:rPr>
          <w:rFonts w:ascii="Utopia" w:eastAsia="Utopia" w:hAnsi="Utopia" w:cs="Utopia"/>
          <w:color w:val="000000"/>
          <w:sz w:val="18"/>
          <w:szCs w:val="18"/>
        </w:rPr>
        <w:t xml:space="preserve"> </w:t>
      </w:r>
      <w:del w:id="26" w:author="Jeb Pavleas" w:date="2021-08-22T05:51:00Z">
        <w:r w:rsidDel="003D3BEC">
          <w:rPr>
            <w:rFonts w:ascii="Utopia" w:eastAsia="Utopia" w:hAnsi="Utopia" w:cs="Utopia"/>
            <w:color w:val="000000"/>
            <w:sz w:val="18"/>
            <w:szCs w:val="18"/>
          </w:rPr>
          <w:delText xml:space="preserve">and </w:delText>
        </w:r>
      </w:del>
      <w:ins w:id="27" w:author="Jeb Pavleas" w:date="2021-08-22T05:51:00Z">
        <w:r w:rsidR="003D3BEC">
          <w:rPr>
            <w:rFonts w:ascii="Utopia" w:eastAsia="Utopia" w:hAnsi="Utopia" w:cs="Utopia"/>
            <w:color w:val="000000"/>
            <w:sz w:val="18"/>
            <w:szCs w:val="18"/>
          </w:rPr>
          <w:t>while</w:t>
        </w:r>
        <w:r w:rsidR="003D3BEC">
          <w:rPr>
            <w:rFonts w:ascii="Utopia" w:eastAsia="Utopia" w:hAnsi="Utopia" w:cs="Utopia"/>
            <w:color w:val="000000"/>
            <w:sz w:val="18"/>
            <w:szCs w:val="18"/>
          </w:rPr>
          <w:t xml:space="preserve"> </w:t>
        </w:r>
      </w:ins>
      <w:r>
        <w:rPr>
          <w:rFonts w:ascii="Utopia" w:eastAsia="Utopia" w:hAnsi="Utopia" w:cs="Utopia"/>
          <w:color w:val="000000"/>
          <w:sz w:val="18"/>
          <w:szCs w:val="18"/>
        </w:rPr>
        <w:t xml:space="preserve">supporting </w:t>
      </w:r>
      <w:ins w:id="28" w:author="Jeb Pavleas" w:date="2021-08-22T05:51:00Z">
        <w:r w:rsidR="003D3BEC">
          <w:rPr>
            <w:rFonts w:ascii="Utopia" w:eastAsia="Utopia" w:hAnsi="Utopia" w:cs="Utopia"/>
            <w:color w:val="000000"/>
            <w:sz w:val="18"/>
            <w:szCs w:val="18"/>
          </w:rPr>
          <w:t xml:space="preserve">many </w:t>
        </w:r>
      </w:ins>
      <w:r>
        <w:rPr>
          <w:rFonts w:ascii="Utopia" w:eastAsia="Utopia" w:hAnsi="Utopia" w:cs="Utopia"/>
          <w:color w:val="000000"/>
          <w:sz w:val="18"/>
          <w:szCs w:val="18"/>
        </w:rPr>
        <w:t>complex simulations. Through</w:t>
      </w:r>
      <w:ins w:id="29" w:author="Jeb Pavleas" w:date="2021-08-22T05:51:00Z">
        <w:r w:rsidR="003D3BEC">
          <w:rPr>
            <w:rFonts w:ascii="Utopia" w:eastAsia="Utopia" w:hAnsi="Utopia" w:cs="Utopia"/>
            <w:color w:val="000000"/>
            <w:sz w:val="18"/>
            <w:szCs w:val="18"/>
          </w:rPr>
          <w:t>out</w:t>
        </w:r>
      </w:ins>
      <w:r>
        <w:rPr>
          <w:rFonts w:ascii="Utopia" w:eastAsia="Utopia" w:hAnsi="Utopia" w:cs="Utopia"/>
          <w:color w:val="000000"/>
          <w:sz w:val="18"/>
          <w:szCs w:val="18"/>
        </w:rPr>
        <w:t xml:space="preserve"> the projects in this book, you will build a practical game engine for developing video games that are accessible </w:t>
      </w:r>
      <w:del w:id="30" w:author="Jeb Pavleas" w:date="2021-08-22T05:52:00Z">
        <w:r w:rsidDel="003D3BEC">
          <w:rPr>
            <w:rFonts w:ascii="Utopia" w:eastAsia="Utopia" w:hAnsi="Utopia" w:cs="Utopia"/>
            <w:color w:val="000000"/>
            <w:sz w:val="18"/>
            <w:szCs w:val="18"/>
          </w:rPr>
          <w:delText xml:space="preserve">across </w:delText>
        </w:r>
      </w:del>
      <w:ins w:id="31" w:author="Jeb Pavleas" w:date="2021-08-22T05:52:00Z">
        <w:r w:rsidR="003D3BEC">
          <w:rPr>
            <w:rFonts w:ascii="Utopia" w:eastAsia="Utopia" w:hAnsi="Utopia" w:cs="Utopia"/>
            <w:color w:val="000000"/>
            <w:sz w:val="18"/>
            <w:szCs w:val="18"/>
          </w:rPr>
          <w:t>via</w:t>
        </w:r>
        <w:r w:rsidR="003D3BEC">
          <w:rPr>
            <w:rFonts w:ascii="Utopia" w:eastAsia="Utopia" w:hAnsi="Utopia" w:cs="Utopia"/>
            <w:color w:val="000000"/>
            <w:sz w:val="18"/>
            <w:szCs w:val="18"/>
          </w:rPr>
          <w:t xml:space="preserve"> </w:t>
        </w:r>
      </w:ins>
      <w:r>
        <w:rPr>
          <w:rFonts w:ascii="Utopia" w:eastAsia="Utopia" w:hAnsi="Utopia" w:cs="Utopia"/>
          <w:color w:val="000000"/>
          <w:sz w:val="18"/>
          <w:szCs w:val="18"/>
        </w:rPr>
        <w:t>the Internet.</w:t>
      </w:r>
    </w:p>
    <w:p w14:paraId="00000003" w14:textId="617E9866"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A game engine relieves the game developers from</w:t>
      </w:r>
      <w:ins w:id="32" w:author="Jeb Pavleas" w:date="2021-08-22T05:54:00Z">
        <w:r w:rsidR="003D3BEC">
          <w:rPr>
            <w:rFonts w:ascii="Utopia" w:eastAsia="Utopia" w:hAnsi="Utopia" w:cs="Utopia"/>
            <w:color w:val="000000"/>
            <w:sz w:val="18"/>
            <w:szCs w:val="18"/>
          </w:rPr>
          <w:t xml:space="preserve"> having to implement</w:t>
        </w:r>
      </w:ins>
      <w:r>
        <w:rPr>
          <w:rFonts w:ascii="Utopia" w:eastAsia="Utopia" w:hAnsi="Utopia" w:cs="Utopia"/>
          <w:color w:val="000000"/>
          <w:sz w:val="18"/>
          <w:szCs w:val="18"/>
        </w:rPr>
        <w:t xml:space="preserve"> simple</w:t>
      </w:r>
      <w:ins w:id="33" w:author="Jeb Pavleas" w:date="2021-08-22T05:52:00Z">
        <w:r w:rsidR="003D3BEC">
          <w:rPr>
            <w:rFonts w:ascii="Utopia" w:eastAsia="Utopia" w:hAnsi="Utopia" w:cs="Utopia"/>
            <w:color w:val="000000"/>
            <w:sz w:val="18"/>
            <w:szCs w:val="18"/>
          </w:rPr>
          <w:t xml:space="preserve"> </w:t>
        </w:r>
      </w:ins>
      <w:del w:id="34" w:author="Jeb Pavleas" w:date="2021-08-22T05:54:00Z">
        <w:r w:rsidDel="003D3BEC">
          <w:rPr>
            <w:rFonts w:ascii="Utopia" w:eastAsia="Utopia" w:hAnsi="Utopia" w:cs="Utopia"/>
            <w:color w:val="000000"/>
            <w:sz w:val="18"/>
            <w:szCs w:val="18"/>
          </w:rPr>
          <w:delText xml:space="preserve"> </w:delText>
        </w:r>
      </w:del>
      <w:r>
        <w:rPr>
          <w:rFonts w:ascii="Utopia" w:eastAsia="Utopia" w:hAnsi="Utopia" w:cs="Utopia"/>
          <w:color w:val="000000"/>
          <w:sz w:val="18"/>
          <w:szCs w:val="18"/>
        </w:rPr>
        <w:t xml:space="preserve">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w:t>
      </w:r>
      <w:sdt>
        <w:sdtPr>
          <w:tag w:val="goog_rdk_0"/>
          <w:id w:val="250943694"/>
        </w:sdtPr>
        <w:sdtEndPr/>
        <w:sdtContent>
          <w:commentRangeStart w:id="35"/>
        </w:sdtContent>
      </w:sdt>
      <w:r>
        <w:rPr>
          <w:rFonts w:ascii="Utopia" w:eastAsia="Utopia" w:hAnsi="Utopia" w:cs="Utopia"/>
          <w:i/>
          <w:color w:val="000000"/>
          <w:sz w:val="18"/>
          <w:szCs w:val="18"/>
        </w:rPr>
        <w:t>Unity</w:t>
      </w:r>
      <w:r>
        <w:rPr>
          <w:rFonts w:ascii="Utopia" w:eastAsia="Utopia" w:hAnsi="Utopia" w:cs="Utopia"/>
          <w:color w:val="000000"/>
          <w:sz w:val="18"/>
          <w:szCs w:val="18"/>
        </w:rPr>
        <w:t xml:space="preserve">, </w:t>
      </w:r>
      <w:r>
        <w:rPr>
          <w:rFonts w:ascii="Utopia" w:eastAsia="Utopia" w:hAnsi="Utopia" w:cs="Utopia"/>
          <w:i/>
          <w:color w:val="000000"/>
          <w:sz w:val="18"/>
          <w:szCs w:val="18"/>
        </w:rPr>
        <w:t>Unreal Engine</w:t>
      </w:r>
      <w:r>
        <w:rPr>
          <w:rFonts w:ascii="Utopia" w:eastAsia="Utopia" w:hAnsi="Utopia" w:cs="Utopia"/>
          <w:color w:val="000000"/>
          <w:sz w:val="18"/>
          <w:szCs w:val="18"/>
        </w:rPr>
        <w:t xml:space="preserve">, and </w:t>
      </w:r>
      <w:r>
        <w:rPr>
          <w:rFonts w:ascii="Utopia" w:eastAsia="Utopia" w:hAnsi="Utopia" w:cs="Utopia"/>
          <w:i/>
          <w:color w:val="000000"/>
          <w:sz w:val="18"/>
          <w:szCs w:val="18"/>
        </w:rPr>
        <w:t>Panda3D</w:t>
      </w:r>
      <w:commentRangeEnd w:id="35"/>
      <w:r>
        <w:commentReference w:id="35"/>
      </w:r>
      <w:r>
        <w:rPr>
          <w:rFonts w:ascii="Utopia" w:eastAsia="Utopia" w:hAnsi="Utopia" w:cs="Utopia"/>
          <w:color w:val="000000"/>
          <w:sz w:val="18"/>
          <w:szCs w:val="18"/>
        </w:rPr>
        <w:t xml:space="preserve">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sdt>
        <w:sdtPr>
          <w:tag w:val="goog_rdk_1"/>
          <w:id w:val="-1018535031"/>
        </w:sdtPr>
        <w:sdtEndPr/>
        <w:sdtContent>
          <w:ins w:id="36" w:author="Jeb Pavleas" w:date="2021-04-05T15:48:00Z">
            <w:r>
              <w:rPr>
                <w:rFonts w:ascii="Utopia" w:eastAsia="Utopia" w:hAnsi="Utopia" w:cs="Utopia"/>
                <w:color w:val="000000"/>
                <w:sz w:val="18"/>
                <w:szCs w:val="18"/>
              </w:rPr>
              <w:t>.</w:t>
            </w:r>
          </w:ins>
        </w:sdtContent>
      </w:sdt>
    </w:p>
    <w:p w14:paraId="0000000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w:t>
      </w:r>
      <w:r>
        <w:rPr>
          <w:rFonts w:ascii="Utopia" w:eastAsia="Utopia" w:hAnsi="Utopia" w:cs="Utopia"/>
          <w:color w:val="000000"/>
          <w:sz w:val="18"/>
          <w:szCs w:val="18"/>
        </w:rPr>
        <w:lastRenderedPageBreak/>
        <w:t xml:space="preserve">are important to GUI design but are irrelevant to the core functionality of a game engine. </w:t>
      </w:r>
    </w:p>
    <w:p w14:paraId="00000005"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sdt>
        <w:sdtPr>
          <w:tag w:val="goog_rdk_2"/>
          <w:id w:val="-995955621"/>
        </w:sdtPr>
        <w:sdtEndPr/>
        <w:sdtContent>
          <w:ins w:id="37" w:author="Jeb Pavleas" w:date="2021-04-05T15:50:00Z">
            <w:r>
              <w:rPr>
                <w:rFonts w:ascii="Utopia" w:eastAsia="Utopia" w:hAnsi="Utopia" w:cs="Utopia"/>
                <w:color w:val="000000"/>
                <w:sz w:val="18"/>
                <w:szCs w:val="18"/>
              </w:rPr>
              <w:t xml:space="preserve">yet </w:t>
            </w:r>
          </w:ins>
        </w:sdtContent>
      </w:sdt>
      <w:r>
        <w:rPr>
          <w:rFonts w:ascii="Utopia" w:eastAsia="Utopia" w:hAnsi="Utopia" w:cs="Utopia"/>
          <w:color w:val="000000"/>
          <w:sz w:val="18"/>
          <w:szCs w:val="18"/>
        </w:rP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00000006"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This chapter describes the implementation technology and organization of th</w:t>
      </w:r>
      <w:sdt>
        <w:sdtPr>
          <w:tag w:val="goog_rdk_3"/>
          <w:id w:val="-722909403"/>
        </w:sdtPr>
        <w:sdtEndPr/>
        <w:sdtContent>
          <w:del w:id="38" w:author="Jeb Pavleas" w:date="2021-04-05T15:50:00Z">
            <w:r>
              <w:rPr>
                <w:rFonts w:ascii="Utopia" w:eastAsia="Utopia" w:hAnsi="Utopia" w:cs="Utopia"/>
                <w:color w:val="000000"/>
                <w:sz w:val="18"/>
                <w:szCs w:val="18"/>
              </w:rPr>
              <w:delText>e</w:delText>
            </w:r>
          </w:del>
        </w:sdtContent>
      </w:sdt>
      <w:sdt>
        <w:sdtPr>
          <w:tag w:val="goog_rdk_4"/>
          <w:id w:val="-1657058635"/>
        </w:sdtPr>
        <w:sdtEndPr/>
        <w:sdtContent>
          <w:ins w:id="39" w:author="Jeb Pavleas" w:date="2021-04-05T15:50:00Z">
            <w:r>
              <w:rPr>
                <w:rFonts w:ascii="Utopia" w:eastAsia="Utopia" w:hAnsi="Utopia" w:cs="Utopia"/>
                <w:color w:val="000000"/>
                <w:sz w:val="18"/>
                <w:szCs w:val="18"/>
              </w:rPr>
              <w:t>is</w:t>
            </w:r>
          </w:ins>
        </w:sdtContent>
      </w:sdt>
      <w:r>
        <w:rPr>
          <w:rFonts w:ascii="Utopia" w:eastAsia="Utopia" w:hAnsi="Utopia" w:cs="Utopia"/>
          <w:color w:val="000000"/>
          <w:sz w:val="18"/>
          <w:szCs w:val="18"/>
        </w:rPr>
        <w:t xml:space="preserv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00000007" w14:textId="77777777" w:rsidR="00BE2531" w:rsidRDefault="001D61EE">
      <w:pPr>
        <w:pStyle w:val="Heading1"/>
      </w:pPr>
      <w:r>
        <w:t>The Technologies</w:t>
      </w:r>
    </w:p>
    <w:p w14:paraId="0000000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goal of building a game engine that allows games to be accessible across the World Wide Web is enabled by freely available technologies.</w:t>
      </w:r>
    </w:p>
    <w:p w14:paraId="00000009"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0000000A"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0000000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w:t>
      </w:r>
      <w:r>
        <w:rPr>
          <w:rFonts w:ascii="Utopia" w:eastAsia="Utopia" w:hAnsi="Utopia" w:cs="Utopia"/>
          <w:color w:val="000000"/>
          <w:sz w:val="18"/>
          <w:szCs w:val="18"/>
        </w:rPr>
        <w:lastRenderedPageBreak/>
        <w:t>capability of producing highly complex graphical effects in real time and is perfect as the graphics API for browser-based video games.</w:t>
      </w:r>
    </w:p>
    <w:p w14:paraId="0000000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bookmarkStart w:id="40" w:name="_heading=h.gjdgxs" w:colFirst="0" w:colLast="0"/>
      <w:bookmarkEnd w:id="40"/>
      <w:r>
        <w:rPr>
          <w:rFonts w:ascii="Utopia" w:eastAsia="Utopia" w:hAnsi="Utopia" w:cs="Utopia"/>
          <w:color w:val="000000"/>
          <w:sz w:val="18"/>
          <w:szCs w:val="18"/>
        </w:rPr>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class functionality which is based on object prototype chain; however, the merits of prototype-based scripting languages are not discussed. The engine audio cue and background music functionalities are based on the HTML5 </w:t>
      </w:r>
      <w:proofErr w:type="spellStart"/>
      <w:r>
        <w:rPr>
          <w:rFonts w:ascii="Utopia" w:eastAsia="Utopia" w:hAnsi="Utopia" w:cs="Utopia"/>
          <w:color w:val="000000"/>
          <w:sz w:val="18"/>
          <w:szCs w:val="18"/>
        </w:rPr>
        <w:t>AudioContext</w:t>
      </w:r>
      <w:proofErr w:type="spellEnd"/>
      <w:r>
        <w:rPr>
          <w:rFonts w:ascii="Utopia" w:eastAsia="Utopia" w:hAnsi="Utopia" w:cs="Utopia"/>
          <w:color w:val="000000"/>
          <w:sz w:val="18"/>
          <w:szCs w:val="18"/>
        </w:rPr>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Pr>
          <w:rFonts w:ascii="Utopia" w:eastAsia="Utopia" w:hAnsi="Utopia" w:cs="Utopia"/>
          <w:color w:val="000000"/>
          <w:sz w:val="18"/>
          <w:szCs w:val="18"/>
        </w:rPr>
        <w:t>MonoGame</w:t>
      </w:r>
      <w:proofErr w:type="spellEnd"/>
      <w:r>
        <w:rPr>
          <w:rFonts w:ascii="Utopia" w:eastAsia="Utopia" w:hAnsi="Utopia" w:cs="Utopia"/>
          <w:color w:val="000000"/>
          <w:sz w:val="18"/>
          <w:szCs w:val="18"/>
        </w:rPr>
        <w:t>, Java and JOGL, C++ and Direct3D, and so on. If you want to learn more about or brush up on JavaScript, HTML5, or WebGL, please refer to the references in the “Technologies” section at the end of this chapter.</w:t>
      </w:r>
    </w:p>
    <w:p w14:paraId="0000000D" w14:textId="77777777" w:rsidR="00BE2531" w:rsidRDefault="001D61EE">
      <w:pPr>
        <w:pStyle w:val="Heading1"/>
      </w:pPr>
      <w:r>
        <w:t>Setting Up Your Development Environment</w:t>
      </w:r>
    </w:p>
    <w:p w14:paraId="0000000E"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0000000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Your development environment includes an integrated development environment (IDE) and a runtime web browser that is capable of hosting the running game engine. The most convenient systems we have found is the Visual Studio Code (VS Code) IDE with the Google Chrome web browser as runtime environment. Here are the details:</w:t>
      </w:r>
    </w:p>
    <w:p w14:paraId="0000001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IDE: </w:t>
      </w:r>
      <w:r>
        <w:rPr>
          <w:rFonts w:ascii="Utopia" w:eastAsia="Utopia" w:hAnsi="Utopia" w:cs="Utopia"/>
          <w:color w:val="000000"/>
          <w:sz w:val="18"/>
          <w:szCs w:val="18"/>
        </w:rPr>
        <w:t>All projects in this book are based on VS Code IDE. You can download and install the program from https://code.visualstudio.com/.</w:t>
      </w:r>
    </w:p>
    <w:p w14:paraId="0000001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Runtime environment</w:t>
      </w:r>
      <w:r>
        <w:rPr>
          <w:rFonts w:ascii="Utopia" w:eastAsia="Utopia" w:hAnsi="Utopia" w:cs="Utopia"/>
          <w:color w:val="000000"/>
          <w:sz w:val="18"/>
          <w:szCs w:val="18"/>
        </w:rPr>
        <w:t xml:space="preserve">: You will execute your video game projects in the Google Chrome web browser. You can download and install this browser from https://www.google.com/chrome/browser/. </w:t>
      </w:r>
    </w:p>
    <w:p w14:paraId="00000012" w14:textId="28FCC09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lastRenderedPageBreak/>
        <w:t>glMatrix</w:t>
      </w:r>
      <w:proofErr w:type="spellEnd"/>
      <w:r>
        <w:rPr>
          <w:rFonts w:ascii="Utopia" w:eastAsia="Utopia" w:hAnsi="Utopia" w:cs="Utopia"/>
          <w:i/>
          <w:color w:val="000000"/>
          <w:sz w:val="18"/>
          <w:szCs w:val="18"/>
        </w:rPr>
        <w:t xml:space="preserve"> math library</w:t>
      </w:r>
      <w:r>
        <w:rPr>
          <w:rFonts w:ascii="Utopia" w:eastAsia="Utopia" w:hAnsi="Utopia" w:cs="Utopia"/>
          <w:color w:val="000000"/>
          <w:sz w:val="18"/>
          <w:szCs w:val="18"/>
        </w:rPr>
        <w:t>: This is a library that implements the foundational mathematic operations. You can download this library from http://glMatrix.net</w:t>
      </w:r>
      <w:ins w:id="41" w:author="Kelvin Sung" w:date="2021-08-19T14:38:00Z">
        <w:r w:rsidR="007C4961">
          <w:rPr>
            <w:rFonts w:ascii="Utopia" w:eastAsia="Utopia" w:hAnsi="Utopia" w:cs="Utopia"/>
            <w:color w:val="000000"/>
            <w:sz w:val="18"/>
            <w:szCs w:val="18"/>
          </w:rPr>
          <w:t>/</w:t>
        </w:r>
      </w:ins>
      <w:r>
        <w:rPr>
          <w:rFonts w:ascii="Utopia" w:eastAsia="Utopia" w:hAnsi="Utopia" w:cs="Utopia"/>
          <w:color w:val="000000"/>
          <w:sz w:val="18"/>
          <w:szCs w:val="18"/>
        </w:rPr>
        <w:t xml:space="preserve">. You will integrate this library into your game engine in Chapter 3, so more details will be provided there. </w:t>
      </w:r>
    </w:p>
    <w:p w14:paraId="0000001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Notice that there are no specific system requirements to support the JavaScript programming language, HTML5, or WebGL. All these technologies are embedded in the web browser runtime environment.</w:t>
      </w:r>
    </w:p>
    <w:p w14:paraId="00000014"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r>
      <w:r>
        <w:rPr>
          <w:rFonts w:ascii="Helvetica Neue" w:eastAsia="Helvetica Neue" w:hAnsi="Helvetica Neue" w:cs="Helvetica Neue"/>
          <w:color w:val="000000"/>
        </w:rPr>
        <w:t>As mentioned, we chose the VS Code-based development environment because we found it to be the most convenient. There are many other alternatives that are also free, including and not limited to NetBeans, IntelliJ IDEA, Eclipse, and Sublime.</w:t>
      </w:r>
    </w:p>
    <w:p w14:paraId="00000015" w14:textId="77777777" w:rsidR="00BE2531" w:rsidRDefault="001D61EE">
      <w:pPr>
        <w:pStyle w:val="Heading2"/>
      </w:pPr>
      <w:r>
        <w:t>Downloading and Installing JavaScript Syntax Checker</w:t>
      </w:r>
    </w:p>
    <w:p w14:paraId="00000016"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We have found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to be an effective tool in detecting potential JavaScript source code errors. You can integrate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into VS Code with the following steps:</w:t>
      </w:r>
    </w:p>
    <w:p w14:paraId="0000001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https://marketplace.visualstudio.com/items?itemName=dbaeumer.vscode-eslint and click install.</w:t>
      </w:r>
    </w:p>
    <w:p w14:paraId="0000001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1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following are some useful references for working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w:t>
      </w:r>
    </w:p>
    <w:p w14:paraId="0000001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instructions on how to work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see https://eslint.org/docs/user-guide/.</w:t>
      </w:r>
    </w:p>
    <w:p w14:paraId="0000001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details on how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works, see https://eslint.org/docs/developer-guide/.</w:t>
      </w:r>
    </w:p>
    <w:p w14:paraId="0000001C" w14:textId="77777777" w:rsidR="00BE2531" w:rsidRDefault="001D61EE">
      <w:pPr>
        <w:pStyle w:val="Heading2"/>
      </w:pPr>
      <w:r>
        <w:t xml:space="preserve">Downloading and Installing </w:t>
      </w:r>
      <w:proofErr w:type="spellStart"/>
      <w:r>
        <w:t>LiveServer</w:t>
      </w:r>
      <w:proofErr w:type="spellEnd"/>
    </w:p>
    <w:p w14:paraId="0000001D"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extension is used to launch a local server on your computer through VS Code, which is required to run the game engine code. Much like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you can install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with the following steps:</w:t>
      </w:r>
    </w:p>
    <w:p w14:paraId="0000001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https://marketplace.visualstudio.com/items?itemName=ritwickdey.LiveServer and click install.</w:t>
      </w:r>
    </w:p>
    <w:p w14:paraId="0000001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20" w14:textId="77777777" w:rsidR="00BE2531" w:rsidRDefault="001D61EE">
      <w:pPr>
        <w:pStyle w:val="Heading1"/>
      </w:pPr>
      <w:r>
        <w:lastRenderedPageBreak/>
        <w:t>Working in the VS Code Development Environment</w:t>
      </w:r>
    </w:p>
    <w:p w14:paraId="00000021" w14:textId="2B6639BF"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VS Code IDE is easy to work with, and the projects in this book require only the editor</w:t>
      </w:r>
      <w:del w:id="42" w:author="Kelvin Sung" w:date="2021-08-19T14:41:00Z">
        <w:r w:rsidDel="00D77AA2">
          <w:rPr>
            <w:rFonts w:ascii="Utopia" w:eastAsia="Utopia" w:hAnsi="Utopia" w:cs="Utopia"/>
            <w:color w:val="000000"/>
            <w:sz w:val="18"/>
            <w:szCs w:val="18"/>
          </w:rPr>
          <w:delText xml:space="preserve"> and a debugger</w:delText>
        </w:r>
      </w:del>
      <w:r>
        <w:rPr>
          <w:rFonts w:ascii="Utopia" w:eastAsia="Utopia" w:hAnsi="Utopia" w:cs="Utopia"/>
          <w:color w:val="000000"/>
          <w:sz w:val="18"/>
          <w:szCs w:val="18"/>
        </w:rPr>
        <w:t xml:space="preserve">. Relevant source code files organized under a parent folder are interpreted by VS Code as a project. To open a project, select File </w:t>
      </w:r>
      <w:sdt>
        <w:sdtPr>
          <w:tag w:val="goog_rdk_5"/>
          <w:id w:val="1372424258"/>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and select the parent folder that contains the source code files of the project. Once a project is open, you need to become familiarize</w:t>
      </w:r>
      <w:ins w:id="43" w:author="Jeb Pavleas" w:date="2021-08-22T06:08:00Z">
        <w:r w:rsidR="005C562F">
          <w:rPr>
            <w:rFonts w:ascii="Utopia" w:eastAsia="Utopia" w:hAnsi="Utopia" w:cs="Utopia"/>
            <w:color w:val="000000"/>
            <w:sz w:val="18"/>
            <w:szCs w:val="18"/>
          </w:rPr>
          <w:t>d</w:t>
        </w:r>
      </w:ins>
      <w:r>
        <w:rPr>
          <w:rFonts w:ascii="Utopia" w:eastAsia="Utopia" w:hAnsi="Utopia" w:cs="Utopia"/>
          <w:color w:val="000000"/>
          <w:sz w:val="18"/>
          <w:szCs w:val="18"/>
        </w:rPr>
        <w:t xml:space="preserve"> with </w:t>
      </w:r>
      <w:del w:id="44" w:author="Jeb Pavleas" w:date="2021-08-22T06:08:00Z">
        <w:r w:rsidDel="005C562F">
          <w:rPr>
            <w:rFonts w:ascii="Utopia" w:eastAsia="Utopia" w:hAnsi="Utopia" w:cs="Utopia"/>
            <w:color w:val="000000"/>
            <w:sz w:val="18"/>
            <w:szCs w:val="18"/>
          </w:rPr>
          <w:delText xml:space="preserve">two </w:delText>
        </w:r>
      </w:del>
      <w:ins w:id="45" w:author="Jeb Pavleas" w:date="2021-08-22T06:08:00Z">
        <w:r w:rsidR="005C562F">
          <w:rPr>
            <w:rFonts w:ascii="Utopia" w:eastAsia="Utopia" w:hAnsi="Utopia" w:cs="Utopia"/>
            <w:color w:val="000000"/>
            <w:sz w:val="18"/>
            <w:szCs w:val="18"/>
          </w:rPr>
          <w:t>t</w:t>
        </w:r>
        <w:r w:rsidR="005C562F">
          <w:rPr>
            <w:rFonts w:ascii="Utopia" w:eastAsia="Utopia" w:hAnsi="Utopia" w:cs="Utopia"/>
            <w:color w:val="000000"/>
            <w:sz w:val="18"/>
            <w:szCs w:val="18"/>
          </w:rPr>
          <w:t>he</w:t>
        </w:r>
        <w:r w:rsidR="005C562F">
          <w:rPr>
            <w:rFonts w:ascii="Utopia" w:eastAsia="Utopia" w:hAnsi="Utopia" w:cs="Utopia"/>
            <w:color w:val="000000"/>
            <w:sz w:val="18"/>
            <w:szCs w:val="18"/>
          </w:rPr>
          <w:t xml:space="preserve"> </w:t>
        </w:r>
      </w:ins>
      <w:r>
        <w:rPr>
          <w:rFonts w:ascii="Utopia" w:eastAsia="Utopia" w:hAnsi="Utopia" w:cs="Utopia"/>
          <w:color w:val="000000"/>
          <w:sz w:val="18"/>
          <w:szCs w:val="18"/>
        </w:rPr>
        <w:t>basic windows of VS Code, as illustrated in Figure 1-1.</w:t>
      </w:r>
    </w:p>
    <w:p w14:paraId="0000002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Explorer window</w:t>
      </w:r>
      <w:r>
        <w:rPr>
          <w:rFonts w:ascii="Utopia" w:eastAsia="Utopia" w:hAnsi="Utopia" w:cs="Utopia"/>
          <w:color w:val="000000"/>
          <w:sz w:val="18"/>
          <w:szCs w:val="18"/>
        </w:rPr>
        <w:t xml:space="preserve">: This window displays the source code files of the project. If you accidentally close this window, you can recall it by selecting View </w:t>
      </w:r>
      <w:sdt>
        <w:sdtPr>
          <w:tag w:val="goog_rdk_6"/>
          <w:id w:val="-1530563022"/>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Explorer.</w:t>
      </w:r>
    </w:p>
    <w:p w14:paraId="0000002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Editor window</w:t>
      </w:r>
      <w:r>
        <w:rPr>
          <w:rFonts w:ascii="Utopia" w:eastAsia="Utopia" w:hAnsi="Utopia" w:cs="Utopia"/>
          <w:color w:val="000000"/>
          <w:sz w:val="18"/>
          <w:szCs w:val="18"/>
        </w:rPr>
        <w:t xml:space="preserve">: This window displays and allows you to edit the source code of your project. You can select the source code file to work with by clicking once on the corresponding file name in the Explorer window. </w:t>
      </w:r>
    </w:p>
    <w:p w14:paraId="0000002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Output window</w:t>
      </w:r>
      <w:r>
        <w:rPr>
          <w:rFonts w:ascii="Utopia" w:eastAsia="Utopia" w:hAnsi="Utopia" w:cs="Utopia"/>
          <w:color w:val="000000"/>
          <w:sz w:val="18"/>
          <w:szCs w:val="18"/>
        </w:rPr>
        <w:t>: This window is not used in our projects, feel free to close it by clicking on the “x” icon on the top-right of the window.</w:t>
      </w:r>
    </w:p>
    <w:p w14:paraId="00000025"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313514B4" wp14:editId="5C680AF1">
            <wp:extent cx="4157344" cy="23385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57344" cy="2338506"/>
                    </a:xfrm>
                    <a:prstGeom prst="rect">
                      <a:avLst/>
                    </a:prstGeom>
                    <a:ln/>
                  </pic:spPr>
                </pic:pic>
              </a:graphicData>
            </a:graphic>
          </wp:inline>
        </w:drawing>
      </w:r>
    </w:p>
    <w:p w14:paraId="0000002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1-1. The VS Code IDE</w:t>
      </w:r>
    </w:p>
    <w:p w14:paraId="00000027" w14:textId="77777777" w:rsidR="00BE2531" w:rsidRDefault="001D61EE">
      <w:pPr>
        <w:pStyle w:val="Heading2"/>
      </w:pPr>
      <w:r>
        <w:t>Creating an HTML5 Project in VS Code</w:t>
      </w:r>
    </w:p>
    <w:p w14:paraId="0000002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You are now ready to create your first HTML5 project. </w:t>
      </w:r>
    </w:p>
    <w:p w14:paraId="0000002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lastRenderedPageBreak/>
        <w:t xml:space="preserve">Using File Explorer, create a directory in the location where you would like to keep your projects. This directory will contain all source code files related to your projects. In </w:t>
      </w:r>
      <w:proofErr w:type="spellStart"/>
      <w:r>
        <w:rPr>
          <w:rFonts w:ascii="Utopia" w:eastAsia="Utopia" w:hAnsi="Utopia" w:cs="Utopia"/>
          <w:color w:val="000000"/>
          <w:sz w:val="18"/>
          <w:szCs w:val="18"/>
        </w:rPr>
        <w:t>VSCode</w:t>
      </w:r>
      <w:proofErr w:type="spellEnd"/>
      <w:r>
        <w:rPr>
          <w:rFonts w:ascii="Utopia" w:eastAsia="Utopia" w:hAnsi="Utopia" w:cs="Utopia"/>
          <w:color w:val="000000"/>
          <w:sz w:val="18"/>
          <w:szCs w:val="18"/>
        </w:rPr>
        <w:t xml:space="preserve">, select File </w:t>
      </w:r>
      <w:sdt>
        <w:sdtPr>
          <w:tag w:val="goog_rdk_7"/>
          <w:id w:val="-1082991465"/>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to the directory you created.</w:t>
      </w:r>
    </w:p>
    <w:p w14:paraId="0000002A"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1E789951" wp14:editId="139E8322">
            <wp:extent cx="2040029" cy="140663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r="55000" b="38270"/>
                    <a:stretch>
                      <a:fillRect/>
                    </a:stretch>
                  </pic:blipFill>
                  <pic:spPr>
                    <a:xfrm>
                      <a:off x="0" y="0"/>
                      <a:ext cx="2040029" cy="1406639"/>
                    </a:xfrm>
                    <a:prstGeom prst="rect">
                      <a:avLst/>
                    </a:prstGeom>
                    <a:ln/>
                  </pic:spPr>
                </pic:pic>
              </a:graphicData>
            </a:graphic>
          </wp:inline>
        </w:drawing>
      </w:r>
    </w:p>
    <w:p w14:paraId="0000002B"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1-2. Opening a Project Folder</w:t>
      </w:r>
    </w:p>
    <w:p w14:paraId="0000002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VS Code will open the project folder. Your IDE should look similar to Figure 1-3, notice that the Explorer window is empty when your project folder is empty.</w:t>
      </w:r>
    </w:p>
    <w:p w14:paraId="0000002D"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43196680" wp14:editId="407E0A5A">
            <wp:extent cx="2337759" cy="2122098"/>
            <wp:effectExtent l="0" t="0" r="0" b="0"/>
            <wp:docPr id="1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15"/>
                    <a:srcRect r="57390" b="31237"/>
                    <a:stretch>
                      <a:fillRect/>
                    </a:stretch>
                  </pic:blipFill>
                  <pic:spPr>
                    <a:xfrm>
                      <a:off x="0" y="0"/>
                      <a:ext cx="2337759" cy="2122098"/>
                    </a:xfrm>
                    <a:prstGeom prst="rect">
                      <a:avLst/>
                    </a:prstGeom>
                    <a:ln/>
                  </pic:spPr>
                </pic:pic>
              </a:graphicData>
            </a:graphic>
          </wp:inline>
        </w:drawing>
      </w:r>
    </w:p>
    <w:p w14:paraId="0000002E"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1-3. An empty VS Code Project</w:t>
      </w:r>
    </w:p>
    <w:p w14:paraId="0000002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You can now create your first HTML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xml:space="preserve">. Select File </w:t>
      </w:r>
      <w:sdt>
        <w:sdtPr>
          <w:tag w:val="goog_rdk_8"/>
          <w:id w:val="-354269023"/>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New File and name the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This will serve as the home, or landing page when your application is launched.</w:t>
      </w:r>
    </w:p>
    <w:p w14:paraId="00000030"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lastRenderedPageBreak/>
        <w:drawing>
          <wp:inline distT="0" distB="0" distL="0" distR="0" wp14:anchorId="3E5FEDF8" wp14:editId="013923AE">
            <wp:extent cx="2885159" cy="1518158"/>
            <wp:effectExtent l="0" t="0" r="0" b="0"/>
            <wp:docPr id="19" name="image2.pn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Word, Teams&#10;&#10;Description automatically generated"/>
                    <pic:cNvPicPr preferRelativeResize="0"/>
                  </pic:nvPicPr>
                  <pic:blipFill>
                    <a:blip r:embed="rId16"/>
                    <a:srcRect r="59515" b="55059"/>
                    <a:stretch>
                      <a:fillRect/>
                    </a:stretch>
                  </pic:blipFill>
                  <pic:spPr>
                    <a:xfrm>
                      <a:off x="0" y="0"/>
                      <a:ext cx="2885159" cy="1518158"/>
                    </a:xfrm>
                    <a:prstGeom prst="rect">
                      <a:avLst/>
                    </a:prstGeom>
                    <a:ln/>
                  </pic:spPr>
                </pic:pic>
              </a:graphicData>
            </a:graphic>
          </wp:inline>
        </w:drawing>
      </w:r>
    </w:p>
    <w:p w14:paraId="00000031"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 xml:space="preserve">Figure 1-4. Creating the </w:t>
      </w:r>
      <w:r>
        <w:rPr>
          <w:rFonts w:ascii="TheSansMonoConNormal" w:eastAsia="TheSansMonoConNormal" w:hAnsi="TheSansMonoConNormal" w:cs="TheSansMonoConNormal"/>
          <w:i/>
          <w:color w:val="000000"/>
          <w:sz w:val="18"/>
          <w:szCs w:val="18"/>
        </w:rPr>
        <w:t>index.html</w:t>
      </w:r>
      <w:r>
        <w:rPr>
          <w:rFonts w:ascii="Utopia" w:eastAsia="Utopia" w:hAnsi="Utopia" w:cs="Utopia"/>
          <w:i/>
          <w:color w:val="000000"/>
          <w:sz w:val="18"/>
          <w:szCs w:val="18"/>
        </w:rPr>
        <w:t xml:space="preserve"> file</w:t>
      </w:r>
    </w:p>
    <w:p w14:paraId="0000003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In the Editor window, enter the following text into your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w:t>
      </w:r>
    </w:p>
    <w:p w14:paraId="00000033" w14:textId="77777777" w:rsidR="00BE2531" w:rsidRDefault="001D61EE">
      <w:pPr>
        <w:pBdr>
          <w:top w:val="nil"/>
          <w:left w:val="nil"/>
          <w:bottom w:val="nil"/>
          <w:right w:val="nil"/>
          <w:between w:val="nil"/>
        </w:pBdr>
        <w:spacing w:before="120"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14:paraId="00000034"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14:paraId="00000035"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14:paraId="00000036"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14:paraId="00000037"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8"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9"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        </w:t>
      </w:r>
    </w:p>
    <w:p w14:paraId="0000003A"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B"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C"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14:paraId="0000003D"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E" w14:textId="77777777" w:rsidR="00BE2531" w:rsidRDefault="001D61EE">
      <w:pPr>
        <w:pBdr>
          <w:top w:val="nil"/>
          <w:left w:val="nil"/>
          <w:bottom w:val="nil"/>
          <w:right w:val="nil"/>
          <w:between w:val="nil"/>
        </w:pBdr>
        <w:spacing w:after="12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first line declares the file to be an HTML file. The block that follows within the </w:t>
      </w:r>
      <w:proofErr w:type="gramStart"/>
      <w:r>
        <w:rPr>
          <w:rFonts w:ascii="TheSansMonoConNormal" w:eastAsia="TheSansMonoConNormal" w:hAnsi="TheSansMonoConNormal" w:cs="TheSansMonoConNormal"/>
          <w:color w:val="000000"/>
          <w:sz w:val="18"/>
          <w:szCs w:val="18"/>
        </w:rPr>
        <w:t>&lt;!--</w:t>
      </w:r>
      <w:proofErr w:type="gramEnd"/>
      <w:r>
        <w:rPr>
          <w:rFonts w:ascii="Utopia" w:eastAsia="Utopia" w:hAnsi="Utopia" w:cs="Utopia"/>
          <w:color w:val="000000"/>
          <w:sz w:val="18"/>
          <w:szCs w:val="18"/>
        </w:rPr>
        <w:t xml:space="preserve"> and </w:t>
      </w:r>
      <w:r>
        <w:rPr>
          <w:rFonts w:ascii="TheSansMonoConNormal" w:eastAsia="TheSansMonoConNormal" w:hAnsi="TheSansMonoConNormal" w:cs="TheSansMonoConNormal"/>
          <w:color w:val="000000"/>
          <w:sz w:val="18"/>
          <w:szCs w:val="18"/>
        </w:rPr>
        <w:t>--&gt;</w:t>
      </w:r>
      <w:r>
        <w:rPr>
          <w:rFonts w:ascii="Utopia" w:eastAsia="Utopia" w:hAnsi="Utopia" w:cs="Utopia"/>
          <w:color w:val="000000"/>
          <w:sz w:val="18"/>
          <w:szCs w:val="18"/>
        </w:rPr>
        <w:t xml:space="preserve"> tags is a comment block. The complementary </w:t>
      </w:r>
      <w:r>
        <w:rPr>
          <w:rFonts w:ascii="TheSansMonoConNormal" w:eastAsia="TheSansMonoConNormal" w:hAnsi="TheSansMonoConNormal" w:cs="TheSansMonoConNormal"/>
          <w:color w:val="000000"/>
          <w:sz w:val="18"/>
          <w:szCs w:val="18"/>
        </w:rPr>
        <w:t>&lt;html&gt;&lt;/html&gt;</w:t>
      </w:r>
      <w:r>
        <w:rPr>
          <w:rFonts w:ascii="Utopia" w:eastAsia="Utopia" w:hAnsi="Utopia" w:cs="Utopia"/>
          <w:color w:val="000000"/>
          <w:sz w:val="18"/>
          <w:szCs w:val="18"/>
        </w:rPr>
        <w:t xml:space="preserve"> tags contain all the HTML code. In this case, the template defines the head and body sections. The head sets the title of the web page, and the body is where all the content for the web page will be located. </w:t>
      </w:r>
    </w:p>
    <w:sdt>
      <w:sdtPr>
        <w:tag w:val="goog_rdk_12"/>
        <w:id w:val="1270587131"/>
      </w:sdtPr>
      <w:sdtEndPr/>
      <w:sdtContent>
        <w:p w14:paraId="00000040" w14:textId="6CE2B2CB" w:rsidR="00BE2531" w:rsidRDefault="001D61EE">
          <w:pPr>
            <w:pBdr>
              <w:top w:val="nil"/>
              <w:left w:val="nil"/>
              <w:bottom w:val="nil"/>
              <w:right w:val="nil"/>
              <w:between w:val="nil"/>
            </w:pBdr>
            <w:spacing w:after="0"/>
            <w:ind w:firstLine="720"/>
            <w:rPr>
              <w:ins w:id="46" w:author="Matthew T. Munson" w:date="2021-04-05T06:51:00Z"/>
              <w:rFonts w:ascii="Utopia" w:eastAsia="Utopia" w:hAnsi="Utopia" w:cs="Utopia"/>
              <w:color w:val="000000"/>
              <w:sz w:val="18"/>
              <w:szCs w:val="18"/>
            </w:rPr>
          </w:pPr>
          <w:r>
            <w:rPr>
              <w:rFonts w:ascii="Utopia" w:eastAsia="Utopia" w:hAnsi="Utopia" w:cs="Utopia"/>
              <w:color w:val="000000"/>
              <w:sz w:val="18"/>
              <w:szCs w:val="18"/>
            </w:rPr>
            <w:t xml:space="preserve">As illustrate in Figure 1-5 you can run this project by clicking </w:t>
          </w:r>
          <w:ins w:id="47" w:author="Kelvin Sung" w:date="2021-08-19T14:02:00Z">
            <w:r w:rsidR="00C01C14">
              <w:rPr>
                <w:rFonts w:ascii="Utopia" w:eastAsia="Utopia" w:hAnsi="Utopia" w:cs="Utopia"/>
                <w:color w:val="000000"/>
                <w:sz w:val="18"/>
                <w:szCs w:val="18"/>
              </w:rPr>
              <w:t xml:space="preserve">on the </w:t>
            </w:r>
          </w:ins>
          <w:r>
            <w:rPr>
              <w:rFonts w:ascii="Utopia" w:eastAsia="Utopia" w:hAnsi="Utopia" w:cs="Utopia"/>
              <w:color w:val="000000"/>
              <w:sz w:val="18"/>
              <w:szCs w:val="18"/>
            </w:rPr>
            <w:t xml:space="preserve">‘Go Live’ button in the bottom right corner of your VS Code or by pressing Alt-L Alt-O. </w:t>
          </w:r>
          <w:sdt>
            <w:sdtPr>
              <w:tag w:val="goog_rdk_9"/>
              <w:id w:val="2099670922"/>
            </w:sdtPr>
            <w:sdtEndPr/>
            <w:sdtContent>
              <w:ins w:id="48" w:author="Kelvin Sung" w:date="2021-04-05T13:23:00Z">
                <w:r>
                  <w:rPr>
                    <w:rFonts w:ascii="Utopia" w:eastAsia="Utopia" w:hAnsi="Utopia" w:cs="Utopia"/>
                    <w:color w:val="000000"/>
                    <w:sz w:val="18"/>
                    <w:szCs w:val="18"/>
                  </w:rPr>
                  <w:t xml:space="preserve">There is a chance that right after you entered the above HTML code for the first time, the ‘Go Live’ button may not appear. In this case, simply right-mouse-click over the </w:t>
                </w:r>
              </w:ins>
              <w:sdt>
                <w:sdtPr>
                  <w:tag w:val="goog_rdk_10"/>
                  <w:id w:val="-1649821921"/>
                </w:sdtPr>
                <w:sdtEndPr/>
                <w:sdtContent>
                  <w:ins w:id="49" w:author="Kelvin Sung" w:date="2021-04-05T13:23:00Z">
                    <w:r w:rsidRPr="00DD7B94">
                      <w:rPr>
                        <w:rStyle w:val="CodeInline"/>
                        <w:rPrChange w:id="50" w:author="Kelvin Sung" w:date="2021-08-19T13:57:00Z">
                          <w:rPr>
                            <w:rFonts w:ascii="Utopia" w:eastAsia="Utopia" w:hAnsi="Utopia" w:cs="Utopia"/>
                            <w:color w:val="000000"/>
                            <w:sz w:val="18"/>
                            <w:szCs w:val="18"/>
                          </w:rPr>
                        </w:rPrChange>
                      </w:rPr>
                      <w:t>index.html</w:t>
                    </w:r>
                  </w:ins>
                </w:sdtContent>
              </w:sdt>
              <w:ins w:id="51" w:author="Kelvin Sung" w:date="2021-04-05T13:23:00Z">
                <w:r>
                  <w:rPr>
                    <w:rFonts w:ascii="Utopia" w:eastAsia="Utopia" w:hAnsi="Utopia" w:cs="Utopia"/>
                    <w:color w:val="000000"/>
                    <w:sz w:val="18"/>
                    <w:szCs w:val="18"/>
                  </w:rPr>
                  <w:t xml:space="preserve"> file in the Explorer window and click on “Open with Live Server” menu item to launch the web page. After the first time, the ‘Go Live’ button will appear in the lower-right region of the IDE, as illustrated in Figure 1-5. </w:t>
                </w:r>
              </w:ins>
            </w:sdtContent>
          </w:sdt>
          <w:sdt>
            <w:sdtPr>
              <w:tag w:val="goog_rdk_11"/>
              <w:id w:val="1531610652"/>
            </w:sdtPr>
            <w:sdtEndPr/>
            <w:sdtContent/>
          </w:sdt>
        </w:p>
      </w:sdtContent>
    </w:sdt>
    <w:p w14:paraId="00000041" w14:textId="77777777" w:rsidR="00BE2531" w:rsidRDefault="00A059D2">
      <w:pPr>
        <w:pBdr>
          <w:top w:val="nil"/>
          <w:left w:val="nil"/>
          <w:bottom w:val="nil"/>
          <w:right w:val="nil"/>
          <w:between w:val="nil"/>
        </w:pBdr>
        <w:spacing w:after="0"/>
        <w:rPr>
          <w:rFonts w:ascii="Utopia" w:eastAsia="Utopia" w:hAnsi="Utopia" w:cs="Utopia"/>
          <w:color w:val="000000"/>
          <w:sz w:val="18"/>
          <w:szCs w:val="18"/>
        </w:rPr>
      </w:pPr>
      <w:sdt>
        <w:sdtPr>
          <w:tag w:val="goog_rdk_13"/>
          <w:id w:val="1516193357"/>
        </w:sdtPr>
        <w:sdtEndPr/>
        <w:sdtContent>
          <w:ins w:id="52" w:author="Matthew T. Munson" w:date="2021-04-05T06:51:00Z">
            <w:r w:rsidR="001D61EE">
              <w:rPr>
                <w:rFonts w:ascii="Utopia" w:eastAsia="Utopia" w:hAnsi="Utopia" w:cs="Utopia"/>
                <w:noProof/>
                <w:color w:val="000000"/>
                <w:sz w:val="18"/>
                <w:szCs w:val="18"/>
                <w:lang w:eastAsia="en-US"/>
              </w:rPr>
              <w:drawing>
                <wp:inline distT="0" distB="0" distL="0" distR="0" wp14:anchorId="081A82DC" wp14:editId="7C1AF1AF">
                  <wp:extent cx="3864634" cy="1231421"/>
                  <wp:effectExtent l="0" t="0" r="0" b="0"/>
                  <wp:docPr id="18"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17"/>
                          <a:srcRect l="29560" t="60098"/>
                          <a:stretch>
                            <a:fillRect/>
                          </a:stretch>
                        </pic:blipFill>
                        <pic:spPr>
                          <a:xfrm>
                            <a:off x="0" y="0"/>
                            <a:ext cx="3864634" cy="1231421"/>
                          </a:xfrm>
                          <a:prstGeom prst="rect">
                            <a:avLst/>
                          </a:prstGeom>
                          <a:ln/>
                        </pic:spPr>
                      </pic:pic>
                    </a:graphicData>
                  </a:graphic>
                </wp:inline>
              </w:drawing>
            </w:r>
          </w:ins>
        </w:sdtContent>
      </w:sdt>
    </w:p>
    <w:sdt>
      <w:sdtPr>
        <w:tag w:val="goog_rdk_15"/>
        <w:id w:val="-548138025"/>
      </w:sdtPr>
      <w:sdtEndPr/>
      <w:sdtContent>
        <w:p w14:paraId="00000042" w14:textId="77777777" w:rsidR="00BE2531" w:rsidRDefault="001D61EE">
          <w:pPr>
            <w:pBdr>
              <w:top w:val="nil"/>
              <w:left w:val="nil"/>
              <w:bottom w:val="nil"/>
              <w:right w:val="nil"/>
              <w:between w:val="nil"/>
            </w:pBdr>
            <w:tabs>
              <w:tab w:val="left" w:pos="576"/>
            </w:tabs>
            <w:spacing w:before="400" w:after="240" w:line="240" w:lineRule="auto"/>
            <w:rPr>
              <w:ins w:id="53" w:author="Kelvin Sung" w:date="2021-04-03T17:07:00Z"/>
              <w:rFonts w:ascii="Utopia" w:eastAsia="Utopia" w:hAnsi="Utopia" w:cs="Utopia"/>
              <w:i/>
              <w:color w:val="000000"/>
              <w:sz w:val="18"/>
              <w:szCs w:val="18"/>
            </w:rPr>
          </w:pPr>
          <w:r>
            <w:rPr>
              <w:rFonts w:ascii="Utopia" w:eastAsia="Utopia" w:hAnsi="Utopia" w:cs="Utopia"/>
              <w:i/>
              <w:color w:val="000000"/>
              <w:sz w:val="18"/>
              <w:szCs w:val="18"/>
            </w:rPr>
            <w:t>Figure 1-5. Click on the Go Live button to run a project</w:t>
          </w:r>
          <w:sdt>
            <w:sdtPr>
              <w:tag w:val="goog_rdk_14"/>
              <w:id w:val="1113942261"/>
            </w:sdtPr>
            <w:sdtEndPr/>
            <w:sdtContent/>
          </w:sdt>
        </w:p>
      </w:sdtContent>
    </w:sdt>
    <w:p w14:paraId="00000043"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color w:val="000000"/>
        </w:rPr>
        <w:tab/>
        <w:t xml:space="preserve">To run a project, the </w:t>
      </w:r>
      <w:r>
        <w:rPr>
          <w:rFonts w:ascii="TheSansMonoConNormal" w:eastAsia="TheSansMonoConNormal" w:hAnsi="TheSansMonoConNormal" w:cs="TheSansMonoConNormal"/>
          <w:color w:val="000000"/>
          <w:sz w:val="18"/>
          <w:szCs w:val="18"/>
        </w:rPr>
        <w:t>index.html</w:t>
      </w:r>
      <w:r>
        <w:rPr>
          <w:rFonts w:ascii="Helvetica Neue" w:eastAsia="Helvetica Neue" w:hAnsi="Helvetica Neue" w:cs="Helvetica Neue"/>
          <w:color w:val="000000"/>
        </w:rPr>
        <w:t xml:space="preserve"> file of that project must be opened in the editor when the ‘Go Live’ button is clicked, or when the Alt-L Alt-O keys are typed. This will become important in the subsequent chapters when there are other JavaScript source code files in the project.</w:t>
      </w:r>
    </w:p>
    <w:p w14:paraId="0000004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Figure 1-6 shows an example of what the default project looks like when you run it. Notice that after the project begins to run, the ‘Go Live’ button updates its label to show ‘Port:5500’. You can click on this button again to disconnect the IDE from the web-page to observe the ‘Go Live’ label again. Clicking on the button one more time will re-run the project.</w:t>
      </w:r>
    </w:p>
    <w:p w14:paraId="00000045"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30B6C205" wp14:editId="6E3E0A36">
            <wp:extent cx="2193639" cy="124097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193639" cy="1240973"/>
                    </a:xfrm>
                    <a:prstGeom prst="rect">
                      <a:avLst/>
                    </a:prstGeom>
                    <a:ln/>
                  </pic:spPr>
                </pic:pic>
              </a:graphicData>
            </a:graphic>
          </wp:inline>
        </w:drawing>
      </w:r>
    </w:p>
    <w:p w14:paraId="0000004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1-6. Running the simple HTML5 project</w:t>
      </w:r>
    </w:p>
    <w:p w14:paraId="00000047"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To stop the program, simply close the web page. You have successfully run your first HTML5 project. Through the development of this very simple project, you have familiarized yourself with the IDE environment.</w:t>
      </w:r>
    </w:p>
    <w:p w14:paraId="00000048"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lastRenderedPageBreak/>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For debugging, we recommend the Chrome Developer tools. These tools can be access</w:t>
      </w:r>
      <w:sdt>
        <w:sdtPr>
          <w:tag w:val="goog_rdk_16"/>
          <w:id w:val="1991289889"/>
        </w:sdtPr>
        <w:sdtEndPr/>
        <w:sdtContent>
          <w:ins w:id="54" w:author="Jeb Pavleas" w:date="2021-04-05T16:04:00Z">
            <w:r>
              <w:rPr>
                <w:rFonts w:ascii="Helvetica Neue" w:eastAsia="Helvetica Neue" w:hAnsi="Helvetica Neue" w:cs="Helvetica Neue"/>
                <w:color w:val="000000"/>
              </w:rPr>
              <w:t>ed</w:t>
            </w:r>
          </w:ins>
        </w:sdtContent>
      </w:sdt>
      <w:r>
        <w:rPr>
          <w:rFonts w:ascii="Helvetica Neue" w:eastAsia="Helvetica Neue" w:hAnsi="Helvetica Neue" w:cs="Helvetica Neue"/>
          <w:color w:val="000000"/>
        </w:rPr>
        <w:t xml:space="preserve"> by typing </w:t>
      </w:r>
      <w:proofErr w:type="spellStart"/>
      <w:r>
        <w:rPr>
          <w:rFonts w:ascii="Helvetica Neue" w:eastAsia="Helvetica Neue" w:hAnsi="Helvetica Neue" w:cs="Helvetica Neue"/>
          <w:color w:val="000000"/>
        </w:rPr>
        <w:t>Ctrl+Shift+I</w:t>
      </w:r>
      <w:proofErr w:type="spellEnd"/>
      <w:r>
        <w:rPr>
          <w:rFonts w:ascii="Helvetica Neue" w:eastAsia="Helvetica Neue" w:hAnsi="Helvetica Neue" w:cs="Helvetica Neue"/>
          <w:color w:val="000000"/>
        </w:rPr>
        <w:t xml:space="preserve"> </w:t>
      </w:r>
      <w:sdt>
        <w:sdtPr>
          <w:tag w:val="goog_rdk_17"/>
          <w:id w:val="-772097456"/>
        </w:sdtPr>
        <w:sdtEndPr/>
        <w:sdtContent>
          <w:ins w:id="55" w:author="Kelvin Sung" w:date="2021-04-05T18:02:00Z">
            <w:r>
              <w:rPr>
                <w:rFonts w:ascii="Helvetica Neue" w:eastAsia="Helvetica Neue" w:hAnsi="Helvetica Neue" w:cs="Helvetica Neue"/>
                <w:color w:val="000000"/>
              </w:rPr>
              <w:t xml:space="preserve">(or the F12 key) </w:t>
            </w:r>
          </w:ins>
        </w:sdtContent>
      </w:sdt>
      <w:r>
        <w:rPr>
          <w:rFonts w:ascii="Helvetica Neue" w:eastAsia="Helvetica Neue" w:hAnsi="Helvetica Neue" w:cs="Helvetica Neue"/>
          <w:color w:val="000000"/>
        </w:rPr>
        <w:t>in the browser window when your project is running. To find out more about these tools, please refer to https://developer.chrome.com/docs/devtools/.</w:t>
      </w:r>
    </w:p>
    <w:p w14:paraId="00000049" w14:textId="77777777" w:rsidR="00BE2531" w:rsidRDefault="001D61EE">
      <w:pPr>
        <w:pStyle w:val="Heading1"/>
      </w:pPr>
      <w:r>
        <w:t>How to Use This Book</w:t>
      </w:r>
    </w:p>
    <w:p w14:paraId="0000004A"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000004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00004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0000004D"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w:t>
      </w:r>
      <w:r>
        <w:rPr>
          <w:rFonts w:ascii="Utopia" w:eastAsia="Utopia" w:hAnsi="Utopia" w:cs="Utopia"/>
          <w:color w:val="000000"/>
          <w:sz w:val="18"/>
          <w:szCs w:val="18"/>
        </w:rPr>
        <w:lastRenderedPageBreak/>
        <w:t xml:space="preserve">project code useful when you have problems while building the code yourself, because during difficult debugging situations you can compare your code with the code of the completed project. </w:t>
      </w:r>
    </w:p>
    <w:p w14:paraId="0000004E"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 xml:space="preserve">We have found the </w:t>
      </w:r>
      <w:proofErr w:type="spellStart"/>
      <w:r>
        <w:rPr>
          <w:rFonts w:ascii="Helvetica Neue" w:eastAsia="Helvetica Neue" w:hAnsi="Helvetica Neue" w:cs="Helvetica Neue"/>
          <w:color w:val="000000"/>
        </w:rPr>
        <w:t>WinMerge</w:t>
      </w:r>
      <w:proofErr w:type="spellEnd"/>
      <w:r>
        <w:rPr>
          <w:rFonts w:ascii="Helvetica Neue" w:eastAsia="Helvetica Neue" w:hAnsi="Helvetica Neue" w:cs="Helvetica Neue"/>
          <w:color w:val="000000"/>
        </w:rPr>
        <w:t xml:space="preserve"> program (http://winmerge.org/) to be an excellent tool for comparing source code files and folders. Mac users can check out the </w:t>
      </w:r>
      <w:proofErr w:type="spellStart"/>
      <w:r>
        <w:rPr>
          <w:rFonts w:ascii="Helvetica Neue" w:eastAsia="Helvetica Neue" w:hAnsi="Helvetica Neue" w:cs="Helvetica Neue"/>
          <w:color w:val="000000"/>
        </w:rPr>
        <w:t>FileMerge</w:t>
      </w:r>
      <w:proofErr w:type="spellEnd"/>
      <w:r>
        <w:rPr>
          <w:rFonts w:ascii="Helvetica Neue" w:eastAsia="Helvetica Neue" w:hAnsi="Helvetica Neue" w:cs="Helvetica Neue"/>
          <w:color w:val="000000"/>
        </w:rPr>
        <w:t xml:space="preserve"> utility for a similar purpose.</w:t>
      </w:r>
    </w:p>
    <w:p w14:paraId="0000004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Finally, after completing a project, we recommend that you compare the behavior of your implementation with the completed implementation provided. By doing so, you can observe whether your code is behaving as expected. </w:t>
      </w:r>
    </w:p>
    <w:p w14:paraId="00000050" w14:textId="77777777" w:rsidR="00BE2531" w:rsidRDefault="00BE2531">
      <w:pPr>
        <w:pBdr>
          <w:top w:val="nil"/>
          <w:left w:val="nil"/>
          <w:bottom w:val="nil"/>
          <w:right w:val="nil"/>
          <w:between w:val="nil"/>
        </w:pBdr>
        <w:spacing w:after="0"/>
        <w:rPr>
          <w:rFonts w:ascii="Utopia" w:eastAsia="Utopia" w:hAnsi="Utopia" w:cs="Utopia"/>
          <w:color w:val="000000"/>
          <w:sz w:val="18"/>
          <w:szCs w:val="18"/>
        </w:rPr>
      </w:pPr>
    </w:p>
    <w:p w14:paraId="00000051" w14:textId="77777777" w:rsidR="00BE2531" w:rsidRDefault="001D61EE">
      <w:pPr>
        <w:pStyle w:val="Heading1"/>
      </w:pPr>
      <w:r>
        <w:t xml:space="preserve">How Do You Make a Great Video Game? </w:t>
      </w:r>
    </w:p>
    <w:p w14:paraId="00000052"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w:t>
      </w:r>
      <w:del w:id="56" w:author="Jeb Pavleas" w:date="2021-08-22T06:17:00Z">
        <w:r w:rsidDel="004508F5">
          <w:rPr>
            <w:rFonts w:ascii="Utopia" w:eastAsia="Utopia" w:hAnsi="Utopia" w:cs="Utopia"/>
            <w:color w:val="000000"/>
            <w:sz w:val="18"/>
            <w:szCs w:val="18"/>
          </w:rPr>
          <w:delText>s</w:delText>
        </w:r>
      </w:del>
      <w:r>
        <w:rPr>
          <w:rFonts w:ascii="Utopia" w:eastAsia="Utopia" w:hAnsi="Utopia" w:cs="Utopia"/>
          <w:color w:val="000000"/>
          <w:sz w:val="18"/>
          <w:szCs w:val="18"/>
        </w:rPr>
        <w:t>. This section presents the framework for these discussions.</w:t>
      </w:r>
    </w:p>
    <w:p w14:paraId="0000005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0000005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0000005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Technical design</w:t>
      </w:r>
      <w:r>
        <w:rPr>
          <w:rFonts w:ascii="Utopia" w:eastAsia="Utopia" w:hAnsi="Utopia" w:cs="Utopia"/>
          <w:color w:val="000000"/>
          <w:sz w:val="18"/>
          <w:szCs w:val="18"/>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0000005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mechanic(s)</w:t>
      </w:r>
      <w:r>
        <w:rPr>
          <w:rFonts w:ascii="Utopia" w:eastAsia="Utopia" w:hAnsi="Utopia" w:cs="Utopia"/>
          <w:color w:val="000000"/>
          <w:sz w:val="18"/>
          <w:szCs w:val="18"/>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000005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Systems design</w:t>
      </w:r>
      <w:r>
        <w:rPr>
          <w:rFonts w:ascii="Utopia" w:eastAsia="Utopia" w:hAnsi="Utopia" w:cs="Utopia"/>
          <w:color w:val="000000"/>
          <w:sz w:val="18"/>
          <w:szCs w:val="18"/>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Utopia" w:eastAsia="Utopia" w:hAnsi="Utopia" w:cs="Utopia"/>
          <w:i/>
          <w:color w:val="000000"/>
          <w:sz w:val="18"/>
          <w:szCs w:val="18"/>
        </w:rPr>
        <w:t>x</w:t>
      </w:r>
      <w:r>
        <w:rPr>
          <w:rFonts w:ascii="Utopia" w:eastAsia="Utopia" w:hAnsi="Utopia" w:cs="Utopia"/>
          <w:color w:val="000000"/>
          <w:sz w:val="18"/>
          <w:szCs w:val="18"/>
        </w:rPr>
        <w:t xml:space="preserve"> number of minutes to appear after the player starts the process) are aspects of systems design. Casual games may have basic systems designs. A simple puzzle game like </w:t>
      </w:r>
      <w:r>
        <w:rPr>
          <w:rFonts w:ascii="Utopia" w:eastAsia="Utopia" w:hAnsi="Utopia" w:cs="Utopia"/>
          <w:i/>
          <w:color w:val="000000"/>
          <w:sz w:val="18"/>
          <w:szCs w:val="18"/>
        </w:rPr>
        <w:t xml:space="preserve">Pull </w:t>
      </w:r>
      <w:proofErr w:type="gramStart"/>
      <w:r>
        <w:rPr>
          <w:rFonts w:ascii="Utopia" w:eastAsia="Utopia" w:hAnsi="Utopia" w:cs="Utopia"/>
          <w:i/>
          <w:color w:val="000000"/>
          <w:sz w:val="18"/>
          <w:szCs w:val="18"/>
        </w:rPr>
        <w:t>The</w:t>
      </w:r>
      <w:proofErr w:type="gramEnd"/>
      <w:r>
        <w:rPr>
          <w:rFonts w:ascii="Utopia" w:eastAsia="Utopia" w:hAnsi="Utopia" w:cs="Utopia"/>
          <w:i/>
          <w:color w:val="000000"/>
          <w:sz w:val="18"/>
          <w:szCs w:val="18"/>
        </w:rPr>
        <w:t xml:space="preserve"> Pin</w:t>
      </w:r>
      <w:r>
        <w:rPr>
          <w:rFonts w:ascii="Utopia" w:eastAsia="Utopia" w:hAnsi="Utopia" w:cs="Utopia"/>
          <w:color w:val="000000"/>
          <w:sz w:val="18"/>
          <w:szCs w:val="18"/>
        </w:rPr>
        <w:t xml:space="preserve"> from </w:t>
      </w:r>
      <w:proofErr w:type="spellStart"/>
      <w:r w:rsidRPr="00DF6C5D">
        <w:rPr>
          <w:rFonts w:ascii="Utopia" w:eastAsia="Utopia" w:hAnsi="Utopia" w:cs="Utopia"/>
          <w:color w:val="000000"/>
          <w:sz w:val="18"/>
          <w:szCs w:val="18"/>
        </w:rPr>
        <w:t>Popcore</w:t>
      </w:r>
      <w:proofErr w:type="spellEnd"/>
      <w:r w:rsidRPr="00DF6C5D">
        <w:rPr>
          <w:rFonts w:ascii="Utopia" w:eastAsia="Utopia" w:hAnsi="Utopia" w:cs="Utopia"/>
          <w:color w:val="000000"/>
          <w:sz w:val="18"/>
          <w:szCs w:val="18"/>
        </w:rPr>
        <w:t xml:space="preserve"> Games</w:t>
      </w:r>
      <w:r>
        <w:rPr>
          <w:rFonts w:ascii="Utopia" w:eastAsia="Utopia" w:hAnsi="Utopia" w:cs="Utopia"/>
          <w:color w:val="000000"/>
          <w:sz w:val="18"/>
          <w:szCs w:val="18"/>
        </w:rPr>
        <w:t>,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0000005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Level design</w:t>
      </w:r>
      <w:r>
        <w:rPr>
          <w:rFonts w:ascii="Utopia" w:eastAsia="Utopia" w:hAnsi="Utopia" w:cs="Utopia"/>
          <w:color w:val="000000"/>
          <w:sz w:val="18"/>
          <w:szCs w:val="18"/>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w:t>
      </w:r>
      <w:sdt>
        <w:sdtPr>
          <w:tag w:val="goog_rdk_18"/>
          <w:id w:val="-342634969"/>
        </w:sdtPr>
        <w:sdtEndPr/>
        <w:sdtContent>
          <w:commentRangeStart w:id="57"/>
        </w:sdtContent>
      </w:sdt>
      <w:r>
        <w:rPr>
          <w:rFonts w:ascii="Utopia" w:eastAsia="Utopia" w:hAnsi="Utopia" w:cs="Utopia"/>
          <w:i/>
          <w:color w:val="000000"/>
          <w:sz w:val="18"/>
          <w:szCs w:val="18"/>
        </w:rPr>
        <w:t>Tetris</w:t>
      </w:r>
      <w:commentRangeEnd w:id="57"/>
      <w:r>
        <w:commentReference w:id="57"/>
      </w:r>
      <w:r>
        <w:rPr>
          <w:rFonts w:ascii="Utopia" w:eastAsia="Utopia" w:hAnsi="Utopia" w:cs="Utopia"/>
          <w:color w:val="000000"/>
          <w:sz w:val="18"/>
          <w:szCs w:val="18"/>
        </w:rPr>
        <w:t xml:space="preserve"> and </w:t>
      </w:r>
      <w:sdt>
        <w:sdtPr>
          <w:tag w:val="goog_rdk_19"/>
          <w:id w:val="243694434"/>
        </w:sdtPr>
        <w:sdtEndPr/>
        <w:sdtContent>
          <w:commentRangeStart w:id="58"/>
        </w:sdtContent>
      </w:sdt>
      <w:r>
        <w:rPr>
          <w:rFonts w:ascii="Utopia" w:eastAsia="Utopia" w:hAnsi="Utopia" w:cs="Utopia"/>
          <w:i/>
          <w:color w:val="000000"/>
          <w:sz w:val="18"/>
          <w:szCs w:val="18"/>
        </w:rPr>
        <w:t>Bejeweled</w:t>
      </w:r>
      <w:commentRangeEnd w:id="58"/>
      <w:r>
        <w:commentReference w:id="58"/>
      </w:r>
      <w:r>
        <w:rPr>
          <w:rFonts w:ascii="Utopia" w:eastAsia="Utopia" w:hAnsi="Utopia" w:cs="Utopia"/>
          <w:color w:val="000000"/>
          <w:sz w:val="18"/>
          <w:szCs w:val="18"/>
        </w:rPr>
        <w:t xml:space="preserve">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0000005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Interaction model</w:t>
      </w:r>
      <w:r>
        <w:rPr>
          <w:rFonts w:ascii="Utopia" w:eastAsia="Utopia" w:hAnsi="Utopia" w:cs="Utopia"/>
          <w:color w:val="000000"/>
          <w:sz w:val="18"/>
          <w:szCs w:val="18"/>
        </w:rPr>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Pr>
          <w:rFonts w:ascii="Utopia" w:eastAsia="Utopia" w:hAnsi="Utopia" w:cs="Utopia"/>
          <w:color w:val="000000"/>
          <w:sz w:val="18"/>
          <w:szCs w:val="18"/>
        </w:rPr>
        <w:t>it’s</w:t>
      </w:r>
      <w:proofErr w:type="gramEnd"/>
      <w:r>
        <w:rPr>
          <w:rFonts w:ascii="Utopia" w:eastAsia="Utopia" w:hAnsi="Utopia" w:cs="Utopia"/>
          <w:color w:val="000000"/>
          <w:sz w:val="18"/>
          <w:szCs w:val="18"/>
        </w:rPr>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0000005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setting</w:t>
      </w:r>
      <w:r>
        <w:rPr>
          <w:rFonts w:ascii="Utopia" w:eastAsia="Utopia" w:hAnsi="Utopia" w:cs="Utopia"/>
          <w:color w:val="000000"/>
          <w:sz w:val="18"/>
          <w:szCs w:val="18"/>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Pr>
          <w:rFonts w:ascii="Utopia" w:eastAsia="Utopia" w:hAnsi="Utopia" w:cs="Utopia"/>
          <w:i/>
          <w:color w:val="000000"/>
          <w:sz w:val="18"/>
          <w:szCs w:val="18"/>
        </w:rPr>
        <w:t>Tetris</w:t>
      </w:r>
      <w:r>
        <w:rPr>
          <w:rFonts w:ascii="Utopia" w:eastAsia="Utopia" w:hAnsi="Utopia" w:cs="Utopia"/>
          <w:color w:val="000000"/>
          <w:sz w:val="18"/>
          <w:szCs w:val="18"/>
        </w:rPr>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0000005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Visual design</w:t>
      </w:r>
      <w:r>
        <w:rPr>
          <w:rFonts w:ascii="Utopia" w:eastAsia="Utopia" w:hAnsi="Utopia" w:cs="Utopia"/>
          <w:color w:val="000000"/>
          <w:sz w:val="18"/>
          <w:szCs w:val="18"/>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0000005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Audio design</w:t>
      </w:r>
      <w:r>
        <w:rPr>
          <w:rFonts w:ascii="Utopia" w:eastAsia="Utopia" w:hAnsi="Utopia" w:cs="Utopia"/>
          <w:color w:val="000000"/>
          <w:sz w:val="18"/>
          <w:szCs w:val="18"/>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Utopia" w:eastAsia="Utopia" w:hAnsi="Utopia" w:cs="Utopia"/>
          <w:i/>
          <w:color w:val="000000"/>
          <w:sz w:val="18"/>
          <w:szCs w:val="18"/>
        </w:rPr>
        <w:t>Star Wars</w:t>
      </w:r>
      <w:r>
        <w:rPr>
          <w:rFonts w:ascii="Utopia" w:eastAsia="Utopia" w:hAnsi="Utopia" w:cs="Utopia"/>
          <w:color w:val="000000"/>
          <w:sz w:val="18"/>
          <w:szCs w:val="18"/>
        </w:rPr>
        <w:t xml:space="preserve"> (for example) without the music, the light saber sound effect, Darth Vader’s breathing, or R2D2’s characteristic beeps; the audio effects and musical score are as fundamental to the experience as the visuals.</w:t>
      </w:r>
    </w:p>
    <w:p w14:paraId="0000005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Meta-game</w:t>
      </w:r>
      <w:r>
        <w:rPr>
          <w:rFonts w:ascii="Utopia" w:eastAsia="Utopia" w:hAnsi="Utopia" w:cs="Utopia"/>
          <w:color w:val="000000"/>
          <w:sz w:val="18"/>
          <w:szCs w:val="18"/>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0000005E"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Pr>
          <w:rFonts w:ascii="Utopia" w:eastAsia="Utopia" w:hAnsi="Utopia" w:cs="Utopia"/>
          <w:i/>
          <w:color w:val="000000"/>
          <w:sz w:val="18"/>
          <w:szCs w:val="18"/>
        </w:rPr>
        <w:t>Animal Crossing</w:t>
      </w:r>
      <w:r>
        <w:rPr>
          <w:rFonts w:ascii="Utopia" w:eastAsia="Utopia" w:hAnsi="Utopia" w:cs="Utopia"/>
          <w:color w:val="000000"/>
          <w:sz w:val="18"/>
          <w:szCs w:val="18"/>
        </w:rPr>
        <w:t xml:space="preserve"> to Rockstar’s </w:t>
      </w:r>
      <w:r>
        <w:rPr>
          <w:rFonts w:ascii="Utopia" w:eastAsia="Utopia" w:hAnsi="Utopia" w:cs="Utopia"/>
          <w:i/>
          <w:color w:val="000000"/>
          <w:sz w:val="18"/>
          <w:szCs w:val="18"/>
        </w:rPr>
        <w:t xml:space="preserve">Red Dead Redemption 2. </w:t>
      </w:r>
      <w:r>
        <w:rPr>
          <w:rFonts w:ascii="Utopia" w:eastAsia="Utopia" w:hAnsi="Utopia" w:cs="Utopia"/>
          <w:color w:val="000000"/>
          <w:sz w:val="18"/>
          <w:szCs w:val="18"/>
        </w:rPr>
        <w:t xml:space="preserve">The core game </w:t>
      </w:r>
      <w:r>
        <w:rPr>
          <w:rFonts w:ascii="Utopia" w:eastAsia="Utopia" w:hAnsi="Utopia" w:cs="Utopia"/>
          <w:color w:val="000000"/>
          <w:sz w:val="18"/>
          <w:szCs w:val="18"/>
        </w:rPr>
        <w:lastRenderedPageBreak/>
        <w:t>mechanic in many successful games is often a variation on one or more fairly simple, common themes (</w:t>
      </w:r>
      <w:r>
        <w:rPr>
          <w:rFonts w:ascii="Utopia" w:eastAsia="Utopia" w:hAnsi="Utopia" w:cs="Utopia"/>
          <w:i/>
          <w:color w:val="000000"/>
          <w:sz w:val="18"/>
          <w:szCs w:val="18"/>
        </w:rPr>
        <w:t>Pull the Pin</w:t>
      </w:r>
      <w:r>
        <w:rPr>
          <w:rFonts w:ascii="Utopia" w:eastAsia="Utopia" w:hAnsi="Utopia" w:cs="Utopia"/>
          <w:color w:val="000000"/>
          <w:sz w:val="18"/>
          <w:szCs w:val="18"/>
        </w:rPr>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0000005F" w14:textId="77777777" w:rsidR="00BE2531" w:rsidRDefault="001D61EE">
      <w:pPr>
        <w:pStyle w:val="Heading1"/>
      </w:pPr>
      <w:r>
        <w:t>References</w:t>
      </w:r>
    </w:p>
    <w:p w14:paraId="00000060"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00000061" w14:textId="77777777" w:rsidR="00BE2531" w:rsidRDefault="001D61EE">
      <w:pPr>
        <w:pStyle w:val="Bullet"/>
        <w:pPrChange w:id="59" w:author="Kelvin Sung" w:date="2021-08-19T15:03:00Z">
          <w:pPr>
            <w:keepLines/>
            <w:numPr>
              <w:numId w:val="1"/>
            </w:numPr>
            <w:pBdr>
              <w:top w:val="nil"/>
              <w:left w:val="nil"/>
              <w:bottom w:val="nil"/>
              <w:right w:val="nil"/>
              <w:between w:val="nil"/>
            </w:pBdr>
            <w:spacing w:before="120" w:after="120" w:line="240" w:lineRule="auto"/>
            <w:ind w:left="936" w:right="864" w:hanging="360"/>
          </w:pPr>
        </w:pPrChange>
      </w:pPr>
      <w:r>
        <w:t xml:space="preserve">Computer graphics: </w:t>
      </w:r>
    </w:p>
    <w:p w14:paraId="00000062" w14:textId="77777777" w:rsidR="00BE2531" w:rsidRDefault="001D61EE">
      <w:pPr>
        <w:pStyle w:val="BulletSubList"/>
        <w:pPrChange w:id="60"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proofErr w:type="spellStart"/>
      <w:r>
        <w:t>Marschner</w:t>
      </w:r>
      <w:proofErr w:type="spellEnd"/>
      <w:r>
        <w:t xml:space="preserve">, and Shirley. </w:t>
      </w:r>
      <w:r>
        <w:rPr>
          <w:i/>
        </w:rPr>
        <w:t>Fundamentals of Computer Graphics</w:t>
      </w:r>
      <w:r>
        <w:t>, 4</w:t>
      </w:r>
      <w:r>
        <w:rPr>
          <w:vertAlign w:val="superscript"/>
        </w:rPr>
        <w:t>th</w:t>
      </w:r>
      <w:r>
        <w:t xml:space="preserve"> edition. CRC Press, 2016.</w:t>
      </w:r>
    </w:p>
    <w:p w14:paraId="00000063" w14:textId="77777777" w:rsidR="00BE2531" w:rsidRDefault="001D61EE">
      <w:pPr>
        <w:pStyle w:val="BulletSubList"/>
        <w:pPrChange w:id="61"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Angle and </w:t>
      </w:r>
      <w:proofErr w:type="spellStart"/>
      <w:r>
        <w:t>Shreiner</w:t>
      </w:r>
      <w:proofErr w:type="spellEnd"/>
      <w:r>
        <w:t xml:space="preserve">. </w:t>
      </w:r>
      <w:r>
        <w:rPr>
          <w:i/>
        </w:rPr>
        <w:t>Interactive Computer Graphics: A Top Down Approach with WebGL, 7</w:t>
      </w:r>
      <w:r>
        <w:rPr>
          <w:i/>
          <w:vertAlign w:val="superscript"/>
        </w:rPr>
        <w:t>th</w:t>
      </w:r>
      <w:r>
        <w:rPr>
          <w:i/>
        </w:rPr>
        <w:t xml:space="preserve"> edition</w:t>
      </w:r>
      <w:r>
        <w:t>. Pearson Education, 2014.</w:t>
      </w:r>
    </w:p>
    <w:p w14:paraId="00000064" w14:textId="77777777" w:rsidR="00BE2531" w:rsidRDefault="001D61EE">
      <w:pPr>
        <w:pStyle w:val="Bullet"/>
        <w:pPrChange w:id="62"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Linear algebra:</w:t>
      </w:r>
    </w:p>
    <w:p w14:paraId="00000065" w14:textId="77777777" w:rsidR="00BE2531" w:rsidRDefault="001D61EE">
      <w:pPr>
        <w:pStyle w:val="BulletSubList"/>
        <w:pPrChange w:id="63"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Sung, and Smith. Basic Math for Game Development with Unity 3D: A Beginner’s Guide to Mathematical Foundations. </w:t>
      </w:r>
      <w:proofErr w:type="spellStart"/>
      <w:r>
        <w:t>APress</w:t>
      </w:r>
      <w:proofErr w:type="spellEnd"/>
      <w:r>
        <w:t>, 2019.</w:t>
      </w:r>
    </w:p>
    <w:p w14:paraId="00000066" w14:textId="77777777" w:rsidR="00BE2531" w:rsidRDefault="001D61EE">
      <w:pPr>
        <w:pStyle w:val="BulletSubList"/>
        <w:pPrChange w:id="64"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Johnson, </w:t>
      </w:r>
      <w:proofErr w:type="spellStart"/>
      <w:r>
        <w:t>Riess</w:t>
      </w:r>
      <w:proofErr w:type="spellEnd"/>
      <w:r>
        <w:t>, and Arnold. Introduction to Linear Algebra, 5th edition. Addison-Wesley, 2002.</w:t>
      </w:r>
    </w:p>
    <w:p w14:paraId="00000067" w14:textId="77777777" w:rsidR="00BE2531" w:rsidRDefault="001D61EE">
      <w:pPr>
        <w:pStyle w:val="BulletSubList"/>
        <w:pPrChange w:id="65"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Anton and </w:t>
      </w:r>
      <w:proofErr w:type="spellStart"/>
      <w:r>
        <w:t>Rorres</w:t>
      </w:r>
      <w:proofErr w:type="spellEnd"/>
      <w:r>
        <w:t>. Elementary Linear Algebra: Applications Version, 11th edition. Wiley, 2013.</w:t>
      </w:r>
    </w:p>
    <w:p w14:paraId="00000068" w14:textId="77777777" w:rsidR="00BE2531" w:rsidRDefault="001D61EE">
      <w:pPr>
        <w:pStyle w:val="Heading2"/>
      </w:pPr>
      <w:r>
        <w:t>Technologies</w:t>
      </w:r>
    </w:p>
    <w:p w14:paraId="0000006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list offers links for obtaining additional information on technologies used in this book:</w:t>
      </w:r>
    </w:p>
    <w:p w14:paraId="0000006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JavaScript</w:t>
      </w:r>
      <w:r>
        <w:rPr>
          <w:rFonts w:ascii="Utopia" w:eastAsia="Utopia" w:hAnsi="Utopia" w:cs="Utopia"/>
          <w:color w:val="000000"/>
          <w:sz w:val="18"/>
          <w:szCs w:val="18"/>
        </w:rPr>
        <w:t>: http://www.w3schools.com/js</w:t>
      </w:r>
    </w:p>
    <w:p w14:paraId="0000006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HTML5</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http://www.w3schools.com/html/html5_intro.asp</w:t>
      </w:r>
    </w:p>
    <w:p w14:paraId="0000006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WebGL</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https://www.khronos.org/webgl</w:t>
      </w:r>
    </w:p>
    <w:p w14:paraId="0000006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OpenGL</w:t>
      </w:r>
      <w:r>
        <w:rPr>
          <w:rFonts w:ascii="Utopia" w:eastAsia="Utopia" w:hAnsi="Utopia" w:cs="Utopia"/>
          <w:color w:val="000000"/>
          <w:sz w:val="18"/>
          <w:szCs w:val="18"/>
        </w:rPr>
        <w:t>: https://www.opengl.org</w:t>
      </w:r>
    </w:p>
    <w:p w14:paraId="0000006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lastRenderedPageBreak/>
        <w:t xml:space="preserve">Visual Studio Code: </w:t>
      </w:r>
      <w:r>
        <w:rPr>
          <w:rFonts w:ascii="Utopia" w:eastAsia="Utopia" w:hAnsi="Utopia" w:cs="Utopia"/>
          <w:color w:val="000000"/>
          <w:sz w:val="18"/>
          <w:szCs w:val="18"/>
        </w:rPr>
        <w:t>https://code.visualstudio.com/</w:t>
      </w:r>
    </w:p>
    <w:p w14:paraId="0000006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Chrome</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https://www.google.com/chrome</w:t>
      </w:r>
    </w:p>
    <w:p w14:paraId="0000007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b/>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http://glMatrix.net</w:t>
      </w:r>
    </w:p>
    <w:p w14:paraId="0000007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ESLint</w:t>
      </w:r>
      <w:proofErr w:type="spellEnd"/>
      <w:r>
        <w:rPr>
          <w:rFonts w:ascii="Utopia" w:eastAsia="Utopia" w:hAnsi="Utopia" w:cs="Utopia"/>
          <w:color w:val="000000"/>
          <w:sz w:val="18"/>
          <w:szCs w:val="18"/>
        </w:rPr>
        <w:t>: http://www.eslint.org</w:t>
      </w:r>
    </w:p>
    <w:p w14:paraId="00000072" w14:textId="77777777" w:rsidR="00BE2531" w:rsidRDefault="00BE2531">
      <w:pPr>
        <w:keepLines/>
        <w:pBdr>
          <w:top w:val="nil"/>
          <w:left w:val="nil"/>
          <w:bottom w:val="nil"/>
          <w:right w:val="nil"/>
          <w:between w:val="nil"/>
        </w:pBdr>
        <w:spacing w:before="120" w:after="120" w:line="240" w:lineRule="auto"/>
        <w:ind w:left="576" w:right="864" w:hanging="360"/>
        <w:rPr>
          <w:rFonts w:ascii="Utopia" w:eastAsia="Utopia" w:hAnsi="Utopia" w:cs="Utopia"/>
          <w:color w:val="000000"/>
          <w:sz w:val="18"/>
          <w:szCs w:val="18"/>
        </w:rPr>
      </w:pPr>
    </w:p>
    <w:p w14:paraId="00000073" w14:textId="77777777" w:rsidR="00BE2531" w:rsidRDefault="00BE2531">
      <w:pPr>
        <w:pBdr>
          <w:top w:val="nil"/>
          <w:left w:val="nil"/>
          <w:bottom w:val="nil"/>
          <w:right w:val="nil"/>
          <w:between w:val="nil"/>
        </w:pBdr>
        <w:spacing w:before="120" w:after="0" w:line="240" w:lineRule="auto"/>
        <w:jc w:val="both"/>
        <w:rPr>
          <w:rFonts w:ascii="Utopia" w:eastAsia="Utopia" w:hAnsi="Utopia" w:cs="Utopia"/>
          <w:color w:val="000000"/>
          <w:sz w:val="18"/>
          <w:szCs w:val="18"/>
        </w:rPr>
      </w:pPr>
    </w:p>
    <w:p w14:paraId="00000074" w14:textId="77777777" w:rsidR="00BE2531" w:rsidRDefault="00BE2531"/>
    <w:sectPr w:rsidR="00BE2531">
      <w:headerReference w:type="even" r:id="rId19"/>
      <w:headerReference w:type="default" r:id="rId20"/>
      <w:footerReference w:type="even" r:id="rId21"/>
      <w:footerReference w:type="default" r:id="rId22"/>
      <w:headerReference w:type="first" r:id="rId23"/>
      <w:footerReference w:type="first" r:id="rId24"/>
      <w:pgSz w:w="10800" w:h="13320"/>
      <w:pgMar w:top="540" w:right="1080" w:bottom="540" w:left="1080" w:header="540" w:footer="54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ma, Yogendra" w:date="2021-08-17T19:44:00Z" w:initials="SY">
    <w:p w14:paraId="39188F1F" w14:textId="77777777" w:rsidR="0042295E" w:rsidRDefault="0042295E" w:rsidP="0042295E">
      <w:pPr>
        <w:pStyle w:val="CommentText"/>
      </w:pPr>
      <w:r>
        <w:rPr>
          <w:rStyle w:val="CommentReference"/>
        </w:rPr>
        <w:annotationRef/>
      </w:r>
      <w:r>
        <w:t xml:space="preserve">This chapter is very well written and shows detailed steps to bootstrap the development environment with all tools and techniques. </w:t>
      </w:r>
    </w:p>
    <w:p w14:paraId="2AE041F4" w14:textId="7E37794A" w:rsidR="0042295E" w:rsidRDefault="0042295E" w:rsidP="0042295E">
      <w:pPr>
        <w:pStyle w:val="CommentText"/>
      </w:pPr>
      <w:r>
        <w:t>the author includes each &amp; every development tool and configuration, it would be helpful for the reader to getting started with game development.</w:t>
      </w:r>
    </w:p>
  </w:comment>
  <w:comment w:id="1" w:author="Kelvin Sung" w:date="2021-08-19T13:55:00Z" w:initials="KS">
    <w:p w14:paraId="6A714950" w14:textId="53EE0AA7" w:rsidR="006F003A" w:rsidRDefault="006F003A">
      <w:pPr>
        <w:pStyle w:val="CommentText"/>
      </w:pPr>
      <w:r>
        <w:rPr>
          <w:rStyle w:val="CommentReference"/>
        </w:rPr>
        <w:annotationRef/>
      </w:r>
      <w:r>
        <w:t xml:space="preserve">Thank you for the kind words. </w:t>
      </w:r>
      <w:r w:rsidR="005C7ED3">
        <w:t xml:space="preserve">These are precisely </w:t>
      </w:r>
      <w:r w:rsidR="00732028">
        <w:t>the goals of the chapter.</w:t>
      </w:r>
    </w:p>
  </w:comment>
  <w:comment w:id="35" w:author="Taylor McKenzie" w:date="2021-06-14T06:03:00Z" w:initials="">
    <w:p w14:paraId="0000007D"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w:t>
      </w:r>
    </w:p>
  </w:comment>
  <w:comment w:id="57" w:author="Taylor McKenzie" w:date="2021-06-14T06:00:00Z" w:initials="">
    <w:p w14:paraId="0000007E"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 w:id="58" w:author="Taylor McKenzie" w:date="2021-06-14T06:00:00Z" w:initials="">
    <w:p w14:paraId="0000007C"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041F4" w15:done="0"/>
  <w15:commentEx w15:paraId="6A714950" w15:paraIdParent="2AE041F4" w15:done="0"/>
  <w15:commentEx w15:paraId="0000007D" w15:done="0"/>
  <w15:commentEx w15:paraId="0000007E" w15:done="0"/>
  <w15:commentEx w15:paraId="00000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9017" w16cex:dateUtc="2021-08-1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041F4" w16cid:durableId="24C69017"/>
  <w16cid:commentId w16cid:paraId="6A714950" w16cid:durableId="24C8E14F"/>
  <w16cid:commentId w16cid:paraId="0000007D" w16cid:durableId="24C68997"/>
  <w16cid:commentId w16cid:paraId="0000007E" w16cid:durableId="24C68996"/>
  <w16cid:commentId w16cid:paraId="0000007C" w16cid:durableId="24C68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676C" w14:textId="77777777" w:rsidR="00A059D2" w:rsidRDefault="00A059D2">
      <w:pPr>
        <w:spacing w:after="0" w:line="240" w:lineRule="auto"/>
      </w:pPr>
      <w:r>
        <w:separator/>
      </w:r>
    </w:p>
  </w:endnote>
  <w:endnote w:type="continuationSeparator" w:id="0">
    <w:p w14:paraId="5C2A9179" w14:textId="77777777" w:rsidR="00A059D2" w:rsidRDefault="00A0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variable"/>
    <w:sig w:usb0="E50002FF" w:usb1="500079DB" w:usb2="00000010" w:usb3="00000000" w:csb0="00000001"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BE2531" w:rsidRDefault="001D61EE">
    <w:pPr>
      <w:pBdr>
        <w:top w:val="nil"/>
        <w:left w:val="nil"/>
        <w:bottom w:val="nil"/>
        <w:right w:val="nil"/>
        <w:between w:val="nil"/>
      </w:pBdr>
      <w:tabs>
        <w:tab w:val="center" w:pos="4320"/>
        <w:tab w:val="right" w:pos="8640"/>
      </w:tabs>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49521874" w:rsidR="00BE2531" w:rsidRDefault="001D61EE">
    <w:pPr>
      <w:pBdr>
        <w:top w:val="nil"/>
        <w:left w:val="nil"/>
        <w:bottom w:val="nil"/>
        <w:right w:val="nil"/>
        <w:between w:val="nil"/>
      </w:pBdr>
      <w:tabs>
        <w:tab w:val="center" w:pos="4320"/>
        <w:tab w:val="right" w:pos="8640"/>
      </w:tabs>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466AB">
      <w:rPr>
        <w:rFonts w:ascii="Utopia" w:eastAsia="Utopia" w:hAnsi="Utopia" w:cs="Utopia"/>
        <w:noProof/>
        <w:color w:val="000000"/>
      </w:rPr>
      <w:t>2</w:t>
    </w:r>
    <w:r>
      <w:rPr>
        <w:rFonts w:ascii="Utopia" w:eastAsia="Utopia" w:hAnsi="Utopia" w:cs="Utop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028F290B" w:rsidR="00BE2531" w:rsidRDefault="001D61EE">
    <w:pPr>
      <w:pBdr>
        <w:top w:val="nil"/>
        <w:left w:val="nil"/>
        <w:bottom w:val="nil"/>
        <w:right w:val="nil"/>
        <w:between w:val="nil"/>
      </w:pBdr>
      <w:tabs>
        <w:tab w:val="center" w:pos="4680"/>
        <w:tab w:val="right" w:pos="9360"/>
      </w:tabs>
      <w:spacing w:before="360" w:after="240"/>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sidR="001466AB">
      <w:rPr>
        <w:rFonts w:ascii="Utopia" w:eastAsia="Utopia" w:hAnsi="Utopia" w:cs="Utopia"/>
        <w:noProof/>
        <w:color w:val="000000"/>
        <w:sz w:val="20"/>
        <w:szCs w:val="20"/>
      </w:rPr>
      <w:t>1</w:t>
    </w:r>
    <w:r>
      <w:rPr>
        <w:rFonts w:ascii="Utopia" w:eastAsia="Utopia" w:hAnsi="Utopia" w:cs="Utopia"/>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EC6E" w14:textId="77777777" w:rsidR="00A059D2" w:rsidRDefault="00A059D2">
      <w:pPr>
        <w:spacing w:after="0" w:line="240" w:lineRule="auto"/>
      </w:pPr>
      <w:r>
        <w:separator/>
      </w:r>
    </w:p>
  </w:footnote>
  <w:footnote w:type="continuationSeparator" w:id="0">
    <w:p w14:paraId="4CA757AD" w14:textId="77777777" w:rsidR="00A059D2" w:rsidRDefault="00A0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BE2531" w:rsidRDefault="001D61EE">
    <w:pPr>
      <w:pBdr>
        <w:top w:val="nil"/>
        <w:left w:val="nil"/>
        <w:bottom w:val="nil"/>
        <w:right w:val="nil"/>
        <w:between w:val="nil"/>
      </w:pBdr>
      <w:tabs>
        <w:tab w:val="center" w:pos="4680"/>
        <w:tab w:val="right" w:pos="9360"/>
      </w:tabs>
      <w:spacing w:after="360" w:line="240" w:lineRule="auto"/>
      <w:rPr>
        <w:rFonts w:ascii="Helvetica Neue" w:eastAsia="Helvetica Neue" w:hAnsi="Helvetica Neue" w:cs="Helvetica Neue"/>
        <w:b/>
        <w:color w:val="000000"/>
        <w:sz w:val="14"/>
        <w:szCs w:val="14"/>
      </w:rPr>
    </w:pPr>
    <w:r>
      <w:rPr>
        <w:rFonts w:ascii="Helvetica Neue" w:eastAsia="Helvetica Neue" w:hAnsi="Helvetica Neue" w:cs="Helvetica Neue"/>
        <w:b/>
        <w:color w:val="000000"/>
        <w:sz w:val="18"/>
        <w:szCs w:val="18"/>
      </w:rPr>
      <w:t xml:space="preserve">CHAPTER 1 </w:t>
    </w:r>
    <w:r>
      <w:rPr>
        <w:rFonts w:ascii="ZapfDingbats" w:eastAsia="ZapfDingbats" w:hAnsi="ZapfDingbats" w:cs="ZapfDingbats"/>
        <w:b/>
        <w:color w:val="BFBFBF"/>
        <w:sz w:val="18"/>
        <w:szCs w:val="18"/>
      </w:rPr>
      <w:t></w:t>
    </w:r>
    <w:r>
      <w:rPr>
        <w:rFonts w:ascii="Helvetica Neue" w:eastAsia="Helvetica Neue" w:hAnsi="Helvetica Neue" w:cs="Helvetica Neue"/>
        <w:b/>
        <w:color w:val="000000"/>
        <w:sz w:val="18"/>
        <w:szCs w:val="18"/>
      </w:rPr>
      <w:t xml:space="preserve"> AUTHOR GUIDE FOR 7.5 x 9.25 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BE2531" w:rsidRDefault="001D61EE">
    <w:pPr>
      <w:pBdr>
        <w:top w:val="nil"/>
        <w:left w:val="nil"/>
        <w:bottom w:val="nil"/>
        <w:right w:val="nil"/>
        <w:between w:val="nil"/>
      </w:pBdr>
      <w:tabs>
        <w:tab w:val="center" w:pos="4680"/>
        <w:tab w:val="right" w:pos="9360"/>
      </w:tabs>
      <w:spacing w:after="360" w:line="240" w:lineRule="auto"/>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8"/>
        <w:szCs w:val="18"/>
      </w:rPr>
      <w:t>CHAPTER 1</w:t>
    </w:r>
    <w:r>
      <w:rPr>
        <w:rFonts w:ascii="Helvetica Neue" w:eastAsia="Helvetica Neue" w:hAnsi="Helvetica Neue" w:cs="Helvetica Neue"/>
        <w:b/>
        <w:color w:val="BFBFBF"/>
        <w:sz w:val="18"/>
        <w:szCs w:val="18"/>
      </w:rPr>
      <w:t xml:space="preserve"> </w:t>
    </w:r>
    <w:r>
      <w:rPr>
        <w:rFonts w:ascii="ZapfDingbats" w:eastAsia="ZapfDingbats" w:hAnsi="ZapfDingbats" w:cs="ZapfDingbats"/>
        <w:b/>
        <w:color w:val="BFBFBF"/>
        <w:sz w:val="18"/>
        <w:szCs w:val="18"/>
      </w:rPr>
      <w:t></w:t>
    </w:r>
    <w:r>
      <w:rPr>
        <w:rFonts w:ascii="Helvetica Neue" w:eastAsia="Helvetica Neue" w:hAnsi="Helvetica Neue" w:cs="Helvetica Neue"/>
        <w:b/>
        <w:color w:val="BFBFBF"/>
        <w:sz w:val="16"/>
        <w:szCs w:val="16"/>
      </w:rPr>
      <w:t xml:space="preserve"> </w:t>
    </w:r>
    <w:r>
      <w:rPr>
        <w:rFonts w:ascii="Helvetica Neue" w:eastAsia="Helvetica Neue" w:hAnsi="Helvetica Neue" w:cs="Helvetica Neue"/>
        <w:b/>
        <w:color w:val="000000"/>
        <w:sz w:val="18"/>
        <w:szCs w:val="18"/>
      </w:rPr>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BE2531" w:rsidRDefault="001D61EE">
    <w:pPr>
      <w:keepNext/>
      <w:pBdr>
        <w:top w:val="nil"/>
        <w:left w:val="nil"/>
        <w:bottom w:val="nil"/>
        <w:right w:val="nil"/>
        <w:between w:val="nil"/>
      </w:pBdr>
      <w:spacing w:after="240" w:line="240" w:lineRule="auto"/>
      <w:rPr>
        <w:rFonts w:ascii="Arial" w:eastAsia="Arial" w:hAnsi="Arial" w:cs="Arial"/>
        <w:b/>
        <w:smallCaps/>
        <w:color w:val="000000"/>
        <w:sz w:val="28"/>
        <w:szCs w:val="28"/>
      </w:rPr>
    </w:pPr>
    <w:r>
      <w:rPr>
        <w:rFonts w:ascii="Arial" w:eastAsia="Arial" w:hAnsi="Arial" w:cs="Arial"/>
        <w:b/>
        <w:smallCaps/>
        <w:color w:val="000000"/>
        <w:sz w:val="28"/>
        <w:szCs w:val="28"/>
      </w:rPr>
      <w:t xml:space="preserve">C H A P T E </w:t>
    </w:r>
    <w:proofErr w:type="gramStart"/>
    <w:r>
      <w:rPr>
        <w:rFonts w:ascii="Arial" w:eastAsia="Arial" w:hAnsi="Arial" w:cs="Arial"/>
        <w:b/>
        <w:smallCaps/>
        <w:color w:val="000000"/>
        <w:sz w:val="28"/>
        <w:szCs w:val="28"/>
      </w:rPr>
      <w:t>R  1</w:t>
    </w:r>
    <w:proofErr w:type="gramEnd"/>
  </w:p>
  <w:p w14:paraId="00000078" w14:textId="77777777" w:rsidR="00BE2531" w:rsidRDefault="001D61EE">
    <w:pPr>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A81"/>
    <w:multiLevelType w:val="multilevel"/>
    <w:tmpl w:val="E3582890"/>
    <w:lvl w:ilvl="0">
      <w:start w:val="1"/>
      <w:numFmt w:val="bullet"/>
      <w:pStyle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C3AC2"/>
    <w:multiLevelType w:val="multilevel"/>
    <w:tmpl w:val="DA42C724"/>
    <w:lvl w:ilvl="0">
      <w:start w:val="1"/>
      <w:numFmt w:val="decimal"/>
      <w:pStyle w:val="Num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Yogendra">
    <w15:presenceInfo w15:providerId="None" w15:userId="Sharma, Yogendra"/>
  </w15:person>
  <w15:person w15:author="Kelvin Sung">
    <w15:presenceInfo w15:providerId="None" w15:userId="Kelvin Sung"/>
  </w15:person>
  <w15:person w15:author="Jeb Pavleas">
    <w15:presenceInfo w15:providerId="Windows Live" w15:userId="7297f742495c9fe8"/>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QzMDG2NDQ3MzVT0lEKTi0uzszPAykwrAUAg2XNeywAAAA="/>
  </w:docVars>
  <w:rsids>
    <w:rsidRoot w:val="00BE2531"/>
    <w:rsid w:val="001466AB"/>
    <w:rsid w:val="00194477"/>
    <w:rsid w:val="001D61EE"/>
    <w:rsid w:val="00205167"/>
    <w:rsid w:val="002D456D"/>
    <w:rsid w:val="003D3BEC"/>
    <w:rsid w:val="0042295E"/>
    <w:rsid w:val="004508F5"/>
    <w:rsid w:val="005C562F"/>
    <w:rsid w:val="005C7ED3"/>
    <w:rsid w:val="006F003A"/>
    <w:rsid w:val="00732028"/>
    <w:rsid w:val="007C4961"/>
    <w:rsid w:val="00913201"/>
    <w:rsid w:val="009143D9"/>
    <w:rsid w:val="009D4DBE"/>
    <w:rsid w:val="00A059D2"/>
    <w:rsid w:val="00BE2531"/>
    <w:rsid w:val="00C01C14"/>
    <w:rsid w:val="00C44155"/>
    <w:rsid w:val="00D1493B"/>
    <w:rsid w:val="00D77AA2"/>
    <w:rsid w:val="00DD7B94"/>
    <w:rsid w:val="00DF6C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E75E"/>
  <w15:docId w15:val="{6D6FBBB1-3FC4-4A45-B592-8A076494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uiPriority w:val="9"/>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iPriority w:val="9"/>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tabs>
        <w:tab w:val="num" w:pos="720"/>
      </w:tabs>
      <w:spacing w:before="120"/>
      <w:ind w:left="720" w:right="1152" w:hanging="720"/>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tabs>
        <w:tab w:val="num" w:pos="720"/>
      </w:tabs>
      <w:spacing w:before="120"/>
      <w:ind w:left="720" w:right="1152" w:hanging="720"/>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customStyle="1" w:styleId="UnresolvedMention1">
    <w:name w:val="Unresolved Mention1"/>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BvzLp0LkytDOmVhtSkt/3B9w==">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5B70BE-0BD8-4CB2-90D5-CF8BF5378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Vishwakarma</dc:creator>
  <cp:lastModifiedBy>Jeb Pavleas</cp:lastModifiedBy>
  <cp:revision>2</cp:revision>
  <dcterms:created xsi:type="dcterms:W3CDTF">2021-08-22T13:34:00Z</dcterms:created>
  <dcterms:modified xsi:type="dcterms:W3CDTF">2021-08-22T13:34:00Z</dcterms:modified>
</cp:coreProperties>
</file>