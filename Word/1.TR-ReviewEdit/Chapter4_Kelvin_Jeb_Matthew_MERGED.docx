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7F34" w14:textId="5527A1DF" w:rsidR="000C758C" w:rsidRDefault="001C6ACF" w:rsidP="001C6ACF">
      <w:pPr>
        <w:pStyle w:val="ChapterTitle"/>
      </w:pPr>
      <w:r w:rsidRPr="001C6ACF">
        <w:t xml:space="preserve">Implementing Common Components of Video </w:t>
      </w:r>
      <w:commentRangeStart w:id="0"/>
      <w:commentRangeStart w:id="1"/>
      <w:r w:rsidRPr="001C6ACF">
        <w:t>Games</w:t>
      </w:r>
      <w:commentRangeEnd w:id="0"/>
      <w:r w:rsidR="00292E87">
        <w:rPr>
          <w:rStyle w:val="CommentReference"/>
          <w:rFonts w:asciiTheme="minorHAnsi" w:eastAsia="SimSun" w:hAnsiTheme="minorHAnsi" w:cstheme="minorBidi"/>
          <w:b w:val="0"/>
        </w:rPr>
        <w:commentReference w:id="0"/>
      </w:r>
      <w:commentRangeEnd w:id="1"/>
      <w:r w:rsidR="002B16CA">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1C8EF90E" w:rsidR="001C6ACF" w:rsidDel="001252F4" w:rsidRDefault="001C6ACF" w:rsidP="001C6ACF">
      <w:pPr>
        <w:pStyle w:val="BodyTextCont"/>
        <w:rPr>
          <w:del w:id="2" w:author="Kelvin Sung" w:date="2021-08-26T10:01:00Z"/>
        </w:rPr>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79C3D136"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del w:id="3" w:author="Jeb Pavleas" w:date="2021-09-05T06:16:00Z">
        <w:r w:rsidDel="0093308F">
          <w:delText xml:space="preserve">is </w:delText>
        </w:r>
      </w:del>
      <w:ins w:id="4" w:author="Jeb Pavleas" w:date="2021-09-05T06:17:00Z">
        <w:r w:rsidR="0093308F">
          <w:t>has</w:t>
        </w:r>
      </w:ins>
      <w:ins w:id="5" w:author="Jeb Pavleas" w:date="2021-09-05T06:16:00Z">
        <w:r w:rsidR="0093308F">
          <w:t xml:space="preserve"> </w:t>
        </w:r>
      </w:ins>
      <w:r>
        <w:t xml:space="preserve">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5F5F56">
        <w:rPr>
          <w:rStyle w:val="CodeChar"/>
          <w:rPrChange w:id="6" w:author="Kelvin Sung" w:date="2021-08-26T10:16:00Z">
            <w:rPr/>
          </w:rPrChange>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604510AF"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proofErr w:type="spellEnd"/>
      <w:del w:id="7" w:author="Jeb Pavleas" w:date="2021-09-05T06:17:00Z">
        <w:r w:rsidR="0024759B" w:rsidDel="0093308F">
          <w:delText>s</w:delText>
        </w:r>
      </w:del>
      <w:ins w:id="8" w:author="Jeb Pavleas" w:date="2021-09-05T06:17:00Z">
        <w:r w:rsidR="0093308F">
          <w:t xml:space="preserve"> objects</w:t>
        </w:r>
      </w:ins>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32371668" w:rsidR="007B7B4C" w:rsidRDefault="00A6316D" w:rsidP="00B9323D">
      <w:pPr>
        <w:pStyle w:val="NumList"/>
      </w:pPr>
      <w:del w:id="9" w:author="Kelvin Sung" w:date="2021-08-26T10:20:00Z">
        <w:r w:rsidRPr="00A6316D" w:rsidDel="00E41FD8">
          <w:delText xml:space="preserve">Add </w:delText>
        </w:r>
      </w:del>
      <w:ins w:id="10" w:author="Kelvin Sung" w:date="2021-08-26T10:20:00Z">
        <w:r w:rsidR="00E41FD8">
          <w:t>Define</w:t>
        </w:r>
        <w:r w:rsidR="00E41FD8" w:rsidRPr="00A6316D">
          <w:t xml:space="preserve"> </w:t>
        </w:r>
      </w:ins>
      <w:r w:rsidRPr="00A6316D">
        <w:t>the following instance variables to keep track of frame rate, processing time</w:t>
      </w:r>
      <w:r>
        <w:t xml:space="preserve"> </w:t>
      </w:r>
      <w:ins w:id="11" w:author="Kelvin Sung" w:date="2021-08-26T10:21:00Z">
        <w:r w:rsidR="002936BA">
          <w:t>in</w:t>
        </w:r>
      </w:ins>
      <w:del w:id="12" w:author="Kelvin Sung" w:date="2021-08-26T10:21:00Z">
        <w:r w:rsidDel="002936BA">
          <w:delText>or</w:delText>
        </w:r>
      </w:del>
      <w:r>
        <w:t xml:space="preserve"> milliseconds per frame</w:t>
      </w:r>
      <w:r w:rsidRPr="00A6316D">
        <w:t xml:space="preserve">, </w:t>
      </w:r>
      <w:r>
        <w:t xml:space="preserve">the </w:t>
      </w:r>
      <w:r w:rsidR="00462CCE">
        <w:t>game</w:t>
      </w:r>
      <w:r w:rsidR="001721CF">
        <w:t xml:space="preserve"> </w:t>
      </w:r>
      <w:r w:rsidR="00462CCE">
        <w:t>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4CCC310D"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ins w:id="13" w:author="Jeb Pavleas" w:date="2021-09-05T06:18:00Z">
        <w:r w:rsidR="0093308F">
          <w:t xml:space="preserve"> of a</w:t>
        </w:r>
      </w:ins>
      <w:r w:rsidR="009E51CF">
        <w:t xml:space="preserve"> second</w:t>
      </w:r>
      <w:del w:id="14" w:author="Jeb Pavleas" w:date="2021-09-05T06:18:00Z">
        <w:r w:rsidR="009E51CF" w:rsidDel="0093308F">
          <w:delText>s</w:delText>
        </w:r>
      </w:del>
      <w:r w:rsidR="009E51CF">
        <w:t xml:space="preserve">.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06635CEA" w:rsidR="008E7FCF" w:rsidRPr="008E7FCF" w:rsidRDefault="008E7FCF" w:rsidP="008E7FCF">
      <w:pPr>
        <w:pStyle w:val="Code"/>
      </w:pPr>
      <w:r w:rsidRPr="008E7FCF">
        <w:t xml:space="preserve">        // Step A: set up for next call to LoopOnce</w:t>
      </w:r>
      <w:del w:id="15" w:author="Kelvin Sung" w:date="2021-08-26T10:23:00Z">
        <w:r w:rsidRPr="008E7FCF" w:rsidDel="002936BA">
          <w:delText xml:space="preserve"> and update input!</w:delText>
        </w:r>
      </w:del>
    </w:p>
    <w:p w14:paraId="182DF8BC" w14:textId="77777777" w:rsidR="008E7FCF" w:rsidRPr="008E7FCF" w:rsidRDefault="008E7FCF" w:rsidP="008E7FCF">
      <w:pPr>
        <w:pStyle w:val="Code"/>
      </w:pPr>
      <w:r w:rsidRPr="008E7FCF">
        <w:t xml:space="preserve">        mFrameID = </w:t>
      </w:r>
      <w:bookmarkStart w:id="16" w:name="_Hlk68928975"/>
      <w:r w:rsidRPr="008E7FCF">
        <w:t>requestAnimationFrame</w:t>
      </w:r>
      <w:bookmarkEnd w:id="16"/>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ins w:id="17" w:author="Kelvin Sung" w:date="2021-08-26T10:27:00Z">
        <w:r w:rsidR="003724CA">
          <w:t xml:space="preserve">is a JavaScript </w:t>
        </w:r>
      </w:ins>
      <w:r w:rsidRPr="00CD350D">
        <w:t>f</w:t>
      </w:r>
      <w:r>
        <w:t xml:space="preserve">unction </w:t>
      </w:r>
      <w:ins w:id="18" w:author="Kelvin Sung" w:date="2021-08-26T10:27:00Z">
        <w:r w:rsidR="003724CA">
          <w:t xml:space="preserve">that </w:t>
        </w:r>
      </w:ins>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t>
      </w:r>
      <w:r w:rsidRPr="00EB07EC">
        <w:rPr>
          <w:rStyle w:val="CodeChar"/>
          <w:rPrChange w:id="19" w:author="Kelvin Sung" w:date="2021-08-26T10:29:00Z">
            <w:rPr/>
          </w:rPrChange>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20"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21" w:name="_Hlk68497547"/>
      <w:r w:rsidR="00111EFA" w:rsidRPr="00111EFA">
        <w:t xml:space="preserve"> </w:t>
      </w:r>
      <w:r w:rsidR="00111EFA" w:rsidRPr="00215545">
        <w:t xml:space="preserve">This function </w:t>
      </w:r>
      <w:bookmarkEnd w:id="21"/>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20"/>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343265C0"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ins w:id="22" w:author="Kelvin Sung" w:date="2021-08-26T10:32:00Z">
        <w:r w:rsidR="00D93C0F">
          <w:t xml:space="preserve">the </w:t>
        </w:r>
      </w:ins>
      <w:proofErr w:type="spellStart"/>
      <w:r w:rsidR="0098354D" w:rsidRPr="0010691D">
        <w:rPr>
          <w:rStyle w:val="CodeInline"/>
        </w:rPr>
        <w:t>init</w:t>
      </w:r>
      <w:proofErr w:type="spellEnd"/>
      <w:r w:rsidR="0098354D" w:rsidRPr="0010691D">
        <w:rPr>
          <w:rStyle w:val="CodeInline"/>
        </w:rPr>
        <w:t>()</w:t>
      </w:r>
      <w:r w:rsidR="0098354D">
        <w:t xml:space="preserve"> </w:t>
      </w:r>
      <w:r w:rsidR="00112349">
        <w:t xml:space="preserve">function </w:t>
      </w:r>
      <w:ins w:id="23" w:author="Kelvin Sung" w:date="2021-08-26T10:33:00Z">
        <w:r w:rsidR="00D93C0F">
          <w:t xml:space="preserve">is called </w:t>
        </w:r>
      </w:ins>
      <w:r w:rsidR="0098354D">
        <w:t xml:space="preserve">from </w:t>
      </w:r>
      <w:del w:id="24" w:author="Kelvin Sung" w:date="2021-08-26T10:33:00Z">
        <w:r w:rsidR="0098354D" w:rsidDel="00D93C0F">
          <w:delText xml:space="preserve">the </w:delText>
        </w:r>
      </w:del>
      <w:proofErr w:type="spellStart"/>
      <w:r w:rsidR="0098354D" w:rsidRPr="0010691D">
        <w:rPr>
          <w:rStyle w:val="CodeInline"/>
        </w:rPr>
        <w:t>loop.start</w:t>
      </w:r>
      <w:proofErr w:type="spellEnd"/>
      <w:r w:rsidR="0098354D" w:rsidRPr="0010691D">
        <w:rPr>
          <w:rStyle w:val="CodeInline"/>
        </w:rPr>
        <w:t>()</w:t>
      </w:r>
      <w:del w:id="25" w:author="Kelvin Sung" w:date="2021-08-26T10:33:00Z">
        <w:r w:rsidR="0098354D" w:rsidDel="00D93C0F">
          <w:delText xml:space="preserve"> function</w:delText>
        </w:r>
      </w:del>
      <w:r w:rsidR="0098354D">
        <w:t>, while</w:t>
      </w:r>
      <w:ins w:id="26" w:author="Kelvin Sung" w:date="2021-08-26T10:33:00Z">
        <w:r w:rsidR="00D93C0F">
          <w:t xml:space="preserve"> the</w:t>
        </w:r>
      </w:ins>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ins w:id="27" w:author="Kelvin Sung" w:date="2021-08-26T10:33:00Z">
        <w:r w:rsidR="00D93C0F">
          <w:t xml:space="preserve">functions are called </w:t>
        </w:r>
      </w:ins>
      <w:r w:rsidR="0098354D">
        <w:t xml:space="preserve">from </w:t>
      </w:r>
      <w:del w:id="28" w:author="Kelvin Sung" w:date="2021-08-26T10:33:00Z">
        <w:r w:rsidR="0098354D" w:rsidDel="00D93C0F">
          <w:delText xml:space="preserve">the </w:delText>
        </w:r>
      </w:del>
      <w:proofErr w:type="spellStart"/>
      <w:r w:rsidR="0098354D" w:rsidRPr="0010691D">
        <w:rPr>
          <w:rStyle w:val="CodeInline"/>
        </w:rPr>
        <w:t>loop.loopOnce</w:t>
      </w:r>
      <w:proofErr w:type="spellEnd"/>
      <w:r w:rsidR="0098354D" w:rsidRPr="0010691D">
        <w:rPr>
          <w:rStyle w:val="CodeInline"/>
        </w:rPr>
        <w:t>()</w:t>
      </w:r>
      <w:del w:id="29" w:author="Kelvin Sung" w:date="2021-08-26T10:33:00Z">
        <w:r w:rsidR="0098354D" w:rsidDel="00D93C0F">
          <w:delText xml:space="preserve"> function</w:delText>
        </w:r>
      </w:del>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lastRenderedPageBreak/>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lastRenderedPageBreak/>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350BA950" w:rsidR="00777EB1" w:rsidRDefault="00777EB1" w:rsidP="00777EB1">
      <w:pPr>
        <w:pStyle w:val="NumSubList"/>
      </w:pPr>
      <w:r>
        <w:t xml:space="preserve">A white square rotating while moving toward the right and </w:t>
      </w:r>
      <w:del w:id="30" w:author="Kelvin Sung" w:date="2021-08-26T10:44:00Z">
        <w:r w:rsidDel="00A35F26">
          <w:delText xml:space="preserve">reappearing </w:delText>
        </w:r>
      </w:del>
      <w:del w:id="31" w:author="Kelvin Sung" w:date="2021-08-26T10:36:00Z">
        <w:r w:rsidDel="00B31580">
          <w:delText xml:space="preserve">when </w:delText>
        </w:r>
      </w:del>
      <w:del w:id="32" w:author="Kelvin Sung" w:date="2021-08-26T10:44:00Z">
        <w:r w:rsidDel="00A35F26">
          <w:delText xml:space="preserve">it </w:delText>
        </w:r>
      </w:del>
      <w:del w:id="33" w:author="Kelvin Sung" w:date="2021-08-26T10:36:00Z">
        <w:r w:rsidDel="00B31580">
          <w:delText xml:space="preserve">reaches </w:delText>
        </w:r>
      </w:del>
      <w:ins w:id="34" w:author="Jeb Pavleas" w:date="2021-09-05T06:21:00Z">
        <w:r w:rsidR="0093308F">
          <w:t xml:space="preserve">upon </w:t>
        </w:r>
        <w:proofErr w:type="gramStart"/>
        <w:r w:rsidR="0093308F">
          <w:t>reaching  the</w:t>
        </w:r>
        <w:proofErr w:type="gramEnd"/>
        <w:r w:rsidR="0093308F">
          <w:t xml:space="preserve"> right </w:t>
        </w:r>
      </w:ins>
      <w:ins w:id="35" w:author="Jeb Pavleas" w:date="2021-09-05T06:22:00Z">
        <w:r w:rsidR="00AE2100">
          <w:t>boundary</w:t>
        </w:r>
      </w:ins>
      <w:ins w:id="36" w:author="Jeb Pavleas" w:date="2021-09-05T06:21:00Z">
        <w:r w:rsidR="0093308F">
          <w:t xml:space="preserve"> </w:t>
        </w:r>
      </w:ins>
      <w:ins w:id="37" w:author="Kelvin Sung" w:date="2021-08-26T10:44:00Z">
        <w:r w:rsidR="00A35F26">
          <w:t xml:space="preserve">wrapping </w:t>
        </w:r>
      </w:ins>
      <w:ins w:id="38" w:author="Jeb Pavleas" w:date="2021-09-05T06:22:00Z">
        <w:r w:rsidR="00AE2100">
          <w:t xml:space="preserve">around </w:t>
        </w:r>
      </w:ins>
      <w:ins w:id="39" w:author="Kelvin Sung" w:date="2021-08-26T10:44:00Z">
        <w:del w:id="40" w:author="Jeb Pavleas" w:date="2021-09-05T06:21:00Z">
          <w:r w:rsidR="00A35F26" w:rsidDel="0093308F">
            <w:delText>it at</w:delText>
          </w:r>
        </w:del>
      </w:ins>
      <w:ins w:id="41" w:author="Jeb Pavleas" w:date="2021-09-05T06:21:00Z">
        <w:r w:rsidR="0093308F">
          <w:t>to</w:t>
        </w:r>
      </w:ins>
      <w:ins w:id="42" w:author="Kelvin Sung" w:date="2021-08-26T10:36:00Z">
        <w:r w:rsidR="00B31580">
          <w:t xml:space="preserve"> </w:t>
        </w:r>
      </w:ins>
      <w:r>
        <w:t xml:space="preserve">the </w:t>
      </w:r>
      <w:del w:id="43" w:author="Jeb Pavleas" w:date="2021-09-05T06:21:00Z">
        <w:r w:rsidDel="0093308F">
          <w:delText xml:space="preserve">right </w:delText>
        </w:r>
      </w:del>
      <w:ins w:id="44" w:author="Jeb Pavleas" w:date="2021-09-05T06:21:00Z">
        <w:r w:rsidR="0093308F">
          <w:t>left</w:t>
        </w:r>
        <w:r w:rsidR="0093308F">
          <w:t xml:space="preserve"> </w:t>
        </w:r>
      </w:ins>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7A7E8EC1"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xml:space="preserve">, is the rightward speed of 0.05 units per 1/60th of a second, or 3 units per second. In this project, the width of the world is 20 units </w:t>
      </w:r>
      <w:ins w:id="45" w:author="Jeb Pavleas" w:date="2021-09-05T06:21:00Z">
        <w:r w:rsidR="00AE2100">
          <w:t xml:space="preserve">and </w:t>
        </w:r>
      </w:ins>
      <w:r w:rsidRPr="00021D86">
        <w:t>with the white square traveling at 3 units per second</w:t>
      </w:r>
      <w:ins w:id="46" w:author="Jeb Pavleas" w:date="2021-09-05T06:22:00Z">
        <w:r w:rsidR="00AE2100">
          <w:t>,</w:t>
        </w:r>
      </w:ins>
      <w:del w:id="47" w:author="Jeb Pavleas" w:date="2021-09-05T06:22:00Z">
        <w:r w:rsidRPr="00021D86" w:rsidDel="00AE2100">
          <w:delText>.</w:delText>
        </w:r>
      </w:del>
      <w:r w:rsidRPr="00021D86">
        <w:t xml:space="preserve"> </w:t>
      </w:r>
      <w:ins w:id="48" w:author="Jeb Pavleas" w:date="2021-09-05T06:22:00Z">
        <w:r w:rsidR="00AE2100">
          <w:t>y</w:t>
        </w:r>
      </w:ins>
      <w:del w:id="49" w:author="Jeb Pavleas" w:date="2021-09-05T06:22:00Z">
        <w:r w:rsidRPr="00021D86" w:rsidDel="00AE2100">
          <w:delText>Y</w:delText>
        </w:r>
      </w:del>
      <w:r w:rsidRPr="00021D86">
        <w:t>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lastRenderedPageBreak/>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46E06D63" w:rsidR="00021D86" w:rsidRDefault="00AA4F58" w:rsidP="00AA4F58">
      <w:pPr>
        <w:pStyle w:val="BodyTextFirst"/>
      </w:pPr>
      <w:r w:rsidRPr="00AA4F58">
        <w:t xml:space="preserve">It is obvious that proper support to receive player input is important to interactive video games. For a </w:t>
      </w:r>
      <w:ins w:id="50" w:author="Kelvin Sung" w:date="2021-08-26T10:40:00Z">
        <w:r w:rsidR="00F11554">
          <w:t>typical personal computing device such as a PC or a Mac</w:t>
        </w:r>
      </w:ins>
      <w:del w:id="51" w:author="Kelvin Sung" w:date="2021-08-26T10:40:00Z">
        <w:r w:rsidRPr="00AA4F58" w:rsidDel="00F11554">
          <w:delText>PC</w:delText>
        </w:r>
      </w:del>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ins w:id="52" w:author="Kelvin Sung" w:date="2021-08-26T10:41:00Z">
        <w:r w:rsidR="0082354B">
          <w:t xml:space="preserve">development of the </w:t>
        </w:r>
      </w:ins>
      <w:r w:rsidRPr="00AA4F58">
        <w:t>engine</w:t>
      </w:r>
      <w:del w:id="53" w:author="Kelvin Sung" w:date="2021-08-26T10:41:00Z">
        <w:r w:rsidRPr="00AA4F58" w:rsidDel="0082354B">
          <w:delText>’s development</w:delText>
        </w:r>
      </w:del>
      <w:r w:rsidRPr="00AA4F58">
        <w: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ins w:id="54" w:author="Kelvin Sung" w:date="2021-08-26T10:46:00Z">
        <w:r w:rsidR="00DB4E88">
          <w:t xml:space="preserve"> JavaScript</w:t>
        </w:r>
      </w:ins>
      <w:r w:rsidR="00B829BC">
        <w:t xml:space="preserve"> </w:t>
      </w:r>
      <w:r w:rsidR="00B829BC" w:rsidRPr="00DB4E88">
        <w:rPr>
          <w:rPrChange w:id="55" w:author="Kelvin Sung" w:date="2021-08-26T10:46:00Z">
            <w:rPr>
              <w:rStyle w:val="Emphasis"/>
            </w:rPr>
          </w:rPrChange>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lastRenderedPageBreak/>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79F629FE"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ins w:id="56" w:author="Kelvin Sung" w:date="2021-08-26T10:48:00Z">
        <w:r w:rsidR="007E6EA9">
          <w:t>from</w:t>
        </w:r>
      </w:ins>
      <w:del w:id="57" w:author="Kelvin Sung" w:date="2021-08-26T10:48:00Z">
        <w:r w:rsidR="002B58A1" w:rsidRPr="002B58A1" w:rsidDel="007E6EA9">
          <w:delText>of</w:delText>
        </w:r>
      </w:del>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del w:id="58" w:author="Kelvin Sung" w:date="2021-08-26T10:48:00Z">
        <w:r w:rsidR="002B58A1" w:rsidRPr="002B58A1" w:rsidDel="007E6EA9">
          <w:delText xml:space="preserve">pressed </w:delText>
        </w:r>
      </w:del>
      <w:ins w:id="59" w:author="Kelvin Sung" w:date="2021-08-26T10:48:00Z">
        <w:r w:rsidR="007E6EA9">
          <w:t xml:space="preserve">released </w:t>
        </w:r>
      </w:ins>
      <w:r w:rsidR="002B58A1" w:rsidRPr="002B58A1">
        <w:t xml:space="preserve">to being </w:t>
      </w:r>
      <w:del w:id="60" w:author="Kelvin Sung" w:date="2021-08-26T10:48:00Z">
        <w:r w:rsidR="002B58A1" w:rsidRPr="002B58A1" w:rsidDel="007E6EA9">
          <w:delText>released</w:delText>
        </w:r>
        <w:r w:rsidR="00D41A64" w:rsidDel="007E6EA9">
          <w:delText xml:space="preserve"> </w:delText>
        </w:r>
      </w:del>
      <w:ins w:id="61" w:author="Kelvin Sung" w:date="2021-08-26T10:48:00Z">
        <w:r w:rsidR="007E6EA9">
          <w:t xml:space="preserve">pressed </w:t>
        </w:r>
      </w:ins>
      <w:r w:rsidR="00D41A64">
        <w:t>in two consecutive update</w:t>
      </w:r>
      <w:r w:rsidR="0019230F">
        <w:t xml:space="preserve"> cycles</w:t>
      </w:r>
      <w:r w:rsidR="002B58A1" w:rsidRPr="002B58A1">
        <w:t xml:space="preserve">. </w:t>
      </w:r>
    </w:p>
    <w:p w14:paraId="3A487A27" w14:textId="68903BE1"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ins w:id="62" w:author="Kelvin Sung" w:date="2021-08-26T10:49:00Z">
        <w:r w:rsidR="006A3C8F">
          <w:t>,</w:t>
        </w:r>
      </w:ins>
      <w:r w:rsidRPr="002B58A1">
        <w:t xml:space="preserve"> when the player releases the key.</w:t>
      </w:r>
    </w:p>
    <w:p w14:paraId="5983B62B" w14:textId="7D2CA255" w:rsidR="002B58A1" w:rsidRPr="002B58A1" w:rsidRDefault="002B58A1" w:rsidP="002B58A1">
      <w:pPr>
        <w:pStyle w:val="NumList"/>
      </w:pPr>
      <w:del w:id="63" w:author="Kelvin Sung" w:date="2021-08-26T10:49:00Z">
        <w:r w:rsidRPr="002B58A1" w:rsidDel="001B2D6D">
          <w:lastRenderedPageBreak/>
          <w:delText xml:space="preserve">Add </w:delText>
        </w:r>
      </w:del>
      <w:ins w:id="64" w:author="Kelvin Sung" w:date="2021-08-26T10:49:00Z">
        <w:r w:rsidR="001B2D6D">
          <w:t xml:space="preserve">Define </w:t>
        </w:r>
      </w:ins>
      <w:r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210AD3E1" w:rsidR="00062E30" w:rsidRDefault="002B58A1" w:rsidP="002B58A1">
      <w:pPr>
        <w:pStyle w:val="BodyTextFirst"/>
      </w:pPr>
      <w:r w:rsidRPr="002B58A1">
        <w:t>When the</w:t>
      </w:r>
      <w:r w:rsidR="00B95C97">
        <w:t xml:space="preserve">se </w:t>
      </w:r>
      <w:r w:rsidRPr="002B58A1">
        <w:t xml:space="preserve">functions are called, </w:t>
      </w:r>
      <w:ins w:id="65" w:author="Kelvin Sung" w:date="2021-08-26T10:50:00Z">
        <w:r w:rsidR="001B2D6D">
          <w:t xml:space="preserve">the </w:t>
        </w:r>
      </w:ins>
      <w:del w:id="66" w:author="Kelvin Sung" w:date="2021-08-26T10:50:00Z">
        <w:r w:rsidRPr="002B58A1" w:rsidDel="001B2D6D">
          <w:delText xml:space="preserve">they use their corresponding </w:delText>
        </w:r>
      </w:del>
      <w:r w:rsidRPr="002B58A1">
        <w:t xml:space="preserve">key code </w:t>
      </w:r>
      <w:ins w:id="67" w:author="Kelvin Sung" w:date="2021-08-26T10:51:00Z">
        <w:r w:rsidR="004F3A4A">
          <w:t xml:space="preserve">from the parameter </w:t>
        </w:r>
      </w:ins>
      <w:ins w:id="68" w:author="Kelvin Sung" w:date="2021-08-26T10:50:00Z">
        <w:r w:rsidR="001B2D6D">
          <w:t xml:space="preserve">is used </w:t>
        </w:r>
      </w:ins>
      <w:r w:rsidRPr="002B58A1">
        <w:t xml:space="preserve">to record </w:t>
      </w:r>
      <w:r w:rsidR="00B95C97">
        <w:t xml:space="preserve">the corresponding </w:t>
      </w:r>
      <w:r w:rsidRPr="002B58A1">
        <w:t>keyboard state changes.</w:t>
      </w:r>
      <w:ins w:id="69" w:author="Kelvin Sung" w:date="2021-08-26T10:51:00Z">
        <w:r w:rsidR="007B7630">
          <w:t xml:space="preserve"> It is expected that the caller of these functions will pass in the appropriate key code </w:t>
        </w:r>
      </w:ins>
      <w:ins w:id="70" w:author="Kelvin Sung" w:date="2021-08-26T10:54:00Z">
        <w:r w:rsidR="007B7630">
          <w:t xml:space="preserve">in the </w:t>
        </w:r>
      </w:ins>
      <w:ins w:id="71" w:author="Kelvin Sung" w:date="2021-08-26T10:51:00Z">
        <w:r w:rsidR="007B7630">
          <w:t>ar</w:t>
        </w:r>
      </w:ins>
      <w:ins w:id="72" w:author="Kelvin Sung" w:date="2021-08-26T10:52:00Z">
        <w:r w:rsidR="007B7630">
          <w:t>gument.</w:t>
        </w:r>
      </w:ins>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ins w:id="73" w:author="Kelvin Sung" w:date="2021-08-26T10:52:00Z">
        <w:r w:rsidR="007B7630">
          <w:t xml:space="preserve"> player</w:t>
        </w:r>
      </w:ins>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DE1266B"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ins w:id="74" w:author="Kelvin Sung" w:date="2021-08-26T10:56:00Z">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ins>
      <w:r w:rsidRPr="00B85A86">
        <w:t>arrays</w:t>
      </w:r>
      <w:del w:id="75" w:author="Kelvin Sung" w:date="2021-08-26T10:56:00Z">
        <w:r w:rsidRPr="00B85A86" w:rsidDel="00AF3CDE">
          <w:delText xml:space="preserve"> that represent the keyboard state, in other words, </w:delText>
        </w:r>
        <w:r w:rsidRPr="00B85A86" w:rsidDel="00AF3CDE">
          <w:rPr>
            <w:rStyle w:val="CodeInline"/>
          </w:rPr>
          <w:delText>mIsKeyPressed</w:delText>
        </w:r>
        <w:r w:rsidRPr="00B85A86" w:rsidDel="00AF3CDE">
          <w:delText xml:space="preserve">, </w:delText>
        </w:r>
        <w:r w:rsidRPr="00B85A86" w:rsidDel="00AF3CDE">
          <w:rPr>
            <w:rStyle w:val="CodeInline"/>
          </w:rPr>
          <w:delText>mIsKeyClicked</w:delText>
        </w:r>
        <w:r w:rsidRPr="00B85A86" w:rsidDel="00AF3CDE">
          <w:delText xml:space="preserve">, and </w:delText>
        </w:r>
        <w:r w:rsidRPr="00B85A86" w:rsidDel="00AF3CDE">
          <w:rPr>
            <w:rStyle w:val="CodeInline"/>
          </w:rPr>
          <w:delText>mKeyPreviousState</w:delText>
        </w:r>
      </w:del>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lastRenderedPageBreak/>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4573BDA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w:t>
      </w:r>
      <w:del w:id="76" w:author="Kelvin Sung" w:date="2021-08-26T10:58:00Z">
        <w:r w:rsidRPr="00FF6D7D" w:rsidDel="00BD05DE">
          <w:rPr>
            <w:rStyle w:val="CodeBold"/>
            <w:rFonts w:ascii="TheSansMonoConNormal" w:hAnsi="TheSansMonoConNormal"/>
          </w:rPr>
          <w:delText xml:space="preserve">// </w:delText>
        </w:r>
      </w:del>
      <w:r w:rsidRPr="00FF6D7D">
        <w:rPr>
          <w:rStyle w:val="CodeBold"/>
          <w:rFonts w:ascii="TheSansMonoConNormal" w:hAnsi="TheSansMonoConNormal"/>
        </w:rPr>
        <w:t xml:space="preserve">… </w:t>
      </w:r>
      <w:del w:id="77" w:author="Kelvin Sung" w:date="2021-08-26T10:58:00Z">
        <w:r w:rsidRPr="00FF6D7D" w:rsidDel="00BD05DE">
          <w:rPr>
            <w:rStyle w:val="CodeBold"/>
            <w:rFonts w:ascii="TheSansMonoConNormal" w:hAnsi="TheSansMonoConNormal"/>
          </w:rPr>
          <w:delText xml:space="preserve">rest of the code is </w:delText>
        </w:r>
      </w:del>
      <w:r w:rsidRPr="00FF6D7D">
        <w:rPr>
          <w:rStyle w:val="CodeBold"/>
          <w:rFonts w:ascii="TheSansMonoConNormal" w:hAnsi="TheSansMonoConNormal"/>
        </w:rPr>
        <w:t xml:space="preserve">identical </w:t>
      </w:r>
      <w:ins w:id="78" w:author="Kelvin Sung" w:date="2021-08-26T10:58:00Z">
        <w:r w:rsidR="00BD05DE">
          <w:rPr>
            <w:rStyle w:val="CodeBold"/>
            <w:rFonts w:ascii="TheSansMonoConNormal" w:hAnsi="TheSansMonoConNormal"/>
          </w:rPr>
          <w:t xml:space="preserve">to previous code </w:t>
        </w:r>
      </w:ins>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lastRenderedPageBreak/>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ins w:id="79" w:author="Kelvin Sung" w:date="2021-08-26T11:02:00Z">
        <w:r w:rsidR="0091731F">
          <w:t>s</w:t>
        </w:r>
      </w:ins>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w:t>
      </w:r>
      <w:r w:rsidR="00B704BD">
        <w:lastRenderedPageBreak/>
        <w:t>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1B78ADBB"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del w:id="80" w:author="Kelvin Sung" w:date="2021-08-26T11:06:00Z">
        <w:r w:rsidRPr="00AB7062" w:rsidDel="0091731F">
          <w:delText xml:space="preserve">the </w:delText>
        </w:r>
      </w:del>
      <w:ins w:id="81" w:author="Kelvin Sung" w:date="2021-08-26T11:06:00Z">
        <w:r w:rsidR="0091731F">
          <w:t>a</w:t>
        </w:r>
        <w:r w:rsidR="0091731F" w:rsidRPr="00AB7062">
          <w:t xml:space="preserve"> </w:t>
        </w:r>
      </w:ins>
      <w:r w:rsidRPr="00AB7062">
        <w:t xml:space="preserve">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w:t>
      </w:r>
      <w:r w:rsidRPr="00933B1F">
        <w:lastRenderedPageBreak/>
        <w:t xml:space="preserve">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13D8BE80"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ins w:id="82" w:author="Jeb Pavleas" w:date="2021-09-05T06:27:00Z">
        <w:r w:rsidR="00AE2100">
          <w:t>ible</w:t>
        </w:r>
      </w:ins>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ins w:id="83" w:author="Jeb Pavleas" w:date="2021-09-05T06:28:00Z">
        <w:r w:rsidR="00AE2100">
          <w:t>s</w:t>
        </w:r>
      </w:ins>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84" w:name="_Hlk68920389"/>
      <w:r w:rsidRPr="005C1C1E">
        <w:rPr>
          <w:rStyle w:val="CodeInline"/>
        </w:rPr>
        <w:t>resource_map</w:t>
      </w:r>
      <w:bookmarkEnd w:id="84"/>
      <w:r w:rsidRPr="005C1C1E">
        <w:rPr>
          <w:rStyle w:val="CodeInline"/>
        </w:rPr>
        <w:t>.js</w:t>
      </w:r>
      <w:r w:rsidRPr="005C1C1E">
        <w:t xml:space="preserve">. </w:t>
      </w:r>
    </w:p>
    <w:p w14:paraId="4EC4B3D1" w14:textId="543637A0" w:rsidR="0004762D" w:rsidRDefault="0004762D" w:rsidP="005C1C1E">
      <w:pPr>
        <w:pStyle w:val="NumList"/>
        <w:rPr>
          <w:ins w:id="85" w:author="Kelvin Sung" w:date="2021-08-26T11:12:00Z"/>
        </w:rPr>
      </w:pPr>
      <w:ins w:id="86" w:author="Kelvin Sung" w:date="2021-08-26T11:12:00Z">
        <w:r>
          <w:t xml:space="preserve">Define </w:t>
        </w:r>
        <w:r w:rsidR="00DF15CC">
          <w:t xml:space="preserve">the </w:t>
        </w:r>
      </w:ins>
      <w:proofErr w:type="spellStart"/>
      <w:ins w:id="87" w:author="Kelvin Sung" w:date="2021-08-26T11:13:00Z">
        <w:r w:rsidR="00DF15CC" w:rsidRPr="00DF15CC">
          <w:rPr>
            <w:rStyle w:val="CodeInline"/>
            <w:rPrChange w:id="88" w:author="Kelvin Sung" w:date="2021-08-26T11:13:00Z">
              <w:rPr/>
            </w:rPrChange>
          </w:rPr>
          <w:t>MapEntry</w:t>
        </w:r>
        <w:proofErr w:type="spellEnd"/>
        <w:r w:rsidR="00DF15CC">
          <w:t xml:space="preserve"> class to support reference counting of loaded resources. </w:t>
        </w:r>
      </w:ins>
      <w:ins w:id="89" w:author="Kelvin Sung" w:date="2021-08-26T11:21:00Z">
        <w:r w:rsidR="008219AC">
          <w:t xml:space="preserve">Referencing is </w:t>
        </w:r>
      </w:ins>
      <w:ins w:id="90" w:author="Kelvin Sung" w:date="2021-08-26T11:23:00Z">
        <w:r w:rsidR="0089428E">
          <w:t xml:space="preserve">essential </w:t>
        </w:r>
      </w:ins>
      <w:ins w:id="91" w:author="Kelvin Sung" w:date="2021-08-26T11:21:00Z">
        <w:r w:rsidR="008219AC">
          <w:t xml:space="preserve">to avoid </w:t>
        </w:r>
      </w:ins>
      <w:ins w:id="92" w:author="Kelvin Sung" w:date="2021-08-26T11:22:00Z">
        <w:r w:rsidR="008219AC">
          <w:t xml:space="preserve">multiple </w:t>
        </w:r>
      </w:ins>
      <w:ins w:id="93" w:author="Kelvin Sung" w:date="2021-08-26T11:21:00Z">
        <w:r w:rsidR="008219AC">
          <w:t xml:space="preserve">loading </w:t>
        </w:r>
      </w:ins>
      <w:ins w:id="94" w:author="Kelvin Sung" w:date="2021-08-26T11:22:00Z">
        <w:r w:rsidR="008219AC">
          <w:t xml:space="preserve">or </w:t>
        </w:r>
        <w:r w:rsidR="00D04627">
          <w:t xml:space="preserve">premature </w:t>
        </w:r>
        <w:r w:rsidR="008219AC">
          <w:t xml:space="preserve">unloading of a </w:t>
        </w:r>
      </w:ins>
      <w:ins w:id="95" w:author="Kelvin Sung" w:date="2021-08-26T11:21:00Z">
        <w:r w:rsidR="008219AC">
          <w:t>resource</w:t>
        </w:r>
      </w:ins>
      <w:ins w:id="96" w:author="Kelvin Sung" w:date="2021-08-26T11:22:00Z">
        <w:r w:rsidR="00D04627">
          <w:t>.</w:t>
        </w:r>
      </w:ins>
    </w:p>
    <w:p w14:paraId="6E43EAB6" w14:textId="77777777" w:rsidR="00DF15CC" w:rsidRDefault="00DF15CC">
      <w:pPr>
        <w:pStyle w:val="Code"/>
        <w:rPr>
          <w:ins w:id="97" w:author="Kelvin Sung" w:date="2021-08-26T11:12:00Z"/>
        </w:rPr>
        <w:pPrChange w:id="98" w:author="Kelvin Sung" w:date="2021-08-26T11:12:00Z">
          <w:pPr>
            <w:pStyle w:val="NumList"/>
          </w:pPr>
        </w:pPrChange>
      </w:pPr>
      <w:ins w:id="99" w:author="Kelvin Sung" w:date="2021-08-26T11:12:00Z">
        <w:r>
          <w:t>class MapEntry {</w:t>
        </w:r>
      </w:ins>
    </w:p>
    <w:p w14:paraId="3E902C86" w14:textId="77777777" w:rsidR="00DF15CC" w:rsidRDefault="00DF15CC">
      <w:pPr>
        <w:pStyle w:val="Code"/>
        <w:rPr>
          <w:ins w:id="100" w:author="Kelvin Sung" w:date="2021-08-26T11:12:00Z"/>
        </w:rPr>
        <w:pPrChange w:id="101" w:author="Kelvin Sung" w:date="2021-08-26T11:12:00Z">
          <w:pPr>
            <w:pStyle w:val="NumList"/>
          </w:pPr>
        </w:pPrChange>
      </w:pPr>
      <w:ins w:id="102" w:author="Kelvin Sung" w:date="2021-08-26T11:12:00Z">
        <w:r>
          <w:t xml:space="preserve">    constructor(data) {</w:t>
        </w:r>
      </w:ins>
    </w:p>
    <w:p w14:paraId="3C08D371" w14:textId="77777777" w:rsidR="00DF15CC" w:rsidRDefault="00DF15CC">
      <w:pPr>
        <w:pStyle w:val="Code"/>
        <w:rPr>
          <w:ins w:id="103" w:author="Kelvin Sung" w:date="2021-08-26T11:12:00Z"/>
        </w:rPr>
        <w:pPrChange w:id="104" w:author="Kelvin Sung" w:date="2021-08-26T11:12:00Z">
          <w:pPr>
            <w:pStyle w:val="NumList"/>
          </w:pPr>
        </w:pPrChange>
      </w:pPr>
      <w:ins w:id="105" w:author="Kelvin Sung" w:date="2021-08-26T11:12:00Z">
        <w:r>
          <w:t xml:space="preserve">        this.mData = data;</w:t>
        </w:r>
      </w:ins>
    </w:p>
    <w:p w14:paraId="39A469D2" w14:textId="77777777" w:rsidR="00DF15CC" w:rsidRDefault="00DF15CC">
      <w:pPr>
        <w:pStyle w:val="Code"/>
        <w:rPr>
          <w:ins w:id="106" w:author="Kelvin Sung" w:date="2021-08-26T11:12:00Z"/>
        </w:rPr>
        <w:pPrChange w:id="107" w:author="Kelvin Sung" w:date="2021-08-26T11:12:00Z">
          <w:pPr>
            <w:pStyle w:val="NumList"/>
          </w:pPr>
        </w:pPrChange>
      </w:pPr>
      <w:ins w:id="108" w:author="Kelvin Sung" w:date="2021-08-26T11:12:00Z">
        <w:r>
          <w:t xml:space="preserve">        this.mRefCount = 1;</w:t>
        </w:r>
      </w:ins>
    </w:p>
    <w:p w14:paraId="737C79F9" w14:textId="77777777" w:rsidR="00DF15CC" w:rsidRDefault="00DF15CC">
      <w:pPr>
        <w:pStyle w:val="Code"/>
        <w:rPr>
          <w:ins w:id="109" w:author="Kelvin Sung" w:date="2021-08-26T11:12:00Z"/>
        </w:rPr>
        <w:pPrChange w:id="110" w:author="Kelvin Sung" w:date="2021-08-26T11:12:00Z">
          <w:pPr>
            <w:pStyle w:val="NumList"/>
          </w:pPr>
        </w:pPrChange>
      </w:pPr>
      <w:ins w:id="111" w:author="Kelvin Sung" w:date="2021-08-26T11:12:00Z">
        <w:r>
          <w:t xml:space="preserve">    }</w:t>
        </w:r>
      </w:ins>
    </w:p>
    <w:p w14:paraId="096039C0" w14:textId="77777777" w:rsidR="00DF15CC" w:rsidRDefault="00DF15CC">
      <w:pPr>
        <w:pStyle w:val="Code"/>
        <w:rPr>
          <w:ins w:id="112" w:author="Kelvin Sung" w:date="2021-08-26T11:12:00Z"/>
        </w:rPr>
        <w:pPrChange w:id="113" w:author="Kelvin Sung" w:date="2021-08-26T11:12:00Z">
          <w:pPr>
            <w:pStyle w:val="NumList"/>
          </w:pPr>
        </w:pPrChange>
      </w:pPr>
      <w:ins w:id="114" w:author="Kelvin Sung" w:date="2021-08-26T11:12:00Z">
        <w:r>
          <w:t xml:space="preserve">    decRef() { this.mRefCount--; }</w:t>
        </w:r>
      </w:ins>
    </w:p>
    <w:p w14:paraId="4B942AA1" w14:textId="77777777" w:rsidR="00DF15CC" w:rsidRDefault="00DF15CC">
      <w:pPr>
        <w:pStyle w:val="Code"/>
        <w:rPr>
          <w:ins w:id="115" w:author="Kelvin Sung" w:date="2021-08-26T11:12:00Z"/>
        </w:rPr>
        <w:pPrChange w:id="116" w:author="Kelvin Sung" w:date="2021-08-26T11:12:00Z">
          <w:pPr>
            <w:pStyle w:val="NumList"/>
          </w:pPr>
        </w:pPrChange>
      </w:pPr>
      <w:ins w:id="117" w:author="Kelvin Sung" w:date="2021-08-26T11:12:00Z">
        <w:r>
          <w:t xml:space="preserve">    incRef() { this. mRefCount++; }</w:t>
        </w:r>
      </w:ins>
    </w:p>
    <w:p w14:paraId="0E343EF4" w14:textId="77777777" w:rsidR="00DF15CC" w:rsidRDefault="00DF15CC">
      <w:pPr>
        <w:pStyle w:val="Code"/>
        <w:rPr>
          <w:ins w:id="118" w:author="Kelvin Sung" w:date="2021-08-26T11:12:00Z"/>
        </w:rPr>
        <w:pPrChange w:id="119" w:author="Kelvin Sung" w:date="2021-08-26T11:12:00Z">
          <w:pPr>
            <w:pStyle w:val="NumList"/>
          </w:pPr>
        </w:pPrChange>
      </w:pPr>
    </w:p>
    <w:p w14:paraId="055FCFAA" w14:textId="77777777" w:rsidR="00DF15CC" w:rsidRDefault="00DF15CC">
      <w:pPr>
        <w:pStyle w:val="Code"/>
        <w:rPr>
          <w:ins w:id="120" w:author="Kelvin Sung" w:date="2021-08-26T11:12:00Z"/>
        </w:rPr>
        <w:pPrChange w:id="121" w:author="Kelvin Sung" w:date="2021-08-26T11:12:00Z">
          <w:pPr>
            <w:pStyle w:val="NumList"/>
          </w:pPr>
        </w:pPrChange>
      </w:pPr>
      <w:ins w:id="122" w:author="Kelvin Sung" w:date="2021-08-26T11:12:00Z">
        <w:r>
          <w:t xml:space="preserve">    set(data) { this.mData = data;}</w:t>
        </w:r>
      </w:ins>
    </w:p>
    <w:p w14:paraId="47AE6900" w14:textId="77777777" w:rsidR="00DF15CC" w:rsidRDefault="00DF15CC">
      <w:pPr>
        <w:pStyle w:val="Code"/>
        <w:rPr>
          <w:ins w:id="123" w:author="Kelvin Sung" w:date="2021-08-26T11:12:00Z"/>
        </w:rPr>
        <w:pPrChange w:id="124" w:author="Kelvin Sung" w:date="2021-08-26T11:12:00Z">
          <w:pPr>
            <w:pStyle w:val="NumList"/>
          </w:pPr>
        </w:pPrChange>
      </w:pPr>
      <w:ins w:id="125" w:author="Kelvin Sung" w:date="2021-08-26T11:12:00Z">
        <w:r>
          <w:t xml:space="preserve">    data() { return this.mData; }</w:t>
        </w:r>
      </w:ins>
    </w:p>
    <w:p w14:paraId="08FF0057" w14:textId="77777777" w:rsidR="00DF15CC" w:rsidRDefault="00DF15CC">
      <w:pPr>
        <w:pStyle w:val="Code"/>
        <w:rPr>
          <w:ins w:id="126" w:author="Kelvin Sung" w:date="2021-08-26T11:12:00Z"/>
        </w:rPr>
        <w:pPrChange w:id="127" w:author="Kelvin Sung" w:date="2021-08-26T11:12:00Z">
          <w:pPr>
            <w:pStyle w:val="NumList"/>
          </w:pPr>
        </w:pPrChange>
      </w:pPr>
    </w:p>
    <w:p w14:paraId="39BCCD31" w14:textId="77777777" w:rsidR="00DF15CC" w:rsidRDefault="00DF15CC">
      <w:pPr>
        <w:pStyle w:val="Code"/>
        <w:rPr>
          <w:ins w:id="128" w:author="Kelvin Sung" w:date="2021-08-26T11:12:00Z"/>
        </w:rPr>
        <w:pPrChange w:id="129" w:author="Kelvin Sung" w:date="2021-08-26T11:12:00Z">
          <w:pPr>
            <w:pStyle w:val="NumList"/>
          </w:pPr>
        </w:pPrChange>
      </w:pPr>
      <w:ins w:id="130" w:author="Kelvin Sung" w:date="2021-08-26T11:12:00Z">
        <w:r>
          <w:t xml:space="preserve">    canRemove() { return (this.mRefCount == 0); }</w:t>
        </w:r>
      </w:ins>
    </w:p>
    <w:p w14:paraId="7BCD6959" w14:textId="1B18A480" w:rsidR="00DF15CC" w:rsidRDefault="00DF15CC">
      <w:pPr>
        <w:pStyle w:val="Code"/>
        <w:rPr>
          <w:ins w:id="131" w:author="Kelvin Sung" w:date="2021-08-26T11:12:00Z"/>
        </w:rPr>
        <w:pPrChange w:id="132" w:author="Kelvin Sung" w:date="2021-08-26T11:12:00Z">
          <w:pPr>
            <w:pStyle w:val="NumList"/>
          </w:pPr>
        </w:pPrChange>
      </w:pPr>
      <w:ins w:id="133" w:author="Kelvin Sung" w:date="2021-08-26T11:12:00Z">
        <w:r>
          <w:t>}</w:t>
        </w:r>
      </w:ins>
    </w:p>
    <w:p w14:paraId="6572706B" w14:textId="577F6EA6" w:rsidR="0002052E" w:rsidRDefault="00F91610" w:rsidP="005C1C1E">
      <w:pPr>
        <w:pStyle w:val="NumList"/>
      </w:pPr>
      <w:r>
        <w:lastRenderedPageBreak/>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25923241" w:rsidR="005C1C1E" w:rsidDel="00B93DF2" w:rsidRDefault="005C1C1E" w:rsidP="005C1C1E">
      <w:pPr>
        <w:pStyle w:val="Code"/>
        <w:rPr>
          <w:del w:id="134" w:author="Kelvin Sung" w:date="2021-08-26T11:27:00Z"/>
        </w:rPr>
      </w:pPr>
      <w:del w:id="135" w:author="Kelvin Sung" w:date="2021-08-26T11:27:00Z">
        <w:r w:rsidDel="00B93DF2">
          <w:delText>"use strict"</w:delText>
        </w:r>
      </w:del>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pPr>
        <w:pStyle w:val="NumList"/>
        <w:rPr>
          <w:ins w:id="136" w:author="Kelvin Sung" w:date="2021-08-26T11:36:00Z"/>
        </w:rPr>
        <w:pPrChange w:id="137" w:author="Kelvin Sung" w:date="2021-08-26T11:36:00Z">
          <w:pPr>
            <w:pStyle w:val="NumList"/>
            <w:numPr>
              <w:numId w:val="35"/>
            </w:numPr>
          </w:pPr>
        </w:pPrChange>
      </w:pPr>
      <w:r>
        <w:t xml:space="preserve">Define </w:t>
      </w:r>
      <w:ins w:id="138" w:author="Kelvin Sung" w:date="2021-08-26T11:36:00Z">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ins>
    </w:p>
    <w:p w14:paraId="138896A4" w14:textId="77777777" w:rsidR="003508C7" w:rsidRDefault="003508C7" w:rsidP="003508C7">
      <w:pPr>
        <w:pStyle w:val="Code"/>
        <w:rPr>
          <w:ins w:id="139" w:author="Kelvin Sung" w:date="2021-08-26T11:36:00Z"/>
        </w:rPr>
      </w:pPr>
      <w:ins w:id="140" w:author="Kelvin Sung" w:date="2021-08-26T11:36:00Z">
        <w:r>
          <w:t>function has(path) { return mMap.has(path) }</w:t>
        </w:r>
      </w:ins>
    </w:p>
    <w:p w14:paraId="7A07D95B" w14:textId="77777777" w:rsidR="003508C7" w:rsidRDefault="003508C7" w:rsidP="003508C7">
      <w:pPr>
        <w:pStyle w:val="Code"/>
        <w:rPr>
          <w:ins w:id="141" w:author="Kelvin Sung" w:date="2021-08-26T11:36:00Z"/>
        </w:rPr>
      </w:pPr>
      <w:ins w:id="142" w:author="Kelvin Sung" w:date="2021-08-26T11:36:00Z">
        <w:r>
          <w:t>function get(path) {</w:t>
        </w:r>
      </w:ins>
    </w:p>
    <w:p w14:paraId="1A2A78B7" w14:textId="77777777" w:rsidR="003508C7" w:rsidRDefault="003508C7" w:rsidP="003508C7">
      <w:pPr>
        <w:pStyle w:val="Code"/>
        <w:rPr>
          <w:ins w:id="143" w:author="Kelvin Sung" w:date="2021-08-26T11:36:00Z"/>
        </w:rPr>
      </w:pPr>
      <w:ins w:id="144" w:author="Kelvin Sung" w:date="2021-08-26T11:36:00Z">
        <w:r>
          <w:t xml:space="preserve">    if (!has(path)) {</w:t>
        </w:r>
      </w:ins>
    </w:p>
    <w:p w14:paraId="6A65B34F" w14:textId="77777777" w:rsidR="003508C7" w:rsidRDefault="003508C7" w:rsidP="003508C7">
      <w:pPr>
        <w:pStyle w:val="Code"/>
        <w:rPr>
          <w:ins w:id="145" w:author="Kelvin Sung" w:date="2021-08-26T11:36:00Z"/>
        </w:rPr>
      </w:pPr>
      <w:ins w:id="146" w:author="Kelvin Sung" w:date="2021-08-26T11:36:00Z">
        <w:r>
          <w:t xml:space="preserve">        throw new Error("Error [" + path + "]: not loaded");</w:t>
        </w:r>
      </w:ins>
    </w:p>
    <w:p w14:paraId="5A9CCBB1" w14:textId="77777777" w:rsidR="003508C7" w:rsidRDefault="003508C7" w:rsidP="003508C7">
      <w:pPr>
        <w:pStyle w:val="Code"/>
        <w:rPr>
          <w:ins w:id="147" w:author="Kelvin Sung" w:date="2021-08-26T11:36:00Z"/>
        </w:rPr>
      </w:pPr>
      <w:ins w:id="148" w:author="Kelvin Sung" w:date="2021-08-26T11:36:00Z">
        <w:r>
          <w:t xml:space="preserve">    }</w:t>
        </w:r>
      </w:ins>
    </w:p>
    <w:p w14:paraId="4C3F3804" w14:textId="77777777" w:rsidR="003508C7" w:rsidRDefault="003508C7" w:rsidP="003508C7">
      <w:pPr>
        <w:pStyle w:val="Code"/>
        <w:rPr>
          <w:ins w:id="149" w:author="Kelvin Sung" w:date="2021-08-26T11:36:00Z"/>
        </w:rPr>
      </w:pPr>
      <w:ins w:id="150" w:author="Kelvin Sung" w:date="2021-08-26T11:36:00Z">
        <w:r>
          <w:t xml:space="preserve">    return mMap.get(path).data();</w:t>
        </w:r>
      </w:ins>
    </w:p>
    <w:p w14:paraId="3054CED1" w14:textId="77777777" w:rsidR="003508C7" w:rsidRDefault="003508C7" w:rsidP="003508C7">
      <w:pPr>
        <w:pStyle w:val="Code"/>
        <w:rPr>
          <w:ins w:id="151" w:author="Kelvin Sung" w:date="2021-08-26T11:36:00Z"/>
        </w:rPr>
      </w:pPr>
      <w:ins w:id="152" w:author="Kelvin Sung" w:date="2021-08-26T11:36:00Z">
        <w:r>
          <w:t>}</w:t>
        </w:r>
      </w:ins>
    </w:p>
    <w:p w14:paraId="348C129F" w14:textId="408EE7D7" w:rsidR="003508C7" w:rsidRDefault="003508C7">
      <w:pPr>
        <w:pStyle w:val="Code"/>
        <w:rPr>
          <w:ins w:id="153" w:author="Kelvin Sung" w:date="2021-08-26T11:35:00Z"/>
        </w:rPr>
        <w:pPrChange w:id="154" w:author="Kelvin Sung" w:date="2021-08-26T11:36:00Z">
          <w:pPr>
            <w:pStyle w:val="NumList"/>
          </w:pPr>
        </w:pPrChange>
      </w:pPr>
      <w:ins w:id="155" w:author="Kelvin Sung" w:date="2021-08-26T11:36:00Z">
        <w:r>
          <w:t>function set(key, value) { mMap.get(key).set(value); }</w:t>
        </w:r>
      </w:ins>
    </w:p>
    <w:p w14:paraId="525B7FFB" w14:textId="54CF9B57" w:rsidR="005C1C1E" w:rsidDel="003508C7" w:rsidRDefault="003508C7">
      <w:pPr>
        <w:pStyle w:val="NumList"/>
        <w:rPr>
          <w:del w:id="156" w:author="Kelvin Sung" w:date="2021-08-26T11:35:00Z"/>
        </w:rPr>
      </w:pPr>
      <w:ins w:id="157" w:author="Kelvin Sung" w:date="2021-08-26T11:35:00Z">
        <w:r>
          <w:lastRenderedPageBreak/>
          <w:t xml:space="preserve">Define </w:t>
        </w:r>
      </w:ins>
      <w:ins w:id="158" w:author="Kelvin Sung" w:date="2021-08-26T11:38:00Z">
        <w:r>
          <w:t>functions to indicate</w:t>
        </w:r>
      </w:ins>
      <w:ins w:id="159" w:author="Jeb Pavleas" w:date="2021-09-05T06:30:00Z">
        <w:r w:rsidR="00AE2100">
          <w:t xml:space="preserve"> that</w:t>
        </w:r>
      </w:ins>
      <w:ins w:id="160" w:author="Kelvin Sung" w:date="2021-08-26T11:38:00Z">
        <w:r>
          <w:t xml:space="preserve"> loading </w:t>
        </w:r>
      </w:ins>
      <w:ins w:id="161" w:author="Jeb Pavleas" w:date="2021-09-05T06:31:00Z">
        <w:r w:rsidR="00AE2100">
          <w:t xml:space="preserve">has been </w:t>
        </w:r>
      </w:ins>
      <w:ins w:id="162" w:author="Kelvin Sung" w:date="2021-08-26T11:38:00Z">
        <w:r>
          <w:t>request</w:t>
        </w:r>
      </w:ins>
      <w:ins w:id="163" w:author="Jeb Pavleas" w:date="2021-09-05T06:31:00Z">
        <w:r w:rsidR="00AE2100">
          <w:t>ed</w:t>
        </w:r>
      </w:ins>
      <w:ins w:id="164" w:author="Kelvin Sung" w:date="2021-08-26T11:38:00Z">
        <w:r>
          <w:t xml:space="preserve"> </w:t>
        </w:r>
        <w:del w:id="165" w:author="Jeb Pavleas" w:date="2021-09-05T06:31:00Z">
          <w:r w:rsidDel="00AE2100">
            <w:delText>has been issued</w:delText>
          </w:r>
        </w:del>
        <w:r>
          <w:t xml:space="preserve">, </w:t>
        </w:r>
      </w:ins>
      <w:ins w:id="166" w:author="Jeb Pavleas" w:date="2021-09-05T06:32:00Z">
        <w:r w:rsidR="003D45FA">
          <w:t xml:space="preserve">an </w:t>
        </w:r>
      </w:ins>
      <w:ins w:id="167" w:author="Kelvin Sung" w:date="2021-08-26T11:38:00Z">
        <w:r>
          <w:t xml:space="preserve">increase </w:t>
        </w:r>
      </w:ins>
      <w:ins w:id="168" w:author="Jeb Pavleas" w:date="2021-09-05T06:31:00Z">
        <w:r w:rsidR="00AE2100">
          <w:t xml:space="preserve">to the </w:t>
        </w:r>
      </w:ins>
      <w:ins w:id="169" w:author="Kelvin Sung" w:date="2021-08-26T11:41:00Z">
        <w:r>
          <w:t xml:space="preserve">loaded resource </w:t>
        </w:r>
      </w:ins>
      <w:ins w:id="170" w:author="Kelvin Sung" w:date="2021-08-26T11:38:00Z">
        <w:r>
          <w:t>reference count</w:t>
        </w:r>
      </w:ins>
      <w:ins w:id="171" w:author="Jeb Pavleas" w:date="2021-09-05T06:32:00Z">
        <w:r w:rsidR="003D45FA">
          <w:t xml:space="preserve"> has been tracked</w:t>
        </w:r>
      </w:ins>
      <w:ins w:id="172" w:author="Kelvin Sung" w:date="2021-08-26T11:38:00Z">
        <w:r>
          <w:t xml:space="preserve">, and </w:t>
        </w:r>
      </w:ins>
      <w:ins w:id="173" w:author="Jeb Pavleas" w:date="2021-09-05T06:33:00Z">
        <w:r w:rsidR="003D45FA">
          <w:t xml:space="preserve">proper </w:t>
        </w:r>
      </w:ins>
      <w:ins w:id="174" w:author="Kelvin Sung" w:date="2021-08-26T11:38:00Z">
        <w:r>
          <w:t>unload</w:t>
        </w:r>
      </w:ins>
      <w:ins w:id="175" w:author="Jeb Pavleas" w:date="2021-09-05T06:33:00Z">
        <w:r w:rsidR="003D45FA">
          <w:t>ing of</w:t>
        </w:r>
      </w:ins>
      <w:ins w:id="176" w:author="Kelvin Sung" w:date="2021-08-26T11:38:00Z">
        <w:r>
          <w:t xml:space="preserve"> a resource</w:t>
        </w:r>
      </w:ins>
      <w:ins w:id="177" w:author="Jeb Pavleas" w:date="2021-09-05T06:33:00Z">
        <w:r w:rsidR="003D45FA">
          <w:t xml:space="preserve"> has been issued</w:t>
        </w:r>
      </w:ins>
      <w:ins w:id="178" w:author="Kelvin Sung" w:date="2021-08-26T11:38:00Z">
        <w:r>
          <w:t>.</w:t>
        </w:r>
      </w:ins>
      <w:ins w:id="179" w:author="Kelvin Sung" w:date="2021-08-26T11:39:00Z">
        <w:r>
          <w:t xml:space="preserve"> Due to the asynchronous nature of the loading operation, </w:t>
        </w:r>
      </w:ins>
      <w:ins w:id="180" w:author="Kelvin Sung" w:date="2021-08-26T11:40:00Z">
        <w:r>
          <w:t xml:space="preserve">a load request will result in an empty </w:t>
        </w:r>
        <w:proofErr w:type="spellStart"/>
        <w:r w:rsidRPr="003508C7">
          <w:rPr>
            <w:rStyle w:val="CodeInline"/>
            <w:rPrChange w:id="181" w:author="Kelvin Sung" w:date="2021-08-26T11:42:00Z">
              <w:rPr/>
            </w:rPrChange>
          </w:rPr>
          <w:t>MapEntry</w:t>
        </w:r>
        <w:proofErr w:type="spellEnd"/>
        <w:r>
          <w:t xml:space="preserve"> which will be updated when the load operation is </w:t>
        </w:r>
      </w:ins>
      <w:ins w:id="182" w:author="Kelvin Sung" w:date="2021-08-26T11:41:00Z">
        <w:r>
          <w:t xml:space="preserve">completed sometime in the future. </w:t>
        </w:r>
      </w:ins>
      <w:ins w:id="183" w:author="Kelvin Sung" w:date="2021-08-26T11:42:00Z">
        <w:r w:rsidR="00752659">
          <w:t xml:space="preserve">Note that each unload request will decrease the reference count and may or may not result in the </w:t>
        </w:r>
      </w:ins>
      <w:ins w:id="184" w:author="Kelvin Sung" w:date="2021-08-26T11:43:00Z">
        <w:r w:rsidR="00752659">
          <w:t>resource being unloaded.</w:t>
        </w:r>
      </w:ins>
      <w:del w:id="185" w:author="Kelvin Sung" w:date="2021-08-26T11:35:00Z">
        <w:r w:rsidR="0019227E" w:rsidDel="003508C7">
          <w:delText>functions</w:delText>
        </w:r>
        <w:r w:rsidR="00AF193F" w:rsidDel="003508C7">
          <w:delText xml:space="preserve"> for querying the existence</w:delText>
        </w:r>
        <w:r w:rsidR="00112625" w:rsidDel="003508C7">
          <w:delText xml:space="preserve"> of</w:delText>
        </w:r>
        <w:r w:rsidR="00095BF1" w:rsidDel="003508C7">
          <w:delText xml:space="preserve">, </w:delText>
        </w:r>
        <w:r w:rsidR="00AF193F" w:rsidDel="003508C7">
          <w:delText>retrieving</w:delText>
        </w:r>
        <w:r w:rsidR="00095BF1" w:rsidDel="003508C7">
          <w:delText>, setting</w:delText>
        </w:r>
      </w:del>
      <w:del w:id="186" w:author="Kelvin Sung" w:date="2021-08-26T11:34:00Z">
        <w:r w:rsidR="00112625" w:rsidDel="003508C7">
          <w:delText>, and deleting</w:delText>
        </w:r>
      </w:del>
      <w:del w:id="187" w:author="Kelvin Sung" w:date="2021-08-26T11:35:00Z">
        <w:r w:rsidR="00AF193F" w:rsidDel="003508C7">
          <w:delText xml:space="preserve"> a resource.</w:delText>
        </w:r>
        <w:r w:rsidR="002E1BDD" w:rsidDel="003508C7">
          <w:delText xml:space="preserve"> Notice that as suggested by the variable name</w:delText>
        </w:r>
        <w:r w:rsidR="00AF540A" w:rsidDel="003508C7">
          <w:delText xml:space="preserve"> of the parameter</w:delText>
        </w:r>
        <w:r w:rsidR="002E1BDD" w:rsidDel="003508C7">
          <w:delText xml:space="preserve">, </w:delText>
        </w:r>
        <w:r w:rsidR="002E1BDD" w:rsidRPr="0010691D" w:rsidDel="003508C7">
          <w:rPr>
            <w:rStyle w:val="CodeInline"/>
          </w:rPr>
          <w:delText>path</w:delText>
        </w:r>
        <w:r w:rsidR="002E1BDD" w:rsidDel="003508C7">
          <w:delText xml:space="preserve">, it is expected that the full path to the external resource file </w:delText>
        </w:r>
        <w:r w:rsidR="00AF540A" w:rsidDel="003508C7">
          <w:delText xml:space="preserve">will </w:delText>
        </w:r>
        <w:r w:rsidR="002E1BDD" w:rsidDel="003508C7">
          <w:delText xml:space="preserve">be used as the key for accessing the </w:delText>
        </w:r>
        <w:r w:rsidR="00AF540A" w:rsidDel="003508C7">
          <w:delText xml:space="preserve">corresponding </w:delText>
        </w:r>
        <w:r w:rsidR="002E1BDD" w:rsidDel="003508C7">
          <w:delText>resource.</w:delText>
        </w:r>
        <w:r w:rsidR="00AF540A" w:rsidDel="003508C7">
          <w:delText xml:space="preserve"> For example, using the path to the </w:delText>
        </w:r>
        <w:r w:rsidR="00AF540A" w:rsidRPr="0010691D" w:rsidDel="003508C7">
          <w:rPr>
            <w:rStyle w:val="CodeInline"/>
          </w:rPr>
          <w:delText>src/glsl</w:delText>
        </w:r>
        <w:r w:rsidR="00AF540A" w:rsidDel="003508C7">
          <w:rPr>
            <w:rStyle w:val="CodeInline"/>
          </w:rPr>
          <w:delText>_shaders</w:delText>
        </w:r>
        <w:r w:rsidR="00AF540A" w:rsidRPr="0010691D" w:rsidDel="003508C7">
          <w:rPr>
            <w:rStyle w:val="CodeInline"/>
          </w:rPr>
          <w:delText>/simple_vs.glsl</w:delText>
        </w:r>
        <w:r w:rsidR="00AF540A" w:rsidDel="003508C7">
          <w:delText xml:space="preserve"> file as the key for accessing the content of the file.</w:delText>
        </w:r>
      </w:del>
    </w:p>
    <w:p w14:paraId="1B499A66" w14:textId="4621488D" w:rsidR="005C1C1E" w:rsidDel="003508C7" w:rsidRDefault="005C1C1E">
      <w:pPr>
        <w:pStyle w:val="NumList"/>
        <w:rPr>
          <w:del w:id="188" w:author="Kelvin Sung" w:date="2021-08-26T11:35:00Z"/>
        </w:rPr>
        <w:pPrChange w:id="189" w:author="Kelvin Sung" w:date="2021-08-26T11:35:00Z">
          <w:pPr>
            <w:pStyle w:val="Code"/>
          </w:pPr>
        </w:pPrChange>
      </w:pPr>
      <w:del w:id="190" w:author="Kelvin Sung" w:date="2021-08-26T11:35:00Z">
        <w:r w:rsidDel="003508C7">
          <w:delText>function has(path) { return mMap.has(path) }</w:delText>
        </w:r>
      </w:del>
    </w:p>
    <w:p w14:paraId="2A617EE2" w14:textId="05E91D5F" w:rsidR="005C1C1E" w:rsidDel="003508C7" w:rsidRDefault="005C1C1E">
      <w:pPr>
        <w:pStyle w:val="NumList"/>
        <w:rPr>
          <w:del w:id="191" w:author="Kelvin Sung" w:date="2021-08-26T11:35:00Z"/>
        </w:rPr>
        <w:pPrChange w:id="192" w:author="Kelvin Sung" w:date="2021-08-26T11:35:00Z">
          <w:pPr>
            <w:pStyle w:val="Code"/>
          </w:pPr>
        </w:pPrChange>
      </w:pPr>
      <w:del w:id="193" w:author="Kelvin Sung" w:date="2021-08-26T11:35:00Z">
        <w:r w:rsidDel="003508C7">
          <w:delText>function get(path) {</w:delText>
        </w:r>
      </w:del>
    </w:p>
    <w:p w14:paraId="794D6C2E" w14:textId="5B187850" w:rsidR="005C1C1E" w:rsidDel="003508C7" w:rsidRDefault="005C1C1E">
      <w:pPr>
        <w:pStyle w:val="NumList"/>
        <w:rPr>
          <w:del w:id="194" w:author="Kelvin Sung" w:date="2021-08-26T11:35:00Z"/>
        </w:rPr>
        <w:pPrChange w:id="195" w:author="Kelvin Sung" w:date="2021-08-26T11:35:00Z">
          <w:pPr>
            <w:pStyle w:val="Code"/>
          </w:pPr>
        </w:pPrChange>
      </w:pPr>
      <w:del w:id="196" w:author="Kelvin Sung" w:date="2021-08-26T11:35:00Z">
        <w:r w:rsidDel="003508C7">
          <w:delText xml:space="preserve">    if (!has(path)) {</w:delText>
        </w:r>
      </w:del>
    </w:p>
    <w:p w14:paraId="2A3C16E0" w14:textId="54CC74BF" w:rsidR="005C1C1E" w:rsidDel="003508C7" w:rsidRDefault="005C1C1E">
      <w:pPr>
        <w:pStyle w:val="NumList"/>
        <w:rPr>
          <w:del w:id="197" w:author="Kelvin Sung" w:date="2021-08-26T11:35:00Z"/>
        </w:rPr>
        <w:pPrChange w:id="198" w:author="Kelvin Sung" w:date="2021-08-26T11:35:00Z">
          <w:pPr>
            <w:pStyle w:val="Code"/>
          </w:pPr>
        </w:pPrChange>
      </w:pPr>
      <w:del w:id="199" w:author="Kelvin Sung" w:date="2021-08-26T11:35:00Z">
        <w:r w:rsidDel="003508C7">
          <w:delText xml:space="preserve">        throw new Error("Error [" + path + "]: not loaded");</w:delText>
        </w:r>
      </w:del>
    </w:p>
    <w:p w14:paraId="5E465415" w14:textId="42A79B81" w:rsidR="005C1C1E" w:rsidDel="003508C7" w:rsidRDefault="005C1C1E">
      <w:pPr>
        <w:pStyle w:val="NumList"/>
        <w:rPr>
          <w:del w:id="200" w:author="Kelvin Sung" w:date="2021-08-26T11:35:00Z"/>
        </w:rPr>
        <w:pPrChange w:id="201" w:author="Kelvin Sung" w:date="2021-08-26T11:35:00Z">
          <w:pPr>
            <w:pStyle w:val="Code"/>
          </w:pPr>
        </w:pPrChange>
      </w:pPr>
      <w:del w:id="202" w:author="Kelvin Sung" w:date="2021-08-26T11:35:00Z">
        <w:r w:rsidDel="003508C7">
          <w:delText xml:space="preserve">    }</w:delText>
        </w:r>
      </w:del>
    </w:p>
    <w:p w14:paraId="4B14991F" w14:textId="193B6912" w:rsidR="005C1C1E" w:rsidDel="003508C7" w:rsidRDefault="005C1C1E">
      <w:pPr>
        <w:pStyle w:val="NumList"/>
        <w:rPr>
          <w:del w:id="203" w:author="Kelvin Sung" w:date="2021-08-26T11:35:00Z"/>
        </w:rPr>
        <w:pPrChange w:id="204" w:author="Kelvin Sung" w:date="2021-08-26T11:35:00Z">
          <w:pPr>
            <w:pStyle w:val="Code"/>
          </w:pPr>
        </w:pPrChange>
      </w:pPr>
      <w:del w:id="205" w:author="Kelvin Sung" w:date="2021-08-26T11:35:00Z">
        <w:r w:rsidDel="003508C7">
          <w:delText xml:space="preserve">    return mMap.get(path);</w:delText>
        </w:r>
      </w:del>
    </w:p>
    <w:p w14:paraId="70431EE3" w14:textId="173AA7A4" w:rsidR="005C1C1E" w:rsidDel="003508C7" w:rsidRDefault="005C1C1E">
      <w:pPr>
        <w:pStyle w:val="NumList"/>
        <w:rPr>
          <w:del w:id="206" w:author="Kelvin Sung" w:date="2021-08-26T11:35:00Z"/>
        </w:rPr>
        <w:pPrChange w:id="207" w:author="Kelvin Sung" w:date="2021-08-26T11:35:00Z">
          <w:pPr>
            <w:pStyle w:val="Code"/>
          </w:pPr>
        </w:pPrChange>
      </w:pPr>
      <w:del w:id="208" w:author="Kelvin Sung" w:date="2021-08-26T11:35:00Z">
        <w:r w:rsidDel="003508C7">
          <w:delText>}</w:delText>
        </w:r>
      </w:del>
    </w:p>
    <w:p w14:paraId="690075E2" w14:textId="4B8FC7EB" w:rsidR="00095BF1" w:rsidRDefault="00095BF1">
      <w:pPr>
        <w:pStyle w:val="NumList"/>
        <w:pPrChange w:id="209" w:author="Kelvin Sung" w:date="2021-08-26T11:35:00Z">
          <w:pPr>
            <w:pStyle w:val="Code"/>
          </w:pPr>
        </w:pPrChange>
      </w:pPr>
      <w:del w:id="210" w:author="Kelvin Sung" w:date="2021-08-26T11:35:00Z">
        <w:r w:rsidDel="003508C7">
          <w:delText>function set(key, value) { mMap.set(</w:delText>
        </w:r>
      </w:del>
      <w:del w:id="211" w:author="Kelvin Sung" w:date="2021-08-26T11:28:00Z">
        <w:r w:rsidDel="00C84F2E">
          <w:delText xml:space="preserve">key, </w:delText>
        </w:r>
      </w:del>
      <w:del w:id="212" w:author="Kelvin Sung" w:date="2021-08-26T11:35:00Z">
        <w:r w:rsidDel="003508C7">
          <w:delText>value); }</w:delText>
        </w:r>
      </w:del>
    </w:p>
    <w:p w14:paraId="18F818B5" w14:textId="77777777" w:rsidR="003508C7" w:rsidRDefault="003508C7" w:rsidP="003508C7">
      <w:pPr>
        <w:pStyle w:val="Code"/>
        <w:rPr>
          <w:ins w:id="213" w:author="Kelvin Sung" w:date="2021-08-26T11:37:00Z"/>
        </w:rPr>
      </w:pPr>
      <w:ins w:id="214" w:author="Kelvin Sung" w:date="2021-08-26T11:37:00Z">
        <w:r>
          <w:t>function loadRequested(path) {</w:t>
        </w:r>
      </w:ins>
    </w:p>
    <w:p w14:paraId="00D8A276" w14:textId="77777777" w:rsidR="003508C7" w:rsidRDefault="003508C7" w:rsidP="003508C7">
      <w:pPr>
        <w:pStyle w:val="Code"/>
        <w:rPr>
          <w:ins w:id="215" w:author="Kelvin Sung" w:date="2021-08-26T11:37:00Z"/>
        </w:rPr>
      </w:pPr>
      <w:ins w:id="216" w:author="Kelvin Sung" w:date="2021-08-26T11:37:00Z">
        <w:r>
          <w:t xml:space="preserve">    mMap.set(path, new MapEntry(null)); </w:t>
        </w:r>
      </w:ins>
    </w:p>
    <w:p w14:paraId="11DD4004" w14:textId="77777777" w:rsidR="003508C7" w:rsidRDefault="003508C7" w:rsidP="003508C7">
      <w:pPr>
        <w:pStyle w:val="Code"/>
        <w:rPr>
          <w:ins w:id="217" w:author="Kelvin Sung" w:date="2021-08-26T11:37:00Z"/>
        </w:rPr>
      </w:pPr>
      <w:ins w:id="218" w:author="Kelvin Sung" w:date="2021-08-26T11:37:00Z">
        <w:r>
          <w:t>}</w:t>
        </w:r>
      </w:ins>
    </w:p>
    <w:p w14:paraId="6FEDA74D" w14:textId="77777777" w:rsidR="003508C7" w:rsidRDefault="003508C7" w:rsidP="003508C7">
      <w:pPr>
        <w:pStyle w:val="Code"/>
        <w:rPr>
          <w:ins w:id="219" w:author="Kelvin Sung" w:date="2021-08-26T11:37:00Z"/>
        </w:rPr>
      </w:pPr>
      <w:ins w:id="220" w:author="Kelvin Sung" w:date="2021-08-26T11:37:00Z">
        <w:r>
          <w:t>function incRef(path) {</w:t>
        </w:r>
      </w:ins>
    </w:p>
    <w:p w14:paraId="0B38361D" w14:textId="77777777" w:rsidR="003508C7" w:rsidRDefault="003508C7" w:rsidP="003508C7">
      <w:pPr>
        <w:pStyle w:val="Code"/>
        <w:rPr>
          <w:ins w:id="221" w:author="Kelvin Sung" w:date="2021-08-26T11:37:00Z"/>
        </w:rPr>
      </w:pPr>
      <w:ins w:id="222" w:author="Kelvin Sung" w:date="2021-08-26T11:37:00Z">
        <w:r>
          <w:t xml:space="preserve">    mMap.get(path).incRef();</w:t>
        </w:r>
      </w:ins>
    </w:p>
    <w:p w14:paraId="50F7C8DB" w14:textId="0680BF72" w:rsidR="003508C7" w:rsidRDefault="003508C7" w:rsidP="003508C7">
      <w:pPr>
        <w:pStyle w:val="Code"/>
        <w:rPr>
          <w:ins w:id="223" w:author="Kelvin Sung" w:date="2021-08-26T11:37:00Z"/>
        </w:rPr>
      </w:pPr>
      <w:ins w:id="224" w:author="Kelvin Sung" w:date="2021-08-26T11:37:00Z">
        <w:r>
          <w:t>}</w:t>
        </w:r>
      </w:ins>
    </w:p>
    <w:p w14:paraId="4D85F72B" w14:textId="56854012" w:rsidR="00C84F2E" w:rsidRDefault="00112625" w:rsidP="00C84F2E">
      <w:pPr>
        <w:pStyle w:val="Code"/>
        <w:rPr>
          <w:ins w:id="225" w:author="Kelvin Sung" w:date="2021-08-26T11:29:00Z"/>
        </w:rPr>
      </w:pPr>
      <w:r>
        <w:t xml:space="preserve">function unload(path) { </w:t>
      </w:r>
    </w:p>
    <w:p w14:paraId="2BDDF0EA" w14:textId="1003415D" w:rsidR="00C84F2E" w:rsidRDefault="00C84F2E" w:rsidP="00C84F2E">
      <w:pPr>
        <w:pStyle w:val="Code"/>
        <w:rPr>
          <w:ins w:id="226" w:author="Kelvin Sung" w:date="2021-08-26T11:29:00Z"/>
        </w:rPr>
      </w:pPr>
      <w:ins w:id="227" w:author="Kelvin Sung" w:date="2021-08-26T11:29:00Z">
        <w:r>
          <w:t xml:space="preserve">    let entry = mMap.get(path);</w:t>
        </w:r>
      </w:ins>
    </w:p>
    <w:p w14:paraId="7C70112D" w14:textId="77777777" w:rsidR="00C84F2E" w:rsidRDefault="00C84F2E" w:rsidP="00C84F2E">
      <w:pPr>
        <w:pStyle w:val="Code"/>
        <w:rPr>
          <w:ins w:id="228" w:author="Kelvin Sung" w:date="2021-08-26T11:29:00Z"/>
        </w:rPr>
      </w:pPr>
      <w:ins w:id="229" w:author="Kelvin Sung" w:date="2021-08-26T11:29:00Z">
        <w:r>
          <w:t xml:space="preserve">    entry.decRef();</w:t>
        </w:r>
      </w:ins>
    </w:p>
    <w:p w14:paraId="724FF92F" w14:textId="77777777" w:rsidR="00C84F2E" w:rsidRDefault="00C84F2E" w:rsidP="00C84F2E">
      <w:pPr>
        <w:pStyle w:val="Code"/>
        <w:rPr>
          <w:ins w:id="230" w:author="Kelvin Sung" w:date="2021-08-26T11:29:00Z"/>
        </w:rPr>
      </w:pPr>
      <w:ins w:id="231" w:author="Kelvin Sung" w:date="2021-08-26T11:29:00Z">
        <w:r>
          <w:t xml:space="preserve">    if (entry.canRemove())</w:t>
        </w:r>
      </w:ins>
    </w:p>
    <w:p w14:paraId="01177A70" w14:textId="77777777" w:rsidR="00C84F2E" w:rsidRDefault="00C84F2E" w:rsidP="00C84F2E">
      <w:pPr>
        <w:pStyle w:val="Code"/>
        <w:rPr>
          <w:ins w:id="232" w:author="Kelvin Sung" w:date="2021-08-26T11:29:00Z"/>
        </w:rPr>
      </w:pPr>
      <w:ins w:id="233" w:author="Kelvin Sung" w:date="2021-08-26T11:29:00Z">
        <w:r>
          <w:t xml:space="preserve">        mMap.delete(path) </w:t>
        </w:r>
      </w:ins>
    </w:p>
    <w:p w14:paraId="62D7011C" w14:textId="77777777" w:rsidR="00C84F2E" w:rsidRDefault="00C84F2E" w:rsidP="00C84F2E">
      <w:pPr>
        <w:pStyle w:val="Code"/>
        <w:rPr>
          <w:ins w:id="234" w:author="Kelvin Sung" w:date="2021-08-26T11:30:00Z"/>
        </w:rPr>
      </w:pPr>
      <w:ins w:id="235" w:author="Kelvin Sung" w:date="2021-08-26T11:29:00Z">
        <w:r>
          <w:t xml:space="preserve">    return entry.canRemove();</w:t>
        </w:r>
        <w:r w:rsidDel="00C84F2E">
          <w:t xml:space="preserve"> </w:t>
        </w:r>
      </w:ins>
    </w:p>
    <w:p w14:paraId="7F9A63A4" w14:textId="77777777" w:rsidR="00C84F2E" w:rsidRDefault="00112625" w:rsidP="00C84F2E">
      <w:pPr>
        <w:pStyle w:val="Code"/>
        <w:rPr>
          <w:ins w:id="236" w:author="Kelvin Sung" w:date="2021-08-26T11:31:00Z"/>
        </w:rPr>
      </w:pPr>
      <w:del w:id="237" w:author="Kelvin Sung" w:date="2021-08-26T11:29:00Z">
        <w:r w:rsidDel="00C84F2E">
          <w:delText xml:space="preserve">mMap.delete(path) </w:delText>
        </w:r>
      </w:del>
      <w:r>
        <w:t>}</w:t>
      </w:r>
      <w:ins w:id="238" w:author="Kelvin Sung" w:date="2021-08-26T11:31:00Z">
        <w:r w:rsidR="00C84F2E" w:rsidRPr="00C84F2E">
          <w:t xml:space="preserve"> </w:t>
        </w:r>
      </w:ins>
    </w:p>
    <w:p w14:paraId="04820E87" w14:textId="20757374" w:rsidR="00112625" w:rsidDel="003508C7" w:rsidRDefault="00112625" w:rsidP="00C84F2E">
      <w:pPr>
        <w:pStyle w:val="Code"/>
        <w:rPr>
          <w:del w:id="239" w:author="Kelvin Sung" w:date="2021-08-26T11:37:00Z"/>
        </w:rPr>
      </w:pP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73EF3E06" w:rsidR="005C1C1E" w:rsidRDefault="001824F2" w:rsidP="005C1C1E">
      <w:pPr>
        <w:pStyle w:val="NumList"/>
      </w:pPr>
      <w:r>
        <w:t xml:space="preserve">Define a loading function, </w:t>
      </w:r>
      <w:proofErr w:type="spellStart"/>
      <w:r w:rsidR="00104EC4" w:rsidRPr="0010691D">
        <w:rPr>
          <w:rStyle w:val="CodeInline"/>
        </w:rPr>
        <w:t>loadDecodeParse</w:t>
      </w:r>
      <w:proofErr w:type="spellEnd"/>
      <w:r w:rsidR="00104EC4" w:rsidRPr="0010691D">
        <w:rPr>
          <w:rStyle w:val="CodeInline"/>
        </w:rPr>
        <w:t>()</w:t>
      </w:r>
      <w:ins w:id="240" w:author="Kelvin Sung" w:date="2021-08-26T11:49:00Z">
        <w:r w:rsidR="002C19D5">
          <w:t>.</w:t>
        </w:r>
      </w:ins>
      <w:del w:id="241" w:author="Kelvin Sung" w:date="2021-08-26T11:49:00Z">
        <w:r w:rsidR="00104EC4" w:rsidDel="002C19D5">
          <w:delText>,</w:delText>
        </w:r>
      </w:del>
      <w:ins w:id="242" w:author="Kelvin Sung" w:date="2021-08-26T11:47:00Z">
        <w:r w:rsidR="002C19D5">
          <w:t xml:space="preserve"> </w:t>
        </w:r>
      </w:ins>
      <w:ins w:id="243" w:author="Kelvin Sung" w:date="2021-08-26T11:50:00Z">
        <w:r w:rsidR="002C19D5">
          <w:t>If the resource is already loaded</w:t>
        </w:r>
      </w:ins>
      <w:ins w:id="244" w:author="Kelvin Sung" w:date="2021-08-26T11:51:00Z">
        <w:r w:rsidR="002C19D5">
          <w:t>, the corresponding reference count is incremented. Otherwise,</w:t>
        </w:r>
      </w:ins>
      <w:ins w:id="245" w:author="Kelvin Sung" w:date="2021-08-26T11:50:00Z">
        <w:r w:rsidR="002C19D5">
          <w:t xml:space="preserve"> t</w:t>
        </w:r>
      </w:ins>
      <w:ins w:id="246" w:author="Kelvin Sung" w:date="2021-08-26T11:49:00Z">
        <w:r w:rsidR="002C19D5">
          <w:t>h</w:t>
        </w:r>
      </w:ins>
      <w:ins w:id="247" w:author="Kelvin Sung" w:date="2021-08-26T11:51:00Z">
        <w:r w:rsidR="002C19D5">
          <w:t>e</w:t>
        </w:r>
      </w:ins>
      <w:ins w:id="248" w:author="Kelvin Sung" w:date="2021-08-26T11:49:00Z">
        <w:r w:rsidR="002C19D5">
          <w:t xml:space="preserve"> function </w:t>
        </w:r>
      </w:ins>
      <w:del w:id="249" w:author="Kelvin Sung" w:date="2021-08-26T11:47:00Z">
        <w:r w:rsidR="00104EC4" w:rsidDel="002C19D5">
          <w:delText xml:space="preserve"> </w:delText>
        </w:r>
      </w:del>
      <w:ins w:id="250" w:author="Kelvin Sung" w:date="2021-08-26T11:46:00Z">
        <w:r w:rsidR="00C742E5">
          <w:t>first issue</w:t>
        </w:r>
      </w:ins>
      <w:ins w:id="251" w:author="Kelvin Sung" w:date="2021-08-26T11:55:00Z">
        <w:r w:rsidR="00370894">
          <w:t>s</w:t>
        </w:r>
      </w:ins>
      <w:ins w:id="252" w:author="Kelvin Sung" w:date="2021-08-26T11:46:00Z">
        <w:r w:rsidR="00C742E5">
          <w:t xml:space="preserve"> a </w:t>
        </w:r>
        <w:proofErr w:type="spellStart"/>
        <w:r w:rsidR="00C742E5" w:rsidRPr="002C19D5">
          <w:rPr>
            <w:rStyle w:val="CodeInline"/>
            <w:rPrChange w:id="253" w:author="Kelvin Sung" w:date="2021-08-26T11:47:00Z">
              <w:rPr/>
            </w:rPrChange>
          </w:rPr>
          <w:t>loadRequest</w:t>
        </w:r>
        <w:proofErr w:type="spellEnd"/>
        <w:r w:rsidR="00C742E5" w:rsidRPr="002C19D5">
          <w:rPr>
            <w:rStyle w:val="CodeInline"/>
            <w:rPrChange w:id="254" w:author="Kelvin Sung" w:date="2021-08-26T11:47:00Z">
              <w:rPr/>
            </w:rPrChange>
          </w:rPr>
          <w:t>()</w:t>
        </w:r>
        <w:r w:rsidR="00C742E5">
          <w:t xml:space="preserve"> </w:t>
        </w:r>
      </w:ins>
      <w:r w:rsidR="00104EC4">
        <w:t>to</w:t>
      </w:r>
      <w:ins w:id="255" w:author="Kelvin Sung" w:date="2021-08-26T11:47:00Z">
        <w:r w:rsidR="002C19D5">
          <w:t xml:space="preserve"> </w:t>
        </w:r>
      </w:ins>
      <w:ins w:id="256" w:author="Kelvin Sung" w:date="2021-08-26T11:53:00Z">
        <w:r w:rsidR="009326D7">
          <w:t>create</w:t>
        </w:r>
      </w:ins>
      <w:ins w:id="257" w:author="Kelvin Sung" w:date="2021-08-26T11:47:00Z">
        <w:r w:rsidR="002C19D5">
          <w:t xml:space="preserve"> a</w:t>
        </w:r>
      </w:ins>
      <w:ins w:id="258" w:author="Kelvin Sung" w:date="2021-08-26T11:48:00Z">
        <w:r w:rsidR="002C19D5">
          <w:t>n empty</w:t>
        </w:r>
      </w:ins>
      <w:ins w:id="259" w:author="Kelvin Sung" w:date="2021-08-26T11:47:00Z">
        <w:r w:rsidR="002C19D5">
          <w:t xml:space="preserve"> </w:t>
        </w:r>
        <w:proofErr w:type="spellStart"/>
        <w:r w:rsidR="002C19D5" w:rsidRPr="002C19D5">
          <w:rPr>
            <w:rStyle w:val="CodeInline"/>
            <w:rPrChange w:id="260" w:author="Kelvin Sung" w:date="2021-08-26T11:48:00Z">
              <w:rPr/>
            </w:rPrChange>
          </w:rPr>
          <w:t>MapEntry</w:t>
        </w:r>
        <w:proofErr w:type="spellEnd"/>
        <w:r w:rsidR="002C19D5">
          <w:t xml:space="preserve"> </w:t>
        </w:r>
      </w:ins>
      <w:ins w:id="261" w:author="Kelvin Sung" w:date="2021-08-26T11:48:00Z">
        <w:r w:rsidR="002C19D5">
          <w:t xml:space="preserve">in </w:t>
        </w:r>
        <w:proofErr w:type="spellStart"/>
        <w:r w:rsidR="002C19D5" w:rsidRPr="002C19D5">
          <w:rPr>
            <w:rStyle w:val="CodeInline"/>
            <w:rPrChange w:id="262" w:author="Kelvin Sung" w:date="2021-08-26T11:48:00Z">
              <w:rPr/>
            </w:rPrChange>
          </w:rPr>
          <w:t>mMap</w:t>
        </w:r>
      </w:ins>
      <w:proofErr w:type="spellEnd"/>
      <w:ins w:id="263" w:author="Kelvin Sung" w:date="2021-08-26T11:50:00Z">
        <w:r w:rsidR="002C19D5">
          <w:t>.</w:t>
        </w:r>
      </w:ins>
      <w:ins w:id="264" w:author="Kelvin Sung" w:date="2021-08-26T11:48:00Z">
        <w:r w:rsidR="002C19D5">
          <w:t xml:space="preserve"> </w:t>
        </w:r>
      </w:ins>
      <w:ins w:id="265" w:author="Kelvin Sung" w:date="2021-08-26T11:51:00Z">
        <w:r w:rsidR="002C19D5">
          <w:t xml:space="preserve">The </w:t>
        </w:r>
      </w:ins>
      <w:ins w:id="266" w:author="Kelvin Sung" w:date="2021-08-26T11:52:00Z">
        <w:r w:rsidR="002C19D5">
          <w:t xml:space="preserve">function </w:t>
        </w:r>
      </w:ins>
      <w:ins w:id="267" w:author="Kelvin Sung" w:date="2021-08-26T11:48:00Z">
        <w:r w:rsidR="002C19D5">
          <w:t>then</w:t>
        </w:r>
      </w:ins>
      <w:ins w:id="268" w:author="Kelvin Sung" w:date="2021-08-26T11:54:00Z">
        <w:r w:rsidR="00370894">
          <w:t xml:space="preserve"> create</w:t>
        </w:r>
      </w:ins>
      <w:ins w:id="269" w:author="Kelvin Sung" w:date="2021-08-26T11:55:00Z">
        <w:r w:rsidR="00370894">
          <w:t xml:space="preserve">s a </w:t>
        </w:r>
      </w:ins>
      <w:ins w:id="270" w:author="Kelvin Sung" w:date="2021-08-26T12:02:00Z">
        <w:r w:rsidR="004A3434">
          <w:t>HTML5</w:t>
        </w:r>
      </w:ins>
      <w:ins w:id="271" w:author="Kelvin Sung" w:date="2021-08-26T11:55:00Z">
        <w:r w:rsidR="00370894">
          <w:t xml:space="preserve"> </w:t>
        </w:r>
      </w:ins>
      <w:ins w:id="272" w:author="Kelvin Sung" w:date="2021-08-26T11:57:00Z">
        <w:r w:rsidR="00370894" w:rsidRPr="00370894">
          <w:rPr>
            <w:rStyle w:val="CodeInline"/>
            <w:rPrChange w:id="273" w:author="Kelvin Sung" w:date="2021-08-26T11:57:00Z">
              <w:rPr/>
            </w:rPrChange>
          </w:rPr>
          <w:t>fetch</w:t>
        </w:r>
        <w:r w:rsidR="00370894">
          <w:t xml:space="preserve"> </w:t>
        </w:r>
      </w:ins>
      <w:ins w:id="274" w:author="Kelvin Sung" w:date="2021-08-26T11:55:00Z">
        <w:r w:rsidR="00370894">
          <w:t>promise</w:t>
        </w:r>
      </w:ins>
      <w:ins w:id="275" w:author="Kelvin Sung" w:date="2021-08-26T11:52:00Z">
        <w:r w:rsidR="002C19D5">
          <w:t>, using the path to the resource as key,</w:t>
        </w:r>
      </w:ins>
      <w:ins w:id="276" w:author="Kelvin Sung" w:date="2021-08-26T11:48:00Z">
        <w:r w:rsidR="002C19D5">
          <w:t xml:space="preserve"> </w:t>
        </w:r>
      </w:ins>
      <w:ins w:id="277" w:author="Kelvin Sung" w:date="2021-08-26T11:55:00Z">
        <w:r w:rsidR="00370894">
          <w:t xml:space="preserve">to </w:t>
        </w:r>
      </w:ins>
      <w:del w:id="278" w:author="Kelvin Sung" w:date="2021-08-26T11:52:00Z">
        <w:r w:rsidR="00104EC4" w:rsidDel="002C19D5">
          <w:delText xml:space="preserve"> </w:delText>
        </w:r>
      </w:del>
      <w:r w:rsidR="00104EC4">
        <w:t xml:space="preserve">asynchronously fetch </w:t>
      </w:r>
      <w:del w:id="279" w:author="Kelvin Sung" w:date="2021-08-26T11:52:00Z">
        <w:r w:rsidR="005A62D7" w:rsidDel="0076142D">
          <w:delText xml:space="preserve">an </w:delText>
        </w:r>
      </w:del>
      <w:ins w:id="280" w:author="Kelvin Sung" w:date="2021-08-26T11:52:00Z">
        <w:r w:rsidR="0076142D">
          <w:t xml:space="preserve">the </w:t>
        </w:r>
      </w:ins>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del w:id="281" w:author="Kelvin Sung" w:date="2021-08-26T11:44:00Z">
        <w:r w:rsidR="00F216AC" w:rsidDel="00C742E5">
          <w:delText xml:space="preserve">store </w:delText>
        </w:r>
      </w:del>
      <w:ins w:id="282" w:author="Kelvin Sung" w:date="2021-08-26T11:44:00Z">
        <w:r w:rsidR="00C742E5">
          <w:t xml:space="preserve">update </w:t>
        </w:r>
      </w:ins>
      <w:r w:rsidR="00F216AC">
        <w:t>the results into the</w:t>
      </w:r>
      <w:ins w:id="283" w:author="Kelvin Sung" w:date="2021-08-26T11:49:00Z">
        <w:r w:rsidR="002C19D5">
          <w:t xml:space="preserve"> </w:t>
        </w:r>
      </w:ins>
      <w:ins w:id="284" w:author="Kelvin Sung" w:date="2021-08-26T11:53:00Z">
        <w:r w:rsidR="009326D7">
          <w:t xml:space="preserve">created </w:t>
        </w:r>
      </w:ins>
      <w:proofErr w:type="spellStart"/>
      <w:ins w:id="285" w:author="Kelvin Sung" w:date="2021-08-26T11:44:00Z">
        <w:r w:rsidR="00C742E5" w:rsidRPr="00C742E5">
          <w:rPr>
            <w:rStyle w:val="CodeInline"/>
            <w:rPrChange w:id="286" w:author="Kelvin Sung" w:date="2021-08-26T11:44:00Z">
              <w:rPr/>
            </w:rPrChange>
          </w:rPr>
          <w:t>MapEntry</w:t>
        </w:r>
      </w:ins>
      <w:proofErr w:type="spellEnd"/>
      <w:del w:id="287" w:author="Kelvin Sung" w:date="2021-08-26T11:49:00Z">
        <w:r w:rsidR="00F216AC" w:rsidDel="002C19D5">
          <w:delText xml:space="preserve"> </w:delText>
        </w:r>
        <w:r w:rsidR="00F216AC" w:rsidRPr="0010691D" w:rsidDel="002C19D5">
          <w:rPr>
            <w:rStyle w:val="CodeInline"/>
          </w:rPr>
          <w:delText>mMap</w:delText>
        </w:r>
        <w:r w:rsidR="00F216AC" w:rsidDel="002C19D5">
          <w:delText xml:space="preserve"> dictionary </w:delText>
        </w:r>
      </w:del>
      <w:del w:id="288" w:author="Kelvin Sung" w:date="2021-08-26T11:52:00Z">
        <w:r w:rsidR="00F216AC" w:rsidDel="002C19D5">
          <w:delText>using the path to the resource as key,</w:delText>
        </w:r>
        <w:r w:rsidR="00F216AC" w:rsidDel="0076142D">
          <w:delText xml:space="preserve"> and the parsed results as the value</w:delText>
        </w:r>
      </w:del>
      <w:r w:rsidR="00F216AC">
        <w:t>.</w:t>
      </w:r>
      <w:ins w:id="289" w:author="Kelvin Sung" w:date="2021-08-26T11:55:00Z">
        <w:r w:rsidR="00370894">
          <w:t xml:space="preserve"> This created promise is then </w:t>
        </w:r>
      </w:ins>
      <w:ins w:id="290" w:author="Kelvin Sung" w:date="2021-08-26T11:56:00Z">
        <w:r w:rsidR="00370894">
          <w:t>pushed in</w:t>
        </w:r>
      </w:ins>
      <w:ins w:id="291" w:author="Kelvin Sung" w:date="2021-08-26T12:02:00Z">
        <w:r w:rsidR="004A3434">
          <w:t>to</w:t>
        </w:r>
      </w:ins>
      <w:ins w:id="292" w:author="Kelvin Sung" w:date="2021-08-26T11:56:00Z">
        <w:r w:rsidR="00370894">
          <w:t xml:space="preserve"> the </w:t>
        </w:r>
        <w:proofErr w:type="spellStart"/>
        <w:r w:rsidR="00370894" w:rsidRPr="00370894">
          <w:rPr>
            <w:rStyle w:val="CodeInline"/>
            <w:rPrChange w:id="293" w:author="Kelvin Sung" w:date="2021-08-26T11:56:00Z">
              <w:rPr/>
            </w:rPrChange>
          </w:rPr>
          <w:t>mOutstandingPromises</w:t>
        </w:r>
        <w:proofErr w:type="spellEnd"/>
        <w:r w:rsidR="00370894">
          <w:t xml:space="preserve"> array. </w:t>
        </w:r>
      </w:ins>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rPr>
          <w:ins w:id="294" w:author="Kelvin Sung" w:date="2021-08-26T11:46:00Z"/>
        </w:rPr>
      </w:pPr>
      <w:r>
        <w:t xml:space="preserve">    if (!has(path)) {</w:t>
      </w:r>
    </w:p>
    <w:p w14:paraId="372FE6C0" w14:textId="03845D0A" w:rsidR="00C742E5" w:rsidRDefault="00C742E5" w:rsidP="005C1C1E">
      <w:pPr>
        <w:pStyle w:val="Code"/>
      </w:pPr>
      <w:ins w:id="295" w:author="Kelvin Sung" w:date="2021-08-26T11:46:00Z">
        <w:r>
          <w:t xml:space="preserve">    </w:t>
        </w:r>
        <w:r w:rsidRPr="00C742E5">
          <w:t xml:space="preserve">    loadRequested(path);</w:t>
        </w:r>
      </w:ins>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w:t>
      </w:r>
      <w:del w:id="296" w:author="Kelvin Sung" w:date="2021-08-26T11:33:00Z">
        <w:r w:rsidDel="003508C7">
          <w:delText>mMap.</w:delText>
        </w:r>
      </w:del>
      <w:r>
        <w:t>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rPr>
          <w:ins w:id="297" w:author="Kelvin Sung" w:date="2021-08-26T11:50:00Z"/>
        </w:rPr>
      </w:pPr>
      <w:r>
        <w:t xml:space="preserve">    }</w:t>
      </w:r>
      <w:ins w:id="298" w:author="Kelvin Sung" w:date="2021-08-26T11:50:00Z">
        <w:r w:rsidR="002C19D5" w:rsidRPr="002C19D5">
          <w:t xml:space="preserve"> </w:t>
        </w:r>
        <w:r w:rsidR="002C19D5">
          <w:t>else {</w:t>
        </w:r>
      </w:ins>
    </w:p>
    <w:p w14:paraId="3DF86997" w14:textId="77777777" w:rsidR="002C19D5" w:rsidRDefault="002C19D5" w:rsidP="002C19D5">
      <w:pPr>
        <w:pStyle w:val="Code"/>
        <w:rPr>
          <w:ins w:id="299" w:author="Kelvin Sung" w:date="2021-08-26T11:50:00Z"/>
        </w:rPr>
      </w:pPr>
      <w:ins w:id="300" w:author="Kelvin Sung" w:date="2021-08-26T11:50:00Z">
        <w:r>
          <w:t xml:space="preserve">        incRef(path);  // increase reference count</w:t>
        </w:r>
      </w:ins>
    </w:p>
    <w:p w14:paraId="19225A63" w14:textId="7DF79C2B" w:rsidR="005C1C1E" w:rsidRDefault="002C19D5" w:rsidP="002C19D5">
      <w:pPr>
        <w:pStyle w:val="Code"/>
      </w:pPr>
      <w:ins w:id="301" w:author="Kelvin Sung" w:date="2021-08-26T11:50:00Z">
        <w:r>
          <w:t xml:space="preserve">    }</w:t>
        </w:r>
      </w:ins>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pPr>
        <w:pStyle w:val="BodyTextCont"/>
        <w:pPrChange w:id="302" w:author="Kelvin Sung" w:date="2021-08-26T12:01:00Z">
          <w:pPr>
            <w:pStyle w:val="BodyTextFirst"/>
          </w:pPr>
        </w:pPrChange>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w:t>
      </w:r>
      <w:r w:rsidR="00533223">
        <w:lastRenderedPageBreak/>
        <w:t xml:space="preserve">text, audio clips, and images all have distinct requirements. It is the responsibility of the </w:t>
      </w:r>
      <w:r w:rsidR="001A7A0C">
        <w:t xml:space="preserve">actual </w:t>
      </w:r>
      <w:r w:rsidR="00533223">
        <w:t>resource loader to define these functions.</w:t>
      </w:r>
    </w:p>
    <w:p w14:paraId="2631AD73" w14:textId="47ACB7E0"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del w:id="303" w:author="Kelvin Sung" w:date="2021-08-26T12:04:00Z">
        <w:r w:rsidR="00AE634A" w:rsidRPr="0010691D" w:rsidDel="004A3434">
          <w:rPr>
            <w:rStyle w:val="CodeInline"/>
          </w:rPr>
          <w:delText>promise</w:delText>
        </w:r>
        <w:r w:rsidR="00AE634A" w:rsidDel="004A3434">
          <w:delText xml:space="preserve"> </w:delText>
        </w:r>
      </w:del>
      <w:del w:id="304" w:author="Kelvin Sung" w:date="2021-08-26T12:03:00Z">
        <w:r w:rsidR="00AE634A" w:rsidRPr="0010691D" w:rsidDel="004A3434">
          <w:rPr>
            <w:rStyle w:val="CodeInline"/>
          </w:rPr>
          <w:delText>r</w:delText>
        </w:r>
        <w:r w:rsidR="00AE634A" w:rsidDel="004A3434">
          <w:delText xml:space="preserve"> </w:delText>
        </w:r>
      </w:del>
      <w:proofErr w:type="spellStart"/>
      <w:ins w:id="305" w:author="Kelvin Sung" w:date="2021-08-26T12:03:00Z">
        <w:r w:rsidR="004A3434">
          <w:rPr>
            <w:rStyle w:val="CodeInline"/>
          </w:rPr>
          <w:t>fetchPromise</w:t>
        </w:r>
        <w:proofErr w:type="spellEnd"/>
        <w:r w:rsidR="004A3434">
          <w:t xml:space="preserve"> </w:t>
        </w:r>
      </w:ins>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del w:id="306" w:author="Kelvin Sung" w:date="2021-08-26T12:04:00Z">
        <w:r w:rsidR="00AE634A" w:rsidDel="004A3434">
          <w:delText xml:space="preserve">stored </w:delText>
        </w:r>
      </w:del>
      <w:ins w:id="307" w:author="Kelvin Sung" w:date="2021-08-26T12:04:00Z">
        <w:r w:rsidR="004A3434">
          <w:t xml:space="preserve">updated </w:t>
        </w:r>
      </w:ins>
      <w:r w:rsidR="00AE634A">
        <w:t>into the</w:t>
      </w:r>
      <w:ins w:id="308" w:author="Kelvin Sung" w:date="2021-08-26T12:04:00Z">
        <w:r w:rsidR="004A3434">
          <w:t xml:space="preserve"> corresponding</w:t>
        </w:r>
      </w:ins>
      <w:r w:rsidR="00AE634A">
        <w:t xml:space="preserve"> </w:t>
      </w:r>
      <w:del w:id="309" w:author="Kelvin Sung" w:date="2021-08-26T12:04:00Z">
        <w:r w:rsidR="00AE634A" w:rsidRPr="0010691D" w:rsidDel="004A3434">
          <w:rPr>
            <w:rStyle w:val="CodeInline"/>
          </w:rPr>
          <w:delText>m</w:delText>
        </w:r>
      </w:del>
      <w:proofErr w:type="spellStart"/>
      <w:r w:rsidR="00AE634A" w:rsidRPr="0010691D">
        <w:rPr>
          <w:rStyle w:val="CodeInline"/>
        </w:rPr>
        <w:t>Map</w:t>
      </w:r>
      <w:ins w:id="310" w:author="Kelvin Sung" w:date="2021-08-26T12:04:00Z">
        <w:r w:rsidR="004A3434">
          <w:rPr>
            <w:rStyle w:val="CodeInline"/>
          </w:rPr>
          <w:t>Entry</w:t>
        </w:r>
      </w:ins>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proofErr w:type="gramStart"/>
      <w:r w:rsidRPr="0010691D">
        <w:rPr>
          <w:rStyle w:val="CodeInline"/>
        </w:rPr>
        <w:t>await</w:t>
      </w:r>
      <w:proofErr w:type="gramEnd"/>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D3AB556" w:rsidR="005C1C1E" w:rsidRDefault="005C1C1E" w:rsidP="005C1C1E">
      <w:pPr>
        <w:pStyle w:val="Code"/>
      </w:pPr>
      <w:r>
        <w:t xml:space="preserve">export {has, get, set, </w:t>
      </w:r>
      <w:ins w:id="311" w:author="Kelvin Sung" w:date="2021-08-26T12:07:00Z">
        <w:r w:rsidR="00200811" w:rsidRPr="00200811">
          <w:t>loadRequested, incRef, loadDecodeParse, unload, pushPromise, waitOnPromises</w:t>
        </w:r>
      </w:ins>
      <w:del w:id="312" w:author="Kelvin Sung" w:date="2021-08-26T12:07:00Z">
        <w:r w:rsidDel="00200811">
          <w:delText>loadDecodeParse, unload, pushPromise, waitOnPromises</w:delText>
        </w:r>
      </w:del>
      <w:r>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w:t>
      </w:r>
      <w:r>
        <w:lastRenderedPageBreak/>
        <w:t xml:space="preserve">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lastRenderedPageBreak/>
        <w:t xml:space="preserve">    return map.loadDecodeParse(path, decodeText, parseText);</w:t>
      </w:r>
    </w:p>
    <w:p w14:paraId="554AEBFC" w14:textId="77777777" w:rsidR="004E4AB4" w:rsidRPr="004E4AB4" w:rsidRDefault="004E4AB4" w:rsidP="004E4AB4">
      <w:pPr>
        <w:pStyle w:val="Code"/>
      </w:pPr>
      <w:r w:rsidRPr="004E4AB4">
        <w:t>}</w:t>
      </w:r>
    </w:p>
    <w:p w14:paraId="364C10FE" w14:textId="79C5BF38" w:rsidR="004E4AB4" w:rsidRPr="004E4AB4" w:rsidRDefault="00B96DCA" w:rsidP="004E4AB4">
      <w:pPr>
        <w:pStyle w:val="NumList"/>
      </w:pPr>
      <w:r>
        <w:t xml:space="preserve">Export the functionality </w:t>
      </w:r>
      <w:del w:id="313" w:author="Jeb Pavleas" w:date="2021-09-05T06:36:00Z">
        <w:r w:rsidDel="003D45FA">
          <w:delText xml:space="preserve">for </w:delText>
        </w:r>
      </w:del>
      <w:ins w:id="314" w:author="Jeb Pavleas" w:date="2021-09-05T06:36:00Z">
        <w:r w:rsidR="003D45FA">
          <w:t>to provide</w:t>
        </w:r>
        <w:r w:rsidR="003D45FA">
          <w:t xml:space="preserve"> </w:t>
        </w:r>
      </w:ins>
      <w:del w:id="315" w:author="Kelvin Sung" w:date="2021-08-26T12:26:00Z">
        <w:r w:rsidDel="006735E4">
          <w:delText xml:space="preserve">clients </w:delText>
        </w:r>
      </w:del>
      <w:ins w:id="316" w:author="Kelvin Sung" w:date="2021-08-26T12:26:00Z">
        <w:r w:rsidR="006735E4">
          <w:t xml:space="preserve">access </w:t>
        </w:r>
        <w:del w:id="317" w:author="Jeb Pavleas" w:date="2021-09-05T06:36:00Z">
          <w:r w:rsidR="006735E4" w:rsidDel="003D45FA">
            <w:delText>by</w:delText>
          </w:r>
        </w:del>
      </w:ins>
      <w:ins w:id="318" w:author="Jeb Pavleas" w:date="2021-09-05T06:36:00Z">
        <w:r w:rsidR="003D45FA">
          <w:t>to</w:t>
        </w:r>
      </w:ins>
      <w:ins w:id="319" w:author="Kelvin Sung" w:date="2021-08-26T12:26:00Z">
        <w:r w:rsidR="006735E4">
          <w:t xml:space="preserve"> the re</w:t>
        </w:r>
      </w:ins>
      <w:ins w:id="320" w:author="Kelvin Sung" w:date="2021-08-26T12:27:00Z">
        <w:r w:rsidR="006735E4">
          <w:t xml:space="preserve">st </w:t>
        </w:r>
      </w:ins>
      <w:proofErr w:type="spellStart"/>
      <w:ins w:id="321" w:author="Jeb Pavleas" w:date="2021-09-05T06:36:00Z">
        <w:r w:rsidR="003D45FA">
          <w:t>of</w:t>
        </w:r>
      </w:ins>
      <w:del w:id="322" w:author="Kelvin Sung" w:date="2021-08-26T12:27:00Z">
        <w:r w:rsidDel="006735E4">
          <w:delText xml:space="preserve">of </w:delText>
        </w:r>
      </w:del>
      <w:r>
        <w:t>the</w:t>
      </w:r>
      <w:proofErr w:type="spellEnd"/>
      <w:r>
        <w:t xml:space="preserve"> game engine.</w:t>
      </w:r>
    </w:p>
    <w:p w14:paraId="1C54FC43" w14:textId="3D6C37B9" w:rsidR="004E4AB4" w:rsidDel="00694B0D" w:rsidRDefault="004E4AB4">
      <w:pPr>
        <w:pStyle w:val="Code"/>
        <w:rPr>
          <w:del w:id="323" w:author="Kelvin Sung" w:date="2021-08-26T12:11:00Z"/>
        </w:rPr>
      </w:pPr>
      <w:r w:rsidRPr="004E4AB4">
        <w:t>export {has, get, load, unload}</w:t>
      </w:r>
    </w:p>
    <w:p w14:paraId="27C581CC" w14:textId="77777777" w:rsidR="00694B0D" w:rsidRPr="0042523B" w:rsidRDefault="00694B0D">
      <w:pPr>
        <w:pStyle w:val="Code"/>
        <w:rPr>
          <w:ins w:id="324" w:author="Kelvin Sung" w:date="2021-08-26T12:26:00Z"/>
        </w:rPr>
        <w:pPrChange w:id="325" w:author="Kelvin Sung" w:date="2021-08-26T12:26:00Z">
          <w:pPr>
            <w:spacing w:before="120" w:after="120" w:line="240" w:lineRule="auto"/>
            <w:contextualSpacing/>
          </w:pPr>
        </w:pPrChange>
      </w:pPr>
    </w:p>
    <w:p w14:paraId="5F1142F4" w14:textId="77777777" w:rsidR="00694B0D" w:rsidRPr="0042523B" w:rsidRDefault="00694B0D">
      <w:pPr>
        <w:pStyle w:val="NumList"/>
        <w:rPr>
          <w:ins w:id="326" w:author="Kelvin Sung" w:date="2021-08-26T12:26:00Z"/>
        </w:rPr>
        <w:pPrChange w:id="327" w:author="Kelvin Sung" w:date="2021-08-26T12:26:00Z">
          <w:pPr>
            <w:pStyle w:val="NumList"/>
            <w:numPr>
              <w:numId w:val="36"/>
            </w:numPr>
          </w:pPr>
        </w:pPrChange>
      </w:pPr>
      <w:ins w:id="328" w:author="Kelvin Sung" w:date="2021-08-26T12:26:00Z">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ins>
    </w:p>
    <w:p w14:paraId="34426E4C" w14:textId="12C4ADDE" w:rsidR="00694B0D" w:rsidRPr="0010691D" w:rsidRDefault="00694B0D" w:rsidP="00694B0D">
      <w:pPr>
        <w:spacing w:before="120" w:after="120" w:line="240" w:lineRule="auto"/>
        <w:contextualSpacing/>
        <w:rPr>
          <w:ins w:id="329" w:author="Kelvin Sung" w:date="2021-08-26T12:26:00Z"/>
          <w:rStyle w:val="CodeBold"/>
        </w:rPr>
      </w:pPr>
      <w:ins w:id="330" w:author="Kelvin Sung" w:date="2021-08-26T12:26:00Z">
        <w:r w:rsidRPr="0010691D">
          <w:rPr>
            <w:rStyle w:val="CodeBold"/>
          </w:rPr>
          <w:t xml:space="preserve">import * as </w:t>
        </w:r>
      </w:ins>
      <w:ins w:id="331" w:author="Kelvin Sung" w:date="2021-08-26T12:27:00Z">
        <w:r w:rsidR="006735E4">
          <w:rPr>
            <w:rStyle w:val="CodeBold"/>
          </w:rPr>
          <w:t>text</w:t>
        </w:r>
      </w:ins>
      <w:ins w:id="332" w:author="Kelvin Sung" w:date="2021-08-26T12:26:00Z">
        <w:r w:rsidRPr="0010691D">
          <w:rPr>
            <w:rStyle w:val="CodeBold"/>
          </w:rPr>
          <w:t xml:space="preserve"> from "./resources/</w:t>
        </w:r>
      </w:ins>
      <w:ins w:id="333" w:author="Kelvin Sung" w:date="2021-08-26T12:27:00Z">
        <w:r w:rsidR="006735E4">
          <w:rPr>
            <w:rStyle w:val="CodeBold"/>
          </w:rPr>
          <w:t>text</w:t>
        </w:r>
      </w:ins>
      <w:ins w:id="334" w:author="Kelvin Sung" w:date="2021-08-26T12:26:00Z">
        <w:r w:rsidRPr="0010691D">
          <w:rPr>
            <w:rStyle w:val="CodeBold"/>
          </w:rPr>
          <w:t>.js";</w:t>
        </w:r>
        <w:r w:rsidRPr="0010691D">
          <w:rPr>
            <w:rStyle w:val="CodeBold"/>
          </w:rPr>
          <w:br/>
        </w:r>
      </w:ins>
    </w:p>
    <w:p w14:paraId="738E2369" w14:textId="7CF60DF8" w:rsidR="00694B0D" w:rsidRPr="0042523B" w:rsidRDefault="00694B0D" w:rsidP="00694B0D">
      <w:pPr>
        <w:pStyle w:val="Code"/>
        <w:rPr>
          <w:ins w:id="335" w:author="Kelvin Sung" w:date="2021-08-26T12:26:00Z"/>
          <w:rFonts w:ascii="TheSansMonoConBlack" w:hAnsi="TheSansMonoConBlack"/>
        </w:rPr>
      </w:pPr>
      <w:ins w:id="336" w:author="Kelvin Sung" w:date="2021-08-26T12:26:00Z">
        <w:r w:rsidRPr="0042523B">
          <w:t>… identical to previous code …</w:t>
        </w:r>
      </w:ins>
    </w:p>
    <w:p w14:paraId="2EF17020" w14:textId="77777777" w:rsidR="00694B0D" w:rsidRPr="0042523B" w:rsidRDefault="00694B0D" w:rsidP="00694B0D">
      <w:pPr>
        <w:pStyle w:val="Code"/>
        <w:rPr>
          <w:ins w:id="337" w:author="Kelvin Sung" w:date="2021-08-26T12:26:00Z"/>
          <w:bdr w:val="none" w:sz="0" w:space="0" w:color="auto" w:frame="1"/>
        </w:rPr>
      </w:pPr>
    </w:p>
    <w:p w14:paraId="7F675490" w14:textId="77777777" w:rsidR="00694B0D" w:rsidRPr="0042523B" w:rsidRDefault="00694B0D" w:rsidP="00694B0D">
      <w:pPr>
        <w:pStyle w:val="Code"/>
        <w:rPr>
          <w:ins w:id="338" w:author="Kelvin Sung" w:date="2021-08-26T12:26:00Z"/>
          <w:bdr w:val="none" w:sz="0" w:space="0" w:color="auto" w:frame="1"/>
        </w:rPr>
      </w:pPr>
      <w:ins w:id="339" w:author="Kelvin Sung" w:date="2021-08-26T12:26:00Z">
        <w:r w:rsidRPr="0042523B">
          <w:rPr>
            <w:bdr w:val="none" w:sz="0" w:space="0" w:color="auto" w:frame="1"/>
          </w:rPr>
          <w:t>export default {</w:t>
        </w:r>
      </w:ins>
    </w:p>
    <w:p w14:paraId="3A240974" w14:textId="77777777" w:rsidR="00694B0D" w:rsidRPr="0042523B" w:rsidRDefault="00694B0D" w:rsidP="00694B0D">
      <w:pPr>
        <w:pStyle w:val="Code"/>
        <w:rPr>
          <w:ins w:id="340" w:author="Kelvin Sung" w:date="2021-08-26T12:26:00Z"/>
          <w:bdr w:val="none" w:sz="0" w:space="0" w:color="auto" w:frame="1"/>
        </w:rPr>
      </w:pPr>
      <w:ins w:id="341" w:author="Kelvin Sung" w:date="2021-08-26T12:26:00Z">
        <w:r w:rsidRPr="0042523B">
          <w:rPr>
            <w:bdr w:val="none" w:sz="0" w:space="0" w:color="auto" w:frame="1"/>
          </w:rPr>
          <w:t xml:space="preserve">    // resource support</w:t>
        </w:r>
      </w:ins>
    </w:p>
    <w:p w14:paraId="138B8BC6" w14:textId="1C9C8B19" w:rsidR="00694B0D" w:rsidRPr="0042523B" w:rsidRDefault="00694B0D" w:rsidP="00694B0D">
      <w:pPr>
        <w:pStyle w:val="Code"/>
        <w:rPr>
          <w:ins w:id="342" w:author="Kelvin Sung" w:date="2021-08-26T12:26:00Z"/>
          <w:rFonts w:ascii="TheSansMonoConBlack" w:hAnsi="TheSansMonoConBlack"/>
        </w:rPr>
      </w:pPr>
      <w:ins w:id="343" w:author="Kelvin Sung" w:date="2021-08-26T12:26:00Z">
        <w:r>
          <w:rPr>
            <w:bdr w:val="none" w:sz="0" w:space="0" w:color="auto" w:frame="1"/>
          </w:rPr>
          <w:t xml:space="preserve">    </w:t>
        </w:r>
        <w:r w:rsidRPr="006735E4">
          <w:rPr>
            <w:rStyle w:val="CodeBold"/>
            <w:rPrChange w:id="344" w:author="Kelvin Sung" w:date="2021-08-26T12:28:00Z">
              <w:rPr>
                <w:bdr w:val="none" w:sz="0" w:space="0" w:color="auto" w:frame="1"/>
              </w:rPr>
            </w:rPrChange>
          </w:rPr>
          <w:t>text</w:t>
        </w:r>
        <w:r w:rsidRPr="0042523B">
          <w:rPr>
            <w:bdr w:val="none" w:sz="0" w:space="0" w:color="auto" w:frame="1"/>
          </w:rPr>
          <w:t>,</w:t>
        </w:r>
      </w:ins>
    </w:p>
    <w:p w14:paraId="6B7DDC3B" w14:textId="77777777" w:rsidR="00694B0D" w:rsidRPr="0042523B" w:rsidRDefault="00694B0D" w:rsidP="00694B0D">
      <w:pPr>
        <w:pStyle w:val="Code"/>
        <w:rPr>
          <w:ins w:id="345" w:author="Kelvin Sung" w:date="2021-08-26T12:26:00Z"/>
          <w:bdr w:val="none" w:sz="0" w:space="0" w:color="auto" w:frame="1"/>
        </w:rPr>
      </w:pPr>
    </w:p>
    <w:p w14:paraId="5676B134" w14:textId="298D80C9" w:rsidR="00694B0D" w:rsidRPr="0042523B" w:rsidRDefault="00694B0D" w:rsidP="00694B0D">
      <w:pPr>
        <w:pStyle w:val="Code"/>
        <w:rPr>
          <w:ins w:id="346" w:author="Kelvin Sung" w:date="2021-08-26T12:26:00Z"/>
          <w:rFonts w:ascii="TheSansMonoConBlack" w:hAnsi="TheSansMonoConBlack"/>
          <w:bdr w:val="none" w:sz="0" w:space="0" w:color="auto" w:frame="1"/>
        </w:rPr>
      </w:pPr>
      <w:ins w:id="347" w:author="Kelvin Sung" w:date="2021-08-26T12:26:00Z">
        <w:r w:rsidRPr="0042523B">
          <w:t xml:space="preserve">    … identical to previous code …</w:t>
        </w:r>
      </w:ins>
    </w:p>
    <w:p w14:paraId="60D5EC19" w14:textId="274D6A69" w:rsidR="009D6400" w:rsidRPr="00F1408C" w:rsidRDefault="00694B0D" w:rsidP="004E4AB4">
      <w:pPr>
        <w:pStyle w:val="Code"/>
        <w:rPr>
          <w:bdr w:val="none" w:sz="0" w:space="0" w:color="auto" w:frame="1"/>
          <w:rPrChange w:id="348" w:author="Kelvin Sung" w:date="2021-08-26T12:28:00Z">
            <w:rPr/>
          </w:rPrChange>
        </w:rPr>
      </w:pPr>
      <w:ins w:id="349" w:author="Kelvin Sung" w:date="2021-08-26T12:26:00Z">
        <w:r w:rsidRPr="0042523B">
          <w:rPr>
            <w:bdr w:val="none" w:sz="0" w:space="0" w:color="auto" w:frame="1"/>
          </w:rPr>
          <w:t>}</w:t>
        </w:r>
      </w:ins>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3245B26B" w:rsidR="000C0041" w:rsidRDefault="00444DAA" w:rsidP="00D526D9">
      <w:pPr>
        <w:pStyle w:val="NumList"/>
      </w:pPr>
      <w:r>
        <w:lastRenderedPageBreak/>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ins w:id="350" w:author="Kelvin Sung" w:date="2021-08-26T12:14:00Z">
        <w:r w:rsidR="00F26AA9">
          <w:t>, and</w:t>
        </w:r>
      </w:ins>
      <w:del w:id="351" w:author="Kelvin Sung" w:date="2021-08-26T12:14:00Z">
        <w:r w:rsidR="00227B3C" w:rsidDel="00F26AA9">
          <w:delText>. W</w:delText>
        </w:r>
      </w:del>
      <w:ins w:id="352" w:author="Kelvin Sung" w:date="2021-08-26T12:14:00Z">
        <w:r w:rsidR="00F26AA9">
          <w:t xml:space="preserve"> w</w:t>
        </w:r>
      </w:ins>
      <w:r w:rsidR="00227B3C">
        <w:t xml:space="preserve">hen the loading is completed, </w:t>
      </w:r>
      <w:ins w:id="353" w:author="Kelvin Sung" w:date="2021-08-26T12:14:00Z">
        <w:del w:id="354" w:author="Jeb Pavleas" w:date="2021-09-05T06:38:00Z">
          <w:r w:rsidR="00F26AA9" w:rsidDel="003D45FA">
            <w:delText xml:space="preserve">to </w:delText>
          </w:r>
        </w:del>
      </w:ins>
      <w:del w:id="355" w:author="Kelvin Sung" w:date="2021-08-26T12:14:00Z">
        <w:r w:rsidR="00227B3C" w:rsidRPr="0010691D" w:rsidDel="00F26AA9">
          <w:rPr>
            <w:rStyle w:val="CodeInline"/>
          </w:rPr>
          <w:delText>loadPromise</w:delText>
        </w:r>
        <w:r w:rsidR="00227B3C" w:rsidDel="00F26AA9">
          <w:delText xml:space="preserve"> </w:delText>
        </w:r>
      </w:del>
      <w:r w:rsidR="00227B3C">
        <w:t>trigger</w:t>
      </w:r>
      <w:del w:id="356" w:author="Kelvin Sung" w:date="2021-08-26T12:14:00Z">
        <w:r w:rsidR="008C06D2" w:rsidDel="00F26AA9">
          <w:delText>s</w:delText>
        </w:r>
      </w:del>
      <w:r w:rsidR="00227B3C">
        <w:t xml:space="preserve">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w:t>
      </w:r>
      <w:ins w:id="357" w:author="Kelvin Sung" w:date="2021-08-26T12:13:00Z">
        <w:r w:rsidR="003F2803">
          <w:t xml:space="preserve"> the</w:t>
        </w:r>
      </w:ins>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51D1AC7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w:t>
      </w:r>
      <w:ins w:id="358" w:author="Kelvin Sung" w:date="2021-08-26T12:16:00Z">
        <w:r w:rsidR="007D7622">
          <w:t>at</w:t>
        </w:r>
      </w:ins>
      <w:del w:id="359" w:author="Kelvin Sung" w:date="2021-08-26T12:16:00Z">
        <w:r w:rsidDel="007D7622">
          <w:delText>is</w:delText>
        </w:r>
      </w:del>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ins w:id="360" w:author="Kelvin Sung" w:date="2021-08-26T12:17:00Z">
        <w:r w:rsidR="007D7622">
          <w:t xml:space="preserve">must </w:t>
        </w:r>
      </w:ins>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lastRenderedPageBreak/>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310602C8" w:rsidR="00D71D7D" w:rsidRDefault="00AE31F9">
      <w:pPr>
        <w:pStyle w:val="Code"/>
      </w:pPr>
      <w:r>
        <w:t xml:space="preserve">    </w:t>
      </w:r>
      <w:del w:id="361" w:author="Kelvin Sung" w:date="2021-08-26T12:18:00Z">
        <w:r w:rsidDel="005447C6">
          <w:delText xml:space="preserve">// </w:delText>
        </w:r>
      </w:del>
      <w:r w:rsidR="00D71D7D" w:rsidRPr="006D7CE6">
        <w:t xml:space="preserve">… identical to previous code </w:t>
      </w:r>
      <w:ins w:id="362" w:author="Kelvin Sung" w:date="2021-08-26T12:18:00Z">
        <w:r w:rsidR="005447C6">
          <w:t>…</w:t>
        </w:r>
      </w:ins>
      <w:del w:id="363" w:author="Kelvin Sung" w:date="2021-08-26T12:29:00Z">
        <w:r w:rsidR="00D71D7D" w:rsidDel="00F1408C">
          <w:delText>except for the error handling message</w:delText>
        </w:r>
      </w:del>
      <w:del w:id="364" w:author="Kelvin Sung" w:date="2021-08-26T12:18:00Z">
        <w:r w:rsidR="00D71D7D" w:rsidDel="005447C6">
          <w:delText xml:space="preserve"> </w:delText>
        </w:r>
        <w:r w:rsidR="00D71D7D" w:rsidRPr="006D7CE6" w:rsidDel="005447C6">
          <w:delText>…</w:delText>
        </w:r>
      </w:del>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del w:id="365" w:author="Kelvin Sung" w:date="2021-08-26T12:19:00Z">
        <w:r w:rsidRPr="006D7CE6" w:rsidDel="00316B73">
          <w:delText xml:space="preserve">// </w:delText>
        </w:r>
      </w:del>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del w:id="366" w:author="Kelvin Sung" w:date="2021-08-26T12:19:00Z">
        <w:r w:rsidRPr="006D7CE6" w:rsidDel="00316B73">
          <w:delText xml:space="preserve">// </w:delText>
        </w:r>
      </w:del>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lastRenderedPageBreak/>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35EF75F7"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ins w:id="367" w:author="Kelvin Sung" w:date="2021-08-26T12:31:00Z">
        <w:r w:rsidR="00BF2669">
          <w:rPr>
            <w:rStyle w:val="CodeInline"/>
          </w:rPr>
          <w:t xml:space="preserve"> </w:t>
        </w:r>
      </w:ins>
      <w:del w:id="368" w:author="Kelvin Sung" w:date="2021-08-26T12:31:00Z">
        <w:r w:rsidDel="00BF2669">
          <w:delText xml:space="preserve"> i</w:delText>
        </w:r>
      </w:del>
      <w:ins w:id="369" w:author="Kelvin Sung" w:date="2021-08-26T12:31:00Z">
        <w:r w:rsidR="00BF2669">
          <w:t>game level i</w:t>
        </w:r>
      </w:ins>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 xml:space="preserve">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w:t>
      </w:r>
      <w:r w:rsidRPr="006F5A10">
        <w:lastRenderedPageBreak/>
        <w:t>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lastRenderedPageBreak/>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t>To identify and define the public interface methods for a general game level</w:t>
      </w:r>
    </w:p>
    <w:p w14:paraId="4C798E43" w14:textId="5D449BF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w:t>
      </w:r>
      <w:del w:id="370" w:author="Kelvin Sung" w:date="2021-08-26T12:45:00Z">
        <w:r w:rsidR="00172536" w:rsidDel="00425144">
          <w:delText>, the Game Loop project</w:delText>
        </w:r>
      </w:del>
      <w:r w:rsidR="00172536">
        <w:t xml:space="preserve">.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F0D77B"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del w:id="371" w:author="Kelvin Sung" w:date="2021-08-26T12:47:00Z">
        <w:r w:rsidRPr="0042523B" w:rsidDel="00850618">
          <w:delText xml:space="preserve">the </w:delText>
        </w:r>
      </w:del>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del w:id="372" w:author="Jeb Pavleas" w:date="2021-09-05T06:40:00Z">
        <w:r w:rsidRPr="0042523B" w:rsidDel="003D45FA">
          <w:delText xml:space="preserve">for </w:delText>
        </w:r>
      </w:del>
      <w:ins w:id="373" w:author="Jeb Pavleas" w:date="2021-09-05T06:40:00Z">
        <w:r w:rsidR="003D45FA">
          <w:t>the</w:t>
        </w:r>
        <w:r w:rsidR="003D45FA" w:rsidRPr="0042523B">
          <w:t xml:space="preserve"> </w:t>
        </w:r>
      </w:ins>
      <w:r w:rsidRPr="0042523B">
        <w:t>calling</w:t>
      </w:r>
      <w:ins w:id="374" w:author="Jeb Pavleas" w:date="2021-09-05T06:41:00Z">
        <w:r w:rsidR="003D45FA">
          <w:t xml:space="preserve"> of</w:t>
        </w:r>
      </w:ins>
      <w:r w:rsidRPr="0042523B">
        <w:t xml:space="preserve">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40511F87" w:rsidR="0042523B" w:rsidRDefault="0042523B" w:rsidP="0042523B">
      <w:pPr>
        <w:pStyle w:val="NumList"/>
        <w:numPr>
          <w:ilvl w:val="0"/>
          <w:numId w:val="24"/>
        </w:numPr>
      </w:pPr>
      <w:del w:id="375" w:author="Kelvin Sung" w:date="2021-08-26T12:47:00Z">
        <w:r w:rsidRPr="005A75C7" w:rsidDel="00850618">
          <w:delText xml:space="preserve">Add </w:delText>
        </w:r>
      </w:del>
      <w:ins w:id="376" w:author="Kelvin Sung" w:date="2021-08-26T12:47:00Z">
        <w:r w:rsidR="00850618">
          <w:t xml:space="preserve">Define </w:t>
        </w:r>
      </w:ins>
      <w:r w:rsidRPr="005A75C7">
        <w:t xml:space="preserve">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lastRenderedPageBreak/>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6BA000B0" w:rsidR="0042523B" w:rsidRPr="0042523B" w:rsidRDefault="0042523B" w:rsidP="0010691D">
      <w:pPr>
        <w:pStyle w:val="NumList"/>
      </w:pPr>
      <w:del w:id="377" w:author="Kelvin Sung" w:date="2021-08-26T12:48:00Z">
        <w:r w:rsidRPr="0042523B" w:rsidDel="00850618">
          <w:delText xml:space="preserve">Do not forget </w:delText>
        </w:r>
      </w:del>
      <w:ins w:id="378" w:author="Kelvin Sung" w:date="2021-08-26T12:48:00Z">
        <w:r w:rsidR="00850618">
          <w:t xml:space="preserve">Remember </w:t>
        </w:r>
      </w:ins>
      <w:r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EFA240C" w:rsidR="0042523B" w:rsidRPr="0042523B" w:rsidRDefault="0042523B" w:rsidP="0010691D">
      <w:pPr>
        <w:pStyle w:val="Code"/>
        <w:rPr>
          <w:rFonts w:ascii="TheSansMonoConBlack" w:hAnsi="TheSansMonoConBlack"/>
        </w:rPr>
      </w:pPr>
      <w:del w:id="379" w:author="Kelvin Sung" w:date="2021-08-26T12:49:00Z">
        <w:r w:rsidRPr="0042523B" w:rsidDel="00C50EF2">
          <w:delText xml:space="preserve">// </w:delText>
        </w:r>
      </w:del>
      <w:r w:rsidRPr="0042523B">
        <w:t xml:space="preserve">… identical to previous code </w:t>
      </w:r>
      <w:del w:id="380" w:author="Kelvin Sung" w:date="2021-08-26T12:49:00Z">
        <w:r w:rsidRPr="0042523B" w:rsidDel="00C50EF2">
          <w:delText xml:space="preserve">except for the error handling message </w:delText>
        </w:r>
      </w:del>
      <w:r w:rsidRPr="0042523B">
        <w:t>…</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6D45B866" w:rsidR="0042523B" w:rsidRPr="0042523B" w:rsidRDefault="0042523B" w:rsidP="0010691D">
      <w:pPr>
        <w:pStyle w:val="Code"/>
        <w:rPr>
          <w:rFonts w:ascii="TheSansMonoConBlack" w:hAnsi="TheSansMonoConBlack"/>
          <w:bdr w:val="none" w:sz="0" w:space="0" w:color="auto" w:frame="1"/>
        </w:rPr>
      </w:pPr>
      <w:r w:rsidRPr="0042523B">
        <w:t xml:space="preserve">    </w:t>
      </w:r>
      <w:del w:id="381" w:author="Kelvin Sung" w:date="2021-08-26T12:49:00Z">
        <w:r w:rsidRPr="0042523B" w:rsidDel="00C50EF2">
          <w:delText xml:space="preserve">// </w:delText>
        </w:r>
      </w:del>
      <w:r w:rsidRPr="0042523B">
        <w:t xml:space="preserve">… identical to previous code </w:t>
      </w:r>
      <w:del w:id="382" w:author="Kelvin Sung" w:date="2021-08-26T12:49:00Z">
        <w:r w:rsidRPr="0042523B" w:rsidDel="00C50EF2">
          <w:delText xml:space="preserve">except for the error handling message </w:delText>
        </w:r>
      </w:del>
      <w:r w:rsidRPr="0042523B">
        <w:t>…</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lastRenderedPageBreak/>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FA22C61"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del w:id="383" w:author="Kelvin Sung" w:date="2021-08-26T12:52:00Z">
        <w:r w:rsidRPr="0042523B" w:rsidDel="002F3CC7">
          <w:delText xml:space="preserve">study </w:delText>
        </w:r>
      </w:del>
      <w:ins w:id="384" w:author="Kelvin Sung" w:date="2021-08-26T12:52:00Z">
        <w:r w:rsidR="002F3CC7">
          <w:t xml:space="preserve">examine </w:t>
        </w:r>
      </w:ins>
      <w:del w:id="385" w:author="Kelvin Sung" w:date="2021-08-26T12:52:00Z">
        <w:r w:rsidRPr="0042523B" w:rsidDel="002F3CC7">
          <w:delText xml:space="preserve">the </w:delText>
        </w:r>
      </w:del>
      <w:ins w:id="386" w:author="Kelvin Sung" w:date="2021-08-26T12:52:00Z">
        <w:r w:rsidR="002F3CC7">
          <w:t xml:space="preserve">the </w:t>
        </w:r>
      </w:ins>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w:t>
      </w:r>
      <w:r>
        <w:lastRenderedPageBreak/>
        <w:t xml:space="preserve">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r>
        <w:rPr>
          <w:rStyle w:val="CodeInline"/>
        </w:rPr>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w:t>
      </w:r>
      <w:r w:rsidRPr="00614686">
        <w:lastRenderedPageBreak/>
        <w:t xml:space="preserve">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47E0A21B"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w:t>
      </w:r>
      <w:ins w:id="387" w:author="Jeb Pavleas" w:date="2021-09-05T06:42:00Z">
        <w:r w:rsidR="002D6B6F">
          <w:t xml:space="preserve">the </w:t>
        </w:r>
      </w:ins>
      <w:r w:rsidRPr="00614686">
        <w:t xml:space="preserve">previous </w:t>
      </w:r>
      <w:proofErr w:type="spellStart"/>
      <w:r w:rsidRPr="0010691D">
        <w:rPr>
          <w:rStyle w:val="CodeInline"/>
        </w:rPr>
        <w:t>MyGame</w:t>
      </w:r>
      <w:proofErr w:type="spellEnd"/>
      <w:r w:rsidRPr="00614686">
        <w:t xml:space="preserve"> </w:t>
      </w:r>
      <w:del w:id="388" w:author="Kelvin Sung" w:date="2021-08-26T12:57:00Z">
        <w:r w:rsidRPr="00614686" w:rsidDel="004D29AD">
          <w:delText>objects</w:delText>
        </w:r>
      </w:del>
      <w:ins w:id="389" w:author="Kelvin Sung" w:date="2021-08-26T12:57:00Z">
        <w:r w:rsidR="004D29AD">
          <w:t>class</w:t>
        </w:r>
      </w:ins>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lastRenderedPageBreak/>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390"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390"/>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C53FFB4" w:rsidR="00614686" w:rsidRPr="00371547" w:rsidRDefault="00614686" w:rsidP="0010691D">
      <w:pPr>
        <w:pStyle w:val="Code"/>
      </w:pPr>
      <w:r w:rsidRPr="00371547">
        <w:t xml:space="preserve">    </w:t>
      </w:r>
      <w:del w:id="391" w:author="Kelvin Sung" w:date="2021-08-26T12:58:00Z">
        <w:r w:rsidRPr="00371547" w:rsidDel="004B30DF">
          <w:delText xml:space="preserve">// </w:delText>
        </w:r>
      </w:del>
      <w:r w:rsidRPr="00371547">
        <w:t xml:space="preserve">… </w:t>
      </w:r>
      <w:del w:id="392" w:author="Kelvin Sung" w:date="2021-08-26T12:58:00Z">
        <w:r w:rsidRPr="00371547" w:rsidDel="004B30DF">
          <w:delText xml:space="preserve">additional code </w:delText>
        </w:r>
      </w:del>
      <w:ins w:id="393" w:author="Kelvin Sung" w:date="2021-08-26T12:58:00Z">
        <w:r w:rsidR="004B30DF">
          <w:t xml:space="preserve">implementation </w:t>
        </w:r>
      </w:ins>
      <w:r w:rsidRPr="00371547">
        <w:t>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C16E600" w:rsidR="00614686" w:rsidRPr="00614686" w:rsidRDefault="00614686" w:rsidP="0010691D">
      <w:pPr>
        <w:pStyle w:val="NumList"/>
      </w:pPr>
      <w:r w:rsidRPr="00614686">
        <w:t xml:space="preserve">Add a function </w:t>
      </w:r>
      <w:bookmarkStart w:id="394" w:name="_Hlk69011043"/>
      <w:r w:rsidRPr="00614686">
        <w:t xml:space="preserve">to the </w:t>
      </w:r>
      <w:proofErr w:type="spellStart"/>
      <w:r w:rsidRPr="0010691D">
        <w:rPr>
          <w:rStyle w:val="CodeInline"/>
        </w:rPr>
        <w:t>SceneFileParser</w:t>
      </w:r>
      <w:proofErr w:type="spellEnd"/>
      <w:r w:rsidRPr="00614686">
        <w:t xml:space="preserve"> to </w:t>
      </w:r>
      <w:bookmarkEnd w:id="394"/>
      <w:r w:rsidRPr="00614686">
        <w:t xml:space="preserve">parse the details of the </w:t>
      </w:r>
      <w:del w:id="395" w:author="Kelvin Sung" w:date="2021-08-26T12:59:00Z">
        <w:r w:rsidRPr="005F460C" w:rsidDel="005F460C">
          <w:rPr>
            <w:rStyle w:val="CodeChar"/>
            <w:rPrChange w:id="396" w:author="Kelvin Sung" w:date="2021-08-26T12:59:00Z">
              <w:rPr>
                <w:i/>
                <w:iCs/>
              </w:rPr>
            </w:rPrChange>
          </w:rPr>
          <w:delText>c</w:delText>
        </w:r>
      </w:del>
      <w:ins w:id="397" w:author="Kelvin Sung" w:date="2021-08-26T12:59:00Z">
        <w:r w:rsidR="005F460C">
          <w:rPr>
            <w:rStyle w:val="CodeChar"/>
          </w:rPr>
          <w:t>C</w:t>
        </w:r>
      </w:ins>
      <w:r w:rsidRPr="005F460C">
        <w:rPr>
          <w:rStyle w:val="CodeChar"/>
          <w:rPrChange w:id="398" w:author="Kelvin Sung" w:date="2021-08-26T12:59:00Z">
            <w:rPr>
              <w:i/>
              <w:iCs/>
            </w:rPr>
          </w:rPrChange>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lastRenderedPageBreak/>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516CCA54" w:rsidR="00614686" w:rsidRPr="00614686" w:rsidRDefault="00614686" w:rsidP="0010691D">
      <w:pPr>
        <w:pStyle w:val="BodyTextFirst"/>
      </w:pPr>
      <w:r w:rsidRPr="00614686">
        <w:t xml:space="preserve">The camera parser finds a camera element and constructs a </w:t>
      </w:r>
      <w:del w:id="399" w:author="Kelvin Sung" w:date="2021-08-26T13:00:00Z">
        <w:r w:rsidRPr="0010691D" w:rsidDel="00663F6F">
          <w:rPr>
            <w:rStyle w:val="CodeInline"/>
          </w:rPr>
          <w:delText>c</w:delText>
        </w:r>
      </w:del>
      <w:ins w:id="400" w:author="Kelvin Sung" w:date="2021-08-26T13:00:00Z">
        <w:r w:rsidR="00663F6F">
          <w:rPr>
            <w:rStyle w:val="CodeInline"/>
          </w:rPr>
          <w:t>C</w:t>
        </w:r>
      </w:ins>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ins w:id="401" w:author="Kelvin Sung" w:date="2021-08-26T13:00:00Z">
        <w:r w:rsidR="007068CA">
          <w:t xml:space="preserve">that </w:t>
        </w:r>
      </w:ins>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7068CA">
        <w:rPr>
          <w:iCs/>
          <w:rPrChange w:id="402" w:author="Kelvin Sung" w:date="2021-08-26T13:01:00Z">
            <w:rPr>
              <w:i/>
              <w:iCs/>
            </w:rPr>
          </w:rPrChange>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403" w:name="_Hlk69011194"/>
      <w:proofErr w:type="spellStart"/>
      <w:r w:rsidRPr="0010691D">
        <w:rPr>
          <w:rStyle w:val="CodeInline"/>
        </w:rPr>
        <w:t>SceneFileParser</w:t>
      </w:r>
      <w:proofErr w:type="spellEnd"/>
      <w:r w:rsidRPr="00614686">
        <w:t xml:space="preserve"> </w:t>
      </w:r>
      <w:bookmarkEnd w:id="403"/>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lastRenderedPageBreak/>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lastRenderedPageBreak/>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F822C13" w:rsidR="00614686" w:rsidRPr="00614686" w:rsidRDefault="00614686" w:rsidP="0010691D">
      <w:pPr>
        <w:pStyle w:val="Code"/>
        <w:rPr>
          <w:bdr w:val="none" w:sz="0" w:space="0" w:color="auto" w:frame="1"/>
        </w:rPr>
      </w:pPr>
      <w:r w:rsidRPr="00614686">
        <w:t xml:space="preserve">    </w:t>
      </w:r>
      <w:del w:id="404" w:author="Kelvin Sung" w:date="2021-08-26T13:26:00Z">
        <w:r w:rsidRPr="00614686" w:rsidDel="001A1E67">
          <w:delText xml:space="preserve">// </w:delText>
        </w:r>
      </w:del>
      <w:r w:rsidRPr="00614686">
        <w:t>… identical to previous code</w:t>
      </w:r>
      <w:ins w:id="405" w:author="Kelvin Sung" w:date="2021-08-26T15:21:00Z">
        <w:r w:rsidR="00683324">
          <w:t xml:space="preserve"> …</w:t>
        </w:r>
      </w:ins>
      <w:del w:id="406" w:author="Kelvin Sung" w:date="2021-08-26T15:20:00Z">
        <w:r w:rsidRPr="00614686" w:rsidDel="00683324">
          <w:delText xml:space="preserve"> </w:delText>
        </w:r>
      </w:del>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7785176" w:rsidR="00614686" w:rsidRPr="00614686" w:rsidRDefault="00614686" w:rsidP="0010691D">
      <w:pPr>
        <w:pStyle w:val="Code"/>
        <w:rPr>
          <w:bdr w:val="none" w:sz="0" w:space="0" w:color="auto" w:frame="1"/>
        </w:rPr>
      </w:pPr>
      <w:r w:rsidRPr="00614686">
        <w:t xml:space="preserve">    </w:t>
      </w:r>
      <w:del w:id="407" w:author="Kelvin Sung" w:date="2021-08-26T13:26:00Z">
        <w:r w:rsidRPr="00614686" w:rsidDel="001A1E67">
          <w:delText xml:space="preserve">// </w:delText>
        </w:r>
      </w:del>
      <w:r w:rsidRPr="00614686">
        <w:t xml:space="preserve">… identical to previous code </w:t>
      </w:r>
      <w:ins w:id="408" w:author="Kelvin Sung" w:date="2021-08-26T14:00:00Z">
        <w:r w:rsidR="005A5508">
          <w:t>…</w:t>
        </w:r>
      </w:ins>
      <w:del w:id="409" w:author="Kelvin Sung" w:date="2021-08-26T14:00:00Z">
        <w:r w:rsidRPr="00614686" w:rsidDel="005A5508">
          <w:delText>e</w:delText>
        </w:r>
      </w:del>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301696A9"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ins w:id="410" w:author="Kelvin Sung" w:date="2021-08-26T13:36:00Z">
        <w:r w:rsidR="00AC3513">
          <w:t xml:space="preserve">may not seem interesting, </w:t>
        </w:r>
      </w:ins>
      <w:ins w:id="411" w:author="Kelvin Sung" w:date="2021-08-26T13:37:00Z">
        <w:r w:rsidR="00AC3513">
          <w:t xml:space="preserve">through this project </w:t>
        </w:r>
      </w:ins>
      <w:ins w:id="412" w:author="Kelvin Sung" w:date="2021-08-26T13:36:00Z">
        <w:r w:rsidR="00AC3513">
          <w:t xml:space="preserve">a </w:t>
        </w:r>
      </w:ins>
      <w:ins w:id="413" w:author="Kelvin Sung" w:date="2021-08-26T13:37:00Z">
        <w:r w:rsidR="00AC3513">
          <w:t xml:space="preserve">simple and well-defined interface </w:t>
        </w:r>
      </w:ins>
      <w:ins w:id="414" w:author="Kelvin Sung" w:date="2021-08-26T13:39:00Z">
        <w:r w:rsidR="00462FE6">
          <w:t xml:space="preserve">between the engine and the client </w:t>
        </w:r>
      </w:ins>
      <w:ins w:id="415" w:author="Kelvin Sung" w:date="2021-08-26T13:37:00Z">
        <w:r w:rsidR="00AC3513">
          <w:t xml:space="preserve">has been derived where </w:t>
        </w:r>
      </w:ins>
      <w:del w:id="416" w:author="Kelvin Sung" w:date="2021-08-26T13:38:00Z">
        <w:r w:rsidR="00373626" w:rsidDel="00AC3513">
          <w:delText xml:space="preserve">isn’t </w:delText>
        </w:r>
        <w:r w:rsidR="00561558" w:rsidDel="00AC3513">
          <w:delText>spectacular</w:delText>
        </w:r>
        <w:r w:rsidR="00373626" w:rsidDel="00AC3513">
          <w:delText xml:space="preserve"> on the surface</w:delText>
        </w:r>
        <w:r w:rsidRPr="00614686" w:rsidDel="00AC3513">
          <w:delText xml:space="preserve">, </w:delText>
        </w:r>
        <w:r w:rsidR="00373626" w:rsidDel="00AC3513">
          <w:delText xml:space="preserve">the </w:delText>
        </w:r>
        <w:r w:rsidR="00561558" w:rsidDel="00AC3513">
          <w:delText>underlying</w:delText>
        </w:r>
        <w:r w:rsidRPr="00614686" w:rsidDel="00AC3513">
          <w:delText xml:space="preserve"> support</w:delText>
        </w:r>
        <w:r w:rsidR="00561558" w:rsidDel="00AC3513">
          <w:delText xml:space="preserve"> for</w:delText>
        </w:r>
        <w:r w:rsidRPr="00614686" w:rsidDel="00AC3513">
          <w:delText xml:space="preserve"> </w:delText>
        </w:r>
        <w:r w:rsidRPr="00614686" w:rsidDel="00AC3513">
          <w:lastRenderedPageBreak/>
          <w:delText xml:space="preserve">asynchronous loading of external resources by </w:delText>
        </w:r>
      </w:del>
      <w:r w:rsidRPr="00614686">
        <w:t xml:space="preserve">the </w:t>
      </w:r>
      <w:ins w:id="417" w:author="Kelvin Sung" w:date="2021-08-26T13:38:00Z">
        <w:r w:rsidR="00AC3513">
          <w:t xml:space="preserve">complexities and details of </w:t>
        </w:r>
      </w:ins>
      <w:ins w:id="418" w:author="Kelvin Sung" w:date="2021-08-26T13:39:00Z">
        <w:r w:rsidR="00462FE6">
          <w:t xml:space="preserve">each </w:t>
        </w:r>
      </w:ins>
      <w:del w:id="419" w:author="Kelvin Sung" w:date="2021-08-26T13:39:00Z">
        <w:r w:rsidRPr="00614686" w:rsidDel="00462FE6">
          <w:delText>client</w:delText>
        </w:r>
        <w:r w:rsidR="00561558" w:rsidDel="00462FE6">
          <w:delText xml:space="preserve"> </w:delText>
        </w:r>
      </w:del>
      <w:del w:id="420" w:author="Kelvin Sung" w:date="2021-08-26T13:38:00Z">
        <w:r w:rsidR="00561558" w:rsidDel="00AC3513">
          <w:delText xml:space="preserve">through a simple </w:delText>
        </w:r>
        <w:r w:rsidR="004A68C8" w:rsidDel="00AC3513">
          <w:delText xml:space="preserve">and well-defined interface </w:delText>
        </w:r>
        <w:r w:rsidR="00894BDE" w:rsidDel="00AC3513">
          <w:delText xml:space="preserve">hides engine and client complexities </w:delText>
        </w:r>
      </w:del>
      <w:ins w:id="421" w:author="Kelvin Sung" w:date="2021-08-26T13:38:00Z">
        <w:r w:rsidR="00AC3513">
          <w:t>are hidden</w:t>
        </w:r>
      </w:ins>
      <w:del w:id="422" w:author="Kelvin Sung" w:date="2021-08-26T13:40:00Z">
        <w:r w:rsidR="00894BDE" w:rsidDel="00323923">
          <w:delText>from each other</w:delText>
        </w:r>
      </w:del>
      <w:r w:rsidR="00894BDE">
        <w:t xml:space="preserve">. Based on this interface, additional engine functionality can be introduced without the requirements of modifying any existing </w:t>
      </w:r>
      <w:commentRangeStart w:id="423"/>
      <w:r w:rsidR="00894BDE">
        <w:t>clients</w:t>
      </w:r>
      <w:commentRangeEnd w:id="423"/>
      <w:r w:rsidR="002D6B6F">
        <w:rPr>
          <w:rStyle w:val="CommentReference"/>
          <w:rFonts w:asciiTheme="minorHAnsi" w:hAnsiTheme="minorHAnsi"/>
        </w:rPr>
        <w:commentReference w:id="423"/>
      </w:r>
      <w:r w:rsidR="00894BDE">
        <w:t>, and at the same time, complex games can be created and maintained independently from engine internals. The details of this interface will be introduced in the next project.</w:t>
      </w:r>
    </w:p>
    <w:p w14:paraId="77D1DE77" w14:textId="3B34BA43"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w:t>
      </w:r>
      <w:del w:id="424" w:author="Kelvin Sung" w:date="2021-08-26T13:41:00Z">
        <w:r w:rsidRPr="00614686" w:rsidDel="0020241A">
          <w:delText xml:space="preserve">two </w:delText>
        </w:r>
      </w:del>
      <w:r w:rsidRPr="00614686">
        <w:t>project</w:t>
      </w:r>
      <w:del w:id="425" w:author="Kelvin Sung" w:date="2021-08-26T13:41:00Z">
        <w:r w:rsidRPr="00614686" w:rsidDel="0020241A">
          <w:delText>s</w:delText>
        </w:r>
      </w:del>
      <w:r w:rsidRPr="00614686">
        <w: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32FD3168" w:rsidR="006A4676" w:rsidRDefault="006A4676" w:rsidP="006A4676">
      <w:pPr>
        <w:pStyle w:val="BodyTextFirst"/>
      </w:pPr>
      <w:del w:id="426" w:author="Kelvin Sung" w:date="2021-08-26T13:43:00Z">
        <w:r w:rsidDel="00246AAB">
          <w:delText>In the previous</w:delText>
        </w:r>
      </w:del>
      <w:ins w:id="427" w:author="Kelvin Sung" w:date="2021-08-26T13:43:00Z">
        <w:r w:rsidR="00246AAB">
          <w:t>From this</w:t>
        </w:r>
      </w:ins>
      <w:r>
        <w:t xml:space="preserve">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r>
        <w:rPr>
          <w:rStyle w:val="CodeInline"/>
        </w:rPr>
        <w:t>loop.s</w:t>
      </w:r>
      <w:r w:rsidRPr="00A409DD">
        <w:rPr>
          <w:rStyle w:val="CodeInline"/>
        </w:rPr>
        <w:t>tart</w:t>
      </w:r>
      <w:proofErr w:type="spellEnd"/>
      <w:r w:rsidRPr="00A409DD">
        <w:rPr>
          <w:rStyle w:val="CodeInline"/>
        </w:rPr>
        <w: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312E582D"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ins w:id="428" w:author="Kelvin Sung" w:date="2021-08-26T13:44:00Z">
        <w:r w:rsidR="00246AAB">
          <w:t xml:space="preserve">coherent and </w:t>
        </w:r>
      </w:ins>
      <w:r w:rsidRPr="00A409DD">
        <w:t>well-defined</w:t>
      </w:r>
      <w:del w:id="429" w:author="Kelvin Sung" w:date="2021-08-26T13:44:00Z">
        <w:r w:rsidRPr="00A409DD" w:rsidDel="00246AAB">
          <w:delText xml:space="preserve"> and uniform</w:delText>
        </w:r>
      </w:del>
      <w:r w:rsidRPr="00A409DD">
        <w:t xml:space="preserve">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ins w:id="430" w:author="Kelvin Sung" w:date="2021-08-26T13:46:00Z">
        <w:r w:rsidR="00246AAB">
          <w:t>s</w:t>
        </w:r>
      </w:ins>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ins w:id="431" w:author="Kelvin Sung" w:date="2021-08-26T13:47:00Z">
        <w:r w:rsidR="00246AAB">
          <w:softHyphen/>
        </w:r>
      </w:ins>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ins w:id="432" w:author="Kelvin Sung" w:date="2021-08-26T13:49:00Z">
        <w:r w:rsidR="00246AAB">
          <w:t xml:space="preserve"> </w:t>
        </w:r>
        <w:r w:rsidR="004058C1">
          <w:t>implementation to fo</w:t>
        </w:r>
      </w:ins>
      <w:ins w:id="433" w:author="Kelvin Sung" w:date="2021-08-26T13:50:00Z">
        <w:r w:rsidR="004058C1">
          <w:t>llow …</w:t>
        </w:r>
      </w:ins>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36DDD20E" w:rsidR="006A4676" w:rsidRDefault="006A4676" w:rsidP="006A4676">
      <w:pPr>
        <w:pStyle w:val="Code"/>
        <w:ind w:firstLine="435"/>
        <w:rPr>
          <w:ins w:id="434" w:author="Kelvin Sung" w:date="2021-08-26T13:50:00Z"/>
        </w:rPr>
      </w:pPr>
      <w:r>
        <w:t>}</w:t>
      </w:r>
    </w:p>
    <w:p w14:paraId="76D0380D" w14:textId="2D034A2D" w:rsidR="007E0DD1" w:rsidRDefault="007E0DD1">
      <w:pPr>
        <w:pStyle w:val="Code"/>
        <w:pPrChange w:id="435" w:author="Kelvin Sung" w:date="2021-08-26T13:50:00Z">
          <w:pPr>
            <w:pStyle w:val="Code"/>
            <w:ind w:firstLine="435"/>
          </w:pPr>
        </w:pPrChange>
      </w:pPr>
      <w:ins w:id="436" w:author="Kelvin Sung" w:date="2021-08-26T13:50:00Z">
        <w:r>
          <w:t>}</w:t>
        </w:r>
      </w:ins>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w:t>
      </w:r>
      <w:del w:id="437" w:author="Kelvin Sung" w:date="2021-08-26T13:53:00Z">
        <w:r w:rsidDel="007E0DD1">
          <w:delText>ny</w:delText>
        </w:r>
      </w:del>
      <w:r>
        <w:t xml:space="preserve">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72417923" w:rsidR="006A4676" w:rsidRDefault="006A4676" w:rsidP="00253D95">
      <w:pPr>
        <w:pStyle w:val="NoteTipCaution"/>
      </w:pPr>
      <w:r w:rsidRPr="008F047C">
        <w:rPr>
          <w:rStyle w:val="Strong"/>
        </w:rPr>
        <w:lastRenderedPageBreak/>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w:t>
      </w:r>
      <w:del w:id="438" w:author="Kelvin Sung" w:date="2021-08-26T13:53:00Z">
        <w:r w:rsidDel="007E0DD1">
          <w:delText xml:space="preserve">a </w:delText>
        </w:r>
      </w:del>
      <w:r>
        <w:t>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54D116EB"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del w:id="439" w:author="Kelvin Sung" w:date="2021-08-26T13:55:00Z">
        <w:r w:rsidR="00003E62" w:rsidDel="007E0DD1">
          <w:delText xml:space="preserve"> in that process</w:delText>
        </w:r>
      </w:del>
      <w:r w:rsidRPr="00253D95">
        <w:t>.</w:t>
      </w:r>
    </w:p>
    <w:p w14:paraId="4DC96322" w14:textId="77777777" w:rsidR="00154F11" w:rsidRPr="00154F11" w:rsidRDefault="00154F11" w:rsidP="0010691D">
      <w:pPr>
        <w:pStyle w:val="Heading4"/>
      </w:pPr>
      <w:r w:rsidRPr="00154F11">
        <w:t>Export the Scene Class to the Client</w:t>
      </w:r>
    </w:p>
    <w:p w14:paraId="41ECFA80" w14:textId="004DBBB4"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del w:id="440" w:author="Kelvin Sung" w:date="2021-08-26T13:55:00Z">
        <w:r w:rsidRPr="00154F11" w:rsidDel="007E0DD1">
          <w:delText xml:space="preserve">the default </w:delText>
        </w:r>
      </w:del>
      <w:r w:rsidRPr="0010691D">
        <w:rPr>
          <w:rStyle w:val="CodeInline"/>
        </w:rPr>
        <w:t>Scene</w:t>
      </w:r>
      <w:r w:rsidRPr="00154F11">
        <w:t xml:space="preserve"> </w:t>
      </w:r>
      <w:del w:id="441" w:author="Kelvin Sung" w:date="2021-08-26T13:55:00Z">
        <w:r w:rsidRPr="00154F11" w:rsidDel="007E0DD1">
          <w:delText xml:space="preserve">class identifier </w:delText>
        </w:r>
      </w:del>
      <w:r w:rsidRPr="00154F11">
        <w:t>for the client.</w:t>
      </w:r>
    </w:p>
    <w:p w14:paraId="3B52DC10" w14:textId="6848CC5C" w:rsidR="00154F11" w:rsidRPr="00154F11" w:rsidRDefault="00154F11" w:rsidP="0010691D">
      <w:pPr>
        <w:pStyle w:val="Code"/>
      </w:pPr>
      <w:del w:id="442" w:author="Kelvin Sung" w:date="2021-08-26T13:55:00Z">
        <w:r w:rsidRPr="00154F11" w:rsidDel="007E0DD1">
          <w:delText xml:space="preserve">// </w:delText>
        </w:r>
      </w:del>
      <w:r w:rsidRPr="00154F11">
        <w:t>… identical to previous code</w:t>
      </w:r>
      <w:ins w:id="443" w:author="Kelvin Sung" w:date="2021-08-26T13:59:00Z">
        <w:r w:rsidR="005A5508">
          <w:t xml:space="preserve"> …</w:t>
        </w:r>
      </w:ins>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1CF13E7A" w:rsidR="00154F11" w:rsidRPr="00154F11" w:rsidRDefault="00154F11" w:rsidP="0010691D">
      <w:pPr>
        <w:pStyle w:val="Code"/>
      </w:pPr>
      <w:del w:id="444" w:author="Kelvin Sung" w:date="2021-08-26T13:55:00Z">
        <w:r w:rsidRPr="00154F11" w:rsidDel="007E0DD1">
          <w:delText xml:space="preserve">// </w:delText>
        </w:r>
      </w:del>
      <w:r w:rsidRPr="00154F11">
        <w:t>… identical to previous code</w:t>
      </w:r>
      <w:ins w:id="445" w:author="Kelvin Sung" w:date="2021-08-26T13:59:00Z">
        <w:r w:rsidR="005A5508">
          <w:t xml:space="preserve"> …</w:t>
        </w:r>
      </w:ins>
    </w:p>
    <w:p w14:paraId="0EEFABF7" w14:textId="77777777" w:rsidR="00154F11" w:rsidRPr="00154F11" w:rsidRDefault="00154F11" w:rsidP="0010691D">
      <w:pPr>
        <w:pStyle w:val="Code"/>
      </w:pPr>
      <w:r w:rsidRPr="00154F11">
        <w:t>export default {</w:t>
      </w:r>
    </w:p>
    <w:p w14:paraId="1BA4EA37" w14:textId="12094192" w:rsidR="00154F11" w:rsidRPr="00154F11" w:rsidRDefault="00154F11" w:rsidP="0010691D">
      <w:pPr>
        <w:pStyle w:val="Code"/>
      </w:pPr>
      <w:r w:rsidRPr="00154F11">
        <w:t xml:space="preserve">    </w:t>
      </w:r>
      <w:del w:id="446" w:author="Kelvin Sung" w:date="2021-08-26T13:55:00Z">
        <w:r w:rsidRPr="00154F11" w:rsidDel="007E0DD1">
          <w:delText xml:space="preserve">// </w:delText>
        </w:r>
      </w:del>
      <w:r w:rsidRPr="00154F11">
        <w:t>… identical to previous code</w:t>
      </w:r>
      <w:ins w:id="447" w:author="Kelvin Sung" w:date="2021-08-26T13:59:00Z">
        <w:r w:rsidR="005A5508">
          <w:t xml:space="preserve"> …</w:t>
        </w:r>
      </w:ins>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5810B017" w:rsidR="00154F11" w:rsidRPr="00154F11" w:rsidRDefault="00154F11" w:rsidP="0010691D">
      <w:pPr>
        <w:pStyle w:val="Code"/>
      </w:pPr>
      <w:r w:rsidRPr="00154F11">
        <w:t xml:space="preserve">    </w:t>
      </w:r>
      <w:del w:id="448" w:author="Kelvin Sung" w:date="2021-08-26T13:55:00Z">
        <w:r w:rsidRPr="00154F11" w:rsidDel="007E0DD1">
          <w:delText xml:space="preserve">// </w:delText>
        </w:r>
      </w:del>
      <w:r w:rsidRPr="00154F11">
        <w:t>… identical to previous code</w:t>
      </w:r>
      <w:ins w:id="449" w:author="Kelvin Sung" w:date="2021-08-26T13:59:00Z">
        <w:r w:rsidR="005A5508">
          <w:t xml:space="preserve"> …</w:t>
        </w:r>
      </w:ins>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094C4969" w:rsidR="00154F11" w:rsidRDefault="00154F11" w:rsidP="00154F11">
      <w:pPr>
        <w:pStyle w:val="Code"/>
      </w:pPr>
      <w:del w:id="450" w:author="Kelvin Sung" w:date="2021-08-26T13:56:00Z">
        <w:r w:rsidDel="007E0DD1">
          <w:delText xml:space="preserve">// </w:delText>
        </w:r>
      </w:del>
      <w:r>
        <w:t>… identical to previous code</w:t>
      </w:r>
      <w:ins w:id="451" w:author="Kelvin Sung" w:date="2021-08-26T13:59:00Z">
        <w:r w:rsidR="005A5508">
          <w:t xml:space="preserve"> …</w:t>
        </w:r>
      </w:ins>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695B6395" w:rsidR="00154F11" w:rsidRPr="00154F11" w:rsidRDefault="00154F11" w:rsidP="00154F11">
      <w:pPr>
        <w:pStyle w:val="Code"/>
      </w:pPr>
      <w:del w:id="452" w:author="Kelvin Sung" w:date="2021-08-26T13:56:00Z">
        <w:r w:rsidRPr="00154F11" w:rsidDel="007E0DD1">
          <w:delText xml:space="preserve">// </w:delText>
        </w:r>
      </w:del>
      <w:r w:rsidRPr="00154F11">
        <w:t>… identical to previous code</w:t>
      </w:r>
      <w:ins w:id="453" w:author="Kelvin Sung" w:date="2021-08-26T13:59:00Z">
        <w:r w:rsidR="005A5508">
          <w:t xml:space="preserve"> …</w:t>
        </w:r>
      </w:ins>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lastRenderedPageBreak/>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1060C2E5" w:rsidR="00154F11" w:rsidRPr="00154F11" w:rsidRDefault="00154F11" w:rsidP="00154F11">
      <w:pPr>
        <w:pStyle w:val="Code"/>
      </w:pPr>
      <w:del w:id="454" w:author="Kelvin Sung" w:date="2021-08-26T13:56:00Z">
        <w:r w:rsidRPr="00154F11" w:rsidDel="007E0DD1">
          <w:delText xml:space="preserve">// </w:delText>
        </w:r>
      </w:del>
      <w:r w:rsidRPr="00154F11">
        <w:t>… identical to previous code</w:t>
      </w:r>
      <w:ins w:id="455" w:author="Kelvin Sung" w:date="2021-08-26T13:59:00Z">
        <w:r w:rsidR="005A5508">
          <w:t xml:space="preserve"> …</w:t>
        </w:r>
      </w:ins>
    </w:p>
    <w:p w14:paraId="4ECB5D2C" w14:textId="77777777" w:rsidR="00154F11" w:rsidRPr="00154F11" w:rsidRDefault="00154F11" w:rsidP="00154F11">
      <w:pPr>
        <w:pStyle w:val="Code"/>
      </w:pPr>
      <w:r w:rsidRPr="00154F11">
        <w:t>export default {</w:t>
      </w:r>
    </w:p>
    <w:p w14:paraId="6AC23DE5" w14:textId="4E7A1DC1" w:rsidR="00154F11" w:rsidRPr="00154F11" w:rsidRDefault="00154F11" w:rsidP="00154F11">
      <w:pPr>
        <w:pStyle w:val="Code"/>
      </w:pPr>
      <w:r w:rsidRPr="00154F11">
        <w:t xml:space="preserve">    </w:t>
      </w:r>
      <w:del w:id="456" w:author="Kelvin Sung" w:date="2021-08-26T13:56:00Z">
        <w:r w:rsidRPr="00154F11" w:rsidDel="007E0DD1">
          <w:delText xml:space="preserve">// </w:delText>
        </w:r>
      </w:del>
      <w:r w:rsidRPr="00154F11">
        <w:t>… identical to previous code</w:t>
      </w:r>
      <w:ins w:id="457" w:author="Kelvin Sung" w:date="2021-08-26T15:22:00Z">
        <w:r w:rsidR="00791EC9">
          <w:t xml:space="preserve"> …</w:t>
        </w:r>
      </w:ins>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1DA6ED2" w:rsidR="00154F11" w:rsidRDefault="00154F11" w:rsidP="00154F11">
      <w:pPr>
        <w:pStyle w:val="Code"/>
      </w:pPr>
      <w:r>
        <w:t xml:space="preserve">    </w:t>
      </w:r>
      <w:del w:id="458" w:author="Kelvin Sung" w:date="2021-08-26T13:56:00Z">
        <w:r w:rsidDel="007E0DD1">
          <w:delText xml:space="preserve">// </w:delText>
        </w:r>
      </w:del>
      <w:r>
        <w:t>… identical to previous code</w:t>
      </w:r>
      <w:ins w:id="459" w:author="Kelvin Sung" w:date="2021-08-26T13:59:00Z">
        <w:r w:rsidR="005A5508">
          <w:t xml:space="preserve"> …</w:t>
        </w:r>
      </w:ins>
    </w:p>
    <w:p w14:paraId="110F120A" w14:textId="77777777" w:rsidR="00154F11" w:rsidRDefault="00154F11" w:rsidP="00154F11">
      <w:pPr>
        <w:pStyle w:val="Code"/>
      </w:pPr>
      <w:r>
        <w:t>}</w:t>
      </w:r>
    </w:p>
    <w:p w14:paraId="7940968E" w14:textId="53824C7C"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w:t>
      </w:r>
      <w:del w:id="460" w:author="Kelvin Sung" w:date="2021-08-26T13:57:00Z">
        <w:r w:rsidDel="007E0DD1">
          <w:delText xml:space="preserve">such </w:delText>
        </w:r>
      </w:del>
      <w:ins w:id="461" w:author="Kelvin Sung" w:date="2021-08-26T13:57:00Z">
        <w:r w:rsidR="007E0DD1">
          <w:t xml:space="preserve">in this way </w:t>
        </w:r>
      </w:ins>
      <w:del w:id="462" w:author="Kelvin Sung" w:date="2021-08-26T13:57:00Z">
        <w:r w:rsidDel="007E0DD1">
          <w:delText xml:space="preserve">that </w:delText>
        </w:r>
      </w:del>
      <w:r>
        <w:t>the client can be shield</w:t>
      </w:r>
      <w:r w:rsidR="00003E62">
        <w:t>ed</w:t>
      </w:r>
      <w:r>
        <w:t xml:space="preserve"> from unnecessary 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ins w:id="463" w:author="Kelvin Sung" w:date="2021-08-26T15:23:00Z">
        <w:r w:rsidR="00791EC9">
          <w:t xml:space="preserve"> In each of the following cases, make sure to remember to export the newly defined </w:t>
        </w:r>
        <w:r w:rsidR="00791EC9" w:rsidRPr="00791EC9">
          <w:rPr>
            <w:rStyle w:val="CodeInline"/>
            <w:rPrChange w:id="464" w:author="Kelvin Sung" w:date="2021-08-26T15:24:00Z">
              <w:rPr/>
            </w:rPrChange>
          </w:rPr>
          <w:t>cleanup()</w:t>
        </w:r>
        <w:r w:rsidR="00791EC9">
          <w:t xml:space="preserve"> function</w:t>
        </w:r>
      </w:ins>
      <w:ins w:id="465" w:author="Kelvin Sung" w:date="2021-08-26T15:26:00Z">
        <w:r w:rsidR="00D95141">
          <w:t xml:space="preserve"> when </w:t>
        </w:r>
        <w:r w:rsidR="008F7A21">
          <w:t>appropriate</w:t>
        </w:r>
      </w:ins>
      <w:ins w:id="466" w:author="Kelvin Sung" w:date="2021-08-26T15:23:00Z">
        <w:r w:rsidR="00791EC9">
          <w:t>.</w:t>
        </w:r>
      </w:ins>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0F8818BA" w:rsidR="00154F11" w:rsidRDefault="00154F11" w:rsidP="00154F11">
      <w:pPr>
        <w:pStyle w:val="Code"/>
      </w:pPr>
      <w:del w:id="467" w:author="Kelvin Sung" w:date="2021-08-26T13:57:00Z">
        <w:r w:rsidDel="005A5508">
          <w:delText xml:space="preserve">// </w:delText>
        </w:r>
      </w:del>
      <w:r>
        <w:t>… identical to previous code</w:t>
      </w:r>
      <w:ins w:id="468" w:author="Kelvin Sung" w:date="2021-08-26T13:59:00Z">
        <w:r w:rsidR="005A5508">
          <w:t xml:space="preserve"> …</w:t>
        </w:r>
      </w:ins>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469"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469"/>
    <w:p w14:paraId="0048A1DB" w14:textId="6B227FCD" w:rsidR="00154F11" w:rsidRDefault="00154F11" w:rsidP="00154F11">
      <w:pPr>
        <w:pStyle w:val="Code"/>
      </w:pPr>
      <w:del w:id="470" w:author="Kelvin Sung" w:date="2021-08-26T13:58:00Z">
        <w:r w:rsidDel="005A5508">
          <w:delText xml:space="preserve">// </w:delText>
        </w:r>
      </w:del>
      <w:r>
        <w:t>… identical to previous code</w:t>
      </w:r>
      <w:ins w:id="471" w:author="Kelvin Sung" w:date="2021-08-26T15:22:00Z">
        <w:r w:rsidR="00791EC9">
          <w:t xml:space="preserve"> …</w:t>
        </w:r>
      </w:ins>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1FDC03A" w:rsidR="00154F11" w:rsidRPr="00196FBB" w:rsidRDefault="00154F11" w:rsidP="00154F11">
      <w:pPr>
        <w:pStyle w:val="Code"/>
      </w:pPr>
      <w:del w:id="472" w:author="Kelvin Sung" w:date="2021-08-26T13:58:00Z">
        <w:r w:rsidDel="005A5508">
          <w:lastRenderedPageBreak/>
          <w:delText xml:space="preserve">// </w:delText>
        </w:r>
      </w:del>
      <w:r>
        <w:t>… identical to previous code</w:t>
      </w:r>
      <w:ins w:id="473" w:author="Kelvin Sung" w:date="2021-08-26T13:59:00Z">
        <w:r w:rsidR="005A5508">
          <w:t xml:space="preserve"> …</w:t>
        </w:r>
      </w:ins>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r w:rsidRPr="00196FBB">
        <w:rPr>
          <w:rStyle w:val="CodeInline"/>
        </w:rPr>
        <w:t>cleanUp</w:t>
      </w:r>
      <w:proofErr w:type="spell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73B46AB8" w:rsidR="00154F11" w:rsidRPr="00196FBB" w:rsidRDefault="00154F11" w:rsidP="00154F11">
      <w:pPr>
        <w:pStyle w:val="Code"/>
      </w:pPr>
      <w:del w:id="474" w:author="Kelvin Sung" w:date="2021-08-26T13:58:00Z">
        <w:r w:rsidDel="005A5508">
          <w:delText xml:space="preserve">// </w:delText>
        </w:r>
      </w:del>
      <w:r>
        <w:t>… identical to previous code</w:t>
      </w:r>
      <w:ins w:id="475" w:author="Kelvin Sung" w:date="2021-08-26T13:58:00Z">
        <w:r w:rsidR="005A5508">
          <w:t xml:space="preserve"> …</w:t>
        </w:r>
      </w:ins>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124CE01B" w:rsidR="00154F11" w:rsidRPr="00196FBB" w:rsidRDefault="00154F11" w:rsidP="00154F11">
      <w:pPr>
        <w:pStyle w:val="Code"/>
      </w:pPr>
      <w:del w:id="476" w:author="Kelvin Sung" w:date="2021-08-26T15:28:00Z">
        <w:r w:rsidDel="001019F4">
          <w:delText xml:space="preserve">// </w:delText>
        </w:r>
      </w:del>
      <w:r>
        <w:t>… identical to previous code</w:t>
      </w:r>
      <w:ins w:id="477" w:author="Kelvin Sung" w:date="2021-08-26T15:28:00Z">
        <w:r w:rsidR="001019F4">
          <w:t xml:space="preserve"> …</w:t>
        </w:r>
      </w:ins>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478" w:name="_Hlk69105561"/>
      <w:r>
        <w:t xml:space="preserve">Lastly, edit </w:t>
      </w:r>
      <w:r w:rsidRPr="00E30269">
        <w:rPr>
          <w:rStyle w:val="CodeInline"/>
        </w:rPr>
        <w:t>gl.js</w:t>
      </w:r>
      <w:r>
        <w:t xml:space="preserve"> to define and export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478"/>
    </w:p>
    <w:p w14:paraId="627EE0ED" w14:textId="7ABEFB60" w:rsidR="00154F11" w:rsidRPr="00196FBB" w:rsidRDefault="00154F11" w:rsidP="00154F11">
      <w:pPr>
        <w:pStyle w:val="Code"/>
      </w:pPr>
      <w:del w:id="479" w:author="Kelvin Sung" w:date="2021-08-26T15:28:00Z">
        <w:r w:rsidDel="001019F4">
          <w:delText xml:space="preserve">// </w:delText>
        </w:r>
      </w:del>
      <w:r>
        <w:t>… identical to previous code</w:t>
      </w:r>
      <w:ins w:id="480" w:author="Kelvin Sung" w:date="2021-08-26T15:28:00Z">
        <w:r w:rsidR="001019F4">
          <w:t xml:space="preserve"> …</w:t>
        </w:r>
      </w:ins>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lastRenderedPageBreak/>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226DDE">
        <w:rPr>
          <w:rStyle w:val="CodeInline"/>
          <w:rPrChange w:id="481" w:author="Kelvin Sung" w:date="2021-08-26T15:34:00Z">
            <w:rPr/>
          </w:rPrChang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5ACAD458" w:rsidR="008F48E6" w:rsidRDefault="008F48E6" w:rsidP="008F48E6">
      <w:pPr>
        <w:pStyle w:val="Code"/>
      </w:pPr>
      <w:del w:id="482" w:author="Kelvin Sung" w:date="2021-08-26T15:33:00Z">
        <w:r w:rsidDel="00226DDE">
          <w:delText xml:space="preserve"> </w:delText>
        </w:r>
      </w:del>
      <w:ins w:id="483" w:author="Kelvin Sung" w:date="2021-08-26T15:33:00Z">
        <w:r w:rsidR="00226DDE">
          <w:t xml:space="preserve">    </w:t>
        </w:r>
      </w:ins>
      <w:r>
        <w:t>…</w:t>
      </w:r>
      <w:ins w:id="484" w:author="Kelvin Sung" w:date="2021-08-26T15:33:00Z">
        <w:r w:rsidR="00AD1914">
          <w:t xml:space="preserve"> implementation to follow …</w:t>
        </w:r>
      </w:ins>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lastRenderedPageBreak/>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ins w:id="485" w:author="Kelvin Sung" w:date="2021-08-26T15:35:00Z">
        <w:r w:rsidR="00226DDE">
          <w:t xml:space="preserve">the </w:t>
        </w:r>
      </w:ins>
      <w:r>
        <w:t xml:space="preserve">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lastRenderedPageBreak/>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lastRenderedPageBreak/>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ins w:id="486" w:author="Kelvin Sung" w:date="2021-08-26T15:38:00Z">
        <w:r>
          <w:lastRenderedPageBreak/>
          <w:t xml:space="preserve">    </w:t>
        </w:r>
      </w:ins>
      <w:r w:rsidR="008F48E6">
        <w:t>…</w:t>
      </w:r>
      <w:ins w:id="487" w:author="Kelvin Sung" w:date="2021-08-26T15:38:00Z">
        <w:r>
          <w:t xml:space="preserve"> implementation to follow …</w:t>
        </w:r>
      </w:ins>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488" w:name="_Hlk69205394"/>
      <w:r>
        <w:t>It is worth re</w:t>
      </w:r>
      <w:r w:rsidR="00911DBB">
        <w:t>iterating that</w:t>
      </w:r>
      <w:r w:rsidR="00375712">
        <w:t xml:space="preserve"> the call to</w:t>
      </w:r>
      <w:r w:rsidR="00911DBB">
        <w:t xml:space="preserve"> </w:t>
      </w:r>
      <w:proofErr w:type="spellStart"/>
      <w:r w:rsidRPr="00E30269">
        <w:rPr>
          <w:rStyle w:val="CodeInline"/>
        </w:rPr>
        <w:t>super.next</w:t>
      </w:r>
      <w:proofErr w:type="spell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488"/>
    <w:p w14:paraId="1EC2DBDF" w14:textId="77777777" w:rsidR="008F48E6" w:rsidRPr="00441C6A" w:rsidRDefault="008F48E6" w:rsidP="008F48E6">
      <w:pPr>
        <w:pStyle w:val="Code"/>
      </w:pPr>
      <w:r w:rsidRPr="00441C6A">
        <w:lastRenderedPageBreak/>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424BDF">
        <w:rPr>
          <w:rStyle w:val="CodeInline"/>
          <w:rPrChange w:id="489" w:author="Kelvin Sung" w:date="2021-08-26T15:40:00Z">
            <w:rPr/>
          </w:rPrChang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1223F2C7" w:rsidR="008F48E6" w:rsidRDefault="008F48E6" w:rsidP="008F48E6">
      <w:pPr>
        <w:pStyle w:val="Bullet"/>
      </w:pPr>
      <w:r w:rsidRPr="00E30269">
        <w:rPr>
          <w:rStyle w:val="CodeInline"/>
        </w:rPr>
        <w:t>load()</w:t>
      </w:r>
      <w:r>
        <w:t>/</w:t>
      </w:r>
      <w:r w:rsidRPr="00E30269">
        <w:rPr>
          <w:rStyle w:val="CodeInline"/>
        </w:rPr>
        <w:t>unload()</w:t>
      </w:r>
      <w:r>
        <w:t>: For initiating the asynchronous loading</w:t>
      </w:r>
      <w:ins w:id="490" w:author="Kelvin Sung" w:date="2021-08-26T15:41:00Z">
        <w:r w:rsidR="00424BDF">
          <w:t xml:space="preserve"> and unloading</w:t>
        </w:r>
      </w:ins>
      <w:r>
        <w:t xml:space="preserve"> of external resources</w:t>
      </w:r>
      <w:del w:id="491" w:author="Kelvin Sung" w:date="2021-08-26T15:41:00Z">
        <w:r w:rsidDel="00424BDF">
          <w:delText>, and unloading of the scene</w:delText>
        </w:r>
      </w:del>
      <w:r>
        <w:t>.</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492"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492"/>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5B8B2AE8" w:rsidR="00154F11" w:rsidRPr="008F48E6" w:rsidDel="00563EAE" w:rsidRDefault="00154F11" w:rsidP="0010691D">
      <w:pPr>
        <w:pStyle w:val="BodyTextFirst"/>
        <w:rPr>
          <w:del w:id="493" w:author="Kelvin Sung" w:date="2021-08-26T15:42:00Z"/>
        </w:rPr>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 xml:space="preserve">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w:t>
      </w:r>
      <w:r>
        <w:lastRenderedPageBreak/>
        <w:t>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58A58940" w14:textId="2C620975" w:rsidR="005D12A6" w:rsidDel="00931F22" w:rsidRDefault="005D12A6" w:rsidP="005D12A6">
      <w:pPr>
        <w:pStyle w:val="Bullet"/>
        <w:rPr>
          <w:del w:id="494" w:author="Kelvin Sung" w:date="2021-08-26T15:51:00Z"/>
        </w:rPr>
      </w:pPr>
      <w:del w:id="495" w:author="Kelvin Sung" w:date="2021-08-26T15:51:00Z">
        <w:r w:rsidDel="00931F22">
          <w:delText>To optimize and facilitate resource sharing with reference counts of individual resources</w:delText>
        </w:r>
      </w:del>
    </w:p>
    <w:p w14:paraId="618F2E85" w14:textId="77777777" w:rsidR="005D12A6" w:rsidRDefault="005D12A6" w:rsidP="005D12A6">
      <w:pPr>
        <w:pStyle w:val="BodyTextFirst"/>
      </w:pPr>
      <w:r w:rsidRPr="00D63658">
        <w:rPr>
          <w:rStyle w:val="BodyTextFirstChar"/>
        </w:rPr>
        <w:lastRenderedPageBreak/>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614C6467" w:rsidR="005D12A6" w:rsidRDefault="005D12A6" w:rsidP="005D12A6">
      <w:pPr>
        <w:pStyle w:val="NoteTipCaution"/>
      </w:pPr>
      <w:r w:rsidRPr="001B27C7">
        <w:rPr>
          <w:rStyle w:val="Strong"/>
        </w:rPr>
        <w:t>Note</w:t>
      </w:r>
      <w:r w:rsidRPr="001B27C7">
        <w:tab/>
        <w:t xml:space="preserve">Interested readers can learn more about the Web Audio API from </w:t>
      </w:r>
      <w:del w:id="496" w:author="Kelvin Sung" w:date="2021-08-26T15:54:00Z">
        <w:r w:rsidRPr="00D63658" w:rsidDel="00A634D5">
          <w:rPr>
            <w:rStyle w:val="CodeInline"/>
          </w:rPr>
          <w:delText>w</w:delText>
        </w:r>
      </w:del>
      <w:ins w:id="497" w:author="Kelvin Sung" w:date="2021-08-26T15:53:00Z">
        <w:r w:rsidR="00A634D5">
          <w:rPr>
            <w:rStyle w:val="CodeInline"/>
          </w:rPr>
          <w:t>https://w</w:t>
        </w:r>
      </w:ins>
      <w:r w:rsidRPr="00D63658">
        <w:rPr>
          <w:rStyle w:val="CodeInline"/>
        </w:rPr>
        <w:t>ww.w3.org/TR/webaudio/</w:t>
      </w:r>
      <w:r w:rsidRPr="001B27C7">
        <w:t>.</w:t>
      </w:r>
    </w:p>
    <w:p w14:paraId="76EF5358" w14:textId="32FC4B07"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ins w:id="498" w:author="Kelvin Sung" w:date="2021-08-26T15:55:00Z">
        <w:r w:rsidR="00B8138B">
          <w:t xml:space="preserve">that </w:t>
        </w:r>
      </w:ins>
      <w:r>
        <w:t xml:space="preserve">the context creation will result in </w:t>
      </w:r>
      <w:ins w:id="499" w:author="Kelvin Sung" w:date="2021-08-26T15:55:00Z">
        <w:r w:rsidR="000B1C78">
          <w:t xml:space="preserve">an </w:t>
        </w:r>
      </w:ins>
      <w:r>
        <w:t xml:space="preserve">initial warning from Chrome </w:t>
      </w:r>
      <w:ins w:id="500" w:author="Kelvin Sung" w:date="2021-08-26T15:55:00Z">
        <w:r w:rsidR="000B1C78">
          <w:t xml:space="preserve">that is </w:t>
        </w:r>
      </w:ins>
      <w:del w:id="501" w:author="Kelvin Sung" w:date="2021-08-26T15:55:00Z">
        <w:r w:rsidDel="000B1C78">
          <w:delText>(</w:delText>
        </w:r>
      </w:del>
      <w:r>
        <w:t xml:space="preserve">output to </w:t>
      </w:r>
      <w:ins w:id="502" w:author="Kelvin Sung" w:date="2021-08-26T15:55:00Z">
        <w:r w:rsidR="000B1C78">
          <w:t xml:space="preserve">the </w:t>
        </w:r>
      </w:ins>
      <w:r>
        <w:t>runtime browser console</w:t>
      </w:r>
      <w:del w:id="503" w:author="Kelvin Sung" w:date="2021-08-26T15:55:00Z">
        <w:r w:rsidDel="000B1C78">
          <w:delText>)</w:delText>
        </w:r>
      </w:del>
      <w:r>
        <w:t xml:space="preserve">. The audio will only be </w:t>
      </w:r>
      <w:r w:rsidRPr="000901EA">
        <w:t>played</w:t>
      </w:r>
      <w:r>
        <w:t xml:space="preserve"> </w:t>
      </w:r>
      <w:r w:rsidRPr="000901EA">
        <w:t>after</w:t>
      </w:r>
      <w:r>
        <w:t xml:space="preserve"> user input (e.g., mouse click, or keyboard events).</w:t>
      </w:r>
    </w:p>
    <w:p w14:paraId="565D5167" w14:textId="3CC7B408" w:rsidR="005D12A6" w:rsidRDefault="005D12A6" w:rsidP="0010691D">
      <w:pPr>
        <w:pStyle w:val="NumList"/>
        <w:numPr>
          <w:ilvl w:val="0"/>
          <w:numId w:val="32"/>
        </w:numPr>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ins w:id="504" w:author="Kelvin Sung" w:date="2021-08-26T15:59:00Z">
        <w:r w:rsidR="00964260">
          <w:t xml:space="preserve"> </w:t>
        </w:r>
      </w:ins>
      <w:ins w:id="505" w:author="Kelvin Sung" w:date="2021-08-26T16:00:00Z">
        <w:r w:rsidR="00964260">
          <w:t xml:space="preserve">This module must support </w:t>
        </w:r>
      </w:ins>
      <w:ins w:id="506" w:author="Kelvin Sung" w:date="2021-08-26T15:59:00Z">
        <w:r w:rsidR="00964260">
          <w:t>two types of functionality</w:t>
        </w:r>
      </w:ins>
      <w:ins w:id="507" w:author="Kelvin Sung" w:date="2021-08-26T16:00:00Z">
        <w:r w:rsidR="00964260">
          <w:t xml:space="preserve">: </w:t>
        </w:r>
      </w:ins>
      <w:ins w:id="508" w:author="Kelvin Sung" w:date="2021-08-26T15:59:00Z">
        <w:r w:rsidR="00964260">
          <w:t>loading and unloading of audio file</w:t>
        </w:r>
      </w:ins>
      <w:ins w:id="509" w:author="Kelvin Sung" w:date="2021-08-26T16:00:00Z">
        <w:r w:rsidR="00964260">
          <w:t xml:space="preserve">s, </w:t>
        </w:r>
      </w:ins>
      <w:ins w:id="510" w:author="Kelvin Sung" w:date="2021-08-26T15:59:00Z">
        <w:r w:rsidR="00964260">
          <w:t xml:space="preserve">and, playing and controlling of the </w:t>
        </w:r>
      </w:ins>
      <w:ins w:id="511" w:author="Kelvin Sung" w:date="2021-08-26T16:01:00Z">
        <w:r w:rsidR="00964260">
          <w:t xml:space="preserve">content of </w:t>
        </w:r>
      </w:ins>
      <w:ins w:id="512" w:author="Kelvin Sung" w:date="2021-08-26T15:59:00Z">
        <w:r w:rsidR="00964260">
          <w:t>audio file for the game developer.</w:t>
        </w:r>
      </w:ins>
    </w:p>
    <w:p w14:paraId="5508AEC3" w14:textId="11ED2D3A" w:rsidR="005D12A6" w:rsidRDefault="00CC6D00" w:rsidP="005D12A6">
      <w:pPr>
        <w:pStyle w:val="NumList"/>
      </w:pPr>
      <w:ins w:id="513" w:author="Kelvin Sung" w:date="2021-08-26T16:01:00Z">
        <w:r>
          <w:lastRenderedPageBreak/>
          <w:t xml:space="preserve">First, loading and unloading </w:t>
        </w:r>
      </w:ins>
      <w:ins w:id="514" w:author="Kelvin Sung" w:date="2021-08-26T16:02:00Z">
        <w:r w:rsidR="00BD7A6B">
          <w:t>are</w:t>
        </w:r>
      </w:ins>
      <w:ins w:id="515" w:author="Kelvin Sung" w:date="2021-08-26T16:01:00Z">
        <w:r>
          <w:t xml:space="preserve"> s</w:t>
        </w:r>
      </w:ins>
      <w:del w:id="516" w:author="Kelvin Sung" w:date="2021-08-26T16:01:00Z">
        <w:r w:rsidR="005D12A6" w:rsidDel="00CC6D00">
          <w:delText>S</w:delText>
        </w:r>
      </w:del>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ins w:id="517" w:author="Kelvin Sung" w:date="2021-08-26T16:01:00Z">
        <w:r w:rsidR="002301D2">
          <w:t xml:space="preserve"> where</w:t>
        </w:r>
      </w:ins>
      <w:del w:id="518" w:author="Kelvin Sung" w:date="2021-08-26T16:01:00Z">
        <w:r w:rsidR="005D12A6" w:rsidDel="00CC6D00">
          <w:delText>,</w:delText>
        </w:r>
      </w:del>
      <w:r w:rsidR="005D12A6">
        <w:t xml:space="preserve"> </w:t>
      </w:r>
      <w:del w:id="519" w:author="Kelvin Sung" w:date="2021-08-26T16:01:00Z">
        <w:r w:rsidR="005D12A6" w:rsidDel="00CC6D00">
          <w:delText>i</w:delText>
        </w:r>
      </w:del>
      <w:del w:id="520" w:author="Kelvin Sung" w:date="2021-08-26T16:02:00Z">
        <w:r w:rsidR="005D12A6" w:rsidDel="002301D2">
          <w:delText xml:space="preserve">mport </w:delText>
        </w:r>
      </w:del>
      <w:r w:rsidR="005D12A6">
        <w:t xml:space="preserve">the core resource management functionality </w:t>
      </w:r>
      <w:ins w:id="521" w:author="Kelvin Sung" w:date="2021-08-26T16:02:00Z">
        <w:r w:rsidR="002301D2">
          <w:t xml:space="preserve">is imported </w:t>
        </w:r>
      </w:ins>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pPr>
        <w:pStyle w:val="NumList"/>
        <w:rPr>
          <w:moveTo w:id="522" w:author="Kelvin Sung" w:date="2021-08-26T15:57:00Z"/>
        </w:rPr>
        <w:pPrChange w:id="523" w:author="Kelvin Sung" w:date="2021-08-26T15:57:00Z">
          <w:pPr>
            <w:pStyle w:val="NumList"/>
            <w:numPr>
              <w:numId w:val="37"/>
            </w:numPr>
          </w:pPr>
        </w:pPrChange>
      </w:pPr>
      <w:moveToRangeStart w:id="524" w:author="Kelvin Sung" w:date="2021-08-26T15:57:00Z" w:name="move80885867"/>
      <w:moveTo w:id="525" w:author="Kelvin Sung" w:date="2021-08-26T15:57:00Z">
        <w:r>
          <w:t xml:space="preserve">Define the decode and parsing functions, and call the </w:t>
        </w:r>
        <w:proofErr w:type="spellStart"/>
        <w:r w:rsidRPr="00E30269">
          <w:rPr>
            <w:rStyle w:val="CodeInline"/>
          </w:rPr>
          <w:t>resource_map</w:t>
        </w:r>
        <w:proofErr w:type="spellEnd"/>
        <w:r>
          <w:t xml:space="preserve"> </w:t>
        </w:r>
        <w:proofErr w:type="spellStart"/>
        <w:r w:rsidRPr="00E30269">
          <w:rPr>
            <w:rStyle w:val="CodeInline"/>
          </w:rPr>
          <w:t>loadDecodeParse</w:t>
        </w:r>
        <w:proofErr w:type="spellEnd"/>
        <w:r w:rsidRPr="00E30269">
          <w:rPr>
            <w:rStyle w:val="CodeInline"/>
          </w:rPr>
          <w:t>()</w:t>
        </w:r>
        <w:r>
          <w:t xml:space="preserve"> function to load an audio file.</w:t>
        </w:r>
      </w:moveTo>
      <w:ins w:id="526" w:author="Kelvin Sung" w:date="2021-08-26T16:02:00Z">
        <w:r w:rsidR="00BD7A6B">
          <w:t xml:space="preserve"> Notice that with the support from</w:t>
        </w:r>
      </w:ins>
      <w:ins w:id="527" w:author="Kelvin Sung" w:date="2021-08-26T16:03:00Z">
        <w:r w:rsidR="00BD7A6B">
          <w:t xml:space="preserve"> </w:t>
        </w:r>
        <w:proofErr w:type="spellStart"/>
        <w:r w:rsidR="00BD7A6B" w:rsidRPr="00E30269">
          <w:rPr>
            <w:rStyle w:val="CodeInline"/>
          </w:rPr>
          <w:t>resource_map</w:t>
        </w:r>
        <w:proofErr w:type="spellEnd"/>
        <w:r w:rsidR="00BD7A6B">
          <w:t xml:space="preserve"> and the rest of the engine infr</w:t>
        </w:r>
      </w:ins>
      <w:ins w:id="528" w:author="Kelvin Sung" w:date="2021-08-26T16:04:00Z">
        <w:r w:rsidR="00BD7A6B">
          <w:t xml:space="preserve">astructure, </w:t>
        </w:r>
      </w:ins>
      <w:ins w:id="529" w:author="Kelvin Sung" w:date="2021-08-26T16:03:00Z">
        <w:r w:rsidR="00BD7A6B">
          <w:t xml:space="preserve">loading and unloading of external resources has become </w:t>
        </w:r>
      </w:ins>
      <w:ins w:id="530" w:author="Kelvin Sung" w:date="2021-08-26T16:04:00Z">
        <w:r w:rsidR="00BD7A6B">
          <w:t>straightforward.</w:t>
        </w:r>
      </w:ins>
    </w:p>
    <w:p w14:paraId="43F51079" w14:textId="77777777" w:rsidR="000B1C78" w:rsidRDefault="000B1C78" w:rsidP="000B1C78">
      <w:pPr>
        <w:pStyle w:val="Code"/>
        <w:rPr>
          <w:moveTo w:id="531" w:author="Kelvin Sung" w:date="2021-08-26T15:57:00Z"/>
        </w:rPr>
      </w:pPr>
      <w:moveTo w:id="532" w:author="Kelvin Sung" w:date="2021-08-26T15:57:00Z">
        <w:r>
          <w:t>function decodeResource(data) { return data.arrayBuffer(); }</w:t>
        </w:r>
      </w:moveTo>
    </w:p>
    <w:p w14:paraId="2B85C14F" w14:textId="77777777" w:rsidR="000B1C78" w:rsidRDefault="000B1C78" w:rsidP="000B1C78">
      <w:pPr>
        <w:pStyle w:val="Code"/>
        <w:rPr>
          <w:moveTo w:id="533" w:author="Kelvin Sung" w:date="2021-08-26T15:57:00Z"/>
        </w:rPr>
      </w:pPr>
      <w:moveTo w:id="534" w:author="Kelvin Sung" w:date="2021-08-26T15:57:00Z">
        <w:r>
          <w:t>function parseResource(data) { return mAudioContext.decodeAudioData(data); }</w:t>
        </w:r>
      </w:moveTo>
    </w:p>
    <w:p w14:paraId="4555B4E3" w14:textId="77777777" w:rsidR="000B1C78" w:rsidRDefault="000B1C78" w:rsidP="000B1C78">
      <w:pPr>
        <w:pStyle w:val="Code"/>
        <w:rPr>
          <w:moveTo w:id="535" w:author="Kelvin Sung" w:date="2021-08-26T15:57:00Z"/>
        </w:rPr>
      </w:pPr>
      <w:moveTo w:id="536" w:author="Kelvin Sung" w:date="2021-08-26T15:57:00Z">
        <w:r>
          <w:t>function load(path) {</w:t>
        </w:r>
      </w:moveTo>
    </w:p>
    <w:p w14:paraId="0409435B" w14:textId="77777777" w:rsidR="000B1C78" w:rsidRDefault="000B1C78" w:rsidP="000B1C78">
      <w:pPr>
        <w:pStyle w:val="Code"/>
        <w:rPr>
          <w:moveTo w:id="537" w:author="Kelvin Sung" w:date="2021-08-26T15:57:00Z"/>
        </w:rPr>
      </w:pPr>
      <w:moveTo w:id="538" w:author="Kelvin Sung" w:date="2021-08-26T15:57:00Z">
        <w:r>
          <w:t xml:space="preserve">    return map.loadDecodeParse(path, decodeResource, parseResource);</w:t>
        </w:r>
      </w:moveTo>
    </w:p>
    <w:p w14:paraId="7269BA32" w14:textId="77777777" w:rsidR="000B1C78" w:rsidRDefault="000B1C78" w:rsidP="000B1C78">
      <w:pPr>
        <w:pStyle w:val="Code"/>
        <w:rPr>
          <w:moveTo w:id="539" w:author="Kelvin Sung" w:date="2021-08-26T15:57:00Z"/>
        </w:rPr>
      </w:pPr>
      <w:moveTo w:id="540" w:author="Kelvin Sung" w:date="2021-08-26T15:57:00Z">
        <w:r>
          <w:t>}</w:t>
        </w:r>
      </w:moveTo>
    </w:p>
    <w:moveToRangeEnd w:id="524"/>
    <w:p w14:paraId="64C5F282" w14:textId="3F7B9997" w:rsidR="005D12A6" w:rsidRDefault="00964260" w:rsidP="005D12A6">
      <w:pPr>
        <w:pStyle w:val="NumList"/>
      </w:pPr>
      <w:ins w:id="541" w:author="Kelvin Sung" w:date="2021-08-26T15:58:00Z">
        <w:r>
          <w:t xml:space="preserve">With the loading functionality completed, you can now define the audio control and manipulation functions. </w:t>
        </w:r>
      </w:ins>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lastRenderedPageBreak/>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168900FE" w:rsidR="005D12A6" w:rsidDel="000B1C78" w:rsidRDefault="005D12A6" w:rsidP="005D12A6">
      <w:pPr>
        <w:pStyle w:val="NumList"/>
        <w:rPr>
          <w:moveFrom w:id="542" w:author="Kelvin Sung" w:date="2021-08-26T15:57:00Z"/>
        </w:rPr>
      </w:pPr>
      <w:moveFromRangeStart w:id="543" w:author="Kelvin Sung" w:date="2021-08-26T15:57:00Z" w:name="move80885867"/>
      <w:moveFrom w:id="544" w:author="Kelvin Sung" w:date="2021-08-26T15:57:00Z">
        <w:r w:rsidDel="000B1C78">
          <w:t xml:space="preserve">Define the decode and parsing functions, and call the </w:t>
        </w:r>
        <w:r w:rsidRPr="00E30269" w:rsidDel="000B1C78">
          <w:rPr>
            <w:rStyle w:val="CodeInline"/>
          </w:rPr>
          <w:t>resource_map</w:t>
        </w:r>
        <w:r w:rsidDel="000B1C78">
          <w:t xml:space="preserve"> </w:t>
        </w:r>
        <w:r w:rsidRPr="00E30269" w:rsidDel="000B1C78">
          <w:rPr>
            <w:rStyle w:val="CodeInline"/>
          </w:rPr>
          <w:t>loadDecodeParse()</w:t>
        </w:r>
        <w:r w:rsidDel="000B1C78">
          <w:t xml:space="preserve"> function to load an audio file.</w:t>
        </w:r>
      </w:moveFrom>
    </w:p>
    <w:p w14:paraId="0596A5FD" w14:textId="20F7D403" w:rsidR="005D12A6" w:rsidDel="000B1C78" w:rsidRDefault="005D12A6" w:rsidP="005D12A6">
      <w:pPr>
        <w:pStyle w:val="Code"/>
        <w:rPr>
          <w:moveFrom w:id="545" w:author="Kelvin Sung" w:date="2021-08-26T15:57:00Z"/>
        </w:rPr>
      </w:pPr>
      <w:moveFrom w:id="546" w:author="Kelvin Sung" w:date="2021-08-26T15:57:00Z">
        <w:r w:rsidDel="000B1C78">
          <w:t>function decodeResource(data) { return data.arrayBuffer(); }</w:t>
        </w:r>
      </w:moveFrom>
    </w:p>
    <w:p w14:paraId="7F6A9606" w14:textId="5E8D325B" w:rsidR="005D12A6" w:rsidDel="000B1C78" w:rsidRDefault="005D12A6" w:rsidP="005D12A6">
      <w:pPr>
        <w:pStyle w:val="Code"/>
        <w:rPr>
          <w:moveFrom w:id="547" w:author="Kelvin Sung" w:date="2021-08-26T15:57:00Z"/>
        </w:rPr>
      </w:pPr>
      <w:moveFrom w:id="548" w:author="Kelvin Sung" w:date="2021-08-26T15:57:00Z">
        <w:r w:rsidDel="000B1C78">
          <w:t>function parseResource(data) { return mAudioContext.decodeAudioData(data); }</w:t>
        </w:r>
      </w:moveFrom>
    </w:p>
    <w:p w14:paraId="370A7072" w14:textId="2EE20A5A" w:rsidR="005D12A6" w:rsidDel="000B1C78" w:rsidRDefault="005D12A6" w:rsidP="005D12A6">
      <w:pPr>
        <w:pStyle w:val="Code"/>
        <w:rPr>
          <w:moveFrom w:id="549" w:author="Kelvin Sung" w:date="2021-08-26T15:57:00Z"/>
        </w:rPr>
      </w:pPr>
      <w:moveFrom w:id="550" w:author="Kelvin Sung" w:date="2021-08-26T15:57:00Z">
        <w:r w:rsidDel="000B1C78">
          <w:t>function load(path) {</w:t>
        </w:r>
      </w:moveFrom>
    </w:p>
    <w:p w14:paraId="2688A074" w14:textId="30B3ED85" w:rsidR="005D12A6" w:rsidDel="000B1C78" w:rsidRDefault="005D12A6" w:rsidP="005D12A6">
      <w:pPr>
        <w:pStyle w:val="Code"/>
        <w:rPr>
          <w:moveFrom w:id="551" w:author="Kelvin Sung" w:date="2021-08-26T15:57:00Z"/>
        </w:rPr>
      </w:pPr>
      <w:moveFrom w:id="552" w:author="Kelvin Sung" w:date="2021-08-26T15:57:00Z">
        <w:r w:rsidDel="000B1C78">
          <w:t xml:space="preserve">    return map.loadDecodeParse(path, decodeResource, parseResource);</w:t>
        </w:r>
      </w:moveFrom>
    </w:p>
    <w:p w14:paraId="62805037" w14:textId="01ABE475" w:rsidR="005D12A6" w:rsidDel="000B1C78" w:rsidRDefault="005D12A6" w:rsidP="005D12A6">
      <w:pPr>
        <w:pStyle w:val="Code"/>
        <w:rPr>
          <w:moveFrom w:id="553" w:author="Kelvin Sung" w:date="2021-08-26T15:57:00Z"/>
        </w:rPr>
      </w:pPr>
      <w:moveFrom w:id="554" w:author="Kelvin Sung" w:date="2021-08-26T15:57:00Z">
        <w:r w:rsidDel="000B1C78">
          <w:t>}</w:t>
        </w:r>
      </w:moveFrom>
    </w:p>
    <w:moveFromRangeEnd w:id="543"/>
    <w:p w14:paraId="6F923228" w14:textId="77777777" w:rsidR="005D12A6" w:rsidRDefault="005D12A6" w:rsidP="005D12A6">
      <w:pPr>
        <w:pStyle w:val="NumList"/>
      </w:pPr>
      <w:r>
        <w:t xml:space="preserve">Define the </w:t>
      </w:r>
      <w:proofErr w:type="spellStart"/>
      <w:r w:rsidRPr="00E30269">
        <w:rPr>
          <w:rStyle w:val="CodeInline"/>
        </w:rPr>
        <w:t>playCue</w:t>
      </w:r>
      <w:proofErr w:type="spell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lastRenderedPageBreak/>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lastRenderedPageBreak/>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r w:rsidRPr="00E30269">
        <w:rPr>
          <w:rStyle w:val="CodeInline"/>
        </w:rPr>
        <w:t>cleanUp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lastRenderedPageBreak/>
        <w:t xml:space="preserve">      </w:t>
      </w:r>
      <w:del w:id="555" w:author="Kelvin Sung" w:date="2021-08-26T16:06:00Z">
        <w:r w:rsidDel="00C317E0">
          <w:delText xml:space="preserve">  </w:delText>
        </w:r>
      </w:del>
      <w:r>
        <w:t>has, load, unload,</w:t>
      </w:r>
    </w:p>
    <w:p w14:paraId="2BEB757C" w14:textId="77777777" w:rsidR="005D12A6" w:rsidRDefault="005D12A6" w:rsidP="005D12A6">
      <w:pPr>
        <w:pStyle w:val="Code"/>
      </w:pPr>
    </w:p>
    <w:p w14:paraId="0306D451" w14:textId="55EAA86E" w:rsidR="005D12A6" w:rsidRDefault="005D12A6" w:rsidP="005D12A6">
      <w:pPr>
        <w:pStyle w:val="Code"/>
      </w:pPr>
      <w:r>
        <w:t xml:space="preserve">      </w:t>
      </w:r>
      <w:del w:id="556" w:author="Kelvin Sung" w:date="2021-08-26T16:06:00Z">
        <w:r w:rsidDel="00C317E0">
          <w:delText xml:space="preserve">  </w:delText>
        </w:r>
      </w:del>
      <w:r>
        <w:t xml:space="preserve">playCue,  </w:t>
      </w:r>
    </w:p>
    <w:p w14:paraId="380BD8BB" w14:textId="77777777" w:rsidR="005D12A6" w:rsidRDefault="005D12A6" w:rsidP="005D12A6">
      <w:pPr>
        <w:pStyle w:val="Code"/>
      </w:pPr>
    </w:p>
    <w:p w14:paraId="39864558" w14:textId="5E382ACB" w:rsidR="005D12A6" w:rsidRDefault="005D12A6" w:rsidP="005D12A6">
      <w:pPr>
        <w:pStyle w:val="Code"/>
      </w:pPr>
      <w:r>
        <w:t xml:space="preserve">      </w:t>
      </w:r>
      <w:del w:id="557" w:author="Kelvin Sung" w:date="2021-08-26T16:06:00Z">
        <w:r w:rsidDel="00C317E0">
          <w:delText xml:space="preserve">  </w:delText>
        </w:r>
      </w:del>
      <w:r>
        <w:t>playBackground, stopBackground, isBackgroundPlaying,</w:t>
      </w:r>
    </w:p>
    <w:p w14:paraId="6F1F0F6B" w14:textId="2FEBF7DE" w:rsidR="005D12A6" w:rsidRDefault="005D12A6" w:rsidP="005D12A6">
      <w:pPr>
        <w:pStyle w:val="Code"/>
      </w:pPr>
      <w:r>
        <w:t xml:space="preserve">      </w:t>
      </w:r>
      <w:del w:id="558" w:author="Kelvin Sung" w:date="2021-08-26T16:06:00Z">
        <w:r w:rsidDel="00C317E0">
          <w:delText xml:space="preserve">  </w:delText>
        </w:r>
      </w:del>
      <w:r>
        <w:t>setBackgroundVolume, incBackgroundVolume,</w:t>
      </w:r>
    </w:p>
    <w:p w14:paraId="159F5C88" w14:textId="77777777" w:rsidR="005D12A6" w:rsidRDefault="005D12A6" w:rsidP="005D12A6">
      <w:pPr>
        <w:pStyle w:val="Code"/>
      </w:pPr>
    </w:p>
    <w:p w14:paraId="1DAD8D2C" w14:textId="71E8E299" w:rsidR="005D12A6" w:rsidRDefault="005D12A6" w:rsidP="005D12A6">
      <w:pPr>
        <w:pStyle w:val="Code"/>
      </w:pPr>
      <w:r>
        <w:t xml:space="preserve">      </w:t>
      </w:r>
      <w:del w:id="559" w:author="Kelvin Sung" w:date="2021-08-26T16:06:00Z">
        <w:r w:rsidDel="00C317E0">
          <w:delText xml:space="preserve">  </w:delText>
        </w:r>
      </w:del>
      <w:r>
        <w:t>setMasterVolume, incMasterVolume</w:t>
      </w:r>
    </w:p>
    <w:p w14:paraId="260D9A91" w14:textId="77777777" w:rsidR="005D12A6" w:rsidRDefault="005D12A6" w:rsidP="005D12A6">
      <w:pPr>
        <w:pStyle w:val="Code"/>
      </w:pPr>
      <w:del w:id="560" w:author="Kelvin Sung" w:date="2021-08-26T16:06:00Z">
        <w:r w:rsidDel="00C317E0">
          <w:delText xml:space="preserve">    </w:delText>
        </w:r>
      </w:del>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1069BA5F" w:rsidR="005D12A6" w:rsidRDefault="005D12A6" w:rsidP="005D12A6">
      <w:pPr>
        <w:pStyle w:val="Code"/>
      </w:pPr>
      <w:del w:id="561" w:author="Kelvin Sung" w:date="2021-08-26T15:28:00Z">
        <w:r w:rsidDel="001019F4">
          <w:delText xml:space="preserve">// </w:delText>
        </w:r>
      </w:del>
      <w:r>
        <w:t>… identical to previous code</w:t>
      </w:r>
      <w:ins w:id="562" w:author="Kelvin Sung" w:date="2021-08-26T15:29:00Z">
        <w:r w:rsidR="001019F4">
          <w:t xml:space="preserve"> …</w:t>
        </w:r>
      </w:ins>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2672C7F" w:rsidR="005D12A6" w:rsidRDefault="005D12A6" w:rsidP="005D12A6">
      <w:pPr>
        <w:pStyle w:val="Code"/>
      </w:pPr>
      <w:del w:id="563" w:author="Kelvin Sung" w:date="2021-08-26T15:29:00Z">
        <w:r w:rsidDel="001019F4">
          <w:delText xml:space="preserve">// </w:delText>
        </w:r>
      </w:del>
      <w:r>
        <w:t>… identical to previous code</w:t>
      </w:r>
      <w:ins w:id="564" w:author="Kelvin Sung" w:date="2021-08-26T15:29:00Z">
        <w:r w:rsidR="001019F4">
          <w:t xml:space="preserve"> …</w:t>
        </w:r>
      </w:ins>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18DB0531" w:rsidR="005D12A6" w:rsidRDefault="005D12A6" w:rsidP="005D12A6">
      <w:pPr>
        <w:pStyle w:val="Code"/>
      </w:pPr>
      <w:del w:id="565" w:author="Kelvin Sung" w:date="2021-08-26T15:29:00Z">
        <w:r w:rsidDel="001019F4">
          <w:delText xml:space="preserve">// </w:delText>
        </w:r>
      </w:del>
      <w:r>
        <w:t>… identical to previous code</w:t>
      </w:r>
      <w:ins w:id="566" w:author="Kelvin Sung" w:date="2021-08-26T15:29:00Z">
        <w:r w:rsidR="001019F4">
          <w:t xml:space="preserve"> …</w:t>
        </w:r>
      </w:ins>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0AF5E418" w:rsidR="005D12A6" w:rsidRDefault="005D12A6" w:rsidP="005D12A6">
      <w:pPr>
        <w:pStyle w:val="Code"/>
      </w:pPr>
      <w:r>
        <w:t xml:space="preserve">    </w:t>
      </w:r>
      <w:del w:id="567" w:author="Kelvin Sung" w:date="2021-08-26T15:29:00Z">
        <w:r w:rsidDel="001019F4">
          <w:delText xml:space="preserve">// </w:delText>
        </w:r>
      </w:del>
      <w:r>
        <w:t>… identical to previous code</w:t>
      </w:r>
      <w:ins w:id="568" w:author="Kelvin Sung" w:date="2021-08-26T15:29:00Z">
        <w:r w:rsidR="001019F4">
          <w:t xml:space="preserve"> …</w:t>
        </w:r>
      </w:ins>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t>
      </w:r>
      <w:r w:rsidRPr="005E5F6F">
        <w:lastRenderedPageBreak/>
        <w:t xml:space="preserve">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3C2ABAE3" w:rsidR="00487FF2" w:rsidRPr="007658FE" w:rsidRDefault="00487FF2" w:rsidP="00487FF2">
      <w:pPr>
        <w:pStyle w:val="Code"/>
        <w:ind w:firstLine="390"/>
        <w:rPr>
          <w:rStyle w:val="CodeBold"/>
        </w:rPr>
      </w:pPr>
      <w:del w:id="569" w:author="Kelvin Sung" w:date="2021-08-26T15:29:00Z">
        <w:r w:rsidDel="001019F4">
          <w:delText xml:space="preserve">// </w:delText>
        </w:r>
      </w:del>
      <w:r>
        <w:t>… identical to previous code</w:t>
      </w:r>
      <w:ins w:id="570" w:author="Kelvin Sung" w:date="2021-08-26T15:29:00Z">
        <w:r w:rsidR="001019F4">
          <w:t xml:space="preserve"> …</w:t>
        </w:r>
      </w:ins>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ins w:id="571" w:author="Kelvin Sung" w:date="2021-08-26T16:09:00Z">
        <w:r w:rsidR="00C317E0">
          <w:t xml:space="preserve">that </w:t>
        </w:r>
      </w:ins>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lastRenderedPageBreak/>
        <w:t xml:space="preserve">init() {    </w:t>
      </w:r>
    </w:p>
    <w:p w14:paraId="57E8C9CC" w14:textId="77777777" w:rsidR="00487FF2" w:rsidRDefault="00487FF2" w:rsidP="00487FF2">
      <w:pPr>
        <w:pStyle w:val="Code"/>
      </w:pPr>
      <w:r>
        <w:t xml:space="preserve">    </w:t>
      </w:r>
      <w:del w:id="572" w:author="Kelvin Sung" w:date="2021-08-26T15:29:00Z">
        <w:r w:rsidRPr="0025275F" w:rsidDel="001019F4">
          <w:delText xml:space="preserve">// </w:delText>
        </w:r>
      </w:del>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ins w:id="573" w:author="Kelvin Sung" w:date="2021-08-26T16:09:00Z">
        <w:r w:rsidR="00C317E0">
          <w:t xml:space="preserve">volume of the </w:t>
        </w:r>
      </w:ins>
      <w:r>
        <w:t>background music.</w:t>
      </w:r>
    </w:p>
    <w:p w14:paraId="692D1F76" w14:textId="77777777" w:rsidR="00487FF2" w:rsidRDefault="00487FF2" w:rsidP="00487FF2">
      <w:pPr>
        <w:pStyle w:val="Code"/>
      </w:pPr>
      <w:r>
        <w:t>update() {</w:t>
      </w:r>
    </w:p>
    <w:p w14:paraId="031CD2FA" w14:textId="0C4970BD" w:rsidR="00487FF2" w:rsidRDefault="00487FF2" w:rsidP="00487FF2">
      <w:pPr>
        <w:pStyle w:val="Code"/>
      </w:pPr>
      <w:r>
        <w:t xml:space="preserve">    </w:t>
      </w:r>
      <w:del w:id="574" w:author="Kelvin Sung" w:date="2021-08-26T15:29:00Z">
        <w:r w:rsidRPr="0025275F" w:rsidDel="001019F4">
          <w:delText xml:space="preserve">// </w:delText>
        </w:r>
      </w:del>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04DFE555" w:rsidR="00487FF2" w:rsidRDefault="00487FF2" w:rsidP="00487FF2">
      <w:pPr>
        <w:pStyle w:val="Code"/>
      </w:pPr>
      <w:r>
        <w:t xml:space="preserve">    </w:t>
      </w:r>
      <w:del w:id="575" w:author="Kelvin Sung" w:date="2021-08-26T15:29:00Z">
        <w:r w:rsidRPr="0025275F" w:rsidDel="001019F4">
          <w:delText xml:space="preserve">// </w:delText>
        </w:r>
      </w:del>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lastRenderedPageBreak/>
        <w:t xml:space="preserve">    </w:t>
      </w:r>
      <w:r w:rsidRPr="000901EA">
        <w:rPr>
          <w:rStyle w:val="CodeBold"/>
        </w:rPr>
        <w:t>this.mCue = "assets/sounds/blue_level_cue.wav";</w:t>
      </w:r>
    </w:p>
    <w:p w14:paraId="39C42DCC" w14:textId="77777777" w:rsidR="00487FF2" w:rsidRDefault="00487FF2" w:rsidP="00487FF2">
      <w:pPr>
        <w:pStyle w:val="Code"/>
      </w:pPr>
      <w:r>
        <w:t xml:space="preserve">    </w:t>
      </w:r>
      <w:del w:id="576" w:author="Kelvin Sung" w:date="2021-08-26T15:30:00Z">
        <w:r w:rsidRPr="0025275F" w:rsidDel="001019F4">
          <w:delText xml:space="preserve">// </w:delText>
        </w:r>
      </w:del>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del w:id="577" w:author="Kelvin Sung" w:date="2021-08-26T15:30:00Z">
        <w:r w:rsidRPr="0025275F" w:rsidDel="001019F4">
          <w:delText xml:space="preserve">// </w:delText>
        </w:r>
      </w:del>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4BAAA0E6" w:rsidR="00487FF2" w:rsidRDefault="00487FF2" w:rsidP="00487FF2">
      <w:pPr>
        <w:pStyle w:val="Code"/>
      </w:pPr>
      <w:r>
        <w:t xml:space="preserve">    </w:t>
      </w:r>
      <w:del w:id="578" w:author="Kelvin Sung" w:date="2021-08-26T15:30:00Z">
        <w:r w:rsidRPr="0025275F" w:rsidDel="001019F4">
          <w:delText xml:space="preserve">// </w:delText>
        </w:r>
      </w:del>
      <w:r w:rsidRPr="0025275F">
        <w:t>… identical to previous code</w:t>
      </w:r>
      <w:ins w:id="579" w:author="Kelvin Sung" w:date="2021-08-26T15:30:00Z">
        <w:r w:rsidR="001019F4">
          <w:t xml:space="preserve"> …</w:t>
        </w:r>
      </w:ins>
    </w:p>
    <w:p w14:paraId="3727F879" w14:textId="77777777" w:rsidR="00487FF2" w:rsidRDefault="00487FF2" w:rsidP="00487FF2">
      <w:pPr>
        <w:pStyle w:val="Code"/>
      </w:pPr>
    </w:p>
    <w:p w14:paraId="13741406" w14:textId="41C9089B" w:rsidR="00487FF2" w:rsidRDefault="00487FF2" w:rsidP="00487FF2">
      <w:pPr>
        <w:pStyle w:val="Code"/>
      </w:pPr>
      <w:r>
        <w:t xml:space="preserve">    //</w:t>
      </w:r>
      <w:del w:id="580" w:author="Kelvin Sung" w:date="2021-08-26T15:32:00Z">
        <w:r w:rsidDel="001019F4">
          <w:delText>/</w:delText>
        </w:r>
      </w:del>
      <w:r>
        <w:t xml:space="preserve"> Move right and swap ov</w:t>
      </w:r>
      <w:ins w:id="581" w:author="Kelvin Sung" w:date="2021-08-26T15:30:00Z">
        <w:r w:rsidR="001019F4">
          <w:t>er</w:t>
        </w:r>
      </w:ins>
      <w:del w:id="582" w:author="Kelvin Sung" w:date="2021-08-26T15:30:00Z">
        <w:r w:rsidDel="001019F4">
          <w:delText>re</w:delText>
        </w:r>
      </w:del>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3C07B5E1" w:rsidR="00487FF2" w:rsidRDefault="00487FF2" w:rsidP="00487FF2">
      <w:pPr>
        <w:pStyle w:val="Code"/>
      </w:pPr>
      <w:r>
        <w:t xml:space="preserve">    </w:t>
      </w:r>
      <w:del w:id="583" w:author="Kelvin Sung" w:date="2021-08-26T15:32:00Z">
        <w:r w:rsidRPr="0025275F" w:rsidDel="00AD1914">
          <w:delText xml:space="preserve">// </w:delText>
        </w:r>
      </w:del>
      <w:r w:rsidRPr="0025275F">
        <w:t>… identical to previous code</w:t>
      </w:r>
      <w:ins w:id="584" w:author="Kelvin Sung" w:date="2021-08-26T15:32:00Z">
        <w:r w:rsidR="00AD1914">
          <w:t xml:space="preserve"> …</w:t>
        </w:r>
      </w:ins>
    </w:p>
    <w:p w14:paraId="6BDEB0F8" w14:textId="77777777" w:rsidR="00487FF2" w:rsidRPr="0025275F" w:rsidRDefault="00487FF2" w:rsidP="00487FF2">
      <w:pPr>
        <w:pStyle w:val="Code"/>
      </w:pPr>
      <w:r>
        <w:t>}</w:t>
      </w:r>
    </w:p>
    <w:p w14:paraId="593810C7" w14:textId="0EB07313"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ins w:id="585" w:author="Kelvin Sung" w:date="2021-08-26T16:11:00Z">
        <w:r w:rsidR="00C317E0">
          <w:t>-</w:t>
        </w:r>
      </w:ins>
      <w:del w:id="586" w:author="Kelvin Sung" w:date="2021-08-26T16:11:00Z">
        <w:r w:rsidRPr="0025275F" w:rsidDel="00C317E0">
          <w:delText xml:space="preserve"> </w:delText>
        </w:r>
      </w:del>
      <w:r w:rsidRPr="0025275F">
        <w:t xml:space="preserve">sounding cues, or you can simply replace the </w:t>
      </w:r>
      <w:proofErr w:type="spellStart"/>
      <w:r w:rsidRPr="000901EA">
        <w:rPr>
          <w:rStyle w:val="CodeInline"/>
        </w:rPr>
        <w:t>isKeyPressed</w:t>
      </w:r>
      <w:proofErr w:type="spell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0AE9962A" w:rsidR="00487FF2" w:rsidRPr="00663E7F" w:rsidDel="001A146F" w:rsidRDefault="00487FF2" w:rsidP="00487FF2">
      <w:pPr>
        <w:pStyle w:val="Heading2"/>
        <w:rPr>
          <w:moveFrom w:id="587" w:author="Kelvin Sung" w:date="2021-08-26T09:52:00Z"/>
          <w:lang w:eastAsia="zh-CN"/>
        </w:rPr>
      </w:pPr>
      <w:moveFromRangeStart w:id="588" w:author="Kelvin Sung" w:date="2021-08-26T09:52:00Z" w:name="move80863960"/>
      <w:moveFrom w:id="589" w:author="Kelvin Sung" w:date="2021-08-26T09:52:00Z">
        <w:r w:rsidRPr="00663E7F" w:rsidDel="001A146F">
          <w:rPr>
            <w:lang w:eastAsia="zh-CN"/>
          </w:rPr>
          <w:t>Game Design Considerations</w:t>
        </w:r>
      </w:moveFrom>
    </w:p>
    <w:p w14:paraId="61C05091" w14:textId="0652553F" w:rsidR="00487FF2" w:rsidRPr="00663E7F" w:rsidDel="001A146F" w:rsidRDefault="00487FF2" w:rsidP="00487FF2">
      <w:pPr>
        <w:pStyle w:val="BodyTextFirst"/>
        <w:rPr>
          <w:moveFrom w:id="590" w:author="Kelvin Sung" w:date="2021-08-26T09:52:00Z"/>
          <w:lang w:eastAsia="zh-CN"/>
        </w:rPr>
      </w:pPr>
      <w:moveFrom w:id="591" w:author="Kelvin Sung" w:date="2021-08-26T09:52:00Z">
        <w:r w:rsidRPr="00663E7F" w:rsidDel="001A146F">
          <w:rPr>
            <w:lang w:eastAsia="zh-CN"/>
          </w:rPr>
          <w:t xml:space="preserve">In this chapter, we </w:t>
        </w:r>
        <w:r w:rsidRPr="00E30269" w:rsidDel="001A146F">
          <w:t xml:space="preserve">discussed the </w:t>
        </w:r>
        <w:r w:rsidRPr="00E30269" w:rsidDel="001A146F">
          <w:rPr>
            <w:rStyle w:val="Emphasis"/>
          </w:rPr>
          <w:t>game loop</w:t>
        </w:r>
        <w:r w:rsidRPr="00E30269" w:rsidDel="001A146F">
          <w:t xml:space="preserve"> and the</w:t>
        </w:r>
        <w:r w:rsidRPr="00663E7F" w:rsidDel="001A146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sidDel="001A146F">
          <w:rPr>
            <w:rStyle w:val="Emphasis"/>
          </w:rPr>
          <w:t>presence</w:t>
        </w:r>
        <w:r w:rsidRPr="00663E7F" w:rsidDel="001A146F">
          <w:rPr>
            <w:lang w:eastAsia="zh-CN"/>
          </w:rPr>
          <w:t xml:space="preserve"> in game design; presence is the player’s ability to feel as if they’re connected to the game world and responsiveness</w:t>
        </w:r>
        <w:r w:rsidRPr="00663E7F" w:rsidDel="001A146F">
          <w:rPr>
            <w:lang w:eastAsia="zh-CN"/>
          </w:rPr>
          <w:fldChar w:fldCharType="begin"/>
        </w:r>
        <w:r w:rsidRPr="00663E7F" w:rsidDel="001A146F">
          <w:rPr>
            <w:lang w:eastAsia="zh-CN"/>
          </w:rPr>
          <w:instrText xml:space="preserve"> XE "Video games:responsiveness" </w:instrText>
        </w:r>
        <w:r w:rsidRPr="00663E7F" w:rsidDel="001A146F">
          <w:rPr>
            <w:lang w:eastAsia="zh-CN"/>
          </w:rPr>
          <w:fldChar w:fldCharType="end"/>
        </w:r>
        <w:r w:rsidRPr="00663E7F" w:rsidDel="001A146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sidDel="001A146F">
          <w:rPr>
            <w:lang w:eastAsia="zh-CN"/>
          </w:rPr>
          <w:fldChar w:fldCharType="begin"/>
        </w:r>
        <w:r w:rsidRPr="00663E7F" w:rsidDel="001A146F">
          <w:rPr>
            <w:lang w:eastAsia="zh-CN"/>
          </w:rPr>
          <w:instrText xml:space="preserve"> XE "Video games:translation errors" </w:instrText>
        </w:r>
        <w:r w:rsidRPr="00663E7F" w:rsidDel="001A146F">
          <w:rPr>
            <w:lang w:eastAsia="zh-CN"/>
          </w:rPr>
          <w:fldChar w:fldCharType="end"/>
        </w:r>
        <w:r w:rsidRPr="00663E7F" w:rsidDel="001A146F">
          <w:rPr>
            <w:lang w:eastAsia="zh-CN"/>
          </w:rPr>
          <w:t xml:space="preserve"> such as delays and lag.  </w:t>
        </w:r>
      </w:moveFrom>
    </w:p>
    <w:p w14:paraId="29DFA7BD" w14:textId="5DB7CE96" w:rsidR="00487FF2" w:rsidRPr="00663E7F" w:rsidDel="001A146F" w:rsidRDefault="00487FF2" w:rsidP="00487FF2">
      <w:pPr>
        <w:pStyle w:val="BodyTextCont"/>
        <w:rPr>
          <w:moveFrom w:id="592" w:author="Kelvin Sung" w:date="2021-08-26T09:52:00Z"/>
          <w:lang w:eastAsia="zh-CN"/>
        </w:rPr>
      </w:pPr>
      <w:moveFrom w:id="593" w:author="Kelvin Sung" w:date="2021-08-26T09:52:00Z">
        <w:r w:rsidRPr="00663E7F" w:rsidDel="001A146F">
          <w:rPr>
            <w:lang w:eastAsia="zh-CN"/>
          </w:rPr>
          <w:t xml:space="preserve">As mentioned in Chapter 1, effective game mechanic design can begin with just a few simple elements. By the time you’ve completed the </w:t>
        </w:r>
        <w:r w:rsidRPr="00663E7F" w:rsidDel="001A146F">
          <w:rPr>
            <w:i/>
            <w:iCs/>
            <w:lang w:eastAsia="zh-CN"/>
          </w:rPr>
          <w:t>Keyboard Support</w:t>
        </w:r>
        <w:r w:rsidRPr="00663E7F" w:rsidDel="001A146F">
          <w:rPr>
            <w:lang w:eastAsia="zh-CN"/>
          </w:rPr>
          <w:t xml:space="preserve"> project in this chapter, for example, many of the pieces will already be in place to begin constructing game levels</w:t>
        </w:r>
        <w:r w:rsidDel="001A146F">
          <w:rPr>
            <w:lang w:eastAsia="zh-CN"/>
          </w:rPr>
          <w:t xml:space="preserve">: </w:t>
        </w:r>
        <w:r w:rsidRPr="00663E7F" w:rsidDel="001A146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sidDel="001A146F">
          <w:rPr>
            <w:i/>
            <w:iCs/>
            <w:lang w:eastAsia="zh-CN"/>
          </w:rPr>
          <w:t>Keyboard Support</w:t>
        </w:r>
        <w:r w:rsidRPr="00663E7F" w:rsidDel="001A146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w:t>
        </w:r>
        <w:r w:rsidRPr="00663E7F" w:rsidDel="001A146F">
          <w:rPr>
            <w:lang w:eastAsia="zh-CN"/>
          </w:rPr>
          <w:lastRenderedPageBreak/>
          <w:t>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From>
    </w:p>
    <w:p w14:paraId="0432C811" w14:textId="611C24D0" w:rsidR="00487FF2" w:rsidRPr="00663E7F" w:rsidDel="001A146F" w:rsidRDefault="00487FF2" w:rsidP="00487FF2">
      <w:pPr>
        <w:pStyle w:val="BodyTextCont"/>
        <w:rPr>
          <w:moveFrom w:id="594" w:author="Kelvin Sung" w:date="2021-08-26T09:52:00Z"/>
          <w:lang w:eastAsia="zh-CN"/>
        </w:rPr>
      </w:pPr>
      <w:moveFrom w:id="595" w:author="Kelvin Sung" w:date="2021-08-26T09:52:00Z">
        <w:r w:rsidRPr="00663E7F" w:rsidDel="001A146F">
          <w:rPr>
            <w:lang w:eastAsia="zh-CN"/>
          </w:rPr>
          <w:t xml:space="preserve">The </w:t>
        </w:r>
        <w:r w:rsidRPr="00663E7F" w:rsidDel="001A146F">
          <w:rPr>
            <w:i/>
            <w:iCs/>
            <w:lang w:eastAsia="zh-CN"/>
          </w:rPr>
          <w:t>Resource Map</w:t>
        </w:r>
        <w:r w:rsidRPr="00663E7F" w:rsidDel="001A146F">
          <w:rPr>
            <w:lang w:eastAsia="zh-CN"/>
          </w:rPr>
          <w:t xml:space="preserve"> and </w:t>
        </w:r>
        <w:r w:rsidRPr="00663E7F" w:rsidDel="001A146F">
          <w:rPr>
            <w:i/>
            <w:iCs/>
            <w:lang w:eastAsia="zh-CN"/>
          </w:rPr>
          <w:t>Shader Load</w:t>
        </w:r>
        <w:r w:rsidDel="001A146F">
          <w:rPr>
            <w:i/>
            <w:iCs/>
            <w:lang w:eastAsia="zh-CN"/>
          </w:rPr>
          <w:t>er</w:t>
        </w:r>
        <w:r w:rsidRPr="00663E7F" w:rsidDel="001A146F">
          <w:rPr>
            <w:lang w:eastAsia="zh-CN"/>
          </w:rPr>
          <w:t xml:space="preserve"> project</w:t>
        </w:r>
        <w:r w:rsidRPr="00663E7F" w:rsidDel="001A146F">
          <w:rPr>
            <w:lang w:eastAsia="zh-CN"/>
          </w:rPr>
          <w:fldChar w:fldCharType="begin"/>
        </w:r>
        <w:r w:rsidRPr="00663E7F" w:rsidDel="001A146F">
          <w:rPr>
            <w:lang w:eastAsia="zh-CN"/>
          </w:rPr>
          <w:instrText xml:space="preserve"> XE "Video games:shader Loads project" </w:instrText>
        </w:r>
        <w:r w:rsidRPr="00663E7F" w:rsidDel="001A146F">
          <w:rPr>
            <w:lang w:eastAsia="zh-CN"/>
          </w:rPr>
          <w:fldChar w:fldCharType="end"/>
        </w:r>
        <w:r w:rsidRPr="00663E7F" w:rsidDel="001A146F">
          <w:rPr>
            <w:lang w:eastAsia="zh-CN"/>
          </w:rPr>
          <w:t xml:space="preserve">, the </w:t>
        </w:r>
        <w:r w:rsidRPr="00663E7F" w:rsidDel="001A146F">
          <w:rPr>
            <w:i/>
            <w:iCs/>
            <w:lang w:eastAsia="zh-CN"/>
          </w:rPr>
          <w:t xml:space="preserve">Scene File </w:t>
        </w:r>
        <w:r w:rsidRPr="00663E7F" w:rsidDel="001A146F">
          <w:rPr>
            <w:lang w:eastAsia="zh-CN"/>
          </w:rPr>
          <w:t xml:space="preserve">project, and the </w:t>
        </w:r>
        <w:r w:rsidRPr="00663E7F" w:rsidDel="001A146F">
          <w:rPr>
            <w:i/>
            <w:iCs/>
            <w:lang w:eastAsia="zh-CN"/>
          </w:rPr>
          <w:t>Scene Objects</w:t>
        </w:r>
        <w:r w:rsidRPr="00663E7F" w:rsidDel="001A146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moveFrom>
    </w:p>
    <w:p w14:paraId="2B31F5D1" w14:textId="66CFF8D4" w:rsidR="00487FF2" w:rsidRPr="00663E7F" w:rsidDel="001A146F" w:rsidRDefault="00487FF2" w:rsidP="00487FF2">
      <w:pPr>
        <w:pStyle w:val="BodyTextCont"/>
        <w:rPr>
          <w:moveFrom w:id="596" w:author="Kelvin Sung" w:date="2021-08-26T09:52:00Z"/>
          <w:lang w:eastAsia="zh-CN"/>
        </w:rPr>
      </w:pPr>
      <w:moveFrom w:id="597" w:author="Kelvin Sung" w:date="2021-08-26T09:52:00Z">
        <w:r w:rsidRPr="00663E7F" w:rsidDel="001A146F">
          <w:rPr>
            <w:lang w:eastAsia="zh-CN"/>
          </w:rPr>
          <w:t xml:space="preserve">We experience the world through our senses, and our feeling of presence in games tends to be magnified as we include additional sensory inputs. The </w:t>
        </w:r>
        <w:r w:rsidRPr="00663E7F" w:rsidDel="001A146F">
          <w:rPr>
            <w:i/>
            <w:iCs/>
            <w:lang w:eastAsia="zh-CN"/>
          </w:rPr>
          <w:t>Audio Support</w:t>
        </w:r>
        <w:r w:rsidRPr="00663E7F" w:rsidDel="001A146F">
          <w:rPr>
            <w:lang w:eastAsia="zh-CN"/>
          </w:rPr>
          <w:t xml:space="preserve"> project adds basic audio to our simple state-changing exercise from the </w:t>
        </w:r>
        <w:r w:rsidRPr="00663E7F" w:rsidDel="001A146F">
          <w:rPr>
            <w:i/>
            <w:iCs/>
            <w:lang w:eastAsia="zh-CN"/>
          </w:rPr>
          <w:t>Scene Objects</w:t>
        </w:r>
        <w:r w:rsidRPr="00663E7F" w:rsidDel="001A146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sidDel="001A146F">
          <w:rPr>
            <w:i/>
            <w:iCs/>
            <w:lang w:eastAsia="zh-CN"/>
          </w:rPr>
          <w:t>Audio Support</w:t>
        </w:r>
        <w:r w:rsidRPr="00663E7F" w:rsidDel="001A146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sidDel="001A146F">
          <w:rPr>
            <w:lang w:eastAsia="zh-CN"/>
          </w:rPr>
          <w:fldChar w:fldCharType="begin"/>
        </w:r>
        <w:r w:rsidRPr="00663E7F" w:rsidDel="001A146F">
          <w:rPr>
            <w:lang w:eastAsia="zh-CN"/>
          </w:rPr>
          <w:instrText xml:space="preserve"> XE "Video games:game environments" </w:instrText>
        </w:r>
        <w:r w:rsidRPr="00663E7F" w:rsidDel="001A146F">
          <w:rPr>
            <w:lang w:eastAsia="zh-CN"/>
          </w:rPr>
          <w:fldChar w:fldCharType="end"/>
        </w:r>
        <w:r w:rsidRPr="00663E7F" w:rsidDel="001A146F">
          <w:rPr>
            <w:lang w:eastAsia="zh-CN"/>
          </w:rPr>
          <w:t>, and as you continue through the chapters you’ll explore how audio contributes to game design in more detail.</w:t>
        </w:r>
      </w:moveFrom>
    </w:p>
    <w:moveFromRangeEnd w:id="588"/>
    <w:p w14:paraId="36B00AE6" w14:textId="77777777" w:rsidR="00487FF2" w:rsidRDefault="00487FF2" w:rsidP="00487FF2">
      <w:pPr>
        <w:pStyle w:val="Heading1"/>
      </w:pPr>
      <w:r>
        <w:t>Summary</w:t>
      </w:r>
    </w:p>
    <w:p w14:paraId="1A9EE755" w14:textId="279F9B10"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ins w:id="598" w:author="Kelvin Sung" w:date="2021-08-26T16:13:00Z">
        <w:r w:rsidR="00C317E0">
          <w:t>.</w:t>
        </w:r>
      </w:ins>
      <w:del w:id="599" w:author="Kelvin Sung" w:date="2021-08-26T16:13:00Z">
        <w:r w:rsidDel="00C317E0">
          <w:delText xml:space="preserve"> and has everything needed in order to create basic games.</w:delText>
        </w:r>
      </w:del>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rPr>
          <w:ins w:id="600" w:author="Kelvin Sung" w:date="2021-08-26T09:52:00Z"/>
        </w:rPr>
      </w:pPr>
      <w:r>
        <w:t xml:space="preserve">These components separately have little in common but together make up the core fundamentals of nearly every game. As you implement these core </w:t>
      </w:r>
      <w:r>
        <w:lastRenderedPageBreak/>
        <w:t>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moveTo w:id="601" w:author="Kelvin Sung" w:date="2021-08-26T09:52:00Z"/>
          <w:lang w:eastAsia="zh-CN"/>
        </w:rPr>
      </w:pPr>
      <w:moveToRangeStart w:id="602" w:author="Kelvin Sung" w:date="2021-08-26T09:52:00Z" w:name="move80863960"/>
      <w:moveTo w:id="603" w:author="Kelvin Sung" w:date="2021-08-26T09:52:00Z">
        <w:r w:rsidRPr="00663E7F">
          <w:rPr>
            <w:lang w:eastAsia="zh-CN"/>
          </w:rPr>
          <w:t>Game Design Considerations</w:t>
        </w:r>
      </w:moveTo>
    </w:p>
    <w:p w14:paraId="6CCB83DE" w14:textId="77777777" w:rsidR="001A146F" w:rsidRPr="00663E7F" w:rsidRDefault="001A146F" w:rsidP="001A146F">
      <w:pPr>
        <w:pStyle w:val="BodyTextFirst"/>
        <w:rPr>
          <w:moveTo w:id="604" w:author="Kelvin Sung" w:date="2021-08-26T09:52:00Z"/>
          <w:lang w:eastAsia="zh-CN"/>
        </w:rPr>
      </w:pPr>
      <w:moveTo w:id="605" w:author="Kelvin Sung" w:date="2021-08-26T09:52:00Z">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moveTo>
    </w:p>
    <w:p w14:paraId="568EC0F3" w14:textId="77777777" w:rsidR="001A146F" w:rsidRPr="00663E7F" w:rsidRDefault="001A146F" w:rsidP="001A146F">
      <w:pPr>
        <w:pStyle w:val="BodyTextCont"/>
        <w:rPr>
          <w:moveTo w:id="606" w:author="Kelvin Sung" w:date="2021-08-26T09:52:00Z"/>
          <w:lang w:eastAsia="zh-CN"/>
        </w:rPr>
      </w:pPr>
      <w:moveTo w:id="607" w:author="Kelvin Sung" w:date="2021-08-26T09:52:00Z">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To>
    </w:p>
    <w:p w14:paraId="3D8D1A4C" w14:textId="77777777" w:rsidR="001A146F" w:rsidRPr="00663E7F" w:rsidRDefault="001A146F" w:rsidP="001A146F">
      <w:pPr>
        <w:pStyle w:val="BodyTextCont"/>
        <w:rPr>
          <w:moveTo w:id="608" w:author="Kelvin Sung" w:date="2021-08-26T09:52:00Z"/>
          <w:lang w:eastAsia="zh-CN"/>
        </w:rPr>
      </w:pPr>
      <w:moveTo w:id="609" w:author="Kelvin Sung" w:date="2021-08-26T09:52:00Z">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w:t>
        </w:r>
        <w:r w:rsidRPr="00663E7F">
          <w:rPr>
            <w:lang w:eastAsia="zh-CN"/>
          </w:rPr>
          <w:lastRenderedPageBreak/>
          <w:t>assets can mean the difference between a great experience and a frustrating experience.</w:t>
        </w:r>
      </w:moveTo>
    </w:p>
    <w:p w14:paraId="69369E4A" w14:textId="77777777" w:rsidR="001A146F" w:rsidRPr="00663E7F" w:rsidRDefault="001A146F" w:rsidP="001A146F">
      <w:pPr>
        <w:pStyle w:val="BodyTextCont"/>
        <w:rPr>
          <w:moveTo w:id="610" w:author="Kelvin Sung" w:date="2021-08-26T09:52:00Z"/>
          <w:lang w:eastAsia="zh-CN"/>
        </w:rPr>
      </w:pPr>
      <w:moveTo w:id="611" w:author="Kelvin Sung" w:date="2021-08-26T09:52:00Z">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moveTo>
    </w:p>
    <w:moveToRangeEnd w:id="602"/>
    <w:p w14:paraId="65FF184E" w14:textId="77777777" w:rsidR="001A146F" w:rsidRPr="006A4676" w:rsidRDefault="001A146F" w:rsidP="00851660">
      <w:pPr>
        <w:pStyle w:val="BodyTextCont"/>
      </w:pPr>
    </w:p>
    <w:sectPr w:rsidR="001A146F" w:rsidRPr="006A4676" w:rsidSect="00B9323D">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ma, Yogendra" w:date="2021-08-24T00:32:00Z" w:initials="SY">
    <w:p w14:paraId="7F2CE097" w14:textId="1AE7158A" w:rsidR="001A146F" w:rsidRDefault="001A146F">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1" w:author="Kelvin Sung" w:date="2021-08-26T09:46:00Z" w:initials="KS">
    <w:p w14:paraId="2FF47C9C" w14:textId="666D2E12" w:rsidR="001A146F" w:rsidRDefault="001A146F">
      <w:pPr>
        <w:pStyle w:val="CommentText"/>
      </w:pPr>
      <w:r>
        <w:rPr>
          <w:rStyle w:val="CommentReference"/>
        </w:rPr>
        <w:annotationRef/>
      </w:r>
      <w:r>
        <w:t>Thank you for the very kind words. We are very glad you find the organization to be sound and believe that the book engages the reader.</w:t>
      </w:r>
    </w:p>
  </w:comment>
  <w:comment w:id="423" w:author="Jeb Pavleas" w:date="2021-09-05T06:47:00Z" w:initials="JP">
    <w:p w14:paraId="35BA7B2D" w14:textId="77777777" w:rsidR="002D6B6F" w:rsidRDefault="002D6B6F" w:rsidP="002D6B6F">
      <w:pPr>
        <w:pStyle w:val="CommentText"/>
      </w:pPr>
      <w:r>
        <w:rPr>
          <w:rStyle w:val="CommentReference"/>
        </w:rPr>
        <w:annotationRef/>
      </w:r>
      <w:r>
        <w:t>Hey Kelvin</w:t>
      </w:r>
    </w:p>
    <w:p w14:paraId="4E143906" w14:textId="77777777" w:rsidR="002D6B6F" w:rsidRDefault="002D6B6F" w:rsidP="002D6B6F">
      <w:pPr>
        <w:pStyle w:val="CommentText"/>
      </w:pPr>
    </w:p>
    <w:p w14:paraId="4B20D537" w14:textId="2C6F786D" w:rsidR="002D6B6F" w:rsidRDefault="002D6B6F" w:rsidP="002D6B6F">
      <w:pPr>
        <w:pStyle w:val="CommentText"/>
      </w:pPr>
      <w:r>
        <w:t>Should this be “code”</w:t>
      </w:r>
      <w:r>
        <w:t xml:space="preserve"> or “client’s code”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CE097" w15:done="0"/>
  <w15:commentEx w15:paraId="2FF47C9C" w15:paraIdParent="7F2CE097" w15:done="0"/>
  <w15:commentEx w15:paraId="4B20D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CE097" w16cid:durableId="24CEBC83"/>
  <w16cid:commentId w16cid:paraId="2FF47C9C" w16cid:durableId="24D1E169"/>
  <w16cid:commentId w16cid:paraId="4B20D537" w16cid:durableId="24DEE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CD12" w14:textId="77777777" w:rsidR="00883032" w:rsidRDefault="00883032" w:rsidP="000C758C">
      <w:pPr>
        <w:spacing w:after="0" w:line="240" w:lineRule="auto"/>
      </w:pPr>
      <w:r>
        <w:separator/>
      </w:r>
    </w:p>
  </w:endnote>
  <w:endnote w:type="continuationSeparator" w:id="0">
    <w:p w14:paraId="130FA984" w14:textId="77777777" w:rsidR="00883032" w:rsidRDefault="0088303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AF6A" w14:textId="77777777" w:rsidR="001A146F" w:rsidRPr="00222F70" w:rsidRDefault="001A146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FA0A" w14:textId="5F21AE6F" w:rsidR="001A146F" w:rsidRPr="00222F70" w:rsidRDefault="001A146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1A146F" w:rsidRDefault="001A146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4688" w14:textId="77777777" w:rsidR="00883032" w:rsidRDefault="00883032" w:rsidP="000C758C">
      <w:pPr>
        <w:spacing w:after="0" w:line="240" w:lineRule="auto"/>
      </w:pPr>
      <w:r>
        <w:separator/>
      </w:r>
    </w:p>
  </w:footnote>
  <w:footnote w:type="continuationSeparator" w:id="0">
    <w:p w14:paraId="496C1D9E" w14:textId="77777777" w:rsidR="00883032" w:rsidRDefault="0088303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8ECE" w14:textId="77777777" w:rsidR="001A146F" w:rsidRPr="003C7D0E" w:rsidRDefault="001A146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92F8" w14:textId="7B9EFBDE" w:rsidR="001A146F" w:rsidRPr="002A45BE" w:rsidRDefault="001A146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1FAD" w14:textId="064176D1" w:rsidR="001A146F" w:rsidRDefault="001A146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B8C982"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4</w:t>
    </w:r>
  </w:p>
  <w:p w14:paraId="4314FCCD" w14:textId="77777777" w:rsidR="001A146F" w:rsidRPr="00B44665" w:rsidRDefault="001A146F" w:rsidP="00B9323D">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7D22"/>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866FD"/>
    <w:rsid w:val="003A3B2D"/>
    <w:rsid w:val="003A5B87"/>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735E4"/>
    <w:rsid w:val="00683324"/>
    <w:rsid w:val="006869C7"/>
    <w:rsid w:val="00690DF5"/>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D7622"/>
    <w:rsid w:val="007D7AB8"/>
    <w:rsid w:val="007E0DD1"/>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C1A4E"/>
    <w:rsid w:val="009D6400"/>
    <w:rsid w:val="009E51CF"/>
    <w:rsid w:val="00A1090C"/>
    <w:rsid w:val="00A2106B"/>
    <w:rsid w:val="00A221B9"/>
    <w:rsid w:val="00A225CC"/>
    <w:rsid w:val="00A30533"/>
    <w:rsid w:val="00A32738"/>
    <w:rsid w:val="00A34BE2"/>
    <w:rsid w:val="00A35F26"/>
    <w:rsid w:val="00A5189F"/>
    <w:rsid w:val="00A53252"/>
    <w:rsid w:val="00A62E20"/>
    <w:rsid w:val="00A6316D"/>
    <w:rsid w:val="00A634D5"/>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F193F"/>
    <w:rsid w:val="00AF3CDE"/>
    <w:rsid w:val="00AF4722"/>
    <w:rsid w:val="00AF540A"/>
    <w:rsid w:val="00B15C9A"/>
    <w:rsid w:val="00B21E1E"/>
    <w:rsid w:val="00B31580"/>
    <w:rsid w:val="00B43676"/>
    <w:rsid w:val="00B46231"/>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6A3A"/>
    <w:rsid w:val="00BD7A6B"/>
    <w:rsid w:val="00BE366C"/>
    <w:rsid w:val="00BF2669"/>
    <w:rsid w:val="00BF3C4D"/>
    <w:rsid w:val="00BF439F"/>
    <w:rsid w:val="00BF4431"/>
    <w:rsid w:val="00BF5CB9"/>
    <w:rsid w:val="00C12A48"/>
    <w:rsid w:val="00C317E0"/>
    <w:rsid w:val="00C31AF9"/>
    <w:rsid w:val="00C31E50"/>
    <w:rsid w:val="00C32C50"/>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E0AB7"/>
    <w:rsid w:val="00DF15CC"/>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7CF0-2707-4025-B7BF-8A8164B8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67</Pages>
  <Words>16261</Words>
  <Characters>92694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4</cp:revision>
  <dcterms:created xsi:type="dcterms:W3CDTF">2021-09-05T13:13:00Z</dcterms:created>
  <dcterms:modified xsi:type="dcterms:W3CDTF">2021-09-05T13:56:00Z</dcterms:modified>
</cp:coreProperties>
</file>