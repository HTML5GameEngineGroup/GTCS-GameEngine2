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 xml:space="preserve">Working with HTML5 and </w:t>
      </w:r>
      <w:commentRangeStart w:id="1"/>
      <w:commentRangeStart w:id="2"/>
      <w:r>
        <w:t>WebGL</w:t>
      </w:r>
      <w:bookmarkEnd w:id="0"/>
      <w:commentRangeEnd w:id="1"/>
      <w:r w:rsidR="00C00C6A">
        <w:rPr>
          <w:rStyle w:val="CommentReference"/>
          <w:rFonts w:asciiTheme="minorHAnsi" w:eastAsia="SimSun" w:hAnsiTheme="minorHAnsi" w:cstheme="minorBidi"/>
          <w:b w:val="0"/>
        </w:rPr>
        <w:commentReference w:id="1"/>
      </w:r>
      <w:commentRangeEnd w:id="2"/>
      <w:r w:rsidR="00120E5F">
        <w:rPr>
          <w:rStyle w:val="CommentReference"/>
          <w:rFonts w:asciiTheme="minorHAnsi" w:eastAsia="SimSun" w:hAnsiTheme="minorHAnsi" w:cstheme="minorBidi"/>
          <w:b w:val="0"/>
        </w:rPr>
        <w:commentReference w:id="2"/>
      </w:r>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5C53B1DF" w:rsidR="005B6E38" w:rsidRDefault="005B6E38" w:rsidP="005B6E38">
      <w:pPr>
        <w:pStyle w:val="Bullet"/>
        <w:rPr>
          <w:rFonts w:hint="eastAsia"/>
        </w:rPr>
      </w:pPr>
      <w:r>
        <w:t xml:space="preserve">Define JavaScript </w:t>
      </w:r>
      <w:r w:rsidR="001066D3">
        <w:t>modules</w:t>
      </w:r>
      <w:ins w:id="3" w:author="Kelvin Sung" w:date="2021-08-19T15:14:00Z">
        <w:r w:rsidR="00C522E5">
          <w:t xml:space="preserve"> and classes</w:t>
        </w:r>
      </w:ins>
      <w:r w:rsidR="001066D3">
        <w:t xml:space="preserve">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11DB9693" w:rsidR="005B6E38" w:rsidRDefault="005B6E38" w:rsidP="00E31C50">
      <w:pPr>
        <w:pStyle w:val="BodyTextCont"/>
        <w:rPr>
          <w:rFonts w:hint="eastAsia"/>
        </w:rPr>
      </w:pPr>
      <w:r>
        <w:t>WebGL is a modern graphical application programming interface (API) that offers quality and efficiency via direct access to the graphic</w:t>
      </w:r>
      <w:ins w:id="4" w:author="Kelvin Sung" w:date="2021-08-19T15:15:00Z">
        <w:r w:rsidR="00C522E5">
          <w:t>s</w:t>
        </w:r>
      </w:ins>
      <w:del w:id="5" w:author="Kelvin Sung" w:date="2021-08-19T15:15:00Z">
        <w:r w:rsidDel="00C522E5">
          <w:delText>al</w:delText>
        </w:r>
      </w:del>
      <w:r>
        <w:t xml:space="preserve">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6"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6"/>
    <w:p w14:paraId="347717B4" w14:textId="508DDBEE" w:rsidR="00831B0F" w:rsidRDefault="00831B0F" w:rsidP="00E31C50">
      <w:pPr>
        <w:pStyle w:val="NoteTipCaution"/>
      </w:pPr>
      <w:r w:rsidRPr="00E31C50">
        <w:rPr>
          <w:rStyle w:val="Strong"/>
        </w:rPr>
        <w:lastRenderedPageBreak/>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6E4FCEE9" w:rsidR="005B6E38" w:rsidRDefault="005B6E38" w:rsidP="005B6E38">
      <w:pPr>
        <w:pStyle w:val="BodyTextFirst"/>
        <w:rPr>
          <w:rFonts w:hint="eastAsia"/>
        </w:rPr>
      </w:pPr>
      <w:r>
        <w:t xml:space="preserve">This project demonstrates how to </w:t>
      </w:r>
      <w:del w:id="7" w:author="Kelvin Sung" w:date="2021-08-19T15:20:00Z">
        <w:r w:rsidDel="00A14922">
          <w:delText xml:space="preserve">draw </w:delText>
        </w:r>
      </w:del>
      <w:ins w:id="8" w:author="Kelvin Sung" w:date="2021-08-19T15:20:00Z">
        <w:r w:rsidR="00A14922">
          <w:t>create</w:t>
        </w:r>
        <w:r w:rsidR="00A14922">
          <w:t xml:space="preserve"> </w:t>
        </w:r>
      </w:ins>
      <w:r>
        <w:t xml:space="preserve">and clear a </w:t>
      </w:r>
      <w:r w:rsidRPr="00BB656C">
        <w:rPr>
          <w:rStyle w:val="CodeInline"/>
        </w:rPr>
        <w:t>canvas</w:t>
      </w:r>
      <w:r>
        <w:t xml:space="preserve"> element on a web page. Figure 2-1 shows an example of running this project, which is defined in the </w:t>
      </w:r>
      <w:bookmarkStart w:id="9" w:name="_Hlk66665091"/>
      <w:r w:rsidRPr="00BB656C">
        <w:rPr>
          <w:rStyle w:val="CodeInline"/>
        </w:rPr>
        <w:t>chapter2/2.1.html5_canvas</w:t>
      </w:r>
      <w:bookmarkEnd w:id="9"/>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lastRenderedPageBreak/>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2CB9401" w:rsidR="005B6E38" w:rsidRDefault="005B6E38" w:rsidP="005B6E38">
      <w:pPr>
        <w:pStyle w:val="Bullet"/>
        <w:rPr>
          <w:rFonts w:hint="eastAsia"/>
        </w:rPr>
      </w:pPr>
      <w:r>
        <w:t xml:space="preserve">To learn how to create a reference context to WebGL from the retrieved </w:t>
      </w:r>
      <w:r w:rsidRPr="00C162F8">
        <w:rPr>
          <w:rStyle w:val="CodeInline"/>
        </w:rPr>
        <w:t>canvas</w:t>
      </w:r>
      <w:r>
        <w:t xml:space="preserve"> element and manipulate the canvas </w:t>
      </w:r>
      <w:del w:id="10" w:author="Kelvin Sung" w:date="2021-08-19T15:20:00Z">
        <w:r w:rsidDel="00C522E5">
          <w:delText xml:space="preserve">from </w:delText>
        </w:r>
      </w:del>
      <w:ins w:id="11" w:author="Kelvin Sung" w:date="2021-08-19T15:20:00Z">
        <w:r w:rsidR="00C522E5">
          <w:t>through</w:t>
        </w:r>
        <w:r w:rsidR="00C522E5">
          <w:t xml:space="preserve"> </w:t>
        </w:r>
      </w:ins>
      <w:r>
        <w:t>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16A43166"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7A29A96D" w:rsidR="005B6E38" w:rsidRDefault="005B6E38" w:rsidP="005B6E38">
      <w:pPr>
        <w:pStyle w:val="NoteTipCaution"/>
      </w:pPr>
      <w:r w:rsidRPr="00C162F8">
        <w:rPr>
          <w:rStyle w:val="Strong"/>
        </w:rPr>
        <w:t>Note</w:t>
      </w:r>
      <w:r>
        <w:t xml:space="preserve"> Henceforth, throughout this book, when asked to create a new project you should follow the process </w:t>
      </w:r>
      <w:r w:rsidR="0065561C">
        <w:t xml:space="preserve">describe </w:t>
      </w:r>
      <w:r>
        <w:t>previously. That is, create a new folder with the project</w:t>
      </w:r>
      <w:ins w:id="12" w:author="Kelvin Sung" w:date="2021-08-19T15:21:00Z">
        <w:r w:rsidR="008E0E40">
          <w:t>’</w:t>
        </w:r>
      </w:ins>
      <w:r>
        <w:t xml:space="preserve">s name and copy the previous project files. </w:t>
      </w:r>
      <w:r w:rsidR="0065561C">
        <w:t>In t</w:t>
      </w:r>
      <w:r>
        <w:t xml:space="preserve">his way your new projects can expand upon your old ones while retaining the </w:t>
      </w:r>
      <w:r w:rsidR="000A78CE">
        <w:t xml:space="preserve">original </w:t>
      </w:r>
      <w:r>
        <w:t>functionality.</w:t>
      </w:r>
    </w:p>
    <w:p w14:paraId="23BA0BE2" w14:textId="3A0B9A8B"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w:t>
      </w:r>
      <w:del w:id="13" w:author="Kelvin Sung" w:date="2021-08-19T15:22:00Z">
        <w:r w:rsidRPr="0002083D" w:rsidDel="008E0E40">
          <w:delText>double-</w:delText>
        </w:r>
      </w:del>
      <w:r w:rsidRPr="0002083D">
        <w:t xml:space="preserve">clicking </w:t>
      </w:r>
      <w:ins w:id="14" w:author="Kelvin Sung" w:date="2021-08-19T15:22:00Z">
        <w:r w:rsidR="008E0E40">
          <w:t xml:space="preserve">on </w:t>
        </w:r>
      </w:ins>
      <w:r w:rsidRPr="0002083D">
        <w:t xml:space="preserve">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rPr>
          <w:rFonts w:hint="eastAsia"/>
        </w:rPr>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4F9F03F9"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2509EDD2" w:rsidR="005B6E38" w:rsidRDefault="005B6E38" w:rsidP="000A78CE">
      <w:pPr>
        <w:pStyle w:val="BodyTextFirst"/>
        <w:ind w:left="936"/>
        <w:rPr>
          <w:rFonts w:hint="eastAsia"/>
        </w:rPr>
      </w:pPr>
      <w:r w:rsidRPr="002B4397">
        <w:t xml:space="preserve">This code checks to ensure </w:t>
      </w:r>
      <w:ins w:id="15" w:author="Kelvin Sung" w:date="2021-08-19T15:27:00Z">
        <w:r w:rsidR="004E6751">
          <w:t xml:space="preserve">that </w:t>
        </w:r>
      </w:ins>
      <w:r w:rsidRPr="002B4397">
        <w:t>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16" w:name="_Hlk68397154"/>
      <w:r w:rsidRPr="00F91FA2">
        <w:t>The above is WebGL draw area</w:t>
      </w:r>
      <w:bookmarkEnd w:id="16"/>
      <w:r w:rsidRPr="00F91FA2">
        <w:t>!&lt;/</w:t>
      </w:r>
      <w:commentRangeStart w:id="17"/>
      <w:commentRangeStart w:id="18"/>
      <w:r w:rsidRPr="00F91FA2">
        <w:t>b</w:t>
      </w:r>
      <w:commentRangeEnd w:id="17"/>
      <w:r w:rsidR="003404B7">
        <w:rPr>
          <w:rStyle w:val="CommentReference"/>
          <w:rFonts w:asciiTheme="minorHAnsi" w:hAnsiTheme="minorHAnsi"/>
          <w:noProof w:val="0"/>
        </w:rPr>
        <w:commentReference w:id="17"/>
      </w:r>
      <w:commentRangeEnd w:id="18"/>
      <w:r w:rsidR="00120E5F">
        <w:rPr>
          <w:rStyle w:val="CommentReference"/>
          <w:rFonts w:asciiTheme="minorHAnsi" w:hAnsiTheme="minorHAnsi"/>
          <w:noProof w:val="0"/>
        </w:rPr>
        <w:commentReference w:id="18"/>
      </w:r>
      <w:r w:rsidRPr="00F91FA2">
        <w:t>&gt;");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proofErr w:type="gramStart"/>
      <w:r w:rsidRPr="001662F0">
        <w:rPr>
          <w:rStyle w:val="CodeInline"/>
        </w:rPr>
        <w:t>gl.clearColor</w:t>
      </w:r>
      <w:proofErr w:type="spellEnd"/>
      <w:proofErr w:type="gram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w:t>
      </w:r>
      <w:r>
        <w:lastRenderedPageBreak/>
        <w:t>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14B05975"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19" w:name="_Hlk68397859"/>
      <w:r>
        <w:t>Separate JavaScript Source Code File</w:t>
      </w:r>
    </w:p>
    <w:bookmarkEnd w:id="19"/>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lastRenderedPageBreak/>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53C9730C"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mGL.clearColor(0.</w:t>
      </w:r>
      <w:del w:id="20" w:author="Kelvin Sung" w:date="2021-08-19T16:26:00Z">
        <w:r w:rsidR="005B6E38" w:rsidRPr="00230082" w:rsidDel="00532BE4">
          <w:rPr>
            <w:rStyle w:val="CodeInline"/>
          </w:rPr>
          <w:delText>9</w:delText>
        </w:r>
      </w:del>
      <w:ins w:id="21" w:author="Kelvin Sung" w:date="2021-08-19T16:26:00Z">
        <w:r w:rsidR="00532BE4">
          <w:rPr>
            <w:rStyle w:val="CodeInline"/>
          </w:rPr>
          <w:t>0</w:t>
        </w:r>
      </w:ins>
      <w:r w:rsidR="005B6E38" w:rsidRPr="00230082">
        <w:rPr>
          <w:rStyle w:val="CodeInline"/>
        </w:rPr>
        <w:t>, 0.</w:t>
      </w:r>
      <w:ins w:id="22" w:author="Kelvin Sung" w:date="2021-08-19T16:26:00Z">
        <w:r w:rsidR="00532BE4">
          <w:rPr>
            <w:rStyle w:val="CodeInline"/>
          </w:rPr>
          <w:t>8</w:t>
        </w:r>
      </w:ins>
      <w:del w:id="23" w:author="Kelvin Sung" w:date="2021-08-19T16:26:00Z">
        <w:r w:rsidR="005B6E38" w:rsidRPr="00230082" w:rsidDel="00532BE4">
          <w:rPr>
            <w:rStyle w:val="CodeInline"/>
          </w:rPr>
          <w:delText>9</w:delText>
        </w:r>
      </w:del>
      <w:r w:rsidR="005B6E38" w:rsidRPr="00230082">
        <w:rPr>
          <w:rStyle w:val="CodeInline"/>
        </w:rPr>
        <w:t>, 0.</w:t>
      </w:r>
      <w:ins w:id="24" w:author="Kelvin Sung" w:date="2021-08-19T16:26:00Z">
        <w:r w:rsidR="00532BE4">
          <w:rPr>
            <w:rStyle w:val="CodeInline"/>
          </w:rPr>
          <w:t>0</w:t>
        </w:r>
      </w:ins>
      <w:bookmarkStart w:id="25" w:name="_GoBack"/>
      <w:bookmarkEnd w:id="25"/>
      <w:del w:id="26" w:author="Kelvin Sung" w:date="2021-08-19T16:26:00Z">
        <w:r w:rsidR="005B6E38" w:rsidRPr="00230082" w:rsidDel="00532BE4">
          <w:rPr>
            <w:rStyle w:val="CodeInline"/>
          </w:rPr>
          <w:delText>9</w:delText>
        </w:r>
      </w:del>
      <w:r w:rsidR="005B6E38" w:rsidRPr="00230082">
        <w:rPr>
          <w:rStyle w:val="CodeInline"/>
        </w:rPr>
        <w:t xml:space="preserve">,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proofErr w:type="gramStart"/>
      <w:r w:rsidRPr="003A337A">
        <w:rPr>
          <w:rStyle w:val="CodeInline"/>
        </w:rPr>
        <w:t>clearCanvas</w:t>
      </w:r>
      <w:proofErr w:type="spellEnd"/>
      <w:r w:rsidRPr="003A337A">
        <w:rPr>
          <w:rStyle w:val="CodeInline"/>
        </w:rPr>
        <w:t>(</w:t>
      </w:r>
      <w:proofErr w:type="gram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lastRenderedPageBreak/>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313C69A3" w:rsidR="00CF736D" w:rsidRDefault="00CF736D" w:rsidP="00CF736D">
      <w:pPr>
        <w:pStyle w:val="BodyTextFirst"/>
        <w:rPr>
          <w:rFonts w:hint="eastAsia"/>
        </w:rPr>
      </w:pPr>
      <w:r>
        <w:t xml:space="preserve">Drawing with WebGL is a multiple-step process that involves transferring geometric data and OpenGL Shading Language (GLSL) instructions (the shaders) from </w:t>
      </w:r>
      <w:r w:rsidR="00DD4E56">
        <w:t xml:space="preserve">the CPU </w:t>
      </w:r>
      <w:r>
        <w:t>to the drawing hardware, or the graphic</w:t>
      </w:r>
      <w:ins w:id="27" w:author="Kelvin Sung" w:date="2021-08-19T16:20:00Z">
        <w:r w:rsidR="00532BE4">
          <w:t>s</w:t>
        </w:r>
      </w:ins>
      <w:del w:id="28" w:author="Kelvin Sung" w:date="2021-08-19T16:20:00Z">
        <w:r w:rsidDel="00532BE4">
          <w:delText>al</w:delText>
        </w:r>
      </w:del>
      <w:r>
        <w:t xml:space="preserve">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2BCDDA4A" w:rsidR="00CF736D" w:rsidRDefault="00CF736D" w:rsidP="00CF736D">
      <w:pPr>
        <w:pStyle w:val="Bullet"/>
        <w:rPr>
          <w:rFonts w:hint="eastAsia"/>
        </w:rPr>
      </w:pPr>
      <w:r>
        <w:t>To understand the steps to draw with WebGL</w:t>
      </w:r>
    </w:p>
    <w:p w14:paraId="133C1D54" w14:textId="0617D4FA" w:rsidR="003D693A" w:rsidRDefault="003D693A">
      <w:pPr>
        <w:pStyle w:val="Bullet"/>
        <w:rPr>
          <w:rFonts w:hint="eastAsia"/>
        </w:rPr>
      </w:pPr>
      <w:r>
        <w:t xml:space="preserve">To demonstrate the implementation of a </w:t>
      </w:r>
      <w:r w:rsidRPr="00532BE4">
        <w:rPr>
          <w:rPrChange w:id="29" w:author="Kelvin Sung" w:date="2021-08-19T16:26:00Z">
            <w:rPr>
              <w:rStyle w:val="Strong"/>
            </w:rPr>
          </w:rPrChange>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w:t>
      </w:r>
      <w:r w:rsidRPr="000301A9">
        <w:lastRenderedPageBreak/>
        <w:t xml:space="preserve">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proofErr w:type="spellStart"/>
      <w:r w:rsidR="00946E7D" w:rsidRPr="00946E7D">
        <w:rPr>
          <w:rStyle w:val="CodeInline"/>
        </w:rPr>
        <w:t>mGLVertexBuffer</w:t>
      </w:r>
      <w:proofErr w:type="spellEnd"/>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proofErr w:type="gramStart"/>
      <w:r w:rsidR="003F4360" w:rsidRPr="001A367D">
        <w:rPr>
          <w:rStyle w:val="CodeInline"/>
        </w:rPr>
        <w:t>getGL</w:t>
      </w:r>
      <w:proofErr w:type="spellEnd"/>
      <w:r w:rsidR="003F4360" w:rsidRPr="001A367D">
        <w:rPr>
          <w:rStyle w:val="CodeInline"/>
        </w:rPr>
        <w:t>(</w:t>
      </w:r>
      <w:proofErr w:type="gram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lastRenderedPageBreak/>
        <w:t>Set Up the GLSL Shaders</w:t>
      </w:r>
    </w:p>
    <w:p w14:paraId="1AF71E70" w14:textId="77777777" w:rsidR="00990F7D" w:rsidRDefault="00990F7D" w:rsidP="00990F7D">
      <w:pPr>
        <w:pStyle w:val="BodyTextFirst"/>
        <w:rPr>
          <w:rFonts w:hint="eastAsia"/>
        </w:rPr>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rPr>
          <w:rFonts w:hint="eastAsia"/>
        </w:rPr>
      </w:pPr>
      <w:r>
        <w:t xml:space="preserve">In the following steps, you will load into </w:t>
      </w:r>
      <w:r w:rsidR="00224166">
        <w:t xml:space="preserve">CPU </w:t>
      </w:r>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lastRenderedPageBreak/>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lastRenderedPageBreak/>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lastRenderedPageBreak/>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proofErr w:type="spellStart"/>
      <w:proofErr w:type="gramStart"/>
      <w:r w:rsidRPr="00205B55">
        <w:rPr>
          <w:rStyle w:val="CodeInline"/>
        </w:rPr>
        <w:t>init</w:t>
      </w:r>
      <w:proofErr w:type="spellEnd"/>
      <w:r w:rsidRPr="00205B55">
        <w:rPr>
          <w:rStyle w:val="CodeInline"/>
        </w:rPr>
        <w:t>(</w:t>
      </w:r>
      <w:proofErr w:type="gram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BCFBA5E" w:rsidR="00064F0B" w:rsidRDefault="00064F0B" w:rsidP="00291CEE">
      <w:pPr>
        <w:pStyle w:val="BodyTextFirst"/>
        <w:ind w:left="936"/>
        <w:rPr>
          <w:rFonts w:hint="eastAsia"/>
        </w:rPr>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proofErr w:type="gramStart"/>
      <w:r w:rsidRPr="00064F0B">
        <w:rPr>
          <w:rStyle w:val="CodeInline"/>
        </w:rPr>
        <w:t>loadAndCompileShader</w:t>
      </w:r>
      <w:proofErr w:type="spellEnd"/>
      <w:r w:rsidRPr="00064F0B">
        <w:rPr>
          <w:rStyle w:val="CodeInline"/>
        </w:rPr>
        <w:t>(</w:t>
      </w:r>
      <w:proofErr w:type="gram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lastRenderedPageBreak/>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1C78694A"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155500FC"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lastRenderedPageBreak/>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30" w:name="_Hlk67876957"/>
      <w:r>
        <w:t>shader_support.js</w:t>
      </w:r>
      <w:bookmarkEnd w:id="30"/>
      <w:r>
        <w:t>";</w:t>
      </w:r>
    </w:p>
    <w:p w14:paraId="76F076C4" w14:textId="6BFE6D6F" w:rsidR="00710C8D" w:rsidRDefault="00710C8D" w:rsidP="008C431D">
      <w:pPr>
        <w:pStyle w:val="NumList"/>
        <w:rPr>
          <w:rFonts w:hint="eastAsia"/>
        </w:rPr>
      </w:pPr>
      <w:r>
        <w:t xml:space="preserve">Modify the </w:t>
      </w:r>
      <w:proofErr w:type="spellStart"/>
      <w:proofErr w:type="gramStart"/>
      <w:r w:rsidRPr="00710C8D">
        <w:rPr>
          <w:rStyle w:val="CodeInline"/>
        </w:rPr>
        <w:t>initWebGL</w:t>
      </w:r>
      <w:proofErr w:type="spellEnd"/>
      <w:r w:rsidRPr="00710C8D">
        <w:rPr>
          <w:rStyle w:val="CodeInline"/>
        </w:rPr>
        <w:t>(</w:t>
      </w:r>
      <w:proofErr w:type="gram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124F0F2"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and second</w:t>
      </w:r>
      <w:r w:rsidR="00CC6E44">
        <w:t>ly</w:t>
      </w:r>
      <w:r w:rsidR="00710C8D">
        <w:t xml:space="preserve"> 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proofErr w:type="gramStart"/>
      <w:r w:rsidR="00CC6E44" w:rsidRPr="004D1346">
        <w:rPr>
          <w:rStyle w:val="CodeInline"/>
        </w:rPr>
        <w:t>drawSquare</w:t>
      </w:r>
      <w:proofErr w:type="spellEnd"/>
      <w:r w:rsidR="00CC6E44" w:rsidRPr="004D1346">
        <w:rPr>
          <w:rStyle w:val="CodeInline"/>
        </w:rPr>
        <w:t>(</w:t>
      </w:r>
      <w:proofErr w:type="gram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lastRenderedPageBreak/>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31" w:name="_Hlk68062771"/>
      <w:r w:rsidRPr="004D1346">
        <w:rPr>
          <w:rStyle w:val="CodeInline"/>
        </w:rPr>
        <w:t>uffer.js</w:t>
      </w:r>
      <w:bookmarkEnd w:id="31"/>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7230A719"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3E677EB7" w:rsidR="00E74DB8" w:rsidRDefault="00E74DB8" w:rsidP="00E74DB8">
      <w:pPr>
        <w:pStyle w:val="BodyTextCont"/>
        <w:rPr>
          <w:rFonts w:hint="eastAsia"/>
        </w:rPr>
      </w:pPr>
      <w:r>
        <w:lastRenderedPageBreak/>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the color of the white square. Notice that a value of less than 1 in the alpha channel will result in the white square becoming transparent and showing through some of the greenish canvas color.</w:t>
      </w:r>
    </w:p>
    <w:p w14:paraId="204FB05A" w14:textId="4A5546BE"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detailed implementations</w:t>
      </w:r>
      <w:proofErr w:type="gramStart"/>
      <w:r w:rsidR="0035067A">
        <w:t>, ,</w:t>
      </w:r>
      <w:proofErr w:type="gramEnd"/>
      <w:r w:rsidR="0035067A">
        <w:t xml:space="preserve"> for example as you have observed in the</w:t>
      </w:r>
      <w:r w:rsidR="0035067A" w:rsidRPr="0035067A">
        <w:rPr>
          <w:rStyle w:val="CodeInline"/>
        </w:rPr>
        <w:t xml:space="preserve"> </w:t>
      </w:r>
      <w:proofErr w:type="spellStart"/>
      <w:r w:rsidR="0035067A" w:rsidRPr="007224B2">
        <w:rPr>
          <w:rStyle w:val="CodeInline"/>
        </w:rPr>
        <w:t>loadAndCompileShader</w:t>
      </w:r>
      <w:proofErr w:type="spell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75E617CF" w:rsidR="00795946" w:rsidRDefault="00795946" w:rsidP="001D7449">
      <w:pPr>
        <w:pStyle w:val="BodyTextFirst"/>
        <w:rPr>
          <w:rFonts w:hint="eastAsia"/>
        </w:rPr>
      </w:pPr>
      <w:r>
        <w:t xml:space="preserve">The previous project decomposed the drawing of a square into logical modules and implemented the modules as files containing global function. In software engineering, this solution process is referred to as functional decomposition, and the implementation is referred to as procedural programming. Procedural programming </w:t>
      </w:r>
      <w:r w:rsidR="00DB06BD">
        <w:t xml:space="preserve">results in </w:t>
      </w:r>
      <w:r>
        <w:t xml:space="preserve">solutions that are well-structured, easy to understand, and often fast to create. This is why </w:t>
      </w:r>
      <w:r w:rsidR="000334E5">
        <w:t xml:space="preserve">functional decomposition and procedural programming are </w:t>
      </w:r>
      <w:r>
        <w:t>often used to prototype concept</w:t>
      </w:r>
      <w:r w:rsidR="000334E5">
        <w:t>s</w:t>
      </w:r>
      <w:r>
        <w:t xml:space="preserve"> or to learn new techniques.</w:t>
      </w:r>
    </w:p>
    <w:p w14:paraId="15066CA5" w14:textId="222D16C7" w:rsidR="00795946" w:rsidRDefault="00795946" w:rsidP="00795946">
      <w:pPr>
        <w:pStyle w:val="BodyTextCont"/>
        <w:rPr>
          <w:rFonts w:hint="eastAsia"/>
        </w:rPr>
      </w:pPr>
      <w:r>
        <w:t>This project enhances the Draw One Square solution 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713A7182" w:rsidR="00087714" w:rsidRDefault="00087714" w:rsidP="00087714">
      <w:pPr>
        <w:pStyle w:val="BodyTextFirst"/>
        <w:rPr>
          <w:rFonts w:hint="eastAsia"/>
        </w:rPr>
      </w:pPr>
      <w:r w:rsidRPr="00087714">
        <w:t xml:space="preserve">Create a new HTML5 project with the </w:t>
      </w:r>
      <w:r w:rsidR="00EF061C">
        <w:t>VS</w:t>
      </w:r>
      <w:r>
        <w:t xml:space="preserve">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Figure 2-8. Creating engine</w:t>
      </w:r>
      <w:r w:rsidR="00B2420F">
        <w:t xml:space="preserve"> and my_game</w:t>
      </w:r>
      <w:r>
        <w:t xml:space="preserve"> under the src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w:t>
      </w:r>
      <w:r>
        <w:lastRenderedPageBreak/>
        <w:t xml:space="preserve">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36011AE9" w:rsidR="00BE29CE" w:rsidRDefault="00BE29CE" w:rsidP="00BE29CE">
      <w:pPr>
        <w:pStyle w:val="BodyTextFirst"/>
        <w:rPr>
          <w:rFonts w:hint="eastAsia"/>
        </w:rPr>
      </w:pPr>
      <w:r>
        <w:t xml:space="preserve">Although the code in the </w:t>
      </w:r>
      <w:bookmarkStart w:id="32" w:name="_Hlk67879283"/>
      <w:r w:rsidRPr="00BE29CE">
        <w:rPr>
          <w:rStyle w:val="CodeInline"/>
        </w:rPr>
        <w:t>shader_support.js</w:t>
      </w:r>
      <w:r>
        <w:t xml:space="preserve"> </w:t>
      </w:r>
      <w:bookmarkEnd w:id="32"/>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03EBA6FF" w14:textId="097D9D6B"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33" w:name="_Hlk68413620"/>
      <w:r w:rsidRPr="00AE2B90">
        <w:rPr>
          <w:rStyle w:val="Strong"/>
        </w:rPr>
        <w:t>Note</w:t>
      </w:r>
      <w:r>
        <w:t xml:space="preserve"> The “…” represents details of the implementation to be discussed subsequently.</w:t>
      </w:r>
    </w:p>
    <w:bookmarkEnd w:id="33"/>
    <w:p w14:paraId="1BCF4084" w14:textId="43A3BC9C" w:rsidR="00BE29CE" w:rsidRDefault="00BE29CE" w:rsidP="0077442F">
      <w:pPr>
        <w:pStyle w:val="NumList"/>
        <w:rPr>
          <w:rFonts w:hint="eastAsia"/>
        </w:rPr>
      </w:pPr>
      <w:r w:rsidRPr="0077442F">
        <w:lastRenderedPageBreak/>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D054292" w14:textId="77777777" w:rsidR="00813C37" w:rsidRDefault="00334551" w:rsidP="00813C37">
      <w:pPr>
        <w:pStyle w:val="Code"/>
        <w:ind w:left="936"/>
        <w:rPr>
          <w:rFonts w:hint="eastAsia"/>
        </w:rPr>
      </w:pPr>
      <w:r>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F8CA619" w:rsidR="009F0BD1" w:rsidRDefault="009F0BD1" w:rsidP="00AE2B90">
      <w:pPr>
        <w:pStyle w:val="BodyTextFirst"/>
        <w:ind w:left="936"/>
        <w:rPr>
          <w:rFonts w:hint="eastAsia"/>
        </w:rPr>
      </w:pPr>
      <w:r w:rsidRPr="009F0BD1">
        <w:t xml:space="preserve">Notice that this constructor is </w:t>
      </w:r>
      <w:proofErr w:type="spellStart"/>
      <w:r>
        <w:t>essentually</w:t>
      </w:r>
      <w:proofErr w:type="spellEnd"/>
      <w:r>
        <w:t xml:space="preserve">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w:t>
      </w:r>
      <w:proofErr w:type="gramStart"/>
      <w:r>
        <w:t>The</w:t>
      </w:r>
      <w:proofErr w:type="gramEnd"/>
      <w:r>
        <w:t xml:space="preserv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lastRenderedPageBreak/>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lastRenderedPageBreak/>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45F7E245"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34" w:name="_Hlk67889509"/>
      <w:r w:rsidRPr="0085070A">
        <w:rPr>
          <w:rFonts w:ascii="TheSansMonoConNormal" w:hAnsi="TheSansMonoConNormal"/>
          <w:noProof/>
          <w:sz w:val="18"/>
        </w:rPr>
        <w:t>SimpleShader</w:t>
      </w:r>
      <w:bookmarkEnd w:id="34"/>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9B0DC1">
      <w:pPr>
        <w:pStyle w:val="NumList"/>
        <w:rPr>
          <w:rFonts w:hint="eastAsia"/>
        </w:rPr>
      </w:pPr>
      <w:r w:rsidRPr="0085070A">
        <w:t xml:space="preserve">Modify the </w:t>
      </w:r>
      <w:proofErr w:type="spellStart"/>
      <w:proofErr w:type="gramStart"/>
      <w:r w:rsidRPr="008569F9">
        <w:rPr>
          <w:rStyle w:val="CodeInline"/>
        </w:rPr>
        <w:t>initWebGL</w:t>
      </w:r>
      <w:proofErr w:type="spellEnd"/>
      <w:r w:rsidRPr="008569F9">
        <w:rPr>
          <w:rStyle w:val="CodeInline"/>
        </w:rPr>
        <w:t>(</w:t>
      </w:r>
      <w:proofErr w:type="gram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lastRenderedPageBreak/>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69F9">
      <w:pPr>
        <w:pStyle w:val="NumList"/>
        <w:rPr>
          <w:rFonts w:hint="eastAsia"/>
        </w:rPr>
      </w:pPr>
      <w:r w:rsidRPr="0085070A">
        <w:t xml:space="preserve">Create an </w:t>
      </w:r>
      <w:proofErr w:type="spellStart"/>
      <w:proofErr w:type="gram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proofErr w:type="gram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includes initializing 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77777777" w:rsidR="00EF01A0" w:rsidRPr="0085070A" w:rsidRDefault="00EF01A0" w:rsidP="005751E4">
      <w:pPr>
        <w:pStyle w:val="Code"/>
        <w:ind w:left="216" w:firstLine="720"/>
        <w:rPr>
          <w:rFonts w:hint="eastAsia"/>
        </w:rPr>
      </w:pPr>
      <w:r w:rsidRPr="0085070A">
        <w:t>export {getGL, init, clearCanvas, drawSquare }</w:t>
      </w:r>
    </w:p>
    <w:p w14:paraId="2A3BDBAA" w14:textId="39BF7A6E" w:rsidR="0085070A" w:rsidRPr="0085070A" w:rsidRDefault="0085070A" w:rsidP="008569F9">
      <w:pPr>
        <w:pStyle w:val="NumList"/>
        <w:rPr>
          <w:rFonts w:hint="eastAsia"/>
        </w:rPr>
      </w:pPr>
      <w:r w:rsidRPr="0085070A">
        <w:t xml:space="preserve">Finally, remove the </w:t>
      </w:r>
      <w:proofErr w:type="spellStart"/>
      <w:proofErr w:type="gramStart"/>
      <w:r w:rsidRPr="0085070A">
        <w:rPr>
          <w:rFonts w:ascii="TheSansMonoConNormal" w:hAnsi="TheSansMonoConNormal"/>
          <w:bdr w:val="none" w:sz="0" w:space="0" w:color="auto" w:frame="1"/>
        </w:rPr>
        <w:t>window.onload</w:t>
      </w:r>
      <w:proofErr w:type="spellEnd"/>
      <w:proofErr w:type="gram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73D038EF" w14:textId="168202E0" w:rsidR="000810B3" w:rsidRDefault="000810B3" w:rsidP="000743D5">
      <w:pPr>
        <w:pStyle w:val="BodyTextFirs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35" w:name="_Hlk67883181"/>
      <w:proofErr w:type="spellStart"/>
      <w:r w:rsidRPr="00117F2A">
        <w:rPr>
          <w:rStyle w:val="CodeInline"/>
        </w:rPr>
        <w:t>my_game</w:t>
      </w:r>
      <w:proofErr w:type="spellEnd"/>
      <w:r w:rsidRPr="000743D5">
        <w:t xml:space="preserve"> </w:t>
      </w:r>
      <w:bookmarkEnd w:id="35"/>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1E264A3D"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clears the </w:t>
      </w:r>
      <w:r w:rsidR="00117F2A" w:rsidRPr="00117F2A">
        <w:rPr>
          <w:rStyle w:val="CodeInline"/>
        </w:rPr>
        <w:t>canvas</w:t>
      </w:r>
      <w:r w:rsidR="00117F2A">
        <w:rPr>
          <w:rStyle w:val="CodeInline"/>
        </w:rPr>
        <w:t>,</w:t>
      </w:r>
      <w:r w:rsidR="00117F2A">
        <w:t xml:space="preserve"> and draws a square.</w:t>
      </w:r>
    </w:p>
    <w:p w14:paraId="019D8581" w14:textId="77777777" w:rsidR="00117F2A" w:rsidRDefault="00117F2A" w:rsidP="00C7159D">
      <w:pPr>
        <w:pStyle w:val="Code"/>
        <w:ind w:left="936"/>
        <w:rPr>
          <w:rFonts w:hint="eastAsia"/>
        </w:rPr>
      </w:pPr>
      <w:r>
        <w:t xml:space="preserve">class </w:t>
      </w:r>
      <w:bookmarkStart w:id="36" w:name="_Hlk67883474"/>
      <w:r>
        <w:t xml:space="preserve">MyGame </w:t>
      </w:r>
      <w:bookmarkEnd w:id="36"/>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proofErr w:type="gramStart"/>
      <w:r w:rsidR="00117F2A" w:rsidRPr="00117F2A">
        <w:rPr>
          <w:rStyle w:val="CodeInline"/>
        </w:rPr>
        <w:t>window.onload</w:t>
      </w:r>
      <w:proofErr w:type="spellEnd"/>
      <w:proofErr w:type="gramEnd"/>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lastRenderedPageBreak/>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F067A9">
        <w:rPr>
          <w:rStyle w:val="CodeInline"/>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lastRenderedPageBreak/>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4D89D228"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Pr="00C01C96">
        <w:rPr>
          <w:rStyle w:val="CodeInline"/>
        </w:rPr>
        <w:t>SimpleShader.js</w:t>
      </w:r>
      <w:r w:rsidRPr="00C01C96">
        <w:t xml:space="preserve"> file</w:t>
      </w:r>
      <w:r w:rsidR="00240A66">
        <w:t>,</w:t>
      </w:r>
      <w:r w:rsidRPr="00C01C96">
        <w:t xml:space="preserve"> edit the </w:t>
      </w:r>
      <w:bookmarkStart w:id="37"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37"/>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proofErr w:type="spellStart"/>
      <w:proofErr w:type="gramStart"/>
      <w:r w:rsidRPr="00B77F63">
        <w:rPr>
          <w:rStyle w:val="CodeInline"/>
        </w:rPr>
        <w:t>loadAndCompileShader</w:t>
      </w:r>
      <w:proofErr w:type="spellEnd"/>
      <w:r w:rsidRPr="00B77F63">
        <w:rPr>
          <w:rStyle w:val="CodeInline"/>
        </w:rPr>
        <w:t>(</w:t>
      </w:r>
      <w:proofErr w:type="gram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38" w:name="_Hlk67886490"/>
      <w:proofErr w:type="spellStart"/>
      <w:r w:rsidRPr="00C069DB">
        <w:rPr>
          <w:rStyle w:val="CodeInline"/>
        </w:rPr>
        <w:t>simple_</w:t>
      </w:r>
      <w:proofErr w:type="gramStart"/>
      <w:r w:rsidRPr="00C069DB">
        <w:rPr>
          <w:rStyle w:val="CodeInline"/>
        </w:rPr>
        <w:t>vs.glsl</w:t>
      </w:r>
      <w:proofErr w:type="spellEnd"/>
      <w:proofErr w:type="gramEnd"/>
      <w:r w:rsidRPr="00C069DB">
        <w:t xml:space="preserve"> </w:t>
      </w:r>
      <w:bookmarkEnd w:id="38"/>
      <w:r w:rsidRPr="00C069DB">
        <w:t xml:space="preserve">and </w:t>
      </w:r>
      <w:bookmarkStart w:id="39" w:name="_Hlk67886525"/>
      <w:proofErr w:type="spellStart"/>
      <w:r w:rsidRPr="00C069DB">
        <w:rPr>
          <w:rStyle w:val="CodeInline"/>
        </w:rPr>
        <w:t>white_fs.glsl</w:t>
      </w:r>
      <w:proofErr w:type="spellEnd"/>
      <w:r>
        <w:rPr>
          <w:rStyle w:val="CodeInline"/>
        </w:rPr>
        <w:t xml:space="preserve"> </w:t>
      </w:r>
      <w:bookmarkEnd w:id="39"/>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 xml:space="preserve">All GLSL shader source code files will end with </w:t>
      </w:r>
      <w:proofErr w:type="gramStart"/>
      <w:r w:rsidRPr="00C069DB">
        <w:t>the</w:t>
      </w:r>
      <w:r>
        <w:t xml:space="preserve"> </w:t>
      </w:r>
      <w:r w:rsidRPr="00464801">
        <w:rPr>
          <w:rStyle w:val="CodeInline"/>
        </w:rPr>
        <w:t>.</w:t>
      </w:r>
      <w:proofErr w:type="spellStart"/>
      <w:r w:rsidRPr="00464801">
        <w:rPr>
          <w:rStyle w:val="CodeInline"/>
        </w:rPr>
        <w:t>glsl</w:t>
      </w:r>
      <w:proofErr w:type="spellEnd"/>
      <w:proofErr w:type="gram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40"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40"/>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lastRenderedPageBreak/>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41"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41"/>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lastRenderedPageBreak/>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proofErr w:type="gramStart"/>
      <w:r w:rsidRPr="00C7159D">
        <w:rPr>
          <w:rStyle w:val="CodeInline"/>
        </w:rPr>
        <w:t>createShader</w:t>
      </w:r>
      <w:proofErr w:type="spellEnd"/>
      <w:r w:rsidRPr="00C7159D">
        <w:rPr>
          <w:rStyle w:val="CodeInline"/>
        </w:rPr>
        <w:t>(</w:t>
      </w:r>
      <w:proofErr w:type="gram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7C30A994"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all of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42" w:name="_Hlk67887431"/>
      <w:proofErr w:type="spellStart"/>
      <w:r w:rsidRPr="00C67F3E">
        <w:rPr>
          <w:rStyle w:val="CodeInline"/>
        </w:rPr>
        <w:t>white_</w:t>
      </w:r>
      <w:proofErr w:type="gramStart"/>
      <w:r w:rsidRPr="00C67F3E">
        <w:rPr>
          <w:rStyle w:val="CodeInline"/>
        </w:rPr>
        <w:t>fs.glsl</w:t>
      </w:r>
      <w:bookmarkEnd w:id="42"/>
      <w:proofErr w:type="spellEnd"/>
      <w:proofErr w:type="gram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w:t>
      </w:r>
      <w:proofErr w:type="gramStart"/>
      <w:r w:rsidRPr="00C67F3E">
        <w:rPr>
          <w:rStyle w:val="CodeInline"/>
        </w:rPr>
        <w:t>fs.glsl</w:t>
      </w:r>
      <w:proofErr w:type="spellEnd"/>
      <w:proofErr w:type="gramEnd"/>
      <w:r>
        <w:t xml:space="preserve"> with a </w:t>
      </w:r>
      <w:bookmarkStart w:id="43"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43"/>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w:t>
      </w:r>
      <w:proofErr w:type="gramStart"/>
      <w:r w:rsidR="00D568B4" w:rsidRPr="00D568B4">
        <w:rPr>
          <w:rStyle w:val="Heading3Char"/>
        </w:rPr>
        <w:t>fs.glsl</w:t>
      </w:r>
      <w:proofErr w:type="spellEnd"/>
      <w:proofErr w:type="gram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w:t>
      </w:r>
      <w:proofErr w:type="gramStart"/>
      <w:r w:rsidR="00D568B4" w:rsidRPr="00D568B4">
        <w:rPr>
          <w:rStyle w:val="CodeInline"/>
        </w:rPr>
        <w:t>fs</w:t>
      </w:r>
      <w:r w:rsidRPr="00D568B4">
        <w:rPr>
          <w:rStyle w:val="CodeInline"/>
        </w:rPr>
        <w:t>.glsl</w:t>
      </w:r>
      <w:proofErr w:type="spellEnd"/>
      <w:proofErr w:type="gram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lastRenderedPageBreak/>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w:t>
      </w:r>
      <w:proofErr w:type="gramStart"/>
      <w:r w:rsidR="0066116A" w:rsidRPr="0066116A">
        <w:rPr>
          <w:rStyle w:val="CodeInline"/>
        </w:rPr>
        <w:t>fv(</w:t>
      </w:r>
      <w:proofErr w:type="gramEnd"/>
      <w:r w:rsidR="0066116A" w:rsidRPr="0066116A">
        <w:rPr>
          <w:rStyle w:val="CodeInline"/>
        </w:rPr>
        <w:t>)</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lastRenderedPageBreak/>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600C935A" w:rsidR="00D568B4" w:rsidRDefault="00C45039" w:rsidP="00C45039">
      <w:pPr>
        <w:pStyle w:val="BodyTextFirs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r w:rsidRPr="00C45039">
        <w:t xml:space="preserve"> in the </w:t>
      </w:r>
      <w:bookmarkStart w:id="44" w:name="_Hlk67888522"/>
      <w:proofErr w:type="spellStart"/>
      <w:r w:rsidRPr="00C45039">
        <w:rPr>
          <w:rStyle w:val="CodeInline"/>
        </w:rPr>
        <w:t>simple_fs.glsl</w:t>
      </w:r>
      <w:bookmarkEnd w:id="44"/>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rPr>
          <w:rFonts w:hint="eastAsia"/>
        </w:rPr>
      </w:pPr>
      <w:r>
        <w:t xml:space="preserve">To test </w:t>
      </w:r>
      <w:bookmarkStart w:id="45" w:name="_Hlk67888963"/>
      <w:proofErr w:type="spellStart"/>
      <w:r w:rsidRPr="00C45039">
        <w:rPr>
          <w:rStyle w:val="CodeInline"/>
        </w:rPr>
        <w:t>simple_</w:t>
      </w:r>
      <w:proofErr w:type="gramStart"/>
      <w:r w:rsidRPr="00C45039">
        <w:rPr>
          <w:rStyle w:val="CodeInline"/>
        </w:rPr>
        <w:t>fs.glsl</w:t>
      </w:r>
      <w:bookmarkEnd w:id="45"/>
      <w:proofErr w:type="spellEnd"/>
      <w:proofErr w:type="gram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0B432B39" w:rsidR="00067CAF" w:rsidRDefault="00067CAF" w:rsidP="00067CAF">
      <w:pPr>
        <w:pStyle w:val="BodyTextCont"/>
        <w:rPr>
          <w:rFonts w:hint="eastAsia"/>
        </w:rPr>
      </w:pPr>
      <w:r w:rsidRPr="00067CAF">
        <w:t xml:space="preserve">As you have experienced in this project, the source code structure supports simple and localized changes when the game engine is expanded, in this case only changes to </w:t>
      </w:r>
      <w:r w:rsidR="002E40EC">
        <w:t xml:space="preserve">the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 xml:space="preserve">By this point the game engine is simple and supports only the initialization of WebGL and the drawing of one colored square. However, through the projects in this chapter, you have gained experience with the techniques needed in order to </w:t>
      </w:r>
      <w:r>
        <w:lastRenderedPageBreak/>
        <w:t>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ma, Yogendra" w:date="2021-08-17T20:08:00Z" w:initials="SY">
    <w:p w14:paraId="5265DA13" w14:textId="113CA36E" w:rsidR="00120E5F" w:rsidRDefault="00120E5F">
      <w:pPr>
        <w:pStyle w:val="CommentText"/>
      </w:pPr>
      <w:r>
        <w:rPr>
          <w:rStyle w:val="CommentReference"/>
        </w:rPr>
        <w:annotationRef/>
      </w:r>
      <w:r w:rsidRPr="00C00C6A">
        <w:t>This chapter is the starting &amp; basics of game development using JS &amp; WebGL &amp; the author explains the core concept of the WebGL drawing very well with the correct code snippets. I feel some discontinuity between sections, if you add some steps before the main sections, it would be easy to picturization over all processes to use each component and concept.</w:t>
      </w:r>
    </w:p>
  </w:comment>
  <w:comment w:id="2" w:author="Kelvin Sung" w:date="2021-08-19T14:10:00Z" w:initials="KS">
    <w:p w14:paraId="788E5A49" w14:textId="77777777" w:rsidR="00120E5F" w:rsidRDefault="00120E5F">
      <w:pPr>
        <w:pStyle w:val="CommentText"/>
      </w:pPr>
      <w:r>
        <w:rPr>
          <w:rStyle w:val="CommentReference"/>
        </w:rPr>
        <w:annotationRef/>
      </w:r>
      <w:r>
        <w:t xml:space="preserve">It would be helpful if you can help clarify </w:t>
      </w:r>
    </w:p>
    <w:p w14:paraId="67A729EF" w14:textId="77777777" w:rsidR="00120E5F" w:rsidRDefault="00120E5F">
      <w:pPr>
        <w:pStyle w:val="CommentText"/>
      </w:pPr>
    </w:p>
    <w:p w14:paraId="440D127D" w14:textId="77777777" w:rsidR="00120E5F" w:rsidRDefault="00120E5F" w:rsidP="00120E5F">
      <w:pPr>
        <w:pStyle w:val="CommentText"/>
        <w:numPr>
          <w:ilvl w:val="0"/>
          <w:numId w:val="33"/>
        </w:numPr>
      </w:pPr>
      <w:r>
        <w:t>What you mean by “main sections”</w:t>
      </w:r>
    </w:p>
    <w:p w14:paraId="7D6BC9F8" w14:textId="77777777" w:rsidR="00120E5F" w:rsidRDefault="00120E5F" w:rsidP="00120E5F">
      <w:pPr>
        <w:pStyle w:val="CommentText"/>
        <w:numPr>
          <w:ilvl w:val="0"/>
          <w:numId w:val="33"/>
        </w:numPr>
      </w:pPr>
      <w:r>
        <w:t>What steps do you have in mind? Or maybe help by describ</w:t>
      </w:r>
      <w:r w:rsidR="005C2AB1">
        <w:t>ing</w:t>
      </w:r>
      <w:r>
        <w:t xml:space="preserve"> the purpose of these steps.</w:t>
      </w:r>
    </w:p>
    <w:p w14:paraId="7228ED37" w14:textId="77777777" w:rsidR="005C2AB1" w:rsidRDefault="005C2AB1" w:rsidP="005C2AB1">
      <w:pPr>
        <w:pStyle w:val="CommentText"/>
      </w:pPr>
    </w:p>
    <w:p w14:paraId="66CD5DF7" w14:textId="43334CD6" w:rsidR="005C2AB1" w:rsidRDefault="005C2AB1" w:rsidP="005C2AB1">
      <w:pPr>
        <w:pStyle w:val="CommentText"/>
      </w:pPr>
      <w:r>
        <w:t>No knowing where or what is being recommended, we are unsure how to respond.</w:t>
      </w:r>
    </w:p>
  </w:comment>
  <w:comment w:id="17" w:author="Sharma, Yogendra" w:date="2021-08-17T19:51:00Z" w:initials="SY">
    <w:p w14:paraId="01A5DB9F" w14:textId="4E2F6184" w:rsidR="00120E5F" w:rsidRDefault="00120E5F">
      <w:pPr>
        <w:pStyle w:val="CommentText"/>
      </w:pPr>
      <w:r>
        <w:rPr>
          <w:rStyle w:val="CommentReference"/>
        </w:rPr>
        <w:annotationRef/>
      </w:r>
      <w:r>
        <w:t xml:space="preserve">Please add the output for the above exercise. </w:t>
      </w:r>
    </w:p>
  </w:comment>
  <w:comment w:id="18" w:author="Kelvin Sung" w:date="2021-08-19T14:08:00Z" w:initials="KS">
    <w:p w14:paraId="6D26AD01" w14:textId="1A984764" w:rsidR="00120E5F" w:rsidRDefault="00120E5F">
      <w:pPr>
        <w:pStyle w:val="CommentText"/>
      </w:pPr>
      <w:r>
        <w:rPr>
          <w:rStyle w:val="CommentReference"/>
        </w:rPr>
        <w:annotationRef/>
      </w:r>
      <w:r>
        <w:t xml:space="preserve">As described in the beginning of this section, and again in the next paragraphs, Figure 2-1 is the output of this exercise. Are you recommending </w:t>
      </w:r>
      <w:r w:rsidR="004E6751">
        <w:t xml:space="preserve">that </w:t>
      </w:r>
      <w:r>
        <w:t xml:space="preserve">we </w:t>
      </w:r>
      <w:r w:rsidR="004E6751">
        <w:t xml:space="preserve">should </w:t>
      </w:r>
      <w:r>
        <w:t>include Figure 2-1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65DA13" w15:done="0"/>
  <w15:commentEx w15:paraId="66CD5DF7" w15:paraIdParent="5265DA13" w15:done="0"/>
  <w15:commentEx w15:paraId="01A5DB9F" w15:done="0"/>
  <w15:commentEx w15:paraId="6D26AD01" w15:paraIdParent="01A5DB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95BA" w16cex:dateUtc="2021-08-17T14:38:00Z"/>
  <w16cex:commentExtensible w16cex:durableId="24C691DA" w16cex:dateUtc="2021-08-1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65DA13" w16cid:durableId="24C695BA"/>
  <w16cid:commentId w16cid:paraId="66CD5DF7" w16cid:durableId="24C8E4D6"/>
  <w16cid:commentId w16cid:paraId="01A5DB9F" w16cid:durableId="24C691DA"/>
  <w16cid:commentId w16cid:paraId="6D26AD01" w16cid:durableId="24C8E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2A512" w14:textId="77777777" w:rsidR="004E48DB" w:rsidRDefault="004E48DB" w:rsidP="000C758C">
      <w:pPr>
        <w:spacing w:after="0" w:line="240" w:lineRule="auto"/>
      </w:pPr>
      <w:r>
        <w:separator/>
      </w:r>
    </w:p>
  </w:endnote>
  <w:endnote w:type="continuationSeparator" w:id="0">
    <w:p w14:paraId="0C28FD01" w14:textId="77777777" w:rsidR="004E48DB" w:rsidRDefault="004E48DB"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120E5F" w:rsidRPr="00222F70" w:rsidRDefault="00120E5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2DC560C9" w:rsidR="00120E5F" w:rsidRPr="00222F70" w:rsidRDefault="00120E5F"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20</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1089D16B" w:rsidR="00120E5F" w:rsidRDefault="00120E5F"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5161F" w14:textId="77777777" w:rsidR="004E48DB" w:rsidRDefault="004E48DB" w:rsidP="000C758C">
      <w:pPr>
        <w:spacing w:after="0" w:line="240" w:lineRule="auto"/>
      </w:pPr>
      <w:r>
        <w:separator/>
      </w:r>
    </w:p>
  </w:footnote>
  <w:footnote w:type="continuationSeparator" w:id="0">
    <w:p w14:paraId="4C920529" w14:textId="77777777" w:rsidR="004E48DB" w:rsidRDefault="004E48DB"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120E5F" w:rsidRPr="003C7D0E" w:rsidRDefault="00120E5F"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120E5F" w:rsidRPr="002A45BE" w:rsidRDefault="00120E5F"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120E5F" w:rsidRDefault="00120E5F"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120E5F" w:rsidRPr="00B44665" w:rsidRDefault="00120E5F"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584"/>
    <w:multiLevelType w:val="hybridMultilevel"/>
    <w:tmpl w:val="3EFC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2"/>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6"/>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757F"/>
    <w:rsid w:val="00057342"/>
    <w:rsid w:val="00064F0B"/>
    <w:rsid w:val="00067CAF"/>
    <w:rsid w:val="000743D5"/>
    <w:rsid w:val="000810B3"/>
    <w:rsid w:val="00087714"/>
    <w:rsid w:val="00087FFA"/>
    <w:rsid w:val="0009449F"/>
    <w:rsid w:val="000A78CE"/>
    <w:rsid w:val="000B4A6E"/>
    <w:rsid w:val="000C088C"/>
    <w:rsid w:val="000C25F2"/>
    <w:rsid w:val="000C64E4"/>
    <w:rsid w:val="000C758C"/>
    <w:rsid w:val="000D6336"/>
    <w:rsid w:val="000D6FC3"/>
    <w:rsid w:val="000F2147"/>
    <w:rsid w:val="001066D3"/>
    <w:rsid w:val="00117F2A"/>
    <w:rsid w:val="00117FC8"/>
    <w:rsid w:val="00120E5F"/>
    <w:rsid w:val="00162020"/>
    <w:rsid w:val="001945A9"/>
    <w:rsid w:val="00195D03"/>
    <w:rsid w:val="001962A3"/>
    <w:rsid w:val="001A367D"/>
    <w:rsid w:val="001B03BE"/>
    <w:rsid w:val="001D7449"/>
    <w:rsid w:val="001E0D01"/>
    <w:rsid w:val="001E74F2"/>
    <w:rsid w:val="001F4998"/>
    <w:rsid w:val="00205B55"/>
    <w:rsid w:val="00210C10"/>
    <w:rsid w:val="00216597"/>
    <w:rsid w:val="00217930"/>
    <w:rsid w:val="00217E9B"/>
    <w:rsid w:val="00223170"/>
    <w:rsid w:val="00224166"/>
    <w:rsid w:val="00240A66"/>
    <w:rsid w:val="00245ED8"/>
    <w:rsid w:val="002479BB"/>
    <w:rsid w:val="002504DC"/>
    <w:rsid w:val="002566AD"/>
    <w:rsid w:val="002654B6"/>
    <w:rsid w:val="00274DF6"/>
    <w:rsid w:val="00275ED8"/>
    <w:rsid w:val="00291CEE"/>
    <w:rsid w:val="002936C0"/>
    <w:rsid w:val="002B05B5"/>
    <w:rsid w:val="002B1183"/>
    <w:rsid w:val="002B4371"/>
    <w:rsid w:val="002C63F3"/>
    <w:rsid w:val="002D22BE"/>
    <w:rsid w:val="002E2E80"/>
    <w:rsid w:val="002E40EC"/>
    <w:rsid w:val="002E728B"/>
    <w:rsid w:val="002F182B"/>
    <w:rsid w:val="002F3595"/>
    <w:rsid w:val="0030542D"/>
    <w:rsid w:val="00310B17"/>
    <w:rsid w:val="00320DFA"/>
    <w:rsid w:val="00326079"/>
    <w:rsid w:val="00332770"/>
    <w:rsid w:val="00334551"/>
    <w:rsid w:val="00334A41"/>
    <w:rsid w:val="00334F8F"/>
    <w:rsid w:val="003404B7"/>
    <w:rsid w:val="003446A8"/>
    <w:rsid w:val="0035067A"/>
    <w:rsid w:val="00364C17"/>
    <w:rsid w:val="0037372C"/>
    <w:rsid w:val="0037653E"/>
    <w:rsid w:val="00390FFA"/>
    <w:rsid w:val="003A2A6C"/>
    <w:rsid w:val="003A6FDD"/>
    <w:rsid w:val="003D2FE0"/>
    <w:rsid w:val="003D693A"/>
    <w:rsid w:val="003E3852"/>
    <w:rsid w:val="003E4261"/>
    <w:rsid w:val="003F4360"/>
    <w:rsid w:val="003F7C08"/>
    <w:rsid w:val="00410FEF"/>
    <w:rsid w:val="00414E6E"/>
    <w:rsid w:val="00435687"/>
    <w:rsid w:val="0044750E"/>
    <w:rsid w:val="00464801"/>
    <w:rsid w:val="00464C10"/>
    <w:rsid w:val="004912AD"/>
    <w:rsid w:val="004A59AC"/>
    <w:rsid w:val="004A684D"/>
    <w:rsid w:val="004D1346"/>
    <w:rsid w:val="004D2C37"/>
    <w:rsid w:val="004D3AE3"/>
    <w:rsid w:val="004D4FBB"/>
    <w:rsid w:val="004E48DB"/>
    <w:rsid w:val="004E58D5"/>
    <w:rsid w:val="004E6751"/>
    <w:rsid w:val="00504392"/>
    <w:rsid w:val="00523EB0"/>
    <w:rsid w:val="00530C4E"/>
    <w:rsid w:val="00532BE4"/>
    <w:rsid w:val="005336C8"/>
    <w:rsid w:val="00544D71"/>
    <w:rsid w:val="005502E5"/>
    <w:rsid w:val="00561D46"/>
    <w:rsid w:val="005661BA"/>
    <w:rsid w:val="005751E4"/>
    <w:rsid w:val="00585EBD"/>
    <w:rsid w:val="00592947"/>
    <w:rsid w:val="005B25B6"/>
    <w:rsid w:val="005B6E38"/>
    <w:rsid w:val="005C2AB1"/>
    <w:rsid w:val="005E6BF0"/>
    <w:rsid w:val="005E73EC"/>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C34DA"/>
    <w:rsid w:val="006C5018"/>
    <w:rsid w:val="006D401F"/>
    <w:rsid w:val="006E5883"/>
    <w:rsid w:val="00710C8D"/>
    <w:rsid w:val="007167AB"/>
    <w:rsid w:val="00717C92"/>
    <w:rsid w:val="007224B2"/>
    <w:rsid w:val="0072752A"/>
    <w:rsid w:val="00735334"/>
    <w:rsid w:val="00746FC9"/>
    <w:rsid w:val="00747CAD"/>
    <w:rsid w:val="0077442F"/>
    <w:rsid w:val="007847D5"/>
    <w:rsid w:val="00795946"/>
    <w:rsid w:val="007A472A"/>
    <w:rsid w:val="007B271C"/>
    <w:rsid w:val="007B30A8"/>
    <w:rsid w:val="007B3DE4"/>
    <w:rsid w:val="007B4DC0"/>
    <w:rsid w:val="007D613A"/>
    <w:rsid w:val="007E19BF"/>
    <w:rsid w:val="007F3D20"/>
    <w:rsid w:val="007F433B"/>
    <w:rsid w:val="008121F1"/>
    <w:rsid w:val="00813C37"/>
    <w:rsid w:val="008141BC"/>
    <w:rsid w:val="008315AE"/>
    <w:rsid w:val="00831B0F"/>
    <w:rsid w:val="00847D15"/>
    <w:rsid w:val="0085070A"/>
    <w:rsid w:val="008569F9"/>
    <w:rsid w:val="0087169A"/>
    <w:rsid w:val="00873B25"/>
    <w:rsid w:val="00890CB8"/>
    <w:rsid w:val="00893248"/>
    <w:rsid w:val="008951E1"/>
    <w:rsid w:val="008C10A0"/>
    <w:rsid w:val="008C431D"/>
    <w:rsid w:val="008E0E40"/>
    <w:rsid w:val="008E5531"/>
    <w:rsid w:val="008E729F"/>
    <w:rsid w:val="008E7C05"/>
    <w:rsid w:val="00920E9D"/>
    <w:rsid w:val="00943FC9"/>
    <w:rsid w:val="00946E7D"/>
    <w:rsid w:val="00951FFF"/>
    <w:rsid w:val="0097339D"/>
    <w:rsid w:val="009824FA"/>
    <w:rsid w:val="0098775D"/>
    <w:rsid w:val="00990F7D"/>
    <w:rsid w:val="00993717"/>
    <w:rsid w:val="009A7991"/>
    <w:rsid w:val="009B0DC1"/>
    <w:rsid w:val="009C1A4E"/>
    <w:rsid w:val="009E7AC3"/>
    <w:rsid w:val="009F0430"/>
    <w:rsid w:val="009F0BD1"/>
    <w:rsid w:val="00A031A7"/>
    <w:rsid w:val="00A06EA3"/>
    <w:rsid w:val="00A14922"/>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8AF"/>
    <w:rsid w:val="00BC491C"/>
    <w:rsid w:val="00BD1FFF"/>
    <w:rsid w:val="00BE29CE"/>
    <w:rsid w:val="00BF7090"/>
    <w:rsid w:val="00C00C6A"/>
    <w:rsid w:val="00C01C96"/>
    <w:rsid w:val="00C069DB"/>
    <w:rsid w:val="00C358DB"/>
    <w:rsid w:val="00C45039"/>
    <w:rsid w:val="00C522E5"/>
    <w:rsid w:val="00C565D9"/>
    <w:rsid w:val="00C67899"/>
    <w:rsid w:val="00C67F3E"/>
    <w:rsid w:val="00C7159D"/>
    <w:rsid w:val="00C80587"/>
    <w:rsid w:val="00C85E72"/>
    <w:rsid w:val="00C95A38"/>
    <w:rsid w:val="00C97CC7"/>
    <w:rsid w:val="00CC6E44"/>
    <w:rsid w:val="00CD4836"/>
    <w:rsid w:val="00CF2E00"/>
    <w:rsid w:val="00CF736D"/>
    <w:rsid w:val="00CF77BD"/>
    <w:rsid w:val="00D0036A"/>
    <w:rsid w:val="00D33F43"/>
    <w:rsid w:val="00D568B4"/>
    <w:rsid w:val="00D654A1"/>
    <w:rsid w:val="00D713C6"/>
    <w:rsid w:val="00D808FD"/>
    <w:rsid w:val="00D94113"/>
    <w:rsid w:val="00D9548E"/>
    <w:rsid w:val="00DA005F"/>
    <w:rsid w:val="00DB06BD"/>
    <w:rsid w:val="00DB3CBA"/>
    <w:rsid w:val="00DC4A6B"/>
    <w:rsid w:val="00DD1AD1"/>
    <w:rsid w:val="00DD4E56"/>
    <w:rsid w:val="00DF2F6C"/>
    <w:rsid w:val="00E03B5B"/>
    <w:rsid w:val="00E0522A"/>
    <w:rsid w:val="00E06407"/>
    <w:rsid w:val="00E16293"/>
    <w:rsid w:val="00E31C50"/>
    <w:rsid w:val="00E34614"/>
    <w:rsid w:val="00E55BA9"/>
    <w:rsid w:val="00E564E5"/>
    <w:rsid w:val="00E57D5C"/>
    <w:rsid w:val="00E71A7C"/>
    <w:rsid w:val="00E74DB8"/>
    <w:rsid w:val="00E97289"/>
    <w:rsid w:val="00EA16F8"/>
    <w:rsid w:val="00EC00BE"/>
    <w:rsid w:val="00EC3D6E"/>
    <w:rsid w:val="00EC61FD"/>
    <w:rsid w:val="00ED2C3E"/>
    <w:rsid w:val="00EF01A0"/>
    <w:rsid w:val="00EF061C"/>
    <w:rsid w:val="00F067A9"/>
    <w:rsid w:val="00F13642"/>
    <w:rsid w:val="00F148F8"/>
    <w:rsid w:val="00F25223"/>
    <w:rsid w:val="00F26027"/>
    <w:rsid w:val="00F3264B"/>
    <w:rsid w:val="00F520A7"/>
    <w:rsid w:val="00F5402F"/>
    <w:rsid w:val="00F609A3"/>
    <w:rsid w:val="00F74E2C"/>
    <w:rsid w:val="00F931E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40</Pages>
  <Words>9044</Words>
  <Characters>51556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35</cp:revision>
  <dcterms:created xsi:type="dcterms:W3CDTF">2021-04-04T11:48:00Z</dcterms:created>
  <dcterms:modified xsi:type="dcterms:W3CDTF">2021-08-19T23:26:00Z</dcterms:modified>
</cp:coreProperties>
</file>