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E206F" w14:textId="77777777" w:rsidR="005B6E38" w:rsidRDefault="005B6E38" w:rsidP="005B6E38">
      <w:pPr>
        <w:pStyle w:val="ChapterTitle"/>
      </w:pPr>
      <w:bookmarkStart w:id="0" w:name="_Hlk68044381"/>
      <w:r>
        <w:t xml:space="preserve">Working with HTML5 and </w:t>
      </w:r>
      <w:commentRangeStart w:id="1"/>
      <w:commentRangeStart w:id="2"/>
      <w:r>
        <w:t>WebGL</w:t>
      </w:r>
      <w:bookmarkEnd w:id="0"/>
      <w:commentRangeEnd w:id="1"/>
      <w:r w:rsidR="00C00C6A">
        <w:rPr>
          <w:rStyle w:val="CommentReference"/>
          <w:rFonts w:asciiTheme="minorHAnsi" w:eastAsia="SimSun" w:hAnsiTheme="minorHAnsi" w:cstheme="minorBidi"/>
          <w:b w:val="0"/>
        </w:rPr>
        <w:commentReference w:id="1"/>
      </w:r>
      <w:commentRangeEnd w:id="2"/>
      <w:r w:rsidR="00120E5F">
        <w:rPr>
          <w:rStyle w:val="CommentReference"/>
          <w:rFonts w:asciiTheme="minorHAnsi" w:eastAsia="SimSun" w:hAnsiTheme="minorHAnsi" w:cstheme="minorBidi"/>
          <w:b w:val="0"/>
        </w:rPr>
        <w:commentReference w:id="2"/>
      </w:r>
    </w:p>
    <w:p w14:paraId="1C5F45C0" w14:textId="77777777" w:rsidR="005B6E38" w:rsidRPr="00BB656C" w:rsidRDefault="005B6E38" w:rsidP="005B6E38">
      <w:pPr>
        <w:rPr>
          <w:rStyle w:val="Strong"/>
        </w:rPr>
      </w:pPr>
      <w:r w:rsidRPr="00BB656C">
        <w:rPr>
          <w:rStyle w:val="Strong"/>
        </w:rPr>
        <w:t>After completing this chapter, you will be able to:</w:t>
      </w:r>
    </w:p>
    <w:p w14:paraId="0E03A14F" w14:textId="77777777" w:rsidR="005B6E38" w:rsidRDefault="005B6E38" w:rsidP="005B6E38">
      <w:pPr>
        <w:pStyle w:val="Bullet"/>
        <w:rPr>
          <w:rFonts w:hint="eastAsia"/>
        </w:rPr>
      </w:pPr>
      <w:r>
        <w:t>Draw a simple constant color square with WebGL</w:t>
      </w:r>
    </w:p>
    <w:p w14:paraId="3C4FFCE9" w14:textId="77777777" w:rsidR="005B6E38" w:rsidRDefault="005B6E38" w:rsidP="005B6E38">
      <w:pPr>
        <w:pStyle w:val="Bullet"/>
        <w:rPr>
          <w:rFonts w:hint="eastAsia"/>
        </w:rPr>
      </w:pPr>
      <w:r>
        <w:t>Create a new JavaScript source code file for your simple game engine</w:t>
      </w:r>
    </w:p>
    <w:p w14:paraId="63A64CBC" w14:textId="5C53B1DF" w:rsidR="005B6E38" w:rsidRDefault="005B6E38" w:rsidP="005B6E38">
      <w:pPr>
        <w:pStyle w:val="Bullet"/>
        <w:rPr>
          <w:rFonts w:hint="eastAsia"/>
        </w:rPr>
      </w:pPr>
      <w:r>
        <w:t xml:space="preserve">Define JavaScript </w:t>
      </w:r>
      <w:r w:rsidR="001066D3">
        <w:t>modules</w:t>
      </w:r>
      <w:ins w:id="3" w:author="Kelvin Sung" w:date="2021-08-19T15:14:00Z">
        <w:r w:rsidR="00C522E5">
          <w:t xml:space="preserve"> and classes</w:t>
        </w:r>
      </w:ins>
      <w:r w:rsidR="001066D3">
        <w:t xml:space="preserve"> and instantiate JavaScript </w:t>
      </w:r>
      <w:r>
        <w:t xml:space="preserve">objects to </w:t>
      </w:r>
      <w:r w:rsidR="00A9385B">
        <w:t xml:space="preserve">abstract and </w:t>
      </w:r>
      <w:r>
        <w:t>implement core game engine functionality</w:t>
      </w:r>
    </w:p>
    <w:p w14:paraId="7DDABD2E" w14:textId="77777777" w:rsidR="005B6E38" w:rsidRDefault="005B6E38" w:rsidP="005B6E38">
      <w:pPr>
        <w:pStyle w:val="Bullet"/>
        <w:rPr>
          <w:rFonts w:hint="eastAsia"/>
        </w:rPr>
      </w:pPr>
      <w:r>
        <w:t>Appreciate the importance of abstraction and organize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11DB9693" w:rsidR="005B6E38" w:rsidRDefault="005B6E38" w:rsidP="00E31C50">
      <w:pPr>
        <w:pStyle w:val="BodyTextCont"/>
        <w:rPr>
          <w:rFonts w:hint="eastAsia"/>
        </w:rPr>
      </w:pPr>
      <w:r>
        <w:t>WebGL is a modern graphical application programming interface (API) that offers quality and efficiency via direct access to the graphic</w:t>
      </w:r>
      <w:ins w:id="4" w:author="Kelvin Sung" w:date="2021-08-19T15:15:00Z">
        <w:r w:rsidR="00C522E5">
          <w:t>s</w:t>
        </w:r>
      </w:ins>
      <w:del w:id="5" w:author="Kelvin Sung" w:date="2021-08-19T15:15:00Z">
        <w:r w:rsidDel="00C522E5">
          <w:delText>al</w:delText>
        </w:r>
      </w:del>
      <w:r>
        <w:t xml:space="preserve">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6"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6"/>
    <w:p w14:paraId="347717B4" w14:textId="508DDBEE" w:rsidR="00831B0F" w:rsidRDefault="00831B0F" w:rsidP="00E31C50">
      <w:pPr>
        <w:pStyle w:val="NoteTipCaution"/>
      </w:pPr>
      <w:r w:rsidRPr="00E31C50">
        <w:rPr>
          <w:rStyle w:val="Strong"/>
        </w:rPr>
        <w:lastRenderedPageBreak/>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6E4FCEE9" w:rsidR="005B6E38" w:rsidRDefault="005B6E38" w:rsidP="005B6E38">
      <w:pPr>
        <w:pStyle w:val="BodyTextFirst"/>
        <w:rPr>
          <w:rFonts w:hint="eastAsia"/>
        </w:rPr>
      </w:pPr>
      <w:r>
        <w:t xml:space="preserve">This project demonstrates how to </w:t>
      </w:r>
      <w:del w:id="7" w:author="Kelvin Sung" w:date="2021-08-19T15:20:00Z">
        <w:r w:rsidDel="00A14922">
          <w:delText xml:space="preserve">draw </w:delText>
        </w:r>
      </w:del>
      <w:ins w:id="8" w:author="Kelvin Sung" w:date="2021-08-19T15:20:00Z">
        <w:r w:rsidR="00A14922">
          <w:t xml:space="preserve">create </w:t>
        </w:r>
      </w:ins>
      <w:r>
        <w:t xml:space="preserve">and clear a </w:t>
      </w:r>
      <w:r w:rsidRPr="00BB656C">
        <w:rPr>
          <w:rStyle w:val="CodeInline"/>
        </w:rPr>
        <w:t>canvas</w:t>
      </w:r>
      <w:r>
        <w:t xml:space="preserve"> element on a web page. Figure 2-1 shows an example of running this project, which is defined in the </w:t>
      </w:r>
      <w:bookmarkStart w:id="9" w:name="_Hlk66665091"/>
      <w:r w:rsidRPr="00BB656C">
        <w:rPr>
          <w:rStyle w:val="CodeInline"/>
        </w:rPr>
        <w:t>chapter2/2.1.html5_canvas</w:t>
      </w:r>
      <w:bookmarkEnd w:id="9"/>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lastRenderedPageBreak/>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72CB9401" w:rsidR="005B6E38" w:rsidRDefault="005B6E38" w:rsidP="005B6E38">
      <w:pPr>
        <w:pStyle w:val="Bullet"/>
        <w:rPr>
          <w:rFonts w:hint="eastAsia"/>
        </w:rPr>
      </w:pPr>
      <w:r>
        <w:t xml:space="preserve">To learn how to create a reference context to WebGL from the retrieved </w:t>
      </w:r>
      <w:r w:rsidRPr="00C162F8">
        <w:rPr>
          <w:rStyle w:val="CodeInline"/>
        </w:rPr>
        <w:t>canvas</w:t>
      </w:r>
      <w:r>
        <w:t xml:space="preserve"> element and manipulate the canvas </w:t>
      </w:r>
      <w:del w:id="10" w:author="Kelvin Sung" w:date="2021-08-19T15:20:00Z">
        <w:r w:rsidDel="00C522E5">
          <w:delText xml:space="preserve">from </w:delText>
        </w:r>
      </w:del>
      <w:ins w:id="11" w:author="Kelvin Sung" w:date="2021-08-19T15:20:00Z">
        <w:r w:rsidR="00C522E5">
          <w:t xml:space="preserve">through </w:t>
        </w:r>
      </w:ins>
      <w:r>
        <w:t>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52516AA1"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6E9B0861" w:rsidR="005B6E38" w:rsidRDefault="005B6E38" w:rsidP="005B6E38">
      <w:pPr>
        <w:pStyle w:val="NoteTipCaution"/>
      </w:pPr>
      <w:r w:rsidRPr="00C162F8">
        <w:rPr>
          <w:rStyle w:val="Strong"/>
        </w:rPr>
        <w:t>Note</w:t>
      </w:r>
      <w:r>
        <w:t xml:space="preserve"> </w:t>
      </w:r>
      <w:commentRangeStart w:id="12"/>
      <w:del w:id="13" w:author="Matthew T. Munson" w:date="2021-08-27T22:51:00Z">
        <w:r w:rsidDel="002F0AEF">
          <w:delText>Henceforth</w:delText>
        </w:r>
      </w:del>
      <w:ins w:id="14" w:author="Matthew T. Munson" w:date="2021-08-27T22:51:00Z">
        <w:r w:rsidR="002F0AEF">
          <w:t>From this point on</w:t>
        </w:r>
      </w:ins>
      <w:commentRangeEnd w:id="12"/>
      <w:ins w:id="15" w:author="Matthew T. Munson" w:date="2021-08-27T22:52:00Z">
        <w:r w:rsidR="002F0AEF">
          <w:rPr>
            <w:rStyle w:val="CommentReference"/>
            <w:rFonts w:asciiTheme="minorHAnsi" w:hAnsiTheme="minorHAnsi"/>
          </w:rPr>
          <w:commentReference w:id="12"/>
        </w:r>
      </w:ins>
      <w:r>
        <w:t xml:space="preserve">, </w:t>
      </w:r>
      <w:del w:id="16" w:author="Matthew T. Munson" w:date="2021-08-27T22:51:00Z">
        <w:r w:rsidDel="002F0AEF">
          <w:delText xml:space="preserve">throughout this book, </w:delText>
        </w:r>
      </w:del>
      <w:r>
        <w:t xml:space="preserve">when asked to create a new project you should follow the process </w:t>
      </w:r>
      <w:r w:rsidR="0065561C">
        <w:t>describe</w:t>
      </w:r>
      <w:ins w:id="17" w:author="Matthew T. Munson" w:date="2021-08-27T22:52:00Z">
        <w:r w:rsidR="002F0AEF">
          <w:t>d</w:t>
        </w:r>
      </w:ins>
      <w:r w:rsidR="0065561C">
        <w:t xml:space="preserve"> </w:t>
      </w:r>
      <w:r>
        <w:t>previously. That is, create a new folder with the project</w:t>
      </w:r>
      <w:ins w:id="18" w:author="Kelvin Sung" w:date="2021-08-19T15:21:00Z">
        <w:r w:rsidR="008E0E40">
          <w:t>’</w:t>
        </w:r>
      </w:ins>
      <w:r>
        <w:t>s name and copy</w:t>
      </w:r>
      <w:ins w:id="19" w:author="Jeb Pavleas" w:date="2021-08-23T05:41:00Z">
        <w:r w:rsidR="005E6103">
          <w:t>/paste</w:t>
        </w:r>
      </w:ins>
      <w:r>
        <w:t xml:space="preserve"> the previous project</w:t>
      </w:r>
      <w:ins w:id="20" w:author="Jeb Pavleas" w:date="2021-08-23T05:41:00Z">
        <w:r w:rsidR="005E6103">
          <w:t>’s</w:t>
        </w:r>
      </w:ins>
      <w:r>
        <w:t xml:space="preserve"> files. </w:t>
      </w:r>
      <w:r w:rsidR="0065561C">
        <w:t>In t</w:t>
      </w:r>
      <w:r>
        <w:t xml:space="preserve">his way your new projects can expand upon your old ones while retaining the </w:t>
      </w:r>
      <w:r w:rsidR="000A78CE">
        <w:t xml:space="preserve">original </w:t>
      </w:r>
      <w:r>
        <w:t>functionality.</w:t>
      </w:r>
    </w:p>
    <w:p w14:paraId="23BA0BE2" w14:textId="3A0B9A8B"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w:t>
      </w:r>
      <w:del w:id="21" w:author="Kelvin Sung" w:date="2021-08-19T15:22:00Z">
        <w:r w:rsidRPr="0002083D" w:rsidDel="008E0E40">
          <w:delText>double-</w:delText>
        </w:r>
      </w:del>
      <w:r w:rsidRPr="0002083D">
        <w:t xml:space="preserve">clicking </w:t>
      </w:r>
      <w:ins w:id="22" w:author="Kelvin Sung" w:date="2021-08-19T15:22:00Z">
        <w:r w:rsidR="008E0E40">
          <w:t xml:space="preserve">on </w:t>
        </w:r>
      </w:ins>
      <w:r w:rsidRPr="0002083D">
        <w:t xml:space="preserve">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 xml:space="preserve">Figure 2-2. Editing the </w:t>
      </w:r>
      <w:r w:rsidRPr="005E6103">
        <w:rPr>
          <w:rStyle w:val="CodeInline"/>
          <w:rPrChange w:id="23" w:author="Jeb Pavleas" w:date="2021-08-23T05:42:00Z">
            <w:rPr/>
          </w:rPrChange>
        </w:rPr>
        <w:t>index.html</w:t>
      </w:r>
      <w:r w:rsidRPr="004F7523">
        <w:t xml:space="preserve"> file in your project</w:t>
      </w:r>
    </w:p>
    <w:p w14:paraId="10ADB91E" w14:textId="77777777" w:rsidR="005B6E38" w:rsidRDefault="005B6E38" w:rsidP="005B6E38">
      <w:pPr>
        <w:pStyle w:val="NumList"/>
        <w:rPr>
          <w:rFonts w:hint="eastAsia"/>
        </w:rPr>
      </w:pPr>
      <w:r w:rsidRPr="0002083D">
        <w:lastRenderedPageBreak/>
        <w:t>Create the HTML canvas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r>
        <w:t>&lt;canvas id="GLCanvas" width="640" height="480"&gt;</w:t>
      </w:r>
    </w:p>
    <w:p w14:paraId="5F76CE67" w14:textId="77777777" w:rsidR="005B6E38" w:rsidRDefault="005B6E38" w:rsidP="000A78CE">
      <w:pPr>
        <w:pStyle w:val="Code"/>
        <w:ind w:left="936" w:firstLine="720"/>
        <w:rPr>
          <w:rFonts w:hint="eastAsia"/>
        </w:rPr>
      </w:pPr>
      <w:r>
        <w:t>Your browser does not support the HTML5 canvas.</w:t>
      </w:r>
    </w:p>
    <w:p w14:paraId="6BD91EA8" w14:textId="77777777" w:rsidR="005B6E38" w:rsidRDefault="005B6E38" w:rsidP="000A78CE">
      <w:pPr>
        <w:pStyle w:val="Code"/>
        <w:ind w:left="936"/>
        <w:rPr>
          <w:rFonts w:hint="eastAsia"/>
        </w:rPr>
      </w:pPr>
      <w:r>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777777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write JavaScript for the remainder of the example.</w:t>
      </w:r>
    </w:p>
    <w:p w14:paraId="106FFD78" w14:textId="7777777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your JavaScript 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4F9F03F9"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 xml:space="preserve">undeclared </w:t>
      </w:r>
      <w:r w:rsidRPr="00EC61FD">
        <w:lastRenderedPageBreak/>
        <w:t>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p>
    <w:p w14:paraId="604D3F11" w14:textId="77777777" w:rsidR="005B6E38" w:rsidRDefault="005B6E38" w:rsidP="00E55BA9">
      <w:pPr>
        <w:pStyle w:val="Code"/>
        <w:ind w:left="936"/>
        <w:rPr>
          <w:rFonts w:hint="eastAsia"/>
        </w:rPr>
      </w:pPr>
      <w:r>
        <w:t>}</w:t>
      </w:r>
    </w:p>
    <w:p w14:paraId="0E794DAA" w14:textId="2509EDD2" w:rsidR="005B6E38" w:rsidRDefault="005B6E38" w:rsidP="000A78CE">
      <w:pPr>
        <w:pStyle w:val="BodyTextFirst"/>
        <w:ind w:left="936"/>
        <w:rPr>
          <w:rFonts w:hint="eastAsia"/>
        </w:rPr>
      </w:pPr>
      <w:r w:rsidRPr="002B4397">
        <w:t xml:space="preserve">This code checks to ensure </w:t>
      </w:r>
      <w:ins w:id="24" w:author="Kelvin Sung" w:date="2021-08-19T15:27:00Z">
        <w:r w:rsidR="004E6751">
          <w:t xml:space="preserve">that </w:t>
        </w:r>
      </w:ins>
      <w:r w:rsidRPr="002B4397">
        <w:t>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25" w:name="_Hlk68397154"/>
      <w:r w:rsidRPr="00F91FA2">
        <w:t>The above is WebGL draw area</w:t>
      </w:r>
      <w:bookmarkEnd w:id="25"/>
      <w:r w:rsidRPr="00F91FA2">
        <w:t>!&lt;/</w:t>
      </w:r>
      <w:commentRangeStart w:id="26"/>
      <w:commentRangeStart w:id="27"/>
      <w:r w:rsidRPr="00F91FA2">
        <w:t>b</w:t>
      </w:r>
      <w:commentRangeEnd w:id="26"/>
      <w:r w:rsidR="003404B7">
        <w:rPr>
          <w:rStyle w:val="CommentReference"/>
          <w:rFonts w:asciiTheme="minorHAnsi" w:hAnsiTheme="minorHAnsi"/>
          <w:noProof w:val="0"/>
        </w:rPr>
        <w:commentReference w:id="26"/>
      </w:r>
      <w:commentRangeEnd w:id="27"/>
      <w:r w:rsidR="00120E5F">
        <w:rPr>
          <w:rStyle w:val="CommentReference"/>
          <w:rFonts w:asciiTheme="minorHAnsi" w:hAnsiTheme="minorHAnsi"/>
          <w:noProof w:val="0"/>
        </w:rPr>
        <w:commentReference w:id="27"/>
      </w:r>
      <w:r w:rsidRPr="00F91FA2">
        <w:t>&gt;");</w:t>
      </w:r>
    </w:p>
    <w:p w14:paraId="0A5E3541" w14:textId="77777777"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r w:rsidRPr="001662F0">
        <w:rPr>
          <w:rStyle w:val="CodeInline"/>
        </w:rPr>
        <w:t>gl.clearColor</w:t>
      </w:r>
      <w:proofErr w:type="spellEnd"/>
      <w:r w:rsidRPr="001662F0">
        <w:rPr>
          <w:rStyle w:val="CodeInline"/>
        </w:rPr>
        <w:t>()</w:t>
      </w:r>
      <w:r>
        <w:t xml:space="preserve"> to 1 or to black by setting the color to 0 and leaving the alpha value 1. Notice </w:t>
      </w:r>
      <w:r>
        <w:lastRenderedPageBreak/>
        <w:t>that if you set the alpha channel to 0, the canvas color will disappear. This is because a 0 value in the alpha channel represents complete transparency, and thus you will “see through” the canvas and observe the background color of the web page. You can also try altering the resolution of the canvas by chang</w:t>
      </w:r>
      <w:r w:rsidR="00F931E1">
        <w:t>ing</w:t>
      </w:r>
      <w:r>
        <w:t xml:space="preserve"> the 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14B05975"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28" w:name="_Hlk68397859"/>
      <w:r>
        <w:t>Separate JavaScript Source Code File</w:t>
      </w:r>
    </w:p>
    <w:bookmarkEnd w:id="28"/>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r w:rsidRPr="00521F2B">
        <w:t xml:space="preserve">In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lastRenderedPageBreak/>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r w:rsidRPr="00230082">
        <w:rPr>
          <w:rStyle w:val="CodeInline"/>
        </w:rPr>
        <w:t>initWebGL</w:t>
      </w:r>
      <w:proofErr w:type="spell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3DFD5305"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mGL.clearColor(0.</w:t>
      </w:r>
      <w:r w:rsidR="00532BE4">
        <w:rPr>
          <w:rStyle w:val="CodeInline"/>
        </w:rPr>
        <w:t>0</w:t>
      </w:r>
      <w:r w:rsidR="005B6E38" w:rsidRPr="00230082">
        <w:rPr>
          <w:rStyle w:val="CodeInline"/>
        </w:rPr>
        <w:t>, 0.</w:t>
      </w:r>
      <w:r w:rsidR="00532BE4">
        <w:rPr>
          <w:rStyle w:val="CodeInline"/>
        </w:rPr>
        <w:t>8</w:t>
      </w:r>
      <w:r w:rsidR="005B6E38" w:rsidRPr="00230082">
        <w:rPr>
          <w:rStyle w:val="CodeInline"/>
        </w:rPr>
        <w:t>, 0.</w:t>
      </w:r>
      <w:r w:rsidR="00532BE4">
        <w:rPr>
          <w:rStyle w:val="CodeInline"/>
        </w:rPr>
        <w:t>0</w:t>
      </w:r>
      <w:r w:rsidR="005B6E38" w:rsidRPr="00230082">
        <w:rPr>
          <w:rStyle w:val="CodeInline"/>
        </w:rPr>
        <w:t xml:space="preserve">,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r w:rsidRPr="003A337A">
        <w:rPr>
          <w:rStyle w:val="CodeInline"/>
        </w:rPr>
        <w:t>initWebGL</w:t>
      </w:r>
      <w:proofErr w:type="spell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r w:rsidRPr="003A337A">
        <w:rPr>
          <w:rStyle w:val="CodeInline"/>
        </w:rPr>
        <w:t>clearCanvas</w:t>
      </w:r>
      <w:proofErr w:type="spell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lastRenderedPageBreak/>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r w:rsidRPr="009E7AC3">
        <w:rPr>
          <w:rStyle w:val="CodeInline"/>
        </w:rPr>
        <w:t>window.onload</w:t>
      </w:r>
      <w:proofErr w:type="spell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lastRenderedPageBreak/>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4D914D21" w14:textId="72DC8BBD" w:rsidR="00CF736D" w:rsidRDefault="00CF736D" w:rsidP="00CF736D">
      <w:pPr>
        <w:pStyle w:val="BodyTextFirst"/>
        <w:rPr>
          <w:rFonts w:hint="eastAsia"/>
        </w:rPr>
      </w:pPr>
      <w:commentRangeStart w:id="29"/>
      <w:r>
        <w:t>Drawing with WebGL is a multiple-step process that involves transferring geometric data and OpenGL Shading Language</w:t>
      </w:r>
      <w:ins w:id="30" w:author="Matthew T. Munson" w:date="2021-08-28T13:04:00Z">
        <w:r w:rsidR="001E3E5A">
          <w:t>,</w:t>
        </w:r>
      </w:ins>
      <w:ins w:id="31" w:author="Matthew T. Munson" w:date="2021-08-28T13:02:00Z">
        <w:r w:rsidR="001E3E5A">
          <w:t xml:space="preserve"> </w:t>
        </w:r>
        <w:commentRangeStart w:id="32"/>
        <w:r w:rsidR="001E3E5A">
          <w:t>or GLSL</w:t>
        </w:r>
      </w:ins>
      <w:del w:id="33" w:author="Matthew T. Munson" w:date="2021-08-28T13:02:00Z">
        <w:r w:rsidDel="001E3E5A">
          <w:delText xml:space="preserve"> (GLSL)</w:delText>
        </w:r>
      </w:del>
      <w:r>
        <w:t xml:space="preserve"> </w:t>
      </w:r>
      <w:commentRangeEnd w:id="32"/>
      <w:r w:rsidR="001E3E5A">
        <w:rPr>
          <w:rStyle w:val="CommentReference"/>
          <w:rFonts w:asciiTheme="minorHAnsi" w:hAnsiTheme="minorHAnsi"/>
        </w:rPr>
        <w:commentReference w:id="32"/>
      </w:r>
      <w:r>
        <w:t>instructions (the shaders)</w:t>
      </w:r>
      <w:ins w:id="34" w:author="Matthew T. Munson" w:date="2021-08-28T13:04:00Z">
        <w:r w:rsidR="001E3E5A">
          <w:t>,</w:t>
        </w:r>
      </w:ins>
      <w:r>
        <w:t xml:space="preserve"> from </w:t>
      </w:r>
      <w:r w:rsidR="00DD4E56">
        <w:t xml:space="preserve">the CPU </w:t>
      </w:r>
      <w:r>
        <w:t>to the drawing hardware, or the graphic</w:t>
      </w:r>
      <w:ins w:id="35" w:author="Kelvin Sung" w:date="2021-08-19T16:20:00Z">
        <w:r w:rsidR="00532BE4">
          <w:t>s</w:t>
        </w:r>
      </w:ins>
      <w:del w:id="36" w:author="Kelvin Sung" w:date="2021-08-19T16:20:00Z">
        <w:r w:rsidDel="00532BE4">
          <w:delText>al</w:delText>
        </w:r>
      </w:del>
      <w:r>
        <w:t xml:space="preserve"> processing unit (GPU). </w:t>
      </w:r>
      <w:commentRangeEnd w:id="29"/>
      <w:r w:rsidR="001E3E5A">
        <w:rPr>
          <w:rStyle w:val="CommentReference"/>
          <w:rFonts w:asciiTheme="minorHAnsi" w:hAnsiTheme="minorHAnsi"/>
        </w:rPr>
        <w:commentReference w:id="29"/>
      </w:r>
      <w:r>
        <w:t xml:space="preserve">This process involves a significant number of WebGL function calls. This section presents the WebGL drawing steps in detail. 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2AB494C4"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 for drawing</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5590DCBD" w:rsidR="00CF736D" w:rsidRDefault="00CF736D" w:rsidP="00CF736D">
      <w:pPr>
        <w:pStyle w:val="Bullet"/>
        <w:rPr>
          <w:rFonts w:hint="eastAsia"/>
        </w:rPr>
      </w:pPr>
      <w:r>
        <w:t xml:space="preserve">To understand the steps </w:t>
      </w:r>
      <w:ins w:id="37" w:author="Jeb Pavleas" w:date="2021-08-23T05:58:00Z">
        <w:r w:rsidR="001456BB">
          <w:t xml:space="preserve">required </w:t>
        </w:r>
      </w:ins>
      <w:r>
        <w:t>to draw with WebGL</w:t>
      </w:r>
    </w:p>
    <w:p w14:paraId="133C1D54" w14:textId="0617D4FA" w:rsidR="003D693A" w:rsidRDefault="003D693A">
      <w:pPr>
        <w:pStyle w:val="Bullet"/>
        <w:rPr>
          <w:rFonts w:hint="eastAsia"/>
        </w:rPr>
      </w:pPr>
      <w:r>
        <w:t xml:space="preserve">To demonstrate the implementation of a </w:t>
      </w:r>
      <w:r w:rsidRPr="00532BE4">
        <w:rPr>
          <w:rFonts w:hint="eastAsia"/>
          <w:rPrChange w:id="38" w:author="Kelvin Sung" w:date="2021-08-19T16:26:00Z">
            <w:rPr>
              <w:rStyle w:val="Strong"/>
              <w:rFonts w:hint="eastAsia"/>
            </w:rPr>
          </w:rPrChange>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lastRenderedPageBreak/>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r w:rsidR="005B25B6">
        <w:t xml:space="preserve">With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r w:rsidR="007847D5" w:rsidRPr="00BC48AF">
        <w:rPr>
          <w:rStyle w:val="CodeInline"/>
        </w:rPr>
        <w:t>getGL</w:t>
      </w:r>
      <w:proofErr w:type="spell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r w:rsidR="007847D5" w:rsidRPr="00BC48AF">
        <w:rPr>
          <w:rStyle w:val="CodeInline"/>
        </w:rPr>
        <w:t>core.getGL</w:t>
      </w:r>
      <w:proofErr w:type="spell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lastRenderedPageBreak/>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r w:rsidRPr="00B36C04">
        <w:rPr>
          <w:rStyle w:val="CodeInline"/>
        </w:rPr>
        <w:t>init</w:t>
      </w:r>
      <w:proofErr w:type="spell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r w:rsidRPr="003F4360">
        <w:rPr>
          <w:rStyle w:val="CodeInline"/>
        </w:rPr>
        <w:t>core.getGL</w:t>
      </w:r>
      <w:proofErr w:type="spell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proofErr w:type="spellStart"/>
      <w:r w:rsidR="00946E7D" w:rsidRPr="00946E7D">
        <w:rPr>
          <w:rStyle w:val="CodeInline"/>
        </w:rPr>
        <w:t>mGLVertexBuffer</w:t>
      </w:r>
      <w:proofErr w:type="spellEnd"/>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r w:rsidR="003F4360" w:rsidRPr="001A367D">
        <w:rPr>
          <w:rStyle w:val="CodeInline"/>
        </w:rPr>
        <w:t>getGL</w:t>
      </w:r>
      <w:proofErr w:type="spell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r w:rsidRPr="00F74E2C">
        <w:rPr>
          <w:rStyle w:val="CodeInline"/>
        </w:rPr>
        <w:t>init</w:t>
      </w:r>
      <w:proofErr w:type="spell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lastRenderedPageBreak/>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77777777" w:rsidR="00990F7D" w:rsidRDefault="00990F7D" w:rsidP="00990F7D">
      <w:pPr>
        <w:pStyle w:val="BodyTextFirst"/>
        <w:rPr>
          <w:rFonts w:hint="eastAsia"/>
        </w:rPr>
      </w:pPr>
      <w:r>
        <w:t xml:space="preserve">The term shader refers to programs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100×100 pixel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3BB215F2" w:rsidR="00990F7D" w:rsidRDefault="00990F7D" w:rsidP="002B05B5">
      <w:pPr>
        <w:pStyle w:val="BodyTextCont"/>
        <w:rPr>
          <w:rFonts w:hint="eastAsia"/>
        </w:rPr>
      </w:pPr>
      <w:r>
        <w:t xml:space="preserve">In the following steps, you will load into </w:t>
      </w:r>
      <w:ins w:id="39" w:author="Kelvin Sung" w:date="2021-08-19T16:38:00Z">
        <w:r w:rsidR="00F408DD">
          <w:t>G</w:t>
        </w:r>
      </w:ins>
      <w:del w:id="40" w:author="Kelvin Sung" w:date="2021-08-19T16:38:00Z">
        <w:r w:rsidR="00224166" w:rsidDel="00F408DD">
          <w:delText>C</w:delText>
        </w:r>
      </w:del>
      <w:r w:rsidR="00224166">
        <w:t xml:space="preserve">PU </w:t>
      </w:r>
      <w:r>
        <w:t>memory the source code for both vertex and fragment shaders, compile and link them into a single shader program, and load the compiled program into the GPU</w:t>
      </w:r>
      <w:ins w:id="41" w:author="Kelvin Sung" w:date="2021-08-19T16:39:00Z">
        <w:r w:rsidR="0039067B">
          <w:t xml:space="preserve"> memory for drawing</w:t>
        </w:r>
      </w:ins>
      <w:r>
        <w:t xml:space="preserve">.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r w:rsidRPr="002B05B5">
        <w:t>The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r w:rsidR="002B05B5" w:rsidRPr="00E0522A">
        <w:t>// naming convention, attributes always begin with "a"</w:t>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lastRenderedPageBreak/>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lastRenderedPageBreak/>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lastRenderedPageBreak/>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6DEAA150" w:rsidR="00205B55" w:rsidRDefault="00205B55" w:rsidP="00205B55">
      <w:pPr>
        <w:pStyle w:val="NumList"/>
        <w:numPr>
          <w:ilvl w:val="0"/>
          <w:numId w:val="14"/>
        </w:numPr>
        <w:rPr>
          <w:rFonts w:hint="eastAsia"/>
        </w:rPr>
      </w:pPr>
      <w:r w:rsidRPr="00205B55">
        <w:t xml:space="preserve">You are now ready to create and compile a shader program by defining the </w:t>
      </w:r>
      <w:proofErr w:type="spellStart"/>
      <w:r w:rsidRPr="00205B55">
        <w:rPr>
          <w:rStyle w:val="CodeInline"/>
        </w:rPr>
        <w:t>init</w:t>
      </w:r>
      <w:proofErr w:type="spell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6A8A66C9" w:rsidR="00064F0B" w:rsidRDefault="00064F0B" w:rsidP="00291CEE">
      <w:pPr>
        <w:pStyle w:val="BodyTextFirst"/>
        <w:ind w:left="936"/>
        <w:rPr>
          <w:rFonts w:hint="eastAsia"/>
        </w:rPr>
      </w:pPr>
      <w:r w:rsidRPr="00064F0B">
        <w:t xml:space="preserve">Step A </w:t>
      </w:r>
      <w:del w:id="42" w:author="Matthew T. Munson" w:date="2021-08-28T15:38:00Z">
        <w:r w:rsidRPr="00064F0B" w:rsidDel="000C4944">
          <w:delText xml:space="preserve">of the code </w:delText>
        </w:r>
      </w:del>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r w:rsidRPr="00064F0B">
        <w:rPr>
          <w:rStyle w:val="CodeInline"/>
        </w:rPr>
        <w:t>loadAndCompileShader</w:t>
      </w:r>
      <w:proofErr w:type="spellEnd"/>
      <w:r w:rsidRPr="00064F0B">
        <w:rPr>
          <w:rStyle w:val="CodeInline"/>
        </w:rPr>
        <w:t>()</w:t>
      </w:r>
      <w:r w:rsidRPr="00064F0B">
        <w:t xml:space="preserve"> function with the corresponding parameters. Step B </w:t>
      </w:r>
      <w:del w:id="43" w:author="Kelvin Sung" w:date="2021-08-19T16:47:00Z">
        <w:r w:rsidRPr="00064F0B" w:rsidDel="002961B7">
          <w:delText xml:space="preserve">loads </w:delText>
        </w:r>
      </w:del>
      <w:ins w:id="44" w:author="Kelvin Sung" w:date="2021-08-19T16:47:00Z">
        <w:r w:rsidR="002961B7">
          <w:t xml:space="preserve">attaches </w:t>
        </w:r>
      </w:ins>
      <w:r w:rsidRPr="00064F0B">
        <w:t>the compiled shader</w:t>
      </w:r>
      <w:ins w:id="45" w:author="Kelvin Sung" w:date="2021-08-19T16:47:00Z">
        <w:r w:rsidR="002961B7">
          <w:t>s</w:t>
        </w:r>
      </w:ins>
      <w:r w:rsidRPr="00064F0B">
        <w:t xml:space="preserve"> </w:t>
      </w:r>
      <w:del w:id="46" w:author="Kelvin Sung" w:date="2021-08-19T16:47:00Z">
        <w:r w:rsidRPr="00064F0B" w:rsidDel="002961B7">
          <w:delText xml:space="preserve">onto the GPU </w:delText>
        </w:r>
      </w:del>
      <w:r w:rsidRPr="00064F0B">
        <w:t xml:space="preserve">and links the two shaders into a program. The reference to this program is stored in the variable </w:t>
      </w:r>
      <w:proofErr w:type="spellStart"/>
      <w:r w:rsidRPr="00064F0B">
        <w:rPr>
          <w:rStyle w:val="CodeInline"/>
        </w:rPr>
        <w:lastRenderedPageBreak/>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7777777" w:rsidR="00064F0B" w:rsidRDefault="00064F0B" w:rsidP="00291CEE">
      <w:pPr>
        <w:pStyle w:val="Code"/>
        <w:ind w:left="936"/>
        <w:rPr>
          <w:rFonts w:hint="eastAsia"/>
        </w:rPr>
      </w:pPr>
      <w:r>
        <w:t xml:space="preserve">    gl.enableVertexAttribArray(this.mVertexPosition);</w:t>
      </w:r>
    </w:p>
    <w:p w14:paraId="6C9BB282" w14:textId="18D78745" w:rsidR="00064F0B" w:rsidRDefault="00064F0B" w:rsidP="00291CEE">
      <w:pPr>
        <w:pStyle w:val="Code"/>
        <w:ind w:left="936"/>
        <w:rPr>
          <w:rFonts w:hint="eastAsia"/>
        </w:rPr>
      </w:pPr>
      <w:r>
        <w:t>}</w:t>
      </w:r>
    </w:p>
    <w:p w14:paraId="14FC4337" w14:textId="79BB0349"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r w:rsidR="002E2E80" w:rsidRPr="00694D60">
        <w:rPr>
          <w:rStyle w:val="CodeInline"/>
        </w:rPr>
        <w:t>gl.vertexAttribPoint</w:t>
      </w:r>
      <w:ins w:id="47" w:author="Kelvin Sung" w:date="2021-08-19T16:49:00Z">
        <w:r w:rsidR="001D3EB4">
          <w:rPr>
            <w:rStyle w:val="CodeInline"/>
          </w:rPr>
          <w:t>er</w:t>
        </w:r>
      </w:ins>
      <w:proofErr w:type="spell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r w:rsidRPr="0035067A">
        <w:rPr>
          <w:rStyle w:val="CodeInline"/>
        </w:rPr>
        <w:t>init</w:t>
      </w:r>
      <w:proofErr w:type="spell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t>export { init, activate }</w:t>
      </w:r>
    </w:p>
    <w:p w14:paraId="02AD1E65" w14:textId="73896ABD" w:rsidR="007224B2" w:rsidRDefault="007224B2" w:rsidP="007224B2">
      <w:pPr>
        <w:pStyle w:val="NoteTipCaution"/>
      </w:pPr>
      <w:r w:rsidRPr="007224B2">
        <w:rPr>
          <w:rStyle w:val="Strong"/>
        </w:rPr>
        <w:t>Note</w:t>
      </w:r>
      <w:r>
        <w:t xml:space="preserve"> Notice that the </w:t>
      </w:r>
      <w:proofErr w:type="spellStart"/>
      <w:r w:rsidRPr="007224B2">
        <w:rPr>
          <w:rStyle w:val="CodeInline"/>
        </w:rPr>
        <w:t>loadAndCompileShader</w:t>
      </w:r>
      <w:proofErr w:type="spell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w:t>
      </w:r>
      <w:ins w:id="48" w:author="Kelvin Sung" w:date="2021-08-19T16:50:00Z">
        <w:r w:rsidR="001D3EB4">
          <w:t xml:space="preserve">the </w:t>
        </w:r>
      </w:ins>
      <w:r>
        <w:t>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lastRenderedPageBreak/>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49" w:name="_Hlk67876957"/>
      <w:r>
        <w:t>shader_support.js</w:t>
      </w:r>
      <w:bookmarkEnd w:id="49"/>
      <w:r>
        <w:t>";</w:t>
      </w:r>
    </w:p>
    <w:p w14:paraId="76F076C4" w14:textId="6BFE6D6F" w:rsidR="00710C8D" w:rsidRDefault="00710C8D" w:rsidP="008C431D">
      <w:pPr>
        <w:pStyle w:val="NumList"/>
        <w:rPr>
          <w:rFonts w:hint="eastAsia"/>
        </w:rPr>
      </w:pPr>
      <w:r>
        <w:t xml:space="preserve">Modify the </w:t>
      </w:r>
      <w:proofErr w:type="spellStart"/>
      <w:r w:rsidRPr="00710C8D">
        <w:rPr>
          <w:rStyle w:val="CodeInline"/>
        </w:rPr>
        <w:t>initWebGL</w:t>
      </w:r>
      <w:proofErr w:type="spell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t xml:space="preserve">    vertexBuffer.init();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Default="001D7449" w:rsidP="0035067A">
      <w:pPr>
        <w:pStyle w:val="Code"/>
        <w:ind w:left="936"/>
        <w:rPr>
          <w:rFonts w:hint="eastAsia"/>
        </w:rPr>
      </w:pPr>
      <w:r>
        <w:t xml:space="preserve">    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4CF01BCD"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r>
        <w:rPr>
          <w:rStyle w:val="CodeInline"/>
        </w:rPr>
        <w:t>i</w:t>
      </w:r>
      <w:r w:rsidR="00710C8D" w:rsidRPr="00CC6E44">
        <w:rPr>
          <w:rStyle w:val="CodeInline"/>
        </w:rPr>
        <w:t>nit</w:t>
      </w:r>
      <w:proofErr w:type="spell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 xml:space="preserve">and </w:t>
      </w:r>
      <w:del w:id="50" w:author="Jeb Pavleas" w:date="2021-08-23T06:21:00Z">
        <w:r w:rsidR="00710C8D" w:rsidDel="00BA3E86">
          <w:delText>second</w:delText>
        </w:r>
        <w:r w:rsidR="00CC6E44" w:rsidDel="00BA3E86">
          <w:delText>ly</w:delText>
        </w:r>
        <w:r w:rsidR="00710C8D" w:rsidDel="00BA3E86">
          <w:delText xml:space="preserve"> </w:delText>
        </w:r>
      </w:del>
      <w:ins w:id="51" w:author="Jeb Pavleas" w:date="2021-08-23T06:21:00Z">
        <w:r w:rsidR="00BA3E86">
          <w:t xml:space="preserve">then </w:t>
        </w:r>
      </w:ins>
      <w:r w:rsidR="00710C8D">
        <w:t xml:space="preserve">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lastRenderedPageBreak/>
        <w:t>Add a</w:t>
      </w:r>
      <w:r w:rsidR="00CC6E44" w:rsidRPr="00CC6E44">
        <w:t xml:space="preserve"> </w:t>
      </w:r>
      <w:proofErr w:type="spellStart"/>
      <w:r w:rsidR="00CC6E44" w:rsidRPr="004D1346">
        <w:rPr>
          <w:rStyle w:val="CodeInline"/>
        </w:rPr>
        <w:t>drawSquare</w:t>
      </w:r>
      <w:proofErr w:type="spell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r w:rsidRPr="004D1346">
        <w:rPr>
          <w:rStyle w:val="CodeInline"/>
        </w:rPr>
        <w:t>window.onload</w:t>
      </w:r>
      <w:proofErr w:type="spell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r w:rsidR="000F2147" w:rsidRPr="004D1346">
        <w:rPr>
          <w:rStyle w:val="CodeInline"/>
        </w:rPr>
        <w:t>getGL</w:t>
      </w:r>
      <w:proofErr w:type="spell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52" w:name="_Hlk68062771"/>
      <w:r w:rsidRPr="004D1346">
        <w:rPr>
          <w:rStyle w:val="CodeInline"/>
        </w:rPr>
        <w:t>uffer.js</w:t>
      </w:r>
      <w:bookmarkEnd w:id="52"/>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t xml:space="preserve">Recall that </w:t>
      </w:r>
      <w:r>
        <w:t xml:space="preserve">the function </w:t>
      </w:r>
      <w:r w:rsidR="00AF3D84">
        <w:t xml:space="preserve">that is </w:t>
      </w:r>
      <w:r>
        <w:t>bound</w:t>
      </w:r>
      <w:r w:rsidR="00B30F30">
        <w:t>ed</w:t>
      </w:r>
      <w:r>
        <w:t xml:space="preserve"> </w:t>
      </w:r>
      <w:r w:rsidR="00E74DB8">
        <w:t xml:space="preserve">to </w:t>
      </w:r>
      <w:proofErr w:type="spellStart"/>
      <w:r w:rsidR="00E74DB8" w:rsidRPr="00E74DB8">
        <w:rPr>
          <w:rStyle w:val="CodeInline"/>
        </w:rPr>
        <w:t>window.onload</w:t>
      </w:r>
      <w:proofErr w:type="spell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7230A719" w:rsidR="00E74DB8" w:rsidRDefault="00E74DB8" w:rsidP="00E74DB8">
      <w:pPr>
        <w:pStyle w:val="BodyTextFirst"/>
        <w:rPr>
          <w:rFonts w:hint="eastAsia"/>
        </w:rPr>
      </w:pPr>
      <w:r>
        <w:t xml:space="preserve">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 the 1x1 square is drawn onto a 640x480 </w:t>
      </w:r>
      <w:r>
        <w:lastRenderedPageBreak/>
        <w:t>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03E4BB5B" w:rsidR="00E74DB8" w:rsidRDefault="00E74DB8" w:rsidP="00E74DB8">
      <w:pPr>
        <w:pStyle w:val="BodyTextCont"/>
        <w:rPr>
          <w:rFonts w:hint="eastAsia"/>
        </w:rPr>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 xml:space="preserve">the color of the white square. Notice that a value of less than 1 in the alpha channel </w:t>
      </w:r>
      <w:ins w:id="53" w:author="Kelvin Sung" w:date="2021-08-19T16:58:00Z">
        <w:r w:rsidR="00ED6560">
          <w:t xml:space="preserve">does not </w:t>
        </w:r>
      </w:ins>
      <w:del w:id="54" w:author="Kelvin Sung" w:date="2021-08-19T16:58:00Z">
        <w:r w:rsidDel="00ED6560">
          <w:delText xml:space="preserve">will </w:delText>
        </w:r>
      </w:del>
      <w:r>
        <w:t>result in the white square becoming transparent</w:t>
      </w:r>
      <w:del w:id="55" w:author="Kelvin Sung" w:date="2021-08-19T16:58:00Z">
        <w:r w:rsidDel="00ED6560">
          <w:delText xml:space="preserve"> and showing through some of the greenish canvas color</w:delText>
        </w:r>
      </w:del>
      <w:r>
        <w:t>.</w:t>
      </w:r>
      <w:ins w:id="56" w:author="Kelvin Sung" w:date="2021-08-19T16:58:00Z">
        <w:r w:rsidR="00ED6560">
          <w:t xml:space="preserve"> </w:t>
        </w:r>
        <w:r w:rsidR="00784281">
          <w:t>T</w:t>
        </w:r>
        <w:r w:rsidR="00ED6560">
          <w:t xml:space="preserve">ransparency </w:t>
        </w:r>
        <w:r w:rsidR="00784281">
          <w:t xml:space="preserve">of </w:t>
        </w:r>
      </w:ins>
      <w:ins w:id="57" w:author="Kelvin Sung" w:date="2021-08-19T16:59:00Z">
        <w:r w:rsidR="00784281">
          <w:t xml:space="preserve">drawn primitives </w:t>
        </w:r>
      </w:ins>
      <w:ins w:id="58" w:author="Kelvin Sung" w:date="2021-08-19T16:58:00Z">
        <w:r w:rsidR="00ED6560">
          <w:t xml:space="preserve">will be discussed </w:t>
        </w:r>
        <w:r w:rsidR="00784281">
          <w:t>in later chapters.</w:t>
        </w:r>
      </w:ins>
    </w:p>
    <w:p w14:paraId="204FB05A" w14:textId="06B2118E" w:rsidR="00E74DB8" w:rsidRDefault="00E74DB8" w:rsidP="00E74DB8">
      <w:pPr>
        <w:pStyle w:val="BodyTextCont"/>
        <w:rPr>
          <w:rFonts w:hint="eastAsia"/>
        </w:rPr>
      </w:pPr>
      <w:r>
        <w:t xml:space="preserve">Finally, note that this project defines </w:t>
      </w:r>
      <w:r w:rsidR="00544D71">
        <w:t xml:space="preserve">three separate files and hides information with the import/export </w:t>
      </w:r>
      <w:r w:rsidR="0004757F">
        <w:t xml:space="preserve">statements </w:t>
      </w:r>
      <w:r w:rsidR="00544D71">
        <w:t xml:space="preserve">of JavaScript.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 xml:space="preserve">is excellent for hiding </w:t>
      </w:r>
      <w:del w:id="59" w:author="Jeb Pavleas" w:date="2021-08-23T06:27:00Z">
        <w:r w:rsidR="001945A9" w:rsidDel="00BA3E86">
          <w:delText xml:space="preserve">detailed </w:delText>
        </w:r>
      </w:del>
      <w:r w:rsidR="001945A9">
        <w:t>implementation</w:t>
      </w:r>
      <w:del w:id="60" w:author="Jeb Pavleas" w:date="2021-08-23T06:27:00Z">
        <w:r w:rsidR="001945A9" w:rsidDel="00BA3E86">
          <w:delText>s</w:delText>
        </w:r>
      </w:del>
      <w:ins w:id="61" w:author="Jeb Pavleas" w:date="2021-08-23T06:27:00Z">
        <w:r w:rsidR="00BA3E86">
          <w:t xml:space="preserve"> details</w:t>
        </w:r>
      </w:ins>
      <w:ins w:id="62" w:author="Kelvin Sung" w:date="2021-08-19T16:59:00Z">
        <w:r w:rsidR="00A0013C">
          <w:t>.</w:t>
        </w:r>
      </w:ins>
      <w:del w:id="63" w:author="Kelvin Sung" w:date="2021-08-19T16:59:00Z">
        <w:r w:rsidR="0035067A" w:rsidDel="00A0013C">
          <w:delText xml:space="preserve">, </w:delText>
        </w:r>
      </w:del>
      <w:del w:id="64" w:author="Jeb Pavleas" w:date="2021-08-23T06:32:00Z">
        <w:r w:rsidR="0035067A" w:rsidDel="00800E73">
          <w:delText xml:space="preserve">, </w:delText>
        </w:r>
      </w:del>
      <w:ins w:id="65" w:author="Kelvin Sung" w:date="2021-08-19T16:59:00Z">
        <w:del w:id="66" w:author="Jeb Pavleas" w:date="2021-08-23T06:32:00Z">
          <w:r w:rsidR="00A0013C" w:rsidDel="00800E73">
            <w:delText>F</w:delText>
          </w:r>
        </w:del>
      </w:ins>
      <w:del w:id="67" w:author="Jeb Pavleas" w:date="2021-08-23T06:32:00Z">
        <w:r w:rsidR="0035067A" w:rsidDel="00800E73">
          <w:delText xml:space="preserve">for example </w:delText>
        </w:r>
      </w:del>
      <w:del w:id="68" w:author="Jeb Pavleas" w:date="2021-08-23T06:30:00Z">
        <w:r w:rsidR="0035067A" w:rsidDel="00BA3E86">
          <w:delText>as you have observed in</w:delText>
        </w:r>
      </w:del>
      <w:r w:rsidR="0035067A">
        <w:t xml:space="preserve"> </w:t>
      </w:r>
      <w:ins w:id="69" w:author="Jeb Pavleas" w:date="2021-08-23T06:32:00Z">
        <w:r w:rsidR="00800E73">
          <w:t>T</w:t>
        </w:r>
      </w:ins>
      <w:del w:id="70" w:author="Jeb Pavleas" w:date="2021-08-23T06:31:00Z">
        <w:r w:rsidR="0035067A" w:rsidDel="00800E73">
          <w:delText>t</w:delText>
        </w:r>
      </w:del>
      <w:r w:rsidR="0035067A">
        <w:t>he</w:t>
      </w:r>
      <w:r w:rsidR="0035067A" w:rsidRPr="0035067A">
        <w:rPr>
          <w:rStyle w:val="CodeInline"/>
        </w:rPr>
        <w:t xml:space="preserve"> </w:t>
      </w:r>
      <w:proofErr w:type="spellStart"/>
      <w:r w:rsidR="0035067A" w:rsidRPr="007224B2">
        <w:rPr>
          <w:rStyle w:val="CodeInline"/>
        </w:rPr>
        <w:t>loadAndCompileShader</w:t>
      </w:r>
      <w:proofErr w:type="spell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ins w:id="71" w:author="Jeb Pavleas" w:date="2021-08-23T06:31:00Z">
        <w:r w:rsidR="00BA3E86">
          <w:t xml:space="preserve"> serves as </w:t>
        </w:r>
      </w:ins>
      <w:ins w:id="72" w:author="Jeb Pavleas" w:date="2021-08-23T06:32:00Z">
        <w:r w:rsidR="00800E73">
          <w:t>a</w:t>
        </w:r>
      </w:ins>
      <w:ins w:id="73" w:author="Jeb Pavleas" w:date="2021-08-23T06:33:00Z">
        <w:r w:rsidR="00800E73">
          <w:t xml:space="preserve"> great</w:t>
        </w:r>
      </w:ins>
      <w:ins w:id="74" w:author="Jeb Pavleas" w:date="2021-08-23T06:31:00Z">
        <w:r w:rsidR="00BA3E86">
          <w:t xml:space="preserve"> example of this</w:t>
        </w:r>
        <w:r w:rsidR="00800E73">
          <w:t xml:space="preserve"> </w:t>
        </w:r>
      </w:ins>
      <w:ins w:id="75" w:author="Jeb Pavleas" w:date="2021-08-23T06:33:00Z">
        <w:r w:rsidR="00800E73">
          <w:t>concept</w:t>
        </w:r>
      </w:ins>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77777777" w:rsidR="00795946" w:rsidRDefault="00795946" w:rsidP="00795946">
      <w:pPr>
        <w:pStyle w:val="Heading1"/>
      </w:pPr>
      <w:r>
        <w:t>Abstraction with JavaScript Objects</w:t>
      </w:r>
    </w:p>
    <w:p w14:paraId="6A7E9426" w14:textId="0B4CF393" w:rsidR="00795946" w:rsidRDefault="00795946" w:rsidP="001D7449">
      <w:pPr>
        <w:pStyle w:val="BodyTextFirst"/>
        <w:rPr>
          <w:rFonts w:hint="eastAsia"/>
        </w:rPr>
      </w:pPr>
      <w:r>
        <w:t>The previous project decomposed the drawing of a square into logical modules and implemented the modules as files containing global function</w:t>
      </w:r>
      <w:ins w:id="76" w:author="Jeb Pavleas" w:date="2021-08-23T08:52:00Z">
        <w:r w:rsidR="00C824C6">
          <w:t>s</w:t>
        </w:r>
      </w:ins>
      <w:r>
        <w:t xml:space="preserve">. In software engineering, this </w:t>
      </w:r>
      <w:del w:id="77" w:author="Jeb Pavleas" w:date="2021-08-23T08:52:00Z">
        <w:r w:rsidDel="00C824C6">
          <w:delText xml:space="preserve">solution </w:delText>
        </w:r>
      </w:del>
      <w:r>
        <w:t xml:space="preserve">process is referred to as functional decomposition, and the implementation is referred to as procedural programming. Procedural programming </w:t>
      </w:r>
      <w:ins w:id="78" w:author="Kelvin Sung" w:date="2021-08-19T17:02:00Z">
        <w:r w:rsidR="00A0013C">
          <w:t xml:space="preserve">often </w:t>
        </w:r>
      </w:ins>
      <w:r w:rsidR="00DB06BD">
        <w:t xml:space="preserve">results in </w:t>
      </w:r>
      <w:r>
        <w:t>solutions that are well-structured</w:t>
      </w:r>
      <w:ins w:id="79" w:author="Kelvin Sung" w:date="2021-08-19T17:02:00Z">
        <w:r w:rsidR="00A0013C">
          <w:t xml:space="preserve"> and</w:t>
        </w:r>
      </w:ins>
      <w:ins w:id="80" w:author="Matthew T. Munson" w:date="2021-08-27T22:23:00Z">
        <w:r w:rsidR="00C7269C">
          <w:t xml:space="preserve"> </w:t>
        </w:r>
      </w:ins>
      <w:del w:id="81" w:author="Kelvin Sung" w:date="2021-08-19T17:02:00Z">
        <w:r w:rsidDel="00A0013C">
          <w:delText xml:space="preserve">, </w:delText>
        </w:r>
      </w:del>
      <w:r>
        <w:t>easy to understand</w:t>
      </w:r>
      <w:del w:id="82" w:author="Kelvin Sung" w:date="2021-08-19T17:02:00Z">
        <w:r w:rsidDel="00A0013C">
          <w:delText>, and often fast to create</w:delText>
        </w:r>
      </w:del>
      <w:r>
        <w:t xml:space="preserve">. This is why </w:t>
      </w:r>
      <w:r w:rsidR="000334E5">
        <w:t xml:space="preserve">functional decomposition and procedural programming are </w:t>
      </w:r>
      <w:r>
        <w:t>often used to prototype concept</w:t>
      </w:r>
      <w:r w:rsidR="000334E5">
        <w:t>s</w:t>
      </w:r>
      <w:r>
        <w:t xml:space="preserve"> or to learn new techniques.</w:t>
      </w:r>
    </w:p>
    <w:p w14:paraId="15066CA5" w14:textId="27237975" w:rsidR="00795946" w:rsidRDefault="00795946" w:rsidP="00795946">
      <w:pPr>
        <w:pStyle w:val="BodyTextCont"/>
        <w:rPr>
          <w:rFonts w:hint="eastAsia"/>
        </w:rPr>
      </w:pPr>
      <w:r>
        <w:t xml:space="preserve">This project enhances the Draw One Square </w:t>
      </w:r>
      <w:del w:id="83" w:author="Jeb Pavleas" w:date="2021-08-23T08:53:00Z">
        <w:r w:rsidDel="00C824C6">
          <w:delText xml:space="preserve">solution </w:delText>
        </w:r>
      </w:del>
      <w:ins w:id="84" w:author="Jeb Pavleas" w:date="2021-08-23T08:53:00Z">
        <w:r w:rsidR="00C824C6">
          <w:t xml:space="preserve">project </w:t>
        </w:r>
      </w:ins>
      <w:r>
        <w:t>with object-oriented analysis and programming to introduce data abstraction. As additional concepts 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lastRenderedPageBreak/>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lastRenderedPageBreak/>
        <w:t>Source Code Organization</w:t>
      </w:r>
    </w:p>
    <w:p w14:paraId="0478536A" w14:textId="16F7400B" w:rsidR="00087714" w:rsidRDefault="00087714" w:rsidP="00087714">
      <w:pPr>
        <w:pStyle w:val="BodyTextFirst"/>
        <w:rPr>
          <w:rFonts w:hint="eastAsia"/>
        </w:rPr>
      </w:pPr>
      <w:r w:rsidRPr="00087714">
        <w:t xml:space="preserve">Create a new HTML5 project with </w:t>
      </w:r>
      <w:del w:id="85" w:author="Jeb Pavleas" w:date="2021-08-23T08:55:00Z">
        <w:r w:rsidRPr="00087714" w:rsidDel="00C824C6">
          <w:delText xml:space="preserve">the </w:delText>
        </w:r>
      </w:del>
      <w:r w:rsidR="00EF061C">
        <w:t>VS</w:t>
      </w:r>
      <w:r>
        <w:t xml:space="preserve"> Code by creating a new folder</w:t>
      </w:r>
      <w:r w:rsidRPr="00087714">
        <w:t xml:space="preserve"> </w:t>
      </w:r>
      <w:r>
        <w:t xml:space="preserve">and adding a </w:t>
      </w:r>
      <w:del w:id="86" w:author="Kelvin Sung" w:date="2021-08-19T17:05:00Z">
        <w:r w:rsidDel="00A0013C">
          <w:delText xml:space="preserve">sub </w:delText>
        </w:r>
      </w:del>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 xml:space="preserve">Figure 2-8. Creating </w:t>
      </w:r>
      <w:r w:rsidRPr="002E782D">
        <w:rPr>
          <w:rStyle w:val="CodeInline"/>
          <w:rPrChange w:id="87" w:author="Kelvin Sung" w:date="2021-08-19T17:06:00Z">
            <w:rPr/>
          </w:rPrChange>
        </w:rPr>
        <w:t>engine</w:t>
      </w:r>
      <w:r w:rsidR="00B2420F">
        <w:t xml:space="preserve"> and </w:t>
      </w:r>
      <w:r w:rsidR="00B2420F" w:rsidRPr="002E782D">
        <w:rPr>
          <w:rStyle w:val="CodeInline"/>
          <w:rPrChange w:id="88" w:author="Kelvin Sung" w:date="2021-08-19T17:06:00Z">
            <w:rPr/>
          </w:rPrChange>
        </w:rPr>
        <w:t>my_game</w:t>
      </w:r>
      <w:r>
        <w:t xml:space="preserve"> under the </w:t>
      </w:r>
      <w:r w:rsidRPr="00445E26">
        <w:rPr>
          <w:rStyle w:val="CodeInline"/>
          <w:rPrChange w:id="89" w:author="Kelvin Sung" w:date="2021-08-19T17:06:00Z">
            <w:rPr/>
          </w:rPrChange>
        </w:rPr>
        <w:t>src</w:t>
      </w:r>
      <w:r>
        <w:t xml:space="preserve">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w:t>
      </w:r>
      <w:r>
        <w:lastRenderedPageBreak/>
        <w:t xml:space="preserve">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C824C6">
        <w:rPr>
          <w:rStyle w:val="CodeInline"/>
          <w:rPrChange w:id="90" w:author="Jeb Pavleas" w:date="2021-08-23T08:58:00Z">
            <w:rPr/>
          </w:rPrChange>
        </w:rPr>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r w:rsidR="009824FA" w:rsidRPr="00AE2B90">
        <w:rPr>
          <w:rStyle w:val="CodeInline"/>
        </w:rPr>
        <w:t>c</w:t>
      </w:r>
      <w:r w:rsidRPr="00AE2B90">
        <w:rPr>
          <w:rStyle w:val="CodeInline"/>
        </w:rPr>
        <w:t>ore.mGL</w:t>
      </w:r>
      <w:proofErr w:type="spell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7E07C7A4" w:rsidR="00BE29CE" w:rsidRDefault="00BE29CE" w:rsidP="00BE29CE">
      <w:pPr>
        <w:pStyle w:val="BodyTextFirst"/>
        <w:rPr>
          <w:ins w:id="91" w:author="Kelvin Sung" w:date="2021-08-19T17:10:00Z"/>
          <w:rFonts w:hint="eastAsia"/>
        </w:rPr>
      </w:pPr>
      <w:r>
        <w:t xml:space="preserve">Although the code in the </w:t>
      </w:r>
      <w:bookmarkStart w:id="92" w:name="_Hlk67879283"/>
      <w:r w:rsidRPr="00BE29CE">
        <w:rPr>
          <w:rStyle w:val="CodeInline"/>
        </w:rPr>
        <w:t>shader_support.js</w:t>
      </w:r>
      <w:r>
        <w:t xml:space="preserve"> </w:t>
      </w:r>
      <w:bookmarkEnd w:id="92"/>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proofErr w:type="spellStart"/>
      <w:r w:rsidRPr="00BE29CE">
        <w:rPr>
          <w:rStyle w:val="CodeInline"/>
        </w:rPr>
        <w:t>SimpleShader</w:t>
      </w:r>
      <w:proofErr w:type="spellEnd"/>
      <w:r>
        <w:t xml:space="preserve"> </w:t>
      </w:r>
      <w:r w:rsidR="00ED2C3E">
        <w:t xml:space="preserve">class </w:t>
      </w:r>
      <w:r>
        <w:t xml:space="preserve">to abstract the behaviors and hide </w:t>
      </w:r>
      <w:ins w:id="93" w:author="Jeb Pavleas" w:date="2021-08-23T08:59:00Z">
        <w:r w:rsidR="00C824C6">
          <w:t xml:space="preserve">the </w:t>
        </w:r>
      </w:ins>
      <w:r>
        <w:t>internal representations of shaders.</w:t>
      </w:r>
      <w:r w:rsidR="00AF6739">
        <w:t xml:space="preserve"> Besides the ability to create multiple instances of the </w:t>
      </w:r>
      <w:proofErr w:type="spellStart"/>
      <w:r w:rsidR="00AF6739" w:rsidRPr="00AF6739">
        <w:rPr>
          <w:rStyle w:val="CodeInline"/>
        </w:rPr>
        <w:t>SimpleShader</w:t>
      </w:r>
      <w:proofErr w:type="spellEnd"/>
      <w:r w:rsidR="00AF6739">
        <w:t xml:space="preserve"> object the basic functionality remain</w:t>
      </w:r>
      <w:r w:rsidR="0009449F">
        <w:t>s</w:t>
      </w:r>
      <w:r w:rsidR="00AF6739">
        <w:t xml:space="preserve"> largely unchanged.</w:t>
      </w:r>
    </w:p>
    <w:p w14:paraId="3BEB7E38" w14:textId="566BF060" w:rsidR="00300A99" w:rsidRDefault="00300A99">
      <w:pPr>
        <w:pStyle w:val="NoteTipCaution"/>
        <w:rPr>
          <w:rFonts w:hint="eastAsia"/>
        </w:rPr>
        <w:pPrChange w:id="94" w:author="Kelvin Sung" w:date="2021-08-19T17:10:00Z">
          <w:pPr>
            <w:pStyle w:val="BodyTextFirst"/>
          </w:pPr>
        </w:pPrChange>
      </w:pPr>
      <w:ins w:id="95" w:author="Kelvin Sung" w:date="2021-08-19T17:10:00Z">
        <w:r w:rsidRPr="006B6300">
          <w:rPr>
            <w:rStyle w:val="Strong"/>
          </w:rPr>
          <w:t>Note</w:t>
        </w:r>
        <w:r>
          <w:t xml:space="preserve"> </w:t>
        </w:r>
      </w:ins>
      <w:ins w:id="96" w:author="Kelvin Sung" w:date="2021-08-19T17:17:00Z">
        <w:r w:rsidR="000E3B19">
          <w:t>M</w:t>
        </w:r>
      </w:ins>
      <w:ins w:id="97" w:author="Kelvin Sung" w:date="2021-08-19T17:10:00Z">
        <w:r>
          <w:t xml:space="preserve">odule </w:t>
        </w:r>
      </w:ins>
      <w:ins w:id="98" w:author="Kelvin Sung" w:date="2021-08-19T17:11:00Z">
        <w:r>
          <w:t xml:space="preserve">identifiers </w:t>
        </w:r>
      </w:ins>
      <w:ins w:id="99" w:author="Kelvin Sung" w:date="2021-08-19T17:10:00Z">
        <w:r>
          <w:t xml:space="preserve">begin with </w:t>
        </w:r>
      </w:ins>
      <w:ins w:id="100" w:author="Kelvin Sung" w:date="2021-08-19T17:11:00Z">
        <w:r>
          <w:t xml:space="preserve">lower </w:t>
        </w:r>
      </w:ins>
      <w:ins w:id="101" w:author="Kelvin Sung" w:date="2021-08-19T17:10:00Z">
        <w:r>
          <w:t>case</w:t>
        </w:r>
      </w:ins>
      <w:ins w:id="102" w:author="Kelvin Sung" w:date="2021-08-19T17:12:00Z">
        <w:r>
          <w:t>, f</w:t>
        </w:r>
      </w:ins>
      <w:ins w:id="103" w:author="Kelvin Sung" w:date="2021-08-19T17:11:00Z">
        <w:r>
          <w:t xml:space="preserve">or example, </w:t>
        </w:r>
        <w:r w:rsidRPr="00300A99">
          <w:rPr>
            <w:rStyle w:val="CodeInline"/>
            <w:rFonts w:hint="eastAsia"/>
            <w:rPrChange w:id="104" w:author="Kelvin Sung" w:date="2021-08-19T17:11:00Z">
              <w:rPr>
                <w:rFonts w:hint="eastAsia"/>
              </w:rPr>
            </w:rPrChange>
          </w:rPr>
          <w:t>core</w:t>
        </w:r>
        <w:r>
          <w:t xml:space="preserve">, or </w:t>
        </w:r>
        <w:proofErr w:type="spellStart"/>
        <w:r w:rsidRPr="00300A99">
          <w:rPr>
            <w:rStyle w:val="CodeInline"/>
            <w:rFonts w:hint="eastAsia"/>
            <w:rPrChange w:id="105" w:author="Kelvin Sung" w:date="2021-08-19T17:11:00Z">
              <w:rPr>
                <w:rFonts w:hint="eastAsia"/>
              </w:rPr>
            </w:rPrChange>
          </w:rPr>
          <w:t>vertexBuffer</w:t>
        </w:r>
        <w:proofErr w:type="spellEnd"/>
        <w:r>
          <w:t>. Class names begin with up</w:t>
        </w:r>
      </w:ins>
      <w:ins w:id="106" w:author="Kelvin Sung" w:date="2021-08-19T17:12:00Z">
        <w:r>
          <w:t xml:space="preserve">per case, for example, </w:t>
        </w:r>
        <w:proofErr w:type="spellStart"/>
        <w:r w:rsidRPr="00300A99">
          <w:rPr>
            <w:rStyle w:val="CodeInline"/>
            <w:rFonts w:hint="eastAsia"/>
            <w:rPrChange w:id="107" w:author="Kelvin Sung" w:date="2021-08-19T17:12:00Z">
              <w:rPr>
                <w:rFonts w:hint="eastAsia"/>
              </w:rPr>
            </w:rPrChange>
          </w:rPr>
          <w:t>SimpleShader</w:t>
        </w:r>
        <w:proofErr w:type="spellEnd"/>
        <w:r>
          <w:t xml:space="preserve">, or </w:t>
        </w:r>
      </w:ins>
      <w:proofErr w:type="spellStart"/>
      <w:ins w:id="108" w:author="Kelvin Sung" w:date="2021-08-19T17:27:00Z">
        <w:r w:rsidR="009B79E5">
          <w:rPr>
            <w:rStyle w:val="CodeInline"/>
          </w:rPr>
          <w:t>MyGame</w:t>
        </w:r>
      </w:ins>
      <w:proofErr w:type="spellEnd"/>
      <w:ins w:id="109" w:author="Kelvin Sung" w:date="2021-08-19T17:12:00Z">
        <w:r>
          <w:t>.</w:t>
        </w:r>
      </w:ins>
    </w:p>
    <w:p w14:paraId="03EBA6FF" w14:textId="51F2CD75" w:rsidR="00BE29CE" w:rsidRDefault="00BE29CE" w:rsidP="00BE29CE">
      <w:pPr>
        <w:pStyle w:val="NumList"/>
        <w:numPr>
          <w:ilvl w:val="0"/>
          <w:numId w:val="22"/>
        </w:numPr>
        <w:rPr>
          <w:rFonts w:hint="eastAsia"/>
        </w:rPr>
      </w:pPr>
      <w:r>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proofErr w:type="spellStart"/>
      <w:r w:rsidRPr="00BE29CE">
        <w:rPr>
          <w:rStyle w:val="CodeInline"/>
        </w:rPr>
        <w:t>SimpleShader</w:t>
      </w:r>
      <w:proofErr w:type="spellEnd"/>
      <w:r>
        <w:t xml:space="preserve"> </w:t>
      </w:r>
      <w:del w:id="110" w:author="Kelvin Sung" w:date="2021-08-19T17:14:00Z">
        <w:r w:rsidDel="00F475C4">
          <w:delText>object</w:delText>
        </w:r>
      </w:del>
      <w:ins w:id="111" w:author="Kelvin Sung" w:date="2021-08-19T17:14:00Z">
        <w:r w:rsidR="00F475C4">
          <w:t>class</w:t>
        </w:r>
      </w:ins>
      <w:r>
        <w: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proofErr w:type="spellStart"/>
      <w:r w:rsidRPr="0077442F">
        <w:rPr>
          <w:rStyle w:val="CodeInline"/>
        </w:rPr>
        <w:t>SimpleShader</w:t>
      </w:r>
      <w:proofErr w:type="spellEnd"/>
      <w:r>
        <w:t xml:space="preserve"> as a </w:t>
      </w:r>
      <w:r w:rsidR="0009449F">
        <w:t>JavaScript class</w:t>
      </w:r>
      <w:r>
        <w:t>.</w:t>
      </w:r>
    </w:p>
    <w:p w14:paraId="4AACD457" w14:textId="32E448F2" w:rsidR="00BE29CE" w:rsidRDefault="00BE29CE" w:rsidP="0009449F">
      <w:pPr>
        <w:pStyle w:val="Code"/>
        <w:ind w:left="216" w:firstLine="720"/>
        <w:rPr>
          <w:rFonts w:hint="eastAsia"/>
        </w:rPr>
      </w:pPr>
      <w:r>
        <w:t>class SimpleShader {</w:t>
      </w:r>
      <w:r w:rsidR="00AF6739">
        <w:t xml:space="preserve"> … }</w:t>
      </w:r>
    </w:p>
    <w:p w14:paraId="7ACF4287" w14:textId="0C6BFF99" w:rsidR="0009449F" w:rsidRDefault="0009449F" w:rsidP="00AE2B90">
      <w:pPr>
        <w:pStyle w:val="NoteTipCaution"/>
      </w:pPr>
      <w:bookmarkStart w:id="112" w:name="_Hlk68413620"/>
      <w:r w:rsidRPr="00AE2B90">
        <w:rPr>
          <w:rStyle w:val="Strong"/>
        </w:rPr>
        <w:lastRenderedPageBreak/>
        <w:t>Note</w:t>
      </w:r>
      <w:r>
        <w:t xml:space="preserve"> The “…” represents details of the implementation to be discussed subsequently.</w:t>
      </w:r>
    </w:p>
    <w:bookmarkEnd w:id="112"/>
    <w:p w14:paraId="1BCF4084" w14:textId="43A3BC9C" w:rsidR="00BE29CE" w:rsidRDefault="00BE29CE" w:rsidP="0077442F">
      <w:pPr>
        <w:pStyle w:val="NumList"/>
        <w:rPr>
          <w:rFonts w:hint="eastAsia"/>
        </w:rPr>
      </w:pPr>
      <w:r w:rsidRPr="0077442F">
        <w:t xml:space="preserve">Define the </w:t>
      </w:r>
      <w:r w:rsidRPr="005751E4">
        <w:rPr>
          <w:rStyle w:val="CodeInline"/>
        </w:rPr>
        <w:t>constructor</w:t>
      </w:r>
      <w:r w:rsidR="008E7C05">
        <w:t xml:space="preserve"> within the </w:t>
      </w:r>
      <w:proofErr w:type="spellStart"/>
      <w:r w:rsidR="008E7C05" w:rsidRPr="0077442F">
        <w:rPr>
          <w:rStyle w:val="CodeInline"/>
        </w:rPr>
        <w:t>SimpleShader</w:t>
      </w:r>
      <w:proofErr w:type="spellEnd"/>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D054292" w14:textId="616F9F75" w:rsidR="00813C37" w:rsidDel="00541D12" w:rsidRDefault="00334551" w:rsidP="00813C37">
      <w:pPr>
        <w:pStyle w:val="Code"/>
        <w:ind w:left="936"/>
        <w:rPr>
          <w:del w:id="113" w:author="Kelvin Sung" w:date="2021-08-19T17:16:00Z"/>
          <w:rFonts w:hint="eastAsia"/>
        </w:rPr>
      </w:pPr>
      <w:r>
        <w:t xml:space="preserve">    </w:t>
      </w:r>
      <w:r w:rsidR="0077442F">
        <w:t xml:space="preserve">this.mVertexShader = loadAndCompileShader(vertexShaderID, </w:t>
      </w:r>
    </w:p>
    <w:p w14:paraId="31330C5B" w14:textId="739ADF03" w:rsidR="0077442F" w:rsidRDefault="00813C37" w:rsidP="00AE2B90">
      <w:pPr>
        <w:pStyle w:val="Code"/>
        <w:ind w:left="936"/>
        <w:rPr>
          <w:rFonts w:hint="eastAsia"/>
        </w:rPr>
      </w:pPr>
      <w:r>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02D305D7" w:rsidR="009F0BD1" w:rsidRDefault="009F0BD1" w:rsidP="00AE2B90">
      <w:pPr>
        <w:pStyle w:val="BodyTextFirst"/>
        <w:ind w:left="936"/>
        <w:rPr>
          <w:rFonts w:hint="eastAsia"/>
        </w:rPr>
      </w:pPr>
      <w:r w:rsidRPr="009F0BD1">
        <w:t xml:space="preserve">Notice that this constructor is </w:t>
      </w:r>
      <w:del w:id="114" w:author="Kelvin Sung" w:date="2021-08-19T17:16:00Z">
        <w:r w:rsidDel="00541D12">
          <w:delText>essentually</w:delText>
        </w:r>
      </w:del>
      <w:ins w:id="115" w:author="Kelvin Sung" w:date="2021-08-19T17:16:00Z">
        <w:r w:rsidR="00541D12">
          <w:t>essentially</w:t>
        </w:r>
      </w:ins>
      <w:r>
        <w:t xml:space="preserve"> the same as</w:t>
      </w:r>
      <w:r w:rsidRPr="009F0BD1">
        <w:t xml:space="preserve"> the </w:t>
      </w:r>
      <w:proofErr w:type="spellStart"/>
      <w:r w:rsidRPr="009F0BD1">
        <w:rPr>
          <w:rStyle w:val="CodeInline"/>
        </w:rPr>
        <w:t>init</w:t>
      </w:r>
      <w:proofErr w:type="spell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lastRenderedPageBreak/>
        <w:t>Note</w:t>
      </w:r>
      <w:r>
        <w:t xml:space="preserve"> The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proofErr w:type="spellStart"/>
      <w:r w:rsidR="008E7C05" w:rsidRPr="0077442F">
        <w:rPr>
          <w:rStyle w:val="CodeInline"/>
        </w:rPr>
        <w:t>SimpleShader</w:t>
      </w:r>
      <w:proofErr w:type="spellEnd"/>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r w:rsidRPr="009F0BD1">
        <w:rPr>
          <w:rStyle w:val="CodeInline"/>
        </w:rPr>
        <w:t>activate()</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proofErr w:type="spellStart"/>
      <w:r w:rsidRPr="008E7C05">
        <w:rPr>
          <w:rStyle w:val="CodeInline"/>
        </w:rPr>
        <w:t>SimpleShader</w:t>
      </w:r>
      <w:proofErr w:type="spellEnd"/>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lastRenderedPageBreak/>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3DFC4BEA" w:rsidR="000810B3" w:rsidRDefault="000810B3" w:rsidP="00AE2B90">
      <w:pPr>
        <w:pStyle w:val="BodyTextFirst"/>
        <w:ind w:left="936"/>
        <w:rPr>
          <w:ins w:id="116" w:author="Kelvin Sung" w:date="2021-08-19T17:20:00Z"/>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2F92EA5" w14:textId="461BD4D9" w:rsidR="001353AC" w:rsidRDefault="00C66FAB">
      <w:pPr>
        <w:pStyle w:val="NoteTipCaution"/>
        <w:rPr>
          <w:rFonts w:hint="eastAsia"/>
        </w:rPr>
        <w:pPrChange w:id="117" w:author="Kelvin Sung" w:date="2021-08-19T17:20:00Z">
          <w:pPr>
            <w:pStyle w:val="BodyTextFirst"/>
            <w:ind w:left="936"/>
          </w:pPr>
        </w:pPrChange>
      </w:pPr>
      <w:ins w:id="118" w:author="Kelvin Sung" w:date="2021-08-19T17:20:00Z">
        <w:r w:rsidRPr="005751E4">
          <w:rPr>
            <w:rStyle w:val="Strong"/>
          </w:rPr>
          <w:t>Note</w:t>
        </w:r>
        <w:r>
          <w:t xml:space="preserve"> The</w:t>
        </w:r>
      </w:ins>
      <w:ins w:id="119" w:author="Kelvin Sung" w:date="2021-08-19T17:21:00Z">
        <w:r>
          <w:t xml:space="preserve"> JavaScript</w:t>
        </w:r>
      </w:ins>
      <w:ins w:id="120" w:author="Kelvin Sung" w:date="2021-08-19T17:20:00Z">
        <w:r>
          <w:t xml:space="preserve"> # </w:t>
        </w:r>
      </w:ins>
      <w:ins w:id="121" w:author="Kelvin Sung" w:date="2021-08-19T17:21:00Z">
        <w:r>
          <w:t xml:space="preserve">prefix that defines private members </w:t>
        </w:r>
      </w:ins>
      <w:ins w:id="122" w:author="Kelvin Sung" w:date="2021-08-19T17:23:00Z">
        <w:del w:id="123" w:author="Jeb Pavleas" w:date="2021-08-23T09:03:00Z">
          <w:r w:rsidR="009B79E5" w:rsidDel="00941BC5">
            <w:delText>is</w:delText>
          </w:r>
        </w:del>
      </w:ins>
      <w:ins w:id="124" w:author="Jeb Pavleas" w:date="2021-08-23T09:03:00Z">
        <w:del w:id="125" w:author="Matthew T. Munson" w:date="2021-08-27T22:28:00Z">
          <w:r w:rsidR="00941BC5" w:rsidDel="00C7269C">
            <w:delText>has</w:delText>
          </w:r>
        </w:del>
      </w:ins>
      <w:ins w:id="126" w:author="Kelvin Sung" w:date="2021-08-19T17:23:00Z">
        <w:del w:id="127" w:author="Matthew T. Munson" w:date="2021-08-27T22:28:00Z">
          <w:r w:rsidR="009B79E5" w:rsidDel="00C7269C">
            <w:delText xml:space="preserve"> </w:delText>
          </w:r>
        </w:del>
      </w:ins>
      <w:ins w:id="128" w:author="Kelvin Sung" w:date="2021-08-19T17:21:00Z">
        <w:del w:id="129" w:author="Matthew T. Munson" w:date="2021-08-27T22:28:00Z">
          <w:r w:rsidDel="00C7269C">
            <w:delText xml:space="preserve">not </w:delText>
          </w:r>
        </w:del>
      </w:ins>
      <w:ins w:id="130" w:author="Jeb Pavleas" w:date="2021-08-23T09:04:00Z">
        <w:del w:id="131" w:author="Matthew T. Munson" w:date="2021-08-27T22:28:00Z">
          <w:r w:rsidR="00941BC5" w:rsidDel="00C7269C">
            <w:delText xml:space="preserve">been </w:delText>
          </w:r>
        </w:del>
      </w:ins>
      <w:ins w:id="132" w:author="Kelvin Sung" w:date="2021-08-19T17:21:00Z">
        <w:del w:id="133" w:author="Matthew T. Munson" w:date="2021-08-27T22:28:00Z">
          <w:r w:rsidDel="00C7269C">
            <w:delText>adopted</w:delText>
          </w:r>
        </w:del>
      </w:ins>
      <w:ins w:id="134" w:author="Kelvin Sung" w:date="2021-08-19T17:22:00Z">
        <w:del w:id="135" w:author="Matthew T. Munson" w:date="2021-08-27T22:28:00Z">
          <w:r w:rsidDel="00C7269C">
            <w:delText xml:space="preserve"> </w:delText>
          </w:r>
        </w:del>
      </w:ins>
      <w:ins w:id="136" w:author="Matthew T. Munson" w:date="2021-08-27T22:28:00Z">
        <w:r w:rsidR="00C7269C">
          <w:t xml:space="preserve">is </w:t>
        </w:r>
        <w:commentRangeStart w:id="137"/>
        <w:r w:rsidR="00C7269C">
          <w:t xml:space="preserve">not used in this book </w:t>
        </w:r>
      </w:ins>
      <w:commentRangeEnd w:id="137"/>
      <w:ins w:id="138" w:author="Matthew T. Munson" w:date="2021-08-27T22:29:00Z">
        <w:r w:rsidR="00C7269C">
          <w:rPr>
            <w:rStyle w:val="CommentReference"/>
            <w:rFonts w:asciiTheme="minorHAnsi" w:hAnsiTheme="minorHAnsi"/>
          </w:rPr>
          <w:commentReference w:id="137"/>
        </w:r>
      </w:ins>
      <w:ins w:id="139" w:author="Kelvin Sung" w:date="2021-08-19T17:22:00Z">
        <w:r>
          <w:t xml:space="preserve">because </w:t>
        </w:r>
      </w:ins>
      <w:ins w:id="140" w:author="Jeb Pavleas" w:date="2021-08-23T09:04:00Z">
        <w:del w:id="141" w:author="Matthew T. Munson" w:date="2021-08-28T18:25:00Z">
          <w:r w:rsidR="00941BC5" w:rsidDel="00F040B9">
            <w:delText xml:space="preserve">of </w:delText>
          </w:r>
        </w:del>
      </w:ins>
      <w:ins w:id="142" w:author="Kelvin Sung" w:date="2021-08-19T17:23:00Z">
        <w:r w:rsidR="009B79E5">
          <w:t xml:space="preserve">the </w:t>
        </w:r>
      </w:ins>
      <w:ins w:id="143" w:author="Kelvin Sung" w:date="2021-08-19T17:22:00Z">
        <w:r>
          <w:t>lack of visibility from subclasses</w:t>
        </w:r>
      </w:ins>
      <w:ins w:id="144" w:author="Matthew T. Munson" w:date="2021-08-27T22:33:00Z">
        <w:r w:rsidR="00C7269C">
          <w:t xml:space="preserve"> </w:t>
        </w:r>
      </w:ins>
      <w:commentRangeStart w:id="145"/>
      <w:ins w:id="146" w:author="Matthew T. Munson" w:date="2021-08-27T22:34:00Z">
        <w:r w:rsidR="00D811E8">
          <w:t xml:space="preserve">limits </w:t>
        </w:r>
      </w:ins>
      <w:ins w:id="147" w:author="Matthew T. Munson" w:date="2021-08-27T22:35:00Z">
        <w:r w:rsidR="00D811E8">
          <w:t>the use of inheritance</w:t>
        </w:r>
        <w:commentRangeEnd w:id="145"/>
        <w:r w:rsidR="00D811E8">
          <w:rPr>
            <w:rStyle w:val="CommentReference"/>
            <w:rFonts w:asciiTheme="minorHAnsi" w:hAnsiTheme="minorHAnsi"/>
          </w:rPr>
          <w:commentReference w:id="145"/>
        </w:r>
      </w:ins>
      <w:ins w:id="148" w:author="Kelvin Sung" w:date="2021-08-19T17:21:00Z">
        <w:r>
          <w:t>.</w:t>
        </w:r>
      </w:ins>
    </w:p>
    <w:p w14:paraId="1C298F6D" w14:textId="36201280" w:rsidR="000810B3" w:rsidRDefault="000810B3" w:rsidP="000810B3">
      <w:pPr>
        <w:pStyle w:val="NumList"/>
        <w:rPr>
          <w:rFonts w:hint="eastAsia"/>
        </w:rPr>
      </w:pPr>
      <w:r w:rsidRPr="001164CA">
        <w:t xml:space="preserve">Finally, add an </w:t>
      </w:r>
      <w:r>
        <w:t xml:space="preserve">export for the </w:t>
      </w:r>
      <w:proofErr w:type="spellStart"/>
      <w:r w:rsidRPr="000810B3">
        <w:rPr>
          <w:rStyle w:val="CodeInline"/>
        </w:rPr>
        <w:t>SimpleShader</w:t>
      </w:r>
      <w:proofErr w:type="spellEnd"/>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t>Note</w:t>
      </w:r>
      <w:r>
        <w:t xml:space="preserve"> The </w:t>
      </w:r>
      <w:r w:rsidRPr="005751E4">
        <w:rPr>
          <w:rStyle w:val="CodeInline"/>
        </w:rPr>
        <w:t>default</w:t>
      </w:r>
      <w:r>
        <w:t xml:space="preserve"> keyword signifies that the</w:t>
      </w:r>
      <w:r w:rsidR="00F148F8">
        <w:t xml:space="preserve"> name</w:t>
      </w:r>
      <w:r>
        <w:t xml:space="preserve"> </w:t>
      </w:r>
      <w:proofErr w:type="spellStart"/>
      <w:r w:rsidRPr="005751E4">
        <w:rPr>
          <w:rStyle w:val="CodeInline"/>
        </w:rPr>
        <w:t>SimpleShader</w:t>
      </w:r>
      <w:proofErr w:type="spellEnd"/>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28E4037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of the game engine contains the common functionality shared by the entire system.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proofErr w:type="spellStart"/>
      <w:r w:rsidR="0085070A" w:rsidRPr="0085070A">
        <w:rPr>
          <w:rFonts w:ascii="TheSansMonoConNormal" w:hAnsi="TheSansMonoConNormal"/>
          <w:bdr w:val="none" w:sz="0" w:space="0" w:color="auto" w:frame="1"/>
        </w:rPr>
        <w:t>SimpleShader</w:t>
      </w:r>
      <w:proofErr w:type="spellEnd"/>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lastRenderedPageBreak/>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149" w:name="_Hlk67889509"/>
      <w:r w:rsidRPr="0085070A">
        <w:rPr>
          <w:rFonts w:ascii="TheSansMonoConNormal" w:hAnsi="TheSansMonoConNormal"/>
          <w:noProof/>
          <w:sz w:val="18"/>
        </w:rPr>
        <w:t>SimpleShader</w:t>
      </w:r>
      <w:bookmarkEnd w:id="149"/>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9B0DC1">
      <w:pPr>
        <w:pStyle w:val="NumList"/>
        <w:rPr>
          <w:rFonts w:hint="eastAsia"/>
        </w:rPr>
      </w:pPr>
      <w:r w:rsidRPr="0085070A">
        <w:t xml:space="preserve">Modify the </w:t>
      </w:r>
      <w:proofErr w:type="spellStart"/>
      <w:r w:rsidRPr="008569F9">
        <w:rPr>
          <w:rStyle w:val="CodeInline"/>
        </w:rPr>
        <w:t>initWebGL</w:t>
      </w:r>
      <w:proofErr w:type="spellEnd"/>
      <w:r w:rsidRPr="008569F9">
        <w:rPr>
          <w:rStyle w:val="CodeInline"/>
        </w:rPr>
        <w:t>()</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4A1BC303" w:rsidR="0085070A" w:rsidRPr="0085070A" w:rsidRDefault="0085070A" w:rsidP="008569F9">
      <w:pPr>
        <w:pStyle w:val="NumList"/>
        <w:rPr>
          <w:rFonts w:hint="eastAsia"/>
        </w:rPr>
      </w:pPr>
      <w:r w:rsidRPr="0085070A">
        <w:t xml:space="preserve">Create an </w:t>
      </w:r>
      <w:proofErr w:type="spellStart"/>
      <w:r w:rsidRPr="0085070A">
        <w:rPr>
          <w:rFonts w:ascii="TheSansMonoConNormal" w:hAnsi="TheSansMonoConNormal"/>
          <w:bdr w:val="none" w:sz="0" w:space="0" w:color="auto" w:frame="1"/>
        </w:rPr>
        <w:t>init</w:t>
      </w:r>
      <w:proofErr w:type="spellEnd"/>
      <w:r w:rsidRPr="0085070A">
        <w:rPr>
          <w:rFonts w:ascii="TheSansMonoConNormal" w:hAnsi="TheSansMonoConNormal"/>
          <w:bdr w:val="none" w:sz="0" w:space="0" w:color="auto" w:frame="1"/>
        </w:rPr>
        <w:t>()</w:t>
      </w:r>
      <w:r w:rsidRPr="0085070A">
        <w:t xml:space="preserve"> function </w:t>
      </w:r>
      <w:r w:rsidR="00657FBF">
        <w:t xml:space="preserve">to perform engine-wide system initialization, </w:t>
      </w:r>
      <w:r w:rsidRPr="0085070A">
        <w:t xml:space="preserve">which </w:t>
      </w:r>
      <w:r w:rsidR="00657FBF">
        <w:t>includes initializing 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lastRenderedPageBreak/>
        <w:t>Export the relevant functions for access by the rest of the game engine.</w:t>
      </w:r>
    </w:p>
    <w:p w14:paraId="0608B42D" w14:textId="65DB4709" w:rsidR="00EF01A0" w:rsidRPr="0085070A" w:rsidRDefault="00EF01A0" w:rsidP="005751E4">
      <w:pPr>
        <w:pStyle w:val="Code"/>
        <w:ind w:left="216" w:firstLine="720"/>
        <w:rPr>
          <w:rFonts w:hint="eastAsia"/>
        </w:rPr>
      </w:pPr>
      <w:r w:rsidRPr="0085070A">
        <w:t>export {</w:t>
      </w:r>
      <w:ins w:id="150" w:author="Kelvin Sung" w:date="2021-08-19T17:26:00Z">
        <w:r w:rsidR="009B79E5">
          <w:t xml:space="preserve"> </w:t>
        </w:r>
      </w:ins>
      <w:r w:rsidRPr="0085070A">
        <w:t>getGL, init, clearCanvas, drawSquare }</w:t>
      </w:r>
    </w:p>
    <w:p w14:paraId="2A3BDBAA" w14:textId="39BF7A6E" w:rsidR="0085070A" w:rsidRPr="0085070A" w:rsidRDefault="0085070A" w:rsidP="008569F9">
      <w:pPr>
        <w:pStyle w:val="NumList"/>
        <w:rPr>
          <w:rFonts w:hint="eastAsia"/>
        </w:rPr>
      </w:pPr>
      <w:r w:rsidRPr="0085070A">
        <w:t xml:space="preserve">Finally, remove the </w:t>
      </w:r>
      <w:proofErr w:type="spellStart"/>
      <w:r w:rsidRPr="0085070A">
        <w:rPr>
          <w:rFonts w:ascii="TheSansMonoConNormal" w:hAnsi="TheSansMonoConNormal"/>
          <w:bdr w:val="none" w:sz="0" w:space="0" w:color="auto" w:frame="1"/>
        </w:rPr>
        <w:t>window.onload</w:t>
      </w:r>
      <w:proofErr w:type="spellEnd"/>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proofErr w:type="spellStart"/>
      <w:r w:rsidR="002F182B" w:rsidRPr="005751E4">
        <w:rPr>
          <w:rStyle w:val="CodeInline"/>
        </w:rPr>
        <w:t>MyGame</w:t>
      </w:r>
      <w:proofErr w:type="spellEnd"/>
      <w:r w:rsidR="002F182B">
        <w:t xml:space="preserve"> class.</w:t>
      </w:r>
    </w:p>
    <w:p w14:paraId="73D038EF" w14:textId="168202E0" w:rsidR="000810B3" w:rsidRDefault="000810B3" w:rsidP="000743D5">
      <w:pPr>
        <w:pStyle w:val="BodyTextFirst"/>
        <w:rPr>
          <w:rFonts w:hint="eastAsia"/>
        </w:rPr>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proofErr w:type="spellStart"/>
      <w:r w:rsidRPr="000743D5">
        <w:rPr>
          <w:rStyle w:val="CodeInline"/>
        </w:rPr>
        <w:t>SimpleShader</w:t>
      </w:r>
      <w:proofErr w:type="spellEnd"/>
      <w:r w:rsidRPr="000743D5">
        <w:rPr>
          <w:rStyle w:val="CodeInline"/>
        </w:rPr>
        <w:t xml:space="preserve">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51" w:name="_Hlk67883181"/>
      <w:proofErr w:type="spellStart"/>
      <w:r w:rsidRPr="00117F2A">
        <w:rPr>
          <w:rStyle w:val="CodeInline"/>
        </w:rPr>
        <w:t>my_game</w:t>
      </w:r>
      <w:proofErr w:type="spellEnd"/>
      <w:r w:rsidRPr="000743D5">
        <w:t xml:space="preserve"> </w:t>
      </w:r>
      <w:bookmarkEnd w:id="151"/>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740A6DF4"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clear</w:t>
      </w:r>
      <w:del w:id="152" w:author="Jeb Pavleas" w:date="2021-08-23T09:08:00Z">
        <w:r w:rsidR="00117F2A" w:rsidDel="00941BC5">
          <w:delText>s</w:delText>
        </w:r>
      </w:del>
      <w:r w:rsidR="00117F2A">
        <w:t xml:space="preserve"> the </w:t>
      </w:r>
      <w:r w:rsidR="00117F2A" w:rsidRPr="00117F2A">
        <w:rPr>
          <w:rStyle w:val="CodeInline"/>
        </w:rPr>
        <w:t>canvas</w:t>
      </w:r>
      <w:r w:rsidR="00117F2A">
        <w:rPr>
          <w:rStyle w:val="CodeInline"/>
        </w:rPr>
        <w:t>,</w:t>
      </w:r>
      <w:r w:rsidR="00117F2A">
        <w:t xml:space="preserve"> and draw</w:t>
      </w:r>
      <w:del w:id="153" w:author="Jeb Pavleas" w:date="2021-08-23T09:08:00Z">
        <w:r w:rsidR="00117F2A" w:rsidDel="00941BC5">
          <w:delText>s</w:delText>
        </w:r>
      </w:del>
      <w:r w:rsidR="00117F2A">
        <w:t xml:space="preserve"> </w:t>
      </w:r>
      <w:del w:id="154" w:author="Jeb Pavleas" w:date="2021-08-23T09:08:00Z">
        <w:r w:rsidR="00117F2A" w:rsidDel="00941BC5">
          <w:delText xml:space="preserve">a </w:delText>
        </w:r>
      </w:del>
      <w:ins w:id="155" w:author="Jeb Pavleas" w:date="2021-08-23T09:08:00Z">
        <w:r w:rsidR="00941BC5">
          <w:t xml:space="preserve">the </w:t>
        </w:r>
      </w:ins>
      <w:r w:rsidR="00117F2A">
        <w:t>square.</w:t>
      </w:r>
    </w:p>
    <w:p w14:paraId="019D8581" w14:textId="77777777" w:rsidR="00117F2A" w:rsidRDefault="00117F2A" w:rsidP="00C7159D">
      <w:pPr>
        <w:pStyle w:val="Code"/>
        <w:ind w:left="936"/>
        <w:rPr>
          <w:rFonts w:hint="eastAsia"/>
        </w:rPr>
      </w:pPr>
      <w:r>
        <w:t xml:space="preserve">class </w:t>
      </w:r>
      <w:bookmarkStart w:id="156" w:name="_Hlk67883474"/>
      <w:r>
        <w:t xml:space="preserve">MyGame </w:t>
      </w:r>
      <w:bookmarkEnd w:id="156"/>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lastRenderedPageBreak/>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r w:rsidR="00117F2A" w:rsidRPr="00117F2A">
        <w:rPr>
          <w:rStyle w:val="CodeInline"/>
        </w:rPr>
        <w:t>window.onload</w:t>
      </w:r>
      <w:proofErr w:type="spellEnd"/>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060B6A0B"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2568D5">
        <w:rPr>
          <w:rFonts w:hint="eastAsia"/>
          <w:rPrChange w:id="157" w:author="Kelvin Sung" w:date="2021-08-19T17:30:00Z">
            <w:rPr>
              <w:rStyle w:val="CodeInline"/>
              <w:rFonts w:hint="eastAsia"/>
            </w:rPr>
          </w:rPrChange>
        </w:rPr>
        <w:t>Singleton</w:t>
      </w:r>
      <w:r>
        <w:t xml:space="preserve">-like </w:t>
      </w:r>
      <w:r w:rsidR="00274DF6">
        <w:t xml:space="preserve">modules </w:t>
      </w:r>
      <w:r>
        <w:t xml:space="preserve">to implement core functionality of the engine, and gained experience with abstracting the </w:t>
      </w:r>
      <w:proofErr w:type="spellStart"/>
      <w:r w:rsidRPr="00F067A9">
        <w:rPr>
          <w:rStyle w:val="CodeInline"/>
        </w:rPr>
        <w:t>SimpleShader</w:t>
      </w:r>
      <w:proofErr w:type="spellEnd"/>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 and abstractions, which you can use to continually add 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lastRenderedPageBreak/>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t>To separate the GLSL shaders from the HTML source code</w:t>
      </w:r>
    </w:p>
    <w:p w14:paraId="00E41A6E" w14:textId="6E996CAC" w:rsidR="00F067A9" w:rsidRDefault="00F067A9" w:rsidP="00C01C96">
      <w:pPr>
        <w:pStyle w:val="Bullet"/>
        <w:rPr>
          <w:rFonts w:hint="eastAsia"/>
        </w:rPr>
      </w:pPr>
      <w:r>
        <w:t>To demonstrate how to load the shader source files during runtime</w:t>
      </w:r>
    </w:p>
    <w:p w14:paraId="0EEAE279" w14:textId="58E0FD0E" w:rsidR="00C01C96" w:rsidRDefault="00C01C96" w:rsidP="00C01C96">
      <w:pPr>
        <w:pStyle w:val="Heading3"/>
      </w:pPr>
      <w:r w:rsidRPr="00C01C96">
        <w:t xml:space="preserve">Loading Shaders in </w:t>
      </w:r>
      <w:proofErr w:type="spellStart"/>
      <w:r w:rsidRPr="00C01C96">
        <w:t>SimpleShader</w:t>
      </w:r>
      <w:proofErr w:type="spellEnd"/>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r w:rsidRPr="00C01C96">
        <w:rPr>
          <w:rStyle w:val="CodeInline"/>
        </w:rPr>
        <w:t>loadAndCompileShader</w:t>
      </w:r>
      <w:proofErr w:type="spellEnd"/>
      <w:r w:rsidRPr="00C01C96">
        <w:rPr>
          <w:rStyle w:val="CodeInline"/>
        </w:rPr>
        <w:t>()</w:t>
      </w:r>
      <w:r w:rsidRPr="00C01C96">
        <w:t xml:space="preserve"> in </w:t>
      </w:r>
      <w:proofErr w:type="spellStart"/>
      <w:r w:rsidRPr="00C01C96">
        <w:rPr>
          <w:rStyle w:val="CodeInline"/>
        </w:rPr>
        <w:t>SimpleShader</w:t>
      </w:r>
      <w:proofErr w:type="spellEnd"/>
      <w:r w:rsidRPr="00C01C96">
        <w:t xml:space="preserve"> can be modified to load the GLSL shaders as separate files.</w:t>
      </w:r>
    </w:p>
    <w:p w14:paraId="21C0330E" w14:textId="2E54FE65"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ins w:id="158" w:author="Jeb Pavleas" w:date="2021-08-24T00:09:00Z">
        <w:r w:rsidR="0037236A">
          <w:rPr>
            <w:rStyle w:val="CodeInline"/>
          </w:rPr>
          <w:t>s</w:t>
        </w:r>
      </w:ins>
      <w:commentRangeStart w:id="159"/>
      <w:del w:id="160" w:author="Jeb Pavleas" w:date="2021-08-24T00:09:00Z">
        <w:r w:rsidRPr="00C01C96" w:rsidDel="0037236A">
          <w:rPr>
            <w:rStyle w:val="CodeInline"/>
          </w:rPr>
          <w:delText>S</w:delText>
        </w:r>
      </w:del>
      <w:r w:rsidRPr="00C01C96">
        <w:rPr>
          <w:rStyle w:val="CodeInline"/>
        </w:rPr>
        <w:t>imple</w:t>
      </w:r>
      <w:ins w:id="161" w:author="Jeb Pavleas" w:date="2021-08-24T00:09:00Z">
        <w:r w:rsidR="0037236A">
          <w:rPr>
            <w:rStyle w:val="CodeInline"/>
          </w:rPr>
          <w:t>_s</w:t>
        </w:r>
      </w:ins>
      <w:del w:id="162" w:author="Jeb Pavleas" w:date="2021-08-24T00:09:00Z">
        <w:r w:rsidRPr="00C01C96" w:rsidDel="0037236A">
          <w:rPr>
            <w:rStyle w:val="CodeInline"/>
          </w:rPr>
          <w:delText>S</w:delText>
        </w:r>
      </w:del>
      <w:r w:rsidRPr="00C01C96">
        <w:rPr>
          <w:rStyle w:val="CodeInline"/>
        </w:rPr>
        <w:t>hader</w:t>
      </w:r>
      <w:commentRangeEnd w:id="159"/>
      <w:r w:rsidR="005F02F1">
        <w:rPr>
          <w:rStyle w:val="CommentReference"/>
          <w:rFonts w:asciiTheme="minorHAnsi" w:hAnsiTheme="minorHAnsi"/>
        </w:rPr>
        <w:commentReference w:id="159"/>
      </w:r>
      <w:r w:rsidRPr="00C01C96">
        <w:rPr>
          <w:rStyle w:val="CodeInline"/>
        </w:rPr>
        <w:t>.js</w:t>
      </w:r>
      <w:r w:rsidRPr="00C01C96">
        <w:t xml:space="preserve"> file</w:t>
      </w:r>
      <w:r w:rsidR="00240A66">
        <w:t>,</w:t>
      </w:r>
      <w:r w:rsidRPr="00C01C96">
        <w:t xml:space="preserve"> edit the </w:t>
      </w:r>
      <w:bookmarkStart w:id="163" w:name="_Hlk67885205"/>
      <w:proofErr w:type="spellStart"/>
      <w:r w:rsidRPr="00C01C96">
        <w:rPr>
          <w:rStyle w:val="CodeInline"/>
        </w:rPr>
        <w:t>loadAndCompileShader</w:t>
      </w:r>
      <w:proofErr w:type="spellEnd"/>
      <w:r w:rsidRPr="00C01C96">
        <w:rPr>
          <w:rStyle w:val="CodeInline"/>
        </w:rPr>
        <w:t>()</w:t>
      </w:r>
      <w:r w:rsidRPr="00C01C96">
        <w:t xml:space="preserve"> function</w:t>
      </w:r>
      <w:r w:rsidR="00240A66">
        <w:t>,</w:t>
      </w:r>
      <w:r w:rsidRPr="00C01C96">
        <w:t xml:space="preserve"> </w:t>
      </w:r>
      <w:bookmarkEnd w:id="163"/>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lastRenderedPageBreak/>
        <w:t xml:space="preserve">Within the </w:t>
      </w:r>
      <w:proofErr w:type="spellStart"/>
      <w:r w:rsidRPr="00C7159D">
        <w:rPr>
          <w:rStyle w:val="CodeInline"/>
        </w:rPr>
        <w:t>loadAndCompileShader</w:t>
      </w:r>
      <w:proofErr w:type="spell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r w:rsidRPr="00B77F63">
        <w:rPr>
          <w:rStyle w:val="CodeInline"/>
        </w:rPr>
        <w:t>XMLHttpRequest</w:t>
      </w:r>
      <w:proofErr w:type="spell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w:t>
      </w:r>
      <w:r w:rsidRPr="00B77F63">
        <w:lastRenderedPageBreak/>
        <w:t>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t xml:space="preserve">With this modification, the </w:t>
      </w:r>
      <w:proofErr w:type="spellStart"/>
      <w:r w:rsidRPr="00B77F63">
        <w:rPr>
          <w:rStyle w:val="CodeInline"/>
        </w:rPr>
        <w:t>SimpleShader</w:t>
      </w:r>
      <w:proofErr w:type="spellEnd"/>
      <w:r w:rsidRPr="00B77F63">
        <w:t xml:space="preserve"> constructor can now be modified to receive and forward file paths to the </w:t>
      </w:r>
      <w:proofErr w:type="spellStart"/>
      <w:r w:rsidRPr="00B77F63">
        <w:rPr>
          <w:rStyle w:val="CodeInline"/>
        </w:rPr>
        <w:t>loadAndCompileShader</w:t>
      </w:r>
      <w:proofErr w:type="spell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64" w:name="_Hlk67886490"/>
      <w:proofErr w:type="spellStart"/>
      <w:r w:rsidRPr="00C069DB">
        <w:rPr>
          <w:rStyle w:val="CodeInline"/>
        </w:rPr>
        <w:t>simple_vs.glsl</w:t>
      </w:r>
      <w:proofErr w:type="spellEnd"/>
      <w:r w:rsidRPr="00C069DB">
        <w:t xml:space="preserve"> </w:t>
      </w:r>
      <w:bookmarkEnd w:id="164"/>
      <w:r w:rsidRPr="00C069DB">
        <w:t xml:space="preserve">and </w:t>
      </w:r>
      <w:bookmarkStart w:id="165" w:name="_Hlk67886525"/>
      <w:proofErr w:type="spellStart"/>
      <w:r w:rsidRPr="00C069DB">
        <w:rPr>
          <w:rStyle w:val="CodeInline"/>
        </w:rPr>
        <w:t>white_fs.glsl</w:t>
      </w:r>
      <w:proofErr w:type="spellEnd"/>
      <w:r>
        <w:rPr>
          <w:rStyle w:val="CodeInline"/>
        </w:rPr>
        <w:t xml:space="preserve"> </w:t>
      </w:r>
      <w:bookmarkEnd w:id="165"/>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All GLSL shader source code files will end with the</w:t>
      </w:r>
      <w:r>
        <w:t xml:space="preserve"> </w:t>
      </w:r>
      <w:r w:rsidRPr="00464801">
        <w:rPr>
          <w:rStyle w:val="CodeInline"/>
        </w:rPr>
        <w:t>.</w:t>
      </w:r>
      <w:proofErr w:type="spellStart"/>
      <w:r w:rsidRPr="00464801">
        <w:rPr>
          <w:rStyle w:val="CodeInline"/>
        </w:rPr>
        <w:t>glsl</w:t>
      </w:r>
      <w:proofErr w:type="spell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lastRenderedPageBreak/>
        <w:t>C</w:t>
      </w:r>
      <w:r w:rsidRPr="00464801">
        <w:t>reate the GLSL vertex shader</w:t>
      </w:r>
      <w:r>
        <w:t xml:space="preserve"> source code by e</w:t>
      </w:r>
      <w:r w:rsidR="00464801" w:rsidRPr="00464801">
        <w:t>dit</w:t>
      </w:r>
      <w:r>
        <w:t>ing</w:t>
      </w:r>
      <w:r w:rsidR="00464801" w:rsidRPr="00464801">
        <w:t xml:space="preserve"> </w:t>
      </w:r>
      <w:bookmarkStart w:id="166" w:name="_Hlk67887450"/>
      <w:proofErr w:type="spellStart"/>
      <w:r w:rsidR="00464801" w:rsidRPr="00464801">
        <w:rPr>
          <w:rStyle w:val="CodeInline"/>
        </w:rPr>
        <w:t>simple_vs.glsl</w:t>
      </w:r>
      <w:proofErr w:type="spellEnd"/>
      <w:r w:rsidR="00464801" w:rsidRPr="00464801">
        <w:t xml:space="preserve"> </w:t>
      </w:r>
      <w:bookmarkEnd w:id="166"/>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167" w:name="_Hlk67887294"/>
      <w:proofErr w:type="spellStart"/>
      <w:r w:rsidR="00464801" w:rsidRPr="00C069DB">
        <w:rPr>
          <w:rStyle w:val="CodeInline"/>
        </w:rPr>
        <w:t>white_fs.glsl</w:t>
      </w:r>
      <w:proofErr w:type="spellEnd"/>
      <w:r w:rsidR="00464801" w:rsidRPr="00464801">
        <w:t xml:space="preserve"> </w:t>
      </w:r>
      <w:bookmarkEnd w:id="167"/>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lastRenderedPageBreak/>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r w:rsidRPr="00C7159D">
        <w:rPr>
          <w:rStyle w:val="CodeInline"/>
        </w:rPr>
        <w:t>createShader</w:t>
      </w:r>
      <w:proofErr w:type="spell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26AFA30E"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w:t>
      </w:r>
      <w:del w:id="168" w:author="Kelvin Sung" w:date="2021-08-19T17:37:00Z">
        <w:r w:rsidDel="00F31012">
          <w:delText xml:space="preserve"> all of</w:delText>
        </w:r>
      </w:del>
      <w:r>
        <w:t xml:space="preserve"> the source code for your game.</w:t>
      </w:r>
    </w:p>
    <w:p w14:paraId="6E276C45" w14:textId="4553FA28"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0A069109"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/engine</w:t>
      </w:r>
      <w:r>
        <w:t>: This is the folder that contains all the source code 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169" w:name="_Hlk67887431"/>
      <w:proofErr w:type="spellStart"/>
      <w:r w:rsidRPr="00C67F3E">
        <w:rPr>
          <w:rStyle w:val="CodeInline"/>
        </w:rPr>
        <w:t>white_fs.glsl</w:t>
      </w:r>
      <w:bookmarkEnd w:id="169"/>
      <w:proofErr w:type="spellEnd"/>
      <w:r w:rsidRPr="00C67F3E">
        <w:t>, with a shader that can be parameterized to draw with any color.</w:t>
      </w:r>
    </w:p>
    <w:p w14:paraId="1AF615AE" w14:textId="77777777" w:rsidR="00C67F3E" w:rsidRDefault="00C67F3E" w:rsidP="00C67F3E">
      <w:pPr>
        <w:pStyle w:val="Heading2"/>
      </w:pPr>
      <w:r>
        <w:lastRenderedPageBreak/>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white_fs.glsl</w:t>
      </w:r>
      <w:proofErr w:type="spellEnd"/>
      <w:r>
        <w:t xml:space="preserve"> with a </w:t>
      </w:r>
      <w:bookmarkStart w:id="170"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170"/>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lastRenderedPageBreak/>
        <w:t>D</w:t>
      </w:r>
      <w:r w:rsidRPr="00D568B4">
        <w:rPr>
          <w:rStyle w:val="Heading3Char"/>
        </w:rPr>
        <w:t xml:space="preserve">efining the </w:t>
      </w:r>
      <w:proofErr w:type="spellStart"/>
      <w:r w:rsidR="00D568B4" w:rsidRPr="00D568B4">
        <w:rPr>
          <w:rStyle w:val="Heading3Char"/>
        </w:rPr>
        <w:t>simple_fs.glsl</w:t>
      </w:r>
      <w:proofErr w:type="spell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_fs</w:t>
      </w:r>
      <w:r w:rsidRPr="00D568B4">
        <w:rPr>
          <w:rStyle w:val="CodeInline"/>
        </w:rPr>
        <w:t>.glsl</w:t>
      </w:r>
      <w:proofErr w:type="spell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w:t>
      </w:r>
      <w:r w:rsidRPr="00FA6321">
        <w:rPr>
          <w:rStyle w:val="CodeInline"/>
          <w:rFonts w:hint="eastAsia"/>
          <w:rPrChange w:id="171" w:author="Kelvin Sung" w:date="2021-08-19T17:40:00Z">
            <w:rPr>
              <w:rFonts w:hint="eastAsia"/>
            </w:rPr>
          </w:rPrChange>
        </w:rPr>
        <w:t>attribute</w:t>
      </w:r>
      <w:r w:rsidRPr="00D568B4">
        <w:t xml:space="preserv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 xml:space="preserve">Modify the </w:t>
      </w:r>
      <w:proofErr w:type="spellStart"/>
      <w:r w:rsidRPr="00D568B4">
        <w:t>SimpleShader</w:t>
      </w:r>
      <w:proofErr w:type="spellEnd"/>
      <w:r w:rsidRPr="00D568B4">
        <w:t xml:space="preserve"> to Support the Color Parameter</w:t>
      </w:r>
    </w:p>
    <w:p w14:paraId="0009CBD7" w14:textId="301D805A" w:rsidR="00D568B4" w:rsidRPr="00D568B4" w:rsidRDefault="00D568B4" w:rsidP="00D568B4">
      <w:pPr>
        <w:pStyle w:val="BodyTextFirst"/>
        <w:rPr>
          <w:rFonts w:hint="eastAsia"/>
        </w:rPr>
      </w:pPr>
      <w:r w:rsidRPr="00D568B4">
        <w:t xml:space="preserve">The </w:t>
      </w:r>
      <w:proofErr w:type="spellStart"/>
      <w:r w:rsidRPr="00D568B4">
        <w:rPr>
          <w:rStyle w:val="CodeInline"/>
        </w:rPr>
        <w:t>SimpleShader</w:t>
      </w:r>
      <w:proofErr w:type="spellEnd"/>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uniform4fv()</w:t>
      </w:r>
      <w:r w:rsidR="0066116A">
        <w:t xml:space="preserve"> function</w:t>
      </w:r>
      <w:r w:rsidRPr="00C45039">
        <w:t>.</w:t>
      </w:r>
    </w:p>
    <w:p w14:paraId="6526544A" w14:textId="4CCFB4FD" w:rsidR="00C45039" w:rsidRDefault="00C45039" w:rsidP="00C7159D">
      <w:pPr>
        <w:pStyle w:val="Code"/>
        <w:ind w:left="936"/>
        <w:rPr>
          <w:rFonts w:hint="eastAsia"/>
        </w:rPr>
      </w:pPr>
      <w:r>
        <w:lastRenderedPageBreak/>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r w:rsidR="00C45039" w:rsidRPr="00C7159D">
        <w:rPr>
          <w:rStyle w:val="CodeBold"/>
        </w:rPr>
        <w:t>gl.uniform4fv(this.mPixelColorRef, pixelColor);</w:t>
      </w:r>
    </w:p>
    <w:p w14:paraId="226F87A9" w14:textId="3D7D4DBC" w:rsidR="00C45039" w:rsidRPr="00C45039" w:rsidRDefault="00C45039" w:rsidP="00C7159D">
      <w:pPr>
        <w:pStyle w:val="Code"/>
        <w:ind w:left="936"/>
        <w:rPr>
          <w:rFonts w:hint="eastAsia"/>
        </w:rPr>
      </w:pPr>
      <w:r>
        <w:t>}</w:t>
      </w:r>
    </w:p>
    <w:p w14:paraId="6F163EA8" w14:textId="230AB033" w:rsidR="00D568B4" w:rsidRDefault="00C45039" w:rsidP="00C45039">
      <w:pPr>
        <w:pStyle w:val="BodyTextFirst"/>
        <w:rPr>
          <w:rFonts w:hint="eastAsia"/>
        </w:rPr>
      </w:pPr>
      <w:r w:rsidRPr="00C45039">
        <w:t xml:space="preserve">The </w:t>
      </w:r>
      <w:r w:rsidRPr="00C45039">
        <w:rPr>
          <w:rStyle w:val="CodeInline"/>
        </w:rPr>
        <w:t>gl.uniform4fv()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ins w:id="172" w:author="Kelvin Sung" w:date="2021-08-19T17:42:00Z">
        <w:r w:rsidR="00580BC5">
          <w:rPr>
            <w:rStyle w:val="CodeInline"/>
          </w:rPr>
          <w:t>Ref</w:t>
        </w:r>
      </w:ins>
      <w:proofErr w:type="spellEnd"/>
      <w:r w:rsidRPr="00C45039">
        <w:t xml:space="preserve">, or the </w:t>
      </w:r>
      <w:proofErr w:type="spellStart"/>
      <w:r w:rsidRPr="00C45039">
        <w:rPr>
          <w:rStyle w:val="CodeInline"/>
        </w:rPr>
        <w:t>uPixelColor</w:t>
      </w:r>
      <w:proofErr w:type="spellEnd"/>
      <w:r w:rsidRPr="00C45039">
        <w:t xml:space="preserve"> in the </w:t>
      </w:r>
      <w:bookmarkStart w:id="173" w:name="_Hlk67888522"/>
      <w:proofErr w:type="spellStart"/>
      <w:r w:rsidRPr="00C45039">
        <w:rPr>
          <w:rStyle w:val="CodeInline"/>
        </w:rPr>
        <w:t>simple_fs.glsl</w:t>
      </w:r>
      <w:bookmarkEnd w:id="173"/>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1D82BE13" w:rsidR="00C45039" w:rsidRDefault="00C45039" w:rsidP="00C45039">
      <w:pPr>
        <w:pStyle w:val="BodyTextFirst"/>
        <w:rPr>
          <w:rFonts w:hint="eastAsia"/>
        </w:rPr>
      </w:pPr>
      <w:r>
        <w:t xml:space="preserve">To test </w:t>
      </w:r>
      <w:bookmarkStart w:id="174" w:name="_Hlk67888963"/>
      <w:proofErr w:type="spellStart"/>
      <w:r w:rsidRPr="00C45039">
        <w:rPr>
          <w:rStyle w:val="CodeInline"/>
        </w:rPr>
        <w:t>simple_fs.glsl</w:t>
      </w:r>
      <w:bookmarkEnd w:id="174"/>
      <w:proofErr w:type="spellEnd"/>
      <w:r>
        <w:t xml:space="preserve">, modify the </w:t>
      </w:r>
      <w:r>
        <w:rPr>
          <w:rStyle w:val="CodeInline"/>
        </w:rPr>
        <w:t>core.js</w:t>
      </w:r>
      <w:r>
        <w:t xml:space="preserve"> module to </w:t>
      </w:r>
      <w:ins w:id="175" w:author="Kelvin Sung" w:date="2021-08-19T17:45:00Z">
        <w:r w:rsidR="00580BC5">
          <w:t>create</w:t>
        </w:r>
      </w:ins>
      <w:ins w:id="176" w:author="Jeb Pavleas" w:date="2021-08-24T00:16:00Z">
        <w:r w:rsidR="0037236A">
          <w:t xml:space="preserve"> the</w:t>
        </w:r>
      </w:ins>
      <w:ins w:id="177" w:author="Kelvin Sung" w:date="2021-08-19T17:45:00Z">
        <w:r w:rsidR="00580BC5">
          <w:t xml:space="preserve"> </w:t>
        </w:r>
        <w:proofErr w:type="spellStart"/>
        <w:r w:rsidR="00580BC5">
          <w:t>SimpleShader</w:t>
        </w:r>
        <w:proofErr w:type="spellEnd"/>
        <w:r w:rsidR="00580BC5">
          <w:t xml:space="preserve"> with the new </w:t>
        </w:r>
        <w:proofErr w:type="spellStart"/>
        <w:r w:rsidR="00580BC5" w:rsidRPr="00580BC5">
          <w:rPr>
            <w:rStyle w:val="CodeInline"/>
            <w:rFonts w:hint="eastAsia"/>
            <w:rPrChange w:id="178" w:author="Kelvin Sung" w:date="2021-08-19T17:46:00Z">
              <w:rPr>
                <w:rFonts w:hint="eastAsia"/>
              </w:rPr>
            </w:rPrChange>
          </w:rPr>
          <w:t>simple_fs</w:t>
        </w:r>
        <w:proofErr w:type="spellEnd"/>
        <w:r w:rsidR="00580BC5">
          <w:t xml:space="preserve"> and </w:t>
        </w:r>
      </w:ins>
      <w:r>
        <w:t xml:space="preserve">use the </w:t>
      </w:r>
      <w:r w:rsidR="00067CAF">
        <w:t>parametrized</w:t>
      </w:r>
      <w:r>
        <w:t xml:space="preserve"> color </w:t>
      </w:r>
      <w:r w:rsidR="00067CAF">
        <w:t>when</w:t>
      </w:r>
      <w:r>
        <w:t xml:space="preserve"> draw</w:t>
      </w:r>
      <w:r w:rsidR="00067CAF">
        <w:t>ing</w:t>
      </w:r>
      <w:r>
        <w:t xml:space="preserve"> with the new shader.</w:t>
      </w:r>
    </w:p>
    <w:p w14:paraId="5FFCD43A" w14:textId="77777777" w:rsidR="00580BC5" w:rsidRDefault="00580BC5" w:rsidP="00580BC5">
      <w:pPr>
        <w:pStyle w:val="Code"/>
        <w:ind w:left="720"/>
        <w:rPr>
          <w:ins w:id="179" w:author="Kelvin Sung" w:date="2021-08-19T17:46:00Z"/>
          <w:rFonts w:hint="eastAsia"/>
        </w:rPr>
      </w:pPr>
      <w:ins w:id="180" w:author="Kelvin Sung" w:date="2021-08-19T17:46:00Z">
        <w:r>
          <w:t>function createShader() {</w:t>
        </w:r>
      </w:ins>
    </w:p>
    <w:p w14:paraId="0166A4B8" w14:textId="77777777" w:rsidR="00580BC5" w:rsidRDefault="00580BC5" w:rsidP="00580BC5">
      <w:pPr>
        <w:pStyle w:val="Code"/>
        <w:ind w:left="720"/>
        <w:rPr>
          <w:ins w:id="181" w:author="Kelvin Sung" w:date="2021-08-19T17:46:00Z"/>
          <w:rFonts w:hint="eastAsia"/>
        </w:rPr>
      </w:pPr>
      <w:ins w:id="182" w:author="Kelvin Sung" w:date="2021-08-19T17:46:00Z">
        <w:r>
          <w:t xml:space="preserve">    mShader = new SimpleShader(</w:t>
        </w:r>
      </w:ins>
    </w:p>
    <w:p w14:paraId="59C9CCAE" w14:textId="77777777" w:rsidR="00580BC5" w:rsidRDefault="00580BC5" w:rsidP="00580BC5">
      <w:pPr>
        <w:pStyle w:val="Code"/>
        <w:ind w:left="720"/>
        <w:rPr>
          <w:ins w:id="183" w:author="Kelvin Sung" w:date="2021-08-19T17:46:00Z"/>
          <w:rFonts w:hint="eastAsia"/>
        </w:rPr>
      </w:pPr>
      <w:ins w:id="184" w:author="Kelvin Sung" w:date="2021-08-19T17:46:00Z">
        <w:r>
          <w:t xml:space="preserve">        "src/glsl_shaders/simple_vs.glsl",        // Path to the VertexShader </w:t>
        </w:r>
      </w:ins>
    </w:p>
    <w:p w14:paraId="2DBE2500" w14:textId="77777777" w:rsidR="00580BC5" w:rsidRDefault="00580BC5" w:rsidP="00580BC5">
      <w:pPr>
        <w:pStyle w:val="Code"/>
        <w:ind w:left="720"/>
        <w:rPr>
          <w:ins w:id="185" w:author="Kelvin Sung" w:date="2021-08-19T17:46:00Z"/>
          <w:rFonts w:hint="eastAsia"/>
        </w:rPr>
      </w:pPr>
      <w:ins w:id="186" w:author="Kelvin Sung" w:date="2021-08-19T17:46:00Z">
        <w:r>
          <w:t xml:space="preserve">        "</w:t>
        </w:r>
        <w:r w:rsidRPr="00580BC5">
          <w:rPr>
            <w:rStyle w:val="CodeBold"/>
            <w:rFonts w:hint="eastAsia"/>
            <w:rPrChange w:id="187" w:author="Kelvin Sung" w:date="2021-08-19T17:46:00Z">
              <w:rPr>
                <w:rFonts w:hint="eastAsia"/>
              </w:rPr>
            </w:rPrChange>
          </w:rPr>
          <w:t>src/glsl_shaders/simple_fs.glsl</w:t>
        </w:r>
        <w:r>
          <w:t>");       // Path to the FragmentShader</w:t>
        </w:r>
      </w:ins>
    </w:p>
    <w:p w14:paraId="359F9AD2" w14:textId="3CBB5683" w:rsidR="00580BC5" w:rsidRDefault="00580BC5" w:rsidP="00580BC5">
      <w:pPr>
        <w:pStyle w:val="Code"/>
        <w:ind w:left="720"/>
        <w:rPr>
          <w:ins w:id="188" w:author="Kelvin Sung" w:date="2021-08-19T17:46:00Z"/>
          <w:rFonts w:hint="eastAsia"/>
        </w:rPr>
      </w:pPr>
      <w:ins w:id="189" w:author="Kelvin Sung" w:date="2021-08-19T17:46:00Z">
        <w:r>
          <w:t>}</w:t>
        </w:r>
        <w:r>
          <w:br/>
        </w:r>
      </w:ins>
    </w:p>
    <w:p w14:paraId="4BDCCED9" w14:textId="5ED1E734" w:rsidR="00C45039" w:rsidRDefault="00C45039" w:rsidP="00C7159D">
      <w:pPr>
        <w:pStyle w:val="Code"/>
        <w:ind w:left="720"/>
        <w:rPr>
          <w:rFonts w:hint="eastAsia"/>
        </w:rPr>
      </w:pPr>
      <w:r>
        <w:t>function drawSquare(color)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mShader.activate(color);</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lastRenderedPageBreak/>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simple_fs.glsl</w:t>
      </w:r>
      <w:proofErr w:type="spell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17C00FCA" w:rsidR="00067CAF" w:rsidRDefault="00067CAF" w:rsidP="00067CAF">
      <w:pPr>
        <w:pStyle w:val="BodyTextCont"/>
        <w:rPr>
          <w:rFonts w:hint="eastAsia"/>
        </w:rPr>
      </w:pPr>
      <w:r w:rsidRPr="00067CAF">
        <w:t>As you have experienced in this project, the source code structure supports simple and localized changes when the game engine is expanded</w:t>
      </w:r>
      <w:ins w:id="190" w:author="Jeb Pavleas" w:date="2021-08-24T00:22:00Z">
        <w:r w:rsidR="00365BA2">
          <w:t xml:space="preserve"> or modified</w:t>
        </w:r>
      </w:ins>
      <w:del w:id="191" w:author="Jeb Pavleas" w:date="2021-08-24T00:22:00Z">
        <w:r w:rsidRPr="00067CAF" w:rsidDel="00365BA2">
          <w:delText>,</w:delText>
        </w:r>
      </w:del>
      <w:ins w:id="192" w:author="Jeb Pavleas" w:date="2021-08-24T00:22:00Z">
        <w:r w:rsidR="00365BA2">
          <w:t>.</w:t>
        </w:r>
      </w:ins>
      <w:r w:rsidRPr="00067CAF">
        <w:t xml:space="preserve"> </w:t>
      </w:r>
      <w:ins w:id="193" w:author="Jeb Pavleas" w:date="2021-08-24T00:22:00Z">
        <w:r w:rsidR="00365BA2">
          <w:t>I</w:t>
        </w:r>
      </w:ins>
      <w:del w:id="194" w:author="Jeb Pavleas" w:date="2021-08-24T00:22:00Z">
        <w:r w:rsidRPr="00067CAF" w:rsidDel="00365BA2">
          <w:delText>i</w:delText>
        </w:r>
      </w:del>
      <w:r w:rsidRPr="00067CAF">
        <w:t>n this case</w:t>
      </w:r>
      <w:ins w:id="195" w:author="Jeb Pavleas" w:date="2021-08-24T00:22:00Z">
        <w:r w:rsidR="00365BA2">
          <w:t>,</w:t>
        </w:r>
      </w:ins>
      <w:r w:rsidRPr="00067CAF">
        <w:t xml:space="preserve"> only changes to </w:t>
      </w:r>
      <w:r w:rsidR="002E40EC">
        <w:t xml:space="preserve">the </w:t>
      </w:r>
      <w:r w:rsidRPr="00067CAF">
        <w:rPr>
          <w:rStyle w:val="CodeInline"/>
        </w:rPr>
        <w:t>simple_shader.js</w:t>
      </w:r>
      <w:r w:rsidRPr="00067CAF">
        <w:t xml:space="preserve"> file</w:t>
      </w:r>
      <w:ins w:id="196" w:author="Kelvin Sung" w:date="2021-08-19T17:48:00Z">
        <w:r w:rsidR="008D0820">
          <w:t xml:space="preserve"> </w:t>
        </w:r>
        <w:del w:id="197" w:author="Jeb Pavleas" w:date="2021-08-24T00:24:00Z">
          <w:r w:rsidR="008D0820" w:rsidDel="00365BA2">
            <w:delText>with</w:delText>
          </w:r>
        </w:del>
      </w:ins>
      <w:ins w:id="198" w:author="Jeb Pavleas" w:date="2021-08-24T00:24:00Z">
        <w:r w:rsidR="00365BA2">
          <w:t>and</w:t>
        </w:r>
      </w:ins>
      <w:ins w:id="199" w:author="Kelvin Sung" w:date="2021-08-19T17:48:00Z">
        <w:r w:rsidR="008D0820">
          <w:t xml:space="preserve"> </w:t>
        </w:r>
        <w:del w:id="200" w:author="Jeb Pavleas" w:date="2021-08-24T00:27:00Z">
          <w:r w:rsidR="008D0820" w:rsidDel="009823CF">
            <w:delText>minimal</w:delText>
          </w:r>
        </w:del>
      </w:ins>
      <w:ins w:id="201" w:author="Jeb Pavleas" w:date="2021-08-24T00:27:00Z">
        <w:r w:rsidR="009823CF">
          <w:t>minor</w:t>
        </w:r>
      </w:ins>
      <w:ins w:id="202" w:author="Kelvin Sung" w:date="2021-08-19T17:48:00Z">
        <w:r w:rsidR="008D0820">
          <w:t xml:space="preserve"> modifications to </w:t>
        </w:r>
        <w:r w:rsidR="008D0820" w:rsidRPr="008D0820">
          <w:rPr>
            <w:rStyle w:val="CodeInline"/>
            <w:rFonts w:hint="eastAsia"/>
            <w:rPrChange w:id="203" w:author="Kelvin Sung" w:date="2021-08-19T17:48:00Z">
              <w:rPr>
                <w:rFonts w:hint="eastAsia"/>
              </w:rPr>
            </w:rPrChange>
          </w:rPr>
          <w:t>core.js</w:t>
        </w:r>
        <w:r w:rsidR="008D0820">
          <w:t xml:space="preserve"> and the </w:t>
        </w:r>
        <w:r w:rsidR="008D0820" w:rsidRPr="008D0820">
          <w:rPr>
            <w:rStyle w:val="CodeInline"/>
            <w:rFonts w:hint="eastAsia"/>
            <w:rPrChange w:id="204" w:author="Kelvin Sung" w:date="2021-08-19T17:48:00Z">
              <w:rPr>
                <w:rFonts w:hint="eastAsia"/>
              </w:rPr>
            </w:rPrChange>
          </w:rPr>
          <w:t>my_game.js</w:t>
        </w:r>
      </w:ins>
      <w:ins w:id="205" w:author="Jeb Pavleas" w:date="2021-08-24T00:26:00Z">
        <w:r w:rsidR="00365BA2">
          <w:t xml:space="preserve"> were required</w:t>
        </w:r>
      </w:ins>
      <w:r w:rsidRPr="00067CAF">
        <w:t>.</w:t>
      </w:r>
      <w:del w:id="206" w:author="Jeb Pavleas" w:date="2021-08-24T00:26:00Z">
        <w:r w:rsidRPr="00067CAF" w:rsidDel="00365BA2">
          <w:delText xml:space="preserve"> </w:delText>
        </w:r>
      </w:del>
      <w:ins w:id="207" w:author="Jeb Pavleas" w:date="2021-08-24T00:26:00Z">
        <w:r w:rsidR="00365BA2">
          <w:t xml:space="preserve"> </w:t>
        </w:r>
      </w:ins>
      <w:r w:rsidRPr="00067CAF">
        <w:t>This demonstrates the benefit of proper encapsulation and source code organization.</w:t>
      </w:r>
    </w:p>
    <w:p w14:paraId="2C6AECEB" w14:textId="77777777" w:rsidR="00067CAF" w:rsidRDefault="00067CAF" w:rsidP="00067CAF">
      <w:pPr>
        <w:pStyle w:val="Heading1"/>
      </w:pPr>
      <w:r>
        <w:t>Summary</w:t>
      </w:r>
    </w:p>
    <w:p w14:paraId="073F5851" w14:textId="1D0FB65C" w:rsidR="00067CAF" w:rsidRPr="00067CAF" w:rsidRDefault="00067CAF" w:rsidP="00067CAF">
      <w:pPr>
        <w:pStyle w:val="BodyTextFirst"/>
        <w:rPr>
          <w:rFonts w:hint="eastAsia"/>
        </w:rPr>
      </w:pPr>
      <w:r>
        <w:t>By this point the game engine is simple and supports only the initialization of WebGL and the drawing of one colored square. However, through the projects in this chapter, you have gained experience with the techniques needed in order to build an excellent foundation for the game engine. You have also structured the source code in a way that allows you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21"/>
      <w:headerReference w:type="default" r:id="rId22"/>
      <w:footerReference w:type="even" r:id="rId23"/>
      <w:footerReference w:type="default" r:id="rId24"/>
      <w:headerReference w:type="first" r:id="rId25"/>
      <w:footerReference w:type="first" r:id="rId2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harma, Yogendra" w:date="2021-08-17T20:08:00Z" w:initials="SY">
    <w:p w14:paraId="5265DA13" w14:textId="113CA36E" w:rsidR="00C7269C" w:rsidRDefault="00C7269C">
      <w:pPr>
        <w:pStyle w:val="CommentText"/>
      </w:pPr>
      <w:r>
        <w:rPr>
          <w:rStyle w:val="CommentReference"/>
        </w:rPr>
        <w:annotationRef/>
      </w:r>
      <w:r w:rsidRPr="00C00C6A">
        <w:t>This chapter is the starting &amp; basics of game development using JS &amp; WebGL &amp; the author explains the core concept of the WebGL drawing very well with the correct code snippets. I feel some discontinuity between sections, if you add some steps before the main sections, it would be easy to picturization over all processes to use each component and concept.</w:t>
      </w:r>
    </w:p>
  </w:comment>
  <w:comment w:id="2" w:author="Kelvin Sung" w:date="2021-08-19T14:10:00Z" w:initials="KS">
    <w:p w14:paraId="788E5A49" w14:textId="77777777" w:rsidR="00C7269C" w:rsidRDefault="00C7269C">
      <w:pPr>
        <w:pStyle w:val="CommentText"/>
      </w:pPr>
      <w:r>
        <w:rPr>
          <w:rStyle w:val="CommentReference"/>
        </w:rPr>
        <w:annotationRef/>
      </w:r>
      <w:r>
        <w:t xml:space="preserve">It would be helpful if you can help clarify </w:t>
      </w:r>
    </w:p>
    <w:p w14:paraId="67A729EF" w14:textId="77777777" w:rsidR="00C7269C" w:rsidRDefault="00C7269C">
      <w:pPr>
        <w:pStyle w:val="CommentText"/>
      </w:pPr>
    </w:p>
    <w:p w14:paraId="440D127D" w14:textId="77777777" w:rsidR="00C7269C" w:rsidRDefault="00C7269C" w:rsidP="00120E5F">
      <w:pPr>
        <w:pStyle w:val="CommentText"/>
        <w:numPr>
          <w:ilvl w:val="0"/>
          <w:numId w:val="33"/>
        </w:numPr>
      </w:pPr>
      <w:r>
        <w:t>What you mean by “main sections”</w:t>
      </w:r>
    </w:p>
    <w:p w14:paraId="7D6BC9F8" w14:textId="77777777" w:rsidR="00C7269C" w:rsidRDefault="00C7269C" w:rsidP="00120E5F">
      <w:pPr>
        <w:pStyle w:val="CommentText"/>
        <w:numPr>
          <w:ilvl w:val="0"/>
          <w:numId w:val="33"/>
        </w:numPr>
      </w:pPr>
      <w:r>
        <w:t>What steps do you have in mind? Or maybe help by describing the purpose of these steps.</w:t>
      </w:r>
    </w:p>
    <w:p w14:paraId="7228ED37" w14:textId="77777777" w:rsidR="00C7269C" w:rsidRDefault="00C7269C" w:rsidP="005C2AB1">
      <w:pPr>
        <w:pStyle w:val="CommentText"/>
      </w:pPr>
    </w:p>
    <w:p w14:paraId="66CD5DF7" w14:textId="43334CD6" w:rsidR="00C7269C" w:rsidRDefault="00C7269C" w:rsidP="005C2AB1">
      <w:pPr>
        <w:pStyle w:val="CommentText"/>
      </w:pPr>
      <w:r>
        <w:t>No knowing where or what is being recommended, we are unsure how to respond.</w:t>
      </w:r>
    </w:p>
  </w:comment>
  <w:comment w:id="12" w:author="Matthew T. Munson" w:date="2021-08-27T22:52:00Z" w:initials="MTM">
    <w:p w14:paraId="4C9D72CA" w14:textId="33256631" w:rsidR="002F0AEF" w:rsidRDefault="002F0AEF">
      <w:pPr>
        <w:pStyle w:val="CommentText"/>
      </w:pPr>
      <w:r>
        <w:t>More words, but “Henceforth” sounds archaic</w:t>
      </w:r>
      <w:r>
        <w:rPr>
          <w:rStyle w:val="CommentReference"/>
        </w:rPr>
        <w:annotationRef/>
      </w:r>
    </w:p>
  </w:comment>
  <w:comment w:id="26" w:author="Sharma, Yogendra" w:date="2021-08-17T19:51:00Z" w:initials="SY">
    <w:p w14:paraId="01A5DB9F" w14:textId="4E2F6184" w:rsidR="00C7269C" w:rsidRDefault="00C7269C">
      <w:pPr>
        <w:pStyle w:val="CommentText"/>
      </w:pPr>
      <w:r>
        <w:rPr>
          <w:rStyle w:val="CommentReference"/>
        </w:rPr>
        <w:annotationRef/>
      </w:r>
      <w:r>
        <w:t xml:space="preserve">Please add the output for the above exercise. </w:t>
      </w:r>
    </w:p>
  </w:comment>
  <w:comment w:id="27" w:author="Kelvin Sung" w:date="2021-08-19T14:08:00Z" w:initials="KS">
    <w:p w14:paraId="6D26AD01" w14:textId="1A984764" w:rsidR="00C7269C" w:rsidRDefault="00C7269C">
      <w:pPr>
        <w:pStyle w:val="CommentText"/>
      </w:pPr>
      <w:r>
        <w:rPr>
          <w:rStyle w:val="CommentReference"/>
        </w:rPr>
        <w:annotationRef/>
      </w:r>
      <w:r>
        <w:t>As described in the beginning of this section, and again in the next paragraphs, Figure 2-1 is the output of this exercise. Are you recommending that we should include Figure 2-1 again?</w:t>
      </w:r>
    </w:p>
  </w:comment>
  <w:comment w:id="32" w:author="Matthew T. Munson" w:date="2021-08-28T13:02:00Z" w:initials="MTM">
    <w:p w14:paraId="39CDF124" w14:textId="09984584" w:rsidR="001E3E5A" w:rsidRDefault="001E3E5A">
      <w:pPr>
        <w:pStyle w:val="CommentText"/>
      </w:pPr>
      <w:r>
        <w:rPr>
          <w:rStyle w:val="CommentReference"/>
        </w:rPr>
        <w:annotationRef/>
      </w:r>
      <w:r>
        <w:t>Removed the parenthesis as they’re already being used for clarification in this sentence.</w:t>
      </w:r>
    </w:p>
  </w:comment>
  <w:comment w:id="29" w:author="Matthew T. Munson" w:date="2021-08-28T13:05:00Z" w:initials="MTM">
    <w:p w14:paraId="018B5527" w14:textId="3D334DA1" w:rsidR="001E3E5A" w:rsidRDefault="001E3E5A">
      <w:pPr>
        <w:pStyle w:val="CommentText"/>
      </w:pPr>
      <w:r>
        <w:rPr>
          <w:rStyle w:val="CommentReference"/>
        </w:rPr>
        <w:annotationRef/>
      </w:r>
      <w:r>
        <w:t>This sentence is explaining two separate things which is why it’s so bloated. I suggest breaking it into:</w:t>
      </w:r>
      <w:r>
        <w:br/>
        <w:t>1. Drawing with WebGL involves transferring geometric data and OpenGL Shading Language (GLSL) instructions, also known as the shaders.</w:t>
      </w:r>
      <w:r>
        <w:br/>
        <w:t>2. These data are transferred from the CPU to the drawing hardware, or graphics processing unit (GPU).</w:t>
      </w:r>
    </w:p>
    <w:p w14:paraId="7435FC17" w14:textId="5615000E" w:rsidR="001E3E5A" w:rsidRDefault="001E3E5A">
      <w:pPr>
        <w:pStyle w:val="CommentText"/>
      </w:pPr>
    </w:p>
    <w:p w14:paraId="7EB0031B" w14:textId="4D316C84" w:rsidR="001E3E5A" w:rsidRDefault="001E3E5A">
      <w:pPr>
        <w:pStyle w:val="CommentText"/>
      </w:pPr>
      <w:r>
        <w:t>The order could be reversed if that makes more sense. Here’s the easy to copy/paste version:</w:t>
      </w:r>
    </w:p>
    <w:p w14:paraId="2F26B913" w14:textId="77777777" w:rsidR="001E3E5A" w:rsidRDefault="001E3E5A">
      <w:pPr>
        <w:pStyle w:val="CommentText"/>
      </w:pPr>
    </w:p>
    <w:p w14:paraId="11E9B3E5" w14:textId="7D7DA37F" w:rsidR="001E3E5A" w:rsidRDefault="001E3E5A">
      <w:pPr>
        <w:pStyle w:val="CommentText"/>
      </w:pPr>
      <w:r>
        <w:t>Drawing with WebGL involves transferring geometric data and OpenGL Shading Language (GLSL) instructions, also known as the shaders.</w:t>
      </w:r>
      <w:r w:rsidRPr="001E3E5A">
        <w:t xml:space="preserve"> </w:t>
      </w:r>
      <w:r>
        <w:t>These data are transferred from the CPU to the drawing hardware, or graphics processing unit (GPU).</w:t>
      </w:r>
    </w:p>
  </w:comment>
  <w:comment w:id="137" w:author="Matthew T. Munson" w:date="2021-08-27T22:29:00Z" w:initials="MTM">
    <w:p w14:paraId="30760A6A" w14:textId="7A6A6320" w:rsidR="00C7269C" w:rsidRDefault="00C7269C">
      <w:pPr>
        <w:pStyle w:val="CommentText"/>
      </w:pPr>
      <w:r>
        <w:rPr>
          <w:rStyle w:val="CommentReference"/>
        </w:rPr>
        <w:annotationRef/>
      </w:r>
      <w:r>
        <w:t>Double check that this is actually the truth</w:t>
      </w:r>
    </w:p>
  </w:comment>
  <w:comment w:id="145" w:author="Matthew T. Munson" w:date="2021-08-27T22:35:00Z" w:initials="MTM">
    <w:p w14:paraId="44D79175" w14:textId="6848BC79" w:rsidR="00D811E8" w:rsidRDefault="00D811E8">
      <w:pPr>
        <w:pStyle w:val="CommentText"/>
      </w:pPr>
      <w:r>
        <w:rPr>
          <w:rStyle w:val="CommentReference"/>
        </w:rPr>
        <w:annotationRef/>
      </w:r>
      <w:r>
        <w:t>Double check that this is actually what you meant – I didn’t immediately understand why “lack of visibility from subclasses” was a problem, this is an attempt to clarify.</w:t>
      </w:r>
    </w:p>
  </w:comment>
  <w:comment w:id="159" w:author="Jeb Pavleas" w:date="2021-08-23T19:56:00Z" w:initials="JP">
    <w:p w14:paraId="391CA883" w14:textId="10FF1861" w:rsidR="00C7269C" w:rsidRDefault="00C7269C">
      <w:pPr>
        <w:pStyle w:val="CommentText"/>
      </w:pPr>
      <w:r>
        <w:rPr>
          <w:rStyle w:val="CommentReference"/>
        </w:rPr>
        <w:annotationRef/>
      </w:r>
      <w:r>
        <w:t>Name 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65DA13" w15:done="0"/>
  <w15:commentEx w15:paraId="66CD5DF7" w15:paraIdParent="5265DA13" w15:done="0"/>
  <w15:commentEx w15:paraId="4C9D72CA" w15:done="0"/>
  <w15:commentEx w15:paraId="01A5DB9F" w15:done="0"/>
  <w15:commentEx w15:paraId="6D26AD01" w15:paraIdParent="01A5DB9F" w15:done="0"/>
  <w15:commentEx w15:paraId="39CDF124" w15:done="0"/>
  <w15:commentEx w15:paraId="11E9B3E5" w15:done="0"/>
  <w15:commentEx w15:paraId="30760A6A" w15:done="0"/>
  <w15:commentEx w15:paraId="44D79175" w15:done="0"/>
  <w15:commentEx w15:paraId="391CA8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5BA" w16cex:dateUtc="2021-08-17T14:38:00Z"/>
  <w16cex:commentExtensible w16cex:durableId="24D3EB2F" w16cex:dateUtc="2021-08-28T05:52:00Z"/>
  <w16cex:commentExtensible w16cex:durableId="24C691DA" w16cex:dateUtc="2021-08-17T14:21:00Z"/>
  <w16cex:commentExtensible w16cex:durableId="24D4B27A" w16cex:dateUtc="2021-08-28T20:02:00Z"/>
  <w16cex:commentExtensible w16cex:durableId="24D4B329" w16cex:dateUtc="2021-08-28T20:05:00Z"/>
  <w16cex:commentExtensible w16cex:durableId="24D3E5AF" w16cex:dateUtc="2021-08-28T05:29:00Z"/>
  <w16cex:commentExtensible w16cex:durableId="24D3E729" w16cex:dateUtc="2021-08-28T05:35:00Z"/>
  <w16cex:commentExtensible w16cex:durableId="24CE7BDF" w16cex:dateUtc="2021-08-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65DA13" w16cid:durableId="24C695BA"/>
  <w16cid:commentId w16cid:paraId="66CD5DF7" w16cid:durableId="24C8E4D6"/>
  <w16cid:commentId w16cid:paraId="4C9D72CA" w16cid:durableId="24D3EB2F"/>
  <w16cid:commentId w16cid:paraId="01A5DB9F" w16cid:durableId="24C691DA"/>
  <w16cid:commentId w16cid:paraId="6D26AD01" w16cid:durableId="24C8E451"/>
  <w16cid:commentId w16cid:paraId="39CDF124" w16cid:durableId="24D4B27A"/>
  <w16cid:commentId w16cid:paraId="11E9B3E5" w16cid:durableId="24D4B329"/>
  <w16cid:commentId w16cid:paraId="30760A6A" w16cid:durableId="24D3E5AF"/>
  <w16cid:commentId w16cid:paraId="44D79175" w16cid:durableId="24D3E729"/>
  <w16cid:commentId w16cid:paraId="391CA883" w16cid:durableId="24CE7B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5CBEF" w14:textId="77777777" w:rsidR="0092680C" w:rsidRDefault="0092680C" w:rsidP="000C758C">
      <w:pPr>
        <w:spacing w:after="0" w:line="240" w:lineRule="auto"/>
      </w:pPr>
      <w:r>
        <w:separator/>
      </w:r>
    </w:p>
  </w:endnote>
  <w:endnote w:type="continuationSeparator" w:id="0">
    <w:p w14:paraId="06D0164F" w14:textId="77777777" w:rsidR="0092680C" w:rsidRDefault="0092680C"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20B0604020202020204"/>
    <w:charset w:val="00"/>
    <w:family w:val="swiss"/>
    <w:notTrueType/>
    <w:pitch w:val="variable"/>
    <w:sig w:usb0="00000003" w:usb1="00000000" w:usb2="00000000" w:usb3="00000000" w:csb0="00000001" w:csb1="00000000"/>
  </w:font>
  <w:font w:name="TheSansMonoConNormal">
    <w:altName w:val="Vrinda"/>
    <w:panose1 w:val="020B0604020202020204"/>
    <w:charset w:val="00"/>
    <w:family w:val="auto"/>
    <w:pitch w:val="default"/>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Courier New"/>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DD949" w14:textId="77777777" w:rsidR="00C7269C" w:rsidRPr="00222F70" w:rsidRDefault="00C7269C">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B4527" w14:textId="2DC560C9" w:rsidR="00C7269C" w:rsidRPr="00222F70" w:rsidRDefault="00C7269C"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20</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152BA996" w14:textId="1089D16B" w:rsidR="00C7269C" w:rsidRDefault="00C7269C"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20F65A" w14:textId="77777777" w:rsidR="0092680C" w:rsidRDefault="0092680C" w:rsidP="000C758C">
      <w:pPr>
        <w:spacing w:after="0" w:line="240" w:lineRule="auto"/>
      </w:pPr>
      <w:r>
        <w:separator/>
      </w:r>
    </w:p>
  </w:footnote>
  <w:footnote w:type="continuationSeparator" w:id="0">
    <w:p w14:paraId="5CD2E7F9" w14:textId="77777777" w:rsidR="0092680C" w:rsidRDefault="0092680C"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3BAA8" w14:textId="77777777" w:rsidR="00C7269C" w:rsidRPr="003C7D0E" w:rsidRDefault="00C7269C"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5AEBC" w14:textId="7835295E" w:rsidR="00C7269C" w:rsidRPr="002A45BE" w:rsidRDefault="00C7269C"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69B29" w14:textId="4CD73B97" w:rsidR="00C7269C" w:rsidRDefault="00C7269C"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C H A P T E R  2</w:t>
    </w:r>
  </w:p>
  <w:p w14:paraId="46CB5B5F" w14:textId="77777777" w:rsidR="00C7269C" w:rsidRPr="00B44665" w:rsidRDefault="00C7269C"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584"/>
    <w:multiLevelType w:val="hybridMultilevel"/>
    <w:tmpl w:val="3EFC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8"/>
  </w:num>
  <w:num w:numId="9">
    <w:abstractNumId w:val="2"/>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6"/>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rma, Yogendra">
    <w15:presenceInfo w15:providerId="None" w15:userId="Sharma, Yogendra"/>
  </w15:person>
  <w15:person w15:author="Kelvin Sung">
    <w15:presenceInfo w15:providerId="None" w15:userId="Kelvin Sung"/>
  </w15:person>
  <w15:person w15:author="Matthew T. Munson">
    <w15:presenceInfo w15:providerId="AD" w15:userId="S::mmunson2@uw.edu::c79f710d-aede-41b5-9541-fa3d6eb0bb10"/>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YxNjQxNDM0MTZS0lEKTi0uzszPAykwrAUA3W2vRSwAAAA="/>
  </w:docVars>
  <w:rsids>
    <w:rsidRoot w:val="007F3D20"/>
    <w:rsid w:val="0000182B"/>
    <w:rsid w:val="00003413"/>
    <w:rsid w:val="00003A82"/>
    <w:rsid w:val="0001770E"/>
    <w:rsid w:val="000264A5"/>
    <w:rsid w:val="000301A9"/>
    <w:rsid w:val="000334E5"/>
    <w:rsid w:val="0004757F"/>
    <w:rsid w:val="00057342"/>
    <w:rsid w:val="0006101D"/>
    <w:rsid w:val="00064F0B"/>
    <w:rsid w:val="00067CAF"/>
    <w:rsid w:val="000743D5"/>
    <w:rsid w:val="000810B3"/>
    <w:rsid w:val="00087714"/>
    <w:rsid w:val="00087FFA"/>
    <w:rsid w:val="0009449F"/>
    <w:rsid w:val="000A78CE"/>
    <w:rsid w:val="000B4A6E"/>
    <w:rsid w:val="000C088C"/>
    <w:rsid w:val="000C25F2"/>
    <w:rsid w:val="000C4944"/>
    <w:rsid w:val="000C64E4"/>
    <w:rsid w:val="000C758C"/>
    <w:rsid w:val="000D6336"/>
    <w:rsid w:val="000D6FC3"/>
    <w:rsid w:val="000E3B19"/>
    <w:rsid w:val="000F2147"/>
    <w:rsid w:val="001066D3"/>
    <w:rsid w:val="00117F2A"/>
    <w:rsid w:val="00117FC8"/>
    <w:rsid w:val="00120E5F"/>
    <w:rsid w:val="001353AC"/>
    <w:rsid w:val="001456BB"/>
    <w:rsid w:val="00162020"/>
    <w:rsid w:val="001945A9"/>
    <w:rsid w:val="00195D03"/>
    <w:rsid w:val="001962A3"/>
    <w:rsid w:val="001A367D"/>
    <w:rsid w:val="001B03BE"/>
    <w:rsid w:val="001D3EB4"/>
    <w:rsid w:val="001D7449"/>
    <w:rsid w:val="001E0D01"/>
    <w:rsid w:val="001E3E5A"/>
    <w:rsid w:val="001E74F2"/>
    <w:rsid w:val="001F4998"/>
    <w:rsid w:val="00205B55"/>
    <w:rsid w:val="00210C10"/>
    <w:rsid w:val="00216597"/>
    <w:rsid w:val="00217930"/>
    <w:rsid w:val="00217E9B"/>
    <w:rsid w:val="00223170"/>
    <w:rsid w:val="00224166"/>
    <w:rsid w:val="00237D98"/>
    <w:rsid w:val="00240A66"/>
    <w:rsid w:val="00245ED8"/>
    <w:rsid w:val="002479BB"/>
    <w:rsid w:val="002504DC"/>
    <w:rsid w:val="002566AD"/>
    <w:rsid w:val="002568D5"/>
    <w:rsid w:val="002654B6"/>
    <w:rsid w:val="00274DF6"/>
    <w:rsid w:val="00275ED8"/>
    <w:rsid w:val="00291CEE"/>
    <w:rsid w:val="002936C0"/>
    <w:rsid w:val="002961B7"/>
    <w:rsid w:val="002B05B5"/>
    <w:rsid w:val="002B1183"/>
    <w:rsid w:val="002B4371"/>
    <w:rsid w:val="002C63F3"/>
    <w:rsid w:val="002D22BE"/>
    <w:rsid w:val="002E2E80"/>
    <w:rsid w:val="002E40EC"/>
    <w:rsid w:val="002E728B"/>
    <w:rsid w:val="002E782D"/>
    <w:rsid w:val="002F0AEF"/>
    <w:rsid w:val="002F182B"/>
    <w:rsid w:val="002F3595"/>
    <w:rsid w:val="00300A99"/>
    <w:rsid w:val="0030542D"/>
    <w:rsid w:val="00310B17"/>
    <w:rsid w:val="00320DFA"/>
    <w:rsid w:val="00326079"/>
    <w:rsid w:val="00332770"/>
    <w:rsid w:val="00334551"/>
    <w:rsid w:val="00334A41"/>
    <w:rsid w:val="00334F8F"/>
    <w:rsid w:val="003404B7"/>
    <w:rsid w:val="003446A8"/>
    <w:rsid w:val="0035067A"/>
    <w:rsid w:val="00364C17"/>
    <w:rsid w:val="00365BA2"/>
    <w:rsid w:val="0037236A"/>
    <w:rsid w:val="0037372C"/>
    <w:rsid w:val="0037653E"/>
    <w:rsid w:val="0039067B"/>
    <w:rsid w:val="00390FFA"/>
    <w:rsid w:val="003A2A6C"/>
    <w:rsid w:val="003A6FDD"/>
    <w:rsid w:val="003D2FE0"/>
    <w:rsid w:val="003D693A"/>
    <w:rsid w:val="003E3852"/>
    <w:rsid w:val="003E4261"/>
    <w:rsid w:val="003F4360"/>
    <w:rsid w:val="003F7C08"/>
    <w:rsid w:val="00410FEF"/>
    <w:rsid w:val="00414E6E"/>
    <w:rsid w:val="00435687"/>
    <w:rsid w:val="00445E26"/>
    <w:rsid w:val="0044750E"/>
    <w:rsid w:val="00464801"/>
    <w:rsid w:val="00464C10"/>
    <w:rsid w:val="004912AD"/>
    <w:rsid w:val="004A199B"/>
    <w:rsid w:val="004A59AC"/>
    <w:rsid w:val="004A684D"/>
    <w:rsid w:val="004D1346"/>
    <w:rsid w:val="004D2C37"/>
    <w:rsid w:val="004D3AE3"/>
    <w:rsid w:val="004D4FBB"/>
    <w:rsid w:val="004E58D5"/>
    <w:rsid w:val="004E6751"/>
    <w:rsid w:val="00504392"/>
    <w:rsid w:val="005237B4"/>
    <w:rsid w:val="00523EB0"/>
    <w:rsid w:val="00530C4E"/>
    <w:rsid w:val="00532BE4"/>
    <w:rsid w:val="005336C8"/>
    <w:rsid w:val="00541D12"/>
    <w:rsid w:val="00544D71"/>
    <w:rsid w:val="005502E5"/>
    <w:rsid w:val="00561D46"/>
    <w:rsid w:val="005661BA"/>
    <w:rsid w:val="005751E4"/>
    <w:rsid w:val="00580BC5"/>
    <w:rsid w:val="00585EBD"/>
    <w:rsid w:val="00592947"/>
    <w:rsid w:val="005B25B6"/>
    <w:rsid w:val="005B6E38"/>
    <w:rsid w:val="005C2AB1"/>
    <w:rsid w:val="005E6103"/>
    <w:rsid w:val="005E6BF0"/>
    <w:rsid w:val="005E73EC"/>
    <w:rsid w:val="005F02F1"/>
    <w:rsid w:val="006111EB"/>
    <w:rsid w:val="00616DF6"/>
    <w:rsid w:val="00623DE5"/>
    <w:rsid w:val="006270B0"/>
    <w:rsid w:val="00632AD3"/>
    <w:rsid w:val="006366DB"/>
    <w:rsid w:val="00642A6D"/>
    <w:rsid w:val="00650385"/>
    <w:rsid w:val="0065561C"/>
    <w:rsid w:val="00656E85"/>
    <w:rsid w:val="0065757E"/>
    <w:rsid w:val="00657FBF"/>
    <w:rsid w:val="0066116A"/>
    <w:rsid w:val="006612E5"/>
    <w:rsid w:val="006821DD"/>
    <w:rsid w:val="00685405"/>
    <w:rsid w:val="006A4024"/>
    <w:rsid w:val="006B6300"/>
    <w:rsid w:val="006C34DA"/>
    <w:rsid w:val="006C5018"/>
    <w:rsid w:val="006D401F"/>
    <w:rsid w:val="006E5883"/>
    <w:rsid w:val="00710C8D"/>
    <w:rsid w:val="007167AB"/>
    <w:rsid w:val="00717C92"/>
    <w:rsid w:val="007224B2"/>
    <w:rsid w:val="0072752A"/>
    <w:rsid w:val="00735334"/>
    <w:rsid w:val="00746FC9"/>
    <w:rsid w:val="00747CAD"/>
    <w:rsid w:val="0077442F"/>
    <w:rsid w:val="00784281"/>
    <w:rsid w:val="007847D5"/>
    <w:rsid w:val="00795946"/>
    <w:rsid w:val="007A472A"/>
    <w:rsid w:val="007B271C"/>
    <w:rsid w:val="007B30A8"/>
    <w:rsid w:val="007B3DE4"/>
    <w:rsid w:val="007B4DC0"/>
    <w:rsid w:val="007D613A"/>
    <w:rsid w:val="007E19BF"/>
    <w:rsid w:val="007F3D20"/>
    <w:rsid w:val="007F433B"/>
    <w:rsid w:val="00800E73"/>
    <w:rsid w:val="008121F1"/>
    <w:rsid w:val="00813C37"/>
    <w:rsid w:val="008141BC"/>
    <w:rsid w:val="008315AE"/>
    <w:rsid w:val="00831B0F"/>
    <w:rsid w:val="00847D15"/>
    <w:rsid w:val="0085070A"/>
    <w:rsid w:val="008569F9"/>
    <w:rsid w:val="0087169A"/>
    <w:rsid w:val="00873B25"/>
    <w:rsid w:val="00890CB8"/>
    <w:rsid w:val="00893248"/>
    <w:rsid w:val="008951E1"/>
    <w:rsid w:val="008C10A0"/>
    <w:rsid w:val="008C431D"/>
    <w:rsid w:val="008D0820"/>
    <w:rsid w:val="008E0E40"/>
    <w:rsid w:val="008E5531"/>
    <w:rsid w:val="008E729F"/>
    <w:rsid w:val="008E7C05"/>
    <w:rsid w:val="00920E9D"/>
    <w:rsid w:val="0092680C"/>
    <w:rsid w:val="00941BC5"/>
    <w:rsid w:val="00943FC9"/>
    <w:rsid w:val="00946E7D"/>
    <w:rsid w:val="00951FFF"/>
    <w:rsid w:val="0097339D"/>
    <w:rsid w:val="009823CF"/>
    <w:rsid w:val="009824FA"/>
    <w:rsid w:val="0098775D"/>
    <w:rsid w:val="00990F7D"/>
    <w:rsid w:val="00993717"/>
    <w:rsid w:val="009A7991"/>
    <w:rsid w:val="009B0DC1"/>
    <w:rsid w:val="009B79E5"/>
    <w:rsid w:val="009C1A4E"/>
    <w:rsid w:val="009E7AC3"/>
    <w:rsid w:val="009F0430"/>
    <w:rsid w:val="009F0BD1"/>
    <w:rsid w:val="00A0013C"/>
    <w:rsid w:val="00A031A7"/>
    <w:rsid w:val="00A06EA3"/>
    <w:rsid w:val="00A14922"/>
    <w:rsid w:val="00A20ABF"/>
    <w:rsid w:val="00A20C3E"/>
    <w:rsid w:val="00A22671"/>
    <w:rsid w:val="00A4520D"/>
    <w:rsid w:val="00A653FC"/>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3AA4"/>
    <w:rsid w:val="00B960E1"/>
    <w:rsid w:val="00BA3E86"/>
    <w:rsid w:val="00BB0F9E"/>
    <w:rsid w:val="00BB2252"/>
    <w:rsid w:val="00BC48AF"/>
    <w:rsid w:val="00BC491C"/>
    <w:rsid w:val="00BD1FFF"/>
    <w:rsid w:val="00BE29CE"/>
    <w:rsid w:val="00BF7090"/>
    <w:rsid w:val="00C00C6A"/>
    <w:rsid w:val="00C01C96"/>
    <w:rsid w:val="00C069DB"/>
    <w:rsid w:val="00C358DB"/>
    <w:rsid w:val="00C45039"/>
    <w:rsid w:val="00C522E5"/>
    <w:rsid w:val="00C539AB"/>
    <w:rsid w:val="00C565D9"/>
    <w:rsid w:val="00C66FAB"/>
    <w:rsid w:val="00C67899"/>
    <w:rsid w:val="00C67F3E"/>
    <w:rsid w:val="00C7159D"/>
    <w:rsid w:val="00C7269C"/>
    <w:rsid w:val="00C80587"/>
    <w:rsid w:val="00C824C6"/>
    <w:rsid w:val="00C85E72"/>
    <w:rsid w:val="00C95A38"/>
    <w:rsid w:val="00C97CC7"/>
    <w:rsid w:val="00CC6E44"/>
    <w:rsid w:val="00CD4836"/>
    <w:rsid w:val="00CF2E00"/>
    <w:rsid w:val="00CF736D"/>
    <w:rsid w:val="00CF77BD"/>
    <w:rsid w:val="00D0036A"/>
    <w:rsid w:val="00D33F43"/>
    <w:rsid w:val="00D540BD"/>
    <w:rsid w:val="00D568B4"/>
    <w:rsid w:val="00D654A1"/>
    <w:rsid w:val="00D713C6"/>
    <w:rsid w:val="00D808FD"/>
    <w:rsid w:val="00D811E8"/>
    <w:rsid w:val="00D94113"/>
    <w:rsid w:val="00D9548E"/>
    <w:rsid w:val="00DA005F"/>
    <w:rsid w:val="00DB06BD"/>
    <w:rsid w:val="00DB3CBA"/>
    <w:rsid w:val="00DC4A6B"/>
    <w:rsid w:val="00DD1AD1"/>
    <w:rsid w:val="00DD4E56"/>
    <w:rsid w:val="00DF2F6C"/>
    <w:rsid w:val="00E03B5B"/>
    <w:rsid w:val="00E0522A"/>
    <w:rsid w:val="00E06407"/>
    <w:rsid w:val="00E16293"/>
    <w:rsid w:val="00E31C50"/>
    <w:rsid w:val="00E34614"/>
    <w:rsid w:val="00E55BA9"/>
    <w:rsid w:val="00E564E5"/>
    <w:rsid w:val="00E57D5C"/>
    <w:rsid w:val="00E71A7C"/>
    <w:rsid w:val="00E74DB8"/>
    <w:rsid w:val="00E97289"/>
    <w:rsid w:val="00EA16F8"/>
    <w:rsid w:val="00EA5C44"/>
    <w:rsid w:val="00EC00BE"/>
    <w:rsid w:val="00EC3D6E"/>
    <w:rsid w:val="00EC61FD"/>
    <w:rsid w:val="00ED2C3E"/>
    <w:rsid w:val="00ED6560"/>
    <w:rsid w:val="00EF01A0"/>
    <w:rsid w:val="00EF061C"/>
    <w:rsid w:val="00F040B9"/>
    <w:rsid w:val="00F067A9"/>
    <w:rsid w:val="00F13642"/>
    <w:rsid w:val="00F148F8"/>
    <w:rsid w:val="00F25223"/>
    <w:rsid w:val="00F26027"/>
    <w:rsid w:val="00F31012"/>
    <w:rsid w:val="00F3264B"/>
    <w:rsid w:val="00F408DD"/>
    <w:rsid w:val="00F475C4"/>
    <w:rsid w:val="00F520A7"/>
    <w:rsid w:val="00F5402F"/>
    <w:rsid w:val="00F609A3"/>
    <w:rsid w:val="00F74E2C"/>
    <w:rsid w:val="00F931E1"/>
    <w:rsid w:val="00FA632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40</Pages>
  <Words>9191</Words>
  <Characters>52391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7</cp:revision>
  <dcterms:created xsi:type="dcterms:W3CDTF">2021-08-23T13:10:00Z</dcterms:created>
  <dcterms:modified xsi:type="dcterms:W3CDTF">2021-08-29T01:26:00Z</dcterms:modified>
</cp:coreProperties>
</file>