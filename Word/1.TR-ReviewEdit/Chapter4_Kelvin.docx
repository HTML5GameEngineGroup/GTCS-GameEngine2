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F7F34" w14:textId="5527A1DF" w:rsidR="000C758C" w:rsidRDefault="001C6ACF" w:rsidP="001C6ACF">
      <w:pPr>
        <w:pStyle w:val="ChapterTitle"/>
      </w:pPr>
      <w:r w:rsidRPr="001C6ACF">
        <w:t xml:space="preserve">Implementing Common Components of Video </w:t>
      </w:r>
      <w:commentRangeStart w:id="0"/>
      <w:commentRangeStart w:id="1"/>
      <w:r w:rsidRPr="001C6ACF">
        <w:t>Games</w:t>
      </w:r>
      <w:commentRangeEnd w:id="0"/>
      <w:r w:rsidR="00292E87">
        <w:rPr>
          <w:rStyle w:val="CommentReference"/>
          <w:rFonts w:asciiTheme="minorHAnsi" w:eastAsia="SimSun" w:hAnsiTheme="minorHAnsi" w:cstheme="minorBidi"/>
          <w:b w:val="0"/>
        </w:rPr>
        <w:commentReference w:id="0"/>
      </w:r>
      <w:commentRangeEnd w:id="1"/>
      <w:r w:rsidR="002B16CA">
        <w:rPr>
          <w:rStyle w:val="CommentReference"/>
          <w:rFonts w:asciiTheme="minorHAnsi" w:eastAsia="SimSun" w:hAnsiTheme="minorHAnsi" w:cstheme="minorBidi"/>
          <w:b w:val="0"/>
        </w:rPr>
        <w:commentReference w:id="1"/>
      </w:r>
    </w:p>
    <w:p w14:paraId="13FF38C6" w14:textId="77777777" w:rsidR="001C6ACF" w:rsidRDefault="001C6ACF" w:rsidP="001C6ACF">
      <w:pPr>
        <w:pStyle w:val="BodyTextFirst"/>
      </w:pPr>
      <w:r>
        <w:t>After completing this chapter, you will be able to:</w:t>
      </w:r>
    </w:p>
    <w:p w14:paraId="4131B1B6" w14:textId="44E1F4F7" w:rsidR="001C6ACF" w:rsidRDefault="001C6ACF" w:rsidP="001C6ACF">
      <w:pPr>
        <w:pStyle w:val="Bullet"/>
      </w:pPr>
      <w:r>
        <w:t xml:space="preserve">Control the position, size, and rotation </w:t>
      </w:r>
      <w:r w:rsidR="00FD163F">
        <w:t xml:space="preserve">of </w:t>
      </w:r>
      <w:r w:rsidR="00FD163F" w:rsidRPr="001C6ACF">
        <w:rPr>
          <w:rStyle w:val="CodeInline"/>
        </w:rPr>
        <w:t>Renderable</w:t>
      </w:r>
      <w:r w:rsidR="00FD163F">
        <w:t xml:space="preserve"> objects </w:t>
      </w:r>
      <w:r>
        <w:t>to construct complex movements and animations</w:t>
      </w:r>
    </w:p>
    <w:p w14:paraId="2A7B6C49" w14:textId="2B7F7F66" w:rsidR="001C6ACF" w:rsidRDefault="001C6ACF" w:rsidP="001C6ACF">
      <w:pPr>
        <w:pStyle w:val="Bullet"/>
      </w:pPr>
      <w:r>
        <w:t xml:space="preserve">Receive keyboard input from the player </w:t>
      </w:r>
      <w:r w:rsidR="006042CD">
        <w:t xml:space="preserve">to control and </w:t>
      </w:r>
      <w:r>
        <w:t xml:space="preserve">animate </w:t>
      </w:r>
      <w:r w:rsidRPr="001C6ACF">
        <w:rPr>
          <w:rStyle w:val="CodeInline"/>
        </w:rPr>
        <w:t>Renderable</w:t>
      </w:r>
      <w:r>
        <w:t xml:space="preserve"> objects</w:t>
      </w:r>
    </w:p>
    <w:p w14:paraId="5BF5E5D7" w14:textId="7FC7801B" w:rsidR="001C6ACF" w:rsidRDefault="001C6ACF" w:rsidP="001C6ACF">
      <w:pPr>
        <w:pStyle w:val="Bullet"/>
      </w:pPr>
      <w:r>
        <w:t>Work with asynchronous loading and unloading of external assets</w:t>
      </w:r>
    </w:p>
    <w:p w14:paraId="037F413A" w14:textId="517F6AB8" w:rsidR="001C6ACF" w:rsidRDefault="001C6ACF" w:rsidP="001C6ACF">
      <w:pPr>
        <w:pStyle w:val="Bullet"/>
      </w:pPr>
      <w:r>
        <w:t>Define, load, and execute a simple game level from a scene file</w:t>
      </w:r>
    </w:p>
    <w:p w14:paraId="43F5F28F" w14:textId="63F213E9" w:rsidR="001C6ACF" w:rsidRDefault="001C6ACF" w:rsidP="001C6ACF">
      <w:pPr>
        <w:pStyle w:val="Bullet"/>
      </w:pPr>
      <w:r>
        <w:t>Change game levels by loading a new scene</w:t>
      </w:r>
    </w:p>
    <w:p w14:paraId="6C79C046" w14:textId="7FB70DD0" w:rsidR="001C6ACF" w:rsidRDefault="001C6ACF" w:rsidP="001C6ACF">
      <w:pPr>
        <w:pStyle w:val="Bullet"/>
      </w:pPr>
      <w:r>
        <w:t>Work with sound clips for background music and audio cues</w:t>
      </w:r>
    </w:p>
    <w:p w14:paraId="7F5327D3" w14:textId="77777777" w:rsidR="001C6ACF" w:rsidRDefault="001C6ACF" w:rsidP="001C6ACF">
      <w:pPr>
        <w:pStyle w:val="Heading1"/>
      </w:pPr>
      <w:r>
        <w:t>Introduction</w:t>
      </w:r>
    </w:p>
    <w:p w14:paraId="342BC296" w14:textId="77777777" w:rsidR="001C6ACF" w:rsidRDefault="001C6ACF" w:rsidP="001C6ACF">
      <w:pPr>
        <w:pStyle w:val="BodyTextFirst"/>
      </w:pPr>
      <w:r>
        <w:t>In the previous chapters, a skeletal game engine was constructed to support basic drawing operations. Drawing is the first step to constructing your game engine because it allows you to observe the output while continuing to expand the game engine functionality. In this chapter, the two important mechanisms, interactivity and resource support, will be examined and added to the game engine. Interactivity allows the engine to receive and interpret player input, while resource support refers to the functionality of working with external files like the GLSL shader source code files, audio clips, and images.</w:t>
      </w:r>
    </w:p>
    <w:p w14:paraId="0DD4D4EE" w14:textId="278E13AE" w:rsidR="001C6ACF" w:rsidRDefault="001C6ACF" w:rsidP="001C6ACF">
      <w:pPr>
        <w:pStyle w:val="BodyTextCont"/>
      </w:pPr>
      <w:r>
        <w:t xml:space="preserve">This chapter begins by introducing you to the game loop, a critical component that creates the sensation of real-time interaction and immediacy in nearly all video games. Based on the game loop foundation, player keyboard input will be supported via integrating the corresponding HTML5 functionality. A resource management infrastructure will be constructed from the ground up to support the efficient loading, storing, retrieving, and utilization of external files. Functionality for working with external text files (for example, the GLSL shader source code files) and audio clips will be integrated with corresponding example projects. Additionally, game scene architecture will be </w:t>
      </w:r>
      <w:r>
        <w:lastRenderedPageBreak/>
        <w:t xml:space="preserve">derived to support the ability to work with multiple scenes and scene transitions, including scenes that are defined in external scene files. By the end of this chapter, your game engine will support player interaction via the keyboard, have the ability to provide audio feedback, and be able to transition between distinct game levels including loading a level from an external file. </w:t>
      </w:r>
    </w:p>
    <w:p w14:paraId="38F9592C" w14:textId="77777777" w:rsidR="001C6ACF" w:rsidRDefault="001C6ACF" w:rsidP="001C6ACF">
      <w:pPr>
        <w:pStyle w:val="Heading1"/>
      </w:pPr>
      <w:r>
        <w:t>The Game Loop</w:t>
      </w:r>
    </w:p>
    <w:p w14:paraId="50DEB4FD" w14:textId="77777777" w:rsidR="001C6ACF" w:rsidRDefault="001C6ACF" w:rsidP="001C6ACF">
      <w:pPr>
        <w:pStyle w:val="BodyTextFirst"/>
      </w:pPr>
      <w:r>
        <w:t xml:space="preserve">One of the most basic operations of any video game is the support of seemingly instantaneous interactions between the players’ input and the graphical gaming elements. In reality, these interactions are implemented as a continuous running loop that receives and processes player input, updates the game state, and renders the game. This constantly running loop is referred to as the </w:t>
      </w:r>
      <w:r w:rsidRPr="001C6ACF">
        <w:rPr>
          <w:rStyle w:val="Emphasis"/>
        </w:rPr>
        <w:t>game loop</w:t>
      </w:r>
      <w:r>
        <w:t xml:space="preserve">. </w:t>
      </w:r>
    </w:p>
    <w:p w14:paraId="0AD23D1B" w14:textId="574882EC" w:rsidR="001C6ACF" w:rsidRDefault="001C6ACF" w:rsidP="001C6ACF">
      <w:pPr>
        <w:pStyle w:val="BodyTextCont"/>
      </w:pPr>
      <w:r>
        <w:t xml:space="preserve">To convey the proper sense of instantaneity, each cycle of the game loop must be completed within </w:t>
      </w:r>
      <w:r w:rsidR="00F86D7F">
        <w:t>an average person’s</w:t>
      </w:r>
      <w:r>
        <w:t xml:space="preserve"> reaction time. This is often referred to as real time, which is the amount of time that is too short for humans to detect visually. Typically, real-time can be achieved when the game loop is running at a rate of higher than 40 to 60 cycles in a second. Since there is usually one drawing operation in each game loop cycle, the</w:t>
      </w:r>
      <w:r w:rsidR="003C47A8">
        <w:t xml:space="preserve"> rate of this </w:t>
      </w:r>
      <w:r>
        <w:t>cycle</w:t>
      </w:r>
      <w:r w:rsidR="002711B4">
        <w:t xml:space="preserve"> is also referred to </w:t>
      </w:r>
      <w:r>
        <w:t xml:space="preserve">as frames per second (FPS), or the frame rate. An FPS of 60 is a good target for performance. This is to say, your game engine must receive player input, update the game world, and then draw the game world all within 1/60th of a second! </w:t>
      </w:r>
    </w:p>
    <w:p w14:paraId="757BA60C" w14:textId="11A6A307" w:rsidR="001C6ACF" w:rsidRDefault="001C6ACF" w:rsidP="001C6ACF">
      <w:pPr>
        <w:pStyle w:val="BodyTextCont"/>
      </w:pPr>
      <w:r>
        <w:t>The game loop itself, including the implementation details, is the most fundamental control structure for a game. With the main goal of maintaining real-time performance, the details of a game loop’s operation are of no concern to the rest of the game engine. For this reason, the implementation of a game loop should be tightly encapsulated in the core of the game engine with its detailed operations hidden from other gaming elements.</w:t>
      </w:r>
    </w:p>
    <w:p w14:paraId="40C8F4D9" w14:textId="1C8EF90E" w:rsidR="001C6ACF" w:rsidDel="001252F4" w:rsidRDefault="001C6ACF" w:rsidP="001C6ACF">
      <w:pPr>
        <w:pStyle w:val="BodyTextCont"/>
        <w:rPr>
          <w:del w:id="2" w:author="Kelvin Sung" w:date="2021-08-26T10:01:00Z"/>
        </w:rPr>
      </w:pPr>
    </w:p>
    <w:p w14:paraId="01D72A6C" w14:textId="0437BB26" w:rsidR="001C6ACF" w:rsidRDefault="00870193" w:rsidP="00870193">
      <w:pPr>
        <w:pStyle w:val="Heading2"/>
      </w:pPr>
      <w:r w:rsidRPr="00870193">
        <w:t>Typical Game Loop Implementations</w:t>
      </w:r>
    </w:p>
    <w:p w14:paraId="6913655D" w14:textId="55CA691B" w:rsidR="00870193" w:rsidRDefault="00870193" w:rsidP="00870193">
      <w:pPr>
        <w:pStyle w:val="BodyTextFirst"/>
      </w:pPr>
      <w:r w:rsidRPr="00870193">
        <w:t xml:space="preserve">A game loop is the mechanism through which logic and drawing are continuously executed. A simple game loop consists of </w:t>
      </w:r>
      <w:r w:rsidR="00BE366C">
        <w:t xml:space="preserve">drawing all objects, </w:t>
      </w:r>
      <w:r w:rsidRPr="00870193">
        <w:t xml:space="preserve">processing the </w:t>
      </w:r>
      <w:r w:rsidR="00BE366C">
        <w:t xml:space="preserve">player </w:t>
      </w:r>
      <w:r w:rsidRPr="00870193">
        <w:t xml:space="preserve">input, </w:t>
      </w:r>
      <w:r w:rsidR="00BE366C">
        <w:t xml:space="preserve">and </w:t>
      </w:r>
      <w:r w:rsidRPr="00870193">
        <w:t>updating the state of those objects, as illustrated in the following pseudocode:</w:t>
      </w:r>
    </w:p>
    <w:p w14:paraId="733471D8" w14:textId="77777777" w:rsidR="00870193" w:rsidRDefault="00870193" w:rsidP="00870193">
      <w:pPr>
        <w:pStyle w:val="Code"/>
      </w:pPr>
      <w:r>
        <w:t>initialize();</w:t>
      </w:r>
    </w:p>
    <w:p w14:paraId="3E004DB3" w14:textId="6E9A6B7A" w:rsidR="00870193" w:rsidRDefault="00870193" w:rsidP="00870193">
      <w:pPr>
        <w:pStyle w:val="Code"/>
      </w:pPr>
      <w:r>
        <w:t>while(game running) {</w:t>
      </w:r>
    </w:p>
    <w:p w14:paraId="351A2247" w14:textId="498298CE" w:rsidR="00142E59" w:rsidRDefault="00142E59" w:rsidP="00870193">
      <w:pPr>
        <w:pStyle w:val="Code"/>
      </w:pPr>
      <w:r>
        <w:t xml:space="preserve">    draw();</w:t>
      </w:r>
    </w:p>
    <w:p w14:paraId="2CB1AAF7" w14:textId="77777777" w:rsidR="00870193" w:rsidRDefault="00870193" w:rsidP="00870193">
      <w:pPr>
        <w:pStyle w:val="Code"/>
      </w:pPr>
      <w:r>
        <w:t xml:space="preserve">    input();</w:t>
      </w:r>
    </w:p>
    <w:p w14:paraId="36F87E87" w14:textId="77777777" w:rsidR="00870193" w:rsidRDefault="00870193" w:rsidP="00870193">
      <w:pPr>
        <w:pStyle w:val="Code"/>
      </w:pPr>
      <w:r>
        <w:t xml:space="preserve">    update();</w:t>
      </w:r>
    </w:p>
    <w:p w14:paraId="643DD576" w14:textId="348D1AEE" w:rsidR="00870193" w:rsidRDefault="00870193" w:rsidP="00870193">
      <w:pPr>
        <w:pStyle w:val="Code"/>
      </w:pPr>
      <w:r>
        <w:t>}</w:t>
      </w:r>
    </w:p>
    <w:p w14:paraId="244EEE96" w14:textId="584935B0" w:rsidR="00870193" w:rsidRDefault="00870193" w:rsidP="00981BC0">
      <w:pPr>
        <w:pStyle w:val="BodyTextFirst"/>
      </w:pPr>
      <w:r w:rsidRPr="00870193">
        <w:t xml:space="preserve">As discussed, an FPS of 60 is required to maintain the sense of real-time interactivity. When the game complexity increases, one problem that may arise is when sometimes a single loop can take longer than 1/60th of a second to </w:t>
      </w:r>
      <w:r w:rsidRPr="00870193">
        <w:lastRenderedPageBreak/>
        <w:t xml:space="preserve">complete, causing the game to run at a reduced frame rate. When this happens, the entire game will appear to slow down. A common solution is to prioritize </w:t>
      </w:r>
      <w:r w:rsidR="005743AB">
        <w:t>some</w:t>
      </w:r>
      <w:r w:rsidR="005743AB" w:rsidRPr="00870193">
        <w:t xml:space="preserve"> </w:t>
      </w:r>
      <w:r w:rsidRPr="00870193">
        <w:t xml:space="preserve">operations </w:t>
      </w:r>
      <w:r w:rsidR="005743AB">
        <w:t xml:space="preserve">over others. That is, the engine can be designed in such a way as to fixate the game loop on completing operations </w:t>
      </w:r>
      <w:r w:rsidR="00351D00">
        <w:rPr>
          <w:rFonts w:eastAsiaTheme="minorHAnsi"/>
        </w:rPr>
        <w:t xml:space="preserve">that </w:t>
      </w:r>
      <w:r w:rsidR="005743AB">
        <w:t>the engine deems more vital while</w:t>
      </w:r>
      <w:r w:rsidRPr="00870193">
        <w:t xml:space="preserve"> skip</w:t>
      </w:r>
      <w:r w:rsidR="005743AB">
        <w:t xml:space="preserve">ping </w:t>
      </w:r>
      <w:r w:rsidR="00351D00">
        <w:t>others</w:t>
      </w:r>
      <w:r w:rsidRPr="00870193">
        <w:t>. Since correct input and updates are required for a game to function as designed, it is often the draw operation that is skipped when necessary. This is referred to as frame skipping, and the following pseudocode illustrates one such implementation:</w:t>
      </w:r>
    </w:p>
    <w:p w14:paraId="6EEB4BCC" w14:textId="77777777" w:rsidR="00870193" w:rsidRDefault="00870193" w:rsidP="00870193">
      <w:pPr>
        <w:pStyle w:val="Code"/>
      </w:pPr>
      <w:r>
        <w:t>elapsedTime = now;</w:t>
      </w:r>
    </w:p>
    <w:p w14:paraId="53C7B6A3" w14:textId="77777777" w:rsidR="00870193" w:rsidRDefault="00870193" w:rsidP="00870193">
      <w:pPr>
        <w:pStyle w:val="Code"/>
      </w:pPr>
      <w:r>
        <w:t>previousLoop = now;</w:t>
      </w:r>
    </w:p>
    <w:p w14:paraId="2FB669DA" w14:textId="77777777" w:rsidR="00870193" w:rsidRDefault="00870193" w:rsidP="00870193">
      <w:pPr>
        <w:pStyle w:val="Code"/>
      </w:pPr>
      <w:r>
        <w:t>while(game running) {</w:t>
      </w:r>
    </w:p>
    <w:p w14:paraId="0407937C" w14:textId="77777777" w:rsidR="00870193" w:rsidRDefault="00870193" w:rsidP="00870193">
      <w:pPr>
        <w:pStyle w:val="Code"/>
      </w:pPr>
      <w:r>
        <w:t xml:space="preserve">    elapsedTime += now - previousLoop;</w:t>
      </w:r>
    </w:p>
    <w:p w14:paraId="31B1B3DF" w14:textId="77777777" w:rsidR="00870193" w:rsidRDefault="00870193" w:rsidP="00870193">
      <w:pPr>
        <w:pStyle w:val="Code"/>
      </w:pPr>
      <w:r>
        <w:t xml:space="preserve">    previousLoop = now;</w:t>
      </w:r>
    </w:p>
    <w:p w14:paraId="094E31DB" w14:textId="77777777" w:rsidR="00870193" w:rsidRDefault="00870193" w:rsidP="00870193">
      <w:pPr>
        <w:pStyle w:val="Code"/>
      </w:pPr>
    </w:p>
    <w:p w14:paraId="5991ECF0" w14:textId="0B9D8139" w:rsidR="00BA3298" w:rsidRDefault="00BA3298" w:rsidP="00BA3298">
      <w:pPr>
        <w:pStyle w:val="Code"/>
      </w:pPr>
      <w:r>
        <w:t xml:space="preserve">    draw();</w:t>
      </w:r>
    </w:p>
    <w:p w14:paraId="17DB48BF" w14:textId="041FF8A1" w:rsidR="00870193" w:rsidRDefault="00BA3298" w:rsidP="00870193">
      <w:pPr>
        <w:pStyle w:val="Code"/>
      </w:pPr>
      <w:r>
        <w:t xml:space="preserve">    </w:t>
      </w:r>
      <w:r w:rsidR="00870193">
        <w:t>input();</w:t>
      </w:r>
    </w:p>
    <w:p w14:paraId="528284FA" w14:textId="77777777" w:rsidR="00870193" w:rsidRDefault="00870193" w:rsidP="00870193">
      <w:pPr>
        <w:pStyle w:val="Code"/>
      </w:pPr>
      <w:r>
        <w:t xml:space="preserve">    while( elapsedTime &gt;= UPDATE_TIME_RATE ) {</w:t>
      </w:r>
    </w:p>
    <w:p w14:paraId="7434507F" w14:textId="77777777" w:rsidR="00870193" w:rsidRDefault="00870193" w:rsidP="00870193">
      <w:pPr>
        <w:pStyle w:val="Code"/>
      </w:pPr>
      <w:r>
        <w:t xml:space="preserve">        update();</w:t>
      </w:r>
    </w:p>
    <w:p w14:paraId="160104A3" w14:textId="77777777" w:rsidR="00870193" w:rsidRDefault="00870193" w:rsidP="00870193">
      <w:pPr>
        <w:pStyle w:val="Code"/>
      </w:pPr>
      <w:r>
        <w:t xml:space="preserve">        elapsedTime -= UPDATE_TIME_RATE;</w:t>
      </w:r>
    </w:p>
    <w:p w14:paraId="401B954A" w14:textId="77777777" w:rsidR="00870193" w:rsidRDefault="00870193" w:rsidP="00870193">
      <w:pPr>
        <w:pStyle w:val="Code"/>
      </w:pPr>
      <w:r>
        <w:t xml:space="preserve">    }</w:t>
      </w:r>
    </w:p>
    <w:p w14:paraId="31CA0EA8" w14:textId="3391F332" w:rsidR="00870193" w:rsidRDefault="00870193" w:rsidP="00870193">
      <w:pPr>
        <w:pStyle w:val="Code"/>
      </w:pPr>
      <w:r>
        <w:t>}</w:t>
      </w:r>
    </w:p>
    <w:p w14:paraId="514B3DFF" w14:textId="34732AD8" w:rsidR="00870193" w:rsidRDefault="00870193" w:rsidP="00981BC0">
      <w:pPr>
        <w:pStyle w:val="BodyTextFirst"/>
      </w:pPr>
      <w:r>
        <w:t xml:space="preserve">In the previous pseudocode listing, </w:t>
      </w:r>
      <w:r w:rsidRPr="00870193">
        <w:rPr>
          <w:rStyle w:val="CodeInline"/>
        </w:rPr>
        <w:t>UPDATE_TIME_RATE</w:t>
      </w:r>
      <w:r>
        <w:t xml:space="preserve"> is the required real-time update rate. When the elapsed time between the game loop cycle is greater than the </w:t>
      </w:r>
      <w:r w:rsidRPr="00870193">
        <w:rPr>
          <w:rStyle w:val="CodeInline"/>
        </w:rPr>
        <w:t>UPDATE_TIME_RATE</w:t>
      </w:r>
      <w:r>
        <w:t xml:space="preserve">, </w:t>
      </w:r>
      <w:r w:rsidRPr="00870193">
        <w:rPr>
          <w:rStyle w:val="CodeInline"/>
        </w:rPr>
        <w:t>update()</w:t>
      </w:r>
      <w:r>
        <w:t xml:space="preserve"> will be called until it is caught up. This means that the </w:t>
      </w:r>
      <w:r w:rsidRPr="00870193">
        <w:rPr>
          <w:rStyle w:val="CodeInline"/>
        </w:rPr>
        <w:t>draw()</w:t>
      </w:r>
      <w:r>
        <w:t xml:space="preserve"> operation is essentially skipped when the game loop is running too slowly. When this happens, the entire game will appear to run slowly, with lagging gameplay input responses and skipped</w:t>
      </w:r>
      <w:r w:rsidRPr="00870193">
        <w:t xml:space="preserve"> </w:t>
      </w:r>
      <w:r>
        <w:t xml:space="preserve">frames. However, the game logic will continue to function correctly. </w:t>
      </w:r>
    </w:p>
    <w:p w14:paraId="4E963EF2" w14:textId="68A0C503" w:rsidR="00870193" w:rsidRDefault="00870193" w:rsidP="00870193">
      <w:pPr>
        <w:pStyle w:val="BodyTextCont"/>
      </w:pPr>
      <w:r>
        <w:t xml:space="preserve">Notice that the </w:t>
      </w:r>
      <w:r w:rsidRPr="005F5F56">
        <w:rPr>
          <w:rStyle w:val="CodeChar"/>
          <w:rPrChange w:id="3" w:author="Kelvin Sung" w:date="2021-08-26T10:16:00Z">
            <w:rPr/>
          </w:rPrChange>
        </w:rPr>
        <w:t>while</w:t>
      </w:r>
      <w:r>
        <w:t xml:space="preserve"> loop that encompasses the </w:t>
      </w:r>
      <w:r w:rsidRPr="00870193">
        <w:rPr>
          <w:rStyle w:val="CodeInline"/>
        </w:rPr>
        <w:t>update()</w:t>
      </w:r>
      <w:r>
        <w:t xml:space="preserve"> function call simulates a fixed update time step of </w:t>
      </w:r>
      <w:r w:rsidRPr="00870193">
        <w:rPr>
          <w:rStyle w:val="CodeInline"/>
        </w:rPr>
        <w:t>UPDATE_TIME_RATE</w:t>
      </w:r>
      <w:r>
        <w:t xml:space="preserve">. This fixed time step update allows for a straightforward implementation in maintaining a deterministic game state. </w:t>
      </w:r>
      <w:r w:rsidR="00D8445E">
        <w:t>This is an important component to make sure your game engine functions as expected whether running optimally or slowly.</w:t>
      </w:r>
    </w:p>
    <w:p w14:paraId="012B91AC" w14:textId="413F70B8" w:rsidR="00870193" w:rsidRDefault="00870193" w:rsidP="00870193">
      <w:pPr>
        <w:pStyle w:val="BodyTextCont"/>
      </w:pPr>
      <w:r>
        <w:t>To ensure</w:t>
      </w:r>
      <w:r w:rsidR="00D8445E">
        <w:t xml:space="preserve"> the</w:t>
      </w:r>
      <w:r>
        <w:t xml:space="preserve"> focus</w:t>
      </w:r>
      <w:r w:rsidR="00D8445E">
        <w:t xml:space="preserve"> is solely</w:t>
      </w:r>
      <w:r>
        <w:t xml:space="preserve"> on the </w:t>
      </w:r>
      <w:r w:rsidR="00D8445E">
        <w:t xml:space="preserve">understanding of the </w:t>
      </w:r>
      <w:r>
        <w:t>core game loop</w:t>
      </w:r>
      <w:r w:rsidR="00D8445E">
        <w:t>’s</w:t>
      </w:r>
      <w:r>
        <w:t xml:space="preserve"> </w:t>
      </w:r>
      <w:r w:rsidR="00D8445E">
        <w:t xml:space="preserve">draw </w:t>
      </w:r>
      <w:r w:rsidR="00981BC0">
        <w:t xml:space="preserve">and update </w:t>
      </w:r>
      <w:r>
        <w:t>operation</w:t>
      </w:r>
      <w:r w:rsidR="00D8445E">
        <w:t>s</w:t>
      </w:r>
      <w:r>
        <w:t>, input will be ignored until the next project.</w:t>
      </w:r>
    </w:p>
    <w:p w14:paraId="13915D38" w14:textId="21F22128" w:rsidR="00D8445E" w:rsidRDefault="00D8445E" w:rsidP="00D8445E">
      <w:pPr>
        <w:pStyle w:val="Heading2"/>
      </w:pPr>
      <w:r w:rsidRPr="00D8445E">
        <w:t>The Game Loop Project</w:t>
      </w:r>
    </w:p>
    <w:p w14:paraId="60EEB36D" w14:textId="16B3F5E6" w:rsidR="00D8445E" w:rsidRDefault="00D8445E" w:rsidP="00D8445E">
      <w:pPr>
        <w:pStyle w:val="BodyTextFirst"/>
      </w:pPr>
      <w:r w:rsidRPr="00D8445E">
        <w:t xml:space="preserve">This project demonstrates how to incorporate a game loop into your game engine and to support real-time animation by drawing </w:t>
      </w:r>
      <w:r w:rsidR="00A32738">
        <w:t xml:space="preserve">and updating </w:t>
      </w:r>
      <w:proofErr w:type="spellStart"/>
      <w:r w:rsidR="0024759B" w:rsidRPr="0010691D">
        <w:rPr>
          <w:rStyle w:val="CodeInline"/>
        </w:rPr>
        <w:t>Renderable</w:t>
      </w:r>
      <w:r w:rsidR="0024759B">
        <w:t>s</w:t>
      </w:r>
      <w:proofErr w:type="spellEnd"/>
      <w:r w:rsidRPr="00D8445E">
        <w:t xml:space="preserve">. You can see an example of this project running in Figure 4-1. The source code to this project is defined in the </w:t>
      </w:r>
      <w:r>
        <w:rPr>
          <w:rStyle w:val="CodeInline"/>
        </w:rPr>
        <w:t>c</w:t>
      </w:r>
      <w:r w:rsidRPr="00D8445E">
        <w:rPr>
          <w:rStyle w:val="CodeInline"/>
        </w:rPr>
        <w:t>hapter4/4.1.</w:t>
      </w:r>
      <w:r>
        <w:rPr>
          <w:rStyle w:val="CodeInline"/>
        </w:rPr>
        <w:t>g</w:t>
      </w:r>
      <w:r w:rsidRPr="00D8445E">
        <w:rPr>
          <w:rStyle w:val="CodeInline"/>
        </w:rPr>
        <w:t>ame</w:t>
      </w:r>
      <w:r>
        <w:rPr>
          <w:rStyle w:val="CodeInline"/>
        </w:rPr>
        <w:t>_l</w:t>
      </w:r>
      <w:r w:rsidRPr="00D8445E">
        <w:rPr>
          <w:rStyle w:val="CodeInline"/>
        </w:rPr>
        <w:t>oop</w:t>
      </w:r>
      <w:r w:rsidRPr="00D8445E">
        <w:t xml:space="preserve"> folder.</w:t>
      </w:r>
    </w:p>
    <w:p w14:paraId="49AD202A" w14:textId="58141588" w:rsidR="00D8445E" w:rsidRDefault="00D8445E" w:rsidP="00D8445E">
      <w:pPr>
        <w:pStyle w:val="Figure"/>
      </w:pPr>
      <w:r>
        <w:rPr>
          <w:noProof/>
        </w:rPr>
        <w:lastRenderedPageBreak/>
        <w:drawing>
          <wp:inline distT="0" distB="0" distL="0" distR="0" wp14:anchorId="2AA186C4" wp14:editId="388C071D">
            <wp:extent cx="5487035" cy="4127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4127500"/>
                    </a:xfrm>
                    <a:prstGeom prst="rect">
                      <a:avLst/>
                    </a:prstGeom>
                    <a:noFill/>
                  </pic:spPr>
                </pic:pic>
              </a:graphicData>
            </a:graphic>
          </wp:inline>
        </w:drawing>
      </w:r>
    </w:p>
    <w:p w14:paraId="7C7933FA" w14:textId="77777777" w:rsidR="00D8445E" w:rsidRPr="00D8445E" w:rsidRDefault="00D8445E" w:rsidP="00D8445E">
      <w:pPr>
        <w:pStyle w:val="FigureCaption"/>
      </w:pPr>
      <w:r w:rsidRPr="00D8445E">
        <w:t>Figure 4-1. Running the Game Loop project</w:t>
      </w:r>
    </w:p>
    <w:p w14:paraId="50CBEA51" w14:textId="77777777" w:rsidR="00D8445E" w:rsidRPr="00D8445E" w:rsidRDefault="00D8445E" w:rsidP="00D8445E">
      <w:pPr>
        <w:pStyle w:val="BodyTextFirst"/>
      </w:pPr>
      <w:r w:rsidRPr="00D8445E">
        <w:t>The goals of the project are as follows:</w:t>
      </w:r>
    </w:p>
    <w:p w14:paraId="39E8FFDD" w14:textId="04887B9C" w:rsidR="00D8445E" w:rsidRPr="00D8445E" w:rsidRDefault="00D8445E" w:rsidP="00D8445E">
      <w:pPr>
        <w:pStyle w:val="Bullet"/>
      </w:pPr>
      <w:r w:rsidRPr="00D8445E">
        <w:t>To understand the internal operations of a game loop</w:t>
      </w:r>
    </w:p>
    <w:p w14:paraId="3AACA457" w14:textId="25762661" w:rsidR="00D8445E" w:rsidRPr="00D8445E" w:rsidRDefault="00D8445E" w:rsidP="00D8445E">
      <w:pPr>
        <w:pStyle w:val="Bullet"/>
      </w:pPr>
      <w:r w:rsidRPr="00D8445E">
        <w:t>To implement and encapsulate the operations of a game loop</w:t>
      </w:r>
    </w:p>
    <w:p w14:paraId="0C297C65" w14:textId="10ED3D31" w:rsidR="00D8445E" w:rsidRPr="00D8445E" w:rsidRDefault="00D8445E" w:rsidP="00D8445E">
      <w:pPr>
        <w:pStyle w:val="Bullet"/>
      </w:pPr>
      <w:r w:rsidRPr="00D8445E">
        <w:t xml:space="preserve">To gain experience with continuous draw </w:t>
      </w:r>
      <w:r w:rsidR="002B4FBD">
        <w:t xml:space="preserve">and update </w:t>
      </w:r>
      <w:r w:rsidRPr="00D8445E">
        <w:t>to create animation</w:t>
      </w:r>
    </w:p>
    <w:p w14:paraId="2E95D98D" w14:textId="77777777" w:rsidR="00D8445E" w:rsidRPr="00D8445E" w:rsidRDefault="00D8445E" w:rsidP="00D8445E">
      <w:pPr>
        <w:pStyle w:val="Heading3"/>
      </w:pPr>
      <w:r w:rsidRPr="00D8445E">
        <w:t>Implement the Game Loop Component</w:t>
      </w:r>
    </w:p>
    <w:p w14:paraId="158ADAD3" w14:textId="785142F6" w:rsidR="00D8445E" w:rsidRDefault="00D8445E" w:rsidP="00D8445E">
      <w:pPr>
        <w:pStyle w:val="BodyTextFirst"/>
      </w:pPr>
      <w:r w:rsidRPr="00D8445E">
        <w:t xml:space="preserve">The game loop component is core </w:t>
      </w:r>
      <w:r w:rsidR="007B7B4C">
        <w:t xml:space="preserve">to the </w:t>
      </w:r>
      <w:r w:rsidRPr="00D8445E">
        <w:t>game engine</w:t>
      </w:r>
      <w:r w:rsidR="007B7B4C">
        <w:t>’s</w:t>
      </w:r>
      <w:r w:rsidRPr="00D8445E">
        <w:t xml:space="preserve"> functionality and thus should be </w:t>
      </w:r>
      <w:r w:rsidR="002B4FBD">
        <w:t>located</w:t>
      </w:r>
      <w:r w:rsidR="002B4FBD" w:rsidRPr="00D8445E">
        <w:t xml:space="preserve"> </w:t>
      </w:r>
      <w:r w:rsidRPr="00D8445E">
        <w:t>similar</w:t>
      </w:r>
      <w:r w:rsidR="007B7B4C">
        <w:t>ly</w:t>
      </w:r>
      <w:r w:rsidRPr="00D8445E">
        <w:t xml:space="preserve"> to</w:t>
      </w:r>
      <w:r w:rsidR="002B4FBD">
        <w:t xml:space="preserve"> that of</w:t>
      </w:r>
      <w:r w:rsidRPr="00D8445E">
        <w:t xml:space="preserve"> </w:t>
      </w:r>
      <w:proofErr w:type="spellStart"/>
      <w:r w:rsidR="006B1942">
        <w:rPr>
          <w:rStyle w:val="CodeInline"/>
        </w:rPr>
        <w:t>v</w:t>
      </w:r>
      <w:r w:rsidRPr="007B7B4C">
        <w:rPr>
          <w:rStyle w:val="CodeInline"/>
        </w:rPr>
        <w:t>ertex</w:t>
      </w:r>
      <w:r w:rsidR="006B1942">
        <w:rPr>
          <w:rStyle w:val="CodeInline"/>
        </w:rPr>
        <w:t>_b</w:t>
      </w:r>
      <w:r w:rsidRPr="007B7B4C">
        <w:rPr>
          <w:rStyle w:val="CodeInline"/>
        </w:rPr>
        <w:t>uffer</w:t>
      </w:r>
      <w:proofErr w:type="spellEnd"/>
      <w:r w:rsidRPr="00D8445E">
        <w:t xml:space="preserve">, as a file defined in the </w:t>
      </w:r>
      <w:proofErr w:type="spellStart"/>
      <w:r w:rsidRPr="007B7B4C">
        <w:rPr>
          <w:rStyle w:val="CodeInline"/>
        </w:rPr>
        <w:t>src</w:t>
      </w:r>
      <w:proofErr w:type="spellEnd"/>
      <w:r w:rsidRPr="007B7B4C">
        <w:rPr>
          <w:rStyle w:val="CodeInline"/>
        </w:rPr>
        <w:t>/</w:t>
      </w:r>
      <w:r w:rsidR="007B7B4C" w:rsidRPr="007B7B4C">
        <w:rPr>
          <w:rStyle w:val="CodeInline"/>
        </w:rPr>
        <w:t>e</w:t>
      </w:r>
      <w:r w:rsidRPr="007B7B4C">
        <w:rPr>
          <w:rStyle w:val="CodeInline"/>
        </w:rPr>
        <w:t>ngine/</w:t>
      </w:r>
      <w:r w:rsidR="007B7B4C" w:rsidRPr="007B7B4C">
        <w:rPr>
          <w:rStyle w:val="CodeInline"/>
        </w:rPr>
        <w:t>c</w:t>
      </w:r>
      <w:r w:rsidRPr="007B7B4C">
        <w:rPr>
          <w:rStyle w:val="CodeInline"/>
        </w:rPr>
        <w:t>ore</w:t>
      </w:r>
      <w:r w:rsidRPr="00D8445E">
        <w:t xml:space="preserve"> folder. </w:t>
      </w:r>
    </w:p>
    <w:p w14:paraId="16A56240" w14:textId="3B29B080" w:rsidR="00D8445E" w:rsidRDefault="007B7B4C" w:rsidP="00B9323D">
      <w:pPr>
        <w:pStyle w:val="NumList"/>
      </w:pPr>
      <w:r w:rsidRPr="007B7B4C">
        <w:t>Create a new file</w:t>
      </w:r>
      <w:r>
        <w:t xml:space="preserve"> for the loop module</w:t>
      </w:r>
      <w:r w:rsidRPr="007B7B4C">
        <w:t xml:space="preserve"> in the </w:t>
      </w:r>
      <w:proofErr w:type="spellStart"/>
      <w:r w:rsidRPr="007B7B4C">
        <w:rPr>
          <w:rStyle w:val="CodeInline"/>
        </w:rPr>
        <w:t>src</w:t>
      </w:r>
      <w:proofErr w:type="spellEnd"/>
      <w:r w:rsidRPr="007B7B4C">
        <w:rPr>
          <w:rStyle w:val="CodeInline"/>
        </w:rPr>
        <w:t>/engine/core</w:t>
      </w:r>
      <w:r w:rsidRPr="007B7B4C">
        <w:t xml:space="preserve"> folder and name the file </w:t>
      </w:r>
      <w:r w:rsidRPr="007B7B4C">
        <w:rPr>
          <w:rStyle w:val="CodeInline"/>
        </w:rPr>
        <w:t>loop.js</w:t>
      </w:r>
      <w:r w:rsidRPr="007B7B4C">
        <w:t xml:space="preserve">. </w:t>
      </w:r>
    </w:p>
    <w:p w14:paraId="4964E4B5" w14:textId="32371668" w:rsidR="007B7B4C" w:rsidRDefault="00A6316D" w:rsidP="00B9323D">
      <w:pPr>
        <w:pStyle w:val="NumList"/>
      </w:pPr>
      <w:del w:id="4" w:author="Kelvin Sung" w:date="2021-08-26T10:20:00Z">
        <w:r w:rsidRPr="00A6316D" w:rsidDel="00E41FD8">
          <w:lastRenderedPageBreak/>
          <w:delText xml:space="preserve">Add </w:delText>
        </w:r>
      </w:del>
      <w:ins w:id="5" w:author="Kelvin Sung" w:date="2021-08-26T10:20:00Z">
        <w:r w:rsidR="00E41FD8">
          <w:t>Define</w:t>
        </w:r>
        <w:r w:rsidR="00E41FD8" w:rsidRPr="00A6316D">
          <w:t xml:space="preserve"> </w:t>
        </w:r>
      </w:ins>
      <w:r w:rsidRPr="00A6316D">
        <w:t>the following instance variables to keep track of frame rate, processing time</w:t>
      </w:r>
      <w:r>
        <w:t xml:space="preserve"> </w:t>
      </w:r>
      <w:ins w:id="6" w:author="Kelvin Sung" w:date="2021-08-26T10:21:00Z">
        <w:r w:rsidR="002936BA">
          <w:t>in</w:t>
        </w:r>
      </w:ins>
      <w:del w:id="7" w:author="Kelvin Sung" w:date="2021-08-26T10:21:00Z">
        <w:r w:rsidDel="002936BA">
          <w:delText>or</w:delText>
        </w:r>
      </w:del>
      <w:r>
        <w:t xml:space="preserve"> milliseconds per frame</w:t>
      </w:r>
      <w:r w:rsidRPr="00A6316D">
        <w:t xml:space="preserve">, </w:t>
      </w:r>
      <w:r>
        <w:t xml:space="preserve">the </w:t>
      </w:r>
      <w:r w:rsidR="00462CCE">
        <w:t>game</w:t>
      </w:r>
      <w:r w:rsidR="001721CF">
        <w:t xml:space="preserve"> </w:t>
      </w:r>
      <w:r w:rsidR="00462CCE">
        <w:t>loop’s current run state, and a reference to the current scene as follows</w:t>
      </w:r>
      <w:r w:rsidRPr="00A6316D">
        <w:t>:</w:t>
      </w:r>
    </w:p>
    <w:p w14:paraId="36361BA8" w14:textId="7AC079D6" w:rsidR="008E7FCF" w:rsidRPr="008E7FCF" w:rsidRDefault="008E7FCF" w:rsidP="008E7FCF">
      <w:pPr>
        <w:pStyle w:val="Code"/>
      </w:pPr>
      <w:r w:rsidRPr="008E7FCF">
        <w:t>"use strict"</w:t>
      </w:r>
    </w:p>
    <w:p w14:paraId="54CFC5D6" w14:textId="6082C01E" w:rsidR="008E7FCF" w:rsidRPr="008E7FCF" w:rsidRDefault="008E7FCF" w:rsidP="008E7FCF">
      <w:pPr>
        <w:pStyle w:val="Code"/>
      </w:pPr>
      <w:r w:rsidRPr="008E7FCF">
        <w:t xml:space="preserve">const </w:t>
      </w:r>
      <w:r w:rsidR="00F70D3B">
        <w:t>kUPS</w:t>
      </w:r>
      <w:r w:rsidRPr="008E7FCF">
        <w:t xml:space="preserve"> = 60; // Updates per second</w:t>
      </w:r>
    </w:p>
    <w:p w14:paraId="1B6D975D" w14:textId="1192E079" w:rsidR="008E7FCF" w:rsidRPr="008E7FCF" w:rsidRDefault="008E7FCF" w:rsidP="008E7FCF">
      <w:pPr>
        <w:pStyle w:val="Code"/>
      </w:pPr>
      <w:r w:rsidRPr="008E7FCF">
        <w:t xml:space="preserve">const </w:t>
      </w:r>
      <w:r w:rsidR="00F70D3B">
        <w:t>kMPF</w:t>
      </w:r>
      <w:r w:rsidRPr="008E7FCF">
        <w:t xml:space="preserve"> = 1000 / </w:t>
      </w:r>
      <w:r w:rsidR="00F70D3B">
        <w:t>kUPS</w:t>
      </w:r>
      <w:r w:rsidRPr="008E7FCF">
        <w:t>; // Milliseconds per update.</w:t>
      </w:r>
    </w:p>
    <w:p w14:paraId="56549590" w14:textId="77777777" w:rsidR="008E7FCF" w:rsidRPr="008E7FCF" w:rsidRDefault="008E7FCF" w:rsidP="008E7FCF">
      <w:pPr>
        <w:pStyle w:val="Code"/>
      </w:pPr>
      <w:r w:rsidRPr="008E7FCF">
        <w:t>// Variables for timing gameloop.</w:t>
      </w:r>
    </w:p>
    <w:p w14:paraId="05FA99CC" w14:textId="77777777" w:rsidR="008E7FCF" w:rsidRPr="008E7FCF" w:rsidRDefault="008E7FCF" w:rsidP="008E7FCF">
      <w:pPr>
        <w:pStyle w:val="Code"/>
      </w:pPr>
      <w:r w:rsidRPr="008E7FCF">
        <w:t>let mPrevTime;</w:t>
      </w:r>
    </w:p>
    <w:p w14:paraId="3F6679F8" w14:textId="70628E61" w:rsidR="008E7FCF" w:rsidRPr="008E7FCF" w:rsidRDefault="008E7FCF" w:rsidP="008E7FCF">
      <w:pPr>
        <w:pStyle w:val="Code"/>
      </w:pPr>
      <w:r w:rsidRPr="008E7FCF">
        <w:t>let mLagTime;</w:t>
      </w:r>
    </w:p>
    <w:p w14:paraId="5961FC3A" w14:textId="77777777" w:rsidR="008E7FCF" w:rsidRPr="008E7FCF" w:rsidRDefault="008E7FCF" w:rsidP="008E7FCF">
      <w:pPr>
        <w:pStyle w:val="Code"/>
      </w:pPr>
      <w:r w:rsidRPr="008E7FCF">
        <w:t>// The current loop state (running or should stop)</w:t>
      </w:r>
    </w:p>
    <w:p w14:paraId="1F1634CF" w14:textId="77777777" w:rsidR="008E7FCF" w:rsidRPr="008E7FCF" w:rsidRDefault="008E7FCF" w:rsidP="008E7FCF">
      <w:pPr>
        <w:pStyle w:val="Code"/>
      </w:pPr>
      <w:r w:rsidRPr="008E7FCF">
        <w:t>let mLoopRunning = false;</w:t>
      </w:r>
    </w:p>
    <w:p w14:paraId="31F4A6B7" w14:textId="77777777" w:rsidR="008E7FCF" w:rsidRPr="008E7FCF" w:rsidRDefault="008E7FCF" w:rsidP="008E7FCF">
      <w:pPr>
        <w:pStyle w:val="Code"/>
      </w:pPr>
      <w:r w:rsidRPr="008E7FCF">
        <w:t>let mCurrentScene = null;</w:t>
      </w:r>
    </w:p>
    <w:p w14:paraId="62E46E26" w14:textId="77777777" w:rsidR="008E7FCF" w:rsidRPr="008E7FCF" w:rsidRDefault="008E7FCF" w:rsidP="008E7FCF">
      <w:pPr>
        <w:pStyle w:val="Code"/>
      </w:pPr>
      <w:r w:rsidRPr="008E7FCF">
        <w:t>let mFrameID = -1;</w:t>
      </w:r>
    </w:p>
    <w:p w14:paraId="2E42B36A" w14:textId="6869B67D" w:rsidR="00462CCE" w:rsidRDefault="00462CCE" w:rsidP="008E7FCF">
      <w:pPr>
        <w:pStyle w:val="BodyTextFirst"/>
      </w:pPr>
      <w:r w:rsidRPr="00462CCE">
        <w:t xml:space="preserve">Notice that </w:t>
      </w:r>
      <w:proofErr w:type="spellStart"/>
      <w:r w:rsidR="00F70D3B">
        <w:rPr>
          <w:rStyle w:val="CodeInline"/>
        </w:rPr>
        <w:t>kUPS</w:t>
      </w:r>
      <w:proofErr w:type="spellEnd"/>
      <w:r w:rsidRPr="00462CCE">
        <w:t xml:space="preserve"> is the </w:t>
      </w:r>
      <w:r w:rsidR="006B1942">
        <w:t>updates</w:t>
      </w:r>
      <w:r w:rsidRPr="00462CCE">
        <w:t xml:space="preserve"> per second </w:t>
      </w:r>
      <w:r w:rsidR="006B1942">
        <w:t xml:space="preserve">similar to the </w:t>
      </w:r>
      <w:r w:rsidR="006B1942" w:rsidRPr="006B1942">
        <w:rPr>
          <w:rStyle w:val="CodeInline"/>
        </w:rPr>
        <w:t>FPS</w:t>
      </w:r>
      <w:r w:rsidR="006B1942">
        <w:t xml:space="preserve"> </w:t>
      </w:r>
      <w:r w:rsidRPr="00462CCE">
        <w:t xml:space="preserve">discussed and </w:t>
      </w:r>
      <w:r w:rsidR="009139C2">
        <w:t xml:space="preserve">it is set to 60, or 60 updates per second. </w:t>
      </w:r>
      <w:r w:rsidR="009E51CF">
        <w:t xml:space="preserve">The time available for each update is simply 1/60 seconds. </w:t>
      </w:r>
      <w:r w:rsidR="00B73A09">
        <w:t xml:space="preserve">Since there are 1000 </w:t>
      </w:r>
      <w:r w:rsidR="009139C2">
        <w:t>milliseconds</w:t>
      </w:r>
      <w:r w:rsidR="00B73A09">
        <w:t xml:space="preserve"> in a second</w:t>
      </w:r>
      <w:r w:rsidR="009139C2">
        <w:t>,</w:t>
      </w:r>
      <w:r w:rsidR="00B73A09">
        <w:t xml:space="preserve"> </w:t>
      </w:r>
      <w:r w:rsidR="009139C2">
        <w:t xml:space="preserve">the </w:t>
      </w:r>
      <w:r w:rsidR="009E51CF">
        <w:t xml:space="preserve">available </w:t>
      </w:r>
      <w:r w:rsidR="009139C2">
        <w:t xml:space="preserve">time for each update </w:t>
      </w:r>
      <w:r w:rsidR="00B73A09">
        <w:t xml:space="preserve">in milliseconds </w:t>
      </w:r>
      <w:r w:rsidR="009139C2">
        <w:t>is 1000</w:t>
      </w:r>
      <w:r w:rsidR="009E51CF">
        <w:t xml:space="preserve"> * (1</w:t>
      </w:r>
      <w:r w:rsidR="009139C2">
        <w:t>/60</w:t>
      </w:r>
      <w:r w:rsidR="009E51CF">
        <w:t>)</w:t>
      </w:r>
      <w:r w:rsidR="005E4C5D">
        <w:t xml:space="preserve">, or </w:t>
      </w:r>
      <w:proofErr w:type="spellStart"/>
      <w:r w:rsidR="005E4C5D">
        <w:rPr>
          <w:rStyle w:val="CodeInline"/>
        </w:rPr>
        <w:t>kMPF</w:t>
      </w:r>
      <w:proofErr w:type="spellEnd"/>
      <w:r w:rsidR="005E4C5D">
        <w:t xml:space="preserve">. </w:t>
      </w:r>
      <w:r w:rsidR="009139C2">
        <w:t xml:space="preserve"> </w:t>
      </w:r>
    </w:p>
    <w:p w14:paraId="3216E7BF" w14:textId="08B6CE8E" w:rsidR="00E80754" w:rsidRDefault="00E80754" w:rsidP="00E80754">
      <w:pPr>
        <w:pStyle w:val="NoteTipCaution"/>
      </w:pPr>
      <w:r w:rsidRPr="00E80754">
        <w:rPr>
          <w:rStyle w:val="Strong"/>
        </w:rPr>
        <w:t>Note</w:t>
      </w:r>
      <w:r>
        <w:t xml:space="preserve"> When the game is running optimally</w:t>
      </w:r>
      <w:r w:rsidR="00BF3C4D">
        <w:t>, frame drawing and updates are both maintained at the same rate,</w:t>
      </w:r>
      <w:r w:rsidR="00BF3C4D" w:rsidDel="004329B4">
        <w:t xml:space="preserve"> </w:t>
      </w:r>
      <w:r w:rsidRPr="00E80754">
        <w:rPr>
          <w:rStyle w:val="CodeInline"/>
        </w:rPr>
        <w:t>FPS</w:t>
      </w:r>
      <w:r>
        <w:t xml:space="preserve"> </w:t>
      </w:r>
      <w:r w:rsidR="00BF3C4D">
        <w:t xml:space="preserve">and </w:t>
      </w:r>
      <w:proofErr w:type="spellStart"/>
      <w:r w:rsidR="00BF3C4D">
        <w:rPr>
          <w:rStyle w:val="CodeInline"/>
        </w:rPr>
        <w:t>kUPS</w:t>
      </w:r>
      <w:proofErr w:type="spellEnd"/>
      <w:r w:rsidR="00BF3C4D">
        <w:t xml:space="preserve"> </w:t>
      </w:r>
      <w:r>
        <w:t xml:space="preserve">can be thought of interchangeably. However, when lag occurs the </w:t>
      </w:r>
      <w:r w:rsidRPr="00E80754">
        <w:rPr>
          <w:rStyle w:val="CodeInline"/>
        </w:rPr>
        <w:t>loop</w:t>
      </w:r>
      <w:r>
        <w:t xml:space="preserve"> </w:t>
      </w:r>
      <w:r w:rsidR="00234A93">
        <w:t xml:space="preserve">skips </w:t>
      </w:r>
      <w:r>
        <w:t>frame</w:t>
      </w:r>
      <w:r w:rsidR="00131AC9">
        <w:t xml:space="preserve"> drawing</w:t>
      </w:r>
      <w:r w:rsidR="00234A93">
        <w:t xml:space="preserve"> and prioritizes updates</w:t>
      </w:r>
      <w:r w:rsidR="008904F8">
        <w:t xml:space="preserve">. In this case, </w:t>
      </w:r>
      <w:r w:rsidR="00BF3C4D" w:rsidRPr="0010691D">
        <w:rPr>
          <w:rStyle w:val="CodeInline"/>
        </w:rPr>
        <w:t>FPS</w:t>
      </w:r>
      <w:r w:rsidR="00BF3C4D">
        <w:t xml:space="preserve"> will decrease while </w:t>
      </w:r>
      <w:proofErr w:type="spellStart"/>
      <w:r w:rsidR="008904F8" w:rsidRPr="0010691D">
        <w:rPr>
          <w:rStyle w:val="CodeInline"/>
        </w:rPr>
        <w:t>kUPS</w:t>
      </w:r>
      <w:proofErr w:type="spellEnd"/>
      <w:r w:rsidR="008904F8">
        <w:t xml:space="preserve"> </w:t>
      </w:r>
      <w:r w:rsidR="00BF3C4D">
        <w:t>will be maintained</w:t>
      </w:r>
      <w:r w:rsidR="008904F8">
        <w:t>.</w:t>
      </w:r>
    </w:p>
    <w:p w14:paraId="54DB1A7E" w14:textId="3D180F14" w:rsidR="004B444D" w:rsidRDefault="004B444D" w:rsidP="004B444D">
      <w:pPr>
        <w:pStyle w:val="NumList"/>
      </w:pPr>
      <w:r w:rsidRPr="004B444D">
        <w:t xml:space="preserve">Add a function to run the </w:t>
      </w:r>
      <w:r>
        <w:t xml:space="preserve">core </w:t>
      </w:r>
      <w:r w:rsidRPr="004B444D">
        <w:t>loop as follows</w:t>
      </w:r>
      <w:r>
        <w:t>:</w:t>
      </w:r>
    </w:p>
    <w:p w14:paraId="45ADA6AD" w14:textId="77777777" w:rsidR="008E7FCF" w:rsidRPr="008E7FCF" w:rsidRDefault="008E7FCF" w:rsidP="008E7FCF">
      <w:pPr>
        <w:pStyle w:val="Code"/>
      </w:pPr>
      <w:r w:rsidRPr="008E7FCF">
        <w:t>function loopOnce() {</w:t>
      </w:r>
    </w:p>
    <w:p w14:paraId="31E014EA" w14:textId="77777777" w:rsidR="008E7FCF" w:rsidRPr="008E7FCF" w:rsidRDefault="008E7FCF" w:rsidP="008E7FCF">
      <w:pPr>
        <w:pStyle w:val="Code"/>
      </w:pPr>
      <w:r w:rsidRPr="008E7FCF">
        <w:t xml:space="preserve">    if (mLoopRunning) {</w:t>
      </w:r>
    </w:p>
    <w:p w14:paraId="7C8F1538" w14:textId="06635CEA" w:rsidR="008E7FCF" w:rsidRPr="008E7FCF" w:rsidRDefault="008E7FCF" w:rsidP="008E7FCF">
      <w:pPr>
        <w:pStyle w:val="Code"/>
      </w:pPr>
      <w:r w:rsidRPr="008E7FCF">
        <w:t xml:space="preserve">        // Step A: set up for next call to LoopOnce</w:t>
      </w:r>
      <w:del w:id="8" w:author="Kelvin Sung" w:date="2021-08-26T10:23:00Z">
        <w:r w:rsidRPr="008E7FCF" w:rsidDel="002936BA">
          <w:delText xml:space="preserve"> and update input!</w:delText>
        </w:r>
      </w:del>
    </w:p>
    <w:p w14:paraId="182DF8BC" w14:textId="77777777" w:rsidR="008E7FCF" w:rsidRPr="008E7FCF" w:rsidRDefault="008E7FCF" w:rsidP="008E7FCF">
      <w:pPr>
        <w:pStyle w:val="Code"/>
      </w:pPr>
      <w:r w:rsidRPr="008E7FCF">
        <w:t xml:space="preserve">        mFrameID = </w:t>
      </w:r>
      <w:bookmarkStart w:id="9" w:name="_Hlk68928975"/>
      <w:r w:rsidRPr="008E7FCF">
        <w:t>requestAnimationFrame</w:t>
      </w:r>
      <w:bookmarkEnd w:id="9"/>
      <w:r w:rsidRPr="008E7FCF">
        <w:t>(loopOnce);</w:t>
      </w:r>
    </w:p>
    <w:p w14:paraId="36AC13A6" w14:textId="77777777" w:rsidR="008E7FCF" w:rsidRPr="008E7FCF" w:rsidRDefault="008E7FCF" w:rsidP="008E7FCF">
      <w:pPr>
        <w:pStyle w:val="Code"/>
      </w:pPr>
    </w:p>
    <w:p w14:paraId="027A887F" w14:textId="77777777" w:rsidR="008E7FCF" w:rsidRPr="008E7FCF" w:rsidRDefault="008E7FCF" w:rsidP="008E7FCF">
      <w:pPr>
        <w:pStyle w:val="Code"/>
      </w:pPr>
      <w:r w:rsidRPr="008E7FCF">
        <w:t xml:space="preserve">        // Step B: now let's draw</w:t>
      </w:r>
    </w:p>
    <w:p w14:paraId="31D324AA" w14:textId="77777777" w:rsidR="008E7FCF" w:rsidRPr="008E7FCF" w:rsidRDefault="008E7FCF" w:rsidP="008E7FCF">
      <w:pPr>
        <w:pStyle w:val="Code"/>
      </w:pPr>
      <w:r w:rsidRPr="008E7FCF">
        <w:t xml:space="preserve">        //         draw() MUST be called before update()</w:t>
      </w:r>
    </w:p>
    <w:p w14:paraId="0C324DE7" w14:textId="77777777" w:rsidR="008E7FCF" w:rsidRPr="008E7FCF" w:rsidRDefault="008E7FCF" w:rsidP="008E7FCF">
      <w:pPr>
        <w:pStyle w:val="Code"/>
      </w:pPr>
      <w:r w:rsidRPr="008E7FCF">
        <w:t xml:space="preserve">        //         as update() may stop the loop!</w:t>
      </w:r>
    </w:p>
    <w:p w14:paraId="00E34D9F" w14:textId="77777777" w:rsidR="008E7FCF" w:rsidRPr="008E7FCF" w:rsidRDefault="008E7FCF" w:rsidP="008E7FCF">
      <w:pPr>
        <w:pStyle w:val="Code"/>
      </w:pPr>
      <w:r w:rsidRPr="008E7FCF">
        <w:t xml:space="preserve">        mCurrentScene.draw();    </w:t>
      </w:r>
    </w:p>
    <w:p w14:paraId="2B2570CE" w14:textId="77777777" w:rsidR="008E7FCF" w:rsidRPr="008E7FCF" w:rsidRDefault="008E7FCF" w:rsidP="008E7FCF">
      <w:pPr>
        <w:pStyle w:val="Code"/>
      </w:pPr>
    </w:p>
    <w:p w14:paraId="56655079" w14:textId="681EE4D7" w:rsidR="008E7FCF" w:rsidRPr="008E7FCF" w:rsidRDefault="008E7FCF" w:rsidP="008E7FCF">
      <w:pPr>
        <w:pStyle w:val="Code"/>
      </w:pPr>
      <w:r w:rsidRPr="008E7FCF">
        <w:t xml:space="preserve">        // Step C: compute how much time has elapsed since last loopOnce was executed</w:t>
      </w:r>
    </w:p>
    <w:p w14:paraId="07CD1BCC" w14:textId="77777777" w:rsidR="008E7FCF" w:rsidRPr="008E7FCF" w:rsidRDefault="008E7FCF" w:rsidP="008E7FCF">
      <w:pPr>
        <w:pStyle w:val="Code"/>
      </w:pPr>
      <w:r w:rsidRPr="008E7FCF">
        <w:t xml:space="preserve">        let currentTime = performance.now();</w:t>
      </w:r>
    </w:p>
    <w:p w14:paraId="62B01735" w14:textId="77777777" w:rsidR="008E7FCF" w:rsidRPr="008E7FCF" w:rsidRDefault="008E7FCF" w:rsidP="008E7FCF">
      <w:pPr>
        <w:pStyle w:val="Code"/>
      </w:pPr>
      <w:r w:rsidRPr="008E7FCF">
        <w:t xml:space="preserve">        let elapsedTime = currentTime - mPrevTime;</w:t>
      </w:r>
    </w:p>
    <w:p w14:paraId="18772BA4" w14:textId="77777777" w:rsidR="008E7FCF" w:rsidRPr="008E7FCF" w:rsidRDefault="008E7FCF" w:rsidP="008E7FCF">
      <w:pPr>
        <w:pStyle w:val="Code"/>
      </w:pPr>
      <w:r w:rsidRPr="008E7FCF">
        <w:lastRenderedPageBreak/>
        <w:t xml:space="preserve">        mPrevTime = currentTime;</w:t>
      </w:r>
    </w:p>
    <w:p w14:paraId="2ED1EED2" w14:textId="77777777" w:rsidR="008E7FCF" w:rsidRPr="008E7FCF" w:rsidRDefault="008E7FCF" w:rsidP="008E7FCF">
      <w:pPr>
        <w:pStyle w:val="Code"/>
      </w:pPr>
      <w:r w:rsidRPr="008E7FCF">
        <w:t xml:space="preserve">        mLagTime += elapsedTime;</w:t>
      </w:r>
    </w:p>
    <w:p w14:paraId="46C3C9A0" w14:textId="77777777" w:rsidR="008E7FCF" w:rsidRPr="008E7FCF" w:rsidRDefault="008E7FCF" w:rsidP="008E7FCF">
      <w:pPr>
        <w:pStyle w:val="Code"/>
      </w:pPr>
    </w:p>
    <w:p w14:paraId="601AE912" w14:textId="77777777" w:rsidR="008E7FCF" w:rsidRPr="008E7FCF" w:rsidRDefault="008E7FCF" w:rsidP="008E7FCF">
      <w:pPr>
        <w:pStyle w:val="Code"/>
      </w:pPr>
      <w:r w:rsidRPr="008E7FCF">
        <w:t xml:space="preserve">        // Step D: Make sure we update the game the appropriate number of times.</w:t>
      </w:r>
    </w:p>
    <w:p w14:paraId="036C519A" w14:textId="77777777" w:rsidR="008E7FCF" w:rsidRPr="008E7FCF" w:rsidRDefault="008E7FCF" w:rsidP="008E7FCF">
      <w:pPr>
        <w:pStyle w:val="Code"/>
      </w:pPr>
      <w:r w:rsidRPr="008E7FCF">
        <w:t xml:space="preserve">        //      Update only every Milliseconds per frame.</w:t>
      </w:r>
    </w:p>
    <w:p w14:paraId="6D83304C" w14:textId="77777777" w:rsidR="008E7FCF" w:rsidRPr="008E7FCF" w:rsidRDefault="008E7FCF" w:rsidP="008E7FCF">
      <w:pPr>
        <w:pStyle w:val="Code"/>
      </w:pPr>
      <w:r w:rsidRPr="008E7FCF">
        <w:t xml:space="preserve">        //      If lag larger then update frames, update until caught up.</w:t>
      </w:r>
    </w:p>
    <w:p w14:paraId="5CE0CC05" w14:textId="043E0259" w:rsidR="008E7FCF" w:rsidRPr="008E7FCF" w:rsidRDefault="008E7FCF" w:rsidP="008E7FCF">
      <w:pPr>
        <w:pStyle w:val="Code"/>
      </w:pPr>
      <w:r w:rsidRPr="008E7FCF">
        <w:t xml:space="preserve">        while ((mLagTime &gt;= </w:t>
      </w:r>
      <w:r w:rsidR="00F70D3B">
        <w:t>kMPF</w:t>
      </w:r>
      <w:r w:rsidRPr="008E7FCF">
        <w:t>) &amp;&amp; mLoopRunning) {</w:t>
      </w:r>
    </w:p>
    <w:p w14:paraId="36FFB1C3" w14:textId="77777777" w:rsidR="008E7FCF" w:rsidRPr="008E7FCF" w:rsidRDefault="008E7FCF" w:rsidP="008E7FCF">
      <w:pPr>
        <w:pStyle w:val="Code"/>
      </w:pPr>
      <w:r w:rsidRPr="008E7FCF">
        <w:t xml:space="preserve">            mCurrentScene.update();      </w:t>
      </w:r>
    </w:p>
    <w:p w14:paraId="0A53466E" w14:textId="59ECB592" w:rsidR="008E7FCF" w:rsidRPr="008E7FCF" w:rsidRDefault="008E7FCF" w:rsidP="008E7FCF">
      <w:pPr>
        <w:pStyle w:val="Code"/>
      </w:pPr>
      <w:r w:rsidRPr="008E7FCF">
        <w:t xml:space="preserve">            mLagTime -= </w:t>
      </w:r>
      <w:r w:rsidR="00F70D3B">
        <w:t>kMPF</w:t>
      </w:r>
      <w:r w:rsidRPr="008E7FCF">
        <w:t>;</w:t>
      </w:r>
    </w:p>
    <w:p w14:paraId="37C1B377" w14:textId="77777777" w:rsidR="008E7FCF" w:rsidRPr="008E7FCF" w:rsidRDefault="008E7FCF" w:rsidP="008E7FCF">
      <w:pPr>
        <w:pStyle w:val="Code"/>
      </w:pPr>
      <w:r w:rsidRPr="008E7FCF">
        <w:t xml:space="preserve">        }</w:t>
      </w:r>
    </w:p>
    <w:p w14:paraId="1D0EBD57" w14:textId="77777777" w:rsidR="008E7FCF" w:rsidRPr="008E7FCF" w:rsidRDefault="008E7FCF" w:rsidP="008E7FCF">
      <w:pPr>
        <w:pStyle w:val="Code"/>
      </w:pPr>
      <w:r w:rsidRPr="008E7FCF">
        <w:t xml:space="preserve">    } </w:t>
      </w:r>
    </w:p>
    <w:p w14:paraId="0E753DA0" w14:textId="0D2B7E56" w:rsidR="008E7FCF" w:rsidRDefault="008E7FCF" w:rsidP="008E7FCF">
      <w:pPr>
        <w:pStyle w:val="Code"/>
      </w:pPr>
      <w:r w:rsidRPr="008E7FCF">
        <w:t>}</w:t>
      </w:r>
    </w:p>
    <w:p w14:paraId="369E7C9A" w14:textId="4C280532" w:rsidR="0082587C" w:rsidRDefault="0082587C" w:rsidP="0082587C">
      <w:pPr>
        <w:pStyle w:val="NoteTipCaution"/>
      </w:pPr>
      <w:r w:rsidRPr="00CD350D">
        <w:rPr>
          <w:rStyle w:val="Strong"/>
        </w:rPr>
        <w:t>Note</w:t>
      </w:r>
      <w:r w:rsidRPr="00CD350D">
        <w:tab/>
        <w:t xml:space="preserve">The </w:t>
      </w:r>
      <w:proofErr w:type="spellStart"/>
      <w:r>
        <w:rPr>
          <w:rStyle w:val="CodeInline"/>
        </w:rPr>
        <w:t>performance.now</w:t>
      </w:r>
      <w:proofErr w:type="spellEnd"/>
      <w:r>
        <w:rPr>
          <w:rStyle w:val="CodeInline"/>
        </w:rPr>
        <w:t>()</w:t>
      </w:r>
      <w:r>
        <w:t xml:space="preserve"> </w:t>
      </w:r>
      <w:ins w:id="10" w:author="Kelvin Sung" w:date="2021-08-26T10:27:00Z">
        <w:r w:rsidR="003724CA">
          <w:t xml:space="preserve">is a JavaScript </w:t>
        </w:r>
      </w:ins>
      <w:r w:rsidRPr="00CD350D">
        <w:t>f</w:t>
      </w:r>
      <w:r>
        <w:t xml:space="preserve">unction </w:t>
      </w:r>
      <w:ins w:id="11" w:author="Kelvin Sung" w:date="2021-08-26T10:27:00Z">
        <w:r w:rsidR="003724CA">
          <w:t xml:space="preserve">that </w:t>
        </w:r>
      </w:ins>
      <w:r>
        <w:t xml:space="preserve">returns </w:t>
      </w:r>
      <w:r w:rsidR="00170356">
        <w:t xml:space="preserve">a timestamp in </w:t>
      </w:r>
      <w:r>
        <w:t>millisecond</w:t>
      </w:r>
      <w:r w:rsidR="00867580">
        <w:t>s</w:t>
      </w:r>
      <w:r w:rsidR="00170356">
        <w:t>.</w:t>
      </w:r>
    </w:p>
    <w:p w14:paraId="7C843478" w14:textId="68FE8671" w:rsidR="000830F4" w:rsidRDefault="004B444D" w:rsidP="008E7FCF">
      <w:pPr>
        <w:pStyle w:val="BodyTextFirst"/>
      </w:pPr>
      <w:r w:rsidRPr="004B444D">
        <w:t>Notice the similarity between the pseudocode examined</w:t>
      </w:r>
      <w:r>
        <w:t xml:space="preserve"> previously</w:t>
      </w:r>
      <w:r w:rsidRPr="004B444D">
        <w:t xml:space="preserve"> and the steps B, C, and D of the </w:t>
      </w:r>
      <w:proofErr w:type="spellStart"/>
      <w:r w:rsidRPr="004B444D">
        <w:rPr>
          <w:rStyle w:val="CodeInline"/>
        </w:rPr>
        <w:t>loopOnce</w:t>
      </w:r>
      <w:proofErr w:type="spellEnd"/>
      <w:r w:rsidRPr="004B444D">
        <w:rPr>
          <w:rStyle w:val="CodeInline"/>
        </w:rPr>
        <w:t>()</w:t>
      </w:r>
      <w:r w:rsidR="00215545">
        <w:rPr>
          <w:rStyle w:val="CodeInline"/>
        </w:rPr>
        <w:t xml:space="preserve"> </w:t>
      </w:r>
      <w:r w:rsidRPr="004B444D">
        <w:t xml:space="preserve">function. </w:t>
      </w:r>
      <w:r w:rsidR="006D172A">
        <w:t>That is, the drawing</w:t>
      </w:r>
      <w:r w:rsidR="00CD350D">
        <w:t xml:space="preserve"> of the scene or game </w:t>
      </w:r>
      <w:r w:rsidR="006D172A">
        <w:t xml:space="preserve">in step B, the calculation </w:t>
      </w:r>
      <w:r w:rsidR="00CD350D">
        <w:t>of the elapsed time</w:t>
      </w:r>
      <w:r w:rsidR="006D172A">
        <w:t xml:space="preserve"> since last update</w:t>
      </w:r>
      <w:r w:rsidR="00CD350D">
        <w:t xml:space="preserve"> in step C,</w:t>
      </w:r>
      <w:r w:rsidR="006D172A">
        <w:t xml:space="preserve"> and</w:t>
      </w:r>
      <w:r w:rsidR="00CD350D">
        <w:t xml:space="preserve"> the prioritization of update if the engine is lagging behind. </w:t>
      </w:r>
    </w:p>
    <w:p w14:paraId="5F8BDC75" w14:textId="7991FEBC" w:rsidR="004B444D" w:rsidRDefault="004B444D" w:rsidP="00CD350D">
      <w:pPr>
        <w:pStyle w:val="BodyTextCont"/>
      </w:pPr>
      <w:r w:rsidRPr="004B444D">
        <w:t xml:space="preserve">The main difference is that the outermost while loop is implemented </w:t>
      </w:r>
      <w:r w:rsidR="002005FC">
        <w:t xml:space="preserve">based on </w:t>
      </w:r>
      <w:r w:rsidRPr="004B444D">
        <w:t xml:space="preserve">the </w:t>
      </w:r>
      <w:r w:rsidR="000830F4">
        <w:t xml:space="preserve">HTML5 </w:t>
      </w:r>
      <w:proofErr w:type="spellStart"/>
      <w:r w:rsidRPr="004B444D">
        <w:rPr>
          <w:rStyle w:val="CodeInline"/>
        </w:rPr>
        <w:t>requestAnimationFrame</w:t>
      </w:r>
      <w:proofErr w:type="spellEnd"/>
      <w:r w:rsidRPr="004B444D">
        <w:rPr>
          <w:rStyle w:val="CodeInline"/>
        </w:rPr>
        <w:t>()</w:t>
      </w:r>
      <w:r w:rsidRPr="004B444D">
        <w:t xml:space="preserve"> function call at step A</w:t>
      </w:r>
      <w:r w:rsidR="000830F4">
        <w:t xml:space="preserve">. </w:t>
      </w:r>
      <w:r w:rsidRPr="004B444D">
        <w:t xml:space="preserve"> </w:t>
      </w:r>
      <w:r w:rsidR="000830F4">
        <w:t xml:space="preserve">The </w:t>
      </w:r>
      <w:proofErr w:type="spellStart"/>
      <w:r w:rsidR="000830F4" w:rsidRPr="004B444D">
        <w:rPr>
          <w:rStyle w:val="CodeInline"/>
        </w:rPr>
        <w:t>requestAnimationFrame</w:t>
      </w:r>
      <w:proofErr w:type="spellEnd"/>
      <w:r w:rsidR="000830F4" w:rsidRPr="004B444D">
        <w:rPr>
          <w:rStyle w:val="CodeInline"/>
        </w:rPr>
        <w:t>()</w:t>
      </w:r>
      <w:r w:rsidR="000830F4" w:rsidRPr="004B444D">
        <w:t xml:space="preserve"> </w:t>
      </w:r>
      <w:r w:rsidR="00172DBF">
        <w:t xml:space="preserve">function </w:t>
      </w:r>
      <w:r w:rsidR="000830F4">
        <w:t xml:space="preserve">will, at an approximated rate of 60 times per second, invoke the function pointer that is passed in as its parameter. In this case, </w:t>
      </w:r>
      <w:r w:rsidRPr="004B444D">
        <w:t xml:space="preserve">the </w:t>
      </w:r>
      <w:proofErr w:type="spellStart"/>
      <w:r w:rsidRPr="004B444D">
        <w:rPr>
          <w:rStyle w:val="CodeInline"/>
        </w:rPr>
        <w:t>loopOnce</w:t>
      </w:r>
      <w:proofErr w:type="spellEnd"/>
      <w:r w:rsidRPr="004B444D">
        <w:rPr>
          <w:rStyle w:val="CodeInline"/>
        </w:rPr>
        <w:t>()</w:t>
      </w:r>
      <w:r>
        <w:t xml:space="preserve"> </w:t>
      </w:r>
      <w:r w:rsidRPr="004B444D">
        <w:t xml:space="preserve">function </w:t>
      </w:r>
      <w:r w:rsidR="000830F4">
        <w:t xml:space="preserve">will </w:t>
      </w:r>
      <w:r w:rsidRPr="004B444D">
        <w:t>be called continuously</w:t>
      </w:r>
      <w:r w:rsidR="000830F4">
        <w:t xml:space="preserve"> at approximately 60 times per second</w:t>
      </w:r>
      <w:r w:rsidRPr="004B444D">
        <w:t xml:space="preserve">. </w:t>
      </w:r>
      <w:r>
        <w:t xml:space="preserve">Notice that each call to the </w:t>
      </w:r>
      <w:proofErr w:type="spellStart"/>
      <w:r w:rsidRPr="004B444D">
        <w:rPr>
          <w:rStyle w:val="CodeInline"/>
        </w:rPr>
        <w:t>requestAnimationFrame</w:t>
      </w:r>
      <w:proofErr w:type="spellEnd"/>
      <w:r w:rsidRPr="004B444D">
        <w:rPr>
          <w:rStyle w:val="CodeInline"/>
        </w:rPr>
        <w:t>()</w:t>
      </w:r>
      <w:r>
        <w:t xml:space="preserve"> function will result in </w:t>
      </w:r>
      <w:r w:rsidR="00CD350D">
        <w:t xml:space="preserve">exactly </w:t>
      </w:r>
      <w:r>
        <w:t xml:space="preserve">one execution of the corresponding </w:t>
      </w:r>
      <w:proofErr w:type="spellStart"/>
      <w:r w:rsidRPr="004B444D">
        <w:rPr>
          <w:rStyle w:val="CodeInline"/>
        </w:rPr>
        <w:t>loopOnce</w:t>
      </w:r>
      <w:proofErr w:type="spellEnd"/>
      <w:r w:rsidRPr="004B444D">
        <w:rPr>
          <w:rStyle w:val="CodeInline"/>
        </w:rPr>
        <w:t>()</w:t>
      </w:r>
      <w:r>
        <w:t xml:space="preserve"> function</w:t>
      </w:r>
      <w:r w:rsidR="00CD350D">
        <w:t xml:space="preserve"> and thus draw only once. However, </w:t>
      </w:r>
      <w:r w:rsidR="00351D00">
        <w:t xml:space="preserve">if the system is lagging, </w:t>
      </w:r>
      <w:r w:rsidR="00CD350D">
        <w:t>multiple updates can occur during this single frame</w:t>
      </w:r>
      <w:r>
        <w:t xml:space="preserve">. </w:t>
      </w:r>
    </w:p>
    <w:p w14:paraId="2958CD4E" w14:textId="0F0FEF3D" w:rsidR="00245F3F" w:rsidRDefault="00245F3F" w:rsidP="00245F3F">
      <w:pPr>
        <w:pStyle w:val="NoteTipCaution"/>
      </w:pPr>
      <w:r w:rsidRPr="00CD350D">
        <w:rPr>
          <w:rStyle w:val="Strong"/>
        </w:rPr>
        <w:t>Note</w:t>
      </w:r>
      <w:r w:rsidRPr="00CD350D">
        <w:tab/>
        <w:t>The</w:t>
      </w:r>
      <w:r w:rsidRPr="00245F3F">
        <w:rPr>
          <w:rStyle w:val="CodeInline"/>
        </w:rPr>
        <w:t xml:space="preserve"> </w:t>
      </w:r>
      <w:proofErr w:type="spellStart"/>
      <w:r w:rsidRPr="004B444D">
        <w:rPr>
          <w:rStyle w:val="CodeInline"/>
        </w:rPr>
        <w:t>requestAnimationFrame</w:t>
      </w:r>
      <w:proofErr w:type="spellEnd"/>
      <w:r w:rsidRPr="004B444D">
        <w:rPr>
          <w:rStyle w:val="CodeInline"/>
        </w:rPr>
        <w:t>()</w:t>
      </w:r>
      <w:r w:rsidRPr="004B444D">
        <w:t xml:space="preserve"> function</w:t>
      </w:r>
      <w:r>
        <w:t xml:space="preserve"> is an HTML5 utility provided by the browser that hosts your game. The precise behavior of this function is </w:t>
      </w:r>
      <w:r w:rsidR="00077D22">
        <w:t xml:space="preserve">browser </w:t>
      </w:r>
      <w:r>
        <w:t>implementation dependent.</w:t>
      </w:r>
    </w:p>
    <w:p w14:paraId="71FE2953" w14:textId="6AA0FEBC" w:rsidR="00CD350D" w:rsidRDefault="00CD350D" w:rsidP="00CD350D">
      <w:pPr>
        <w:pStyle w:val="NoteTipCaution"/>
      </w:pPr>
      <w:r w:rsidRPr="00CD350D">
        <w:rPr>
          <w:rStyle w:val="Strong"/>
        </w:rPr>
        <w:t>Note</w:t>
      </w:r>
      <w:r w:rsidRPr="00CD350D">
        <w:tab/>
        <w:t xml:space="preserve">The </w:t>
      </w:r>
      <w:proofErr w:type="spellStart"/>
      <w:r w:rsidRPr="00215545">
        <w:rPr>
          <w:rStyle w:val="CodeInline"/>
        </w:rPr>
        <w:t>mLoopRunning</w:t>
      </w:r>
      <w:proofErr w:type="spellEnd"/>
      <w:r w:rsidRPr="00CD350D">
        <w:t xml:space="preserve"> condition of the </w:t>
      </w:r>
      <w:r w:rsidRPr="00EB07EC">
        <w:rPr>
          <w:rStyle w:val="CodeChar"/>
          <w:rPrChange w:id="12" w:author="Kelvin Sung" w:date="2021-08-26T10:29:00Z">
            <w:rPr/>
          </w:rPrChange>
        </w:rPr>
        <w:t>while</w:t>
      </w:r>
      <w:r w:rsidRPr="00CD350D">
        <w:t xml:space="preserve"> loop in step </w:t>
      </w:r>
      <w:r w:rsidR="00215545">
        <w:t>D</w:t>
      </w:r>
      <w:r w:rsidRPr="00CD350D">
        <w:t xml:space="preserve"> is a redundant check for now. This condition will become important </w:t>
      </w:r>
      <w:r w:rsidRPr="00CD350D">
        <w:lastRenderedPageBreak/>
        <w:t xml:space="preserve">in later sections when </w:t>
      </w:r>
      <w:r w:rsidRPr="00215545">
        <w:rPr>
          <w:rStyle w:val="CodeInline"/>
        </w:rPr>
        <w:t>update()</w:t>
      </w:r>
      <w:r w:rsidRPr="00CD350D">
        <w:t xml:space="preserve"> can call</w:t>
      </w:r>
      <w:r w:rsidR="00215545">
        <w:t xml:space="preserve"> </w:t>
      </w:r>
      <w:r w:rsidRPr="00215545">
        <w:rPr>
          <w:rStyle w:val="CodeInline"/>
        </w:rPr>
        <w:t>stop()</w:t>
      </w:r>
      <w:r w:rsidRPr="00CD350D">
        <w:t xml:space="preserve"> to stop the loop (for example, for level transitions or the end of the game).</w:t>
      </w:r>
    </w:p>
    <w:p w14:paraId="56455D91" w14:textId="048E7A09" w:rsidR="00462CCE" w:rsidRDefault="00215545" w:rsidP="00111EFA">
      <w:pPr>
        <w:pStyle w:val="NumList"/>
      </w:pPr>
      <w:bookmarkStart w:id="13" w:name="_Hlk68496899"/>
      <w:r>
        <w:t>Declare</w:t>
      </w:r>
      <w:r w:rsidRPr="00215545">
        <w:t xml:space="preserve"> </w:t>
      </w:r>
      <w:r>
        <w:t>a</w:t>
      </w:r>
      <w:r w:rsidRPr="00215545">
        <w:t xml:space="preserve"> function to </w:t>
      </w:r>
      <w:r w:rsidRPr="00215545">
        <w:rPr>
          <w:rStyle w:val="CodeInline"/>
        </w:rPr>
        <w:t>start</w:t>
      </w:r>
      <w:r w:rsidRPr="00215545">
        <w:t xml:space="preserve"> the game loop</w:t>
      </w:r>
      <w:r w:rsidR="00111EFA">
        <w:t>.</w:t>
      </w:r>
      <w:bookmarkStart w:id="14" w:name="_Hlk68497547"/>
      <w:r w:rsidR="00111EFA" w:rsidRPr="00111EFA">
        <w:t xml:space="preserve"> </w:t>
      </w:r>
      <w:r w:rsidR="00111EFA" w:rsidRPr="00215545">
        <w:t xml:space="preserve">This function </w:t>
      </w:r>
      <w:bookmarkEnd w:id="14"/>
      <w:r w:rsidR="00111EFA" w:rsidRPr="00215545">
        <w:t>initializes the</w:t>
      </w:r>
      <w:r w:rsidR="00111EFA">
        <w:t xml:space="preserve"> game or scene, the</w:t>
      </w:r>
      <w:r w:rsidR="00111EFA" w:rsidRPr="00215545">
        <w:t xml:space="preserve"> frame time</w:t>
      </w:r>
      <w:r w:rsidR="00211172">
        <w:t xml:space="preserve"> variables</w:t>
      </w:r>
      <w:r w:rsidR="00111EFA" w:rsidRPr="00215545">
        <w:t xml:space="preserve">, and </w:t>
      </w:r>
      <w:r w:rsidR="00211172">
        <w:t xml:space="preserve">the </w:t>
      </w:r>
      <w:r w:rsidR="00111EFA" w:rsidRPr="00215545">
        <w:t xml:space="preserve">loop running flag </w:t>
      </w:r>
      <w:r w:rsidR="00111EFA">
        <w:t xml:space="preserve">before calling the first </w:t>
      </w:r>
      <w:proofErr w:type="spellStart"/>
      <w:r w:rsidR="00111EFA" w:rsidRPr="00111EFA">
        <w:rPr>
          <w:rStyle w:val="CodeInline"/>
        </w:rPr>
        <w:t>requestAnimationFrame</w:t>
      </w:r>
      <w:proofErr w:type="spellEnd"/>
      <w:r w:rsidR="00111EFA" w:rsidRPr="00111EFA">
        <w:rPr>
          <w:rStyle w:val="CodeInline"/>
        </w:rPr>
        <w:t>()</w:t>
      </w:r>
      <w:r w:rsidR="00351D00">
        <w:t xml:space="preserve"> with the </w:t>
      </w:r>
      <w:proofErr w:type="spellStart"/>
      <w:r w:rsidR="00351D00" w:rsidRPr="0010691D">
        <w:rPr>
          <w:rStyle w:val="CodeInline"/>
        </w:rPr>
        <w:t>loopOnce</w:t>
      </w:r>
      <w:proofErr w:type="spellEnd"/>
      <w:r w:rsidR="00351D00">
        <w:t xml:space="preserve"> function as its parameter </w:t>
      </w:r>
      <w:r w:rsidR="00C32C50">
        <w:t>to begin the game loop.</w:t>
      </w:r>
    </w:p>
    <w:bookmarkEnd w:id="13"/>
    <w:p w14:paraId="21858468" w14:textId="77777777" w:rsidR="008E7FCF" w:rsidRPr="008E7FCF" w:rsidRDefault="008E7FCF" w:rsidP="008E7FCF">
      <w:pPr>
        <w:pStyle w:val="Code"/>
      </w:pPr>
      <w:r w:rsidRPr="008E7FCF">
        <w:t>function start(scene) {</w:t>
      </w:r>
    </w:p>
    <w:p w14:paraId="1A3555E9" w14:textId="77777777" w:rsidR="008E7FCF" w:rsidRPr="008E7FCF" w:rsidRDefault="008E7FCF" w:rsidP="008E7FCF">
      <w:pPr>
        <w:pStyle w:val="Code"/>
      </w:pPr>
      <w:r w:rsidRPr="008E7FCF">
        <w:t xml:space="preserve">    if (mLoopRunning) {</w:t>
      </w:r>
    </w:p>
    <w:p w14:paraId="0B2D941B" w14:textId="77777777" w:rsidR="008E7FCF" w:rsidRPr="008E7FCF" w:rsidRDefault="008E7FCF" w:rsidP="008E7FCF">
      <w:pPr>
        <w:pStyle w:val="Code"/>
      </w:pPr>
      <w:r w:rsidRPr="008E7FCF">
        <w:t xml:space="preserve">        throw new Error("loop already running")</w:t>
      </w:r>
    </w:p>
    <w:p w14:paraId="6E9775B8" w14:textId="77777777" w:rsidR="008E7FCF" w:rsidRPr="008E7FCF" w:rsidRDefault="008E7FCF" w:rsidP="008E7FCF">
      <w:pPr>
        <w:pStyle w:val="Code"/>
      </w:pPr>
      <w:r w:rsidRPr="008E7FCF">
        <w:t xml:space="preserve">    }</w:t>
      </w:r>
    </w:p>
    <w:p w14:paraId="438C1099" w14:textId="77777777" w:rsidR="008E7FCF" w:rsidRPr="008E7FCF" w:rsidRDefault="008E7FCF" w:rsidP="008E7FCF">
      <w:pPr>
        <w:pStyle w:val="Code"/>
      </w:pPr>
    </w:p>
    <w:p w14:paraId="6F65A80D" w14:textId="77777777" w:rsidR="008E7FCF" w:rsidRPr="008E7FCF" w:rsidRDefault="008E7FCF" w:rsidP="008E7FCF">
      <w:pPr>
        <w:pStyle w:val="Code"/>
      </w:pPr>
      <w:r w:rsidRPr="008E7FCF">
        <w:t xml:space="preserve">    mCurrentScene = scene;</w:t>
      </w:r>
    </w:p>
    <w:p w14:paraId="29ECFF33" w14:textId="77777777" w:rsidR="008E7FCF" w:rsidRPr="008E7FCF" w:rsidRDefault="008E7FCF" w:rsidP="008E7FCF">
      <w:pPr>
        <w:pStyle w:val="Code"/>
      </w:pPr>
      <w:r w:rsidRPr="008E7FCF">
        <w:t xml:space="preserve">    mCurrentScene.init(); </w:t>
      </w:r>
    </w:p>
    <w:p w14:paraId="04070067" w14:textId="77777777" w:rsidR="008E7FCF" w:rsidRPr="008E7FCF" w:rsidRDefault="008E7FCF" w:rsidP="008E7FCF">
      <w:pPr>
        <w:pStyle w:val="Code"/>
      </w:pPr>
    </w:p>
    <w:p w14:paraId="1BA71DBA" w14:textId="77777777" w:rsidR="008E7FCF" w:rsidRPr="008E7FCF" w:rsidRDefault="008E7FCF" w:rsidP="008E7FCF">
      <w:pPr>
        <w:pStyle w:val="Code"/>
      </w:pPr>
      <w:r w:rsidRPr="008E7FCF">
        <w:t xml:space="preserve">    mPrevTime = performance.now();</w:t>
      </w:r>
    </w:p>
    <w:p w14:paraId="752C25C9" w14:textId="77777777" w:rsidR="008E7FCF" w:rsidRPr="008E7FCF" w:rsidRDefault="008E7FCF" w:rsidP="008E7FCF">
      <w:pPr>
        <w:pStyle w:val="Code"/>
      </w:pPr>
      <w:r w:rsidRPr="008E7FCF">
        <w:t xml:space="preserve">    mLagTime = 0.0;</w:t>
      </w:r>
    </w:p>
    <w:p w14:paraId="39B27938" w14:textId="77777777" w:rsidR="008E7FCF" w:rsidRPr="008E7FCF" w:rsidRDefault="008E7FCF" w:rsidP="008E7FCF">
      <w:pPr>
        <w:pStyle w:val="Code"/>
      </w:pPr>
      <w:r w:rsidRPr="008E7FCF">
        <w:t xml:space="preserve">    mLoopRunning = true;</w:t>
      </w:r>
    </w:p>
    <w:p w14:paraId="0EE13416" w14:textId="77777777" w:rsidR="008E7FCF" w:rsidRPr="008E7FCF" w:rsidRDefault="008E7FCF" w:rsidP="008E7FCF">
      <w:pPr>
        <w:pStyle w:val="Code"/>
      </w:pPr>
      <w:r w:rsidRPr="008E7FCF">
        <w:t xml:space="preserve">    mFrameID = requestAnimationFrame(loopOnce);</w:t>
      </w:r>
    </w:p>
    <w:p w14:paraId="05DEA8FF" w14:textId="3828B81A" w:rsidR="0082587C" w:rsidRPr="008E7FCF" w:rsidRDefault="008E7FCF" w:rsidP="008E7FCF">
      <w:pPr>
        <w:pStyle w:val="Code"/>
      </w:pPr>
      <w:r w:rsidRPr="008E7FCF">
        <w:t>}</w:t>
      </w:r>
    </w:p>
    <w:p w14:paraId="53455362" w14:textId="6BBA3C07" w:rsidR="00215545" w:rsidRDefault="00215545" w:rsidP="008E7FCF">
      <w:pPr>
        <w:pStyle w:val="NumList"/>
      </w:pPr>
      <w:r w:rsidRPr="00111EFA">
        <w:t xml:space="preserve">Declare a function to </w:t>
      </w:r>
      <w:r w:rsidRPr="00111EFA">
        <w:rPr>
          <w:rStyle w:val="CodeInline"/>
        </w:rPr>
        <w:t>stop</w:t>
      </w:r>
      <w:r w:rsidRPr="00111EFA">
        <w:t xml:space="preserve"> the game loop</w:t>
      </w:r>
      <w:r w:rsidR="00111EFA">
        <w:t>.</w:t>
      </w:r>
      <w:r w:rsidR="00111EFA" w:rsidRPr="00111EFA">
        <w:t xml:space="preserve"> This function simpl</w:t>
      </w:r>
      <w:r w:rsidR="00111EFA">
        <w:t>y</w:t>
      </w:r>
      <w:r w:rsidR="00111EFA" w:rsidRPr="00111EFA">
        <w:t xml:space="preserve"> stops the loop by setting </w:t>
      </w:r>
      <w:proofErr w:type="spellStart"/>
      <w:r w:rsidR="00111EFA" w:rsidRPr="00111EFA">
        <w:rPr>
          <w:rStyle w:val="CodeInline"/>
        </w:rPr>
        <w:t>mLoopRunning</w:t>
      </w:r>
      <w:proofErr w:type="spellEnd"/>
      <w:r w:rsidR="00111EFA" w:rsidRPr="00111EFA">
        <w:t xml:space="preserve"> to </w:t>
      </w:r>
      <w:r w:rsidR="00111EFA" w:rsidRPr="00111EFA">
        <w:rPr>
          <w:rStyle w:val="CodeInline"/>
        </w:rPr>
        <w:t>false</w:t>
      </w:r>
      <w:r w:rsidR="00111EFA">
        <w:t xml:space="preserve"> and cancels the la</w:t>
      </w:r>
      <w:r w:rsidR="00EA496D">
        <w:t>s</w:t>
      </w:r>
      <w:r w:rsidR="00111EFA">
        <w:t>t</w:t>
      </w:r>
      <w:r w:rsidR="004046D2">
        <w:t xml:space="preserve"> requested animation</w:t>
      </w:r>
      <w:r w:rsidR="00111EFA">
        <w:t xml:space="preserve"> frame.</w:t>
      </w:r>
    </w:p>
    <w:p w14:paraId="6743A2D6" w14:textId="77777777" w:rsidR="008E7FCF" w:rsidRDefault="008E7FCF" w:rsidP="008E7FCF">
      <w:pPr>
        <w:pStyle w:val="Code"/>
      </w:pPr>
      <w:r>
        <w:t>function stop() {</w:t>
      </w:r>
    </w:p>
    <w:p w14:paraId="28CADB3D" w14:textId="77777777" w:rsidR="008E7FCF" w:rsidRDefault="008E7FCF" w:rsidP="008E7FCF">
      <w:pPr>
        <w:pStyle w:val="Code"/>
      </w:pPr>
      <w:r>
        <w:t xml:space="preserve">    mLoopRunning = false;</w:t>
      </w:r>
    </w:p>
    <w:p w14:paraId="0949716E" w14:textId="77777777" w:rsidR="008E7FCF" w:rsidRDefault="008E7FCF" w:rsidP="008E7FCF">
      <w:pPr>
        <w:pStyle w:val="Code"/>
      </w:pPr>
      <w:r>
        <w:t xml:space="preserve">    // make sure no more animation frames</w:t>
      </w:r>
    </w:p>
    <w:p w14:paraId="61913A43" w14:textId="77777777" w:rsidR="008E7FCF" w:rsidRDefault="008E7FCF" w:rsidP="008E7FCF">
      <w:pPr>
        <w:pStyle w:val="Code"/>
      </w:pPr>
      <w:r>
        <w:t xml:space="preserve">    cancelAnimationFrame(mFrameID);</w:t>
      </w:r>
    </w:p>
    <w:p w14:paraId="473D2900" w14:textId="1B750A1D" w:rsidR="008E7FCF" w:rsidRPr="008E7FCF" w:rsidRDefault="008E7FCF" w:rsidP="008E7FCF">
      <w:pPr>
        <w:pStyle w:val="Code"/>
      </w:pPr>
      <w:r>
        <w:t>}</w:t>
      </w:r>
    </w:p>
    <w:p w14:paraId="5A58A05B" w14:textId="7A19FAF9" w:rsidR="00215545" w:rsidRDefault="00215545" w:rsidP="00215545">
      <w:pPr>
        <w:pStyle w:val="NumList"/>
      </w:pPr>
      <w:r>
        <w:t xml:space="preserve">Lastly, remember to </w:t>
      </w:r>
      <w:r w:rsidRPr="00215545">
        <w:rPr>
          <w:rStyle w:val="CodeInline"/>
        </w:rPr>
        <w:t>export</w:t>
      </w:r>
      <w:r>
        <w:t xml:space="preserve"> the </w:t>
      </w:r>
      <w:r w:rsidR="00A34BE2">
        <w:t xml:space="preserve">desired </w:t>
      </w:r>
      <w:r>
        <w:t>functionality</w:t>
      </w:r>
      <w:r w:rsidR="00A34BE2">
        <w:t xml:space="preserve"> to the rest of the game engine,</w:t>
      </w:r>
      <w:r>
        <w:t xml:space="preserve"> </w:t>
      </w:r>
      <w:r w:rsidR="00A34BE2">
        <w:t>i</w:t>
      </w:r>
      <w:r>
        <w:t xml:space="preserve">n this case </w:t>
      </w:r>
      <w:r w:rsidR="00A34BE2">
        <w:t xml:space="preserve">just the </w:t>
      </w:r>
      <w:r w:rsidRPr="00215545">
        <w:rPr>
          <w:rStyle w:val="CodeInline"/>
        </w:rPr>
        <w:t>start</w:t>
      </w:r>
      <w:r>
        <w:t xml:space="preserve"> and </w:t>
      </w:r>
      <w:r w:rsidRPr="00215545">
        <w:rPr>
          <w:rStyle w:val="CodeInline"/>
        </w:rPr>
        <w:t>stop</w:t>
      </w:r>
      <w:r w:rsidR="004C3E4E">
        <w:t xml:space="preserve"> functions.</w:t>
      </w:r>
    </w:p>
    <w:p w14:paraId="7D384CDA" w14:textId="230BCD56" w:rsidR="00870193" w:rsidRDefault="00215545" w:rsidP="00215545">
      <w:pPr>
        <w:pStyle w:val="Code"/>
      </w:pPr>
      <w:r w:rsidRPr="00215545">
        <w:t>export {start, stop}</w:t>
      </w:r>
    </w:p>
    <w:p w14:paraId="16D11471" w14:textId="3549EE1B" w:rsidR="00111EFA" w:rsidRDefault="00111EFA" w:rsidP="00215545">
      <w:pPr>
        <w:pStyle w:val="Code"/>
      </w:pPr>
    </w:p>
    <w:p w14:paraId="70405474" w14:textId="0E8FCF5F" w:rsidR="00111EFA" w:rsidRDefault="0088365C" w:rsidP="00111EFA">
      <w:pPr>
        <w:pStyle w:val="Heading3"/>
      </w:pPr>
      <w:r>
        <w:lastRenderedPageBreak/>
        <w:t>Working with</w:t>
      </w:r>
      <w:r w:rsidRPr="00111EFA">
        <w:t xml:space="preserve"> </w:t>
      </w:r>
      <w:r w:rsidR="00111EFA" w:rsidRPr="00111EFA">
        <w:t>the Game Loop</w:t>
      </w:r>
    </w:p>
    <w:p w14:paraId="45E25746" w14:textId="343265C0" w:rsidR="00111EFA" w:rsidRDefault="00111EFA" w:rsidP="005E19DF">
      <w:pPr>
        <w:pStyle w:val="BodyTextFirst"/>
      </w:pPr>
      <w:r w:rsidRPr="00111EFA">
        <w:t xml:space="preserve">To test the game loop implementation, </w:t>
      </w:r>
      <w:r w:rsidR="005E19DF">
        <w:t>your</w:t>
      </w:r>
      <w:r w:rsidRPr="00111EFA">
        <w:t xml:space="preserve"> game class </w:t>
      </w:r>
      <w:r w:rsidR="0098354D">
        <w:t>must</w:t>
      </w:r>
      <w:r w:rsidR="0098354D" w:rsidRPr="00111EFA">
        <w:t xml:space="preserve"> </w:t>
      </w:r>
      <w:r w:rsidR="00063080">
        <w:t xml:space="preserve">now </w:t>
      </w:r>
      <w:r w:rsidR="005E19DF">
        <w:t>implement</w:t>
      </w:r>
      <w:r w:rsidRPr="00111EFA">
        <w:t xml:space="preserve"> </w:t>
      </w:r>
      <w:r w:rsidRPr="005E19DF">
        <w:rPr>
          <w:rStyle w:val="CodeInline"/>
        </w:rPr>
        <w:t>draw()</w:t>
      </w:r>
      <w:r w:rsidR="0098354D">
        <w:t xml:space="preserve">, </w:t>
      </w:r>
      <w:r w:rsidR="0098354D" w:rsidRPr="005E19DF">
        <w:rPr>
          <w:rStyle w:val="CodeInline"/>
        </w:rPr>
        <w:t>update()</w:t>
      </w:r>
      <w:r w:rsidR="0098354D">
        <w:t xml:space="preserve">, and </w:t>
      </w:r>
      <w:proofErr w:type="spellStart"/>
      <w:r w:rsidR="0098354D" w:rsidRPr="0010691D">
        <w:rPr>
          <w:rStyle w:val="CodeInline"/>
        </w:rPr>
        <w:t>init</w:t>
      </w:r>
      <w:proofErr w:type="spellEnd"/>
      <w:r w:rsidR="0098354D" w:rsidRPr="0010691D">
        <w:rPr>
          <w:rStyle w:val="CodeInline"/>
        </w:rPr>
        <w:t>()</w:t>
      </w:r>
      <w:r w:rsidR="0098354D">
        <w:t xml:space="preserve"> </w:t>
      </w:r>
      <w:r w:rsidRPr="00111EFA">
        <w:t xml:space="preserve">functions. </w:t>
      </w:r>
      <w:r w:rsidR="0098354D">
        <w:t xml:space="preserve">This is because </w:t>
      </w:r>
      <w:r w:rsidR="007109E7">
        <w:t xml:space="preserve">to coordinate the beginning and the continual operation of your game, </w:t>
      </w:r>
      <w:r w:rsidR="0098354D">
        <w:t>these functions are being called from the</w:t>
      </w:r>
      <w:r w:rsidR="00063080">
        <w:t xml:space="preserve"> core of the</w:t>
      </w:r>
      <w:r w:rsidR="0098354D">
        <w:t xml:space="preserve"> game loop</w:t>
      </w:r>
      <w:r w:rsidR="007109E7">
        <w:t>—</w:t>
      </w:r>
      <w:ins w:id="15" w:author="Kelvin Sung" w:date="2021-08-26T10:32:00Z">
        <w:r w:rsidR="00D93C0F">
          <w:t xml:space="preserve">the </w:t>
        </w:r>
      </w:ins>
      <w:proofErr w:type="spellStart"/>
      <w:r w:rsidR="0098354D" w:rsidRPr="0010691D">
        <w:rPr>
          <w:rStyle w:val="CodeInline"/>
        </w:rPr>
        <w:t>init</w:t>
      </w:r>
      <w:proofErr w:type="spellEnd"/>
      <w:r w:rsidR="0098354D" w:rsidRPr="0010691D">
        <w:rPr>
          <w:rStyle w:val="CodeInline"/>
        </w:rPr>
        <w:t>()</w:t>
      </w:r>
      <w:r w:rsidR="0098354D">
        <w:t xml:space="preserve"> </w:t>
      </w:r>
      <w:r w:rsidR="00112349">
        <w:t xml:space="preserve">function </w:t>
      </w:r>
      <w:ins w:id="16" w:author="Kelvin Sung" w:date="2021-08-26T10:33:00Z">
        <w:r w:rsidR="00D93C0F">
          <w:t xml:space="preserve">is called </w:t>
        </w:r>
      </w:ins>
      <w:r w:rsidR="0098354D">
        <w:t xml:space="preserve">from </w:t>
      </w:r>
      <w:del w:id="17" w:author="Kelvin Sung" w:date="2021-08-26T10:33:00Z">
        <w:r w:rsidR="0098354D" w:rsidDel="00D93C0F">
          <w:delText xml:space="preserve">the </w:delText>
        </w:r>
      </w:del>
      <w:proofErr w:type="spellStart"/>
      <w:r w:rsidR="0098354D" w:rsidRPr="0010691D">
        <w:rPr>
          <w:rStyle w:val="CodeInline"/>
        </w:rPr>
        <w:t>loop.start</w:t>
      </w:r>
      <w:proofErr w:type="spellEnd"/>
      <w:r w:rsidR="0098354D" w:rsidRPr="0010691D">
        <w:rPr>
          <w:rStyle w:val="CodeInline"/>
        </w:rPr>
        <w:t>()</w:t>
      </w:r>
      <w:del w:id="18" w:author="Kelvin Sung" w:date="2021-08-26T10:33:00Z">
        <w:r w:rsidR="0098354D" w:rsidDel="00D93C0F">
          <w:delText xml:space="preserve"> function</w:delText>
        </w:r>
      </w:del>
      <w:r w:rsidR="0098354D">
        <w:t>, while</w:t>
      </w:r>
      <w:ins w:id="19" w:author="Kelvin Sung" w:date="2021-08-26T10:33:00Z">
        <w:r w:rsidR="00D93C0F">
          <w:t xml:space="preserve"> the</w:t>
        </w:r>
      </w:ins>
      <w:r w:rsidR="0098354D">
        <w:t xml:space="preserve"> </w:t>
      </w:r>
      <w:r w:rsidR="0098354D" w:rsidRPr="0010691D">
        <w:rPr>
          <w:rStyle w:val="CodeInline"/>
        </w:rPr>
        <w:t>draw()</w:t>
      </w:r>
      <w:r w:rsidR="0098354D">
        <w:t xml:space="preserve"> and </w:t>
      </w:r>
      <w:r w:rsidR="0098354D" w:rsidRPr="0010691D">
        <w:rPr>
          <w:rStyle w:val="CodeInline"/>
        </w:rPr>
        <w:t>update()</w:t>
      </w:r>
      <w:r w:rsidR="0098354D">
        <w:t xml:space="preserve"> </w:t>
      </w:r>
      <w:ins w:id="20" w:author="Kelvin Sung" w:date="2021-08-26T10:33:00Z">
        <w:r w:rsidR="00D93C0F">
          <w:t xml:space="preserve">functions are called </w:t>
        </w:r>
      </w:ins>
      <w:r w:rsidR="0098354D">
        <w:t xml:space="preserve">from </w:t>
      </w:r>
      <w:del w:id="21" w:author="Kelvin Sung" w:date="2021-08-26T10:33:00Z">
        <w:r w:rsidR="0098354D" w:rsidDel="00D93C0F">
          <w:delText xml:space="preserve">the </w:delText>
        </w:r>
      </w:del>
      <w:proofErr w:type="spellStart"/>
      <w:r w:rsidR="0098354D" w:rsidRPr="0010691D">
        <w:rPr>
          <w:rStyle w:val="CodeInline"/>
        </w:rPr>
        <w:t>loop.loopOnce</w:t>
      </w:r>
      <w:proofErr w:type="spellEnd"/>
      <w:r w:rsidR="0098354D" w:rsidRPr="0010691D">
        <w:rPr>
          <w:rStyle w:val="CodeInline"/>
        </w:rPr>
        <w:t>()</w:t>
      </w:r>
      <w:del w:id="22" w:author="Kelvin Sung" w:date="2021-08-26T10:33:00Z">
        <w:r w:rsidR="0098354D" w:rsidDel="00D93C0F">
          <w:delText xml:space="preserve"> function</w:delText>
        </w:r>
      </w:del>
      <w:r w:rsidR="0098354D">
        <w:t>.</w:t>
      </w:r>
    </w:p>
    <w:p w14:paraId="2C6B1618" w14:textId="3180B9CA" w:rsidR="008E7FCF" w:rsidRDefault="00D86541" w:rsidP="005E19DF">
      <w:pPr>
        <w:pStyle w:val="NumList"/>
        <w:numPr>
          <w:ilvl w:val="0"/>
          <w:numId w:val="13"/>
        </w:numPr>
      </w:pPr>
      <w:r>
        <w:t xml:space="preserve">Edit </w:t>
      </w:r>
      <w:r w:rsidR="00A1090C">
        <w:t xml:space="preserve">your </w:t>
      </w:r>
      <w:r w:rsidR="00A1090C" w:rsidRPr="0010691D">
        <w:rPr>
          <w:rStyle w:val="CodeInline"/>
        </w:rPr>
        <w:t>my_game.js</w:t>
      </w:r>
      <w:r w:rsidR="00A1090C">
        <w:t xml:space="preserve"> file </w:t>
      </w:r>
      <w:r w:rsidR="00B91E34">
        <w:t>to</w:t>
      </w:r>
      <w:r w:rsidR="00A1090C">
        <w:t xml:space="preserve"> p</w:t>
      </w:r>
      <w:r w:rsidR="006B1942">
        <w:t xml:space="preserve">rovide access to the loop by importing </w:t>
      </w:r>
      <w:r w:rsidR="00F51BE9">
        <w:t xml:space="preserve">from </w:t>
      </w:r>
      <w:r w:rsidR="006B1942">
        <w:t>the module.</w:t>
      </w:r>
      <w:r w:rsidR="00A1090C">
        <w:t xml:space="preserve"> Allowing game developer access to the game loop module is a temporary measure and will be corrected in later sections.</w:t>
      </w:r>
    </w:p>
    <w:p w14:paraId="08A827D7" w14:textId="77777777" w:rsidR="008E7FCF" w:rsidRPr="008E7FCF" w:rsidRDefault="008E7FCF" w:rsidP="008E7FCF">
      <w:pPr>
        <w:pStyle w:val="Code"/>
        <w:rPr>
          <w:rStyle w:val="CodeInline"/>
        </w:rPr>
      </w:pPr>
      <w:r w:rsidRPr="008E7FCF">
        <w:rPr>
          <w:rStyle w:val="CodeInline"/>
        </w:rPr>
        <w:t xml:space="preserve">// Accessing engine internal is not ideal, </w:t>
      </w:r>
    </w:p>
    <w:p w14:paraId="360D17A2" w14:textId="77777777" w:rsidR="008E7FCF" w:rsidRPr="008E7FCF" w:rsidRDefault="008E7FCF" w:rsidP="008E7FCF">
      <w:pPr>
        <w:pStyle w:val="Code"/>
        <w:rPr>
          <w:rStyle w:val="CodeInline"/>
        </w:rPr>
      </w:pPr>
      <w:r w:rsidRPr="008E7FCF">
        <w:rPr>
          <w:rStyle w:val="CodeInline"/>
        </w:rPr>
        <w:t>//      this must be resolved! (later)</w:t>
      </w:r>
    </w:p>
    <w:p w14:paraId="3C95F542" w14:textId="2F5061FE" w:rsidR="008E7FCF" w:rsidRPr="008E7FCF" w:rsidRDefault="008E7FCF" w:rsidP="008E7FCF">
      <w:pPr>
        <w:pStyle w:val="Code"/>
        <w:rPr>
          <w:rStyle w:val="CodeInline"/>
        </w:rPr>
      </w:pPr>
      <w:r w:rsidRPr="008E7FCF">
        <w:rPr>
          <w:rStyle w:val="CodeInline"/>
        </w:rPr>
        <w:t>import * as loop from "../engine/core/loop.js";</w:t>
      </w:r>
    </w:p>
    <w:p w14:paraId="7BB548B0" w14:textId="0A6B99FB" w:rsidR="005E19DF" w:rsidRDefault="00B91E34" w:rsidP="005E19DF">
      <w:pPr>
        <w:pStyle w:val="NumList"/>
        <w:numPr>
          <w:ilvl w:val="0"/>
          <w:numId w:val="13"/>
        </w:numPr>
      </w:pPr>
      <w:r>
        <w:t>R</w:t>
      </w:r>
      <w:r w:rsidR="005E19DF" w:rsidRPr="005E19DF">
        <w:t xml:space="preserve">eplace the </w:t>
      </w:r>
      <w:proofErr w:type="spellStart"/>
      <w:r w:rsidR="005E19DF" w:rsidRPr="005E19DF">
        <w:rPr>
          <w:rStyle w:val="CodeInline"/>
        </w:rPr>
        <w:t>MyGame</w:t>
      </w:r>
      <w:proofErr w:type="spellEnd"/>
      <w:r w:rsidR="005E19DF" w:rsidRPr="005E19DF">
        <w:t xml:space="preserve"> constructor with the following:</w:t>
      </w:r>
    </w:p>
    <w:p w14:paraId="2F42CD75" w14:textId="77777777" w:rsidR="005E19DF" w:rsidRDefault="005E19DF" w:rsidP="005E19DF">
      <w:pPr>
        <w:pStyle w:val="Code"/>
      </w:pPr>
      <w:r>
        <w:t xml:space="preserve">    constructor() {</w:t>
      </w:r>
    </w:p>
    <w:p w14:paraId="30D0C88A" w14:textId="77777777" w:rsidR="005E19DF" w:rsidRDefault="005E19DF" w:rsidP="005E19DF">
      <w:pPr>
        <w:pStyle w:val="Code"/>
      </w:pPr>
      <w:r>
        <w:t xml:space="preserve">        // variables for the squares</w:t>
      </w:r>
    </w:p>
    <w:p w14:paraId="54AA111A" w14:textId="77777777" w:rsidR="005E19DF" w:rsidRDefault="005E19DF" w:rsidP="005E19DF">
      <w:pPr>
        <w:pStyle w:val="Code"/>
      </w:pPr>
      <w:r>
        <w:t xml:space="preserve">        this.mWhiteSq = null;        // these are the Renderable objects</w:t>
      </w:r>
    </w:p>
    <w:p w14:paraId="1B5EEA6A" w14:textId="77777777" w:rsidR="005E19DF" w:rsidRDefault="005E19DF" w:rsidP="005E19DF">
      <w:pPr>
        <w:pStyle w:val="Code"/>
      </w:pPr>
      <w:r>
        <w:t xml:space="preserve">        this.mRedSq = null;</w:t>
      </w:r>
    </w:p>
    <w:p w14:paraId="2353A16D" w14:textId="77777777" w:rsidR="005E19DF" w:rsidRDefault="005E19DF" w:rsidP="005E19DF">
      <w:pPr>
        <w:pStyle w:val="Code"/>
      </w:pPr>
    </w:p>
    <w:p w14:paraId="5A649FEC" w14:textId="77777777" w:rsidR="005E19DF" w:rsidRDefault="005E19DF" w:rsidP="005E19DF">
      <w:pPr>
        <w:pStyle w:val="Code"/>
      </w:pPr>
      <w:r>
        <w:t xml:space="preserve">        // The camera to view the scene</w:t>
      </w:r>
    </w:p>
    <w:p w14:paraId="61580BF4" w14:textId="77777777" w:rsidR="005E19DF" w:rsidRDefault="005E19DF" w:rsidP="005E19DF">
      <w:pPr>
        <w:pStyle w:val="Code"/>
      </w:pPr>
      <w:r>
        <w:t xml:space="preserve">        this.mCamera = null;</w:t>
      </w:r>
    </w:p>
    <w:p w14:paraId="2D203100" w14:textId="09CF8D13" w:rsidR="005E19DF" w:rsidRPr="005E19DF" w:rsidRDefault="005E19DF" w:rsidP="005E19DF">
      <w:pPr>
        <w:pStyle w:val="Code"/>
      </w:pPr>
      <w:r>
        <w:t xml:space="preserve">    }</w:t>
      </w:r>
    </w:p>
    <w:p w14:paraId="7B933052" w14:textId="63698E79" w:rsidR="00111EFA" w:rsidRDefault="00111EFA" w:rsidP="00215545">
      <w:pPr>
        <w:pStyle w:val="Code"/>
      </w:pPr>
    </w:p>
    <w:p w14:paraId="638BB6CF" w14:textId="5066E66B" w:rsidR="005E19DF" w:rsidRDefault="005E19DF" w:rsidP="005E19DF">
      <w:pPr>
        <w:pStyle w:val="NumList"/>
        <w:numPr>
          <w:ilvl w:val="0"/>
          <w:numId w:val="13"/>
        </w:numPr>
      </w:pPr>
      <w:r w:rsidRPr="005E19DF">
        <w:t xml:space="preserve">Add an initialization function to </w:t>
      </w:r>
      <w:r w:rsidR="00F51BE9">
        <w:t xml:space="preserve">set up </w:t>
      </w:r>
      <w:r w:rsidR="00777EB1" w:rsidRPr="005E19DF">
        <w:t>a camera</w:t>
      </w:r>
      <w:r w:rsidR="00F51BE9">
        <w:t xml:space="preserve"> and two </w:t>
      </w:r>
      <w:r w:rsidR="00F51BE9" w:rsidRPr="0010691D">
        <w:rPr>
          <w:rStyle w:val="CodeInline"/>
        </w:rPr>
        <w:t>Renderable</w:t>
      </w:r>
      <w:r w:rsidR="00D526D9">
        <w:t xml:space="preserve"> objects</w:t>
      </w:r>
      <w:r w:rsidR="00F51BE9">
        <w:t>.</w:t>
      </w:r>
    </w:p>
    <w:p w14:paraId="7C97DD3C" w14:textId="77777777" w:rsidR="005E19DF" w:rsidRDefault="005E19DF" w:rsidP="005E19DF">
      <w:pPr>
        <w:pStyle w:val="Code"/>
      </w:pPr>
      <w:r>
        <w:t xml:space="preserve">    init() {    </w:t>
      </w:r>
    </w:p>
    <w:p w14:paraId="690F49D8" w14:textId="77777777" w:rsidR="005E19DF" w:rsidRDefault="005E19DF" w:rsidP="005E19DF">
      <w:pPr>
        <w:pStyle w:val="Code"/>
      </w:pPr>
      <w:r>
        <w:t xml:space="preserve">        // Step A: set up the cameras</w:t>
      </w:r>
    </w:p>
    <w:p w14:paraId="0A90D7D6" w14:textId="77777777" w:rsidR="005E19DF" w:rsidRDefault="005E19DF" w:rsidP="005E19DF">
      <w:pPr>
        <w:pStyle w:val="Code"/>
      </w:pPr>
      <w:r>
        <w:t xml:space="preserve">        this.mCamera = new engine.Camera(</w:t>
      </w:r>
    </w:p>
    <w:p w14:paraId="71B4E396" w14:textId="77777777" w:rsidR="005E19DF" w:rsidRDefault="005E19DF" w:rsidP="005E19DF">
      <w:pPr>
        <w:pStyle w:val="Code"/>
      </w:pPr>
      <w:r>
        <w:t xml:space="preserve">            vec2.fromValues(20, 60),   // position of the camera</w:t>
      </w:r>
    </w:p>
    <w:p w14:paraId="438BF032" w14:textId="77777777" w:rsidR="005E19DF" w:rsidRDefault="005E19DF" w:rsidP="005E19DF">
      <w:pPr>
        <w:pStyle w:val="Code"/>
      </w:pPr>
      <w:r>
        <w:t xml:space="preserve">            20,                        // width of camera</w:t>
      </w:r>
    </w:p>
    <w:p w14:paraId="6A8A8DFF" w14:textId="77777777" w:rsidR="005E19DF" w:rsidRDefault="005E19DF" w:rsidP="005E19DF">
      <w:pPr>
        <w:pStyle w:val="Code"/>
      </w:pPr>
      <w:r>
        <w:t xml:space="preserve">            [20, 40, 600, 300]         // viewport (orgX, orgY, width, height)</w:t>
      </w:r>
    </w:p>
    <w:p w14:paraId="607655B0" w14:textId="77777777" w:rsidR="005E19DF" w:rsidRDefault="005E19DF" w:rsidP="005E19DF">
      <w:pPr>
        <w:pStyle w:val="Code"/>
      </w:pPr>
      <w:r>
        <w:t xml:space="preserve">        );</w:t>
      </w:r>
    </w:p>
    <w:p w14:paraId="36C229EA" w14:textId="77777777" w:rsidR="005E19DF" w:rsidRDefault="005E19DF" w:rsidP="005E19DF">
      <w:pPr>
        <w:pStyle w:val="Code"/>
      </w:pPr>
      <w:r>
        <w:t xml:space="preserve">        this.mCamera.setBackgroundColor([0.8, 0.8, 0.8, 1]);</w:t>
      </w:r>
    </w:p>
    <w:p w14:paraId="51CEBBD7" w14:textId="77777777" w:rsidR="005E19DF" w:rsidRDefault="005E19DF" w:rsidP="005E19DF">
      <w:pPr>
        <w:pStyle w:val="Code"/>
      </w:pPr>
      <w:r>
        <w:t xml:space="preserve">        // sets the background to gray</w:t>
      </w:r>
    </w:p>
    <w:p w14:paraId="03090C0A" w14:textId="77777777" w:rsidR="005E19DF" w:rsidRDefault="005E19DF" w:rsidP="005E19DF">
      <w:pPr>
        <w:pStyle w:val="Code"/>
      </w:pPr>
    </w:p>
    <w:p w14:paraId="0D1F8273" w14:textId="77777777" w:rsidR="005E19DF" w:rsidRDefault="005E19DF" w:rsidP="005E19DF">
      <w:pPr>
        <w:pStyle w:val="Code"/>
      </w:pPr>
      <w:r>
        <w:t xml:space="preserve">        // Step  B: Create the Renderable objects:</w:t>
      </w:r>
    </w:p>
    <w:p w14:paraId="0CDC2CB5" w14:textId="77777777" w:rsidR="005E19DF" w:rsidRDefault="005E19DF" w:rsidP="005E19DF">
      <w:pPr>
        <w:pStyle w:val="Code"/>
      </w:pPr>
      <w:r>
        <w:t xml:space="preserve">        this.mWhiteSq = new engine.Renderable();</w:t>
      </w:r>
    </w:p>
    <w:p w14:paraId="75ABC554" w14:textId="77777777" w:rsidR="005E19DF" w:rsidRDefault="005E19DF" w:rsidP="005E19DF">
      <w:pPr>
        <w:pStyle w:val="Code"/>
      </w:pPr>
      <w:r>
        <w:t xml:space="preserve">        this.mWhiteSq.setColor([1, 1, 1, 1]);</w:t>
      </w:r>
    </w:p>
    <w:p w14:paraId="59BE1131" w14:textId="77777777" w:rsidR="005E19DF" w:rsidRDefault="005E19DF" w:rsidP="005E19DF">
      <w:pPr>
        <w:pStyle w:val="Code"/>
      </w:pPr>
      <w:r>
        <w:t xml:space="preserve">        this.mRedSq = new engine.Renderable();</w:t>
      </w:r>
    </w:p>
    <w:p w14:paraId="6BA66A7A" w14:textId="77777777" w:rsidR="005E19DF" w:rsidRDefault="005E19DF" w:rsidP="005E19DF">
      <w:pPr>
        <w:pStyle w:val="Code"/>
      </w:pPr>
      <w:r>
        <w:lastRenderedPageBreak/>
        <w:t xml:space="preserve">        this.mRedSq.setColor([1, 0, 0, 1]);</w:t>
      </w:r>
    </w:p>
    <w:p w14:paraId="6A4FB6D0" w14:textId="77777777" w:rsidR="005E19DF" w:rsidRDefault="005E19DF" w:rsidP="005E19DF">
      <w:pPr>
        <w:pStyle w:val="Code"/>
      </w:pPr>
    </w:p>
    <w:p w14:paraId="0F254A5E" w14:textId="77777777" w:rsidR="005E19DF" w:rsidRDefault="005E19DF" w:rsidP="005E19DF">
      <w:pPr>
        <w:pStyle w:val="Code"/>
      </w:pPr>
      <w:r>
        <w:t xml:space="preserve">        // Step  C: Initialize the white Renderable object: centered, 5x5, rotated</w:t>
      </w:r>
    </w:p>
    <w:p w14:paraId="24A2B4D8" w14:textId="77777777" w:rsidR="005E19DF" w:rsidRDefault="005E19DF" w:rsidP="005E19DF">
      <w:pPr>
        <w:pStyle w:val="Code"/>
      </w:pPr>
      <w:r>
        <w:t xml:space="preserve">        this.mWhiteSq.getXform().setPosition(20, 60);</w:t>
      </w:r>
    </w:p>
    <w:p w14:paraId="11007AE5" w14:textId="77777777" w:rsidR="005E19DF" w:rsidRDefault="005E19DF" w:rsidP="005E19DF">
      <w:pPr>
        <w:pStyle w:val="Code"/>
      </w:pPr>
      <w:r>
        <w:t xml:space="preserve">        this.mWhiteSq.getXform().setRotationInRad(0.2); // In Radians</w:t>
      </w:r>
    </w:p>
    <w:p w14:paraId="5A774E0D" w14:textId="77777777" w:rsidR="005E19DF" w:rsidRDefault="005E19DF" w:rsidP="005E19DF">
      <w:pPr>
        <w:pStyle w:val="Code"/>
      </w:pPr>
      <w:r>
        <w:t xml:space="preserve">        this.mWhiteSq.getXform().setSize(5, 5);</w:t>
      </w:r>
    </w:p>
    <w:p w14:paraId="2DFA1EAB" w14:textId="77777777" w:rsidR="005E19DF" w:rsidRDefault="005E19DF" w:rsidP="005E19DF">
      <w:pPr>
        <w:pStyle w:val="Code"/>
      </w:pPr>
    </w:p>
    <w:p w14:paraId="6F7746B5" w14:textId="77777777" w:rsidR="005E19DF" w:rsidRDefault="005E19DF" w:rsidP="005E19DF">
      <w:pPr>
        <w:pStyle w:val="Code"/>
      </w:pPr>
      <w:r>
        <w:t xml:space="preserve">        // Step  D: Initialize the red Renderable object: centered 2x2</w:t>
      </w:r>
    </w:p>
    <w:p w14:paraId="4DE07D9F" w14:textId="77777777" w:rsidR="005E19DF" w:rsidRDefault="005E19DF" w:rsidP="005E19DF">
      <w:pPr>
        <w:pStyle w:val="Code"/>
      </w:pPr>
      <w:r>
        <w:t xml:space="preserve">        this.mRedSq.getXform().setPosition(20, 60);</w:t>
      </w:r>
    </w:p>
    <w:p w14:paraId="38401DF2" w14:textId="77777777" w:rsidR="005E19DF" w:rsidRDefault="005E19DF" w:rsidP="005E19DF">
      <w:pPr>
        <w:pStyle w:val="Code"/>
      </w:pPr>
      <w:r>
        <w:t xml:space="preserve">        this.mRedSq.getXform().setSize(2, 2);</w:t>
      </w:r>
    </w:p>
    <w:p w14:paraId="7D39485A" w14:textId="2F1B9668" w:rsidR="005E19DF" w:rsidRDefault="005E19DF" w:rsidP="005E19DF">
      <w:pPr>
        <w:pStyle w:val="Code"/>
      </w:pPr>
      <w:r>
        <w:t xml:space="preserve">    }</w:t>
      </w:r>
    </w:p>
    <w:p w14:paraId="5065EC6C" w14:textId="2317148A" w:rsidR="005E19DF" w:rsidRDefault="005E19DF" w:rsidP="005E19DF">
      <w:pPr>
        <w:pStyle w:val="Code"/>
      </w:pPr>
    </w:p>
    <w:p w14:paraId="5D413953" w14:textId="77777777" w:rsidR="005E19DF" w:rsidRPr="005E19DF" w:rsidRDefault="005E19DF" w:rsidP="00021D86">
      <w:pPr>
        <w:pStyle w:val="NumList"/>
      </w:pPr>
      <w:r w:rsidRPr="005E19DF">
        <w:t>Draw the scene as before by clearing the canvas, setting up the camera, and drawing each square.</w:t>
      </w:r>
    </w:p>
    <w:p w14:paraId="210E5718" w14:textId="77777777" w:rsidR="005E19DF" w:rsidRPr="005E19DF" w:rsidRDefault="005E19DF" w:rsidP="005E19DF">
      <w:pPr>
        <w:pStyle w:val="Code"/>
      </w:pPr>
      <w:r w:rsidRPr="005E19DF">
        <w:t xml:space="preserve">    draw() {</w:t>
      </w:r>
    </w:p>
    <w:p w14:paraId="3E2FF14F" w14:textId="77777777" w:rsidR="005E19DF" w:rsidRPr="005E19DF" w:rsidRDefault="005E19DF" w:rsidP="005E19DF">
      <w:pPr>
        <w:pStyle w:val="Code"/>
      </w:pPr>
      <w:r w:rsidRPr="005E19DF">
        <w:t xml:space="preserve">        // Step A: clear the canvas</w:t>
      </w:r>
    </w:p>
    <w:p w14:paraId="50494960" w14:textId="77777777" w:rsidR="005E19DF" w:rsidRPr="005E19DF" w:rsidRDefault="005E19DF" w:rsidP="005E19DF">
      <w:pPr>
        <w:pStyle w:val="Code"/>
      </w:pPr>
      <w:r w:rsidRPr="005E19DF">
        <w:t xml:space="preserve">        engine.clearCanvas([0.9, 0.9, 0.9, 1.0]); // clear to light gray</w:t>
      </w:r>
    </w:p>
    <w:p w14:paraId="2690D45F" w14:textId="77777777" w:rsidR="005E19DF" w:rsidRPr="005E19DF" w:rsidRDefault="005E19DF" w:rsidP="005E19DF">
      <w:pPr>
        <w:pStyle w:val="Code"/>
      </w:pPr>
    </w:p>
    <w:p w14:paraId="1D301AF4" w14:textId="77777777" w:rsidR="005E19DF" w:rsidRPr="005E19DF" w:rsidRDefault="005E19DF" w:rsidP="005E19DF">
      <w:pPr>
        <w:pStyle w:val="Code"/>
      </w:pPr>
      <w:r w:rsidRPr="005E19DF">
        <w:t xml:space="preserve">        // Step  B: Activate the drawing Camera</w:t>
      </w:r>
    </w:p>
    <w:p w14:paraId="5986BF55" w14:textId="77777777" w:rsidR="005E19DF" w:rsidRPr="005E19DF" w:rsidRDefault="005E19DF" w:rsidP="005E19DF">
      <w:pPr>
        <w:pStyle w:val="Code"/>
      </w:pPr>
      <w:r w:rsidRPr="005E19DF">
        <w:t xml:space="preserve">        this.mCamera.setViewAndCameraMatrix();</w:t>
      </w:r>
    </w:p>
    <w:p w14:paraId="2166FEAA" w14:textId="77777777" w:rsidR="005E19DF" w:rsidRPr="005E19DF" w:rsidRDefault="005E19DF" w:rsidP="005E19DF">
      <w:pPr>
        <w:pStyle w:val="Code"/>
      </w:pPr>
    </w:p>
    <w:p w14:paraId="074490FC" w14:textId="77777777" w:rsidR="005E19DF" w:rsidRPr="005E19DF" w:rsidRDefault="005E19DF" w:rsidP="005E19DF">
      <w:pPr>
        <w:pStyle w:val="Code"/>
      </w:pPr>
      <w:r w:rsidRPr="005E19DF">
        <w:t xml:space="preserve">        // Step  C: Activate the white shader to draw</w:t>
      </w:r>
    </w:p>
    <w:p w14:paraId="6C7AC320" w14:textId="77777777" w:rsidR="005E19DF" w:rsidRPr="005E19DF" w:rsidRDefault="005E19DF" w:rsidP="005E19DF">
      <w:pPr>
        <w:pStyle w:val="Code"/>
      </w:pPr>
      <w:r w:rsidRPr="005E19DF">
        <w:t xml:space="preserve">        this.mWhiteSq.draw(this.mCamera);</w:t>
      </w:r>
    </w:p>
    <w:p w14:paraId="3C9C8994" w14:textId="77777777" w:rsidR="005E19DF" w:rsidRPr="005E19DF" w:rsidRDefault="005E19DF" w:rsidP="005E19DF">
      <w:pPr>
        <w:pStyle w:val="Code"/>
      </w:pPr>
    </w:p>
    <w:p w14:paraId="5C56BC6B" w14:textId="77777777" w:rsidR="005E19DF" w:rsidRPr="005E19DF" w:rsidRDefault="005E19DF" w:rsidP="005E19DF">
      <w:pPr>
        <w:pStyle w:val="Code"/>
      </w:pPr>
      <w:r w:rsidRPr="005E19DF">
        <w:t xml:space="preserve">        // Step  D: Activate the red shader to draw</w:t>
      </w:r>
    </w:p>
    <w:p w14:paraId="068743EB" w14:textId="77777777" w:rsidR="005E19DF" w:rsidRPr="005E19DF" w:rsidRDefault="005E19DF" w:rsidP="005E19DF">
      <w:pPr>
        <w:pStyle w:val="Code"/>
      </w:pPr>
      <w:r w:rsidRPr="005E19DF">
        <w:t xml:space="preserve">        this.mRedSq.draw(this.mCamera);</w:t>
      </w:r>
    </w:p>
    <w:p w14:paraId="501E807F" w14:textId="0C48CBB6" w:rsidR="005E19DF" w:rsidRDefault="005E19DF" w:rsidP="005E19DF">
      <w:pPr>
        <w:pStyle w:val="Code"/>
      </w:pPr>
      <w:r w:rsidRPr="005E19DF">
        <w:t xml:space="preserve">    }</w:t>
      </w:r>
    </w:p>
    <w:p w14:paraId="0606CF0A" w14:textId="464DD94C" w:rsidR="00777EB1" w:rsidRDefault="00777EB1" w:rsidP="00777EB1">
      <w:pPr>
        <w:pStyle w:val="NumList"/>
      </w:pPr>
      <w:r>
        <w:t xml:space="preserve">Add an </w:t>
      </w:r>
      <w:r w:rsidRPr="00777EB1">
        <w:rPr>
          <w:rStyle w:val="CodeInline"/>
        </w:rPr>
        <w:t>update()</w:t>
      </w:r>
      <w:r>
        <w:t xml:space="preserve"> function to animate a moving white square and a pulsing red square. </w:t>
      </w:r>
    </w:p>
    <w:p w14:paraId="2577ABE6" w14:textId="77777777" w:rsidR="00777EB1" w:rsidRDefault="00777EB1" w:rsidP="00777EB1">
      <w:pPr>
        <w:pStyle w:val="Code"/>
      </w:pPr>
      <w:r>
        <w:t xml:space="preserve">    update() {</w:t>
      </w:r>
    </w:p>
    <w:p w14:paraId="7B0A5BB6" w14:textId="77777777" w:rsidR="00777EB1" w:rsidRDefault="00777EB1" w:rsidP="00777EB1">
      <w:pPr>
        <w:pStyle w:val="Code"/>
      </w:pPr>
      <w:r>
        <w:t xml:space="preserve">        // For this very simple game, let's move the white square and pulse the red</w:t>
      </w:r>
    </w:p>
    <w:p w14:paraId="576D480E" w14:textId="77777777" w:rsidR="00777EB1" w:rsidRDefault="00777EB1" w:rsidP="00777EB1">
      <w:pPr>
        <w:pStyle w:val="Code"/>
      </w:pPr>
      <w:r>
        <w:t xml:space="preserve">        let whiteXform = this.mWhiteSq.getXform();</w:t>
      </w:r>
    </w:p>
    <w:p w14:paraId="16723381" w14:textId="77777777" w:rsidR="00777EB1" w:rsidRDefault="00777EB1" w:rsidP="00777EB1">
      <w:pPr>
        <w:pStyle w:val="Code"/>
      </w:pPr>
      <w:r>
        <w:t xml:space="preserve">        let deltaX = 0.05;</w:t>
      </w:r>
    </w:p>
    <w:p w14:paraId="362E9D5A" w14:textId="77777777" w:rsidR="00777EB1" w:rsidRDefault="00777EB1" w:rsidP="00777EB1">
      <w:pPr>
        <w:pStyle w:val="Code"/>
      </w:pPr>
    </w:p>
    <w:p w14:paraId="35575618" w14:textId="77777777" w:rsidR="00777EB1" w:rsidRDefault="00777EB1" w:rsidP="00777EB1">
      <w:pPr>
        <w:pStyle w:val="Code"/>
      </w:pPr>
      <w:r>
        <w:t xml:space="preserve">        // Step A: Rorate the white square</w:t>
      </w:r>
    </w:p>
    <w:p w14:paraId="728EACBC" w14:textId="77777777" w:rsidR="00777EB1" w:rsidRDefault="00777EB1" w:rsidP="00777EB1">
      <w:pPr>
        <w:pStyle w:val="Code"/>
      </w:pPr>
      <w:r>
        <w:t xml:space="preserve">        if (whiteXform.getXPos() &gt; 30) // this is the right-bound of the window</w:t>
      </w:r>
    </w:p>
    <w:p w14:paraId="66859637" w14:textId="77777777" w:rsidR="00777EB1" w:rsidRDefault="00777EB1" w:rsidP="00777EB1">
      <w:pPr>
        <w:pStyle w:val="Code"/>
      </w:pPr>
      <w:r>
        <w:t xml:space="preserve">            whiteXform.setPosition(10, 60);</w:t>
      </w:r>
    </w:p>
    <w:p w14:paraId="2DE0A7CE" w14:textId="77777777" w:rsidR="00777EB1" w:rsidRDefault="00777EB1" w:rsidP="00777EB1">
      <w:pPr>
        <w:pStyle w:val="Code"/>
      </w:pPr>
      <w:r>
        <w:t xml:space="preserve">        whiteXform.incXPosBy(deltaX);</w:t>
      </w:r>
    </w:p>
    <w:p w14:paraId="1E924BED" w14:textId="77777777" w:rsidR="00777EB1" w:rsidRDefault="00777EB1" w:rsidP="00777EB1">
      <w:pPr>
        <w:pStyle w:val="Code"/>
      </w:pPr>
      <w:r>
        <w:t xml:space="preserve">        whiteXform.incRotationByDegree(1);</w:t>
      </w:r>
    </w:p>
    <w:p w14:paraId="6D777E83" w14:textId="77777777" w:rsidR="00777EB1" w:rsidRDefault="00777EB1" w:rsidP="00777EB1">
      <w:pPr>
        <w:pStyle w:val="Code"/>
      </w:pPr>
    </w:p>
    <w:p w14:paraId="1C3D695E" w14:textId="77777777" w:rsidR="00777EB1" w:rsidRDefault="00777EB1" w:rsidP="00777EB1">
      <w:pPr>
        <w:pStyle w:val="Code"/>
      </w:pPr>
      <w:r>
        <w:t xml:space="preserve">        // Step B: pulse the red square</w:t>
      </w:r>
    </w:p>
    <w:p w14:paraId="7B0005B3" w14:textId="77777777" w:rsidR="00777EB1" w:rsidRDefault="00777EB1" w:rsidP="00777EB1">
      <w:pPr>
        <w:pStyle w:val="Code"/>
      </w:pPr>
      <w:r>
        <w:lastRenderedPageBreak/>
        <w:t xml:space="preserve">        let redXform = this.mRedSq.getXform();</w:t>
      </w:r>
    </w:p>
    <w:p w14:paraId="4AE799F7" w14:textId="77777777" w:rsidR="00777EB1" w:rsidRDefault="00777EB1" w:rsidP="00777EB1">
      <w:pPr>
        <w:pStyle w:val="Code"/>
      </w:pPr>
      <w:r>
        <w:t xml:space="preserve">        if (redXform.getWidth() &gt; 5)</w:t>
      </w:r>
    </w:p>
    <w:p w14:paraId="320A6EF9" w14:textId="77777777" w:rsidR="00777EB1" w:rsidRDefault="00777EB1" w:rsidP="00777EB1">
      <w:pPr>
        <w:pStyle w:val="Code"/>
      </w:pPr>
      <w:r>
        <w:t xml:space="preserve">            redXform.setSize(2, 2);</w:t>
      </w:r>
    </w:p>
    <w:p w14:paraId="555022EB" w14:textId="77777777" w:rsidR="00777EB1" w:rsidRDefault="00777EB1" w:rsidP="00777EB1">
      <w:pPr>
        <w:pStyle w:val="Code"/>
      </w:pPr>
      <w:r>
        <w:t xml:space="preserve">        redXform.incSizeBy(0.05);</w:t>
      </w:r>
    </w:p>
    <w:p w14:paraId="7E5870C0" w14:textId="77777777" w:rsidR="00777EB1" w:rsidRDefault="00777EB1" w:rsidP="00777EB1">
      <w:pPr>
        <w:pStyle w:val="Code"/>
      </w:pPr>
      <w:r>
        <w:t xml:space="preserve">    }</w:t>
      </w:r>
    </w:p>
    <w:p w14:paraId="21EA7EB9" w14:textId="77777777" w:rsidR="00777EB1" w:rsidRDefault="00777EB1" w:rsidP="00777EB1">
      <w:pPr>
        <w:pStyle w:val="BodyTextFirst"/>
      </w:pPr>
      <w:r>
        <w:t xml:space="preserve">Recall that the </w:t>
      </w:r>
      <w:r w:rsidRPr="00560D34">
        <w:rPr>
          <w:rStyle w:val="CodeInline"/>
        </w:rPr>
        <w:t>update()</w:t>
      </w:r>
      <w:r>
        <w:t xml:space="preserve"> function is called at about 60 times per second, and each time the following happens:</w:t>
      </w:r>
    </w:p>
    <w:p w14:paraId="3C0C342F" w14:textId="21625F87" w:rsidR="00777EB1" w:rsidRDefault="00777EB1" w:rsidP="00777EB1">
      <w:pPr>
        <w:pStyle w:val="Bullet"/>
      </w:pPr>
      <w:r>
        <w:t xml:space="preserve">Step A for the white square: Increase the rotation by 1 degree; increase the x-position by 0.05 and reset to 10 if the resulting x-position is greater than 30. </w:t>
      </w:r>
    </w:p>
    <w:p w14:paraId="3B3AB2A9" w14:textId="1174655C" w:rsidR="00777EB1" w:rsidRDefault="00777EB1" w:rsidP="00777EB1">
      <w:pPr>
        <w:pStyle w:val="Bullet"/>
      </w:pPr>
      <w:r>
        <w:t>Step B for the red square: Increase the size by 0.05 and reset it to 2 if the resulting size is greater than 5.</w:t>
      </w:r>
    </w:p>
    <w:p w14:paraId="55E4D117" w14:textId="63E7D729" w:rsidR="00777EB1" w:rsidRDefault="00777EB1" w:rsidP="00777EB1">
      <w:pPr>
        <w:pStyle w:val="Bullet"/>
      </w:pPr>
      <w:r>
        <w:t>Since the previous operations are performed continuously at about 60 times a second, you can expect to see the following:</w:t>
      </w:r>
    </w:p>
    <w:p w14:paraId="46363513" w14:textId="1AE480AE" w:rsidR="00777EB1" w:rsidRDefault="00777EB1" w:rsidP="00777EB1">
      <w:pPr>
        <w:pStyle w:val="NumSubList"/>
      </w:pPr>
      <w:r>
        <w:t xml:space="preserve">A white square rotating while moving toward the right and </w:t>
      </w:r>
      <w:del w:id="23" w:author="Kelvin Sung" w:date="2021-08-26T10:44:00Z">
        <w:r w:rsidDel="00A35F26">
          <w:delText xml:space="preserve">reappearing </w:delText>
        </w:r>
      </w:del>
      <w:del w:id="24" w:author="Kelvin Sung" w:date="2021-08-26T10:36:00Z">
        <w:r w:rsidDel="00B31580">
          <w:delText xml:space="preserve">when </w:delText>
        </w:r>
      </w:del>
      <w:del w:id="25" w:author="Kelvin Sung" w:date="2021-08-26T10:44:00Z">
        <w:r w:rsidDel="00A35F26">
          <w:delText xml:space="preserve">it </w:delText>
        </w:r>
      </w:del>
      <w:del w:id="26" w:author="Kelvin Sung" w:date="2021-08-26T10:36:00Z">
        <w:r w:rsidDel="00B31580">
          <w:delText xml:space="preserve">reaches </w:delText>
        </w:r>
      </w:del>
      <w:ins w:id="27" w:author="Kelvin Sung" w:date="2021-08-26T10:44:00Z">
        <w:r w:rsidR="00A35F26">
          <w:t>wrapping it at</w:t>
        </w:r>
      </w:ins>
      <w:ins w:id="28" w:author="Kelvin Sung" w:date="2021-08-26T10:36:00Z">
        <w:r w:rsidR="00B31580">
          <w:t xml:space="preserve"> </w:t>
        </w:r>
      </w:ins>
      <w:r>
        <w:t>the right boundary</w:t>
      </w:r>
    </w:p>
    <w:p w14:paraId="5FBBC1CF" w14:textId="1F6162C8" w:rsidR="00777EB1" w:rsidRPr="00777EB1" w:rsidRDefault="00777EB1" w:rsidP="00777EB1">
      <w:pPr>
        <w:pStyle w:val="NumSubList"/>
      </w:pPr>
      <w:r>
        <w:t>A red square increasing in size and reducing to a size of 2 when the size reaches 5, thus appearing to be pulsing</w:t>
      </w:r>
    </w:p>
    <w:p w14:paraId="11E63D29" w14:textId="04BFFE4E" w:rsidR="00021D86" w:rsidRPr="00021D86" w:rsidRDefault="006529A2" w:rsidP="00021D86">
      <w:pPr>
        <w:pStyle w:val="NumList"/>
        <w:rPr>
          <w:rStyle w:val="CodeInline"/>
          <w:rFonts w:ascii="Utopia" w:hAnsi="Utopia"/>
          <w:bdr w:val="none" w:sz="0" w:space="0" w:color="auto"/>
        </w:rPr>
      </w:pPr>
      <w:r>
        <w:t xml:space="preserve">Start the game </w:t>
      </w:r>
      <w:r w:rsidRPr="00560D34">
        <w:rPr>
          <w:rStyle w:val="CodeInline"/>
        </w:rPr>
        <w:t>loop</w:t>
      </w:r>
      <w:r>
        <w:t xml:space="preserve"> </w:t>
      </w:r>
      <w:r w:rsidR="00D66A00">
        <w:t xml:space="preserve">from the </w:t>
      </w:r>
      <w:proofErr w:type="spellStart"/>
      <w:r w:rsidR="00560D34" w:rsidRPr="00560D34">
        <w:rPr>
          <w:rStyle w:val="CodeInline"/>
        </w:rPr>
        <w:t>window.onload</w:t>
      </w:r>
      <w:proofErr w:type="spellEnd"/>
      <w:r w:rsidR="00560D34">
        <w:t xml:space="preserve"> function. Notice that a reference to an instance of </w:t>
      </w:r>
      <w:proofErr w:type="spellStart"/>
      <w:r w:rsidR="00560D34" w:rsidRPr="00560D34">
        <w:rPr>
          <w:rStyle w:val="CodeInline"/>
        </w:rPr>
        <w:t>MyGame</w:t>
      </w:r>
      <w:proofErr w:type="spellEnd"/>
      <w:r w:rsidR="00560D34">
        <w:t xml:space="preserve"> is passed to the </w:t>
      </w:r>
      <w:r w:rsidR="00560D34" w:rsidRPr="00560D34">
        <w:rPr>
          <w:rStyle w:val="CodeInline"/>
        </w:rPr>
        <w:t>loop</w:t>
      </w:r>
      <w:r w:rsidR="00560D34">
        <w:t>.</w:t>
      </w:r>
    </w:p>
    <w:p w14:paraId="48C4F7EE" w14:textId="77777777" w:rsidR="00021D86" w:rsidRPr="008E7FCF" w:rsidRDefault="00021D86" w:rsidP="008E7FCF">
      <w:pPr>
        <w:pStyle w:val="Code"/>
      </w:pPr>
      <w:r w:rsidRPr="008E7FCF">
        <w:t>window.onload = function () {</w:t>
      </w:r>
    </w:p>
    <w:p w14:paraId="04BEA53E" w14:textId="32C5ABA2" w:rsidR="00021D86" w:rsidRPr="008E7FCF" w:rsidRDefault="00021D86" w:rsidP="008E7FCF">
      <w:pPr>
        <w:pStyle w:val="Code"/>
      </w:pPr>
      <w:r w:rsidRPr="008E7FCF">
        <w:t xml:space="preserve">    engine.init("GLCanvas");</w:t>
      </w:r>
    </w:p>
    <w:p w14:paraId="20D600E9" w14:textId="77777777" w:rsidR="00021D86" w:rsidRPr="008E7FCF" w:rsidRDefault="00021D86" w:rsidP="008E7FCF">
      <w:pPr>
        <w:pStyle w:val="Code"/>
      </w:pPr>
      <w:r w:rsidRPr="008E7FCF">
        <w:t xml:space="preserve">    let myGame = new MyGame();    </w:t>
      </w:r>
    </w:p>
    <w:p w14:paraId="53FD0FBE" w14:textId="77777777" w:rsidR="00021D86" w:rsidRPr="008E7FCF" w:rsidRDefault="00021D86" w:rsidP="008E7FCF">
      <w:pPr>
        <w:pStyle w:val="Code"/>
      </w:pPr>
      <w:r w:rsidRPr="008E7FCF">
        <w:t xml:space="preserve">    // new begins the game </w:t>
      </w:r>
    </w:p>
    <w:p w14:paraId="2E51C710" w14:textId="77777777" w:rsidR="00021D86" w:rsidRPr="008E7FCF" w:rsidRDefault="00021D86" w:rsidP="008E7FCF">
      <w:pPr>
        <w:pStyle w:val="Code"/>
      </w:pPr>
      <w:r w:rsidRPr="008E7FCF">
        <w:t xml:space="preserve">    loop.start(myGame);</w:t>
      </w:r>
    </w:p>
    <w:p w14:paraId="6F04EAEB" w14:textId="16187054" w:rsidR="00021D86" w:rsidRPr="008E7FCF" w:rsidRDefault="00021D86" w:rsidP="008E7FCF">
      <w:pPr>
        <w:pStyle w:val="Code"/>
      </w:pPr>
      <w:r w:rsidRPr="008E7FCF">
        <w:t>}</w:t>
      </w:r>
    </w:p>
    <w:p w14:paraId="3C5E248B" w14:textId="36CDC91E" w:rsidR="00021D86" w:rsidRPr="00021D86" w:rsidRDefault="00021D86" w:rsidP="00560D34">
      <w:pPr>
        <w:pStyle w:val="BodyTextFirst"/>
      </w:pPr>
      <w:r w:rsidRPr="00021D86">
        <w:t xml:space="preserve">You can now run the project to observe the rightward-moving, rotating white square and the pulsing red square. You can control the rate of the movement, rotation, and pulsing by changing the corresponding </w:t>
      </w:r>
      <w:r w:rsidR="00560D34">
        <w:t>values</w:t>
      </w:r>
      <w:r w:rsidRPr="00021D86">
        <w:t xml:space="preserve"> </w:t>
      </w:r>
      <w:r w:rsidR="00560D34">
        <w:t>of</w:t>
      </w:r>
      <w:r w:rsidRPr="00021D86">
        <w:t xml:space="preserve"> the </w:t>
      </w:r>
      <w:proofErr w:type="spellStart"/>
      <w:r w:rsidRPr="00560D34">
        <w:rPr>
          <w:rStyle w:val="CodeInline"/>
        </w:rPr>
        <w:t>incXPosBy</w:t>
      </w:r>
      <w:proofErr w:type="spellEnd"/>
      <w:r w:rsidRPr="00560D34">
        <w:rPr>
          <w:rStyle w:val="CodeInline"/>
        </w:rPr>
        <w:t>()</w:t>
      </w:r>
      <w:r w:rsidRPr="00021D86">
        <w:t xml:space="preserve">, </w:t>
      </w:r>
      <w:proofErr w:type="spellStart"/>
      <w:r w:rsidRPr="00560D34">
        <w:rPr>
          <w:rStyle w:val="CodeInline"/>
        </w:rPr>
        <w:t>incRotationByDegree</w:t>
      </w:r>
      <w:proofErr w:type="spellEnd"/>
      <w:r w:rsidRPr="00560D34">
        <w:rPr>
          <w:rStyle w:val="CodeInline"/>
        </w:rPr>
        <w:t>()</w:t>
      </w:r>
      <w:r w:rsidRPr="00021D86">
        <w:t xml:space="preserve">, and </w:t>
      </w:r>
      <w:proofErr w:type="spellStart"/>
      <w:r w:rsidRPr="00560D34">
        <w:rPr>
          <w:rStyle w:val="CodeInline"/>
        </w:rPr>
        <w:t>incSizeBy</w:t>
      </w:r>
      <w:proofErr w:type="spellEnd"/>
      <w:r w:rsidRPr="00560D34">
        <w:rPr>
          <w:rStyle w:val="CodeInline"/>
        </w:rPr>
        <w:t>()</w:t>
      </w:r>
      <w:r w:rsidRPr="00021D86">
        <w:t xml:space="preserve"> functions. In these cases, the positional, rotational, and size values are changed by a constant amount in a fixed time interval. In effect, the parameters to these functions are the rate of change; or, the speed, </w:t>
      </w:r>
      <w:proofErr w:type="spellStart"/>
      <w:r w:rsidRPr="00560D34">
        <w:rPr>
          <w:rStyle w:val="CodeInline"/>
        </w:rPr>
        <w:t>incXPosBy</w:t>
      </w:r>
      <w:proofErr w:type="spellEnd"/>
      <w:r w:rsidRPr="00560D34">
        <w:rPr>
          <w:rStyle w:val="CodeInline"/>
        </w:rPr>
        <w:t>(0.05)</w:t>
      </w:r>
      <w:r w:rsidRPr="00021D86">
        <w:t>, is the rightward speed of 0.05 units per 1/60th of a second, or 3 units per second. In this project, the width of the world is 20 units with the white square traveling at 3 units per second. You can verify that it takes slightly more than 6 seconds for the white square to travel from the left to the right boundary.</w:t>
      </w:r>
    </w:p>
    <w:p w14:paraId="02ACB8AC" w14:textId="78A2C90D" w:rsidR="00021D86" w:rsidRPr="00021D86" w:rsidRDefault="00021D86" w:rsidP="00560D34">
      <w:pPr>
        <w:pStyle w:val="BodyTextCont"/>
      </w:pPr>
      <w:r w:rsidRPr="00021D86">
        <w:t xml:space="preserve">Notice that </w:t>
      </w:r>
      <w:r w:rsidR="00D66A00">
        <w:t xml:space="preserve">in the core of the </w:t>
      </w:r>
      <w:r w:rsidR="00D66A00" w:rsidRPr="0010691D">
        <w:rPr>
          <w:rStyle w:val="CodeInline"/>
        </w:rPr>
        <w:t>loop</w:t>
      </w:r>
      <w:r w:rsidR="00D66A00">
        <w:t xml:space="preserve"> module, </w:t>
      </w:r>
      <w:r w:rsidRPr="00021D86">
        <w:t xml:space="preserve">it is entirely possible for the </w:t>
      </w:r>
      <w:proofErr w:type="spellStart"/>
      <w:r w:rsidR="00D66A00">
        <w:rPr>
          <w:rStyle w:val="CodeInline"/>
        </w:rPr>
        <w:t>requestAnimationFrame</w:t>
      </w:r>
      <w:proofErr w:type="spellEnd"/>
      <w:r w:rsidR="00D66A00" w:rsidRPr="00560D34">
        <w:rPr>
          <w:rStyle w:val="CodeInline"/>
        </w:rPr>
        <w:t>()</w:t>
      </w:r>
      <w:r w:rsidR="00D66A00">
        <w:rPr>
          <w:rStyle w:val="CodeInline"/>
        </w:rPr>
        <w:t xml:space="preserve"> </w:t>
      </w:r>
      <w:r w:rsidR="00D66A00" w:rsidRPr="00021D86">
        <w:t>fu</w:t>
      </w:r>
      <w:r w:rsidR="00D66A00">
        <w:t xml:space="preserve">nction to invoke the </w:t>
      </w:r>
      <w:proofErr w:type="spellStart"/>
      <w:r w:rsidR="00560D34" w:rsidRPr="00560D34">
        <w:rPr>
          <w:rStyle w:val="CodeInline"/>
        </w:rPr>
        <w:t>loopOnce</w:t>
      </w:r>
      <w:proofErr w:type="spellEnd"/>
      <w:r w:rsidRPr="00560D34">
        <w:rPr>
          <w:rStyle w:val="CodeInline"/>
        </w:rPr>
        <w:t>()</w:t>
      </w:r>
      <w:r w:rsidRPr="00021D86">
        <w:t xml:space="preserve"> function multiple times within a single </w:t>
      </w:r>
      <w:proofErr w:type="spellStart"/>
      <w:r w:rsidR="00F70D3B">
        <w:rPr>
          <w:rStyle w:val="CodeInline"/>
        </w:rPr>
        <w:t>kMPF</w:t>
      </w:r>
      <w:proofErr w:type="spellEnd"/>
      <w:r w:rsidRPr="00021D86">
        <w:t xml:space="preserve"> interval. </w:t>
      </w:r>
      <w:r w:rsidR="00D66A00">
        <w:t>When this happens</w:t>
      </w:r>
      <w:r w:rsidRPr="00021D86">
        <w:t xml:space="preserve">, the </w:t>
      </w:r>
      <w:r w:rsidRPr="0010691D">
        <w:rPr>
          <w:rStyle w:val="CodeInline"/>
        </w:rPr>
        <w:t>draw()</w:t>
      </w:r>
      <w:r w:rsidRPr="00021D86">
        <w:t xml:space="preserve"> function will be </w:t>
      </w:r>
      <w:r w:rsidRPr="00021D86">
        <w:lastRenderedPageBreak/>
        <w:t xml:space="preserve">called multiples times without any </w:t>
      </w:r>
      <w:r w:rsidRPr="0010691D">
        <w:rPr>
          <w:rStyle w:val="CodeInline"/>
        </w:rPr>
        <w:t>update()</w:t>
      </w:r>
      <w:r w:rsidRPr="00021D86">
        <w:t xml:space="preserve"> function calls. </w:t>
      </w:r>
      <w:r w:rsidR="006C73AE">
        <w:t>In t</w:t>
      </w:r>
      <w:r w:rsidRPr="00021D86">
        <w:t xml:space="preserve">his way, the game loop can end up drawing the same game state multiple times. Please refer to the following references for discussions of supporting extrapolations in the </w:t>
      </w:r>
      <w:r w:rsidRPr="00560D34">
        <w:rPr>
          <w:rStyle w:val="CodeInline"/>
        </w:rPr>
        <w:t>draw()</w:t>
      </w:r>
      <w:r w:rsidRPr="00021D86">
        <w:t xml:space="preserve"> function to take advantage of efficient game loops: </w:t>
      </w:r>
    </w:p>
    <w:p w14:paraId="37355F99" w14:textId="62C44F39" w:rsidR="00021D86" w:rsidRPr="0010691D" w:rsidRDefault="00021D86" w:rsidP="00021D86">
      <w:pPr>
        <w:pStyle w:val="Bullet"/>
        <w:rPr>
          <w:rStyle w:val="Strong"/>
        </w:rPr>
      </w:pPr>
      <w:r w:rsidRPr="0010691D">
        <w:rPr>
          <w:rStyle w:val="Strong"/>
        </w:rPr>
        <w:t>http://gameprogrammingpatterns.com/game-loop.html#play-catch-up</w:t>
      </w:r>
    </w:p>
    <w:p w14:paraId="15A14482" w14:textId="3009BE76" w:rsidR="00021D86" w:rsidRPr="0010691D" w:rsidRDefault="00021D86" w:rsidP="00021D86">
      <w:pPr>
        <w:pStyle w:val="Bullet"/>
        <w:rPr>
          <w:rStyle w:val="Strong"/>
        </w:rPr>
      </w:pPr>
      <w:r w:rsidRPr="0010691D">
        <w:rPr>
          <w:rStyle w:val="Strong"/>
        </w:rPr>
        <w:t>http://gafferongames.com/game-physics/fix-your-timestep/</w:t>
      </w:r>
    </w:p>
    <w:p w14:paraId="429A02E8" w14:textId="1C45ED74" w:rsidR="00021D86" w:rsidRDefault="00021D86" w:rsidP="00560D34">
      <w:pPr>
        <w:pStyle w:val="BodyTextCont"/>
      </w:pPr>
      <w:r w:rsidRPr="00021D86">
        <w:t xml:space="preserve">To clearly describe each component of the game engine and illustrate how these components interact, this book does not support extrapolation of the </w:t>
      </w:r>
      <w:r w:rsidRPr="00560D34">
        <w:rPr>
          <w:rStyle w:val="CodeInline"/>
        </w:rPr>
        <w:t>draw()</w:t>
      </w:r>
      <w:r w:rsidRPr="00021D86">
        <w:t xml:space="preserve"> function.</w:t>
      </w:r>
    </w:p>
    <w:p w14:paraId="41B32A6C" w14:textId="580E2440" w:rsidR="00021D86" w:rsidRDefault="00021D86" w:rsidP="00021D86">
      <w:pPr>
        <w:pStyle w:val="Heading1"/>
      </w:pPr>
      <w:r w:rsidRPr="00021D86">
        <w:t>Keyboard Input</w:t>
      </w:r>
    </w:p>
    <w:p w14:paraId="31919653" w14:textId="46E06D63" w:rsidR="00021D86" w:rsidRDefault="00AA4F58" w:rsidP="00AA4F58">
      <w:pPr>
        <w:pStyle w:val="BodyTextFirst"/>
      </w:pPr>
      <w:r w:rsidRPr="00AA4F58">
        <w:t xml:space="preserve">It is obvious that proper support to receive player input is important to interactive video games. For a </w:t>
      </w:r>
      <w:ins w:id="29" w:author="Kelvin Sung" w:date="2021-08-26T10:40:00Z">
        <w:r w:rsidR="00F11554">
          <w:t>typical personal computing device such as a PC or a Mac</w:t>
        </w:r>
      </w:ins>
      <w:del w:id="30" w:author="Kelvin Sung" w:date="2021-08-26T10:40:00Z">
        <w:r w:rsidRPr="00AA4F58" w:rsidDel="00F11554">
          <w:delText>PC</w:delText>
        </w:r>
      </w:del>
      <w:r w:rsidRPr="00AA4F58">
        <w:t xml:space="preserve">, the two common input devices are the keyboard and the mouse. While keyboard input is received in the form of a stream of characters, mouse input is packaged with positional information and is related to camera views. For this reason, keyboard input is </w:t>
      </w:r>
      <w:r w:rsidR="00E06F76">
        <w:t xml:space="preserve">more straightforward </w:t>
      </w:r>
      <w:r w:rsidRPr="00AA4F58">
        <w:t xml:space="preserve">to support at this point in the </w:t>
      </w:r>
      <w:ins w:id="31" w:author="Kelvin Sung" w:date="2021-08-26T10:41:00Z">
        <w:r w:rsidR="0082354B">
          <w:t xml:space="preserve">development of the </w:t>
        </w:r>
      </w:ins>
      <w:r w:rsidRPr="00AA4F58">
        <w:t>engine</w:t>
      </w:r>
      <w:del w:id="32" w:author="Kelvin Sung" w:date="2021-08-26T10:41:00Z">
        <w:r w:rsidRPr="00AA4F58" w:rsidDel="0082354B">
          <w:delText>’s development</w:delText>
        </w:r>
      </w:del>
      <w:r w:rsidRPr="00AA4F58">
        <w:t>. This section will introduce and integrate keyboard support into your game engine. Mouse input will be examined in the “Mouse Input project” of Chapter 7, after the coverage of supporting multiple cameras in the same game.</w:t>
      </w:r>
    </w:p>
    <w:p w14:paraId="4B968C78" w14:textId="77777777" w:rsidR="00AA4F58" w:rsidRDefault="00AA4F58" w:rsidP="00AA4F58">
      <w:pPr>
        <w:pStyle w:val="Heading2"/>
      </w:pPr>
      <w:r>
        <w:t>The Keyboard Support Project</w:t>
      </w:r>
    </w:p>
    <w:p w14:paraId="2E9F48CA" w14:textId="52C09132" w:rsidR="00AA4F58" w:rsidRDefault="00AA4F58" w:rsidP="00AA4F58">
      <w:pPr>
        <w:pStyle w:val="BodyTextFirst"/>
      </w:pPr>
      <w:r w:rsidRPr="00AA4F58">
        <w:t xml:space="preserve">This project examines keyboard input support and </w:t>
      </w:r>
      <w:r w:rsidR="005D0417">
        <w:t>integrates</w:t>
      </w:r>
      <w:r w:rsidR="005D0417" w:rsidRPr="00AA4F58">
        <w:t xml:space="preserve"> </w:t>
      </w:r>
      <w:r w:rsidRPr="00AA4F58">
        <w:t xml:space="preserve">the functionality into the game engine. The position, rotation, and size of the game objects in this project are under your input control. You can see an example of this project running in Figure 4-2. The source code to this project is defined in the </w:t>
      </w:r>
      <w:r w:rsidRPr="00AA4F58">
        <w:rPr>
          <w:rStyle w:val="CodeInline"/>
        </w:rPr>
        <w:t>chapter4/4.2.keyboard_support</w:t>
      </w:r>
      <w:r w:rsidRPr="00AA4F58">
        <w:t xml:space="preserve"> folder.</w:t>
      </w:r>
    </w:p>
    <w:p w14:paraId="35F51837" w14:textId="38CC8923" w:rsidR="00AA4F58" w:rsidRDefault="00AA4F58" w:rsidP="00AA4F58">
      <w:pPr>
        <w:pStyle w:val="Figure"/>
      </w:pPr>
      <w:r w:rsidRPr="00B82064">
        <w:rPr>
          <w:noProof/>
        </w:rPr>
        <w:lastRenderedPageBreak/>
        <w:drawing>
          <wp:inline distT="0" distB="0" distL="0" distR="0" wp14:anchorId="4ED0FBF3" wp14:editId="2FB7C9FC">
            <wp:extent cx="5486400" cy="41255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486400" cy="4125595"/>
                    </a:xfrm>
                    <a:prstGeom prst="rect">
                      <a:avLst/>
                    </a:prstGeom>
                    <a:noFill/>
                    <a:ln>
                      <a:noFill/>
                    </a:ln>
                  </pic:spPr>
                </pic:pic>
              </a:graphicData>
            </a:graphic>
          </wp:inline>
        </w:drawing>
      </w:r>
    </w:p>
    <w:p w14:paraId="5C3013A8" w14:textId="77777777" w:rsidR="00AA4F58" w:rsidRDefault="00AA4F58" w:rsidP="00AA4F58">
      <w:pPr>
        <w:pStyle w:val="FigureCaption"/>
      </w:pPr>
      <w:r>
        <w:t>Figure 4-2. Running the Keyboard Support project</w:t>
      </w:r>
    </w:p>
    <w:p w14:paraId="3B6EF6CA" w14:textId="77777777" w:rsidR="00AA4F58" w:rsidRDefault="00AA4F58" w:rsidP="00AA4F58">
      <w:pPr>
        <w:pStyle w:val="BodyTextFirst"/>
      </w:pPr>
      <w:r>
        <w:t>The controls of the project are as follows:</w:t>
      </w:r>
    </w:p>
    <w:p w14:paraId="2AFE664C" w14:textId="408F030F" w:rsidR="00AA4F58" w:rsidRDefault="00AA4F58" w:rsidP="00AA4F58">
      <w:pPr>
        <w:pStyle w:val="Bullet"/>
      </w:pPr>
      <w:r>
        <w:t>Right</w:t>
      </w:r>
      <w:r w:rsidR="003F7837">
        <w:t>-</w:t>
      </w:r>
      <w:r>
        <w:t xml:space="preserve">arrow key: Moves the white square </w:t>
      </w:r>
      <w:r w:rsidR="007D7AB8">
        <w:t xml:space="preserve">towards the </w:t>
      </w:r>
      <w:r>
        <w:t>right and wraps it to the left of the game window</w:t>
      </w:r>
    </w:p>
    <w:p w14:paraId="7CA72CF3" w14:textId="49752366" w:rsidR="00AA4F58" w:rsidRDefault="00AA4F58" w:rsidP="00AA4F58">
      <w:pPr>
        <w:pStyle w:val="Bullet"/>
      </w:pPr>
      <w:r>
        <w:t>Up</w:t>
      </w:r>
      <w:r w:rsidR="003F7837">
        <w:t>-</w:t>
      </w:r>
      <w:r>
        <w:t>arrow key: Rotates the white square</w:t>
      </w:r>
    </w:p>
    <w:p w14:paraId="34746116" w14:textId="2DDBEECD" w:rsidR="00AA4F58" w:rsidRDefault="00AA4F58" w:rsidP="00AA4F58">
      <w:pPr>
        <w:pStyle w:val="Bullet"/>
      </w:pPr>
      <w:r>
        <w:t>Down</w:t>
      </w:r>
      <w:r w:rsidR="003F7837">
        <w:t>-</w:t>
      </w:r>
      <w:r>
        <w:t>arrow key: Increases the size of the red square and then resets the size at a threshold</w:t>
      </w:r>
    </w:p>
    <w:p w14:paraId="6FBD57BD" w14:textId="77777777" w:rsidR="00AA4F58" w:rsidRDefault="00AA4F58" w:rsidP="00AA4F58">
      <w:pPr>
        <w:pStyle w:val="BodyTextFirst"/>
      </w:pPr>
      <w:r>
        <w:t>The goals of the project are as follows:</w:t>
      </w:r>
    </w:p>
    <w:p w14:paraId="4DDBEA31" w14:textId="5E7DF219" w:rsidR="00AA4F58" w:rsidRDefault="00AA4F58" w:rsidP="00AA4F58">
      <w:pPr>
        <w:pStyle w:val="Bullet"/>
      </w:pPr>
      <w:r>
        <w:t>To implement an engine component to receive keyboard input</w:t>
      </w:r>
    </w:p>
    <w:p w14:paraId="08B42F73" w14:textId="24458786" w:rsidR="00AA4F58" w:rsidRDefault="00AA4F58" w:rsidP="00AA4F58">
      <w:pPr>
        <w:pStyle w:val="Bullet"/>
      </w:pPr>
      <w:r>
        <w:t>To understand the difference between key state (if a key is released or pressed) and key event (when the key state changes)</w:t>
      </w:r>
    </w:p>
    <w:p w14:paraId="038CF37F" w14:textId="60C73F55" w:rsidR="00AA4F58" w:rsidRDefault="00AA4F58" w:rsidP="00AA4F58">
      <w:pPr>
        <w:pStyle w:val="Bullet"/>
      </w:pPr>
      <w:r>
        <w:lastRenderedPageBreak/>
        <w:t>To understand how to integrate the input component in the game loop</w:t>
      </w:r>
    </w:p>
    <w:p w14:paraId="516602C3" w14:textId="77777777" w:rsidR="00AA4F58" w:rsidRPr="00AA4F58" w:rsidRDefault="00AA4F58" w:rsidP="00AA4F58">
      <w:pPr>
        <w:pStyle w:val="Heading3"/>
      </w:pPr>
      <w:r w:rsidRPr="00AA4F58">
        <w:t>Add an Input Component to the Engine</w:t>
      </w:r>
    </w:p>
    <w:p w14:paraId="19B5CD39" w14:textId="2CA86DFC" w:rsidR="00AA4F58" w:rsidRDefault="008E45AF" w:rsidP="00AA4F58">
      <w:pPr>
        <w:pStyle w:val="BodyTextFirst"/>
      </w:pPr>
      <w:r>
        <w:t>Recall that the loop component is part of the core of the game engine and should not be accessed by the client game developer. In contrast, a</w:t>
      </w:r>
      <w:r w:rsidR="00AA4F58" w:rsidRPr="00AA4F58">
        <w:t xml:space="preserve"> well-defined input module should </w:t>
      </w:r>
      <w:r>
        <w:t xml:space="preserve">support </w:t>
      </w:r>
      <w:r w:rsidR="00AA4F58" w:rsidRPr="00AA4F58">
        <w:t xml:space="preserve">the </w:t>
      </w:r>
      <w:r w:rsidR="007D7AB8">
        <w:t xml:space="preserve">client </w:t>
      </w:r>
      <w:r w:rsidR="00AA4F58" w:rsidRPr="00AA4F58">
        <w:t xml:space="preserve">game </w:t>
      </w:r>
      <w:r w:rsidR="007D7AB8">
        <w:t xml:space="preserve">developer </w:t>
      </w:r>
      <w:r w:rsidR="00AA4F58" w:rsidRPr="00AA4F58">
        <w:t>to query keyboard state</w:t>
      </w:r>
      <w:r>
        <w:t>s</w:t>
      </w:r>
      <w:r w:rsidR="00AA4F58" w:rsidRPr="00AA4F58">
        <w:t xml:space="preserve"> without being distracted by any details.</w:t>
      </w:r>
      <w:r w:rsidR="00F310FF">
        <w:t xml:space="preserve"> For this reason, the input module will be defined in the </w:t>
      </w:r>
      <w:proofErr w:type="spellStart"/>
      <w:r w:rsidR="00F310FF" w:rsidRPr="0010691D">
        <w:rPr>
          <w:rStyle w:val="CodeInline"/>
        </w:rPr>
        <w:t>src</w:t>
      </w:r>
      <w:proofErr w:type="spellEnd"/>
      <w:r w:rsidR="00F310FF" w:rsidRPr="0010691D">
        <w:rPr>
          <w:rStyle w:val="CodeInline"/>
        </w:rPr>
        <w:t>/engine</w:t>
      </w:r>
      <w:r w:rsidR="00F310FF">
        <w:t xml:space="preserve"> folder.</w:t>
      </w:r>
      <w:r w:rsidR="00AA4F58" w:rsidRPr="00AA4F58">
        <w:t xml:space="preserve"> </w:t>
      </w:r>
    </w:p>
    <w:p w14:paraId="6B9A27D4" w14:textId="7F9B42BE" w:rsidR="00267D15" w:rsidRDefault="002B58A1" w:rsidP="003C47A8">
      <w:pPr>
        <w:pStyle w:val="NumList"/>
        <w:numPr>
          <w:ilvl w:val="0"/>
          <w:numId w:val="14"/>
        </w:numPr>
      </w:pPr>
      <w:r w:rsidRPr="002B58A1">
        <w:t xml:space="preserve">Create a new file in the </w:t>
      </w:r>
      <w:proofErr w:type="spellStart"/>
      <w:r w:rsidRPr="0010691D">
        <w:rPr>
          <w:rStyle w:val="CodeInline"/>
        </w:rPr>
        <w:t>src</w:t>
      </w:r>
      <w:proofErr w:type="spellEnd"/>
      <w:r w:rsidRPr="0010691D">
        <w:rPr>
          <w:rStyle w:val="CodeInline"/>
        </w:rPr>
        <w:t>/engine</w:t>
      </w:r>
      <w:r w:rsidRPr="002B58A1">
        <w:t xml:space="preserve"> folder and name it </w:t>
      </w:r>
      <w:r w:rsidR="00267D15" w:rsidRPr="00267D15">
        <w:rPr>
          <w:rStyle w:val="CodeInline"/>
        </w:rPr>
        <w:t>i</w:t>
      </w:r>
      <w:r w:rsidRPr="00267D15">
        <w:rPr>
          <w:rStyle w:val="CodeInline"/>
        </w:rPr>
        <w:t>nput.js</w:t>
      </w:r>
      <w:r w:rsidRPr="002B58A1">
        <w:t xml:space="preserve">. </w:t>
      </w:r>
    </w:p>
    <w:p w14:paraId="41B05BE3" w14:textId="40915485" w:rsidR="002B58A1" w:rsidRDefault="002B58A1" w:rsidP="003C47A8">
      <w:pPr>
        <w:pStyle w:val="NumList"/>
        <w:numPr>
          <w:ilvl w:val="0"/>
          <w:numId w:val="14"/>
        </w:numPr>
      </w:pPr>
      <w:r w:rsidRPr="002B58A1">
        <w:t xml:space="preserve">Define </w:t>
      </w:r>
      <w:r w:rsidR="00B829BC">
        <w:t>a</w:t>
      </w:r>
      <w:ins w:id="33" w:author="Kelvin Sung" w:date="2021-08-26T10:46:00Z">
        <w:r w:rsidR="00DB4E88">
          <w:t xml:space="preserve"> JavaScript</w:t>
        </w:r>
      </w:ins>
      <w:r w:rsidR="00B829BC">
        <w:t xml:space="preserve"> </w:t>
      </w:r>
      <w:r w:rsidR="00B829BC" w:rsidRPr="00DB4E88">
        <w:rPr>
          <w:rPrChange w:id="34" w:author="Kelvin Sung" w:date="2021-08-26T10:46:00Z">
            <w:rPr>
              <w:rStyle w:val="Emphasis"/>
            </w:rPr>
          </w:rPrChange>
        </w:rPr>
        <w:t>dictionary</w:t>
      </w:r>
      <w:r w:rsidR="00B829BC">
        <w:t xml:space="preserve"> to capture the key code mapping.</w:t>
      </w:r>
    </w:p>
    <w:p w14:paraId="05ACE8D1" w14:textId="43DE7D1C" w:rsidR="00062E30" w:rsidRPr="00062E30" w:rsidRDefault="00062E30" w:rsidP="00062E30">
      <w:pPr>
        <w:pStyle w:val="Code"/>
      </w:pPr>
      <w:r w:rsidRPr="00062E30">
        <w:t>"use strict"</w:t>
      </w:r>
    </w:p>
    <w:p w14:paraId="556C3ABE" w14:textId="77777777" w:rsidR="00062E30" w:rsidRPr="00062E30" w:rsidRDefault="00062E30" w:rsidP="00062E30">
      <w:pPr>
        <w:pStyle w:val="Code"/>
      </w:pPr>
      <w:r w:rsidRPr="00062E30">
        <w:t>// Key code constants</w:t>
      </w:r>
    </w:p>
    <w:p w14:paraId="34167A4B" w14:textId="77777777" w:rsidR="00062E30" w:rsidRPr="00062E30" w:rsidRDefault="00062E30" w:rsidP="00062E30">
      <w:pPr>
        <w:pStyle w:val="Code"/>
      </w:pPr>
      <w:r w:rsidRPr="00062E30">
        <w:t>const keys = {</w:t>
      </w:r>
    </w:p>
    <w:p w14:paraId="5D5E5EF8" w14:textId="77777777" w:rsidR="00062E30" w:rsidRPr="00062E30" w:rsidRDefault="00062E30" w:rsidP="00062E30">
      <w:pPr>
        <w:pStyle w:val="Code"/>
      </w:pPr>
      <w:r w:rsidRPr="00062E30">
        <w:t xml:space="preserve">    // arrows</w:t>
      </w:r>
    </w:p>
    <w:p w14:paraId="086E3420" w14:textId="77777777" w:rsidR="00062E30" w:rsidRPr="00062E30" w:rsidRDefault="00062E30" w:rsidP="00062E30">
      <w:pPr>
        <w:pStyle w:val="Code"/>
      </w:pPr>
      <w:r w:rsidRPr="00062E30">
        <w:t xml:space="preserve">    Left: 37,</w:t>
      </w:r>
    </w:p>
    <w:p w14:paraId="06D275E9" w14:textId="77777777" w:rsidR="00062E30" w:rsidRPr="00062E30" w:rsidRDefault="00062E30" w:rsidP="00062E30">
      <w:pPr>
        <w:pStyle w:val="Code"/>
      </w:pPr>
      <w:r w:rsidRPr="00062E30">
        <w:t xml:space="preserve">    Up: 38,</w:t>
      </w:r>
    </w:p>
    <w:p w14:paraId="53022DA8" w14:textId="77777777" w:rsidR="00062E30" w:rsidRPr="00062E30" w:rsidRDefault="00062E30" w:rsidP="00062E30">
      <w:pPr>
        <w:pStyle w:val="Code"/>
      </w:pPr>
      <w:r w:rsidRPr="00062E30">
        <w:t xml:space="preserve">    Right: 39,</w:t>
      </w:r>
    </w:p>
    <w:p w14:paraId="159E60D9" w14:textId="77777777" w:rsidR="00062E30" w:rsidRPr="00062E30" w:rsidRDefault="00062E30" w:rsidP="00062E30">
      <w:pPr>
        <w:pStyle w:val="Code"/>
      </w:pPr>
      <w:r w:rsidRPr="00062E30">
        <w:t xml:space="preserve">    Down: 40,</w:t>
      </w:r>
    </w:p>
    <w:p w14:paraId="77F61E00" w14:textId="77777777" w:rsidR="00062E30" w:rsidRPr="00062E30" w:rsidRDefault="00062E30" w:rsidP="00062E30">
      <w:pPr>
        <w:pStyle w:val="Code"/>
      </w:pPr>
    </w:p>
    <w:p w14:paraId="37E9D68B" w14:textId="77777777" w:rsidR="00062E30" w:rsidRPr="00062E30" w:rsidRDefault="00062E30" w:rsidP="00062E30">
      <w:pPr>
        <w:pStyle w:val="Code"/>
      </w:pPr>
      <w:r w:rsidRPr="00062E30">
        <w:t xml:space="preserve">    // space bar</w:t>
      </w:r>
    </w:p>
    <w:p w14:paraId="20D865BE" w14:textId="77777777" w:rsidR="00062E30" w:rsidRPr="00062E30" w:rsidRDefault="00062E30" w:rsidP="00062E30">
      <w:pPr>
        <w:pStyle w:val="Code"/>
      </w:pPr>
      <w:r w:rsidRPr="00062E30">
        <w:t xml:space="preserve">    Space: 32,</w:t>
      </w:r>
    </w:p>
    <w:p w14:paraId="28C3FC4C" w14:textId="77777777" w:rsidR="00062E30" w:rsidRPr="00062E30" w:rsidRDefault="00062E30" w:rsidP="00062E30">
      <w:pPr>
        <w:pStyle w:val="Code"/>
      </w:pPr>
    </w:p>
    <w:p w14:paraId="01B2B406" w14:textId="77777777" w:rsidR="00062E30" w:rsidRPr="00062E30" w:rsidRDefault="00062E30" w:rsidP="00062E30">
      <w:pPr>
        <w:pStyle w:val="Code"/>
      </w:pPr>
      <w:r w:rsidRPr="00062E30">
        <w:t xml:space="preserve">    // numbers </w:t>
      </w:r>
    </w:p>
    <w:p w14:paraId="3FB0F770" w14:textId="77777777" w:rsidR="00062E30" w:rsidRPr="00062E30" w:rsidRDefault="00062E30" w:rsidP="00062E30">
      <w:pPr>
        <w:pStyle w:val="Code"/>
      </w:pPr>
      <w:r w:rsidRPr="00062E30">
        <w:t xml:space="preserve">    Zero: 48,</w:t>
      </w:r>
    </w:p>
    <w:p w14:paraId="03115272" w14:textId="77777777" w:rsidR="00062E30" w:rsidRPr="00062E30" w:rsidRDefault="00062E30" w:rsidP="00062E30">
      <w:pPr>
        <w:pStyle w:val="Code"/>
      </w:pPr>
      <w:r w:rsidRPr="00062E30">
        <w:t xml:space="preserve">    One: 49,</w:t>
      </w:r>
    </w:p>
    <w:p w14:paraId="4A947FDC" w14:textId="77777777" w:rsidR="00062E30" w:rsidRPr="00062E30" w:rsidRDefault="00062E30" w:rsidP="00062E30">
      <w:pPr>
        <w:pStyle w:val="Code"/>
      </w:pPr>
      <w:r w:rsidRPr="00062E30">
        <w:t xml:space="preserve">    Two: 50,</w:t>
      </w:r>
    </w:p>
    <w:p w14:paraId="3DF9E75A" w14:textId="77777777" w:rsidR="00062E30" w:rsidRPr="00062E30" w:rsidRDefault="00062E30" w:rsidP="00062E30">
      <w:pPr>
        <w:pStyle w:val="Code"/>
      </w:pPr>
      <w:r w:rsidRPr="00062E30">
        <w:t xml:space="preserve">    Three: 51,</w:t>
      </w:r>
    </w:p>
    <w:p w14:paraId="372D3CAA" w14:textId="77777777" w:rsidR="00062E30" w:rsidRPr="00062E30" w:rsidRDefault="00062E30" w:rsidP="00062E30">
      <w:pPr>
        <w:pStyle w:val="Code"/>
      </w:pPr>
      <w:r w:rsidRPr="00062E30">
        <w:t xml:space="preserve">    Four: 52,</w:t>
      </w:r>
    </w:p>
    <w:p w14:paraId="5D7D1ED9" w14:textId="77777777" w:rsidR="00062E30" w:rsidRPr="00062E30" w:rsidRDefault="00062E30" w:rsidP="00062E30">
      <w:pPr>
        <w:pStyle w:val="Code"/>
      </w:pPr>
      <w:r w:rsidRPr="00062E30">
        <w:t xml:space="preserve">    Five : 53,</w:t>
      </w:r>
    </w:p>
    <w:p w14:paraId="2415438D" w14:textId="77777777" w:rsidR="00062E30" w:rsidRPr="00062E30" w:rsidRDefault="00062E30" w:rsidP="00062E30">
      <w:pPr>
        <w:pStyle w:val="Code"/>
      </w:pPr>
      <w:r w:rsidRPr="00062E30">
        <w:t xml:space="preserve">    Six : 54,</w:t>
      </w:r>
    </w:p>
    <w:p w14:paraId="5ECD2E18" w14:textId="77777777" w:rsidR="00062E30" w:rsidRPr="00062E30" w:rsidRDefault="00062E30" w:rsidP="00062E30">
      <w:pPr>
        <w:pStyle w:val="Code"/>
      </w:pPr>
      <w:r w:rsidRPr="00062E30">
        <w:t xml:space="preserve">    Seven : 55,</w:t>
      </w:r>
    </w:p>
    <w:p w14:paraId="006E3F91" w14:textId="77777777" w:rsidR="00062E30" w:rsidRPr="00062E30" w:rsidRDefault="00062E30" w:rsidP="00062E30">
      <w:pPr>
        <w:pStyle w:val="Code"/>
      </w:pPr>
      <w:r w:rsidRPr="00062E30">
        <w:t xml:space="preserve">    Eight : 56,</w:t>
      </w:r>
    </w:p>
    <w:p w14:paraId="20893FEC" w14:textId="77777777" w:rsidR="00062E30" w:rsidRPr="00062E30" w:rsidRDefault="00062E30" w:rsidP="00062E30">
      <w:pPr>
        <w:pStyle w:val="Code"/>
      </w:pPr>
      <w:r w:rsidRPr="00062E30">
        <w:t xml:space="preserve">    Nine : 57,</w:t>
      </w:r>
    </w:p>
    <w:p w14:paraId="4C65F496" w14:textId="77777777" w:rsidR="00062E30" w:rsidRPr="00062E30" w:rsidRDefault="00062E30" w:rsidP="00062E30">
      <w:pPr>
        <w:pStyle w:val="Code"/>
      </w:pPr>
    </w:p>
    <w:p w14:paraId="7E64F824" w14:textId="77777777" w:rsidR="00062E30" w:rsidRPr="00062E30" w:rsidRDefault="00062E30" w:rsidP="00062E30">
      <w:pPr>
        <w:pStyle w:val="Code"/>
      </w:pPr>
      <w:r w:rsidRPr="00062E30">
        <w:t xml:space="preserve">    // Alphabets</w:t>
      </w:r>
    </w:p>
    <w:p w14:paraId="029076EA" w14:textId="77777777" w:rsidR="00062E30" w:rsidRPr="00062E30" w:rsidRDefault="00062E30" w:rsidP="00062E30">
      <w:pPr>
        <w:pStyle w:val="Code"/>
      </w:pPr>
      <w:r w:rsidRPr="00062E30">
        <w:t xml:space="preserve">    A : 65,</w:t>
      </w:r>
    </w:p>
    <w:p w14:paraId="7B2EAFF8" w14:textId="77777777" w:rsidR="00062E30" w:rsidRPr="00062E30" w:rsidRDefault="00062E30" w:rsidP="00062E30">
      <w:pPr>
        <w:pStyle w:val="Code"/>
      </w:pPr>
      <w:r w:rsidRPr="00062E30">
        <w:t xml:space="preserve">    D : 68,</w:t>
      </w:r>
    </w:p>
    <w:p w14:paraId="4921A971" w14:textId="77777777" w:rsidR="00062E30" w:rsidRPr="00062E30" w:rsidRDefault="00062E30" w:rsidP="00062E30">
      <w:pPr>
        <w:pStyle w:val="Code"/>
      </w:pPr>
      <w:r w:rsidRPr="00062E30">
        <w:t xml:space="preserve">    E : 69,</w:t>
      </w:r>
    </w:p>
    <w:p w14:paraId="2B6E37A2" w14:textId="77777777" w:rsidR="00062E30" w:rsidRPr="00062E30" w:rsidRDefault="00062E30" w:rsidP="00062E30">
      <w:pPr>
        <w:pStyle w:val="Code"/>
      </w:pPr>
      <w:r w:rsidRPr="00062E30">
        <w:t xml:space="preserve">    F : 70,</w:t>
      </w:r>
    </w:p>
    <w:p w14:paraId="3E5904B0" w14:textId="77777777" w:rsidR="00062E30" w:rsidRPr="00062E30" w:rsidRDefault="00062E30" w:rsidP="00062E30">
      <w:pPr>
        <w:pStyle w:val="Code"/>
      </w:pPr>
      <w:r w:rsidRPr="00062E30">
        <w:t xml:space="preserve">    G : 71,</w:t>
      </w:r>
    </w:p>
    <w:p w14:paraId="7815AEAC" w14:textId="77777777" w:rsidR="00062E30" w:rsidRPr="00062E30" w:rsidRDefault="00062E30" w:rsidP="00062E30">
      <w:pPr>
        <w:pStyle w:val="Code"/>
      </w:pPr>
      <w:r w:rsidRPr="00062E30">
        <w:lastRenderedPageBreak/>
        <w:t xml:space="preserve">    I : 73,</w:t>
      </w:r>
    </w:p>
    <w:p w14:paraId="72DAFB69" w14:textId="77777777" w:rsidR="00062E30" w:rsidRPr="00062E30" w:rsidRDefault="00062E30" w:rsidP="00062E30">
      <w:pPr>
        <w:pStyle w:val="Code"/>
      </w:pPr>
      <w:r w:rsidRPr="00062E30">
        <w:t xml:space="preserve">    J : 74,</w:t>
      </w:r>
    </w:p>
    <w:p w14:paraId="55EBDFF5" w14:textId="77777777" w:rsidR="00062E30" w:rsidRPr="00062E30" w:rsidRDefault="00062E30" w:rsidP="00062E30">
      <w:pPr>
        <w:pStyle w:val="Code"/>
      </w:pPr>
      <w:r w:rsidRPr="00062E30">
        <w:t xml:space="preserve">    K : 75,</w:t>
      </w:r>
    </w:p>
    <w:p w14:paraId="54FB9ABC" w14:textId="77777777" w:rsidR="00062E30" w:rsidRPr="00062E30" w:rsidRDefault="00062E30" w:rsidP="00062E30">
      <w:pPr>
        <w:pStyle w:val="Code"/>
      </w:pPr>
      <w:r w:rsidRPr="00062E30">
        <w:t xml:space="preserve">    L : 76,</w:t>
      </w:r>
    </w:p>
    <w:p w14:paraId="536C0B3E" w14:textId="77777777" w:rsidR="00062E30" w:rsidRPr="00062E30" w:rsidRDefault="00062E30" w:rsidP="00062E30">
      <w:pPr>
        <w:pStyle w:val="Code"/>
      </w:pPr>
      <w:r w:rsidRPr="00062E30">
        <w:t xml:space="preserve">    Q : 81,</w:t>
      </w:r>
    </w:p>
    <w:p w14:paraId="72F82768" w14:textId="77777777" w:rsidR="00062E30" w:rsidRPr="00062E30" w:rsidRDefault="00062E30" w:rsidP="00062E30">
      <w:pPr>
        <w:pStyle w:val="Code"/>
      </w:pPr>
      <w:r w:rsidRPr="00062E30">
        <w:t xml:space="preserve">    R : 82,</w:t>
      </w:r>
    </w:p>
    <w:p w14:paraId="350CB179" w14:textId="77777777" w:rsidR="00062E30" w:rsidRPr="00062E30" w:rsidRDefault="00062E30" w:rsidP="00062E30">
      <w:pPr>
        <w:pStyle w:val="Code"/>
      </w:pPr>
      <w:r w:rsidRPr="00062E30">
        <w:t xml:space="preserve">    S : 83,</w:t>
      </w:r>
    </w:p>
    <w:p w14:paraId="43014FFD" w14:textId="77777777" w:rsidR="00062E30" w:rsidRPr="00062E30" w:rsidRDefault="00062E30" w:rsidP="00062E30">
      <w:pPr>
        <w:pStyle w:val="Code"/>
      </w:pPr>
      <w:r w:rsidRPr="00062E30">
        <w:t xml:space="preserve">    W : 87,</w:t>
      </w:r>
    </w:p>
    <w:p w14:paraId="24667F5E" w14:textId="77777777" w:rsidR="00062E30" w:rsidRPr="00062E30" w:rsidRDefault="00062E30" w:rsidP="00062E30">
      <w:pPr>
        <w:pStyle w:val="Code"/>
      </w:pPr>
    </w:p>
    <w:p w14:paraId="0B31068E" w14:textId="77777777" w:rsidR="00062E30" w:rsidRPr="00062E30" w:rsidRDefault="00062E30" w:rsidP="00062E30">
      <w:pPr>
        <w:pStyle w:val="Code"/>
      </w:pPr>
      <w:r w:rsidRPr="00062E30">
        <w:t xml:space="preserve">    LastKeyCode: 222</w:t>
      </w:r>
    </w:p>
    <w:p w14:paraId="72D51B0C" w14:textId="541E5560" w:rsidR="00062E30" w:rsidRDefault="00062E30" w:rsidP="00062E30">
      <w:pPr>
        <w:pStyle w:val="Code"/>
      </w:pPr>
      <w:r w:rsidRPr="00062E30">
        <w:t>}</w:t>
      </w:r>
    </w:p>
    <w:p w14:paraId="2ABE3804" w14:textId="04B54ABA" w:rsidR="00062E30" w:rsidRDefault="00062E30" w:rsidP="00062E30">
      <w:pPr>
        <w:pStyle w:val="BodyTextFirst"/>
      </w:pPr>
      <w:r w:rsidRPr="00062E30">
        <w:t xml:space="preserve">Key codes are </w:t>
      </w:r>
      <w:r w:rsidR="00B829BC" w:rsidRPr="00062E30">
        <w:t>unique number</w:t>
      </w:r>
      <w:r w:rsidR="00B829BC">
        <w:t>s</w:t>
      </w:r>
      <w:r w:rsidR="00B829BC" w:rsidRPr="00062E30">
        <w:t xml:space="preserve"> </w:t>
      </w:r>
      <w:r w:rsidR="00B829BC">
        <w:t xml:space="preserve">representing each </w:t>
      </w:r>
      <w:r w:rsidRPr="00062E30">
        <w:t xml:space="preserve">keyboard character. Note that there are up to 222 </w:t>
      </w:r>
      <w:r w:rsidR="00B829BC">
        <w:t xml:space="preserve">unique </w:t>
      </w:r>
      <w:r w:rsidRPr="00062E30">
        <w:t xml:space="preserve">keys. In the listing, only </w:t>
      </w:r>
      <w:r w:rsidR="00B829BC">
        <w:t>a small subset of the keys</w:t>
      </w:r>
      <w:r w:rsidR="003A5B87">
        <w:t>, those that are relevant to this project,</w:t>
      </w:r>
      <w:r w:rsidR="00B829BC">
        <w:t xml:space="preserve"> are defined in the dictionary.  </w:t>
      </w:r>
    </w:p>
    <w:p w14:paraId="747B94AA" w14:textId="364B7452" w:rsidR="00062E30" w:rsidRDefault="002B58A1" w:rsidP="002B58A1">
      <w:pPr>
        <w:pStyle w:val="NoteTipCaution"/>
      </w:pPr>
      <w:r w:rsidRPr="002B58A1">
        <w:rPr>
          <w:rStyle w:val="Strong"/>
        </w:rPr>
        <w:t>Note</w:t>
      </w:r>
      <w:r w:rsidRPr="002B58A1">
        <w:tab/>
        <w:t xml:space="preserve">Key codes for the alphabets are continuous, starting from 65 for A and ending with 90 for Z. You should feel free to add any characters for your own game engine. For a complete list of key codes, see </w:t>
      </w:r>
      <w:r w:rsidR="008E45AF" w:rsidRPr="001721CF">
        <w:rPr>
          <w:rStyle w:val="CodeInline"/>
        </w:rPr>
        <w:t>http://</w:t>
      </w:r>
      <w:r w:rsidRPr="001721CF">
        <w:rPr>
          <w:rStyle w:val="CodeInline"/>
        </w:rPr>
        <w:t>www.cambiaresearch.com/articles/15/javascript-char-codes-key-codes</w:t>
      </w:r>
      <w:r w:rsidRPr="002B58A1">
        <w:t>.</w:t>
      </w:r>
    </w:p>
    <w:p w14:paraId="0FEBEDA2" w14:textId="048DA684" w:rsidR="002B58A1" w:rsidRPr="002B58A1" w:rsidRDefault="002B58A1" w:rsidP="002B58A1">
      <w:pPr>
        <w:pStyle w:val="NumList"/>
      </w:pPr>
      <w:r w:rsidRPr="002B58A1">
        <w:t xml:space="preserve">Create </w:t>
      </w:r>
      <w:r w:rsidR="007826B9">
        <w:t>array instance variables</w:t>
      </w:r>
      <w:r w:rsidRPr="002B58A1">
        <w:t xml:space="preserve"> </w:t>
      </w:r>
      <w:r w:rsidR="00D50947">
        <w:t>for</w:t>
      </w:r>
      <w:r w:rsidRPr="002B58A1">
        <w:t xml:space="preserve"> track</w:t>
      </w:r>
      <w:r w:rsidR="00D50947">
        <w:t>ing</w:t>
      </w:r>
      <w:r w:rsidRPr="002B58A1">
        <w:t xml:space="preserve"> </w:t>
      </w:r>
      <w:r>
        <w:t>the</w:t>
      </w:r>
      <w:r w:rsidR="007826B9">
        <w:t xml:space="preserve"> </w:t>
      </w:r>
      <w:r w:rsidRPr="002B58A1">
        <w:t>states</w:t>
      </w:r>
      <w:r w:rsidR="00DB3A4E">
        <w:t xml:space="preserve"> of every key</w:t>
      </w:r>
      <w:r w:rsidRPr="002B58A1">
        <w:t>.</w:t>
      </w:r>
    </w:p>
    <w:p w14:paraId="440340F5" w14:textId="77777777" w:rsidR="00062E30" w:rsidRPr="00062E30" w:rsidRDefault="00062E30" w:rsidP="00062E30">
      <w:pPr>
        <w:pStyle w:val="Code"/>
      </w:pPr>
      <w:r w:rsidRPr="00062E30">
        <w:t>// Previous key state</w:t>
      </w:r>
    </w:p>
    <w:p w14:paraId="4BDFD2F1" w14:textId="77777777" w:rsidR="00062E30" w:rsidRPr="00062E30" w:rsidRDefault="00062E30" w:rsidP="00062E30">
      <w:pPr>
        <w:pStyle w:val="Code"/>
      </w:pPr>
      <w:r w:rsidRPr="00062E30">
        <w:t>let mKeyPreviousState = []; // a new array</w:t>
      </w:r>
    </w:p>
    <w:p w14:paraId="64AC3C84" w14:textId="77777777" w:rsidR="00062E30" w:rsidRPr="00062E30" w:rsidRDefault="00062E30" w:rsidP="00062E30">
      <w:pPr>
        <w:pStyle w:val="Code"/>
      </w:pPr>
      <w:r w:rsidRPr="00062E30">
        <w:t>// The pressed keys.</w:t>
      </w:r>
    </w:p>
    <w:p w14:paraId="3E9A9368" w14:textId="77777777" w:rsidR="00062E30" w:rsidRPr="00062E30" w:rsidRDefault="00062E30" w:rsidP="00062E30">
      <w:pPr>
        <w:pStyle w:val="Code"/>
      </w:pPr>
      <w:r w:rsidRPr="00062E30">
        <w:t>let  mIsKeyPressed = [];</w:t>
      </w:r>
    </w:p>
    <w:p w14:paraId="4B15D57F" w14:textId="77777777" w:rsidR="00062E30" w:rsidRPr="00062E30" w:rsidRDefault="00062E30" w:rsidP="00062E30">
      <w:pPr>
        <w:pStyle w:val="Code"/>
      </w:pPr>
      <w:r w:rsidRPr="00062E30">
        <w:t>// Click events: once an event is set, it will remain there until polled</w:t>
      </w:r>
    </w:p>
    <w:p w14:paraId="1FAC4560" w14:textId="77777777" w:rsidR="00062E30" w:rsidRPr="00062E30" w:rsidRDefault="00062E30" w:rsidP="00062E30">
      <w:pPr>
        <w:pStyle w:val="Code"/>
      </w:pPr>
      <w:r w:rsidRPr="00062E30">
        <w:t>let  mIsKeyClicked = [];</w:t>
      </w:r>
    </w:p>
    <w:p w14:paraId="362C50C6" w14:textId="79F629FE" w:rsidR="002B58A1" w:rsidRPr="002B58A1" w:rsidRDefault="00BF5CB9" w:rsidP="002B58A1">
      <w:pPr>
        <w:pStyle w:val="BodyTextFirst"/>
      </w:pPr>
      <w:r>
        <w:t xml:space="preserve">All </w:t>
      </w:r>
      <w:r w:rsidR="002B58A1" w:rsidRPr="002B58A1">
        <w:t xml:space="preserve">three </w:t>
      </w:r>
      <w:r w:rsidR="007826B9">
        <w:t>arrays</w:t>
      </w:r>
      <w:r w:rsidR="002B58A1" w:rsidRPr="002B58A1">
        <w:t xml:space="preserve"> </w:t>
      </w:r>
      <w:r w:rsidR="006C25FC">
        <w:t>define</w:t>
      </w:r>
      <w:r>
        <w:t xml:space="preserve"> the state of</w:t>
      </w:r>
      <w:r w:rsidR="006C25FC" w:rsidRPr="002B58A1">
        <w:t xml:space="preserve"> </w:t>
      </w:r>
      <w:r w:rsidR="00E46F5F">
        <w:t xml:space="preserve">every </w:t>
      </w:r>
      <w:r w:rsidR="002B58A1" w:rsidRPr="002B58A1">
        <w:t xml:space="preserve">key as </w:t>
      </w:r>
      <w:r w:rsidR="00E46F5F">
        <w:t xml:space="preserve">a </w:t>
      </w:r>
      <w:r w:rsidR="002B58A1" w:rsidRPr="002B58A1">
        <w:t xml:space="preserve">boolean. The </w:t>
      </w:r>
      <w:proofErr w:type="spellStart"/>
      <w:r w:rsidR="002B58A1" w:rsidRPr="002B58A1">
        <w:rPr>
          <w:rStyle w:val="CodeInline"/>
        </w:rPr>
        <w:t>mKeyPreviousState</w:t>
      </w:r>
      <w:proofErr w:type="spellEnd"/>
      <w:r w:rsidR="002B58A1" w:rsidRPr="002B58A1">
        <w:t xml:space="preserve"> records the key states </w:t>
      </w:r>
      <w:ins w:id="35" w:author="Kelvin Sung" w:date="2021-08-26T10:48:00Z">
        <w:r w:rsidR="007E6EA9">
          <w:t>from</w:t>
        </w:r>
      </w:ins>
      <w:del w:id="36" w:author="Kelvin Sung" w:date="2021-08-26T10:48:00Z">
        <w:r w:rsidR="002B58A1" w:rsidRPr="002B58A1" w:rsidDel="007E6EA9">
          <w:delText>of</w:delText>
        </w:r>
      </w:del>
      <w:r w:rsidR="002B58A1" w:rsidRPr="002B58A1">
        <w:t xml:space="preserve"> the previous update cycle, and the </w:t>
      </w:r>
      <w:proofErr w:type="spellStart"/>
      <w:r w:rsidR="002B58A1" w:rsidRPr="002B58A1">
        <w:rPr>
          <w:rStyle w:val="CodeInline"/>
        </w:rPr>
        <w:t>mIsKeyPressed</w:t>
      </w:r>
      <w:proofErr w:type="spellEnd"/>
      <w:r w:rsidR="002B58A1" w:rsidRPr="002B58A1">
        <w:t xml:space="preserve"> records the current state of the keys. The key code entries of these two </w:t>
      </w:r>
      <w:r w:rsidR="00E46F5F">
        <w:t xml:space="preserve">arrays </w:t>
      </w:r>
      <w:r w:rsidR="002B58A1" w:rsidRPr="002B58A1">
        <w:t xml:space="preserve">are true when the corresponding keyboard keys are pressed, and false otherwise. The </w:t>
      </w:r>
      <w:proofErr w:type="spellStart"/>
      <w:r w:rsidR="002B58A1" w:rsidRPr="002B58A1">
        <w:rPr>
          <w:rStyle w:val="CodeInline"/>
        </w:rPr>
        <w:t>mIsKeyClicked</w:t>
      </w:r>
      <w:proofErr w:type="spellEnd"/>
      <w:r w:rsidR="002B58A1" w:rsidRPr="002B58A1">
        <w:t xml:space="preserve"> </w:t>
      </w:r>
      <w:r w:rsidR="007826B9">
        <w:t>array</w:t>
      </w:r>
      <w:r w:rsidR="002B58A1" w:rsidRPr="002B58A1">
        <w:t xml:space="preserve"> captures key click events. The key code entries of this </w:t>
      </w:r>
      <w:r w:rsidR="007826B9">
        <w:t>array</w:t>
      </w:r>
      <w:r w:rsidR="002B58A1" w:rsidRPr="002B58A1">
        <w:t xml:space="preserve"> are true only when the corresponding keyboard key goes from being </w:t>
      </w:r>
      <w:del w:id="37" w:author="Kelvin Sung" w:date="2021-08-26T10:48:00Z">
        <w:r w:rsidR="002B58A1" w:rsidRPr="002B58A1" w:rsidDel="007E6EA9">
          <w:delText xml:space="preserve">pressed </w:delText>
        </w:r>
      </w:del>
      <w:ins w:id="38" w:author="Kelvin Sung" w:date="2021-08-26T10:48:00Z">
        <w:r w:rsidR="007E6EA9">
          <w:t xml:space="preserve">released </w:t>
        </w:r>
      </w:ins>
      <w:r w:rsidR="002B58A1" w:rsidRPr="002B58A1">
        <w:t xml:space="preserve">to being </w:t>
      </w:r>
      <w:del w:id="39" w:author="Kelvin Sung" w:date="2021-08-26T10:48:00Z">
        <w:r w:rsidR="002B58A1" w:rsidRPr="002B58A1" w:rsidDel="007E6EA9">
          <w:delText>released</w:delText>
        </w:r>
        <w:r w:rsidR="00D41A64" w:rsidDel="007E6EA9">
          <w:delText xml:space="preserve"> </w:delText>
        </w:r>
      </w:del>
      <w:ins w:id="40" w:author="Kelvin Sung" w:date="2021-08-26T10:48:00Z">
        <w:r w:rsidR="007E6EA9">
          <w:t xml:space="preserve">pressed </w:t>
        </w:r>
      </w:ins>
      <w:r w:rsidR="00D41A64">
        <w:t>in two consecutive update</w:t>
      </w:r>
      <w:r w:rsidR="0019230F">
        <w:t xml:space="preserve"> cycles</w:t>
      </w:r>
      <w:r w:rsidR="002B58A1" w:rsidRPr="002B58A1">
        <w:t xml:space="preserve">. </w:t>
      </w:r>
    </w:p>
    <w:p w14:paraId="3A487A27" w14:textId="68903BE1" w:rsidR="002B58A1" w:rsidRDefault="002B58A1" w:rsidP="007826B9">
      <w:pPr>
        <w:pStyle w:val="BodyTextCont"/>
      </w:pPr>
      <w:r w:rsidRPr="002B58A1">
        <w:t xml:space="preserve">It is important to note that </w:t>
      </w:r>
      <w:proofErr w:type="spellStart"/>
      <w:r w:rsidRPr="002B58A1">
        <w:rPr>
          <w:rStyle w:val="CodeInline"/>
        </w:rPr>
        <w:t>KeyPress</w:t>
      </w:r>
      <w:proofErr w:type="spellEnd"/>
      <w:r w:rsidRPr="002B58A1">
        <w:t xml:space="preserve"> is the state of a key, while </w:t>
      </w:r>
      <w:proofErr w:type="spellStart"/>
      <w:r w:rsidRPr="002B58A1">
        <w:rPr>
          <w:rStyle w:val="CodeInline"/>
        </w:rPr>
        <w:t>KeyClicked</w:t>
      </w:r>
      <w:proofErr w:type="spellEnd"/>
      <w:r w:rsidRPr="002B58A1">
        <w:t xml:space="preserve"> is an event. For example, if a player presses the </w:t>
      </w:r>
      <w:r w:rsidRPr="007826B9">
        <w:rPr>
          <w:rStyle w:val="Emphasis"/>
        </w:rPr>
        <w:t>A</w:t>
      </w:r>
      <w:r w:rsidRPr="002B58A1">
        <w:t xml:space="preserve"> key for one second before she releases it, for the duration of that entire second, </w:t>
      </w:r>
      <w:proofErr w:type="spellStart"/>
      <w:r w:rsidRPr="002B58A1">
        <w:rPr>
          <w:rStyle w:val="CodeInline"/>
        </w:rPr>
        <w:t>KeyPress</w:t>
      </w:r>
      <w:proofErr w:type="spellEnd"/>
      <w:r w:rsidRPr="002B58A1">
        <w:t xml:space="preserve"> for </w:t>
      </w:r>
      <w:r w:rsidRPr="0010691D">
        <w:rPr>
          <w:rStyle w:val="Emphasis"/>
        </w:rPr>
        <w:t>A</w:t>
      </w:r>
      <w:r w:rsidRPr="002B58A1">
        <w:t xml:space="preserve"> is true, while </w:t>
      </w:r>
      <w:proofErr w:type="spellStart"/>
      <w:r w:rsidRPr="002B58A1">
        <w:rPr>
          <w:rStyle w:val="CodeInline"/>
        </w:rPr>
        <w:t>KeyClick</w:t>
      </w:r>
      <w:proofErr w:type="spellEnd"/>
      <w:r w:rsidRPr="002B58A1">
        <w:t xml:space="preserve"> for </w:t>
      </w:r>
      <w:r w:rsidRPr="007826B9">
        <w:rPr>
          <w:rStyle w:val="Emphasis"/>
        </w:rPr>
        <w:t>A</w:t>
      </w:r>
      <w:r w:rsidRPr="002B58A1">
        <w:t xml:space="preserve"> is true only once</w:t>
      </w:r>
      <w:ins w:id="41" w:author="Kelvin Sung" w:date="2021-08-26T10:49:00Z">
        <w:r w:rsidR="006A3C8F">
          <w:t>,</w:t>
        </w:r>
      </w:ins>
      <w:r w:rsidRPr="002B58A1">
        <w:t xml:space="preserve"> when the player releases the key.</w:t>
      </w:r>
    </w:p>
    <w:p w14:paraId="5983B62B" w14:textId="7D2CA255" w:rsidR="002B58A1" w:rsidRPr="002B58A1" w:rsidRDefault="002B58A1" w:rsidP="002B58A1">
      <w:pPr>
        <w:pStyle w:val="NumList"/>
      </w:pPr>
      <w:del w:id="42" w:author="Kelvin Sung" w:date="2021-08-26T10:49:00Z">
        <w:r w:rsidRPr="002B58A1" w:rsidDel="001B2D6D">
          <w:lastRenderedPageBreak/>
          <w:delText xml:space="preserve">Add </w:delText>
        </w:r>
      </w:del>
      <w:ins w:id="43" w:author="Kelvin Sung" w:date="2021-08-26T10:49:00Z">
        <w:r w:rsidR="001B2D6D">
          <w:t xml:space="preserve">Define </w:t>
        </w:r>
      </w:ins>
      <w:r w:rsidRPr="002B58A1">
        <w:t>functions to capture the actual keyboard state changes.</w:t>
      </w:r>
    </w:p>
    <w:p w14:paraId="04DAF1AB" w14:textId="77777777" w:rsidR="00062E30" w:rsidRPr="00062E30" w:rsidRDefault="00062E30" w:rsidP="00062E30">
      <w:pPr>
        <w:pStyle w:val="Code"/>
      </w:pPr>
      <w:r w:rsidRPr="00062E30">
        <w:t>// Event handler functions</w:t>
      </w:r>
    </w:p>
    <w:p w14:paraId="5E75E0F8" w14:textId="77777777" w:rsidR="00062E30" w:rsidRPr="00062E30" w:rsidRDefault="00062E30" w:rsidP="00062E30">
      <w:pPr>
        <w:pStyle w:val="Code"/>
      </w:pPr>
      <w:r w:rsidRPr="00062E30">
        <w:t>function onKeyDown(event) {</w:t>
      </w:r>
    </w:p>
    <w:p w14:paraId="6B447E9B" w14:textId="77777777" w:rsidR="00062E30" w:rsidRPr="00062E30" w:rsidRDefault="00062E30" w:rsidP="00062E30">
      <w:pPr>
        <w:pStyle w:val="Code"/>
      </w:pPr>
      <w:r w:rsidRPr="00062E30">
        <w:t xml:space="preserve">    mIsKeyPressed[event.keyCode] = true;</w:t>
      </w:r>
    </w:p>
    <w:p w14:paraId="3DB9EB75" w14:textId="77777777" w:rsidR="00062E30" w:rsidRPr="00062E30" w:rsidRDefault="00062E30" w:rsidP="00062E30">
      <w:pPr>
        <w:pStyle w:val="Code"/>
      </w:pPr>
      <w:r w:rsidRPr="00062E30">
        <w:t>}</w:t>
      </w:r>
    </w:p>
    <w:p w14:paraId="208AB7C1" w14:textId="77777777" w:rsidR="00062E30" w:rsidRPr="00062E30" w:rsidRDefault="00062E30" w:rsidP="00062E30">
      <w:pPr>
        <w:pStyle w:val="Code"/>
      </w:pPr>
    </w:p>
    <w:p w14:paraId="04B82F33" w14:textId="77777777" w:rsidR="00062E30" w:rsidRPr="00062E30" w:rsidRDefault="00062E30" w:rsidP="00062E30">
      <w:pPr>
        <w:pStyle w:val="Code"/>
      </w:pPr>
      <w:r w:rsidRPr="00062E30">
        <w:t>function onKeyUp(event) {</w:t>
      </w:r>
    </w:p>
    <w:p w14:paraId="28F760F7" w14:textId="77777777" w:rsidR="00062E30" w:rsidRPr="00062E30" w:rsidRDefault="00062E30" w:rsidP="00062E30">
      <w:pPr>
        <w:pStyle w:val="Code"/>
      </w:pPr>
      <w:r w:rsidRPr="00062E30">
        <w:t xml:space="preserve">    mIsKeyPressed[event.keyCode] = false;</w:t>
      </w:r>
    </w:p>
    <w:p w14:paraId="354FA85E" w14:textId="5C4A0F4A" w:rsidR="00062E30" w:rsidRDefault="00062E30" w:rsidP="00062E30">
      <w:pPr>
        <w:pStyle w:val="Code"/>
      </w:pPr>
      <w:r w:rsidRPr="00062E30">
        <w:t>}</w:t>
      </w:r>
    </w:p>
    <w:p w14:paraId="4BFAE04F" w14:textId="210AD3E1" w:rsidR="00062E30" w:rsidRDefault="002B58A1" w:rsidP="002B58A1">
      <w:pPr>
        <w:pStyle w:val="BodyTextFirst"/>
      </w:pPr>
      <w:r w:rsidRPr="002B58A1">
        <w:t>When the</w:t>
      </w:r>
      <w:r w:rsidR="00B95C97">
        <w:t xml:space="preserve">se </w:t>
      </w:r>
      <w:r w:rsidRPr="002B58A1">
        <w:t xml:space="preserve">functions are called, </w:t>
      </w:r>
      <w:ins w:id="44" w:author="Kelvin Sung" w:date="2021-08-26T10:50:00Z">
        <w:r w:rsidR="001B2D6D">
          <w:t xml:space="preserve">the </w:t>
        </w:r>
      </w:ins>
      <w:del w:id="45" w:author="Kelvin Sung" w:date="2021-08-26T10:50:00Z">
        <w:r w:rsidRPr="002B58A1" w:rsidDel="001B2D6D">
          <w:delText xml:space="preserve">they use their corresponding </w:delText>
        </w:r>
      </w:del>
      <w:r w:rsidRPr="002B58A1">
        <w:t xml:space="preserve">key code </w:t>
      </w:r>
      <w:ins w:id="46" w:author="Kelvin Sung" w:date="2021-08-26T10:51:00Z">
        <w:r w:rsidR="004F3A4A">
          <w:t xml:space="preserve">from the parameter </w:t>
        </w:r>
      </w:ins>
      <w:ins w:id="47" w:author="Kelvin Sung" w:date="2021-08-26T10:50:00Z">
        <w:r w:rsidR="001B2D6D">
          <w:t xml:space="preserve">is used </w:t>
        </w:r>
      </w:ins>
      <w:r w:rsidRPr="002B58A1">
        <w:t xml:space="preserve">to record </w:t>
      </w:r>
      <w:r w:rsidR="00B95C97">
        <w:t xml:space="preserve">the corresponding </w:t>
      </w:r>
      <w:r w:rsidRPr="002B58A1">
        <w:t>keyboard state changes.</w:t>
      </w:r>
      <w:ins w:id="48" w:author="Kelvin Sung" w:date="2021-08-26T10:51:00Z">
        <w:r w:rsidR="007B7630">
          <w:t xml:space="preserve"> It is expected that the caller of these functions will pass in the appropriate key code </w:t>
        </w:r>
      </w:ins>
      <w:ins w:id="49" w:author="Kelvin Sung" w:date="2021-08-26T10:54:00Z">
        <w:r w:rsidR="007B7630">
          <w:t xml:space="preserve">in the </w:t>
        </w:r>
      </w:ins>
      <w:ins w:id="50" w:author="Kelvin Sung" w:date="2021-08-26T10:51:00Z">
        <w:r w:rsidR="007B7630">
          <w:t>ar</w:t>
        </w:r>
      </w:ins>
      <w:ins w:id="51" w:author="Kelvin Sung" w:date="2021-08-26T10:52:00Z">
        <w:r w:rsidR="007B7630">
          <w:t>gument.</w:t>
        </w:r>
      </w:ins>
    </w:p>
    <w:p w14:paraId="3944B58A" w14:textId="4FB1741F" w:rsidR="00D54D65" w:rsidRPr="00D54D65" w:rsidRDefault="00D54D65" w:rsidP="00D54D65">
      <w:pPr>
        <w:pStyle w:val="NumList"/>
      </w:pPr>
      <w:r w:rsidRPr="00D54D65">
        <w:t xml:space="preserve">Add a function to initialize all the key states and register the key event handlers </w:t>
      </w:r>
      <w:r w:rsidR="00BC25D9">
        <w:t xml:space="preserve">with </w:t>
      </w:r>
      <w:r w:rsidRPr="00D54D65">
        <w:t>the browser.</w:t>
      </w:r>
      <w:r w:rsidR="00267D15" w:rsidRPr="00267D15">
        <w:t xml:space="preserve"> </w:t>
      </w:r>
      <w:r w:rsidR="00BC25D9">
        <w:t>T</w:t>
      </w:r>
      <w:r w:rsidR="00267D15" w:rsidRPr="00267D15">
        <w:t xml:space="preserve">he </w:t>
      </w:r>
      <w:proofErr w:type="spellStart"/>
      <w:r w:rsidR="00267D15" w:rsidRPr="00267D15">
        <w:rPr>
          <w:rStyle w:val="CodeInline"/>
        </w:rPr>
        <w:t>window.addEventListener</w:t>
      </w:r>
      <w:proofErr w:type="spellEnd"/>
      <w:r w:rsidR="00267D15" w:rsidRPr="00267D15">
        <w:rPr>
          <w:rStyle w:val="CodeInline"/>
        </w:rPr>
        <w:t>()</w:t>
      </w:r>
      <w:r w:rsidR="00267D15" w:rsidRPr="00267D15">
        <w:t xml:space="preserve"> function registers the </w:t>
      </w:r>
      <w:proofErr w:type="spellStart"/>
      <w:r w:rsidR="00267D15" w:rsidRPr="00267D15">
        <w:rPr>
          <w:rStyle w:val="CodeInline"/>
        </w:rPr>
        <w:t>onKeyUp</w:t>
      </w:r>
      <w:proofErr w:type="spellEnd"/>
      <w:r w:rsidR="00267D15" w:rsidRPr="00267D15">
        <w:rPr>
          <w:rStyle w:val="CodeInline"/>
        </w:rPr>
        <w:t>/Down()</w:t>
      </w:r>
      <w:r w:rsidR="00267D15" w:rsidRPr="00267D15">
        <w:t xml:space="preserve"> event handler</w:t>
      </w:r>
      <w:r w:rsidR="00BC25D9">
        <w:t>s</w:t>
      </w:r>
      <w:r w:rsidR="00267D15" w:rsidRPr="00267D15">
        <w:t xml:space="preserve"> with the browser such that </w:t>
      </w:r>
      <w:r w:rsidR="00D811A9">
        <w:t xml:space="preserve">the corresponding </w:t>
      </w:r>
      <w:r w:rsidR="00267D15" w:rsidRPr="00267D15">
        <w:t xml:space="preserve">functions will be called </w:t>
      </w:r>
      <w:r w:rsidR="00BC25D9">
        <w:t>when the</w:t>
      </w:r>
      <w:ins w:id="52" w:author="Kelvin Sung" w:date="2021-08-26T10:52:00Z">
        <w:r w:rsidR="007B7630">
          <w:t xml:space="preserve"> player</w:t>
        </w:r>
      </w:ins>
      <w:r w:rsidR="00BC25D9">
        <w:t xml:space="preserve"> presses or releases </w:t>
      </w:r>
      <w:r w:rsidR="00C31E50">
        <w:t xml:space="preserve">keys on the </w:t>
      </w:r>
      <w:r w:rsidR="00BC25D9">
        <w:t>keyboard</w:t>
      </w:r>
      <w:r w:rsidR="00267D15" w:rsidRPr="00267D15">
        <w:t>.</w:t>
      </w:r>
    </w:p>
    <w:p w14:paraId="727C1F72" w14:textId="77777777" w:rsidR="00062E30" w:rsidRPr="00062E30" w:rsidRDefault="00062E30" w:rsidP="00062E30">
      <w:pPr>
        <w:pStyle w:val="Code"/>
      </w:pPr>
      <w:r w:rsidRPr="00062E30">
        <w:t>function init() {</w:t>
      </w:r>
    </w:p>
    <w:p w14:paraId="1ECF5612" w14:textId="77777777" w:rsidR="00062E30" w:rsidRPr="00062E30" w:rsidRDefault="00062E30" w:rsidP="00062E30">
      <w:pPr>
        <w:pStyle w:val="Code"/>
      </w:pPr>
      <w:r w:rsidRPr="00062E30">
        <w:t xml:space="preserve">    let i;</w:t>
      </w:r>
    </w:p>
    <w:p w14:paraId="1325BB8C" w14:textId="77777777" w:rsidR="00062E30" w:rsidRPr="00062E30" w:rsidRDefault="00062E30" w:rsidP="00062E30">
      <w:pPr>
        <w:pStyle w:val="Code"/>
      </w:pPr>
      <w:r w:rsidRPr="00062E30">
        <w:t xml:space="preserve">    for (i = 0; i &lt; keys.LastKeyCode; i++) {</w:t>
      </w:r>
    </w:p>
    <w:p w14:paraId="29989685" w14:textId="77777777" w:rsidR="00062E30" w:rsidRPr="00062E30" w:rsidRDefault="00062E30" w:rsidP="00062E30">
      <w:pPr>
        <w:pStyle w:val="Code"/>
      </w:pPr>
      <w:r w:rsidRPr="00062E30">
        <w:t xml:space="preserve">        mIsKeyPressed[i] = false;</w:t>
      </w:r>
    </w:p>
    <w:p w14:paraId="5DD329AE" w14:textId="77777777" w:rsidR="00062E30" w:rsidRPr="00062E30" w:rsidRDefault="00062E30" w:rsidP="00062E30">
      <w:pPr>
        <w:pStyle w:val="Code"/>
      </w:pPr>
      <w:r w:rsidRPr="00062E30">
        <w:t xml:space="preserve">        mKeyPreviousState[i] = false;</w:t>
      </w:r>
    </w:p>
    <w:p w14:paraId="08F2EF5A" w14:textId="77777777" w:rsidR="00062E30" w:rsidRPr="00062E30" w:rsidRDefault="00062E30" w:rsidP="00062E30">
      <w:pPr>
        <w:pStyle w:val="Code"/>
      </w:pPr>
      <w:r w:rsidRPr="00062E30">
        <w:t xml:space="preserve">        mIsKeyClicked[i] = false;</w:t>
      </w:r>
    </w:p>
    <w:p w14:paraId="6AD4FBD3" w14:textId="77777777" w:rsidR="00062E30" w:rsidRPr="00062E30" w:rsidRDefault="00062E30" w:rsidP="00062E30">
      <w:pPr>
        <w:pStyle w:val="Code"/>
      </w:pPr>
      <w:r w:rsidRPr="00062E30">
        <w:t xml:space="preserve">    }</w:t>
      </w:r>
    </w:p>
    <w:p w14:paraId="07CDCD55" w14:textId="77777777" w:rsidR="00062E30" w:rsidRPr="00062E30" w:rsidRDefault="00062E30" w:rsidP="00062E30">
      <w:pPr>
        <w:pStyle w:val="Code"/>
      </w:pPr>
    </w:p>
    <w:p w14:paraId="7D4AFD22" w14:textId="77777777" w:rsidR="00062E30" w:rsidRPr="00062E30" w:rsidRDefault="00062E30" w:rsidP="00062E30">
      <w:pPr>
        <w:pStyle w:val="Code"/>
      </w:pPr>
      <w:r w:rsidRPr="00062E30">
        <w:t xml:space="preserve">    // register handlers </w:t>
      </w:r>
    </w:p>
    <w:p w14:paraId="40DDF797" w14:textId="77777777" w:rsidR="00062E30" w:rsidRPr="00062E30" w:rsidRDefault="00062E30" w:rsidP="00062E30">
      <w:pPr>
        <w:pStyle w:val="Code"/>
      </w:pPr>
      <w:r w:rsidRPr="00062E30">
        <w:t xml:space="preserve">    window.addEventListener('keyup', onKeyUp);</w:t>
      </w:r>
    </w:p>
    <w:p w14:paraId="1E70279C" w14:textId="77777777" w:rsidR="00062E30" w:rsidRPr="00062E30" w:rsidRDefault="00062E30" w:rsidP="00062E30">
      <w:pPr>
        <w:pStyle w:val="Code"/>
      </w:pPr>
      <w:r w:rsidRPr="00062E30">
        <w:t xml:space="preserve">    window.addEventListener('keydown', onKeyDown);</w:t>
      </w:r>
    </w:p>
    <w:p w14:paraId="4FAC57A6" w14:textId="05FBEAD6" w:rsidR="00062E30" w:rsidRDefault="00062E30" w:rsidP="00062E30">
      <w:pPr>
        <w:pStyle w:val="Code"/>
      </w:pPr>
      <w:r w:rsidRPr="00062E30">
        <w:t>}</w:t>
      </w:r>
    </w:p>
    <w:p w14:paraId="06B0E7A7" w14:textId="44785910" w:rsidR="00D54D65" w:rsidRPr="00D54D65" w:rsidRDefault="00D54D65" w:rsidP="007826B9">
      <w:pPr>
        <w:pStyle w:val="NumList"/>
      </w:pPr>
      <w:r w:rsidRPr="00D54D65">
        <w:t xml:space="preserve">Add an </w:t>
      </w:r>
      <w:r w:rsidRPr="007826B9">
        <w:rPr>
          <w:rStyle w:val="CodeInline"/>
        </w:rPr>
        <w:t>update()</w:t>
      </w:r>
      <w:r w:rsidRPr="00D54D65">
        <w:t xml:space="preserve"> function to derive</w:t>
      </w:r>
      <w:r w:rsidR="007826B9">
        <w:t xml:space="preserve"> the</w:t>
      </w:r>
      <w:r w:rsidRPr="00D54D65">
        <w:t xml:space="preserve"> key click events.</w:t>
      </w:r>
      <w:r w:rsidR="007826B9" w:rsidRPr="007826B9">
        <w:t xml:space="preserve"> </w:t>
      </w:r>
      <w:r w:rsidR="007826B9" w:rsidRPr="00D54D65">
        <w:t xml:space="preserve">The </w:t>
      </w:r>
      <w:r w:rsidR="007826B9" w:rsidRPr="007826B9">
        <w:rPr>
          <w:rStyle w:val="CodeInline"/>
        </w:rPr>
        <w:t>update()</w:t>
      </w:r>
      <w:r w:rsidR="007826B9" w:rsidRPr="00D54D65">
        <w:t xml:space="preserve"> function uses </w:t>
      </w:r>
      <w:proofErr w:type="spellStart"/>
      <w:r w:rsidR="007826B9" w:rsidRPr="007826B9">
        <w:rPr>
          <w:rStyle w:val="CodeInline"/>
        </w:rPr>
        <w:t>mIsKeyPressed</w:t>
      </w:r>
      <w:proofErr w:type="spellEnd"/>
      <w:r w:rsidR="007826B9" w:rsidRPr="00D54D65">
        <w:t xml:space="preserve"> and </w:t>
      </w:r>
      <w:proofErr w:type="spellStart"/>
      <w:r w:rsidR="007826B9" w:rsidRPr="007826B9">
        <w:rPr>
          <w:rStyle w:val="CodeInline"/>
        </w:rPr>
        <w:t>mKeyPreviousState</w:t>
      </w:r>
      <w:proofErr w:type="spellEnd"/>
      <w:r w:rsidR="007826B9" w:rsidRPr="00D54D65">
        <w:t xml:space="preserve"> to determine whether a key clicked event has occurred.</w:t>
      </w:r>
    </w:p>
    <w:p w14:paraId="45FC71F5" w14:textId="77777777" w:rsidR="00062E30" w:rsidRPr="00062E30" w:rsidRDefault="00062E30" w:rsidP="00062E30">
      <w:pPr>
        <w:pStyle w:val="Code"/>
      </w:pPr>
      <w:r w:rsidRPr="00062E30">
        <w:t>function update() {</w:t>
      </w:r>
    </w:p>
    <w:p w14:paraId="00AC99A7" w14:textId="77777777" w:rsidR="00062E30" w:rsidRPr="00062E30" w:rsidRDefault="00062E30" w:rsidP="00062E30">
      <w:pPr>
        <w:pStyle w:val="Code"/>
      </w:pPr>
      <w:r w:rsidRPr="00062E30">
        <w:t xml:space="preserve">    let i;</w:t>
      </w:r>
    </w:p>
    <w:p w14:paraId="788F4061" w14:textId="77777777" w:rsidR="00062E30" w:rsidRPr="00062E30" w:rsidRDefault="00062E30" w:rsidP="00062E30">
      <w:pPr>
        <w:pStyle w:val="Code"/>
      </w:pPr>
      <w:r w:rsidRPr="00062E30">
        <w:t xml:space="preserve">    for (i = 0; i &lt; keys.LastKeyCode; i++) {</w:t>
      </w:r>
    </w:p>
    <w:p w14:paraId="2AA5C998" w14:textId="77777777" w:rsidR="00062E30" w:rsidRPr="00062E30" w:rsidRDefault="00062E30" w:rsidP="00062E30">
      <w:pPr>
        <w:pStyle w:val="Code"/>
      </w:pPr>
      <w:r w:rsidRPr="00062E30">
        <w:t xml:space="preserve">        mIsKeyClicked[i] = (!mKeyPreviousState[i]) &amp;&amp; mIsKeyPressed[i];</w:t>
      </w:r>
    </w:p>
    <w:p w14:paraId="35339114" w14:textId="77777777" w:rsidR="00062E30" w:rsidRPr="00062E30" w:rsidRDefault="00062E30" w:rsidP="00062E30">
      <w:pPr>
        <w:pStyle w:val="Code"/>
      </w:pPr>
      <w:r w:rsidRPr="00062E30">
        <w:t xml:space="preserve">        mKeyPreviousState[i] = mIsKeyPressed[i];</w:t>
      </w:r>
    </w:p>
    <w:p w14:paraId="16518356" w14:textId="77777777" w:rsidR="00062E30" w:rsidRPr="00062E30" w:rsidRDefault="00062E30" w:rsidP="00062E30">
      <w:pPr>
        <w:pStyle w:val="Code"/>
      </w:pPr>
      <w:r w:rsidRPr="00062E30">
        <w:t xml:space="preserve">    }</w:t>
      </w:r>
    </w:p>
    <w:p w14:paraId="50283044" w14:textId="6D9FBFC6" w:rsidR="00062E30" w:rsidRDefault="00062E30" w:rsidP="00062E30">
      <w:pPr>
        <w:pStyle w:val="Code"/>
      </w:pPr>
      <w:r w:rsidRPr="00062E30">
        <w:lastRenderedPageBreak/>
        <w:t>}</w:t>
      </w:r>
    </w:p>
    <w:p w14:paraId="6F094666" w14:textId="1B44EDB2" w:rsidR="00D54D65" w:rsidRPr="00D54D65" w:rsidRDefault="00D54D65" w:rsidP="00D54D65">
      <w:pPr>
        <w:pStyle w:val="NumList"/>
      </w:pPr>
      <w:r w:rsidRPr="00D54D65">
        <w:t>Add public functions for inquires to current keyboard states</w:t>
      </w:r>
      <w:r w:rsidR="00267D15">
        <w:t xml:space="preserve"> </w:t>
      </w:r>
      <w:r w:rsidR="00D811A9">
        <w:t xml:space="preserve">to support </w:t>
      </w:r>
      <w:r w:rsidR="00267D15">
        <w:t>the client</w:t>
      </w:r>
      <w:r w:rsidR="00D811A9">
        <w:t xml:space="preserve"> game developer.</w:t>
      </w:r>
    </w:p>
    <w:p w14:paraId="48C35AA0" w14:textId="77777777" w:rsidR="00062E30" w:rsidRPr="00062E30" w:rsidRDefault="00062E30" w:rsidP="00062E30">
      <w:pPr>
        <w:pStyle w:val="Code"/>
      </w:pPr>
      <w:r w:rsidRPr="00062E30">
        <w:t>// Function for GameEngine programmer to test if a key is pressed down</w:t>
      </w:r>
    </w:p>
    <w:p w14:paraId="09788717" w14:textId="77777777" w:rsidR="00062E30" w:rsidRPr="00062E30" w:rsidRDefault="00062E30" w:rsidP="00062E30">
      <w:pPr>
        <w:pStyle w:val="Code"/>
      </w:pPr>
      <w:r w:rsidRPr="00062E30">
        <w:t>function isKeyPressed(keyCode) {</w:t>
      </w:r>
    </w:p>
    <w:p w14:paraId="6FE34476" w14:textId="77777777" w:rsidR="00062E30" w:rsidRPr="00062E30" w:rsidRDefault="00062E30" w:rsidP="00062E30">
      <w:pPr>
        <w:pStyle w:val="Code"/>
      </w:pPr>
      <w:r w:rsidRPr="00062E30">
        <w:t xml:space="preserve">    return mIsKeyPressed[keyCode];</w:t>
      </w:r>
    </w:p>
    <w:p w14:paraId="5E3E8477" w14:textId="667B7010" w:rsidR="00062E30" w:rsidRPr="00062E30" w:rsidRDefault="00062E30" w:rsidP="00062E30">
      <w:pPr>
        <w:pStyle w:val="Code"/>
      </w:pPr>
      <w:r w:rsidRPr="00062E30">
        <w:t>}</w:t>
      </w:r>
    </w:p>
    <w:p w14:paraId="1F6CACF6" w14:textId="77777777" w:rsidR="00062E30" w:rsidRPr="00062E30" w:rsidRDefault="00062E30" w:rsidP="00062E30">
      <w:pPr>
        <w:pStyle w:val="Code"/>
      </w:pPr>
      <w:r w:rsidRPr="00062E30">
        <w:t>function isKeyClicked(keyCode) {</w:t>
      </w:r>
    </w:p>
    <w:p w14:paraId="27342A24" w14:textId="77777777" w:rsidR="00062E30" w:rsidRPr="00062E30" w:rsidRDefault="00062E30" w:rsidP="00062E30">
      <w:pPr>
        <w:pStyle w:val="Code"/>
      </w:pPr>
      <w:r w:rsidRPr="00062E30">
        <w:t xml:space="preserve">    return mIsKeyClicked[keyCode];</w:t>
      </w:r>
    </w:p>
    <w:p w14:paraId="17417994" w14:textId="288713FE" w:rsidR="00062E30" w:rsidRDefault="00062E30" w:rsidP="00062E30">
      <w:pPr>
        <w:pStyle w:val="Code"/>
      </w:pPr>
      <w:r w:rsidRPr="00062E30">
        <w:t>}</w:t>
      </w:r>
    </w:p>
    <w:p w14:paraId="45E1D5B8" w14:textId="744BF6FB" w:rsidR="00062E30" w:rsidRPr="00062E30" w:rsidRDefault="00D54D65" w:rsidP="00062E30">
      <w:pPr>
        <w:pStyle w:val="NumList"/>
      </w:pPr>
      <w:r w:rsidRPr="00D54D65">
        <w:t xml:space="preserve">Finally, </w:t>
      </w:r>
      <w:r w:rsidR="00267D15">
        <w:t>export the</w:t>
      </w:r>
      <w:r w:rsidRPr="00D54D65">
        <w:t xml:space="preserve"> public functions</w:t>
      </w:r>
      <w:r w:rsidR="00267D15">
        <w:t xml:space="preserve"> and</w:t>
      </w:r>
      <w:r w:rsidRPr="00D54D65">
        <w:t xml:space="preserve"> </w:t>
      </w:r>
      <w:r w:rsidR="00267D15" w:rsidRPr="00D54D65">
        <w:t>key constants</w:t>
      </w:r>
      <w:r w:rsidRPr="00D54D65">
        <w:t>.</w:t>
      </w:r>
    </w:p>
    <w:p w14:paraId="03D0BB1B" w14:textId="77777777" w:rsidR="00062E30" w:rsidRPr="00062E30" w:rsidRDefault="00062E30" w:rsidP="00062E30">
      <w:pPr>
        <w:pStyle w:val="Code"/>
      </w:pPr>
      <w:r w:rsidRPr="00062E30">
        <w:t>export {keys, init,</w:t>
      </w:r>
    </w:p>
    <w:p w14:paraId="79A6A451" w14:textId="77777777" w:rsidR="00062E30" w:rsidRPr="00062E30" w:rsidRDefault="00062E30" w:rsidP="00062E30">
      <w:pPr>
        <w:pStyle w:val="Code"/>
      </w:pPr>
      <w:r w:rsidRPr="00062E30">
        <w:t xml:space="preserve">    update, </w:t>
      </w:r>
    </w:p>
    <w:p w14:paraId="08FAA965" w14:textId="77777777" w:rsidR="00062E30" w:rsidRPr="00062E30" w:rsidRDefault="00062E30" w:rsidP="00062E30">
      <w:pPr>
        <w:pStyle w:val="Code"/>
      </w:pPr>
      <w:r w:rsidRPr="00062E30">
        <w:t xml:space="preserve">    isKeyClicked,</w:t>
      </w:r>
    </w:p>
    <w:p w14:paraId="134145CF" w14:textId="77777777" w:rsidR="00062E30" w:rsidRPr="00062E30" w:rsidRDefault="00062E30" w:rsidP="00062E30">
      <w:pPr>
        <w:pStyle w:val="Code"/>
      </w:pPr>
      <w:r w:rsidRPr="00062E30">
        <w:t xml:space="preserve">    isKeyPressed</w:t>
      </w:r>
    </w:p>
    <w:p w14:paraId="62E6EDA3" w14:textId="23C6CE90" w:rsidR="00062E30" w:rsidRDefault="00062E30" w:rsidP="00062E30">
      <w:pPr>
        <w:pStyle w:val="Code"/>
      </w:pPr>
      <w:r w:rsidRPr="00062E30">
        <w:t>}</w:t>
      </w:r>
    </w:p>
    <w:p w14:paraId="1CEF394B" w14:textId="17F2966C" w:rsidR="00D54D65" w:rsidRDefault="00D54D65" w:rsidP="00D54D65">
      <w:pPr>
        <w:pStyle w:val="Heading3"/>
      </w:pPr>
      <w:r w:rsidRPr="00D54D65">
        <w:t>Modify the Engine to Support Keyboard Input</w:t>
      </w:r>
    </w:p>
    <w:p w14:paraId="50816282" w14:textId="0DE1266B" w:rsidR="00B85A86" w:rsidRDefault="00B85A86" w:rsidP="00A878D1">
      <w:pPr>
        <w:pStyle w:val="BodyTextFirst"/>
      </w:pPr>
      <w:r w:rsidRPr="00B85A86">
        <w:t xml:space="preserve">To properly support input, </w:t>
      </w:r>
      <w:r w:rsidR="00A878D1">
        <w:t xml:space="preserve">before the game loop begins </w:t>
      </w:r>
      <w:r w:rsidRPr="00B85A86">
        <w:t xml:space="preserve">the engine must initialize the </w:t>
      </w:r>
      <w:proofErr w:type="spellStart"/>
      <w:ins w:id="53" w:author="Kelvin Sung" w:date="2021-08-26T10:56:00Z">
        <w:r w:rsidR="00AF3CDE" w:rsidRPr="00B85A86">
          <w:rPr>
            <w:rStyle w:val="CodeInline"/>
          </w:rPr>
          <w:t>mIsKeyPressed</w:t>
        </w:r>
        <w:proofErr w:type="spellEnd"/>
        <w:r w:rsidR="00AF3CDE" w:rsidRPr="00B85A86">
          <w:t xml:space="preserve">, </w:t>
        </w:r>
        <w:proofErr w:type="spellStart"/>
        <w:r w:rsidR="00AF3CDE" w:rsidRPr="00B85A86">
          <w:rPr>
            <w:rStyle w:val="CodeInline"/>
          </w:rPr>
          <w:t>mIsKeyClicked</w:t>
        </w:r>
        <w:proofErr w:type="spellEnd"/>
        <w:r w:rsidR="00AF3CDE" w:rsidRPr="00B85A86">
          <w:t xml:space="preserve">, and </w:t>
        </w:r>
        <w:proofErr w:type="spellStart"/>
        <w:r w:rsidR="00AF3CDE" w:rsidRPr="00B85A86">
          <w:rPr>
            <w:rStyle w:val="CodeInline"/>
          </w:rPr>
          <w:t>mKeyPreviousState</w:t>
        </w:r>
        <w:proofErr w:type="spellEnd"/>
        <w:r w:rsidR="00AF3CDE" w:rsidRPr="00B85A86">
          <w:t xml:space="preserve"> </w:t>
        </w:r>
      </w:ins>
      <w:r w:rsidRPr="00B85A86">
        <w:t>arrays</w:t>
      </w:r>
      <w:del w:id="54" w:author="Kelvin Sung" w:date="2021-08-26T10:56:00Z">
        <w:r w:rsidRPr="00B85A86" w:rsidDel="00AF3CDE">
          <w:delText xml:space="preserve"> that represent the keyboard state, in other words, </w:delText>
        </w:r>
        <w:r w:rsidRPr="00B85A86" w:rsidDel="00AF3CDE">
          <w:rPr>
            <w:rStyle w:val="CodeInline"/>
          </w:rPr>
          <w:delText>mIsKeyPressed</w:delText>
        </w:r>
        <w:r w:rsidRPr="00B85A86" w:rsidDel="00AF3CDE">
          <w:delText xml:space="preserve">, </w:delText>
        </w:r>
        <w:r w:rsidRPr="00B85A86" w:rsidDel="00AF3CDE">
          <w:rPr>
            <w:rStyle w:val="CodeInline"/>
          </w:rPr>
          <w:delText>mIsKeyClicked</w:delText>
        </w:r>
        <w:r w:rsidRPr="00B85A86" w:rsidDel="00AF3CDE">
          <w:delText xml:space="preserve">, and </w:delText>
        </w:r>
        <w:r w:rsidRPr="00B85A86" w:rsidDel="00AF3CDE">
          <w:rPr>
            <w:rStyle w:val="CodeInline"/>
          </w:rPr>
          <w:delText>mKeyPreviousState</w:delText>
        </w:r>
      </w:del>
      <w:r w:rsidR="00A878D1">
        <w:t>.</w:t>
      </w:r>
      <w:r w:rsidRPr="00B85A86">
        <w:t xml:space="preserve"> </w:t>
      </w:r>
      <w:r w:rsidR="00A878D1">
        <w:t>To properly capture the player actions, during game play from within the core of the game loop, these arrays must be updated</w:t>
      </w:r>
      <w:r w:rsidR="00C63749">
        <w:t xml:space="preserve"> accordingly</w:t>
      </w:r>
      <w:r w:rsidR="00A878D1">
        <w:t>.</w:t>
      </w:r>
      <w:r w:rsidR="00C63749">
        <w:t xml:space="preserve"> </w:t>
      </w:r>
    </w:p>
    <w:p w14:paraId="18BA8414" w14:textId="10660E24" w:rsidR="00DC1896" w:rsidRDefault="00A97273" w:rsidP="00DC1896">
      <w:pPr>
        <w:pStyle w:val="NumList"/>
        <w:numPr>
          <w:ilvl w:val="0"/>
          <w:numId w:val="15"/>
        </w:numPr>
      </w:pPr>
      <w:r>
        <w:t>Input state initialization: m</w:t>
      </w:r>
      <w:r w:rsidR="00267D15">
        <w:t xml:space="preserve">odify </w:t>
      </w:r>
      <w:r w:rsidR="00267D15" w:rsidRPr="00267D15">
        <w:rPr>
          <w:rStyle w:val="CodeInline"/>
        </w:rPr>
        <w:t>index.js</w:t>
      </w:r>
      <w:r w:rsidR="00267D15">
        <w:t xml:space="preserve"> by importing the </w:t>
      </w:r>
      <w:r w:rsidR="00267D15" w:rsidRPr="00267D15">
        <w:rPr>
          <w:rStyle w:val="CodeInline"/>
        </w:rPr>
        <w:t>input.js</w:t>
      </w:r>
      <w:r w:rsidR="00267D15">
        <w:t xml:space="preserve"> module</w:t>
      </w:r>
      <w:r w:rsidR="00FF6D7D">
        <w:t xml:space="preserve">, adding the initialization of the input to the </w:t>
      </w:r>
      <w:r w:rsidR="0014067B">
        <w:t xml:space="preserve">engine </w:t>
      </w:r>
      <w:proofErr w:type="spellStart"/>
      <w:r w:rsidR="00FF6D7D" w:rsidRPr="00FF6D7D">
        <w:rPr>
          <w:rStyle w:val="CodeInline"/>
        </w:rPr>
        <w:t>init</w:t>
      </w:r>
      <w:proofErr w:type="spellEnd"/>
      <w:r w:rsidR="00FF6D7D" w:rsidRPr="00FF6D7D">
        <w:rPr>
          <w:rStyle w:val="CodeInline"/>
        </w:rPr>
        <w:t>()</w:t>
      </w:r>
      <w:r w:rsidR="00FF6D7D">
        <w:t xml:space="preserve"> function, and adding the </w:t>
      </w:r>
      <w:r w:rsidR="00FF6D7D" w:rsidRPr="00FF6D7D">
        <w:rPr>
          <w:rStyle w:val="CodeInline"/>
        </w:rPr>
        <w:t>input</w:t>
      </w:r>
      <w:r w:rsidR="00FF6D7D">
        <w:t xml:space="preserve"> module to the </w:t>
      </w:r>
      <w:r w:rsidR="00FF6D7D" w:rsidRPr="00FF6D7D">
        <w:rPr>
          <w:rStyle w:val="BodyTextFirstChar"/>
        </w:rPr>
        <w:t>exported</w:t>
      </w:r>
      <w:r w:rsidR="00FF6D7D">
        <w:t xml:space="preserve"> </w:t>
      </w:r>
      <w:r w:rsidR="0014067B">
        <w:t xml:space="preserve">list </w:t>
      </w:r>
      <w:r w:rsidR="00FF6D7D">
        <w:t xml:space="preserve">to allow access </w:t>
      </w:r>
      <w:r w:rsidR="0014067B">
        <w:t>from the client game developer.</w:t>
      </w:r>
    </w:p>
    <w:p w14:paraId="25A5AE3C" w14:textId="13CA773C" w:rsidR="00DC1896" w:rsidRPr="00DC1896" w:rsidRDefault="00DC1896" w:rsidP="00DC1896">
      <w:pPr>
        <w:pStyle w:val="Code"/>
        <w:rPr>
          <w:rStyle w:val="CodeBold"/>
        </w:rPr>
      </w:pPr>
      <w:r w:rsidRPr="00DC1896">
        <w:rPr>
          <w:rStyle w:val="CodeBold"/>
        </w:rPr>
        <w:t>import * as input from "./input.js";</w:t>
      </w:r>
    </w:p>
    <w:p w14:paraId="594CF9AF" w14:textId="77777777" w:rsidR="00DC1896" w:rsidRDefault="00DC1896" w:rsidP="00DC1896">
      <w:pPr>
        <w:pStyle w:val="Code"/>
      </w:pPr>
    </w:p>
    <w:p w14:paraId="254846BB" w14:textId="77777777" w:rsidR="00DC1896" w:rsidRDefault="00DC1896" w:rsidP="00DC1896">
      <w:pPr>
        <w:pStyle w:val="Code"/>
      </w:pPr>
      <w:r>
        <w:t>function init(htmlCanvasID) {</w:t>
      </w:r>
    </w:p>
    <w:p w14:paraId="60CE34E5" w14:textId="77777777" w:rsidR="00DC1896" w:rsidRDefault="00DC1896" w:rsidP="00DC1896">
      <w:pPr>
        <w:pStyle w:val="Code"/>
      </w:pPr>
      <w:r>
        <w:t xml:space="preserve">    glSys.init(htmlCanvasID);</w:t>
      </w:r>
    </w:p>
    <w:p w14:paraId="7B47F7D6" w14:textId="77777777" w:rsidR="003866FD" w:rsidRDefault="00DC1896" w:rsidP="00DC1896">
      <w:pPr>
        <w:pStyle w:val="Code"/>
      </w:pPr>
      <w:r>
        <w:t xml:space="preserve">    vertexBuffer.init();</w:t>
      </w:r>
    </w:p>
    <w:p w14:paraId="08A377A3" w14:textId="2EFA47FD" w:rsidR="00DC1896" w:rsidRDefault="003866FD" w:rsidP="00DC1896">
      <w:pPr>
        <w:pStyle w:val="Code"/>
      </w:pPr>
      <w:r>
        <w:t xml:space="preserve">    </w:t>
      </w:r>
      <w:r w:rsidR="00DC1896">
        <w:t>shaderResources.init();</w:t>
      </w:r>
    </w:p>
    <w:p w14:paraId="02316D27" w14:textId="77777777" w:rsidR="00DC1896" w:rsidRPr="00DC1896" w:rsidRDefault="00DC1896" w:rsidP="00DC1896">
      <w:pPr>
        <w:pStyle w:val="Code"/>
        <w:rPr>
          <w:rStyle w:val="CodeBold"/>
        </w:rPr>
      </w:pPr>
      <w:r w:rsidRPr="0010691D">
        <w:t xml:space="preserve">    </w:t>
      </w:r>
      <w:r w:rsidRPr="00DC1896">
        <w:rPr>
          <w:rStyle w:val="CodeBold"/>
        </w:rPr>
        <w:t>input.init();</w:t>
      </w:r>
    </w:p>
    <w:p w14:paraId="0F8A9CA7" w14:textId="791393F3" w:rsidR="00DC1896" w:rsidRDefault="00DC1896" w:rsidP="00DC1896">
      <w:pPr>
        <w:pStyle w:val="Code"/>
      </w:pPr>
      <w:r>
        <w:t>}</w:t>
      </w:r>
    </w:p>
    <w:p w14:paraId="7F1FC843" w14:textId="77777777" w:rsidR="00DC1896" w:rsidRDefault="00DC1896" w:rsidP="00DC1896">
      <w:pPr>
        <w:pStyle w:val="Code"/>
      </w:pPr>
    </w:p>
    <w:p w14:paraId="6ED2DC6B" w14:textId="77777777" w:rsidR="00DC1896" w:rsidRDefault="00DC1896" w:rsidP="00DC1896">
      <w:pPr>
        <w:pStyle w:val="Code"/>
      </w:pPr>
      <w:r>
        <w:t>export default {</w:t>
      </w:r>
    </w:p>
    <w:p w14:paraId="2A5EF5C0" w14:textId="77777777" w:rsidR="00DC1896" w:rsidRPr="00DC1896" w:rsidRDefault="00DC1896" w:rsidP="00DC1896">
      <w:pPr>
        <w:pStyle w:val="Code"/>
        <w:rPr>
          <w:rStyle w:val="CodeBold"/>
        </w:rPr>
      </w:pPr>
      <w:r w:rsidRPr="0010691D">
        <w:t xml:space="preserve">    </w:t>
      </w:r>
      <w:r w:rsidRPr="00DC1896">
        <w:rPr>
          <w:rStyle w:val="CodeBold"/>
        </w:rPr>
        <w:t>// input support</w:t>
      </w:r>
    </w:p>
    <w:p w14:paraId="18068A6A" w14:textId="77777777" w:rsidR="00DC1896" w:rsidRPr="00DC1896" w:rsidRDefault="00DC1896" w:rsidP="00DC1896">
      <w:pPr>
        <w:pStyle w:val="Code"/>
        <w:rPr>
          <w:rStyle w:val="CodeBold"/>
        </w:rPr>
      </w:pPr>
      <w:r w:rsidRPr="0010691D">
        <w:t xml:space="preserve">    </w:t>
      </w:r>
      <w:r w:rsidRPr="00DC1896">
        <w:rPr>
          <w:rStyle w:val="CodeBold"/>
        </w:rPr>
        <w:t>input,</w:t>
      </w:r>
    </w:p>
    <w:p w14:paraId="4DF8B8CF" w14:textId="77777777" w:rsidR="00DC1896" w:rsidRDefault="00DC1896" w:rsidP="00DC1896">
      <w:pPr>
        <w:pStyle w:val="Code"/>
      </w:pPr>
    </w:p>
    <w:p w14:paraId="59D6AECB" w14:textId="77777777" w:rsidR="00DC1896" w:rsidRDefault="00DC1896" w:rsidP="00DC1896">
      <w:pPr>
        <w:pStyle w:val="Code"/>
      </w:pPr>
      <w:r>
        <w:lastRenderedPageBreak/>
        <w:t xml:space="preserve">    // Util classes</w:t>
      </w:r>
    </w:p>
    <w:p w14:paraId="1BFC9A88" w14:textId="77777777" w:rsidR="00DC1896" w:rsidRDefault="00DC1896" w:rsidP="00DC1896">
      <w:pPr>
        <w:pStyle w:val="Code"/>
      </w:pPr>
      <w:r>
        <w:t xml:space="preserve">    Camera, Transform, Renderable,</w:t>
      </w:r>
    </w:p>
    <w:p w14:paraId="44C125C1" w14:textId="77777777" w:rsidR="00DC1896" w:rsidRDefault="00DC1896" w:rsidP="00DC1896">
      <w:pPr>
        <w:pStyle w:val="Code"/>
      </w:pPr>
    </w:p>
    <w:p w14:paraId="40D2287E" w14:textId="77777777" w:rsidR="00DC1896" w:rsidRDefault="00DC1896" w:rsidP="00DC1896">
      <w:pPr>
        <w:pStyle w:val="Code"/>
      </w:pPr>
      <w:r>
        <w:t xml:space="preserve">    // functions</w:t>
      </w:r>
    </w:p>
    <w:p w14:paraId="59683945" w14:textId="77777777" w:rsidR="00DC1896" w:rsidRDefault="00DC1896" w:rsidP="00DC1896">
      <w:pPr>
        <w:pStyle w:val="Code"/>
      </w:pPr>
      <w:r>
        <w:t xml:space="preserve">    init, clearCanvas</w:t>
      </w:r>
    </w:p>
    <w:p w14:paraId="501E644E" w14:textId="0E6A018F" w:rsidR="00DC1896" w:rsidRPr="00DC1896" w:rsidRDefault="00DC1896" w:rsidP="00DC1896">
      <w:pPr>
        <w:pStyle w:val="Code"/>
      </w:pPr>
      <w:r>
        <w:t>}</w:t>
      </w:r>
    </w:p>
    <w:p w14:paraId="4E2A3520" w14:textId="6B401772" w:rsidR="00DC1896" w:rsidRDefault="00F310FF" w:rsidP="00DC1896">
      <w:pPr>
        <w:pStyle w:val="NumList"/>
      </w:pPr>
      <w:r w:rsidRPr="00F310FF">
        <w:t>To accurately capture keyboard state changes, the input component must be integrated with the core of the game loop.</w:t>
      </w:r>
      <w:r>
        <w:t xml:space="preserve"> </w:t>
      </w:r>
      <w:r w:rsidR="00FF6D7D">
        <w:t xml:space="preserve">Include the </w:t>
      </w:r>
      <w:r w:rsidR="00FF6D7D" w:rsidRPr="00FF6D7D">
        <w:rPr>
          <w:rStyle w:val="CodeInline"/>
        </w:rPr>
        <w:t>input</w:t>
      </w:r>
      <w:r w:rsidR="00FF6D7D" w:rsidRPr="00371547">
        <w:t>’</w:t>
      </w:r>
      <w:r w:rsidR="00FF6D7D">
        <w:t xml:space="preserve">s </w:t>
      </w:r>
      <w:r w:rsidR="00FF6D7D" w:rsidRPr="00FF6D7D">
        <w:rPr>
          <w:rStyle w:val="CodeInline"/>
        </w:rPr>
        <w:t xml:space="preserve">update() </w:t>
      </w:r>
      <w:r w:rsidR="00FF6D7D">
        <w:t xml:space="preserve">function in the core game </w:t>
      </w:r>
      <w:r w:rsidR="00FF6D7D" w:rsidRPr="00FF6D7D">
        <w:rPr>
          <w:rStyle w:val="CodeInline"/>
        </w:rPr>
        <w:t>loop</w:t>
      </w:r>
      <w:r w:rsidR="00FF6D7D">
        <w:t xml:space="preserve"> by adding the following lines to </w:t>
      </w:r>
      <w:r w:rsidR="00FF6D7D" w:rsidRPr="00FF6D7D">
        <w:rPr>
          <w:rStyle w:val="CodeInline"/>
        </w:rPr>
        <w:t>loop.js</w:t>
      </w:r>
      <w:r w:rsidR="00FF6D7D">
        <w:t>. Notice the rest of the code is identical.</w:t>
      </w:r>
    </w:p>
    <w:p w14:paraId="2FBFCA8C" w14:textId="2B95D409" w:rsidR="00DC1896" w:rsidRDefault="00DC1896" w:rsidP="00DC1896">
      <w:pPr>
        <w:pStyle w:val="Code"/>
        <w:rPr>
          <w:rStyle w:val="CodeBold"/>
        </w:rPr>
      </w:pPr>
      <w:r w:rsidRPr="00DC1896">
        <w:rPr>
          <w:rStyle w:val="CodeBold"/>
        </w:rPr>
        <w:t>import * as input from "../input.js";</w:t>
      </w:r>
    </w:p>
    <w:p w14:paraId="2DF439E2" w14:textId="77777777" w:rsidR="00DC1896" w:rsidRPr="00DC1896" w:rsidRDefault="00DC1896" w:rsidP="00DC1896">
      <w:pPr>
        <w:pStyle w:val="Code"/>
        <w:rPr>
          <w:rStyle w:val="CodeBold"/>
        </w:rPr>
      </w:pPr>
    </w:p>
    <w:p w14:paraId="62063CAE" w14:textId="77777777" w:rsidR="00DC1896" w:rsidRDefault="00DC1896" w:rsidP="00DC1896">
      <w:pPr>
        <w:pStyle w:val="Code"/>
      </w:pPr>
      <w:r>
        <w:t>function loopOnce() {</w:t>
      </w:r>
    </w:p>
    <w:p w14:paraId="2452D59A" w14:textId="2A618C54" w:rsidR="00DC1896" w:rsidRDefault="00DC1896" w:rsidP="00DC1896">
      <w:pPr>
        <w:pStyle w:val="Code"/>
      </w:pPr>
      <w:r>
        <w:t xml:space="preserve">    if (mLoopRunning) {</w:t>
      </w:r>
    </w:p>
    <w:p w14:paraId="7B5134AD" w14:textId="77777777" w:rsidR="003866FD" w:rsidRDefault="003866FD" w:rsidP="00DC1896">
      <w:pPr>
        <w:pStyle w:val="Code"/>
      </w:pPr>
    </w:p>
    <w:p w14:paraId="5800CEFE" w14:textId="4573BDAC" w:rsidR="00DC1896" w:rsidRPr="00FF6D7D" w:rsidRDefault="003866FD" w:rsidP="00FF6D7D">
      <w:pPr>
        <w:pStyle w:val="Code"/>
        <w:rPr>
          <w:rStyle w:val="CodeBold"/>
          <w:rFonts w:ascii="TheSansMonoConNormal" w:hAnsi="TheSansMonoConNormal"/>
        </w:rPr>
      </w:pPr>
      <w:r w:rsidRPr="00FF6D7D">
        <w:rPr>
          <w:rStyle w:val="CodeBold"/>
          <w:rFonts w:ascii="TheSansMonoConNormal" w:hAnsi="TheSansMonoConNormal"/>
        </w:rPr>
        <w:t xml:space="preserve">        </w:t>
      </w:r>
      <w:del w:id="55" w:author="Kelvin Sung" w:date="2021-08-26T10:58:00Z">
        <w:r w:rsidRPr="00FF6D7D" w:rsidDel="00BD05DE">
          <w:rPr>
            <w:rStyle w:val="CodeBold"/>
            <w:rFonts w:ascii="TheSansMonoConNormal" w:hAnsi="TheSansMonoConNormal"/>
          </w:rPr>
          <w:delText xml:space="preserve">// </w:delText>
        </w:r>
      </w:del>
      <w:r w:rsidRPr="00FF6D7D">
        <w:rPr>
          <w:rStyle w:val="CodeBold"/>
          <w:rFonts w:ascii="TheSansMonoConNormal" w:hAnsi="TheSansMonoConNormal"/>
        </w:rPr>
        <w:t xml:space="preserve">… </w:t>
      </w:r>
      <w:del w:id="56" w:author="Kelvin Sung" w:date="2021-08-26T10:58:00Z">
        <w:r w:rsidRPr="00FF6D7D" w:rsidDel="00BD05DE">
          <w:rPr>
            <w:rStyle w:val="CodeBold"/>
            <w:rFonts w:ascii="TheSansMonoConNormal" w:hAnsi="TheSansMonoConNormal"/>
          </w:rPr>
          <w:delText xml:space="preserve">rest of the code is </w:delText>
        </w:r>
      </w:del>
      <w:r w:rsidRPr="00FF6D7D">
        <w:rPr>
          <w:rStyle w:val="CodeBold"/>
          <w:rFonts w:ascii="TheSansMonoConNormal" w:hAnsi="TheSansMonoConNormal"/>
        </w:rPr>
        <w:t xml:space="preserve">identical </w:t>
      </w:r>
      <w:ins w:id="57" w:author="Kelvin Sung" w:date="2021-08-26T10:58:00Z">
        <w:r w:rsidR="00BD05DE">
          <w:rPr>
            <w:rStyle w:val="CodeBold"/>
            <w:rFonts w:ascii="TheSansMonoConNormal" w:hAnsi="TheSansMonoConNormal"/>
          </w:rPr>
          <w:t xml:space="preserve">to previous code </w:t>
        </w:r>
      </w:ins>
      <w:r w:rsidRPr="00FF6D7D">
        <w:rPr>
          <w:rStyle w:val="CodeBold"/>
          <w:rFonts w:ascii="TheSansMonoConNormal" w:hAnsi="TheSansMonoConNormal"/>
        </w:rPr>
        <w:t>…</w:t>
      </w:r>
    </w:p>
    <w:p w14:paraId="7BC40786" w14:textId="77777777" w:rsidR="003866FD" w:rsidRDefault="003866FD" w:rsidP="003866FD">
      <w:pPr>
        <w:pStyle w:val="Code"/>
      </w:pPr>
    </w:p>
    <w:p w14:paraId="3211C043" w14:textId="77777777" w:rsidR="00DC1896" w:rsidRDefault="00DC1896" w:rsidP="00DC1896">
      <w:pPr>
        <w:pStyle w:val="Code"/>
      </w:pPr>
      <w:r>
        <w:t xml:space="preserve">        // Step D: Make sure we update the game the appropriate number of times.</w:t>
      </w:r>
    </w:p>
    <w:p w14:paraId="6E09A9F2" w14:textId="77777777" w:rsidR="00DC1896" w:rsidRDefault="00DC1896" w:rsidP="00DC1896">
      <w:pPr>
        <w:pStyle w:val="Code"/>
      </w:pPr>
      <w:r>
        <w:t xml:space="preserve">        //      Update only every Milliseconds per frame.</w:t>
      </w:r>
    </w:p>
    <w:p w14:paraId="03C9A06E" w14:textId="77777777" w:rsidR="00DC1896" w:rsidRDefault="00DC1896" w:rsidP="00DC1896">
      <w:pPr>
        <w:pStyle w:val="Code"/>
      </w:pPr>
      <w:r>
        <w:t xml:space="preserve">        //      If lag larger then update frames, update until caught up.</w:t>
      </w:r>
    </w:p>
    <w:p w14:paraId="691C44A5" w14:textId="36393D2A" w:rsidR="00DC1896" w:rsidRDefault="00DC1896" w:rsidP="00DC1896">
      <w:pPr>
        <w:pStyle w:val="Code"/>
      </w:pPr>
      <w:r>
        <w:t xml:space="preserve">        while ((mLagTime &gt;= </w:t>
      </w:r>
      <w:r w:rsidR="00F70D3B">
        <w:t>kMPF</w:t>
      </w:r>
      <w:r>
        <w:t>) &amp;&amp; mLoopRunning) {</w:t>
      </w:r>
    </w:p>
    <w:p w14:paraId="7C825FFB" w14:textId="77777777" w:rsidR="00DC1896" w:rsidRPr="00DC1896" w:rsidRDefault="00DC1896" w:rsidP="00DC1896">
      <w:pPr>
        <w:pStyle w:val="Code"/>
        <w:rPr>
          <w:rStyle w:val="CodeBold"/>
        </w:rPr>
      </w:pPr>
      <w:r w:rsidRPr="0010691D">
        <w:t xml:space="preserve">            </w:t>
      </w:r>
      <w:r w:rsidRPr="00DC1896">
        <w:rPr>
          <w:rStyle w:val="CodeBold"/>
        </w:rPr>
        <w:t>input.update();</w:t>
      </w:r>
    </w:p>
    <w:p w14:paraId="30A90B8F" w14:textId="77777777" w:rsidR="00DC1896" w:rsidRDefault="00DC1896" w:rsidP="00DC1896">
      <w:pPr>
        <w:pStyle w:val="Code"/>
      </w:pPr>
      <w:r>
        <w:t xml:space="preserve">            mCurrentScene.update();      </w:t>
      </w:r>
    </w:p>
    <w:p w14:paraId="602D2BAA" w14:textId="4CEC560A" w:rsidR="00DC1896" w:rsidRDefault="00DC1896" w:rsidP="00DC1896">
      <w:pPr>
        <w:pStyle w:val="Code"/>
      </w:pPr>
      <w:r>
        <w:t xml:space="preserve">            mLagTime -= </w:t>
      </w:r>
      <w:r w:rsidR="00F70D3B">
        <w:t>kMPF</w:t>
      </w:r>
      <w:r>
        <w:t>;</w:t>
      </w:r>
    </w:p>
    <w:p w14:paraId="3FF0F3DF" w14:textId="77777777" w:rsidR="00DC1896" w:rsidRDefault="00DC1896" w:rsidP="00DC1896">
      <w:pPr>
        <w:pStyle w:val="Code"/>
      </w:pPr>
      <w:r>
        <w:t xml:space="preserve">        }</w:t>
      </w:r>
    </w:p>
    <w:p w14:paraId="19C8870F" w14:textId="77777777" w:rsidR="00DC1896" w:rsidRDefault="00DC1896" w:rsidP="00DC1896">
      <w:pPr>
        <w:pStyle w:val="Code"/>
      </w:pPr>
      <w:r>
        <w:t xml:space="preserve">    } </w:t>
      </w:r>
    </w:p>
    <w:p w14:paraId="5429F98D" w14:textId="633E911E" w:rsidR="00DC1896" w:rsidRDefault="00DC1896" w:rsidP="00DC1896">
      <w:pPr>
        <w:pStyle w:val="Code"/>
      </w:pPr>
      <w:r>
        <w:t>}</w:t>
      </w:r>
    </w:p>
    <w:p w14:paraId="17053B58" w14:textId="0EDC4349" w:rsidR="003866FD" w:rsidRDefault="003866FD" w:rsidP="003866FD">
      <w:pPr>
        <w:pStyle w:val="Heading3"/>
      </w:pPr>
      <w:r w:rsidRPr="003866FD">
        <w:t>Test Keyboard Input</w:t>
      </w:r>
    </w:p>
    <w:p w14:paraId="1AE1ADD2" w14:textId="1BD52BEA" w:rsidR="003866FD" w:rsidRDefault="003866FD" w:rsidP="003866FD">
      <w:pPr>
        <w:pStyle w:val="BodyTextFirst"/>
      </w:pPr>
      <w:r w:rsidRPr="003866FD">
        <w:t>You can test the input functionality by modifying</w:t>
      </w:r>
      <w:r w:rsidR="00FF6D7D">
        <w:t xml:space="preserve"> the</w:t>
      </w:r>
      <w:r w:rsidRPr="003866FD">
        <w:t xml:space="preserve"> </w:t>
      </w:r>
      <w:r w:rsidR="00C90175">
        <w:rPr>
          <w:rStyle w:val="CodeInline"/>
        </w:rPr>
        <w:t>R</w:t>
      </w:r>
      <w:r w:rsidRPr="00FF6D7D">
        <w:rPr>
          <w:rStyle w:val="CodeInline"/>
        </w:rPr>
        <w:t>enderable</w:t>
      </w:r>
      <w:r w:rsidRPr="003866FD">
        <w:t xml:space="preserve"> objects in</w:t>
      </w:r>
      <w:r>
        <w:t xml:space="preserve"> your</w:t>
      </w:r>
      <w:r w:rsidRPr="003866FD">
        <w:t xml:space="preserve"> </w:t>
      </w:r>
      <w:proofErr w:type="spellStart"/>
      <w:r w:rsidRPr="003866FD">
        <w:rPr>
          <w:rStyle w:val="CodeInline"/>
        </w:rPr>
        <w:t>MyGame</w:t>
      </w:r>
      <w:proofErr w:type="spellEnd"/>
      <w:r>
        <w:t xml:space="preserve"> class</w:t>
      </w:r>
      <w:r w:rsidRPr="003866FD">
        <w:t>.</w:t>
      </w:r>
      <w:r w:rsidR="00B43676">
        <w:t xml:space="preserve"> </w:t>
      </w:r>
      <w:r w:rsidRPr="003866FD">
        <w:t xml:space="preserve">Replace the code in the </w:t>
      </w:r>
      <w:proofErr w:type="spellStart"/>
      <w:r w:rsidRPr="003866FD">
        <w:rPr>
          <w:rStyle w:val="CodeInline"/>
        </w:rPr>
        <w:t>MyGame</w:t>
      </w:r>
      <w:proofErr w:type="spellEnd"/>
      <w:r>
        <w:t xml:space="preserve"> </w:t>
      </w:r>
      <w:r w:rsidRPr="003866FD">
        <w:rPr>
          <w:rStyle w:val="CodeInline"/>
        </w:rPr>
        <w:t>update()</w:t>
      </w:r>
      <w:r w:rsidRPr="003866FD">
        <w:t xml:space="preserve"> function with the following:</w:t>
      </w:r>
    </w:p>
    <w:p w14:paraId="22EB2C3C" w14:textId="0EB622C3" w:rsidR="003866FD" w:rsidRPr="00B92D9D" w:rsidRDefault="003866FD" w:rsidP="00B92D9D">
      <w:pPr>
        <w:pStyle w:val="Code"/>
      </w:pPr>
      <w:r w:rsidRPr="00B92D9D">
        <w:t>update() {</w:t>
      </w:r>
    </w:p>
    <w:p w14:paraId="330CB943" w14:textId="7F72E3F8" w:rsidR="003866FD" w:rsidRPr="00B92D9D" w:rsidRDefault="00AB7062" w:rsidP="00B92D9D">
      <w:pPr>
        <w:pStyle w:val="Code"/>
      </w:pPr>
      <w:r>
        <w:t xml:space="preserve">    </w:t>
      </w:r>
      <w:r w:rsidR="003866FD" w:rsidRPr="00B92D9D">
        <w:t>// For this very simple game, let's move the white square and pulse the red</w:t>
      </w:r>
    </w:p>
    <w:p w14:paraId="0A2C136A" w14:textId="77777777" w:rsidR="003866FD" w:rsidRPr="00B92D9D" w:rsidRDefault="003866FD" w:rsidP="00B92D9D">
      <w:pPr>
        <w:pStyle w:val="Code"/>
      </w:pPr>
    </w:p>
    <w:p w14:paraId="57F17557" w14:textId="649588A3" w:rsidR="003866FD" w:rsidRPr="00B92D9D" w:rsidRDefault="00AB7062" w:rsidP="00B92D9D">
      <w:pPr>
        <w:pStyle w:val="Code"/>
      </w:pPr>
      <w:r>
        <w:t xml:space="preserve">    </w:t>
      </w:r>
      <w:r w:rsidR="003866FD" w:rsidRPr="00B92D9D">
        <w:t>let whiteXform = this.mWhiteSq.getXform();</w:t>
      </w:r>
    </w:p>
    <w:p w14:paraId="652F6E68" w14:textId="4A10CAC8" w:rsidR="003866FD" w:rsidRPr="00B92D9D" w:rsidRDefault="00AB7062" w:rsidP="00B92D9D">
      <w:pPr>
        <w:pStyle w:val="Code"/>
      </w:pPr>
      <w:r>
        <w:t xml:space="preserve">    </w:t>
      </w:r>
      <w:r w:rsidR="003866FD" w:rsidRPr="00B92D9D">
        <w:t>let deltaX = 0.05;</w:t>
      </w:r>
    </w:p>
    <w:p w14:paraId="67AB89E2" w14:textId="77777777" w:rsidR="003866FD" w:rsidRPr="00B92D9D" w:rsidRDefault="003866FD" w:rsidP="00B92D9D">
      <w:pPr>
        <w:pStyle w:val="Code"/>
      </w:pPr>
    </w:p>
    <w:p w14:paraId="3AD597D7" w14:textId="1E63D35F" w:rsidR="003866FD" w:rsidRPr="00B92D9D" w:rsidRDefault="00AB7062" w:rsidP="00B92D9D">
      <w:pPr>
        <w:pStyle w:val="Code"/>
      </w:pPr>
      <w:r>
        <w:t xml:space="preserve">    </w:t>
      </w:r>
      <w:r w:rsidR="003866FD" w:rsidRPr="00B92D9D">
        <w:t>// Step A: test for white square movement</w:t>
      </w:r>
    </w:p>
    <w:p w14:paraId="2F2EECCC" w14:textId="44842EBF" w:rsidR="003866FD" w:rsidRPr="00B92D9D" w:rsidRDefault="00AB7062" w:rsidP="00B92D9D">
      <w:pPr>
        <w:pStyle w:val="Code"/>
      </w:pPr>
      <w:r>
        <w:t xml:space="preserve">    </w:t>
      </w:r>
      <w:r w:rsidR="003866FD" w:rsidRPr="00B92D9D">
        <w:t>if (engine.input.isKeyPressed(engine.input.keys.Right)) {</w:t>
      </w:r>
    </w:p>
    <w:p w14:paraId="363F11D8" w14:textId="5C268189" w:rsidR="003866FD" w:rsidRPr="00B92D9D" w:rsidRDefault="00AB7062" w:rsidP="00B92D9D">
      <w:pPr>
        <w:pStyle w:val="Code"/>
      </w:pPr>
      <w:r>
        <w:t xml:space="preserve">        </w:t>
      </w:r>
      <w:r w:rsidR="003866FD" w:rsidRPr="00B92D9D">
        <w:t>if (whiteXform.getXPos() &gt; 30) { // this is the right-bound of the window</w:t>
      </w:r>
    </w:p>
    <w:p w14:paraId="2C9C6D1A" w14:textId="5E2C60A0" w:rsidR="003866FD" w:rsidRPr="00B92D9D" w:rsidRDefault="00AB7062" w:rsidP="00B92D9D">
      <w:pPr>
        <w:pStyle w:val="Code"/>
      </w:pPr>
      <w:r>
        <w:lastRenderedPageBreak/>
        <w:t xml:space="preserve">            </w:t>
      </w:r>
      <w:r w:rsidR="003866FD" w:rsidRPr="00B92D9D">
        <w:t>whiteXform.setPosition(10, 60);</w:t>
      </w:r>
    </w:p>
    <w:p w14:paraId="08124BED" w14:textId="6264ABDF" w:rsidR="003866FD" w:rsidRPr="00B92D9D" w:rsidRDefault="00AB7062" w:rsidP="00B92D9D">
      <w:pPr>
        <w:pStyle w:val="Code"/>
      </w:pPr>
      <w:r>
        <w:t xml:space="preserve">        </w:t>
      </w:r>
      <w:r w:rsidR="003866FD" w:rsidRPr="00B92D9D">
        <w:t>}</w:t>
      </w:r>
    </w:p>
    <w:p w14:paraId="40F76F88" w14:textId="3E83B37E" w:rsidR="003866FD" w:rsidRPr="00B92D9D" w:rsidRDefault="00AB7062" w:rsidP="00B92D9D">
      <w:pPr>
        <w:pStyle w:val="Code"/>
      </w:pPr>
      <w:r>
        <w:t xml:space="preserve">        </w:t>
      </w:r>
      <w:r w:rsidR="003866FD" w:rsidRPr="00B92D9D">
        <w:t>whiteXform.incXPosBy(deltaX);</w:t>
      </w:r>
    </w:p>
    <w:p w14:paraId="6F7E833A" w14:textId="574A3D9B" w:rsidR="003866FD" w:rsidRPr="00B92D9D" w:rsidRDefault="00AB7062" w:rsidP="00B92D9D">
      <w:pPr>
        <w:pStyle w:val="Code"/>
      </w:pPr>
      <w:r>
        <w:t xml:space="preserve">    </w:t>
      </w:r>
      <w:r w:rsidR="003866FD" w:rsidRPr="00B92D9D">
        <w:t>}</w:t>
      </w:r>
    </w:p>
    <w:p w14:paraId="637D4B91" w14:textId="77777777" w:rsidR="003866FD" w:rsidRPr="00B92D9D" w:rsidRDefault="003866FD" w:rsidP="00B92D9D">
      <w:pPr>
        <w:pStyle w:val="Code"/>
      </w:pPr>
    </w:p>
    <w:p w14:paraId="58C8F17C" w14:textId="6D0A1883" w:rsidR="003866FD" w:rsidRPr="00B92D9D" w:rsidRDefault="00AB7062" w:rsidP="00B92D9D">
      <w:pPr>
        <w:pStyle w:val="Code"/>
      </w:pPr>
      <w:r>
        <w:t xml:space="preserve">    </w:t>
      </w:r>
      <w:r w:rsidR="003866FD" w:rsidRPr="00B92D9D">
        <w:t>// Step  B: test for white square rotation</w:t>
      </w:r>
    </w:p>
    <w:p w14:paraId="2FE50CE5" w14:textId="55C0D91C" w:rsidR="003866FD" w:rsidRPr="00B92D9D" w:rsidRDefault="00AB7062" w:rsidP="00B92D9D">
      <w:pPr>
        <w:pStyle w:val="Code"/>
      </w:pPr>
      <w:r>
        <w:t xml:space="preserve">    </w:t>
      </w:r>
      <w:r w:rsidR="003866FD" w:rsidRPr="00B92D9D">
        <w:t>if (engine.input.isKeyClicked(engine.input.keys.Up)) {</w:t>
      </w:r>
    </w:p>
    <w:p w14:paraId="012C87C9" w14:textId="7A156530" w:rsidR="003866FD" w:rsidRPr="00B92D9D" w:rsidRDefault="00AB7062" w:rsidP="00B92D9D">
      <w:pPr>
        <w:pStyle w:val="Code"/>
      </w:pPr>
      <w:r>
        <w:t xml:space="preserve">        </w:t>
      </w:r>
      <w:r w:rsidR="003866FD" w:rsidRPr="00B92D9D">
        <w:t>whiteXform.incRotationByDegree(1);</w:t>
      </w:r>
    </w:p>
    <w:p w14:paraId="2461CE49" w14:textId="33A1E50F" w:rsidR="003866FD" w:rsidRPr="00B92D9D" w:rsidRDefault="00AB7062" w:rsidP="00B92D9D">
      <w:pPr>
        <w:pStyle w:val="Code"/>
      </w:pPr>
      <w:r>
        <w:t xml:space="preserve">    </w:t>
      </w:r>
      <w:r w:rsidR="003866FD" w:rsidRPr="00B92D9D">
        <w:t>}</w:t>
      </w:r>
    </w:p>
    <w:p w14:paraId="57339D10" w14:textId="77777777" w:rsidR="003866FD" w:rsidRPr="00B92D9D" w:rsidRDefault="003866FD" w:rsidP="00B92D9D">
      <w:pPr>
        <w:pStyle w:val="Code"/>
      </w:pPr>
    </w:p>
    <w:p w14:paraId="721D4C48" w14:textId="6DC2E0FA" w:rsidR="003866FD" w:rsidRPr="00B92D9D" w:rsidRDefault="00AB7062" w:rsidP="00B92D9D">
      <w:pPr>
        <w:pStyle w:val="Code"/>
      </w:pPr>
      <w:r>
        <w:t xml:space="preserve">    </w:t>
      </w:r>
      <w:r w:rsidR="003866FD" w:rsidRPr="00B92D9D">
        <w:t>let redXform = this.mRedSq.getXform();</w:t>
      </w:r>
    </w:p>
    <w:p w14:paraId="69046A07" w14:textId="7803C62C" w:rsidR="003866FD" w:rsidRPr="00B92D9D" w:rsidRDefault="00AB7062" w:rsidP="00B92D9D">
      <w:pPr>
        <w:pStyle w:val="Code"/>
      </w:pPr>
      <w:r>
        <w:t xml:space="preserve">    </w:t>
      </w:r>
      <w:r w:rsidR="003866FD" w:rsidRPr="00B92D9D">
        <w:t>// Step  C: test for pulsing the red square</w:t>
      </w:r>
    </w:p>
    <w:p w14:paraId="696482C1" w14:textId="6BB64FF9" w:rsidR="003866FD" w:rsidRPr="00B92D9D" w:rsidRDefault="00AB7062" w:rsidP="00B92D9D">
      <w:pPr>
        <w:pStyle w:val="Code"/>
      </w:pPr>
      <w:r>
        <w:t xml:space="preserve">    </w:t>
      </w:r>
      <w:r w:rsidR="003866FD" w:rsidRPr="00B92D9D">
        <w:t>if (engine.input.isKeyPressed(engine.input.keys.Down)) {</w:t>
      </w:r>
    </w:p>
    <w:p w14:paraId="4FF91BC0" w14:textId="7117EB12" w:rsidR="003866FD" w:rsidRPr="00B92D9D" w:rsidRDefault="00AB7062" w:rsidP="00B92D9D">
      <w:pPr>
        <w:pStyle w:val="Code"/>
      </w:pPr>
      <w:r>
        <w:t xml:space="preserve">        </w:t>
      </w:r>
      <w:r w:rsidR="003866FD" w:rsidRPr="00B92D9D">
        <w:t>if (redXform.getWidth() &gt; 5) {</w:t>
      </w:r>
    </w:p>
    <w:p w14:paraId="22AA7556" w14:textId="65674D91" w:rsidR="003866FD" w:rsidRPr="00B92D9D" w:rsidRDefault="00AB7062" w:rsidP="00B92D9D">
      <w:pPr>
        <w:pStyle w:val="Code"/>
      </w:pPr>
      <w:r>
        <w:t xml:space="preserve">            </w:t>
      </w:r>
      <w:r w:rsidR="003866FD" w:rsidRPr="00B92D9D">
        <w:t>redXform.setSize(2, 2);</w:t>
      </w:r>
    </w:p>
    <w:p w14:paraId="00641CE4" w14:textId="13A47CB5" w:rsidR="003866FD" w:rsidRPr="00B92D9D" w:rsidRDefault="00AB7062" w:rsidP="00B92D9D">
      <w:pPr>
        <w:pStyle w:val="Code"/>
      </w:pPr>
      <w:r>
        <w:t xml:space="preserve">        </w:t>
      </w:r>
      <w:r w:rsidR="003866FD" w:rsidRPr="00B92D9D">
        <w:t>}</w:t>
      </w:r>
    </w:p>
    <w:p w14:paraId="1BB51698" w14:textId="59980407" w:rsidR="003866FD" w:rsidRPr="00B92D9D" w:rsidRDefault="00AB7062" w:rsidP="00B92D9D">
      <w:pPr>
        <w:pStyle w:val="Code"/>
      </w:pPr>
      <w:r>
        <w:t xml:space="preserve">        </w:t>
      </w:r>
      <w:r w:rsidR="003866FD" w:rsidRPr="00B92D9D">
        <w:t>redXform.incSizeBy(0.05);</w:t>
      </w:r>
    </w:p>
    <w:p w14:paraId="0D308ECE" w14:textId="00153E8F" w:rsidR="003866FD" w:rsidRPr="00B92D9D" w:rsidRDefault="00AB7062" w:rsidP="00B92D9D">
      <w:pPr>
        <w:pStyle w:val="Code"/>
      </w:pPr>
      <w:r>
        <w:t xml:space="preserve">    </w:t>
      </w:r>
      <w:r w:rsidR="003866FD" w:rsidRPr="00B92D9D">
        <w:t>}</w:t>
      </w:r>
    </w:p>
    <w:p w14:paraId="35605081" w14:textId="31CAAD4A" w:rsidR="003866FD" w:rsidRDefault="003866FD" w:rsidP="00B92D9D">
      <w:pPr>
        <w:pStyle w:val="Code"/>
      </w:pPr>
      <w:r w:rsidRPr="00B92D9D">
        <w:t>}</w:t>
      </w:r>
    </w:p>
    <w:p w14:paraId="783D20B8" w14:textId="65B995B7" w:rsidR="00AB7062" w:rsidRPr="00AB7062" w:rsidRDefault="00AB7062" w:rsidP="00AB7062">
      <w:pPr>
        <w:pStyle w:val="BodyTextFirst"/>
      </w:pPr>
      <w:r w:rsidRPr="00AB7062">
        <w:t>In the previous code, step A ensures that pressing and holding the right</w:t>
      </w:r>
      <w:r w:rsidR="003C0432">
        <w:t>-</w:t>
      </w:r>
      <w:r w:rsidRPr="00AB7062">
        <w:t>arrow key will move the white square toward</w:t>
      </w:r>
      <w:ins w:id="58" w:author="Kelvin Sung" w:date="2021-08-26T11:02:00Z">
        <w:r w:rsidR="0091731F">
          <w:t>s</w:t>
        </w:r>
      </w:ins>
      <w:r w:rsidRPr="00AB7062">
        <w:t xml:space="preserve"> the right. Step B checks for the pressing and then the releasing of the up</w:t>
      </w:r>
      <w:r w:rsidR="003C0432">
        <w:t>-</w:t>
      </w:r>
      <w:r w:rsidRPr="00AB7062">
        <w:t xml:space="preserve">arrow key event. The white square is rotated when such an event is detected. Notice that pressing and holding the </w:t>
      </w:r>
      <w:r w:rsidR="003C0432" w:rsidRPr="00AB7062">
        <w:t>up-arrow</w:t>
      </w:r>
      <w:r w:rsidRPr="00AB7062">
        <w:t xml:space="preserve"> key will not generate </w:t>
      </w:r>
      <w:r w:rsidR="00B46231">
        <w:t>continuously</w:t>
      </w:r>
      <w:r w:rsidR="00B46231" w:rsidRPr="00AB7062">
        <w:t xml:space="preserve"> </w:t>
      </w:r>
      <w:r w:rsidRPr="00AB7062">
        <w:t>key press event</w:t>
      </w:r>
      <w:r w:rsidR="00B43676">
        <w:t xml:space="preserve">s </w:t>
      </w:r>
      <w:r w:rsidRPr="00AB7062">
        <w:t xml:space="preserve">and thus will not cause the white square to </w:t>
      </w:r>
      <w:r w:rsidR="00B43676">
        <w:t xml:space="preserve">continuously </w:t>
      </w:r>
      <w:r w:rsidRPr="00AB7062">
        <w:t>rotate. Step C tests for the pressing and holding of the down</w:t>
      </w:r>
      <w:r w:rsidR="003C0432">
        <w:t>-</w:t>
      </w:r>
      <w:r w:rsidRPr="00AB7062">
        <w:t>arrow key to pulse the red square.</w:t>
      </w:r>
    </w:p>
    <w:p w14:paraId="4766B411" w14:textId="2AF6ACD0" w:rsidR="00AB7062" w:rsidRDefault="00AB7062" w:rsidP="00777EB1">
      <w:pPr>
        <w:pStyle w:val="BodyTextCont"/>
      </w:pPr>
      <w:r w:rsidRPr="00AB7062">
        <w:t xml:space="preserve">You can run the project and include additional controls for manipulating the squares. For example, include support for the </w:t>
      </w:r>
      <w:r w:rsidRPr="00AB7062">
        <w:rPr>
          <w:rStyle w:val="Strong"/>
        </w:rPr>
        <w:t>WASD</w:t>
      </w:r>
      <w:r w:rsidRPr="00AB7062">
        <w:t xml:space="preserve"> keys to control the location of the red square. Notice once again that by increasing/decreasing the position change amount, you are effectively controlling the speed of the object’s movement.</w:t>
      </w:r>
    </w:p>
    <w:p w14:paraId="12352A5A" w14:textId="3B9E8F51" w:rsidR="00AB7062" w:rsidRDefault="00AB7062" w:rsidP="00AB7062">
      <w:pPr>
        <w:pStyle w:val="NoteTipCaution"/>
      </w:pPr>
      <w:r w:rsidRPr="00AB7062">
        <w:rPr>
          <w:rStyle w:val="Strong"/>
        </w:rPr>
        <w:t>Note</w:t>
      </w:r>
      <w:r w:rsidRPr="00AB7062">
        <w:tab/>
        <w:t>The term "</w:t>
      </w:r>
      <w:r w:rsidRPr="00AB7062">
        <w:rPr>
          <w:rStyle w:val="Strong"/>
        </w:rPr>
        <w:t>WASD</w:t>
      </w:r>
      <w:r w:rsidRPr="00AB7062">
        <w:t xml:space="preserve"> keys" is used to refer to the key binding of the popular game controls: key W to move upwards, A leftwards, S downwards, and D rightwards.</w:t>
      </w:r>
    </w:p>
    <w:p w14:paraId="4CECE8B2" w14:textId="49DCB316" w:rsidR="00AB7062" w:rsidRDefault="00AB7062" w:rsidP="00AB7062">
      <w:pPr>
        <w:pStyle w:val="Heading1"/>
      </w:pPr>
      <w:r w:rsidRPr="00AB7062">
        <w:t>Resource Management and Asynchronous Loading</w:t>
      </w:r>
    </w:p>
    <w:p w14:paraId="4B3F386F" w14:textId="0D1829BF" w:rsidR="00AB7062" w:rsidRPr="00AB7062" w:rsidRDefault="00AB7062">
      <w:pPr>
        <w:pStyle w:val="BodyTextFirst"/>
      </w:pPr>
      <w:r w:rsidRPr="00AB7062">
        <w:t xml:space="preserve">Video games typically utilize a multitude of artistic assets, or resources, including audio clips and images. </w:t>
      </w:r>
      <w:r w:rsidR="00B704BD">
        <w:t xml:space="preserve">The </w:t>
      </w:r>
      <w:r w:rsidR="00B704BD" w:rsidRPr="00B704BD">
        <w:t>required resources to support a game</w:t>
      </w:r>
      <w:r w:rsidR="00B704BD">
        <w:t xml:space="preserve"> can be large</w:t>
      </w:r>
      <w:r w:rsidR="00B704BD" w:rsidRPr="00B704BD">
        <w:t xml:space="preserve">. Additionally, it is important to </w:t>
      </w:r>
      <w:r w:rsidR="00B704BD">
        <w:t xml:space="preserve">maintain the </w:t>
      </w:r>
      <w:r w:rsidR="00B704BD" w:rsidRPr="00B704BD">
        <w:t>independe</w:t>
      </w:r>
      <w:r w:rsidR="00B704BD">
        <w:t>nce between the</w:t>
      </w:r>
      <w:r w:rsidR="00B704BD" w:rsidRPr="00B704BD">
        <w:t xml:space="preserve"> </w:t>
      </w:r>
      <w:r w:rsidR="00B704BD">
        <w:t xml:space="preserve">resources </w:t>
      </w:r>
      <w:r w:rsidR="00B704BD" w:rsidRPr="00B704BD">
        <w:t xml:space="preserve">and </w:t>
      </w:r>
      <w:r w:rsidR="00B704BD">
        <w:t>the actual game such that they can be updated independently</w:t>
      </w:r>
      <w:r w:rsidR="006258BB">
        <w:t xml:space="preserve">, </w:t>
      </w:r>
      <w:r w:rsidR="006258BB">
        <w:lastRenderedPageBreak/>
        <w:t xml:space="preserve">e.g., changing the background audio without changing the game itself. For these reasons, game </w:t>
      </w:r>
      <w:r w:rsidRPr="00AB7062">
        <w:t xml:space="preserve">resources are typically stored externally on a system hard drive or a server across the network. </w:t>
      </w:r>
      <w:r w:rsidR="006258BB">
        <w:t>Being stored external to the game</w:t>
      </w:r>
      <w:r w:rsidRPr="00AB7062">
        <w:t xml:space="preserve">, the resources are sometimes referred to as </w:t>
      </w:r>
      <w:r w:rsidRPr="00933B1F">
        <w:rPr>
          <w:rStyle w:val="Emphasis"/>
        </w:rPr>
        <w:t>external resources</w:t>
      </w:r>
      <w:r w:rsidR="00592D9B">
        <w:rPr>
          <w:rStyle w:val="Emphasis"/>
        </w:rPr>
        <w:t xml:space="preserve"> </w:t>
      </w:r>
      <w:r w:rsidR="00592D9B" w:rsidRPr="00592D9B">
        <w:t>or</w:t>
      </w:r>
      <w:r w:rsidR="00592D9B">
        <w:rPr>
          <w:rStyle w:val="Emphasis"/>
        </w:rPr>
        <w:t xml:space="preserve"> assets</w:t>
      </w:r>
      <w:r w:rsidRPr="00AB7062">
        <w:t>.</w:t>
      </w:r>
    </w:p>
    <w:p w14:paraId="5364CA59" w14:textId="7C94DB99" w:rsidR="00AB7062" w:rsidRPr="00AB7062" w:rsidRDefault="006258BB" w:rsidP="00592D9B">
      <w:pPr>
        <w:pStyle w:val="BodyTextCont"/>
      </w:pPr>
      <w:r>
        <w:t>After a game begins, e</w:t>
      </w:r>
      <w:r w:rsidRPr="00AB7062">
        <w:t>xternal resources must be explicitly loaded</w:t>
      </w:r>
      <w:r>
        <w:t xml:space="preserve">. For efficient memory utilization, a </w:t>
      </w:r>
      <w:r w:rsidR="00AB7062" w:rsidRPr="00AB7062">
        <w:t xml:space="preserve">game should load and unload resources dynamically based on necessity. However, loading external resources may involve input/output device operations or network packet latencies and thus can be time intensive and potentially affect real-time interactivity. For these reasons, </w:t>
      </w:r>
      <w:r w:rsidR="0076062D">
        <w:t xml:space="preserve">at any instance in a game </w:t>
      </w:r>
      <w:r w:rsidR="00AB7062" w:rsidRPr="00AB7062">
        <w:t xml:space="preserve">only a portion of resources are kept in memory, </w:t>
      </w:r>
      <w:r w:rsidR="0076062D">
        <w:t xml:space="preserve">where the </w:t>
      </w:r>
      <w:r w:rsidR="00AB7062" w:rsidRPr="00AB7062">
        <w:t xml:space="preserve">loading operations </w:t>
      </w:r>
      <w:r w:rsidR="0076062D">
        <w:t xml:space="preserve">are </w:t>
      </w:r>
      <w:r w:rsidR="00AB7062" w:rsidRPr="00AB7062">
        <w:t xml:space="preserve">strategically executed to avoid interrupting the game. In most cases, resources required in each level are kept in memory during the game play of that level. With this approach, external resource loading can </w:t>
      </w:r>
      <w:r w:rsidR="00F279D4">
        <w:t xml:space="preserve">occur </w:t>
      </w:r>
      <w:r w:rsidR="00AB7062" w:rsidRPr="00AB7062">
        <w:t>during level transitions where players are expecting a new game</w:t>
      </w:r>
      <w:r w:rsidR="00BD6A3A">
        <w:t xml:space="preserve"> </w:t>
      </w:r>
      <w:r w:rsidR="00AB7062" w:rsidRPr="00AB7062">
        <w:t xml:space="preserve">environment and </w:t>
      </w:r>
      <w:r w:rsidR="00F279D4">
        <w:t xml:space="preserve">are more likely to tolerate </w:t>
      </w:r>
      <w:r w:rsidR="00AB7062" w:rsidRPr="00AB7062">
        <w:t>slight delays for loading.</w:t>
      </w:r>
    </w:p>
    <w:p w14:paraId="5CB3A8DF" w14:textId="6770C2B7" w:rsidR="00AB7062" w:rsidRPr="00AB7062" w:rsidRDefault="00AB7062" w:rsidP="00592D9B">
      <w:pPr>
        <w:pStyle w:val="BodyTextCont"/>
      </w:pPr>
      <w:r w:rsidRPr="00AB7062">
        <w:t xml:space="preserve">Once loaded, a resource must be readily accessible to support interactivity. The efficient and effective management of resources is essential to any game engine. Take note of the clear differentiation between resource management, </w:t>
      </w:r>
      <w:r w:rsidR="00017A35">
        <w:t xml:space="preserve">which is </w:t>
      </w:r>
      <w:r w:rsidRPr="00AB7062">
        <w:t>the responsibility of a game engine, and the actual ownerships of the resources. For example, a game engine must support the efficient loading and playing of the background music for a game, and it is the game (or client of the game engine) that actually owns and supplies the audio file for the background music. When implementing support for external resource management, it is important to remember that the actual resources are not part of the game engine.</w:t>
      </w:r>
    </w:p>
    <w:p w14:paraId="73626C78" w14:textId="1B78ADBB" w:rsidR="00AB7062" w:rsidRPr="00AB7062" w:rsidRDefault="00AB7062" w:rsidP="00592D9B">
      <w:pPr>
        <w:pStyle w:val="BodyTextCont"/>
      </w:pPr>
      <w:r w:rsidRPr="00AB7062">
        <w:t xml:space="preserve">At this point, the game engine you have been building handles only one type of resource—the GLSL shader files. Recall that the </w:t>
      </w:r>
      <w:r w:rsidRPr="00592D9B">
        <w:rPr>
          <w:rStyle w:val="CodeInline"/>
        </w:rPr>
        <w:t>SimpleShader</w:t>
      </w:r>
      <w:r w:rsidRPr="00AB7062">
        <w:t xml:space="preserve"> object loads and compiles the </w:t>
      </w:r>
      <w:proofErr w:type="spellStart"/>
      <w:r w:rsidR="00592D9B" w:rsidRPr="00592D9B">
        <w:rPr>
          <w:rStyle w:val="CodeInline"/>
        </w:rPr>
        <w:t>s</w:t>
      </w:r>
      <w:r w:rsidRPr="00592D9B">
        <w:rPr>
          <w:rStyle w:val="CodeInline"/>
        </w:rPr>
        <w:t>imple</w:t>
      </w:r>
      <w:r w:rsidR="00592D9B" w:rsidRPr="00592D9B">
        <w:rPr>
          <w:rStyle w:val="CodeInline"/>
        </w:rPr>
        <w:t>_vs</w:t>
      </w:r>
      <w:r w:rsidRPr="00592D9B">
        <w:rPr>
          <w:rStyle w:val="CodeInline"/>
        </w:rPr>
        <w:t>.glsl</w:t>
      </w:r>
      <w:proofErr w:type="spellEnd"/>
      <w:r w:rsidRPr="00AB7062">
        <w:t xml:space="preserve"> and </w:t>
      </w:r>
      <w:proofErr w:type="spellStart"/>
      <w:r w:rsidR="00592D9B" w:rsidRPr="00592D9B">
        <w:rPr>
          <w:rStyle w:val="CodeInline"/>
        </w:rPr>
        <w:t>s</w:t>
      </w:r>
      <w:r w:rsidRPr="00592D9B">
        <w:rPr>
          <w:rStyle w:val="CodeInline"/>
        </w:rPr>
        <w:t>imple</w:t>
      </w:r>
      <w:r w:rsidR="00592D9B" w:rsidRPr="00592D9B">
        <w:rPr>
          <w:rStyle w:val="CodeInline"/>
        </w:rPr>
        <w:t>_fs</w:t>
      </w:r>
      <w:r w:rsidRPr="00592D9B">
        <w:rPr>
          <w:rStyle w:val="CodeInline"/>
        </w:rPr>
        <w:t>.glsl</w:t>
      </w:r>
      <w:proofErr w:type="spellEnd"/>
      <w:r w:rsidRPr="00AB7062">
        <w:t xml:space="preserve"> files in its constructor. So far, the shader file loading has been accomplished via synchronous </w:t>
      </w:r>
      <w:proofErr w:type="spellStart"/>
      <w:r w:rsidRPr="00592D9B">
        <w:rPr>
          <w:rStyle w:val="CodeInline"/>
        </w:rPr>
        <w:t>XMLHttpRequest.open</w:t>
      </w:r>
      <w:proofErr w:type="spellEnd"/>
      <w:r w:rsidRPr="00592D9B">
        <w:rPr>
          <w:rStyle w:val="CodeInline"/>
        </w:rPr>
        <w:t>()</w:t>
      </w:r>
      <w:r w:rsidRPr="00AB7062">
        <w:t xml:space="preserve">. This synchronous loading is an example of inefficient resource management because no operations can occur while the browser attempts to open and load </w:t>
      </w:r>
      <w:del w:id="59" w:author="Kelvin Sung" w:date="2021-08-26T11:06:00Z">
        <w:r w:rsidRPr="00AB7062" w:rsidDel="0091731F">
          <w:delText xml:space="preserve">the </w:delText>
        </w:r>
      </w:del>
      <w:ins w:id="60" w:author="Kelvin Sung" w:date="2021-08-26T11:06:00Z">
        <w:r w:rsidR="0091731F">
          <w:t>a</w:t>
        </w:r>
        <w:r w:rsidR="0091731F" w:rsidRPr="00AB7062">
          <w:t xml:space="preserve"> </w:t>
        </w:r>
      </w:ins>
      <w:r w:rsidRPr="00AB7062">
        <w:t xml:space="preserve">shader file. An efficient alternative would be to issue an asynchronous load command and allow additional operations to continue while the file is being opened and loaded. </w:t>
      </w:r>
    </w:p>
    <w:p w14:paraId="32CF3047" w14:textId="17AFDFF5" w:rsidR="00AB7062" w:rsidRDefault="00AB7062" w:rsidP="00592D9B">
      <w:pPr>
        <w:pStyle w:val="BodyTextCont"/>
      </w:pPr>
      <w:r w:rsidRPr="00AB7062">
        <w:t>This section builds an infrastructure to support asynchronous loading and efficient accessing of the loaded resources. Based on this infrastructure, over the next few projects, the game engine will be expanded to support batch resource loading during scene transitions.</w:t>
      </w:r>
    </w:p>
    <w:p w14:paraId="512F8335" w14:textId="5143CBC5" w:rsidR="00933B1F" w:rsidRDefault="00933B1F" w:rsidP="00933B1F">
      <w:pPr>
        <w:pStyle w:val="Heading2"/>
      </w:pPr>
      <w:r w:rsidRPr="00933B1F">
        <w:t>The Resource Map and Shader Loader Project</w:t>
      </w:r>
    </w:p>
    <w:p w14:paraId="30ED2D64" w14:textId="5D531A40" w:rsidR="00933B1F" w:rsidRDefault="00933B1F" w:rsidP="00933B1F">
      <w:pPr>
        <w:pStyle w:val="BodyTextFirst"/>
      </w:pPr>
      <w:r w:rsidRPr="00933B1F">
        <w:t xml:space="preserve">This project guides you to develop the </w:t>
      </w:r>
      <w:proofErr w:type="spellStart"/>
      <w:r w:rsidR="00592D9B">
        <w:rPr>
          <w:rStyle w:val="CodeInline"/>
        </w:rPr>
        <w:t>r</w:t>
      </w:r>
      <w:r w:rsidRPr="00933B1F">
        <w:rPr>
          <w:rStyle w:val="CodeInline"/>
        </w:rPr>
        <w:t>esource</w:t>
      </w:r>
      <w:r w:rsidR="00592D9B">
        <w:rPr>
          <w:rStyle w:val="CodeInline"/>
        </w:rPr>
        <w:t>_m</w:t>
      </w:r>
      <w:r w:rsidRPr="00933B1F">
        <w:rPr>
          <w:rStyle w:val="CodeInline"/>
        </w:rPr>
        <w:t>ap</w:t>
      </w:r>
      <w:proofErr w:type="spellEnd"/>
      <w:r w:rsidR="00592D9B">
        <w:rPr>
          <w:rStyle w:val="CodeInline"/>
        </w:rPr>
        <w:t xml:space="preserve"> </w:t>
      </w:r>
      <w:r w:rsidR="00592D9B" w:rsidRPr="00592D9B">
        <w:t>component</w:t>
      </w:r>
      <w:r w:rsidRPr="00933B1F">
        <w:t xml:space="preserve">, an infrastructural </w:t>
      </w:r>
      <w:r w:rsidR="00592D9B">
        <w:t>module</w:t>
      </w:r>
      <w:r w:rsidRPr="00933B1F">
        <w:t xml:space="preserve"> for resource management, and demonstrates how to work with this </w:t>
      </w:r>
      <w:r w:rsidR="00592D9B">
        <w:t>module</w:t>
      </w:r>
      <w:r w:rsidRPr="00933B1F">
        <w:t xml:space="preserve"> to load shader files asynchronously. You can see an example of this project running in Figure 4-3. This project appears to be identical to the previous </w:t>
      </w:r>
      <w:r w:rsidRPr="00933B1F">
        <w:lastRenderedPageBreak/>
        <w:t xml:space="preserve">project, with the only difference being how the GLSL shaders are loaded. The source code to this project is defined in the </w:t>
      </w:r>
      <w:r>
        <w:rPr>
          <w:rStyle w:val="CodeInline"/>
        </w:rPr>
        <w:t>c</w:t>
      </w:r>
      <w:r w:rsidRPr="00933B1F">
        <w:rPr>
          <w:rStyle w:val="CodeInline"/>
        </w:rPr>
        <w:t>hapter4/4.3.</w:t>
      </w:r>
      <w:r>
        <w:rPr>
          <w:rStyle w:val="CodeInline"/>
        </w:rPr>
        <w:t>r</w:t>
      </w:r>
      <w:r w:rsidRPr="00933B1F">
        <w:rPr>
          <w:rStyle w:val="CodeInline"/>
        </w:rPr>
        <w:t>esource</w:t>
      </w:r>
      <w:r>
        <w:rPr>
          <w:rStyle w:val="CodeInline"/>
        </w:rPr>
        <w:t>_m</w:t>
      </w:r>
      <w:r w:rsidRPr="00933B1F">
        <w:rPr>
          <w:rStyle w:val="CodeInline"/>
        </w:rPr>
        <w:t>ap</w:t>
      </w:r>
      <w:r>
        <w:rPr>
          <w:rStyle w:val="CodeInline"/>
        </w:rPr>
        <w:t>_a</w:t>
      </w:r>
      <w:r w:rsidRPr="00933B1F">
        <w:rPr>
          <w:rStyle w:val="CodeInline"/>
        </w:rPr>
        <w:t>nd</w:t>
      </w:r>
      <w:r>
        <w:rPr>
          <w:rStyle w:val="CodeInline"/>
        </w:rPr>
        <w:t>_s</w:t>
      </w:r>
      <w:r w:rsidRPr="00933B1F">
        <w:rPr>
          <w:rStyle w:val="CodeInline"/>
        </w:rPr>
        <w:t>hader</w:t>
      </w:r>
      <w:r>
        <w:rPr>
          <w:rStyle w:val="CodeInline"/>
        </w:rPr>
        <w:t>_l</w:t>
      </w:r>
      <w:r w:rsidRPr="00933B1F">
        <w:rPr>
          <w:rStyle w:val="CodeInline"/>
        </w:rPr>
        <w:t>oader</w:t>
      </w:r>
      <w:r w:rsidRPr="00933B1F">
        <w:t xml:space="preserve"> folder.</w:t>
      </w:r>
    </w:p>
    <w:p w14:paraId="75D4845E" w14:textId="0DB6BBE9" w:rsidR="00933B1F" w:rsidRDefault="00933B1F" w:rsidP="00933B1F">
      <w:pPr>
        <w:pStyle w:val="Figure"/>
      </w:pPr>
      <w:r>
        <w:rPr>
          <w:noProof/>
        </w:rPr>
        <w:drawing>
          <wp:inline distT="0" distB="0" distL="0" distR="0" wp14:anchorId="2BCA12FF" wp14:editId="2BA412E8">
            <wp:extent cx="5487035" cy="4133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4133215"/>
                    </a:xfrm>
                    <a:prstGeom prst="rect">
                      <a:avLst/>
                    </a:prstGeom>
                    <a:noFill/>
                  </pic:spPr>
                </pic:pic>
              </a:graphicData>
            </a:graphic>
          </wp:inline>
        </w:drawing>
      </w:r>
    </w:p>
    <w:p w14:paraId="36539C8E" w14:textId="765AA625" w:rsidR="00933B1F" w:rsidRDefault="00933B1F" w:rsidP="00933B1F">
      <w:pPr>
        <w:pStyle w:val="FigureCaption"/>
      </w:pPr>
      <w:r w:rsidRPr="00933B1F">
        <w:t>Figure 4-3. Running the Resource Map and Shader Loader project</w:t>
      </w:r>
    </w:p>
    <w:p w14:paraId="7D283DF8" w14:textId="77777777" w:rsidR="00933B1F" w:rsidRPr="00933B1F" w:rsidRDefault="00933B1F" w:rsidP="00933B1F">
      <w:pPr>
        <w:pStyle w:val="BodyTextFirst"/>
      </w:pPr>
      <w:r w:rsidRPr="00933B1F">
        <w:t>The controls of the project are identical to the previous project as follows:</w:t>
      </w:r>
    </w:p>
    <w:p w14:paraId="0BDE49A2" w14:textId="2280841F" w:rsidR="00933B1F" w:rsidRPr="00933B1F" w:rsidRDefault="00933B1F" w:rsidP="00933B1F">
      <w:pPr>
        <w:pStyle w:val="Bullet"/>
      </w:pPr>
      <w:r w:rsidRPr="00933B1F">
        <w:t>Right</w:t>
      </w:r>
      <w:r w:rsidR="003C0432">
        <w:t>-</w:t>
      </w:r>
      <w:r w:rsidRPr="00933B1F">
        <w:t xml:space="preserve">arrow key: Moves the white square </w:t>
      </w:r>
      <w:r w:rsidR="00BD6A3A">
        <w:t xml:space="preserve">towards the </w:t>
      </w:r>
      <w:r w:rsidRPr="00933B1F">
        <w:t>right and wraps it to the left of the game window</w:t>
      </w:r>
    </w:p>
    <w:p w14:paraId="69BB8D1D" w14:textId="375952BC" w:rsidR="00933B1F" w:rsidRPr="00933B1F" w:rsidRDefault="00933B1F" w:rsidP="00933B1F">
      <w:pPr>
        <w:pStyle w:val="Bullet"/>
      </w:pPr>
      <w:r w:rsidRPr="00933B1F">
        <w:t>Up</w:t>
      </w:r>
      <w:r w:rsidR="003C0432">
        <w:t>-</w:t>
      </w:r>
      <w:r w:rsidRPr="00933B1F">
        <w:t>arrow key: Rotates the white square</w:t>
      </w:r>
    </w:p>
    <w:p w14:paraId="5B217364" w14:textId="78C7B5FC" w:rsidR="00933B1F" w:rsidRPr="00933B1F" w:rsidRDefault="00933B1F" w:rsidP="00933B1F">
      <w:pPr>
        <w:pStyle w:val="Bullet"/>
      </w:pPr>
      <w:r w:rsidRPr="00933B1F">
        <w:t>Down</w:t>
      </w:r>
      <w:r w:rsidR="003C0432">
        <w:t>-</w:t>
      </w:r>
      <w:r w:rsidRPr="00933B1F">
        <w:t>arrow key: Increases the size of the red square and then resets the size at a threshold</w:t>
      </w:r>
    </w:p>
    <w:p w14:paraId="2D54A5B6" w14:textId="77777777" w:rsidR="00933B1F" w:rsidRPr="00933B1F" w:rsidRDefault="00933B1F" w:rsidP="00933B1F">
      <w:pPr>
        <w:pStyle w:val="BodyTextFirst"/>
      </w:pPr>
      <w:r w:rsidRPr="00933B1F">
        <w:t>The goals of the project are as follows:</w:t>
      </w:r>
    </w:p>
    <w:p w14:paraId="2365FD8D" w14:textId="55BE991A" w:rsidR="00933B1F" w:rsidRPr="00933B1F" w:rsidRDefault="00933B1F" w:rsidP="00933B1F">
      <w:pPr>
        <w:pStyle w:val="Bullet"/>
      </w:pPr>
      <w:r w:rsidRPr="00933B1F">
        <w:t>To understand the handling of asynchronous loading</w:t>
      </w:r>
    </w:p>
    <w:p w14:paraId="1ABCDA2C" w14:textId="1F69CBF1" w:rsidR="00933B1F" w:rsidRPr="00933B1F" w:rsidRDefault="00933B1F" w:rsidP="00933B1F">
      <w:pPr>
        <w:pStyle w:val="Bullet"/>
      </w:pPr>
      <w:r w:rsidRPr="00933B1F">
        <w:lastRenderedPageBreak/>
        <w:t>To build an infrastructure that supports future resource loading and accessing</w:t>
      </w:r>
    </w:p>
    <w:p w14:paraId="0EA4CB7C" w14:textId="69F5C230" w:rsidR="00933B1F" w:rsidRDefault="00933B1F" w:rsidP="00933B1F">
      <w:pPr>
        <w:pStyle w:val="Bullet"/>
      </w:pPr>
      <w:r w:rsidRPr="00933B1F">
        <w:t>To experience asynchronous resource loading via loading of the GLSL shader files</w:t>
      </w:r>
    </w:p>
    <w:p w14:paraId="14279E88" w14:textId="04012395" w:rsidR="000D1A4B" w:rsidRDefault="000D1A4B" w:rsidP="0010691D">
      <w:pPr>
        <w:pStyle w:val="NoteTipCaution"/>
      </w:pPr>
      <w:r w:rsidRPr="0010691D">
        <w:rPr>
          <w:rStyle w:val="Strong"/>
        </w:rPr>
        <w:t>Note</w:t>
      </w:r>
      <w:r>
        <w:t xml:space="preserve"> For more information about asynchronous JavaScript operations, you can refer to many excellent resources</w:t>
      </w:r>
      <w:r w:rsidR="0088365C">
        <w:t xml:space="preserve"> online</w:t>
      </w:r>
      <w:r>
        <w:t xml:space="preserve">, e.g., </w:t>
      </w:r>
      <w:r w:rsidRPr="00851660">
        <w:rPr>
          <w:rStyle w:val="CodeInline"/>
        </w:rPr>
        <w:t>https://developer.mozilla.org/en-US/docs/Learn/JavaScript/Asynchronous</w:t>
      </w:r>
      <w:r w:rsidRPr="0010691D">
        <w:t>.</w:t>
      </w:r>
    </w:p>
    <w:p w14:paraId="6C21B28B" w14:textId="527F7396" w:rsidR="00933B1F" w:rsidRDefault="004447E9" w:rsidP="00933B1F">
      <w:pPr>
        <w:pStyle w:val="Heading3"/>
      </w:pPr>
      <w:r>
        <w:t xml:space="preserve">Add </w:t>
      </w:r>
      <w:r w:rsidR="000C0041">
        <w:t>a</w:t>
      </w:r>
      <w:r w:rsidR="00933B1F" w:rsidRPr="00933B1F">
        <w:t xml:space="preserve"> Resource</w:t>
      </w:r>
      <w:r w:rsidR="000C0041">
        <w:t xml:space="preserve"> </w:t>
      </w:r>
      <w:r w:rsidR="00933B1F" w:rsidRPr="00933B1F">
        <w:t>Map Component to the Engine</w:t>
      </w:r>
    </w:p>
    <w:p w14:paraId="181D4D16" w14:textId="5C38FB5A" w:rsidR="00933B1F" w:rsidRDefault="00933B1F">
      <w:pPr>
        <w:pStyle w:val="BodyTextFirst"/>
      </w:pPr>
      <w:r w:rsidRPr="00933B1F">
        <w:t xml:space="preserve">The </w:t>
      </w:r>
      <w:proofErr w:type="spellStart"/>
      <w:r w:rsidR="000C0041" w:rsidRPr="000C0041">
        <w:rPr>
          <w:rStyle w:val="CodeInline"/>
        </w:rPr>
        <w:t>resource_map</w:t>
      </w:r>
      <w:proofErr w:type="spellEnd"/>
      <w:r w:rsidR="000C0041" w:rsidRPr="000C0041">
        <w:rPr>
          <w:rStyle w:val="CodeInline"/>
        </w:rPr>
        <w:t xml:space="preserve"> </w:t>
      </w:r>
      <w:r w:rsidRPr="00933B1F">
        <w:t xml:space="preserve">engine component manages resource loading, storage, and retrieval after the resources are loaded. </w:t>
      </w:r>
      <w:r w:rsidR="005616A4">
        <w:t xml:space="preserve">These operations are internal to the game engine and should not be access by the game engine client. </w:t>
      </w:r>
      <w:r w:rsidRPr="00933B1F">
        <w:t>As in the case of all core engine components</w:t>
      </w:r>
      <w:r w:rsidR="005616A4">
        <w:t>,</w:t>
      </w:r>
      <w:r w:rsidRPr="00933B1F">
        <w:t xml:space="preserve"> </w:t>
      </w:r>
      <w:r w:rsidR="005616A4">
        <w:t>e.g.</w:t>
      </w:r>
      <w:r w:rsidRPr="00933B1F">
        <w:t xml:space="preserve">, </w:t>
      </w:r>
      <w:r w:rsidR="005616A4">
        <w:t xml:space="preserve">the </w:t>
      </w:r>
      <w:r w:rsidRPr="00933B1F">
        <w:t xml:space="preserve">game loop, the </w:t>
      </w:r>
      <w:r w:rsidR="002E076D">
        <w:t xml:space="preserve">source code </w:t>
      </w:r>
      <w:r w:rsidR="00BF4431">
        <w:t xml:space="preserve">file </w:t>
      </w:r>
      <w:r w:rsidRPr="00933B1F">
        <w:t xml:space="preserve">is </w:t>
      </w:r>
      <w:r w:rsidR="002E076D">
        <w:t xml:space="preserve">created in the </w:t>
      </w:r>
      <w:proofErr w:type="spellStart"/>
      <w:r w:rsidR="002E076D" w:rsidRPr="0010691D">
        <w:rPr>
          <w:rStyle w:val="CodeInline"/>
        </w:rPr>
        <w:t>src</w:t>
      </w:r>
      <w:proofErr w:type="spellEnd"/>
      <w:r w:rsidR="002E076D" w:rsidRPr="0010691D">
        <w:rPr>
          <w:rStyle w:val="CodeInline"/>
        </w:rPr>
        <w:t>/engine/core</w:t>
      </w:r>
      <w:r w:rsidR="002E076D">
        <w:t xml:space="preserve"> folder</w:t>
      </w:r>
      <w:r w:rsidR="005616A4">
        <w:t>.</w:t>
      </w:r>
      <w:r w:rsidR="002E076D">
        <w:t xml:space="preserve"> The details are as follow.</w:t>
      </w:r>
    </w:p>
    <w:p w14:paraId="3AB57856" w14:textId="51CAA03F" w:rsidR="005C1C1E" w:rsidRDefault="005C1C1E" w:rsidP="004E4AB4">
      <w:pPr>
        <w:pStyle w:val="NumList"/>
        <w:numPr>
          <w:ilvl w:val="0"/>
          <w:numId w:val="18"/>
        </w:numPr>
      </w:pPr>
      <w:r w:rsidRPr="005C1C1E">
        <w:t xml:space="preserve">Create a new file in the </w:t>
      </w:r>
      <w:proofErr w:type="spellStart"/>
      <w:r w:rsidRPr="005C1C1E">
        <w:rPr>
          <w:rStyle w:val="CodeInline"/>
        </w:rPr>
        <w:t>src</w:t>
      </w:r>
      <w:proofErr w:type="spellEnd"/>
      <w:r w:rsidRPr="005C1C1E">
        <w:rPr>
          <w:rStyle w:val="CodeInline"/>
        </w:rPr>
        <w:t>/engine/core</w:t>
      </w:r>
      <w:r w:rsidRPr="005C1C1E">
        <w:t xml:space="preserve"> folder and name it </w:t>
      </w:r>
      <w:bookmarkStart w:id="61" w:name="_Hlk68920389"/>
      <w:r w:rsidRPr="005C1C1E">
        <w:rPr>
          <w:rStyle w:val="CodeInline"/>
        </w:rPr>
        <w:t>resource_map</w:t>
      </w:r>
      <w:bookmarkEnd w:id="61"/>
      <w:r w:rsidRPr="005C1C1E">
        <w:rPr>
          <w:rStyle w:val="CodeInline"/>
        </w:rPr>
        <w:t>.js</w:t>
      </w:r>
      <w:r w:rsidRPr="005C1C1E">
        <w:t xml:space="preserve">. </w:t>
      </w:r>
    </w:p>
    <w:p w14:paraId="4EC4B3D1" w14:textId="543637A0" w:rsidR="0004762D" w:rsidRDefault="0004762D" w:rsidP="005C1C1E">
      <w:pPr>
        <w:pStyle w:val="NumList"/>
        <w:rPr>
          <w:ins w:id="62" w:author="Kelvin Sung" w:date="2021-08-26T11:12:00Z"/>
        </w:rPr>
      </w:pPr>
      <w:ins w:id="63" w:author="Kelvin Sung" w:date="2021-08-26T11:12:00Z">
        <w:r>
          <w:t xml:space="preserve">Define </w:t>
        </w:r>
        <w:r w:rsidR="00DF15CC">
          <w:t xml:space="preserve">the </w:t>
        </w:r>
      </w:ins>
      <w:proofErr w:type="spellStart"/>
      <w:ins w:id="64" w:author="Kelvin Sung" w:date="2021-08-26T11:13:00Z">
        <w:r w:rsidR="00DF15CC" w:rsidRPr="00DF15CC">
          <w:rPr>
            <w:rStyle w:val="CodeInline"/>
            <w:rPrChange w:id="65" w:author="Kelvin Sung" w:date="2021-08-26T11:13:00Z">
              <w:rPr/>
            </w:rPrChange>
          </w:rPr>
          <w:t>MapEntry</w:t>
        </w:r>
        <w:proofErr w:type="spellEnd"/>
        <w:r w:rsidR="00DF15CC">
          <w:t xml:space="preserve"> class to support reference counting of loaded resources. </w:t>
        </w:r>
      </w:ins>
      <w:ins w:id="66" w:author="Kelvin Sung" w:date="2021-08-26T11:21:00Z">
        <w:r w:rsidR="008219AC">
          <w:t xml:space="preserve">Referencing is </w:t>
        </w:r>
      </w:ins>
      <w:ins w:id="67" w:author="Kelvin Sung" w:date="2021-08-26T11:23:00Z">
        <w:r w:rsidR="0089428E">
          <w:t xml:space="preserve">essential </w:t>
        </w:r>
      </w:ins>
      <w:ins w:id="68" w:author="Kelvin Sung" w:date="2021-08-26T11:21:00Z">
        <w:r w:rsidR="008219AC">
          <w:t xml:space="preserve">to avoid </w:t>
        </w:r>
      </w:ins>
      <w:ins w:id="69" w:author="Kelvin Sung" w:date="2021-08-26T11:22:00Z">
        <w:r w:rsidR="008219AC">
          <w:t xml:space="preserve">multiple </w:t>
        </w:r>
      </w:ins>
      <w:ins w:id="70" w:author="Kelvin Sung" w:date="2021-08-26T11:21:00Z">
        <w:r w:rsidR="008219AC">
          <w:t xml:space="preserve">loading </w:t>
        </w:r>
      </w:ins>
      <w:ins w:id="71" w:author="Kelvin Sung" w:date="2021-08-26T11:22:00Z">
        <w:r w:rsidR="008219AC">
          <w:t xml:space="preserve">or </w:t>
        </w:r>
        <w:r w:rsidR="00D04627">
          <w:t xml:space="preserve">premature </w:t>
        </w:r>
        <w:r w:rsidR="008219AC">
          <w:t xml:space="preserve">unloading of a </w:t>
        </w:r>
      </w:ins>
      <w:ins w:id="72" w:author="Kelvin Sung" w:date="2021-08-26T11:21:00Z">
        <w:r w:rsidR="008219AC">
          <w:t>resource</w:t>
        </w:r>
      </w:ins>
      <w:ins w:id="73" w:author="Kelvin Sung" w:date="2021-08-26T11:22:00Z">
        <w:r w:rsidR="00D04627">
          <w:t>.</w:t>
        </w:r>
      </w:ins>
    </w:p>
    <w:p w14:paraId="6E43EAB6" w14:textId="77777777" w:rsidR="00DF15CC" w:rsidRDefault="00DF15CC" w:rsidP="00DF15CC">
      <w:pPr>
        <w:pStyle w:val="Code"/>
        <w:rPr>
          <w:ins w:id="74" w:author="Kelvin Sung" w:date="2021-08-26T11:12:00Z"/>
        </w:rPr>
        <w:pPrChange w:id="75" w:author="Kelvin Sung" w:date="2021-08-26T11:12:00Z">
          <w:pPr>
            <w:pStyle w:val="NumList"/>
          </w:pPr>
        </w:pPrChange>
      </w:pPr>
      <w:ins w:id="76" w:author="Kelvin Sung" w:date="2021-08-26T11:12:00Z">
        <w:r>
          <w:t xml:space="preserve">class </w:t>
        </w:r>
        <w:proofErr w:type="spellStart"/>
        <w:r>
          <w:t>MapEntry</w:t>
        </w:r>
        <w:proofErr w:type="spellEnd"/>
        <w:r>
          <w:t xml:space="preserve"> {</w:t>
        </w:r>
      </w:ins>
    </w:p>
    <w:p w14:paraId="3E902C86" w14:textId="77777777" w:rsidR="00DF15CC" w:rsidRDefault="00DF15CC" w:rsidP="00DF15CC">
      <w:pPr>
        <w:pStyle w:val="Code"/>
        <w:rPr>
          <w:ins w:id="77" w:author="Kelvin Sung" w:date="2021-08-26T11:12:00Z"/>
        </w:rPr>
        <w:pPrChange w:id="78" w:author="Kelvin Sung" w:date="2021-08-26T11:12:00Z">
          <w:pPr>
            <w:pStyle w:val="NumList"/>
          </w:pPr>
        </w:pPrChange>
      </w:pPr>
      <w:ins w:id="79" w:author="Kelvin Sung" w:date="2021-08-26T11:12:00Z">
        <w:r>
          <w:t xml:space="preserve">    constructor(data) {</w:t>
        </w:r>
      </w:ins>
    </w:p>
    <w:p w14:paraId="3C08D371" w14:textId="77777777" w:rsidR="00DF15CC" w:rsidRDefault="00DF15CC" w:rsidP="00DF15CC">
      <w:pPr>
        <w:pStyle w:val="Code"/>
        <w:rPr>
          <w:ins w:id="80" w:author="Kelvin Sung" w:date="2021-08-26T11:12:00Z"/>
        </w:rPr>
        <w:pPrChange w:id="81" w:author="Kelvin Sung" w:date="2021-08-26T11:12:00Z">
          <w:pPr>
            <w:pStyle w:val="NumList"/>
          </w:pPr>
        </w:pPrChange>
      </w:pPr>
      <w:ins w:id="82" w:author="Kelvin Sung" w:date="2021-08-26T11:12:00Z">
        <w:r>
          <w:t xml:space="preserve">        </w:t>
        </w:r>
        <w:proofErr w:type="spellStart"/>
        <w:r>
          <w:t>this.mData</w:t>
        </w:r>
        <w:proofErr w:type="spellEnd"/>
        <w:r>
          <w:t xml:space="preserve"> = data;</w:t>
        </w:r>
      </w:ins>
    </w:p>
    <w:p w14:paraId="39A469D2" w14:textId="77777777" w:rsidR="00DF15CC" w:rsidRDefault="00DF15CC" w:rsidP="00DF15CC">
      <w:pPr>
        <w:pStyle w:val="Code"/>
        <w:rPr>
          <w:ins w:id="83" w:author="Kelvin Sung" w:date="2021-08-26T11:12:00Z"/>
        </w:rPr>
        <w:pPrChange w:id="84" w:author="Kelvin Sung" w:date="2021-08-26T11:12:00Z">
          <w:pPr>
            <w:pStyle w:val="NumList"/>
          </w:pPr>
        </w:pPrChange>
      </w:pPr>
      <w:ins w:id="85" w:author="Kelvin Sung" w:date="2021-08-26T11:12:00Z">
        <w:r>
          <w:t xml:space="preserve">        </w:t>
        </w:r>
        <w:proofErr w:type="spellStart"/>
        <w:r>
          <w:t>this.mRefCount</w:t>
        </w:r>
        <w:proofErr w:type="spellEnd"/>
        <w:r>
          <w:t xml:space="preserve"> = 1;</w:t>
        </w:r>
      </w:ins>
    </w:p>
    <w:p w14:paraId="737C79F9" w14:textId="77777777" w:rsidR="00DF15CC" w:rsidRDefault="00DF15CC" w:rsidP="00DF15CC">
      <w:pPr>
        <w:pStyle w:val="Code"/>
        <w:rPr>
          <w:ins w:id="86" w:author="Kelvin Sung" w:date="2021-08-26T11:12:00Z"/>
        </w:rPr>
        <w:pPrChange w:id="87" w:author="Kelvin Sung" w:date="2021-08-26T11:12:00Z">
          <w:pPr>
            <w:pStyle w:val="NumList"/>
          </w:pPr>
        </w:pPrChange>
      </w:pPr>
      <w:ins w:id="88" w:author="Kelvin Sung" w:date="2021-08-26T11:12:00Z">
        <w:r>
          <w:t xml:space="preserve">    }</w:t>
        </w:r>
      </w:ins>
    </w:p>
    <w:p w14:paraId="096039C0" w14:textId="77777777" w:rsidR="00DF15CC" w:rsidRDefault="00DF15CC" w:rsidP="00DF15CC">
      <w:pPr>
        <w:pStyle w:val="Code"/>
        <w:rPr>
          <w:ins w:id="89" w:author="Kelvin Sung" w:date="2021-08-26T11:12:00Z"/>
        </w:rPr>
        <w:pPrChange w:id="90" w:author="Kelvin Sung" w:date="2021-08-26T11:12:00Z">
          <w:pPr>
            <w:pStyle w:val="NumList"/>
          </w:pPr>
        </w:pPrChange>
      </w:pPr>
      <w:ins w:id="91" w:author="Kelvin Sung" w:date="2021-08-26T11:12:00Z">
        <w:r>
          <w:t xml:space="preserve">    </w:t>
        </w:r>
        <w:proofErr w:type="spellStart"/>
        <w:r>
          <w:t>decRef</w:t>
        </w:r>
        <w:proofErr w:type="spellEnd"/>
        <w:r>
          <w:t xml:space="preserve">() { </w:t>
        </w:r>
        <w:proofErr w:type="spellStart"/>
        <w:r>
          <w:t>this.mRefCount</w:t>
        </w:r>
        <w:proofErr w:type="spellEnd"/>
        <w:r>
          <w:t>--; }</w:t>
        </w:r>
      </w:ins>
    </w:p>
    <w:p w14:paraId="4B942AA1" w14:textId="77777777" w:rsidR="00DF15CC" w:rsidRDefault="00DF15CC" w:rsidP="00DF15CC">
      <w:pPr>
        <w:pStyle w:val="Code"/>
        <w:rPr>
          <w:ins w:id="92" w:author="Kelvin Sung" w:date="2021-08-26T11:12:00Z"/>
        </w:rPr>
        <w:pPrChange w:id="93" w:author="Kelvin Sung" w:date="2021-08-26T11:12:00Z">
          <w:pPr>
            <w:pStyle w:val="NumList"/>
          </w:pPr>
        </w:pPrChange>
      </w:pPr>
      <w:ins w:id="94" w:author="Kelvin Sung" w:date="2021-08-26T11:12:00Z">
        <w:r>
          <w:t xml:space="preserve">    </w:t>
        </w:r>
        <w:proofErr w:type="spellStart"/>
        <w:r>
          <w:t>incRef</w:t>
        </w:r>
        <w:proofErr w:type="spellEnd"/>
        <w:r>
          <w:t xml:space="preserve">() { this. </w:t>
        </w:r>
        <w:proofErr w:type="spellStart"/>
        <w:r>
          <w:t>mRefCount</w:t>
        </w:r>
        <w:proofErr w:type="spellEnd"/>
        <w:r>
          <w:t>++; }</w:t>
        </w:r>
      </w:ins>
    </w:p>
    <w:p w14:paraId="0E343EF4" w14:textId="77777777" w:rsidR="00DF15CC" w:rsidRDefault="00DF15CC" w:rsidP="00DF15CC">
      <w:pPr>
        <w:pStyle w:val="Code"/>
        <w:rPr>
          <w:ins w:id="95" w:author="Kelvin Sung" w:date="2021-08-26T11:12:00Z"/>
        </w:rPr>
        <w:pPrChange w:id="96" w:author="Kelvin Sung" w:date="2021-08-26T11:12:00Z">
          <w:pPr>
            <w:pStyle w:val="NumList"/>
          </w:pPr>
        </w:pPrChange>
      </w:pPr>
    </w:p>
    <w:p w14:paraId="055FCFAA" w14:textId="77777777" w:rsidR="00DF15CC" w:rsidRDefault="00DF15CC" w:rsidP="00DF15CC">
      <w:pPr>
        <w:pStyle w:val="Code"/>
        <w:rPr>
          <w:ins w:id="97" w:author="Kelvin Sung" w:date="2021-08-26T11:12:00Z"/>
        </w:rPr>
        <w:pPrChange w:id="98" w:author="Kelvin Sung" w:date="2021-08-26T11:12:00Z">
          <w:pPr>
            <w:pStyle w:val="NumList"/>
          </w:pPr>
        </w:pPrChange>
      </w:pPr>
      <w:ins w:id="99" w:author="Kelvin Sung" w:date="2021-08-26T11:12:00Z">
        <w:r>
          <w:t xml:space="preserve">    set(data) { </w:t>
        </w:r>
        <w:proofErr w:type="spellStart"/>
        <w:r>
          <w:t>this.mData</w:t>
        </w:r>
        <w:proofErr w:type="spellEnd"/>
        <w:r>
          <w:t xml:space="preserve"> = data;}</w:t>
        </w:r>
      </w:ins>
    </w:p>
    <w:p w14:paraId="47AE6900" w14:textId="77777777" w:rsidR="00DF15CC" w:rsidRDefault="00DF15CC" w:rsidP="00DF15CC">
      <w:pPr>
        <w:pStyle w:val="Code"/>
        <w:rPr>
          <w:ins w:id="100" w:author="Kelvin Sung" w:date="2021-08-26T11:12:00Z"/>
        </w:rPr>
        <w:pPrChange w:id="101" w:author="Kelvin Sung" w:date="2021-08-26T11:12:00Z">
          <w:pPr>
            <w:pStyle w:val="NumList"/>
          </w:pPr>
        </w:pPrChange>
      </w:pPr>
      <w:ins w:id="102" w:author="Kelvin Sung" w:date="2021-08-26T11:12:00Z">
        <w:r>
          <w:t xml:space="preserve">    data() { return </w:t>
        </w:r>
        <w:proofErr w:type="spellStart"/>
        <w:r>
          <w:t>this.mData</w:t>
        </w:r>
        <w:proofErr w:type="spellEnd"/>
        <w:r>
          <w:t>; }</w:t>
        </w:r>
      </w:ins>
    </w:p>
    <w:p w14:paraId="08FF0057" w14:textId="77777777" w:rsidR="00DF15CC" w:rsidRDefault="00DF15CC" w:rsidP="00DF15CC">
      <w:pPr>
        <w:pStyle w:val="Code"/>
        <w:rPr>
          <w:ins w:id="103" w:author="Kelvin Sung" w:date="2021-08-26T11:12:00Z"/>
        </w:rPr>
        <w:pPrChange w:id="104" w:author="Kelvin Sung" w:date="2021-08-26T11:12:00Z">
          <w:pPr>
            <w:pStyle w:val="NumList"/>
          </w:pPr>
        </w:pPrChange>
      </w:pPr>
    </w:p>
    <w:p w14:paraId="39BCCD31" w14:textId="77777777" w:rsidR="00DF15CC" w:rsidRDefault="00DF15CC" w:rsidP="00DF15CC">
      <w:pPr>
        <w:pStyle w:val="Code"/>
        <w:rPr>
          <w:ins w:id="105" w:author="Kelvin Sung" w:date="2021-08-26T11:12:00Z"/>
        </w:rPr>
        <w:pPrChange w:id="106" w:author="Kelvin Sung" w:date="2021-08-26T11:12:00Z">
          <w:pPr>
            <w:pStyle w:val="NumList"/>
          </w:pPr>
        </w:pPrChange>
      </w:pPr>
      <w:ins w:id="107" w:author="Kelvin Sung" w:date="2021-08-26T11:12:00Z">
        <w:r>
          <w:t xml:space="preserve">    </w:t>
        </w:r>
        <w:proofErr w:type="spellStart"/>
        <w:r>
          <w:t>canRemove</w:t>
        </w:r>
        <w:proofErr w:type="spellEnd"/>
        <w:r>
          <w:t>() { return (</w:t>
        </w:r>
        <w:proofErr w:type="spellStart"/>
        <w:r>
          <w:t>this.mRefCount</w:t>
        </w:r>
        <w:proofErr w:type="spellEnd"/>
        <w:r>
          <w:t xml:space="preserve"> == 0); }</w:t>
        </w:r>
      </w:ins>
    </w:p>
    <w:p w14:paraId="7BCD6959" w14:textId="1B18A480" w:rsidR="00DF15CC" w:rsidRDefault="00DF15CC" w:rsidP="00DF15CC">
      <w:pPr>
        <w:pStyle w:val="Code"/>
        <w:rPr>
          <w:ins w:id="108" w:author="Kelvin Sung" w:date="2021-08-26T11:12:00Z"/>
        </w:rPr>
        <w:pPrChange w:id="109" w:author="Kelvin Sung" w:date="2021-08-26T11:12:00Z">
          <w:pPr>
            <w:pStyle w:val="NumList"/>
          </w:pPr>
        </w:pPrChange>
      </w:pPr>
      <w:ins w:id="110" w:author="Kelvin Sung" w:date="2021-08-26T11:12:00Z">
        <w:r>
          <w:t>}</w:t>
        </w:r>
      </w:ins>
    </w:p>
    <w:p w14:paraId="6572706B" w14:textId="577F6EA6" w:rsidR="0002052E" w:rsidRDefault="00F91610" w:rsidP="005C1C1E">
      <w:pPr>
        <w:pStyle w:val="NumList"/>
      </w:pPr>
      <w:r>
        <w:t xml:space="preserve">Define </w:t>
      </w:r>
      <w:r w:rsidR="00AF193F">
        <w:t xml:space="preserve">a key-value pair map, </w:t>
      </w:r>
      <w:proofErr w:type="spellStart"/>
      <w:r w:rsidR="00AF193F" w:rsidRPr="0010691D">
        <w:rPr>
          <w:rStyle w:val="CodeInline"/>
        </w:rPr>
        <w:t>mMap</w:t>
      </w:r>
      <w:proofErr w:type="spellEnd"/>
      <w:r w:rsidR="00AF193F">
        <w:t xml:space="preserve">, for storing and retrieving of resources; and, an array, </w:t>
      </w:r>
      <w:proofErr w:type="spellStart"/>
      <w:r w:rsidR="00AF193F" w:rsidRPr="0010691D">
        <w:rPr>
          <w:rStyle w:val="CodeInline"/>
        </w:rPr>
        <w:t>mOutstandingPromises</w:t>
      </w:r>
      <w:proofErr w:type="spellEnd"/>
      <w:r w:rsidR="00AF193F">
        <w:t>, to capture all outstanding asynchronous loading operations.</w:t>
      </w:r>
    </w:p>
    <w:p w14:paraId="068ED05D" w14:textId="25923241" w:rsidR="005C1C1E" w:rsidDel="00B93DF2" w:rsidRDefault="005C1C1E" w:rsidP="005C1C1E">
      <w:pPr>
        <w:pStyle w:val="Code"/>
        <w:rPr>
          <w:del w:id="111" w:author="Kelvin Sung" w:date="2021-08-26T11:27:00Z"/>
        </w:rPr>
      </w:pPr>
      <w:del w:id="112" w:author="Kelvin Sung" w:date="2021-08-26T11:27:00Z">
        <w:r w:rsidDel="00B93DF2">
          <w:lastRenderedPageBreak/>
          <w:delText>"use strict"</w:delText>
        </w:r>
      </w:del>
    </w:p>
    <w:p w14:paraId="2FDC35A9" w14:textId="77777777" w:rsidR="005C1C1E" w:rsidRDefault="005C1C1E" w:rsidP="005C1C1E">
      <w:pPr>
        <w:pStyle w:val="Code"/>
      </w:pPr>
      <w:r>
        <w:t>let mMap = new Map();</w:t>
      </w:r>
    </w:p>
    <w:p w14:paraId="2E035EE0" w14:textId="2A5CF672" w:rsidR="005C1C1E" w:rsidRDefault="005C1C1E" w:rsidP="005C1C1E">
      <w:pPr>
        <w:pStyle w:val="Code"/>
      </w:pPr>
      <w:r>
        <w:t>let mOutstandingPromises = [];</w:t>
      </w:r>
    </w:p>
    <w:p w14:paraId="4B672EAF" w14:textId="1AB3B3C1" w:rsidR="0002523D" w:rsidRDefault="0002523D" w:rsidP="0010691D">
      <w:pPr>
        <w:pStyle w:val="NoteTipCaution"/>
      </w:pPr>
      <w:r w:rsidRPr="00AB7062">
        <w:rPr>
          <w:rStyle w:val="Strong"/>
        </w:rPr>
        <w:t>Note</w:t>
      </w:r>
      <w:r w:rsidRPr="00AB7062">
        <w:tab/>
      </w:r>
      <w:r>
        <w:t xml:space="preserve"> A JavaScript </w:t>
      </w:r>
      <w:r w:rsidRPr="0010691D">
        <w:rPr>
          <w:rStyle w:val="CodeInline"/>
        </w:rPr>
        <w:t>Map</w:t>
      </w:r>
      <w:r>
        <w:t xml:space="preserve"> object holds a collection of key-values pairs.</w:t>
      </w:r>
    </w:p>
    <w:p w14:paraId="65F56DF7" w14:textId="77777777" w:rsidR="003508C7" w:rsidRDefault="00AF193F" w:rsidP="003508C7">
      <w:pPr>
        <w:pStyle w:val="NumList"/>
        <w:rPr>
          <w:ins w:id="113" w:author="Kelvin Sung" w:date="2021-08-26T11:36:00Z"/>
        </w:rPr>
        <w:pPrChange w:id="114" w:author="Kelvin Sung" w:date="2021-08-26T11:36:00Z">
          <w:pPr>
            <w:pStyle w:val="NumList"/>
            <w:numPr>
              <w:numId w:val="35"/>
            </w:numPr>
          </w:pPr>
        </w:pPrChange>
      </w:pPr>
      <w:r>
        <w:t xml:space="preserve">Define </w:t>
      </w:r>
      <w:ins w:id="115" w:author="Kelvin Sung" w:date="2021-08-26T11:36:00Z">
        <w:r w:rsidR="003508C7">
          <w:t xml:space="preserve">functions for querying the existence of, retrieving, and setting a resource. Notice that as suggested by the variable name of the parameter, </w:t>
        </w:r>
        <w:r w:rsidR="003508C7" w:rsidRPr="0010691D">
          <w:rPr>
            <w:rStyle w:val="CodeInline"/>
          </w:rPr>
          <w:t>path</w:t>
        </w:r>
        <w:r w:rsidR="003508C7">
          <w:t xml:space="preserve">, it is expected that the full path to the external resource file will be used as the key for accessing the corresponding resource. For example, using the path to the </w:t>
        </w:r>
        <w:proofErr w:type="spellStart"/>
        <w:r w:rsidR="003508C7" w:rsidRPr="0010691D">
          <w:rPr>
            <w:rStyle w:val="CodeInline"/>
          </w:rPr>
          <w:t>src</w:t>
        </w:r>
        <w:proofErr w:type="spellEnd"/>
        <w:r w:rsidR="003508C7" w:rsidRPr="0010691D">
          <w:rPr>
            <w:rStyle w:val="CodeInline"/>
          </w:rPr>
          <w:t>/</w:t>
        </w:r>
        <w:proofErr w:type="spellStart"/>
        <w:r w:rsidR="003508C7" w:rsidRPr="0010691D">
          <w:rPr>
            <w:rStyle w:val="CodeInline"/>
          </w:rPr>
          <w:t>glsl</w:t>
        </w:r>
        <w:r w:rsidR="003508C7">
          <w:rPr>
            <w:rStyle w:val="CodeInline"/>
          </w:rPr>
          <w:t>_shaders</w:t>
        </w:r>
        <w:proofErr w:type="spellEnd"/>
        <w:r w:rsidR="003508C7" w:rsidRPr="0010691D">
          <w:rPr>
            <w:rStyle w:val="CodeInline"/>
          </w:rPr>
          <w:t>/</w:t>
        </w:r>
        <w:proofErr w:type="spellStart"/>
        <w:r w:rsidR="003508C7" w:rsidRPr="0010691D">
          <w:rPr>
            <w:rStyle w:val="CodeInline"/>
          </w:rPr>
          <w:t>simple_vs.glsl</w:t>
        </w:r>
        <w:proofErr w:type="spellEnd"/>
        <w:r w:rsidR="003508C7">
          <w:t xml:space="preserve"> file as the key for accessing the content of the file.</w:t>
        </w:r>
      </w:ins>
    </w:p>
    <w:p w14:paraId="138896A4" w14:textId="77777777" w:rsidR="003508C7" w:rsidRDefault="003508C7" w:rsidP="003508C7">
      <w:pPr>
        <w:pStyle w:val="Code"/>
        <w:rPr>
          <w:ins w:id="116" w:author="Kelvin Sung" w:date="2021-08-26T11:36:00Z"/>
        </w:rPr>
      </w:pPr>
      <w:ins w:id="117" w:author="Kelvin Sung" w:date="2021-08-26T11:36:00Z">
        <w:r>
          <w:t>function has(path) { return mMap.has(path) }</w:t>
        </w:r>
      </w:ins>
    </w:p>
    <w:p w14:paraId="7A07D95B" w14:textId="77777777" w:rsidR="003508C7" w:rsidRDefault="003508C7" w:rsidP="003508C7">
      <w:pPr>
        <w:pStyle w:val="Code"/>
        <w:rPr>
          <w:ins w:id="118" w:author="Kelvin Sung" w:date="2021-08-26T11:36:00Z"/>
        </w:rPr>
      </w:pPr>
      <w:ins w:id="119" w:author="Kelvin Sung" w:date="2021-08-26T11:36:00Z">
        <w:r>
          <w:t>function get(path) {</w:t>
        </w:r>
      </w:ins>
    </w:p>
    <w:p w14:paraId="1A2A78B7" w14:textId="77777777" w:rsidR="003508C7" w:rsidRDefault="003508C7" w:rsidP="003508C7">
      <w:pPr>
        <w:pStyle w:val="Code"/>
        <w:rPr>
          <w:ins w:id="120" w:author="Kelvin Sung" w:date="2021-08-26T11:36:00Z"/>
        </w:rPr>
      </w:pPr>
      <w:ins w:id="121" w:author="Kelvin Sung" w:date="2021-08-26T11:36:00Z">
        <w:r>
          <w:t xml:space="preserve">    if (!has(path)) {</w:t>
        </w:r>
      </w:ins>
    </w:p>
    <w:p w14:paraId="6A65B34F" w14:textId="77777777" w:rsidR="003508C7" w:rsidRDefault="003508C7" w:rsidP="003508C7">
      <w:pPr>
        <w:pStyle w:val="Code"/>
        <w:rPr>
          <w:ins w:id="122" w:author="Kelvin Sung" w:date="2021-08-26T11:36:00Z"/>
        </w:rPr>
      </w:pPr>
      <w:ins w:id="123" w:author="Kelvin Sung" w:date="2021-08-26T11:36:00Z">
        <w:r>
          <w:t xml:space="preserve">        throw new Error("Error [" + path + "]: not loaded");</w:t>
        </w:r>
      </w:ins>
    </w:p>
    <w:p w14:paraId="5A9CCBB1" w14:textId="77777777" w:rsidR="003508C7" w:rsidRDefault="003508C7" w:rsidP="003508C7">
      <w:pPr>
        <w:pStyle w:val="Code"/>
        <w:rPr>
          <w:ins w:id="124" w:author="Kelvin Sung" w:date="2021-08-26T11:36:00Z"/>
        </w:rPr>
      </w:pPr>
      <w:ins w:id="125" w:author="Kelvin Sung" w:date="2021-08-26T11:36:00Z">
        <w:r>
          <w:t xml:space="preserve">    }</w:t>
        </w:r>
      </w:ins>
    </w:p>
    <w:p w14:paraId="4C3F3804" w14:textId="77777777" w:rsidR="003508C7" w:rsidRDefault="003508C7" w:rsidP="003508C7">
      <w:pPr>
        <w:pStyle w:val="Code"/>
        <w:rPr>
          <w:ins w:id="126" w:author="Kelvin Sung" w:date="2021-08-26T11:36:00Z"/>
        </w:rPr>
      </w:pPr>
      <w:ins w:id="127" w:author="Kelvin Sung" w:date="2021-08-26T11:36:00Z">
        <w:r>
          <w:t xml:space="preserve">    return mMap.get(path).data();</w:t>
        </w:r>
      </w:ins>
    </w:p>
    <w:p w14:paraId="3054CED1" w14:textId="77777777" w:rsidR="003508C7" w:rsidRDefault="003508C7" w:rsidP="003508C7">
      <w:pPr>
        <w:pStyle w:val="Code"/>
        <w:rPr>
          <w:ins w:id="128" w:author="Kelvin Sung" w:date="2021-08-26T11:36:00Z"/>
        </w:rPr>
      </w:pPr>
      <w:ins w:id="129" w:author="Kelvin Sung" w:date="2021-08-26T11:36:00Z">
        <w:r>
          <w:t>}</w:t>
        </w:r>
      </w:ins>
    </w:p>
    <w:p w14:paraId="348C129F" w14:textId="408EE7D7" w:rsidR="003508C7" w:rsidRDefault="003508C7" w:rsidP="003508C7">
      <w:pPr>
        <w:pStyle w:val="Code"/>
        <w:rPr>
          <w:ins w:id="130" w:author="Kelvin Sung" w:date="2021-08-26T11:35:00Z"/>
        </w:rPr>
        <w:pPrChange w:id="131" w:author="Kelvin Sung" w:date="2021-08-26T11:36:00Z">
          <w:pPr>
            <w:pStyle w:val="NumList"/>
          </w:pPr>
        </w:pPrChange>
      </w:pPr>
      <w:ins w:id="132" w:author="Kelvin Sung" w:date="2021-08-26T11:36:00Z">
        <w:r>
          <w:t xml:space="preserve">function set(key, value) { </w:t>
        </w:r>
        <w:proofErr w:type="spellStart"/>
        <w:r>
          <w:t>mMap.get</w:t>
        </w:r>
        <w:proofErr w:type="spellEnd"/>
        <w:r>
          <w:t>(key).set(value); }</w:t>
        </w:r>
      </w:ins>
    </w:p>
    <w:p w14:paraId="525B7FFB" w14:textId="67D2315E" w:rsidR="005C1C1E" w:rsidDel="003508C7" w:rsidRDefault="003508C7" w:rsidP="003508C7">
      <w:pPr>
        <w:pStyle w:val="NumList"/>
        <w:rPr>
          <w:del w:id="133" w:author="Kelvin Sung" w:date="2021-08-26T11:35:00Z"/>
        </w:rPr>
        <w:pPrChange w:id="134" w:author="Kelvin Sung" w:date="2021-08-26T11:35:00Z">
          <w:pPr>
            <w:pStyle w:val="NumList"/>
          </w:pPr>
        </w:pPrChange>
      </w:pPr>
      <w:ins w:id="135" w:author="Kelvin Sung" w:date="2021-08-26T11:35:00Z">
        <w:r>
          <w:t xml:space="preserve">Define </w:t>
        </w:r>
      </w:ins>
      <w:ins w:id="136" w:author="Kelvin Sung" w:date="2021-08-26T11:38:00Z">
        <w:r>
          <w:t xml:space="preserve">functions to indicate loading request has been issued, increase </w:t>
        </w:r>
      </w:ins>
      <w:ins w:id="137" w:author="Kelvin Sung" w:date="2021-08-26T11:41:00Z">
        <w:r>
          <w:t xml:space="preserve">loaded resource </w:t>
        </w:r>
      </w:ins>
      <w:ins w:id="138" w:author="Kelvin Sung" w:date="2021-08-26T11:38:00Z">
        <w:r>
          <w:t>reference count, and unload a resource.</w:t>
        </w:r>
      </w:ins>
      <w:ins w:id="139" w:author="Kelvin Sung" w:date="2021-08-26T11:39:00Z">
        <w:r>
          <w:t xml:space="preserve"> Due to the asynchronous nature of the loading operation, </w:t>
        </w:r>
      </w:ins>
      <w:ins w:id="140" w:author="Kelvin Sung" w:date="2021-08-26T11:40:00Z">
        <w:r>
          <w:t xml:space="preserve">a load request will result in an empty </w:t>
        </w:r>
        <w:proofErr w:type="spellStart"/>
        <w:r w:rsidRPr="003508C7">
          <w:rPr>
            <w:rStyle w:val="CodeInline"/>
            <w:rPrChange w:id="141" w:author="Kelvin Sung" w:date="2021-08-26T11:42:00Z">
              <w:rPr/>
            </w:rPrChange>
          </w:rPr>
          <w:t>MapEntry</w:t>
        </w:r>
        <w:proofErr w:type="spellEnd"/>
        <w:r>
          <w:t xml:space="preserve"> which will be updated when the load operation is </w:t>
        </w:r>
      </w:ins>
      <w:ins w:id="142" w:author="Kelvin Sung" w:date="2021-08-26T11:41:00Z">
        <w:r>
          <w:t xml:space="preserve">completed sometime in the future. </w:t>
        </w:r>
      </w:ins>
      <w:ins w:id="143" w:author="Kelvin Sung" w:date="2021-08-26T11:42:00Z">
        <w:r w:rsidR="00752659">
          <w:t xml:space="preserve">Note that each unload request will decrease the reference count and may or may not result in the </w:t>
        </w:r>
      </w:ins>
      <w:ins w:id="144" w:author="Kelvin Sung" w:date="2021-08-26T11:43:00Z">
        <w:r w:rsidR="00752659">
          <w:t>resource being unloaded.</w:t>
        </w:r>
      </w:ins>
      <w:del w:id="145" w:author="Kelvin Sung" w:date="2021-08-26T11:35:00Z">
        <w:r w:rsidR="0019227E" w:rsidDel="003508C7">
          <w:delText>functions</w:delText>
        </w:r>
        <w:r w:rsidR="00AF193F" w:rsidDel="003508C7">
          <w:delText xml:space="preserve"> for querying the existence</w:delText>
        </w:r>
        <w:r w:rsidR="00112625" w:rsidDel="003508C7">
          <w:delText xml:space="preserve"> of</w:delText>
        </w:r>
        <w:r w:rsidR="00095BF1" w:rsidDel="003508C7">
          <w:delText xml:space="preserve">, </w:delText>
        </w:r>
        <w:r w:rsidR="00AF193F" w:rsidDel="003508C7">
          <w:delText>retrieving</w:delText>
        </w:r>
        <w:r w:rsidR="00095BF1" w:rsidDel="003508C7">
          <w:delText>, setting</w:delText>
        </w:r>
      </w:del>
      <w:del w:id="146" w:author="Kelvin Sung" w:date="2021-08-26T11:34:00Z">
        <w:r w:rsidR="00112625" w:rsidDel="003508C7">
          <w:delText>, and deleting</w:delText>
        </w:r>
      </w:del>
      <w:del w:id="147" w:author="Kelvin Sung" w:date="2021-08-26T11:35:00Z">
        <w:r w:rsidR="00AF193F" w:rsidDel="003508C7">
          <w:delText xml:space="preserve"> a resource.</w:delText>
        </w:r>
        <w:r w:rsidR="002E1BDD" w:rsidDel="003508C7">
          <w:delText xml:space="preserve"> Notice that as suggested by the variable name</w:delText>
        </w:r>
        <w:r w:rsidR="00AF540A" w:rsidDel="003508C7">
          <w:delText xml:space="preserve"> of the parameter</w:delText>
        </w:r>
        <w:r w:rsidR="002E1BDD" w:rsidDel="003508C7">
          <w:delText xml:space="preserve">, </w:delText>
        </w:r>
        <w:r w:rsidR="002E1BDD" w:rsidRPr="0010691D" w:rsidDel="003508C7">
          <w:rPr>
            <w:rStyle w:val="CodeInline"/>
          </w:rPr>
          <w:delText>path</w:delText>
        </w:r>
        <w:r w:rsidR="002E1BDD" w:rsidDel="003508C7">
          <w:delText xml:space="preserve">, it is expected that the full path to the external resource file </w:delText>
        </w:r>
        <w:r w:rsidR="00AF540A" w:rsidDel="003508C7">
          <w:delText xml:space="preserve">will </w:delText>
        </w:r>
        <w:r w:rsidR="002E1BDD" w:rsidDel="003508C7">
          <w:delText xml:space="preserve">be used as the key for accessing the </w:delText>
        </w:r>
        <w:r w:rsidR="00AF540A" w:rsidDel="003508C7">
          <w:delText xml:space="preserve">corresponding </w:delText>
        </w:r>
        <w:r w:rsidR="002E1BDD" w:rsidDel="003508C7">
          <w:delText>resource.</w:delText>
        </w:r>
        <w:r w:rsidR="00AF540A" w:rsidDel="003508C7">
          <w:delText xml:space="preserve"> For example, using the path to the </w:delText>
        </w:r>
        <w:r w:rsidR="00AF540A" w:rsidRPr="0010691D" w:rsidDel="003508C7">
          <w:rPr>
            <w:rStyle w:val="CodeInline"/>
          </w:rPr>
          <w:delText>src/glsl</w:delText>
        </w:r>
        <w:r w:rsidR="00AF540A" w:rsidDel="003508C7">
          <w:rPr>
            <w:rStyle w:val="CodeInline"/>
          </w:rPr>
          <w:delText>_shaders</w:delText>
        </w:r>
        <w:r w:rsidR="00AF540A" w:rsidRPr="0010691D" w:rsidDel="003508C7">
          <w:rPr>
            <w:rStyle w:val="CodeInline"/>
          </w:rPr>
          <w:delText>/simple_vs.glsl</w:delText>
        </w:r>
        <w:r w:rsidR="00AF540A" w:rsidDel="003508C7">
          <w:delText xml:space="preserve"> file as the key for accessing the content of the file.</w:delText>
        </w:r>
      </w:del>
    </w:p>
    <w:p w14:paraId="1B499A66" w14:textId="4621488D" w:rsidR="005C1C1E" w:rsidDel="003508C7" w:rsidRDefault="005C1C1E" w:rsidP="003508C7">
      <w:pPr>
        <w:pStyle w:val="NumList"/>
        <w:rPr>
          <w:del w:id="148" w:author="Kelvin Sung" w:date="2021-08-26T11:35:00Z"/>
        </w:rPr>
        <w:pPrChange w:id="149" w:author="Kelvin Sung" w:date="2021-08-26T11:35:00Z">
          <w:pPr>
            <w:pStyle w:val="Code"/>
          </w:pPr>
        </w:pPrChange>
      </w:pPr>
      <w:del w:id="150" w:author="Kelvin Sung" w:date="2021-08-26T11:35:00Z">
        <w:r w:rsidDel="003508C7">
          <w:delText>function has(path) { return mMap.has(path) }</w:delText>
        </w:r>
      </w:del>
    </w:p>
    <w:p w14:paraId="2A617EE2" w14:textId="05E91D5F" w:rsidR="005C1C1E" w:rsidDel="003508C7" w:rsidRDefault="005C1C1E" w:rsidP="003508C7">
      <w:pPr>
        <w:pStyle w:val="NumList"/>
        <w:rPr>
          <w:del w:id="151" w:author="Kelvin Sung" w:date="2021-08-26T11:35:00Z"/>
        </w:rPr>
        <w:pPrChange w:id="152" w:author="Kelvin Sung" w:date="2021-08-26T11:35:00Z">
          <w:pPr>
            <w:pStyle w:val="Code"/>
          </w:pPr>
        </w:pPrChange>
      </w:pPr>
      <w:del w:id="153" w:author="Kelvin Sung" w:date="2021-08-26T11:35:00Z">
        <w:r w:rsidDel="003508C7">
          <w:delText>function get(path) {</w:delText>
        </w:r>
      </w:del>
    </w:p>
    <w:p w14:paraId="794D6C2E" w14:textId="5B187850" w:rsidR="005C1C1E" w:rsidDel="003508C7" w:rsidRDefault="005C1C1E" w:rsidP="003508C7">
      <w:pPr>
        <w:pStyle w:val="NumList"/>
        <w:rPr>
          <w:del w:id="154" w:author="Kelvin Sung" w:date="2021-08-26T11:35:00Z"/>
        </w:rPr>
        <w:pPrChange w:id="155" w:author="Kelvin Sung" w:date="2021-08-26T11:35:00Z">
          <w:pPr>
            <w:pStyle w:val="Code"/>
          </w:pPr>
        </w:pPrChange>
      </w:pPr>
      <w:del w:id="156" w:author="Kelvin Sung" w:date="2021-08-26T11:35:00Z">
        <w:r w:rsidDel="003508C7">
          <w:delText xml:space="preserve">    if (!has(path)) {</w:delText>
        </w:r>
      </w:del>
    </w:p>
    <w:p w14:paraId="2A3C16E0" w14:textId="54CC74BF" w:rsidR="005C1C1E" w:rsidDel="003508C7" w:rsidRDefault="005C1C1E" w:rsidP="003508C7">
      <w:pPr>
        <w:pStyle w:val="NumList"/>
        <w:rPr>
          <w:del w:id="157" w:author="Kelvin Sung" w:date="2021-08-26T11:35:00Z"/>
        </w:rPr>
        <w:pPrChange w:id="158" w:author="Kelvin Sung" w:date="2021-08-26T11:35:00Z">
          <w:pPr>
            <w:pStyle w:val="Code"/>
          </w:pPr>
        </w:pPrChange>
      </w:pPr>
      <w:del w:id="159" w:author="Kelvin Sung" w:date="2021-08-26T11:35:00Z">
        <w:r w:rsidDel="003508C7">
          <w:delText xml:space="preserve">        throw new Error("Error [" + path + "]: not loaded");</w:delText>
        </w:r>
      </w:del>
    </w:p>
    <w:p w14:paraId="5E465415" w14:textId="42A79B81" w:rsidR="005C1C1E" w:rsidDel="003508C7" w:rsidRDefault="005C1C1E" w:rsidP="003508C7">
      <w:pPr>
        <w:pStyle w:val="NumList"/>
        <w:rPr>
          <w:del w:id="160" w:author="Kelvin Sung" w:date="2021-08-26T11:35:00Z"/>
        </w:rPr>
        <w:pPrChange w:id="161" w:author="Kelvin Sung" w:date="2021-08-26T11:35:00Z">
          <w:pPr>
            <w:pStyle w:val="Code"/>
          </w:pPr>
        </w:pPrChange>
      </w:pPr>
      <w:del w:id="162" w:author="Kelvin Sung" w:date="2021-08-26T11:35:00Z">
        <w:r w:rsidDel="003508C7">
          <w:delText xml:space="preserve">    }</w:delText>
        </w:r>
      </w:del>
    </w:p>
    <w:p w14:paraId="4B14991F" w14:textId="193B6912" w:rsidR="005C1C1E" w:rsidDel="003508C7" w:rsidRDefault="005C1C1E" w:rsidP="003508C7">
      <w:pPr>
        <w:pStyle w:val="NumList"/>
        <w:rPr>
          <w:del w:id="163" w:author="Kelvin Sung" w:date="2021-08-26T11:35:00Z"/>
        </w:rPr>
        <w:pPrChange w:id="164" w:author="Kelvin Sung" w:date="2021-08-26T11:35:00Z">
          <w:pPr>
            <w:pStyle w:val="Code"/>
          </w:pPr>
        </w:pPrChange>
      </w:pPr>
      <w:del w:id="165" w:author="Kelvin Sung" w:date="2021-08-26T11:35:00Z">
        <w:r w:rsidDel="003508C7">
          <w:delText xml:space="preserve">    return mMap.get(path);</w:delText>
        </w:r>
      </w:del>
    </w:p>
    <w:p w14:paraId="70431EE3" w14:textId="173AA7A4" w:rsidR="005C1C1E" w:rsidDel="003508C7" w:rsidRDefault="005C1C1E" w:rsidP="003508C7">
      <w:pPr>
        <w:pStyle w:val="NumList"/>
        <w:rPr>
          <w:del w:id="166" w:author="Kelvin Sung" w:date="2021-08-26T11:35:00Z"/>
        </w:rPr>
        <w:pPrChange w:id="167" w:author="Kelvin Sung" w:date="2021-08-26T11:35:00Z">
          <w:pPr>
            <w:pStyle w:val="Code"/>
          </w:pPr>
        </w:pPrChange>
      </w:pPr>
      <w:del w:id="168" w:author="Kelvin Sung" w:date="2021-08-26T11:35:00Z">
        <w:r w:rsidDel="003508C7">
          <w:delText>}</w:delText>
        </w:r>
      </w:del>
    </w:p>
    <w:p w14:paraId="690075E2" w14:textId="4B8FC7EB" w:rsidR="00095BF1" w:rsidRDefault="00095BF1" w:rsidP="003508C7">
      <w:pPr>
        <w:pStyle w:val="NumList"/>
        <w:pPrChange w:id="169" w:author="Kelvin Sung" w:date="2021-08-26T11:35:00Z">
          <w:pPr>
            <w:pStyle w:val="Code"/>
          </w:pPr>
        </w:pPrChange>
      </w:pPr>
      <w:del w:id="170" w:author="Kelvin Sung" w:date="2021-08-26T11:35:00Z">
        <w:r w:rsidDel="003508C7">
          <w:delText>function set(key, value) { mMap.set(</w:delText>
        </w:r>
      </w:del>
      <w:del w:id="171" w:author="Kelvin Sung" w:date="2021-08-26T11:28:00Z">
        <w:r w:rsidDel="00C84F2E">
          <w:delText xml:space="preserve">key, </w:delText>
        </w:r>
      </w:del>
      <w:del w:id="172" w:author="Kelvin Sung" w:date="2021-08-26T11:35:00Z">
        <w:r w:rsidDel="003508C7">
          <w:delText>value); }</w:delText>
        </w:r>
      </w:del>
    </w:p>
    <w:p w14:paraId="18F818B5" w14:textId="77777777" w:rsidR="003508C7" w:rsidRDefault="003508C7" w:rsidP="003508C7">
      <w:pPr>
        <w:pStyle w:val="Code"/>
        <w:rPr>
          <w:ins w:id="173" w:author="Kelvin Sung" w:date="2021-08-26T11:37:00Z"/>
        </w:rPr>
      </w:pPr>
      <w:ins w:id="174" w:author="Kelvin Sung" w:date="2021-08-26T11:37:00Z">
        <w:r>
          <w:t>function loadRequested(path) {</w:t>
        </w:r>
      </w:ins>
    </w:p>
    <w:p w14:paraId="00D8A276" w14:textId="77777777" w:rsidR="003508C7" w:rsidRDefault="003508C7" w:rsidP="003508C7">
      <w:pPr>
        <w:pStyle w:val="Code"/>
        <w:rPr>
          <w:ins w:id="175" w:author="Kelvin Sung" w:date="2021-08-26T11:37:00Z"/>
        </w:rPr>
      </w:pPr>
      <w:ins w:id="176" w:author="Kelvin Sung" w:date="2021-08-26T11:37:00Z">
        <w:r>
          <w:t xml:space="preserve">    mMap.set(path, new MapEntry(null)); </w:t>
        </w:r>
      </w:ins>
    </w:p>
    <w:p w14:paraId="11DD4004" w14:textId="77777777" w:rsidR="003508C7" w:rsidRDefault="003508C7" w:rsidP="003508C7">
      <w:pPr>
        <w:pStyle w:val="Code"/>
        <w:rPr>
          <w:ins w:id="177" w:author="Kelvin Sung" w:date="2021-08-26T11:37:00Z"/>
        </w:rPr>
      </w:pPr>
      <w:ins w:id="178" w:author="Kelvin Sung" w:date="2021-08-26T11:37:00Z">
        <w:r>
          <w:t>}</w:t>
        </w:r>
      </w:ins>
    </w:p>
    <w:p w14:paraId="6FEDA74D" w14:textId="77777777" w:rsidR="003508C7" w:rsidRDefault="003508C7" w:rsidP="003508C7">
      <w:pPr>
        <w:pStyle w:val="Code"/>
        <w:rPr>
          <w:ins w:id="179" w:author="Kelvin Sung" w:date="2021-08-26T11:37:00Z"/>
        </w:rPr>
      </w:pPr>
      <w:ins w:id="180" w:author="Kelvin Sung" w:date="2021-08-26T11:37:00Z">
        <w:r>
          <w:t>function incRef(path) {</w:t>
        </w:r>
      </w:ins>
    </w:p>
    <w:p w14:paraId="0B38361D" w14:textId="77777777" w:rsidR="003508C7" w:rsidRDefault="003508C7" w:rsidP="003508C7">
      <w:pPr>
        <w:pStyle w:val="Code"/>
        <w:rPr>
          <w:ins w:id="181" w:author="Kelvin Sung" w:date="2021-08-26T11:37:00Z"/>
        </w:rPr>
      </w:pPr>
      <w:ins w:id="182" w:author="Kelvin Sung" w:date="2021-08-26T11:37:00Z">
        <w:r>
          <w:t xml:space="preserve">    mMap.get(path).incRef();</w:t>
        </w:r>
      </w:ins>
    </w:p>
    <w:p w14:paraId="50F7C8DB" w14:textId="0680BF72" w:rsidR="003508C7" w:rsidRDefault="003508C7" w:rsidP="003508C7">
      <w:pPr>
        <w:pStyle w:val="Code"/>
        <w:rPr>
          <w:ins w:id="183" w:author="Kelvin Sung" w:date="2021-08-26T11:37:00Z"/>
        </w:rPr>
      </w:pPr>
      <w:ins w:id="184" w:author="Kelvin Sung" w:date="2021-08-26T11:37:00Z">
        <w:r>
          <w:t>}</w:t>
        </w:r>
      </w:ins>
    </w:p>
    <w:p w14:paraId="4D85F72B" w14:textId="56854012" w:rsidR="00C84F2E" w:rsidRDefault="00112625" w:rsidP="00C84F2E">
      <w:pPr>
        <w:pStyle w:val="Code"/>
        <w:rPr>
          <w:ins w:id="185" w:author="Kelvin Sung" w:date="2021-08-26T11:29:00Z"/>
        </w:rPr>
      </w:pPr>
      <w:r>
        <w:t xml:space="preserve">function unload(path) { </w:t>
      </w:r>
    </w:p>
    <w:p w14:paraId="2BDDF0EA" w14:textId="1003415D" w:rsidR="00C84F2E" w:rsidRDefault="00C84F2E" w:rsidP="00C84F2E">
      <w:pPr>
        <w:pStyle w:val="Code"/>
        <w:rPr>
          <w:ins w:id="186" w:author="Kelvin Sung" w:date="2021-08-26T11:29:00Z"/>
        </w:rPr>
      </w:pPr>
      <w:ins w:id="187" w:author="Kelvin Sung" w:date="2021-08-26T11:29:00Z">
        <w:r>
          <w:t xml:space="preserve">    </w:t>
        </w:r>
        <w:r>
          <w:t>let entry = mMap.get(path);</w:t>
        </w:r>
      </w:ins>
    </w:p>
    <w:p w14:paraId="7C70112D" w14:textId="77777777" w:rsidR="00C84F2E" w:rsidRDefault="00C84F2E" w:rsidP="00C84F2E">
      <w:pPr>
        <w:pStyle w:val="Code"/>
        <w:rPr>
          <w:ins w:id="188" w:author="Kelvin Sung" w:date="2021-08-26T11:29:00Z"/>
        </w:rPr>
      </w:pPr>
      <w:ins w:id="189" w:author="Kelvin Sung" w:date="2021-08-26T11:29:00Z">
        <w:r>
          <w:t xml:space="preserve">    entry.decRef();</w:t>
        </w:r>
      </w:ins>
    </w:p>
    <w:p w14:paraId="724FF92F" w14:textId="77777777" w:rsidR="00C84F2E" w:rsidRDefault="00C84F2E" w:rsidP="00C84F2E">
      <w:pPr>
        <w:pStyle w:val="Code"/>
        <w:rPr>
          <w:ins w:id="190" w:author="Kelvin Sung" w:date="2021-08-26T11:29:00Z"/>
        </w:rPr>
      </w:pPr>
      <w:ins w:id="191" w:author="Kelvin Sung" w:date="2021-08-26T11:29:00Z">
        <w:r>
          <w:lastRenderedPageBreak/>
          <w:t xml:space="preserve">    if (entry.canRemove())</w:t>
        </w:r>
      </w:ins>
    </w:p>
    <w:p w14:paraId="01177A70" w14:textId="77777777" w:rsidR="00C84F2E" w:rsidRDefault="00C84F2E" w:rsidP="00C84F2E">
      <w:pPr>
        <w:pStyle w:val="Code"/>
        <w:rPr>
          <w:ins w:id="192" w:author="Kelvin Sung" w:date="2021-08-26T11:29:00Z"/>
        </w:rPr>
      </w:pPr>
      <w:ins w:id="193" w:author="Kelvin Sung" w:date="2021-08-26T11:29:00Z">
        <w:r>
          <w:t xml:space="preserve">        mMap.delete(path) </w:t>
        </w:r>
      </w:ins>
    </w:p>
    <w:p w14:paraId="62D7011C" w14:textId="77777777" w:rsidR="00C84F2E" w:rsidRDefault="00C84F2E" w:rsidP="00C84F2E">
      <w:pPr>
        <w:pStyle w:val="Code"/>
        <w:rPr>
          <w:ins w:id="194" w:author="Kelvin Sung" w:date="2021-08-26T11:30:00Z"/>
        </w:rPr>
      </w:pPr>
      <w:ins w:id="195" w:author="Kelvin Sung" w:date="2021-08-26T11:29:00Z">
        <w:r>
          <w:t xml:space="preserve">    return entry.canRemove();</w:t>
        </w:r>
        <w:r w:rsidDel="00C84F2E">
          <w:t xml:space="preserve"> </w:t>
        </w:r>
      </w:ins>
    </w:p>
    <w:p w14:paraId="7F9A63A4" w14:textId="77777777" w:rsidR="00C84F2E" w:rsidRDefault="00112625" w:rsidP="00C84F2E">
      <w:pPr>
        <w:pStyle w:val="Code"/>
        <w:rPr>
          <w:ins w:id="196" w:author="Kelvin Sung" w:date="2021-08-26T11:31:00Z"/>
        </w:rPr>
      </w:pPr>
      <w:del w:id="197" w:author="Kelvin Sung" w:date="2021-08-26T11:29:00Z">
        <w:r w:rsidDel="00C84F2E">
          <w:delText xml:space="preserve">mMap.delete(path) </w:delText>
        </w:r>
      </w:del>
      <w:r>
        <w:t>}</w:t>
      </w:r>
      <w:ins w:id="198" w:author="Kelvin Sung" w:date="2021-08-26T11:31:00Z">
        <w:r w:rsidR="00C84F2E" w:rsidRPr="00C84F2E">
          <w:t xml:space="preserve"> </w:t>
        </w:r>
      </w:ins>
    </w:p>
    <w:p w14:paraId="04820E87" w14:textId="20757374" w:rsidR="00112625" w:rsidDel="003508C7" w:rsidRDefault="00112625" w:rsidP="00C84F2E">
      <w:pPr>
        <w:pStyle w:val="Code"/>
        <w:rPr>
          <w:del w:id="199" w:author="Kelvin Sung" w:date="2021-08-26T11:37:00Z"/>
        </w:rPr>
      </w:pPr>
    </w:p>
    <w:p w14:paraId="2F6803A4" w14:textId="6AF9B623" w:rsidR="0019227E" w:rsidRDefault="0019227E" w:rsidP="0010691D">
      <w:pPr>
        <w:pStyle w:val="NumList"/>
      </w:pPr>
      <w:r>
        <w:t xml:space="preserve">Define a function to append </w:t>
      </w:r>
      <w:r w:rsidR="00826AE3">
        <w:t>an on-going asynchronous loading operation</w:t>
      </w:r>
      <w:r>
        <w:t xml:space="preserve"> to the </w:t>
      </w:r>
      <w:proofErr w:type="spellStart"/>
      <w:r w:rsidRPr="0010691D">
        <w:rPr>
          <w:rStyle w:val="CodeInline"/>
        </w:rPr>
        <w:t>mOutstandingPromises</w:t>
      </w:r>
      <w:proofErr w:type="spellEnd"/>
      <w:r>
        <w:t xml:space="preserve"> arr</w:t>
      </w:r>
      <w:r w:rsidR="00196AB0">
        <w:t>a</w:t>
      </w:r>
      <w:r>
        <w:t>y</w:t>
      </w:r>
      <w:r w:rsidR="00826AE3">
        <w:t>.</w:t>
      </w:r>
    </w:p>
    <w:p w14:paraId="446068D8" w14:textId="77777777" w:rsidR="0019227E" w:rsidRDefault="0019227E" w:rsidP="0019227E">
      <w:pPr>
        <w:pStyle w:val="Code"/>
      </w:pPr>
      <w:r>
        <w:t>function pushPromise(p) { mOutstandingPromises.push(p); }</w:t>
      </w:r>
    </w:p>
    <w:p w14:paraId="5A04E87E" w14:textId="73EF3E06" w:rsidR="005C1C1E" w:rsidRDefault="001824F2" w:rsidP="005C1C1E">
      <w:pPr>
        <w:pStyle w:val="NumList"/>
      </w:pPr>
      <w:r>
        <w:t xml:space="preserve">Define a loading function, </w:t>
      </w:r>
      <w:proofErr w:type="spellStart"/>
      <w:r w:rsidR="00104EC4" w:rsidRPr="0010691D">
        <w:rPr>
          <w:rStyle w:val="CodeInline"/>
        </w:rPr>
        <w:t>loadDecodeParse</w:t>
      </w:r>
      <w:proofErr w:type="spellEnd"/>
      <w:r w:rsidR="00104EC4" w:rsidRPr="0010691D">
        <w:rPr>
          <w:rStyle w:val="CodeInline"/>
        </w:rPr>
        <w:t>()</w:t>
      </w:r>
      <w:ins w:id="200" w:author="Kelvin Sung" w:date="2021-08-26T11:49:00Z">
        <w:r w:rsidR="002C19D5">
          <w:t>.</w:t>
        </w:r>
      </w:ins>
      <w:del w:id="201" w:author="Kelvin Sung" w:date="2021-08-26T11:49:00Z">
        <w:r w:rsidR="00104EC4" w:rsidDel="002C19D5">
          <w:delText>,</w:delText>
        </w:r>
      </w:del>
      <w:ins w:id="202" w:author="Kelvin Sung" w:date="2021-08-26T11:47:00Z">
        <w:r w:rsidR="002C19D5">
          <w:t xml:space="preserve"> </w:t>
        </w:r>
      </w:ins>
      <w:ins w:id="203" w:author="Kelvin Sung" w:date="2021-08-26T11:50:00Z">
        <w:r w:rsidR="002C19D5">
          <w:t>If the resource is already loaded</w:t>
        </w:r>
      </w:ins>
      <w:ins w:id="204" w:author="Kelvin Sung" w:date="2021-08-26T11:51:00Z">
        <w:r w:rsidR="002C19D5">
          <w:t>, the corresponding reference count is incremented. Otherwise,</w:t>
        </w:r>
      </w:ins>
      <w:ins w:id="205" w:author="Kelvin Sung" w:date="2021-08-26T11:50:00Z">
        <w:r w:rsidR="002C19D5">
          <w:t xml:space="preserve"> t</w:t>
        </w:r>
      </w:ins>
      <w:ins w:id="206" w:author="Kelvin Sung" w:date="2021-08-26T11:49:00Z">
        <w:r w:rsidR="002C19D5">
          <w:t>h</w:t>
        </w:r>
      </w:ins>
      <w:ins w:id="207" w:author="Kelvin Sung" w:date="2021-08-26T11:51:00Z">
        <w:r w:rsidR="002C19D5">
          <w:t>e</w:t>
        </w:r>
      </w:ins>
      <w:ins w:id="208" w:author="Kelvin Sung" w:date="2021-08-26T11:49:00Z">
        <w:r w:rsidR="002C19D5">
          <w:t xml:space="preserve"> function </w:t>
        </w:r>
      </w:ins>
      <w:del w:id="209" w:author="Kelvin Sung" w:date="2021-08-26T11:47:00Z">
        <w:r w:rsidR="00104EC4" w:rsidDel="002C19D5">
          <w:delText xml:space="preserve"> </w:delText>
        </w:r>
      </w:del>
      <w:ins w:id="210" w:author="Kelvin Sung" w:date="2021-08-26T11:46:00Z">
        <w:r w:rsidR="00C742E5">
          <w:t>first issue</w:t>
        </w:r>
      </w:ins>
      <w:ins w:id="211" w:author="Kelvin Sung" w:date="2021-08-26T11:55:00Z">
        <w:r w:rsidR="00370894">
          <w:t>s</w:t>
        </w:r>
      </w:ins>
      <w:ins w:id="212" w:author="Kelvin Sung" w:date="2021-08-26T11:46:00Z">
        <w:r w:rsidR="00C742E5">
          <w:t xml:space="preserve"> a </w:t>
        </w:r>
        <w:proofErr w:type="spellStart"/>
        <w:r w:rsidR="00C742E5" w:rsidRPr="002C19D5">
          <w:rPr>
            <w:rStyle w:val="CodeInline"/>
            <w:rPrChange w:id="213" w:author="Kelvin Sung" w:date="2021-08-26T11:47:00Z">
              <w:rPr/>
            </w:rPrChange>
          </w:rPr>
          <w:t>loadRequest</w:t>
        </w:r>
        <w:proofErr w:type="spellEnd"/>
        <w:r w:rsidR="00C742E5" w:rsidRPr="002C19D5">
          <w:rPr>
            <w:rStyle w:val="CodeInline"/>
            <w:rPrChange w:id="214" w:author="Kelvin Sung" w:date="2021-08-26T11:47:00Z">
              <w:rPr/>
            </w:rPrChange>
          </w:rPr>
          <w:t>()</w:t>
        </w:r>
        <w:r w:rsidR="00C742E5">
          <w:t xml:space="preserve"> </w:t>
        </w:r>
      </w:ins>
      <w:r w:rsidR="00104EC4">
        <w:t>to</w:t>
      </w:r>
      <w:ins w:id="215" w:author="Kelvin Sung" w:date="2021-08-26T11:47:00Z">
        <w:r w:rsidR="002C19D5">
          <w:t xml:space="preserve"> </w:t>
        </w:r>
      </w:ins>
      <w:ins w:id="216" w:author="Kelvin Sung" w:date="2021-08-26T11:53:00Z">
        <w:r w:rsidR="009326D7">
          <w:t>create</w:t>
        </w:r>
      </w:ins>
      <w:ins w:id="217" w:author="Kelvin Sung" w:date="2021-08-26T11:47:00Z">
        <w:r w:rsidR="002C19D5">
          <w:t xml:space="preserve"> a</w:t>
        </w:r>
      </w:ins>
      <w:ins w:id="218" w:author="Kelvin Sung" w:date="2021-08-26T11:48:00Z">
        <w:r w:rsidR="002C19D5">
          <w:t>n empty</w:t>
        </w:r>
      </w:ins>
      <w:ins w:id="219" w:author="Kelvin Sung" w:date="2021-08-26T11:47:00Z">
        <w:r w:rsidR="002C19D5">
          <w:t xml:space="preserve"> </w:t>
        </w:r>
        <w:proofErr w:type="spellStart"/>
        <w:r w:rsidR="002C19D5" w:rsidRPr="002C19D5">
          <w:rPr>
            <w:rStyle w:val="CodeInline"/>
            <w:rPrChange w:id="220" w:author="Kelvin Sung" w:date="2021-08-26T11:48:00Z">
              <w:rPr/>
            </w:rPrChange>
          </w:rPr>
          <w:t>MapEntry</w:t>
        </w:r>
        <w:proofErr w:type="spellEnd"/>
        <w:r w:rsidR="002C19D5">
          <w:t xml:space="preserve"> </w:t>
        </w:r>
      </w:ins>
      <w:ins w:id="221" w:author="Kelvin Sung" w:date="2021-08-26T11:48:00Z">
        <w:r w:rsidR="002C19D5">
          <w:t xml:space="preserve">in </w:t>
        </w:r>
        <w:proofErr w:type="spellStart"/>
        <w:r w:rsidR="002C19D5" w:rsidRPr="002C19D5">
          <w:rPr>
            <w:rStyle w:val="CodeInline"/>
            <w:rPrChange w:id="222" w:author="Kelvin Sung" w:date="2021-08-26T11:48:00Z">
              <w:rPr/>
            </w:rPrChange>
          </w:rPr>
          <w:t>mMap</w:t>
        </w:r>
      </w:ins>
      <w:proofErr w:type="spellEnd"/>
      <w:ins w:id="223" w:author="Kelvin Sung" w:date="2021-08-26T11:50:00Z">
        <w:r w:rsidR="002C19D5">
          <w:t>.</w:t>
        </w:r>
      </w:ins>
      <w:ins w:id="224" w:author="Kelvin Sung" w:date="2021-08-26T11:48:00Z">
        <w:r w:rsidR="002C19D5">
          <w:t xml:space="preserve"> </w:t>
        </w:r>
      </w:ins>
      <w:ins w:id="225" w:author="Kelvin Sung" w:date="2021-08-26T11:51:00Z">
        <w:r w:rsidR="002C19D5">
          <w:t xml:space="preserve">The </w:t>
        </w:r>
      </w:ins>
      <w:ins w:id="226" w:author="Kelvin Sung" w:date="2021-08-26T11:52:00Z">
        <w:r w:rsidR="002C19D5">
          <w:t xml:space="preserve">function </w:t>
        </w:r>
      </w:ins>
      <w:ins w:id="227" w:author="Kelvin Sung" w:date="2021-08-26T11:48:00Z">
        <w:r w:rsidR="002C19D5">
          <w:t>then</w:t>
        </w:r>
      </w:ins>
      <w:ins w:id="228" w:author="Kelvin Sung" w:date="2021-08-26T11:54:00Z">
        <w:r w:rsidR="00370894">
          <w:t xml:space="preserve"> create</w:t>
        </w:r>
      </w:ins>
      <w:ins w:id="229" w:author="Kelvin Sung" w:date="2021-08-26T11:55:00Z">
        <w:r w:rsidR="00370894">
          <w:t xml:space="preserve">s a </w:t>
        </w:r>
      </w:ins>
      <w:ins w:id="230" w:author="Kelvin Sung" w:date="2021-08-26T12:02:00Z">
        <w:r w:rsidR="004A3434">
          <w:t>HTML5</w:t>
        </w:r>
      </w:ins>
      <w:ins w:id="231" w:author="Kelvin Sung" w:date="2021-08-26T11:55:00Z">
        <w:r w:rsidR="00370894">
          <w:t xml:space="preserve"> </w:t>
        </w:r>
      </w:ins>
      <w:ins w:id="232" w:author="Kelvin Sung" w:date="2021-08-26T11:57:00Z">
        <w:r w:rsidR="00370894" w:rsidRPr="00370894">
          <w:rPr>
            <w:rStyle w:val="CodeInline"/>
            <w:rPrChange w:id="233" w:author="Kelvin Sung" w:date="2021-08-26T11:57:00Z">
              <w:rPr/>
            </w:rPrChange>
          </w:rPr>
          <w:t>fetch</w:t>
        </w:r>
        <w:r w:rsidR="00370894">
          <w:t xml:space="preserve"> </w:t>
        </w:r>
      </w:ins>
      <w:ins w:id="234" w:author="Kelvin Sung" w:date="2021-08-26T11:55:00Z">
        <w:r w:rsidR="00370894">
          <w:t>promise</w:t>
        </w:r>
      </w:ins>
      <w:ins w:id="235" w:author="Kelvin Sung" w:date="2021-08-26T11:52:00Z">
        <w:r w:rsidR="002C19D5">
          <w:t xml:space="preserve">, </w:t>
        </w:r>
        <w:r w:rsidR="002C19D5">
          <w:t>using the path to the resource as key,</w:t>
        </w:r>
      </w:ins>
      <w:ins w:id="236" w:author="Kelvin Sung" w:date="2021-08-26T11:48:00Z">
        <w:r w:rsidR="002C19D5">
          <w:t xml:space="preserve"> </w:t>
        </w:r>
      </w:ins>
      <w:ins w:id="237" w:author="Kelvin Sung" w:date="2021-08-26T11:55:00Z">
        <w:r w:rsidR="00370894">
          <w:t xml:space="preserve">to </w:t>
        </w:r>
      </w:ins>
      <w:del w:id="238" w:author="Kelvin Sung" w:date="2021-08-26T11:52:00Z">
        <w:r w:rsidR="00104EC4" w:rsidDel="002C19D5">
          <w:delText xml:space="preserve"> </w:delText>
        </w:r>
      </w:del>
      <w:r w:rsidR="00104EC4">
        <w:t xml:space="preserve">asynchronously fetch </w:t>
      </w:r>
      <w:del w:id="239" w:author="Kelvin Sung" w:date="2021-08-26T11:52:00Z">
        <w:r w:rsidR="005A62D7" w:rsidDel="0076142D">
          <w:delText xml:space="preserve">an </w:delText>
        </w:r>
      </w:del>
      <w:ins w:id="240" w:author="Kelvin Sung" w:date="2021-08-26T11:52:00Z">
        <w:r w:rsidR="0076142D">
          <w:t xml:space="preserve">the </w:t>
        </w:r>
      </w:ins>
      <w:r w:rsidR="005A62D7">
        <w:t>external resource</w:t>
      </w:r>
      <w:r w:rsidR="00104EC4">
        <w:t xml:space="preserve">, decode the network packaging, parse the </w:t>
      </w:r>
      <w:r w:rsidR="00765DEC">
        <w:t xml:space="preserve">results </w:t>
      </w:r>
      <w:r w:rsidR="00104EC4">
        <w:t xml:space="preserve">into a </w:t>
      </w:r>
      <w:r w:rsidR="00765DEC">
        <w:t>proper format</w:t>
      </w:r>
      <w:r w:rsidR="00F216AC">
        <w:t>, and</w:t>
      </w:r>
      <w:r w:rsidR="005A62D7">
        <w:t>,</w:t>
      </w:r>
      <w:r w:rsidR="00F216AC">
        <w:t xml:space="preserve"> </w:t>
      </w:r>
      <w:del w:id="241" w:author="Kelvin Sung" w:date="2021-08-26T11:44:00Z">
        <w:r w:rsidR="00F216AC" w:rsidDel="00C742E5">
          <w:delText xml:space="preserve">store </w:delText>
        </w:r>
      </w:del>
      <w:ins w:id="242" w:author="Kelvin Sung" w:date="2021-08-26T11:44:00Z">
        <w:r w:rsidR="00C742E5">
          <w:t>update</w:t>
        </w:r>
        <w:r w:rsidR="00C742E5">
          <w:t xml:space="preserve"> </w:t>
        </w:r>
      </w:ins>
      <w:r w:rsidR="00F216AC">
        <w:t>the results into the</w:t>
      </w:r>
      <w:ins w:id="243" w:author="Kelvin Sung" w:date="2021-08-26T11:49:00Z">
        <w:r w:rsidR="002C19D5">
          <w:t xml:space="preserve"> </w:t>
        </w:r>
      </w:ins>
      <w:ins w:id="244" w:author="Kelvin Sung" w:date="2021-08-26T11:53:00Z">
        <w:r w:rsidR="009326D7">
          <w:t xml:space="preserve">created </w:t>
        </w:r>
      </w:ins>
      <w:proofErr w:type="spellStart"/>
      <w:ins w:id="245" w:author="Kelvin Sung" w:date="2021-08-26T11:44:00Z">
        <w:r w:rsidR="00C742E5" w:rsidRPr="00C742E5">
          <w:rPr>
            <w:rStyle w:val="CodeInline"/>
            <w:rPrChange w:id="246" w:author="Kelvin Sung" w:date="2021-08-26T11:44:00Z">
              <w:rPr/>
            </w:rPrChange>
          </w:rPr>
          <w:t>MapEntry</w:t>
        </w:r>
      </w:ins>
      <w:proofErr w:type="spellEnd"/>
      <w:del w:id="247" w:author="Kelvin Sung" w:date="2021-08-26T11:49:00Z">
        <w:r w:rsidR="00F216AC" w:rsidDel="002C19D5">
          <w:delText xml:space="preserve"> </w:delText>
        </w:r>
        <w:r w:rsidR="00F216AC" w:rsidRPr="0010691D" w:rsidDel="002C19D5">
          <w:rPr>
            <w:rStyle w:val="CodeInline"/>
          </w:rPr>
          <w:delText>mMap</w:delText>
        </w:r>
        <w:r w:rsidR="00F216AC" w:rsidDel="002C19D5">
          <w:delText xml:space="preserve"> dictionary </w:delText>
        </w:r>
      </w:del>
      <w:del w:id="248" w:author="Kelvin Sung" w:date="2021-08-26T11:52:00Z">
        <w:r w:rsidR="00F216AC" w:rsidDel="002C19D5">
          <w:delText>using the path to the resource as key,</w:delText>
        </w:r>
        <w:r w:rsidR="00F216AC" w:rsidDel="0076142D">
          <w:delText xml:space="preserve"> and the parsed results as the value</w:delText>
        </w:r>
      </w:del>
      <w:r w:rsidR="00F216AC">
        <w:t>.</w:t>
      </w:r>
      <w:ins w:id="249" w:author="Kelvin Sung" w:date="2021-08-26T11:55:00Z">
        <w:r w:rsidR="00370894">
          <w:t xml:space="preserve"> This created promise is then </w:t>
        </w:r>
      </w:ins>
      <w:ins w:id="250" w:author="Kelvin Sung" w:date="2021-08-26T11:56:00Z">
        <w:r w:rsidR="00370894">
          <w:t>pushed in</w:t>
        </w:r>
      </w:ins>
      <w:ins w:id="251" w:author="Kelvin Sung" w:date="2021-08-26T12:02:00Z">
        <w:r w:rsidR="004A3434">
          <w:t>to</w:t>
        </w:r>
      </w:ins>
      <w:ins w:id="252" w:author="Kelvin Sung" w:date="2021-08-26T11:56:00Z">
        <w:r w:rsidR="00370894">
          <w:t xml:space="preserve"> the </w:t>
        </w:r>
        <w:proofErr w:type="spellStart"/>
        <w:r w:rsidR="00370894" w:rsidRPr="00370894">
          <w:rPr>
            <w:rStyle w:val="CodeInline"/>
            <w:rPrChange w:id="253" w:author="Kelvin Sung" w:date="2021-08-26T11:56:00Z">
              <w:rPr/>
            </w:rPrChange>
          </w:rPr>
          <w:t>mOutstandingPromises</w:t>
        </w:r>
        <w:proofErr w:type="spellEnd"/>
        <w:r w:rsidR="00370894">
          <w:t xml:space="preserve"> array. </w:t>
        </w:r>
      </w:ins>
    </w:p>
    <w:p w14:paraId="095817B2" w14:textId="77777777" w:rsidR="005C1C1E" w:rsidRDefault="005C1C1E" w:rsidP="005C1C1E">
      <w:pPr>
        <w:pStyle w:val="Code"/>
      </w:pPr>
      <w:r>
        <w:t xml:space="preserve">// generic loading function, </w:t>
      </w:r>
    </w:p>
    <w:p w14:paraId="1391CD0D" w14:textId="675A6F98" w:rsidR="005C1C1E" w:rsidRDefault="005C1C1E" w:rsidP="005C1C1E">
      <w:pPr>
        <w:pStyle w:val="Code"/>
      </w:pPr>
      <w:r>
        <w:t>//   Step 1: fe</w:t>
      </w:r>
      <w:r w:rsidR="00017A35">
        <w:t>t</w:t>
      </w:r>
      <w:r>
        <w:t>ch from server</w:t>
      </w:r>
    </w:p>
    <w:p w14:paraId="5B7426D7" w14:textId="59DA3164" w:rsidR="005C1C1E" w:rsidRDefault="005C1C1E" w:rsidP="005C1C1E">
      <w:pPr>
        <w:pStyle w:val="Code"/>
      </w:pPr>
      <w:r>
        <w:t>//   Step 2: decodeResource on the loaded</w:t>
      </w:r>
      <w:r w:rsidR="00017A35">
        <w:t xml:space="preserve"> package</w:t>
      </w:r>
    </w:p>
    <w:p w14:paraId="1202EC03" w14:textId="77777777" w:rsidR="005C1C1E" w:rsidRDefault="005C1C1E" w:rsidP="005C1C1E">
      <w:pPr>
        <w:pStyle w:val="Code"/>
      </w:pPr>
      <w:r>
        <w:t>//   Step 3: parseResource on the decodedResource</w:t>
      </w:r>
    </w:p>
    <w:p w14:paraId="1524E3C4" w14:textId="77777777" w:rsidR="005C1C1E" w:rsidRDefault="005C1C1E" w:rsidP="005C1C1E">
      <w:pPr>
        <w:pStyle w:val="Code"/>
      </w:pPr>
      <w:r>
        <w:t>//   Step 4: store result into the map</w:t>
      </w:r>
    </w:p>
    <w:p w14:paraId="4342A447" w14:textId="77777777" w:rsidR="005C1C1E" w:rsidRDefault="005C1C1E" w:rsidP="005C1C1E">
      <w:pPr>
        <w:pStyle w:val="Code"/>
      </w:pPr>
      <w:r>
        <w:t>// Push the promised operation into an array</w:t>
      </w:r>
    </w:p>
    <w:p w14:paraId="6EA51BF8" w14:textId="77777777" w:rsidR="005C1C1E" w:rsidRDefault="005C1C1E" w:rsidP="005C1C1E">
      <w:pPr>
        <w:pStyle w:val="Code"/>
      </w:pPr>
      <w:r>
        <w:t>function loadDecodeParse(path, decodeResource, parseResource) {</w:t>
      </w:r>
    </w:p>
    <w:p w14:paraId="4F2EF3AD" w14:textId="49A912BC" w:rsidR="005C1C1E" w:rsidRDefault="005C1C1E" w:rsidP="005C1C1E">
      <w:pPr>
        <w:pStyle w:val="Code"/>
      </w:pPr>
      <w:r>
        <w:t xml:space="preserve">    let </w:t>
      </w:r>
      <w:r w:rsidR="00182894" w:rsidRPr="00182894">
        <w:t>fetchPromise</w:t>
      </w:r>
      <w:r>
        <w:t xml:space="preserve"> = null;</w:t>
      </w:r>
    </w:p>
    <w:p w14:paraId="5323F28E" w14:textId="77777777" w:rsidR="00C742E5" w:rsidRDefault="005C1C1E" w:rsidP="005C1C1E">
      <w:pPr>
        <w:pStyle w:val="Code"/>
        <w:rPr>
          <w:ins w:id="254" w:author="Kelvin Sung" w:date="2021-08-26T11:46:00Z"/>
        </w:rPr>
      </w:pPr>
      <w:r>
        <w:t xml:space="preserve">    if (!has(path)) {</w:t>
      </w:r>
    </w:p>
    <w:p w14:paraId="372FE6C0" w14:textId="03845D0A" w:rsidR="00C742E5" w:rsidRDefault="00C742E5" w:rsidP="005C1C1E">
      <w:pPr>
        <w:pStyle w:val="Code"/>
      </w:pPr>
      <w:ins w:id="255" w:author="Kelvin Sung" w:date="2021-08-26T11:46:00Z">
        <w:r>
          <w:t xml:space="preserve">    </w:t>
        </w:r>
        <w:r w:rsidRPr="00C742E5">
          <w:t xml:space="preserve">    loadRequested(path);</w:t>
        </w:r>
      </w:ins>
    </w:p>
    <w:p w14:paraId="5CD65FBF" w14:textId="76409C0C" w:rsidR="005C1C1E" w:rsidRDefault="005C1C1E" w:rsidP="005C1C1E">
      <w:pPr>
        <w:pStyle w:val="Code"/>
      </w:pPr>
      <w:r>
        <w:t xml:space="preserve">        </w:t>
      </w:r>
      <w:r w:rsidR="00182894" w:rsidRPr="00182894">
        <w:t>fetchPromise</w:t>
      </w:r>
      <w:r>
        <w:t xml:space="preserve"> =  fetch(path)</w:t>
      </w:r>
    </w:p>
    <w:p w14:paraId="2723FAE1" w14:textId="77777777" w:rsidR="005C1C1E" w:rsidRDefault="005C1C1E" w:rsidP="005C1C1E">
      <w:pPr>
        <w:pStyle w:val="Code"/>
      </w:pPr>
      <w:r>
        <w:t xml:space="preserve">            .then(res =&gt; decodeResource(res) )</w:t>
      </w:r>
    </w:p>
    <w:p w14:paraId="2A5C5112" w14:textId="77777777" w:rsidR="005C1C1E" w:rsidRDefault="005C1C1E" w:rsidP="005C1C1E">
      <w:pPr>
        <w:pStyle w:val="Code"/>
      </w:pPr>
      <w:r>
        <w:t xml:space="preserve">            .then(data =&gt; parseResource(data) )</w:t>
      </w:r>
    </w:p>
    <w:p w14:paraId="329EF662" w14:textId="77777777" w:rsidR="005C1C1E" w:rsidRDefault="005C1C1E" w:rsidP="005C1C1E">
      <w:pPr>
        <w:pStyle w:val="Code"/>
      </w:pPr>
      <w:r>
        <w:t xml:space="preserve">            .then(data =&gt; { return </w:t>
      </w:r>
      <w:del w:id="256" w:author="Kelvin Sung" w:date="2021-08-26T11:33:00Z">
        <w:r w:rsidDel="003508C7">
          <w:delText>mMap.</w:delText>
        </w:r>
      </w:del>
      <w:r>
        <w:t>set(path, data) } )</w:t>
      </w:r>
    </w:p>
    <w:p w14:paraId="175ED516" w14:textId="77777777" w:rsidR="005C1C1E" w:rsidRDefault="005C1C1E" w:rsidP="005C1C1E">
      <w:pPr>
        <w:pStyle w:val="Code"/>
      </w:pPr>
      <w:r>
        <w:t xml:space="preserve">            .catch(err =&gt; { throw err });</w:t>
      </w:r>
    </w:p>
    <w:p w14:paraId="2C216B69" w14:textId="27AF6BD3" w:rsidR="005C1C1E" w:rsidRDefault="005C1C1E" w:rsidP="005C1C1E">
      <w:pPr>
        <w:pStyle w:val="Code"/>
      </w:pPr>
      <w:r>
        <w:t xml:space="preserve">        pushPromise(</w:t>
      </w:r>
      <w:r w:rsidR="00182894" w:rsidRPr="00182894">
        <w:t>fetchPromise</w:t>
      </w:r>
      <w:r>
        <w:t>);</w:t>
      </w:r>
    </w:p>
    <w:p w14:paraId="6271ACA0" w14:textId="1F2F276B" w:rsidR="002C19D5" w:rsidRDefault="005C1C1E" w:rsidP="002C19D5">
      <w:pPr>
        <w:pStyle w:val="Code"/>
        <w:rPr>
          <w:ins w:id="257" w:author="Kelvin Sung" w:date="2021-08-26T11:50:00Z"/>
        </w:rPr>
      </w:pPr>
      <w:r>
        <w:t xml:space="preserve">    }</w:t>
      </w:r>
      <w:ins w:id="258" w:author="Kelvin Sung" w:date="2021-08-26T11:50:00Z">
        <w:r w:rsidR="002C19D5" w:rsidRPr="002C19D5">
          <w:t xml:space="preserve"> </w:t>
        </w:r>
        <w:r w:rsidR="002C19D5">
          <w:t>else {</w:t>
        </w:r>
      </w:ins>
    </w:p>
    <w:p w14:paraId="3DF86997" w14:textId="77777777" w:rsidR="002C19D5" w:rsidRDefault="002C19D5" w:rsidP="002C19D5">
      <w:pPr>
        <w:pStyle w:val="Code"/>
        <w:rPr>
          <w:ins w:id="259" w:author="Kelvin Sung" w:date="2021-08-26T11:50:00Z"/>
        </w:rPr>
      </w:pPr>
      <w:ins w:id="260" w:author="Kelvin Sung" w:date="2021-08-26T11:50:00Z">
        <w:r>
          <w:t xml:space="preserve">        incRef(path);  // increase reference count</w:t>
        </w:r>
      </w:ins>
    </w:p>
    <w:p w14:paraId="19225A63" w14:textId="7DF79C2B" w:rsidR="005C1C1E" w:rsidRDefault="002C19D5" w:rsidP="002C19D5">
      <w:pPr>
        <w:pStyle w:val="Code"/>
      </w:pPr>
      <w:ins w:id="261" w:author="Kelvin Sung" w:date="2021-08-26T11:50:00Z">
        <w:r>
          <w:t xml:space="preserve">    }</w:t>
        </w:r>
      </w:ins>
    </w:p>
    <w:p w14:paraId="55F24721" w14:textId="0FC8540C" w:rsidR="005C1C1E" w:rsidRDefault="005C1C1E" w:rsidP="005C1C1E">
      <w:pPr>
        <w:pStyle w:val="Code"/>
      </w:pPr>
      <w:r>
        <w:t xml:space="preserve">    return </w:t>
      </w:r>
      <w:r w:rsidR="00182894" w:rsidRPr="00182894">
        <w:t>fetchPromise</w:t>
      </w:r>
      <w:r>
        <w:t>;</w:t>
      </w:r>
    </w:p>
    <w:p w14:paraId="4A9F9B8C" w14:textId="51BEDE34" w:rsidR="005C1C1E" w:rsidRDefault="005C1C1E" w:rsidP="005C1C1E">
      <w:pPr>
        <w:pStyle w:val="Code"/>
      </w:pPr>
      <w:r>
        <w:t>}</w:t>
      </w:r>
    </w:p>
    <w:p w14:paraId="225F47E2" w14:textId="3504990E" w:rsidR="0002052E" w:rsidRDefault="00F457D1" w:rsidP="00B15C9A">
      <w:pPr>
        <w:pStyle w:val="BodyTextCont"/>
        <w:pPrChange w:id="262" w:author="Kelvin Sung" w:date="2021-08-26T12:01:00Z">
          <w:pPr>
            <w:pStyle w:val="BodyTextFirst"/>
          </w:pPr>
        </w:pPrChange>
      </w:pPr>
      <w:r>
        <w:t xml:space="preserve">Notice that the decoding and parsing functions are </w:t>
      </w:r>
      <w:r w:rsidR="000C6ADF">
        <w:t xml:space="preserve">passed in as </w:t>
      </w:r>
      <w:r>
        <w:t xml:space="preserve">parameters and </w:t>
      </w:r>
      <w:r w:rsidR="001A7A0C">
        <w:t xml:space="preserve">thus </w:t>
      </w:r>
      <w:r>
        <w:t xml:space="preserve">are dependent upon the actual resource type that is being </w:t>
      </w:r>
      <w:r>
        <w:lastRenderedPageBreak/>
        <w:t xml:space="preserve">fetched. For </w:t>
      </w:r>
      <w:r w:rsidR="00533223">
        <w:t xml:space="preserve">example, the decoding and parsing of simple text, XML formatted text, audio clips, and images all have distinct requirements. It is the responsibility of the </w:t>
      </w:r>
      <w:r w:rsidR="001A7A0C">
        <w:t xml:space="preserve">actual </w:t>
      </w:r>
      <w:r w:rsidR="00533223">
        <w:t>resource loader to define these functions.</w:t>
      </w:r>
    </w:p>
    <w:p w14:paraId="2631AD73" w14:textId="47ACB7E0" w:rsidR="008469F9" w:rsidRDefault="00291664" w:rsidP="0010691D">
      <w:pPr>
        <w:pStyle w:val="BodyTextCont"/>
      </w:pPr>
      <w:r>
        <w:t>T</w:t>
      </w:r>
      <w:r w:rsidR="008469F9">
        <w:t xml:space="preserve">he HTML5 </w:t>
      </w:r>
      <w:r w:rsidR="008469F9" w:rsidRPr="0010691D">
        <w:rPr>
          <w:rStyle w:val="CodeInline"/>
        </w:rPr>
        <w:t>fetch()</w:t>
      </w:r>
      <w:r w:rsidR="008469F9">
        <w:t xml:space="preserve"> function returns a JavaScript </w:t>
      </w:r>
      <w:proofErr w:type="gramStart"/>
      <w:r w:rsidR="008469F9" w:rsidRPr="0010691D">
        <w:rPr>
          <w:rStyle w:val="CodeInline"/>
        </w:rPr>
        <w:t>promise</w:t>
      </w:r>
      <w:proofErr w:type="gramEnd"/>
      <w:r w:rsidR="004C46A6">
        <w:t xml:space="preserve"> object.</w:t>
      </w:r>
      <w:r w:rsidR="00AE634A">
        <w:t xml:space="preserve"> A typical JavaScript </w:t>
      </w:r>
      <w:r w:rsidR="00AE634A" w:rsidRPr="0010691D">
        <w:rPr>
          <w:rStyle w:val="CodeInline"/>
        </w:rPr>
        <w:t>promise</w:t>
      </w:r>
      <w:r w:rsidR="00AE634A">
        <w:t xml:space="preserve"> object</w:t>
      </w:r>
      <w:r w:rsidR="008469F9">
        <w:t xml:space="preserve"> </w:t>
      </w:r>
      <w:r w:rsidR="00AE634A">
        <w:t xml:space="preserve">contains operations that will be completed in the future. A </w:t>
      </w:r>
      <w:r w:rsidR="00AE634A" w:rsidRPr="0010691D">
        <w:rPr>
          <w:rStyle w:val="CodeInline"/>
        </w:rPr>
        <w:t>promise</w:t>
      </w:r>
      <w:r w:rsidR="00AE634A">
        <w:t xml:space="preserve"> is </w:t>
      </w:r>
      <w:r w:rsidR="00AE634A" w:rsidRPr="0010691D">
        <w:rPr>
          <w:rStyle w:val="CodeInline"/>
        </w:rPr>
        <w:t>fulfilled</w:t>
      </w:r>
      <w:r w:rsidR="00AE634A">
        <w:t xml:space="preserve"> when the operations are completed. In this case, the </w:t>
      </w:r>
      <w:del w:id="263" w:author="Kelvin Sung" w:date="2021-08-26T12:04:00Z">
        <w:r w:rsidR="00AE634A" w:rsidRPr="0010691D" w:rsidDel="004A3434">
          <w:rPr>
            <w:rStyle w:val="CodeInline"/>
          </w:rPr>
          <w:delText>promise</w:delText>
        </w:r>
        <w:r w:rsidR="00AE634A" w:rsidDel="004A3434">
          <w:delText xml:space="preserve"> </w:delText>
        </w:r>
      </w:del>
      <w:del w:id="264" w:author="Kelvin Sung" w:date="2021-08-26T12:03:00Z">
        <w:r w:rsidR="00AE634A" w:rsidRPr="0010691D" w:rsidDel="004A3434">
          <w:rPr>
            <w:rStyle w:val="CodeInline"/>
          </w:rPr>
          <w:delText>r</w:delText>
        </w:r>
        <w:r w:rsidR="00AE634A" w:rsidDel="004A3434">
          <w:delText xml:space="preserve"> </w:delText>
        </w:r>
      </w:del>
      <w:proofErr w:type="spellStart"/>
      <w:ins w:id="265" w:author="Kelvin Sung" w:date="2021-08-26T12:03:00Z">
        <w:r w:rsidR="004A3434">
          <w:rPr>
            <w:rStyle w:val="CodeInline"/>
          </w:rPr>
          <w:t>fetchPromise</w:t>
        </w:r>
        <w:proofErr w:type="spellEnd"/>
        <w:r w:rsidR="004A3434">
          <w:t xml:space="preserve"> </w:t>
        </w:r>
      </w:ins>
      <w:r w:rsidR="00AE634A">
        <w:t xml:space="preserve">is </w:t>
      </w:r>
      <w:r w:rsidR="00AE634A" w:rsidRPr="0010691D">
        <w:rPr>
          <w:rStyle w:val="CodeInline"/>
        </w:rPr>
        <w:t>fulfilled</w:t>
      </w:r>
      <w:r w:rsidR="00AE634A">
        <w:t xml:space="preserve"> when the </w:t>
      </w:r>
      <w:r w:rsidR="00AE634A" w:rsidRPr="0010691D">
        <w:rPr>
          <w:rStyle w:val="CodeInline"/>
        </w:rPr>
        <w:t>path</w:t>
      </w:r>
      <w:r w:rsidR="00AE634A">
        <w:t xml:space="preserve"> is properly fetched, decoded, parsed, and </w:t>
      </w:r>
      <w:del w:id="266" w:author="Kelvin Sung" w:date="2021-08-26T12:04:00Z">
        <w:r w:rsidR="00AE634A" w:rsidDel="004A3434">
          <w:delText xml:space="preserve">stored </w:delText>
        </w:r>
      </w:del>
      <w:ins w:id="267" w:author="Kelvin Sung" w:date="2021-08-26T12:04:00Z">
        <w:r w:rsidR="004A3434">
          <w:t xml:space="preserve">updated </w:t>
        </w:r>
      </w:ins>
      <w:r w:rsidR="00AE634A">
        <w:t>into the</w:t>
      </w:r>
      <w:ins w:id="268" w:author="Kelvin Sung" w:date="2021-08-26T12:04:00Z">
        <w:r w:rsidR="004A3434">
          <w:t xml:space="preserve"> corresponding</w:t>
        </w:r>
      </w:ins>
      <w:r w:rsidR="00AE634A">
        <w:t xml:space="preserve"> </w:t>
      </w:r>
      <w:del w:id="269" w:author="Kelvin Sung" w:date="2021-08-26T12:04:00Z">
        <w:r w:rsidR="00AE634A" w:rsidRPr="0010691D" w:rsidDel="004A3434">
          <w:rPr>
            <w:rStyle w:val="CodeInline"/>
          </w:rPr>
          <w:delText>m</w:delText>
        </w:r>
      </w:del>
      <w:proofErr w:type="spellStart"/>
      <w:r w:rsidR="00AE634A" w:rsidRPr="0010691D">
        <w:rPr>
          <w:rStyle w:val="CodeInline"/>
        </w:rPr>
        <w:t>Map</w:t>
      </w:r>
      <w:ins w:id="270" w:author="Kelvin Sung" w:date="2021-08-26T12:04:00Z">
        <w:r w:rsidR="004A3434">
          <w:rPr>
            <w:rStyle w:val="CodeInline"/>
          </w:rPr>
          <w:t>Entry</w:t>
        </w:r>
      </w:ins>
      <w:proofErr w:type="spellEnd"/>
      <w:r w:rsidR="00AE634A">
        <w:t>.</w:t>
      </w:r>
      <w:r w:rsidR="003F2ADF">
        <w:t xml:space="preserve"> This </w:t>
      </w:r>
      <w:r w:rsidR="003F2ADF" w:rsidRPr="0010691D">
        <w:rPr>
          <w:rStyle w:val="CodeInline"/>
        </w:rPr>
        <w:t>promise</w:t>
      </w:r>
      <w:r w:rsidR="003F2ADF">
        <w:t xml:space="preserve"> is being kept in the </w:t>
      </w:r>
      <w:proofErr w:type="spellStart"/>
      <w:r w:rsidR="003F2ADF" w:rsidRPr="0010691D">
        <w:rPr>
          <w:rStyle w:val="CodeInline"/>
        </w:rPr>
        <w:t>mOutstandingPromises</w:t>
      </w:r>
      <w:proofErr w:type="spellEnd"/>
      <w:r w:rsidR="003F2ADF">
        <w:t xml:space="preserve"> array.</w:t>
      </w:r>
      <w:r w:rsidR="008D73C8">
        <w:t xml:space="preserve"> Note that by the end of the </w:t>
      </w:r>
      <w:proofErr w:type="spellStart"/>
      <w:r w:rsidR="008D73C8" w:rsidRPr="00AD5531">
        <w:rPr>
          <w:rStyle w:val="CodeInline"/>
        </w:rPr>
        <w:t>loadDecodeParse</w:t>
      </w:r>
      <w:proofErr w:type="spellEnd"/>
      <w:r w:rsidR="008D73C8">
        <w:rPr>
          <w:rStyle w:val="CodeInline"/>
        </w:rPr>
        <w:t>()</w:t>
      </w:r>
      <w:r w:rsidR="008D73C8">
        <w:t xml:space="preserve"> function, the asynchronous </w:t>
      </w:r>
      <w:r w:rsidR="008D73C8" w:rsidRPr="0010691D">
        <w:rPr>
          <w:rStyle w:val="CodeInline"/>
        </w:rPr>
        <w:t>fetch()</w:t>
      </w:r>
      <w:r w:rsidR="008D73C8">
        <w:t xml:space="preserve"> loading operation is issued and on-going but not</w:t>
      </w:r>
      <w:r w:rsidR="0002523D">
        <w:t xml:space="preserve"> guaranteed to be</w:t>
      </w:r>
      <w:r w:rsidR="008D73C8">
        <w:t xml:space="preserve"> completed. In this way, the </w:t>
      </w:r>
      <w:proofErr w:type="spellStart"/>
      <w:r w:rsidR="008D73C8" w:rsidRPr="00AD5531">
        <w:rPr>
          <w:rStyle w:val="CodeInline"/>
        </w:rPr>
        <w:t>mOutstandingPromises</w:t>
      </w:r>
      <w:proofErr w:type="spellEnd"/>
      <w:r w:rsidR="008D73C8">
        <w:rPr>
          <w:rStyle w:val="CodeInline"/>
        </w:rPr>
        <w:t xml:space="preserve"> </w:t>
      </w:r>
      <w:r w:rsidR="008D73C8">
        <w:t>is an array of on-going and unfulfilled</w:t>
      </w:r>
      <w:r w:rsidR="00C7187F">
        <w:t>, or outstanding,</w:t>
      </w:r>
      <w:r w:rsidR="008D73C8">
        <w:t xml:space="preserve"> promises.</w:t>
      </w:r>
    </w:p>
    <w:p w14:paraId="05EBBEA4" w14:textId="7A41D5F7" w:rsidR="0002052E" w:rsidRDefault="00F000A0" w:rsidP="0002052E">
      <w:pPr>
        <w:pStyle w:val="NumList"/>
      </w:pPr>
      <w:r>
        <w:t xml:space="preserve">Define a JavaScript </w:t>
      </w:r>
      <w:r w:rsidRPr="0010691D">
        <w:rPr>
          <w:rStyle w:val="CodeInline"/>
        </w:rPr>
        <w:t>async</w:t>
      </w:r>
      <w:r>
        <w:t xml:space="preserve"> function to </w:t>
      </w:r>
      <w:r w:rsidR="00A30533">
        <w:t>block</w:t>
      </w:r>
      <w:r>
        <w:t xml:space="preserve"> </w:t>
      </w:r>
      <w:r w:rsidR="00BF439F">
        <w:t xml:space="preserve">the execution </w:t>
      </w:r>
      <w:r>
        <w:t xml:space="preserve">and wait for all outstanding promises to be fulfilled, or </w:t>
      </w:r>
      <w:r w:rsidR="00BF439F">
        <w:t xml:space="preserve">wait for all </w:t>
      </w:r>
      <w:r>
        <w:t>on-going asynchronous loading operations to be completed.</w:t>
      </w:r>
    </w:p>
    <w:p w14:paraId="1E3C0D05" w14:textId="77777777" w:rsidR="005C1C1E" w:rsidRDefault="005C1C1E" w:rsidP="005C1C1E">
      <w:pPr>
        <w:pStyle w:val="Code"/>
      </w:pPr>
      <w:r>
        <w:t>// will block, wait for all oustanding promises complete</w:t>
      </w:r>
    </w:p>
    <w:p w14:paraId="00CC2C25" w14:textId="77777777" w:rsidR="005C1C1E" w:rsidRDefault="005C1C1E" w:rsidP="005C1C1E">
      <w:pPr>
        <w:pStyle w:val="Code"/>
      </w:pPr>
      <w:r>
        <w:t>// before continue</w:t>
      </w:r>
    </w:p>
    <w:p w14:paraId="33C64B2D" w14:textId="77777777" w:rsidR="005C1C1E" w:rsidRDefault="005C1C1E" w:rsidP="005C1C1E">
      <w:pPr>
        <w:pStyle w:val="Code"/>
      </w:pPr>
      <w:r>
        <w:t>async function waitOnPromises() {</w:t>
      </w:r>
    </w:p>
    <w:p w14:paraId="593EDEFB" w14:textId="77777777" w:rsidR="005C1C1E" w:rsidRDefault="005C1C1E" w:rsidP="005C1C1E">
      <w:pPr>
        <w:pStyle w:val="Code"/>
      </w:pPr>
      <w:r>
        <w:t xml:space="preserve">    await Promise.all(mOutstandingPromises);</w:t>
      </w:r>
    </w:p>
    <w:p w14:paraId="5BFD1C29" w14:textId="77777777" w:rsidR="005C1C1E" w:rsidRDefault="005C1C1E" w:rsidP="005C1C1E">
      <w:pPr>
        <w:pStyle w:val="Code"/>
      </w:pPr>
      <w:r>
        <w:t xml:space="preserve">    mOutstandingPromises = []; // remove all</w:t>
      </w:r>
    </w:p>
    <w:p w14:paraId="182E324E" w14:textId="68650781" w:rsidR="005C1C1E" w:rsidRDefault="005C1C1E" w:rsidP="005C1C1E">
      <w:pPr>
        <w:pStyle w:val="Code"/>
      </w:pPr>
      <w:r>
        <w:t>}</w:t>
      </w:r>
    </w:p>
    <w:p w14:paraId="35AB4276" w14:textId="29E80FB0" w:rsidR="00DA0F0B" w:rsidRDefault="00DA0F0B" w:rsidP="00DA0F0B">
      <w:pPr>
        <w:pStyle w:val="NoteTipCaution"/>
      </w:pPr>
      <w:r w:rsidRPr="00AB7062">
        <w:rPr>
          <w:rStyle w:val="Strong"/>
        </w:rPr>
        <w:t>Note</w:t>
      </w:r>
      <w:r w:rsidRPr="00AB7062">
        <w:tab/>
      </w:r>
      <w:proofErr w:type="gramStart"/>
      <w:r w:rsidRPr="00AB7062">
        <w:t>The</w:t>
      </w:r>
      <w:proofErr w:type="gramEnd"/>
      <w:r>
        <w:t xml:space="preserve"> JavaScript </w:t>
      </w:r>
      <w:r w:rsidRPr="0010691D">
        <w:rPr>
          <w:rStyle w:val="CodeInline"/>
        </w:rPr>
        <w:t>async</w:t>
      </w:r>
      <w:r>
        <w:t>/</w:t>
      </w:r>
      <w:r w:rsidRPr="0010691D">
        <w:rPr>
          <w:rStyle w:val="CodeInline"/>
        </w:rPr>
        <w:t>await</w:t>
      </w:r>
      <w:r>
        <w:t xml:space="preserve"> keywords are paired where only </w:t>
      </w:r>
      <w:r w:rsidRPr="0010691D">
        <w:rPr>
          <w:rStyle w:val="CodeInline"/>
        </w:rPr>
        <w:t>async</w:t>
      </w:r>
      <w:r>
        <w:t xml:space="preserve"> functions can </w:t>
      </w:r>
      <w:r w:rsidRPr="0010691D">
        <w:rPr>
          <w:rStyle w:val="CodeInline"/>
        </w:rPr>
        <w:t>await</w:t>
      </w:r>
      <w:r>
        <w:t xml:space="preserve"> for a </w:t>
      </w:r>
      <w:r w:rsidRPr="0010691D">
        <w:rPr>
          <w:rStyle w:val="CodeInline"/>
        </w:rPr>
        <w:t>promise</w:t>
      </w:r>
      <w:r w:rsidRPr="00AB7062">
        <w:t>.</w:t>
      </w:r>
      <w:r>
        <w:t xml:space="preserve"> The </w:t>
      </w:r>
      <w:r w:rsidRPr="0010691D">
        <w:rPr>
          <w:rStyle w:val="CodeInline"/>
        </w:rPr>
        <w:t>await</w:t>
      </w:r>
      <w:r>
        <w:t xml:space="preserve"> statement blocks </w:t>
      </w:r>
      <w:r w:rsidR="00910551">
        <w:t xml:space="preserve">and returns </w:t>
      </w:r>
      <w:r>
        <w:t xml:space="preserve">the execution </w:t>
      </w:r>
      <w:r w:rsidR="00910551">
        <w:t xml:space="preserve">back to the caller of the </w:t>
      </w:r>
      <w:r w:rsidR="00910551" w:rsidRPr="0010691D">
        <w:rPr>
          <w:rStyle w:val="CodeInline"/>
        </w:rPr>
        <w:t>async</w:t>
      </w:r>
      <w:r w:rsidR="00910551">
        <w:t xml:space="preserve"> function. When the </w:t>
      </w:r>
      <w:r w:rsidR="00910551" w:rsidRPr="0010691D">
        <w:rPr>
          <w:rStyle w:val="CodeInline"/>
        </w:rPr>
        <w:t>promise</w:t>
      </w:r>
      <w:r w:rsidR="00910551">
        <w:t xml:space="preserve"> </w:t>
      </w:r>
      <w:r w:rsidR="00BF439F">
        <w:t xml:space="preserve">being waited on </w:t>
      </w:r>
      <w:r w:rsidR="00910551">
        <w:t xml:space="preserve">is fulfilled, execution </w:t>
      </w:r>
      <w:r w:rsidR="00BF439F">
        <w:t xml:space="preserve">will </w:t>
      </w:r>
      <w:r w:rsidR="00910551">
        <w:t xml:space="preserve">continue </w:t>
      </w:r>
      <w:r w:rsidR="003C3528">
        <w:t xml:space="preserve">to </w:t>
      </w:r>
      <w:r w:rsidR="00910551">
        <w:t xml:space="preserve">the end of the </w:t>
      </w:r>
      <w:r w:rsidR="00910551" w:rsidRPr="0010691D">
        <w:rPr>
          <w:rStyle w:val="CodeInline"/>
        </w:rPr>
        <w:t>async</w:t>
      </w:r>
      <w:r w:rsidR="00910551">
        <w:t xml:space="preserve"> function.</w:t>
      </w:r>
    </w:p>
    <w:p w14:paraId="3F4C92E8" w14:textId="4ABA568C" w:rsidR="005C1C1E" w:rsidRDefault="00FB38A7" w:rsidP="0002052E">
      <w:pPr>
        <w:pStyle w:val="NumList"/>
      </w:pPr>
      <w:r>
        <w:t>Finally export</w:t>
      </w:r>
      <w:r w:rsidR="005320CD">
        <w:t xml:space="preserve"> functionality to the rest of the game engine.</w:t>
      </w:r>
    </w:p>
    <w:p w14:paraId="36966EAB" w14:textId="5D3AB556" w:rsidR="005C1C1E" w:rsidRDefault="005C1C1E" w:rsidP="005C1C1E">
      <w:pPr>
        <w:pStyle w:val="Code"/>
      </w:pPr>
      <w:r>
        <w:t xml:space="preserve">export {has, get, set, </w:t>
      </w:r>
      <w:ins w:id="271" w:author="Kelvin Sung" w:date="2021-08-26T12:07:00Z">
        <w:r w:rsidR="00200811" w:rsidRPr="00200811">
          <w:t>loadRequested, incRef, loadDecodeParse, unload, pushPromise, waitOnPromises</w:t>
        </w:r>
      </w:ins>
      <w:del w:id="272" w:author="Kelvin Sung" w:date="2021-08-26T12:07:00Z">
        <w:r w:rsidDel="00200811">
          <w:delText>loadDecodeParse, unload, pushPromise, waitOnPromises</w:delText>
        </w:r>
      </w:del>
      <w:r>
        <w:t>}</w:t>
      </w:r>
    </w:p>
    <w:p w14:paraId="12D41AD9" w14:textId="4C516821" w:rsidR="004107D9" w:rsidRDefault="005320CD">
      <w:pPr>
        <w:pStyle w:val="BodyTextFirst"/>
      </w:pPr>
      <w:r>
        <w:t>Notice that although the storage specific functionalities—query, get, and set—are well</w:t>
      </w:r>
      <w:r w:rsidR="00924A6F">
        <w:t>-</w:t>
      </w:r>
      <w:r>
        <w:t xml:space="preserve">defined, </w:t>
      </w:r>
      <w:proofErr w:type="spellStart"/>
      <w:r w:rsidRPr="0010691D">
        <w:rPr>
          <w:rStyle w:val="CodeInline"/>
        </w:rPr>
        <w:t>resource_map</w:t>
      </w:r>
      <w:proofErr w:type="spellEnd"/>
      <w:r>
        <w:t xml:space="preserve"> is actually not capable of loading any specific resources. Th</w:t>
      </w:r>
      <w:r w:rsidR="00606268">
        <w:t>is</w:t>
      </w:r>
      <w:r>
        <w:t xml:space="preserve"> module is </w:t>
      </w:r>
      <w:r w:rsidR="00606268">
        <w:t xml:space="preserve">designed </w:t>
      </w:r>
      <w:r>
        <w:t>to be utilized by resource</w:t>
      </w:r>
      <w:r w:rsidR="00924A6F">
        <w:t xml:space="preserve"> type </w:t>
      </w:r>
      <w:r>
        <w:t>specific module</w:t>
      </w:r>
      <w:r w:rsidR="00606268">
        <w:t>s</w:t>
      </w:r>
      <w:r>
        <w:t xml:space="preserve"> where the decoding and parsing functions can be </w:t>
      </w:r>
      <w:r w:rsidR="00924A6F">
        <w:t xml:space="preserve">properly </w:t>
      </w:r>
      <w:r>
        <w:t xml:space="preserve">defined. In the next sub-section, a text-resource loader is defined to </w:t>
      </w:r>
      <w:r w:rsidR="00924A6F">
        <w:t xml:space="preserve">demonstrate </w:t>
      </w:r>
      <w:r>
        <w:t>this idea.</w:t>
      </w:r>
      <w:r w:rsidR="004107D9">
        <w:t xml:space="preserve"> </w:t>
      </w:r>
    </w:p>
    <w:p w14:paraId="3826F958" w14:textId="2927A82D" w:rsidR="0002052E" w:rsidRDefault="0002052E" w:rsidP="0002052E">
      <w:pPr>
        <w:pStyle w:val="Heading3"/>
      </w:pPr>
      <w:r w:rsidRPr="0002052E">
        <w:lastRenderedPageBreak/>
        <w:t>Define</w:t>
      </w:r>
      <w:r w:rsidR="009D6400">
        <w:t xml:space="preserve"> a</w:t>
      </w:r>
      <w:r w:rsidRPr="0002052E">
        <w:t xml:space="preserve"> Text</w:t>
      </w:r>
      <w:r w:rsidR="009D6400">
        <w:t xml:space="preserve"> </w:t>
      </w:r>
      <w:r w:rsidR="00606268">
        <w:t xml:space="preserve">Resource </w:t>
      </w:r>
      <w:r w:rsidR="003A3B2D">
        <w:t xml:space="preserve"> Module </w:t>
      </w:r>
    </w:p>
    <w:p w14:paraId="0F9BF76E" w14:textId="288793F6" w:rsidR="0002052E" w:rsidRDefault="0002052E" w:rsidP="0002052E">
      <w:pPr>
        <w:pStyle w:val="BodyTextFirst"/>
      </w:pPr>
      <w:r w:rsidRPr="0002052E">
        <w:t xml:space="preserve">This section will define a </w:t>
      </w:r>
      <w:r w:rsidR="00B9323D" w:rsidRPr="00B9323D">
        <w:rPr>
          <w:rStyle w:val="CodeInline"/>
        </w:rPr>
        <w:t>text</w:t>
      </w:r>
      <w:r w:rsidR="00B9323D">
        <w:t xml:space="preserve"> module</w:t>
      </w:r>
      <w:r w:rsidRPr="0002052E">
        <w:t xml:space="preserve"> </w:t>
      </w:r>
      <w:r w:rsidR="00B9323D">
        <w:t xml:space="preserve">that </w:t>
      </w:r>
      <w:r w:rsidR="00BD1CD7">
        <w:t xml:space="preserve">utilize </w:t>
      </w:r>
      <w:r w:rsidR="00B9323D">
        <w:t>the</w:t>
      </w:r>
      <w:r w:rsidRPr="0002052E">
        <w:t xml:space="preserv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w:t>
      </w:r>
      <w:r w:rsidR="00B9323D">
        <w:t xml:space="preserve">module </w:t>
      </w:r>
      <w:r w:rsidRPr="0002052E">
        <w:t xml:space="preserve">to load </w:t>
      </w:r>
      <w:r w:rsidR="00B9323D">
        <w:t xml:space="preserve">your </w:t>
      </w:r>
      <w:r w:rsidRPr="0002052E">
        <w:t xml:space="preserve">text files asynchronously. This </w:t>
      </w:r>
      <w:r w:rsidR="00B9323D">
        <w:t>module</w:t>
      </w:r>
      <w:r w:rsidRPr="0002052E">
        <w:t xml:space="preserve"> serves as an excellent example of how to take advantage of the </w:t>
      </w:r>
      <w:proofErr w:type="spellStart"/>
      <w:r w:rsidR="00B9323D" w:rsidRPr="00B9323D">
        <w:rPr>
          <w:rStyle w:val="CodeInline"/>
        </w:rPr>
        <w:t>r</w:t>
      </w:r>
      <w:r w:rsidRPr="00B9323D">
        <w:rPr>
          <w:rStyle w:val="CodeInline"/>
        </w:rPr>
        <w:t>esource</w:t>
      </w:r>
      <w:r w:rsidR="00B9323D" w:rsidRPr="00B9323D">
        <w:rPr>
          <w:rStyle w:val="CodeInline"/>
        </w:rPr>
        <w:t>_m</w:t>
      </w:r>
      <w:r w:rsidRPr="00B9323D">
        <w:rPr>
          <w:rStyle w:val="CodeInline"/>
        </w:rPr>
        <w:t>ap</w:t>
      </w:r>
      <w:proofErr w:type="spellEnd"/>
      <w:r w:rsidRPr="0002052E">
        <w:t xml:space="preserve"> facility and </w:t>
      </w:r>
      <w:r w:rsidR="00B9323D">
        <w:t xml:space="preserve">allows you to </w:t>
      </w:r>
      <w:r w:rsidRPr="0002052E">
        <w:t>replace the synchronous loading of GLSL shader files</w:t>
      </w:r>
      <w:r w:rsidR="00BD1CD7">
        <w:t>.</w:t>
      </w:r>
      <w:r w:rsidR="00017A35">
        <w:t xml:space="preserve"> R</w:t>
      </w:r>
      <w:r w:rsidR="00BD1CD7">
        <w:t xml:space="preserve">eplacing synchronous with asynchronous loading support is a significant </w:t>
      </w:r>
      <w:r w:rsidR="00B9323D">
        <w:t>upgrad</w:t>
      </w:r>
      <w:r w:rsidR="00BD1CD7">
        <w:t>e</w:t>
      </w:r>
      <w:r w:rsidR="00B9323D">
        <w:t xml:space="preserve"> </w:t>
      </w:r>
      <w:r w:rsidR="00BD1CD7">
        <w:t xml:space="preserve">to the </w:t>
      </w:r>
      <w:r w:rsidR="00B9323D">
        <w:t>game engine</w:t>
      </w:r>
      <w:r w:rsidR="00BD1CD7">
        <w:t>.</w:t>
      </w:r>
    </w:p>
    <w:p w14:paraId="6949D3F7" w14:textId="593C4888" w:rsidR="004E4AB4" w:rsidRDefault="004E4AB4" w:rsidP="004E4AB4">
      <w:pPr>
        <w:pStyle w:val="NumList"/>
        <w:numPr>
          <w:ilvl w:val="0"/>
          <w:numId w:val="17"/>
        </w:numPr>
      </w:pPr>
      <w:r w:rsidRPr="004E4AB4">
        <w:t xml:space="preserve">Create a new folder in </w:t>
      </w:r>
      <w:proofErr w:type="spellStart"/>
      <w:r w:rsidRPr="004E4AB4">
        <w:rPr>
          <w:rStyle w:val="CodeInline"/>
        </w:rPr>
        <w:t>src</w:t>
      </w:r>
      <w:proofErr w:type="spellEnd"/>
      <w:r w:rsidRPr="004E4AB4">
        <w:rPr>
          <w:rStyle w:val="CodeInline"/>
        </w:rPr>
        <w:t>/engine/</w:t>
      </w:r>
      <w:r w:rsidRPr="004E4AB4">
        <w:t xml:space="preserve"> and name </w:t>
      </w:r>
      <w:proofErr w:type="gramStart"/>
      <w:r w:rsidRPr="004E4AB4">
        <w:t>it</w:t>
      </w:r>
      <w:proofErr w:type="gramEnd"/>
      <w:r w:rsidRPr="004E4AB4">
        <w:t xml:space="preserve"> </w:t>
      </w:r>
      <w:r w:rsidRPr="004E4AB4">
        <w:rPr>
          <w:rStyle w:val="CodeInline"/>
        </w:rPr>
        <w:t>resources</w:t>
      </w:r>
      <w:r w:rsidRPr="004E4AB4">
        <w:t>. This new folder is created in anticipation of the necessary support for many resource types and to maintain a clean source code organization.</w:t>
      </w:r>
    </w:p>
    <w:p w14:paraId="532FFA12" w14:textId="67D2C199" w:rsidR="00B9323D" w:rsidRDefault="00B9323D" w:rsidP="004E4AB4">
      <w:pPr>
        <w:pStyle w:val="NumList"/>
        <w:numPr>
          <w:ilvl w:val="0"/>
          <w:numId w:val="17"/>
        </w:numPr>
      </w:pPr>
      <w:r w:rsidRPr="00B9323D">
        <w:t xml:space="preserve">Create a new file in the </w:t>
      </w:r>
      <w:proofErr w:type="spellStart"/>
      <w:r w:rsidRPr="004E4AB4">
        <w:rPr>
          <w:rStyle w:val="CodeInline"/>
        </w:rPr>
        <w:t>src</w:t>
      </w:r>
      <w:proofErr w:type="spellEnd"/>
      <w:r w:rsidRPr="004E4AB4">
        <w:rPr>
          <w:rStyle w:val="CodeInline"/>
        </w:rPr>
        <w:t>/</w:t>
      </w:r>
      <w:r w:rsidR="004E4AB4" w:rsidRPr="004E4AB4">
        <w:rPr>
          <w:rStyle w:val="CodeInline"/>
        </w:rPr>
        <w:t>e</w:t>
      </w:r>
      <w:r w:rsidRPr="004E4AB4">
        <w:rPr>
          <w:rStyle w:val="CodeInline"/>
        </w:rPr>
        <w:t>ngine/</w:t>
      </w:r>
      <w:r w:rsidR="004E4AB4" w:rsidRPr="004E4AB4">
        <w:rPr>
          <w:rStyle w:val="CodeInline"/>
        </w:rPr>
        <w:t>r</w:t>
      </w:r>
      <w:r w:rsidRPr="004E4AB4">
        <w:rPr>
          <w:rStyle w:val="CodeInline"/>
        </w:rPr>
        <w:t>esources</w:t>
      </w:r>
      <w:r w:rsidRPr="00B9323D">
        <w:t xml:space="preserve"> folder and name it </w:t>
      </w:r>
      <w:r w:rsidR="004E4AB4" w:rsidRPr="004E4AB4">
        <w:rPr>
          <w:rStyle w:val="CodeInline"/>
        </w:rPr>
        <w:t>text</w:t>
      </w:r>
      <w:r w:rsidRPr="004E4AB4">
        <w:rPr>
          <w:rStyle w:val="CodeInline"/>
        </w:rPr>
        <w:t>.js</w:t>
      </w:r>
      <w:r w:rsidRPr="00B9323D">
        <w:t>.</w:t>
      </w:r>
    </w:p>
    <w:p w14:paraId="725A74BC" w14:textId="1B59F728" w:rsidR="004E4AB4" w:rsidRDefault="002F599E" w:rsidP="00B9323D">
      <w:pPr>
        <w:pStyle w:val="NumList"/>
      </w:pPr>
      <w:r>
        <w:t xml:space="preserve">Import the core resource management </w:t>
      </w:r>
      <w:r w:rsidR="000D1A4B">
        <w:t xml:space="preserve">and reuse the relevant functionality </w:t>
      </w:r>
      <w:r>
        <w:t xml:space="preserve">from </w:t>
      </w:r>
      <w:proofErr w:type="spellStart"/>
      <w:r w:rsidRPr="0010691D">
        <w:rPr>
          <w:rStyle w:val="CodeInline"/>
        </w:rPr>
        <w:t>resource_map</w:t>
      </w:r>
      <w:proofErr w:type="spellEnd"/>
      <w:r>
        <w:t>.</w:t>
      </w:r>
    </w:p>
    <w:p w14:paraId="36B0A046" w14:textId="4BF20429" w:rsidR="004E4AB4" w:rsidRPr="004E4AB4" w:rsidRDefault="004E4AB4" w:rsidP="004E4AB4">
      <w:pPr>
        <w:pStyle w:val="Code"/>
      </w:pPr>
      <w:r w:rsidRPr="004E4AB4">
        <w:t>"use strict"</w:t>
      </w:r>
    </w:p>
    <w:p w14:paraId="0CDE2FC2" w14:textId="77777777" w:rsidR="002F599E" w:rsidRDefault="004E4AB4" w:rsidP="002F599E">
      <w:pPr>
        <w:pStyle w:val="Code"/>
      </w:pPr>
      <w:r w:rsidRPr="004E4AB4">
        <w:t>import * as map from "../core/resource_map.js";</w:t>
      </w:r>
    </w:p>
    <w:p w14:paraId="21DBCD14" w14:textId="77777777" w:rsidR="002F599E" w:rsidRDefault="002F599E" w:rsidP="002F599E">
      <w:pPr>
        <w:pStyle w:val="Code"/>
      </w:pPr>
    </w:p>
    <w:p w14:paraId="42DAE338" w14:textId="46DCDB74" w:rsidR="002F599E" w:rsidRDefault="002F599E" w:rsidP="002F599E">
      <w:pPr>
        <w:pStyle w:val="Code"/>
      </w:pPr>
      <w:r>
        <w:t>// functions from resource_map</w:t>
      </w:r>
    </w:p>
    <w:p w14:paraId="624BA898" w14:textId="77777777" w:rsidR="002F599E" w:rsidRDefault="002F599E" w:rsidP="002F599E">
      <w:pPr>
        <w:pStyle w:val="Code"/>
      </w:pPr>
      <w:r>
        <w:t>let unload = map.unload;</w:t>
      </w:r>
    </w:p>
    <w:p w14:paraId="0B8FB37A" w14:textId="77777777" w:rsidR="002F599E" w:rsidRDefault="002F599E" w:rsidP="002F599E">
      <w:pPr>
        <w:pStyle w:val="Code"/>
      </w:pPr>
      <w:r>
        <w:t>let has = map.has;</w:t>
      </w:r>
    </w:p>
    <w:p w14:paraId="3101637D" w14:textId="22E50426" w:rsidR="004E4AB4" w:rsidRDefault="002F599E" w:rsidP="002F599E">
      <w:pPr>
        <w:pStyle w:val="Code"/>
      </w:pPr>
      <w:r>
        <w:t>let get = map.get;</w:t>
      </w:r>
    </w:p>
    <w:p w14:paraId="2EC50D81" w14:textId="7C31911E" w:rsidR="004E4AB4" w:rsidRPr="004E4AB4" w:rsidRDefault="00FD7BD6" w:rsidP="004E4AB4">
      <w:pPr>
        <w:pStyle w:val="NumList"/>
      </w:pPr>
      <w:r>
        <w:t xml:space="preserve">Define the text decoding and parsing functions for </w:t>
      </w:r>
      <w:proofErr w:type="spellStart"/>
      <w:r w:rsidRPr="0010691D">
        <w:rPr>
          <w:rStyle w:val="CodeInline"/>
        </w:rPr>
        <w:t>loadDec</w:t>
      </w:r>
      <w:r>
        <w:rPr>
          <w:rStyle w:val="CodeInline"/>
        </w:rPr>
        <w:t>o</w:t>
      </w:r>
      <w:r w:rsidRPr="0010691D">
        <w:rPr>
          <w:rStyle w:val="CodeInline"/>
        </w:rPr>
        <w:t>deParse</w:t>
      </w:r>
      <w:proofErr w:type="spellEnd"/>
      <w:r w:rsidRPr="0010691D">
        <w:rPr>
          <w:rStyle w:val="CodeInline"/>
        </w:rPr>
        <w:t>()</w:t>
      </w:r>
      <w:r>
        <w:t xml:space="preserve">. Notice that there </w:t>
      </w:r>
      <w:r w:rsidR="00861F88">
        <w:t>are</w:t>
      </w:r>
      <w:r>
        <w:t xml:space="preserve"> no requirements for parsing the loaded text and thus the text parsing function does not perform any useful operation.</w:t>
      </w:r>
    </w:p>
    <w:p w14:paraId="58A3E9CD" w14:textId="77777777" w:rsidR="004E4AB4" w:rsidRPr="004E4AB4" w:rsidRDefault="004E4AB4" w:rsidP="004E4AB4">
      <w:pPr>
        <w:pStyle w:val="Code"/>
      </w:pPr>
      <w:r w:rsidRPr="004E4AB4">
        <w:t>function decodeText(data) {</w:t>
      </w:r>
    </w:p>
    <w:p w14:paraId="234D3272" w14:textId="77777777" w:rsidR="004E4AB4" w:rsidRPr="004E4AB4" w:rsidRDefault="004E4AB4" w:rsidP="004E4AB4">
      <w:pPr>
        <w:pStyle w:val="Code"/>
      </w:pPr>
      <w:r w:rsidRPr="004E4AB4">
        <w:t xml:space="preserve">    return data.text();</w:t>
      </w:r>
    </w:p>
    <w:p w14:paraId="6394F224" w14:textId="77777777" w:rsidR="004E4AB4" w:rsidRPr="004E4AB4" w:rsidRDefault="004E4AB4" w:rsidP="004E4AB4">
      <w:pPr>
        <w:pStyle w:val="Code"/>
      </w:pPr>
      <w:r w:rsidRPr="004E4AB4">
        <w:t>}</w:t>
      </w:r>
    </w:p>
    <w:p w14:paraId="5A7572FB" w14:textId="77777777" w:rsidR="004E4AB4" w:rsidRPr="004E4AB4" w:rsidRDefault="004E4AB4" w:rsidP="004E4AB4">
      <w:pPr>
        <w:pStyle w:val="Code"/>
      </w:pPr>
      <w:r w:rsidRPr="004E4AB4">
        <w:t>function parseText(text) {</w:t>
      </w:r>
    </w:p>
    <w:p w14:paraId="66C8F806" w14:textId="77777777" w:rsidR="004E4AB4" w:rsidRPr="004E4AB4" w:rsidRDefault="004E4AB4" w:rsidP="004E4AB4">
      <w:pPr>
        <w:pStyle w:val="Code"/>
      </w:pPr>
      <w:r w:rsidRPr="004E4AB4">
        <w:t xml:space="preserve">    return text;</w:t>
      </w:r>
    </w:p>
    <w:p w14:paraId="46DFED26" w14:textId="77777777" w:rsidR="004E4AB4" w:rsidRPr="004E4AB4" w:rsidRDefault="004E4AB4" w:rsidP="004E4AB4">
      <w:pPr>
        <w:pStyle w:val="Code"/>
      </w:pPr>
      <w:r w:rsidRPr="004E4AB4">
        <w:t>}</w:t>
      </w:r>
    </w:p>
    <w:p w14:paraId="1799A505" w14:textId="4F91BD68" w:rsidR="004E4AB4" w:rsidRPr="004E4AB4" w:rsidRDefault="00FD7BD6" w:rsidP="004E4AB4">
      <w:pPr>
        <w:pStyle w:val="NumList"/>
      </w:pPr>
      <w:r>
        <w:t xml:space="preserve">Define the </w:t>
      </w:r>
      <w:r w:rsidRPr="0010691D">
        <w:rPr>
          <w:rStyle w:val="CodeInline"/>
        </w:rPr>
        <w:t>load()</w:t>
      </w:r>
      <w:r>
        <w:t xml:space="preserve"> function to call the </w:t>
      </w:r>
      <w:proofErr w:type="spellStart"/>
      <w:r w:rsidRPr="0010691D">
        <w:rPr>
          <w:rStyle w:val="CodeInline"/>
        </w:rPr>
        <w:t>resource_map</w:t>
      </w:r>
      <w:proofErr w:type="spellEnd"/>
      <w:r>
        <w:t xml:space="preserve"> </w:t>
      </w:r>
      <w:proofErr w:type="spellStart"/>
      <w:r w:rsidRPr="00AD5531">
        <w:rPr>
          <w:rStyle w:val="CodeInline"/>
        </w:rPr>
        <w:t>loadDec</w:t>
      </w:r>
      <w:r>
        <w:rPr>
          <w:rStyle w:val="CodeInline"/>
        </w:rPr>
        <w:t>o</w:t>
      </w:r>
      <w:r w:rsidRPr="00AD5531">
        <w:rPr>
          <w:rStyle w:val="CodeInline"/>
        </w:rPr>
        <w:t>deParse</w:t>
      </w:r>
      <w:proofErr w:type="spellEnd"/>
      <w:r w:rsidRPr="00AD5531">
        <w:rPr>
          <w:rStyle w:val="CodeInline"/>
        </w:rPr>
        <w:t>()</w:t>
      </w:r>
      <w:r>
        <w:t xml:space="preserve"> function to trigger the asynchronous </w:t>
      </w:r>
      <w:r w:rsidRPr="0010691D">
        <w:rPr>
          <w:rStyle w:val="CodeInline"/>
        </w:rPr>
        <w:t>fetch()</w:t>
      </w:r>
      <w:r>
        <w:t xml:space="preserve"> operation.</w:t>
      </w:r>
    </w:p>
    <w:p w14:paraId="7C5C7EF7" w14:textId="77777777" w:rsidR="004E4AB4" w:rsidRPr="004E4AB4" w:rsidRDefault="004E4AB4" w:rsidP="004E4AB4">
      <w:pPr>
        <w:pStyle w:val="Code"/>
      </w:pPr>
      <w:r w:rsidRPr="004E4AB4">
        <w:t>function load(path) {</w:t>
      </w:r>
    </w:p>
    <w:p w14:paraId="037FB4E2" w14:textId="77777777" w:rsidR="004E4AB4" w:rsidRPr="004E4AB4" w:rsidRDefault="004E4AB4" w:rsidP="004E4AB4">
      <w:pPr>
        <w:pStyle w:val="Code"/>
      </w:pPr>
      <w:r w:rsidRPr="004E4AB4">
        <w:t xml:space="preserve">    return map.loadDecodeParse(path, decodeText, parseText);</w:t>
      </w:r>
    </w:p>
    <w:p w14:paraId="554AEBFC" w14:textId="77777777" w:rsidR="004E4AB4" w:rsidRPr="004E4AB4" w:rsidRDefault="004E4AB4" w:rsidP="004E4AB4">
      <w:pPr>
        <w:pStyle w:val="Code"/>
      </w:pPr>
      <w:r w:rsidRPr="004E4AB4">
        <w:t>}</w:t>
      </w:r>
    </w:p>
    <w:p w14:paraId="364C10FE" w14:textId="1AFF8444" w:rsidR="004E4AB4" w:rsidRPr="004E4AB4" w:rsidRDefault="00B96DCA" w:rsidP="004E4AB4">
      <w:pPr>
        <w:pStyle w:val="NumList"/>
      </w:pPr>
      <w:r>
        <w:lastRenderedPageBreak/>
        <w:t xml:space="preserve">Export the functionality for </w:t>
      </w:r>
      <w:del w:id="273" w:author="Kelvin Sung" w:date="2021-08-26T12:26:00Z">
        <w:r w:rsidDel="006735E4">
          <w:delText xml:space="preserve">clients </w:delText>
        </w:r>
      </w:del>
      <w:ins w:id="274" w:author="Kelvin Sung" w:date="2021-08-26T12:26:00Z">
        <w:r w:rsidR="006735E4">
          <w:t>access by the re</w:t>
        </w:r>
      </w:ins>
      <w:ins w:id="275" w:author="Kelvin Sung" w:date="2021-08-26T12:27:00Z">
        <w:r w:rsidR="006735E4">
          <w:t xml:space="preserve">st </w:t>
        </w:r>
      </w:ins>
      <w:del w:id="276" w:author="Kelvin Sung" w:date="2021-08-26T12:27:00Z">
        <w:r w:rsidDel="006735E4">
          <w:delText xml:space="preserve">of </w:delText>
        </w:r>
      </w:del>
      <w:r>
        <w:t>the game engine.</w:t>
      </w:r>
    </w:p>
    <w:p w14:paraId="1C54FC43" w14:textId="3D6C37B9" w:rsidR="004E4AB4" w:rsidDel="00694B0D" w:rsidRDefault="004E4AB4" w:rsidP="006735E4">
      <w:pPr>
        <w:pStyle w:val="Code"/>
        <w:rPr>
          <w:del w:id="277" w:author="Kelvin Sung" w:date="2021-08-26T12:11:00Z"/>
        </w:rPr>
        <w:pPrChange w:id="278" w:author="Kelvin Sung" w:date="2021-08-26T12:26:00Z">
          <w:pPr>
            <w:pStyle w:val="Code"/>
          </w:pPr>
        </w:pPrChange>
      </w:pPr>
      <w:r w:rsidRPr="004E4AB4">
        <w:t>export {has, get, load, unload}</w:t>
      </w:r>
    </w:p>
    <w:p w14:paraId="27C581CC" w14:textId="77777777" w:rsidR="00694B0D" w:rsidRPr="0042523B" w:rsidRDefault="00694B0D" w:rsidP="006735E4">
      <w:pPr>
        <w:pStyle w:val="Code"/>
        <w:rPr>
          <w:ins w:id="279" w:author="Kelvin Sung" w:date="2021-08-26T12:26:00Z"/>
        </w:rPr>
        <w:pPrChange w:id="280" w:author="Kelvin Sung" w:date="2021-08-26T12:26:00Z">
          <w:pPr>
            <w:spacing w:before="120" w:after="120" w:line="240" w:lineRule="auto"/>
            <w:contextualSpacing/>
          </w:pPr>
        </w:pPrChange>
      </w:pPr>
    </w:p>
    <w:p w14:paraId="5F1142F4" w14:textId="77777777" w:rsidR="00694B0D" w:rsidRPr="0042523B" w:rsidRDefault="00694B0D" w:rsidP="006735E4">
      <w:pPr>
        <w:pStyle w:val="NumList"/>
        <w:rPr>
          <w:ins w:id="281" w:author="Kelvin Sung" w:date="2021-08-26T12:26:00Z"/>
        </w:rPr>
        <w:pPrChange w:id="282" w:author="Kelvin Sung" w:date="2021-08-26T12:26:00Z">
          <w:pPr>
            <w:pStyle w:val="NumList"/>
            <w:numPr>
              <w:numId w:val="36"/>
            </w:numPr>
          </w:pPr>
        </w:pPrChange>
      </w:pPr>
      <w:ins w:id="283" w:author="Kelvin Sung" w:date="2021-08-26T12:26:00Z">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ins>
    </w:p>
    <w:p w14:paraId="34426E4C" w14:textId="12C4ADDE" w:rsidR="00694B0D" w:rsidRPr="0010691D" w:rsidRDefault="00694B0D" w:rsidP="00694B0D">
      <w:pPr>
        <w:spacing w:before="120" w:after="120" w:line="240" w:lineRule="auto"/>
        <w:contextualSpacing/>
        <w:rPr>
          <w:ins w:id="284" w:author="Kelvin Sung" w:date="2021-08-26T12:26:00Z"/>
          <w:rStyle w:val="CodeBold"/>
        </w:rPr>
      </w:pPr>
      <w:ins w:id="285" w:author="Kelvin Sung" w:date="2021-08-26T12:26:00Z">
        <w:r w:rsidRPr="0010691D">
          <w:rPr>
            <w:rStyle w:val="CodeBold"/>
          </w:rPr>
          <w:t xml:space="preserve">import * as </w:t>
        </w:r>
      </w:ins>
      <w:ins w:id="286" w:author="Kelvin Sung" w:date="2021-08-26T12:27:00Z">
        <w:r w:rsidR="006735E4">
          <w:rPr>
            <w:rStyle w:val="CodeBold"/>
          </w:rPr>
          <w:t>text</w:t>
        </w:r>
      </w:ins>
      <w:ins w:id="287" w:author="Kelvin Sung" w:date="2021-08-26T12:26:00Z">
        <w:r w:rsidRPr="0010691D">
          <w:rPr>
            <w:rStyle w:val="CodeBold"/>
          </w:rPr>
          <w:t xml:space="preserve"> from "./resources/</w:t>
        </w:r>
      </w:ins>
      <w:ins w:id="288" w:author="Kelvin Sung" w:date="2021-08-26T12:27:00Z">
        <w:r w:rsidR="006735E4">
          <w:rPr>
            <w:rStyle w:val="CodeBold"/>
          </w:rPr>
          <w:t>text</w:t>
        </w:r>
      </w:ins>
      <w:ins w:id="289" w:author="Kelvin Sung" w:date="2021-08-26T12:26:00Z">
        <w:r w:rsidRPr="0010691D">
          <w:rPr>
            <w:rStyle w:val="CodeBold"/>
          </w:rPr>
          <w:t>.js";</w:t>
        </w:r>
        <w:r w:rsidRPr="0010691D">
          <w:rPr>
            <w:rStyle w:val="CodeBold"/>
          </w:rPr>
          <w:br/>
        </w:r>
      </w:ins>
    </w:p>
    <w:p w14:paraId="738E2369" w14:textId="7CF60DF8" w:rsidR="00694B0D" w:rsidRPr="0042523B" w:rsidRDefault="00694B0D" w:rsidP="00694B0D">
      <w:pPr>
        <w:pStyle w:val="Code"/>
        <w:rPr>
          <w:ins w:id="290" w:author="Kelvin Sung" w:date="2021-08-26T12:26:00Z"/>
          <w:rFonts w:ascii="TheSansMonoConBlack" w:hAnsi="TheSansMonoConBlack"/>
        </w:rPr>
      </w:pPr>
      <w:ins w:id="291" w:author="Kelvin Sung" w:date="2021-08-26T12:26:00Z">
        <w:r w:rsidRPr="0042523B">
          <w:t>… identical to previous code …</w:t>
        </w:r>
      </w:ins>
    </w:p>
    <w:p w14:paraId="2EF17020" w14:textId="77777777" w:rsidR="00694B0D" w:rsidRPr="0042523B" w:rsidRDefault="00694B0D" w:rsidP="00694B0D">
      <w:pPr>
        <w:pStyle w:val="Code"/>
        <w:rPr>
          <w:ins w:id="292" w:author="Kelvin Sung" w:date="2021-08-26T12:26:00Z"/>
          <w:bdr w:val="none" w:sz="0" w:space="0" w:color="auto" w:frame="1"/>
        </w:rPr>
      </w:pPr>
    </w:p>
    <w:p w14:paraId="7F675490" w14:textId="77777777" w:rsidR="00694B0D" w:rsidRPr="0042523B" w:rsidRDefault="00694B0D" w:rsidP="00694B0D">
      <w:pPr>
        <w:pStyle w:val="Code"/>
        <w:rPr>
          <w:ins w:id="293" w:author="Kelvin Sung" w:date="2021-08-26T12:26:00Z"/>
          <w:bdr w:val="none" w:sz="0" w:space="0" w:color="auto" w:frame="1"/>
        </w:rPr>
      </w:pPr>
      <w:ins w:id="294" w:author="Kelvin Sung" w:date="2021-08-26T12:26:00Z">
        <w:r w:rsidRPr="0042523B">
          <w:rPr>
            <w:bdr w:val="none" w:sz="0" w:space="0" w:color="auto" w:frame="1"/>
          </w:rPr>
          <w:t>export default {</w:t>
        </w:r>
      </w:ins>
    </w:p>
    <w:p w14:paraId="3A240974" w14:textId="77777777" w:rsidR="00694B0D" w:rsidRPr="0042523B" w:rsidRDefault="00694B0D" w:rsidP="00694B0D">
      <w:pPr>
        <w:pStyle w:val="Code"/>
        <w:rPr>
          <w:ins w:id="295" w:author="Kelvin Sung" w:date="2021-08-26T12:26:00Z"/>
          <w:bdr w:val="none" w:sz="0" w:space="0" w:color="auto" w:frame="1"/>
        </w:rPr>
      </w:pPr>
      <w:ins w:id="296" w:author="Kelvin Sung" w:date="2021-08-26T12:26:00Z">
        <w:r w:rsidRPr="0042523B">
          <w:rPr>
            <w:bdr w:val="none" w:sz="0" w:space="0" w:color="auto" w:frame="1"/>
          </w:rPr>
          <w:t xml:space="preserve">    // resource support</w:t>
        </w:r>
      </w:ins>
    </w:p>
    <w:p w14:paraId="138B8BC6" w14:textId="1C9C8B19" w:rsidR="00694B0D" w:rsidRPr="0042523B" w:rsidRDefault="00694B0D" w:rsidP="00694B0D">
      <w:pPr>
        <w:pStyle w:val="Code"/>
        <w:rPr>
          <w:ins w:id="297" w:author="Kelvin Sung" w:date="2021-08-26T12:26:00Z"/>
          <w:rFonts w:ascii="TheSansMonoConBlack" w:hAnsi="TheSansMonoConBlack"/>
        </w:rPr>
      </w:pPr>
      <w:ins w:id="298" w:author="Kelvin Sung" w:date="2021-08-26T12:26:00Z">
        <w:r>
          <w:rPr>
            <w:bdr w:val="none" w:sz="0" w:space="0" w:color="auto" w:frame="1"/>
          </w:rPr>
          <w:t xml:space="preserve">    </w:t>
        </w:r>
        <w:r w:rsidRPr="006735E4">
          <w:rPr>
            <w:rStyle w:val="CodeBold"/>
            <w:rPrChange w:id="299" w:author="Kelvin Sung" w:date="2021-08-26T12:28:00Z">
              <w:rPr>
                <w:bdr w:val="none" w:sz="0" w:space="0" w:color="auto" w:frame="1"/>
              </w:rPr>
            </w:rPrChange>
          </w:rPr>
          <w:t>text</w:t>
        </w:r>
        <w:r w:rsidRPr="0042523B">
          <w:rPr>
            <w:bdr w:val="none" w:sz="0" w:space="0" w:color="auto" w:frame="1"/>
          </w:rPr>
          <w:t>,</w:t>
        </w:r>
      </w:ins>
    </w:p>
    <w:p w14:paraId="6B7DDC3B" w14:textId="77777777" w:rsidR="00694B0D" w:rsidRPr="0042523B" w:rsidRDefault="00694B0D" w:rsidP="00694B0D">
      <w:pPr>
        <w:pStyle w:val="Code"/>
        <w:rPr>
          <w:ins w:id="300" w:author="Kelvin Sung" w:date="2021-08-26T12:26:00Z"/>
          <w:bdr w:val="none" w:sz="0" w:space="0" w:color="auto" w:frame="1"/>
        </w:rPr>
      </w:pPr>
    </w:p>
    <w:p w14:paraId="5676B134" w14:textId="298D80C9" w:rsidR="00694B0D" w:rsidRPr="0042523B" w:rsidRDefault="00694B0D" w:rsidP="00694B0D">
      <w:pPr>
        <w:pStyle w:val="Code"/>
        <w:rPr>
          <w:ins w:id="301" w:author="Kelvin Sung" w:date="2021-08-26T12:26:00Z"/>
          <w:rFonts w:ascii="TheSansMonoConBlack" w:hAnsi="TheSansMonoConBlack"/>
          <w:bdr w:val="none" w:sz="0" w:space="0" w:color="auto" w:frame="1"/>
        </w:rPr>
      </w:pPr>
      <w:ins w:id="302" w:author="Kelvin Sung" w:date="2021-08-26T12:26:00Z">
        <w:r w:rsidRPr="0042523B">
          <w:t xml:space="preserve">    … identical to previous code …</w:t>
        </w:r>
      </w:ins>
    </w:p>
    <w:p w14:paraId="60D5EC19" w14:textId="274D6A69" w:rsidR="009D6400" w:rsidRPr="00F1408C" w:rsidRDefault="00694B0D" w:rsidP="004E4AB4">
      <w:pPr>
        <w:pStyle w:val="Code"/>
        <w:rPr>
          <w:bdr w:val="none" w:sz="0" w:space="0" w:color="auto" w:frame="1"/>
          <w:rPrChange w:id="303" w:author="Kelvin Sung" w:date="2021-08-26T12:28:00Z">
            <w:rPr/>
          </w:rPrChange>
        </w:rPr>
      </w:pPr>
      <w:ins w:id="304" w:author="Kelvin Sung" w:date="2021-08-26T12:26:00Z">
        <w:r w:rsidRPr="0042523B">
          <w:rPr>
            <w:bdr w:val="none" w:sz="0" w:space="0" w:color="auto" w:frame="1"/>
          </w:rPr>
          <w:t>}</w:t>
        </w:r>
      </w:ins>
    </w:p>
    <w:p w14:paraId="71A0976A" w14:textId="79EA81A1" w:rsidR="009D6400" w:rsidRDefault="009D6400" w:rsidP="009D6400">
      <w:pPr>
        <w:pStyle w:val="Heading3"/>
      </w:pPr>
      <w:r w:rsidRPr="009D6400">
        <w:t>Load Shaders Asynchronously</w:t>
      </w:r>
    </w:p>
    <w:p w14:paraId="49DEDDC1" w14:textId="5CC9FCAF" w:rsidR="000C0041" w:rsidRDefault="009D6400" w:rsidP="000C0041">
      <w:pPr>
        <w:pStyle w:val="BodyTextFirst"/>
      </w:pPr>
      <w:r w:rsidRPr="009D6400">
        <w:t xml:space="preserve">The </w:t>
      </w:r>
      <w:r w:rsidRPr="009D6400">
        <w:rPr>
          <w:rStyle w:val="CodeInline"/>
        </w:rPr>
        <w:t>text</w:t>
      </w:r>
      <w:r w:rsidRPr="009D6400">
        <w:t xml:space="preserve"> </w:t>
      </w:r>
      <w:r>
        <w:t>resource module</w:t>
      </w:r>
      <w:r w:rsidRPr="009D6400">
        <w:t xml:space="preserve"> can now be used to</w:t>
      </w:r>
      <w:r>
        <w:t xml:space="preserve"> assist the</w:t>
      </w:r>
      <w:r w:rsidRPr="009D6400">
        <w:t xml:space="preserve"> load</w:t>
      </w:r>
      <w:r>
        <w:t>ing of</w:t>
      </w:r>
      <w:r w:rsidRPr="009D6400">
        <w:t xml:space="preserve"> the shader files asynchronously as plain-text files. Since it is impossible to predict when an asynchronous loading operation will be completed, it is important to issue the load commands </w:t>
      </w:r>
      <w:r w:rsidRPr="009D6400">
        <w:rPr>
          <w:rStyle w:val="Emphasis"/>
        </w:rPr>
        <w:t>before</w:t>
      </w:r>
      <w:r w:rsidRPr="009D6400">
        <w:t xml:space="preserve"> the resources are needed and to ensure that the loading operations are </w:t>
      </w:r>
      <w:r w:rsidRPr="009D6400">
        <w:rPr>
          <w:rStyle w:val="Emphasis"/>
        </w:rPr>
        <w:t>completed</w:t>
      </w:r>
      <w:r w:rsidRPr="009D6400">
        <w:t xml:space="preserve"> before proceeding to retrieve the resources. </w:t>
      </w:r>
    </w:p>
    <w:p w14:paraId="4BEFB7D7" w14:textId="3E24FD56" w:rsidR="00271933" w:rsidRDefault="00271933" w:rsidP="00271933">
      <w:pPr>
        <w:pStyle w:val="Heading4"/>
      </w:pPr>
      <w:r>
        <w:t>Modify Shader Resources for Asynchronous Support</w:t>
      </w:r>
    </w:p>
    <w:p w14:paraId="2C179BF8" w14:textId="7D063E8A" w:rsidR="00271933" w:rsidRPr="00271933" w:rsidRDefault="00271933">
      <w:pPr>
        <w:pStyle w:val="BodyTextFirst"/>
      </w:pPr>
      <w:r>
        <w:t xml:space="preserve">To </w:t>
      </w:r>
      <w:r w:rsidRPr="00271933">
        <w:t xml:space="preserve">avoid loading the GLSL shader files synchronously, the files must be loaded before the creation of a </w:t>
      </w:r>
      <w:r w:rsidRPr="00271933">
        <w:rPr>
          <w:rStyle w:val="CodeInline"/>
        </w:rPr>
        <w:t>SimpleShader</w:t>
      </w:r>
      <w:r w:rsidRPr="00271933">
        <w:t xml:space="preserve"> object. </w:t>
      </w:r>
      <w:r w:rsidR="00605130">
        <w:t xml:space="preserve">Recall that a single instance of </w:t>
      </w:r>
      <w:r w:rsidR="00605130" w:rsidRPr="0010691D">
        <w:rPr>
          <w:rStyle w:val="CodeInline"/>
        </w:rPr>
        <w:t>SimpleShader</w:t>
      </w:r>
      <w:r w:rsidR="00605130">
        <w:t xml:space="preserve"> object is created in the </w:t>
      </w:r>
      <w:proofErr w:type="spellStart"/>
      <w:r w:rsidR="00605130" w:rsidRPr="0010691D">
        <w:rPr>
          <w:rStyle w:val="CodeInline"/>
        </w:rPr>
        <w:t>shader_reso</w:t>
      </w:r>
      <w:r w:rsidR="00605130">
        <w:rPr>
          <w:rStyle w:val="CodeInline"/>
        </w:rPr>
        <w:t>u</w:t>
      </w:r>
      <w:r w:rsidR="00605130" w:rsidRPr="0010691D">
        <w:rPr>
          <w:rStyle w:val="CodeInline"/>
        </w:rPr>
        <w:t>rces</w:t>
      </w:r>
      <w:proofErr w:type="spellEnd"/>
      <w:r w:rsidR="00605130">
        <w:t xml:space="preserve"> module and shared among all </w:t>
      </w:r>
      <w:proofErr w:type="spellStart"/>
      <w:r w:rsidR="00605130" w:rsidRPr="0010691D">
        <w:rPr>
          <w:rStyle w:val="CodeInline"/>
        </w:rPr>
        <w:t>Renderable</w:t>
      </w:r>
      <w:r w:rsidR="00605130">
        <w:t>s</w:t>
      </w:r>
      <w:proofErr w:type="spellEnd"/>
      <w:r w:rsidR="00605130">
        <w:t xml:space="preserve">. </w:t>
      </w:r>
      <w:r w:rsidR="00A5189F">
        <w:t xml:space="preserve">You can now </w:t>
      </w:r>
      <w:r w:rsidR="007F4787">
        <w:t>asynchronous</w:t>
      </w:r>
      <w:r w:rsidR="00A5189F">
        <w:t>ly</w:t>
      </w:r>
      <w:r w:rsidR="007F4787">
        <w:t xml:space="preserve"> load </w:t>
      </w:r>
      <w:r w:rsidR="00A5189F">
        <w:t xml:space="preserve">the GLSL shader files before the creation of the </w:t>
      </w:r>
      <w:r w:rsidR="00A5189F" w:rsidRPr="0010691D">
        <w:rPr>
          <w:rStyle w:val="CodeInline"/>
        </w:rPr>
        <w:t>SimpleShader</w:t>
      </w:r>
      <w:r w:rsidR="00A5189F">
        <w:t xml:space="preserve"> object.</w:t>
      </w:r>
    </w:p>
    <w:p w14:paraId="5F8763A2" w14:textId="739A1CE1" w:rsidR="00B9323D" w:rsidRDefault="00444DAA" w:rsidP="000C0041">
      <w:pPr>
        <w:pStyle w:val="NumList"/>
        <w:numPr>
          <w:ilvl w:val="0"/>
          <w:numId w:val="20"/>
        </w:numPr>
      </w:pPr>
      <w:r>
        <w:t xml:space="preserve">Edit </w:t>
      </w:r>
      <w:r w:rsidRPr="0010691D">
        <w:rPr>
          <w:rStyle w:val="CodeInline"/>
        </w:rPr>
        <w:t>shader_resources.js</w:t>
      </w:r>
      <w:r>
        <w:t xml:space="preserve"> and import functionality from the </w:t>
      </w:r>
      <w:r w:rsidRPr="0010691D">
        <w:rPr>
          <w:rStyle w:val="CodeInline"/>
        </w:rPr>
        <w:t>text</w:t>
      </w:r>
      <w:r>
        <w:t xml:space="preserve"> and </w:t>
      </w:r>
      <w:proofErr w:type="spellStart"/>
      <w:r w:rsidRPr="0010691D">
        <w:rPr>
          <w:rStyle w:val="CodeInline"/>
        </w:rPr>
        <w:t>resource_map</w:t>
      </w:r>
      <w:proofErr w:type="spellEnd"/>
      <w:r>
        <w:t xml:space="preserve"> modules.</w:t>
      </w:r>
    </w:p>
    <w:p w14:paraId="6A4E3872" w14:textId="77777777" w:rsidR="000C0041" w:rsidRDefault="000C0041" w:rsidP="000C0041">
      <w:pPr>
        <w:pStyle w:val="Code"/>
      </w:pPr>
      <w:r>
        <w:t>import * as text from "../resources/text.js";</w:t>
      </w:r>
    </w:p>
    <w:p w14:paraId="13F588FB" w14:textId="65FE711A" w:rsidR="000C0041" w:rsidRPr="000C0041" w:rsidRDefault="000C0041" w:rsidP="000C0041">
      <w:pPr>
        <w:pStyle w:val="Code"/>
      </w:pPr>
      <w:r>
        <w:t>import * as map from "./resource_map.js";</w:t>
      </w:r>
    </w:p>
    <w:p w14:paraId="76225890" w14:textId="4B98B3A1" w:rsidR="000C0041" w:rsidRDefault="00444DAA" w:rsidP="00D526D9">
      <w:pPr>
        <w:pStyle w:val="NumList"/>
      </w:pPr>
      <w:r>
        <w:t xml:space="preserve">Replace the content of the </w:t>
      </w:r>
      <w:proofErr w:type="spellStart"/>
      <w:r w:rsidRPr="0010691D">
        <w:rPr>
          <w:rStyle w:val="CodeInline"/>
        </w:rPr>
        <w:t>init</w:t>
      </w:r>
      <w:proofErr w:type="spellEnd"/>
      <w:r w:rsidRPr="0010691D">
        <w:rPr>
          <w:rStyle w:val="CodeInline"/>
        </w:rPr>
        <w:t>()</w:t>
      </w:r>
      <w:r>
        <w:t xml:space="preserve"> function. </w:t>
      </w:r>
      <w:r w:rsidR="008C06D2">
        <w:t>Define</w:t>
      </w:r>
      <w:r>
        <w:t xml:space="preserve"> a JavaScript </w:t>
      </w:r>
      <w:r w:rsidRPr="0010691D">
        <w:rPr>
          <w:rStyle w:val="CodeInline"/>
        </w:rPr>
        <w:t>promise</w:t>
      </w:r>
      <w:r w:rsidR="00227B3C">
        <w:t>,</w:t>
      </w:r>
      <w:r w:rsidR="00227B3C">
        <w:rPr>
          <w:rStyle w:val="CodeInline"/>
        </w:rPr>
        <w:t xml:space="preserve"> </w:t>
      </w:r>
      <w:proofErr w:type="spellStart"/>
      <w:r w:rsidR="00227B3C">
        <w:rPr>
          <w:rStyle w:val="CodeInline"/>
        </w:rPr>
        <w:t>loadPromise</w:t>
      </w:r>
      <w:proofErr w:type="spellEnd"/>
      <w:r w:rsidR="00227B3C">
        <w:t>, to load the two GLSL shader file</w:t>
      </w:r>
      <w:r w:rsidR="008C06D2">
        <w:t>s</w:t>
      </w:r>
      <w:r w:rsidR="00227B3C">
        <w:t xml:space="preserve"> asynchronously</w:t>
      </w:r>
      <w:ins w:id="305" w:author="Kelvin Sung" w:date="2021-08-26T12:14:00Z">
        <w:r w:rsidR="00F26AA9">
          <w:t>, and</w:t>
        </w:r>
      </w:ins>
      <w:del w:id="306" w:author="Kelvin Sung" w:date="2021-08-26T12:14:00Z">
        <w:r w:rsidR="00227B3C" w:rsidDel="00F26AA9">
          <w:delText>. W</w:delText>
        </w:r>
      </w:del>
      <w:ins w:id="307" w:author="Kelvin Sung" w:date="2021-08-26T12:14:00Z">
        <w:r w:rsidR="00F26AA9">
          <w:t xml:space="preserve"> w</w:t>
        </w:r>
      </w:ins>
      <w:r w:rsidR="00227B3C">
        <w:t xml:space="preserve">hen the loading is completed, </w:t>
      </w:r>
      <w:ins w:id="308" w:author="Kelvin Sung" w:date="2021-08-26T12:14:00Z">
        <w:r w:rsidR="00F26AA9">
          <w:t xml:space="preserve">to </w:t>
        </w:r>
      </w:ins>
      <w:del w:id="309" w:author="Kelvin Sung" w:date="2021-08-26T12:14:00Z">
        <w:r w:rsidR="00227B3C" w:rsidRPr="0010691D" w:rsidDel="00F26AA9">
          <w:rPr>
            <w:rStyle w:val="CodeInline"/>
          </w:rPr>
          <w:delText>loadPromise</w:delText>
        </w:r>
        <w:r w:rsidR="00227B3C" w:rsidDel="00F26AA9">
          <w:delText xml:space="preserve"> </w:delText>
        </w:r>
      </w:del>
      <w:r w:rsidR="00227B3C">
        <w:t>trigger</w:t>
      </w:r>
      <w:del w:id="310" w:author="Kelvin Sung" w:date="2021-08-26T12:14:00Z">
        <w:r w:rsidR="008C06D2" w:rsidDel="00F26AA9">
          <w:delText>s</w:delText>
        </w:r>
      </w:del>
      <w:r w:rsidR="00227B3C">
        <w:t xml:space="preserve"> the </w:t>
      </w:r>
      <w:r>
        <w:t>call</w:t>
      </w:r>
      <w:r w:rsidR="00227B3C">
        <w:t>ing of</w:t>
      </w:r>
      <w:r>
        <w:t xml:space="preserve"> the </w:t>
      </w:r>
      <w:proofErr w:type="spellStart"/>
      <w:r w:rsidRPr="0010691D">
        <w:rPr>
          <w:rStyle w:val="CodeInline"/>
        </w:rPr>
        <w:t>createShaders</w:t>
      </w:r>
      <w:proofErr w:type="spellEnd"/>
      <w:r w:rsidRPr="0010691D">
        <w:rPr>
          <w:rStyle w:val="CodeInline"/>
        </w:rPr>
        <w:t>()</w:t>
      </w:r>
      <w:r>
        <w:t xml:space="preserve"> function.</w:t>
      </w:r>
      <w:r w:rsidR="00227B3C">
        <w:t xml:space="preserve"> Store</w:t>
      </w:r>
      <w:ins w:id="311" w:author="Kelvin Sung" w:date="2021-08-26T12:13:00Z">
        <w:r w:rsidR="003F2803">
          <w:t xml:space="preserve"> the</w:t>
        </w:r>
      </w:ins>
      <w:r w:rsidR="00227B3C">
        <w:t xml:space="preserve"> </w:t>
      </w:r>
      <w:proofErr w:type="spellStart"/>
      <w:r w:rsidR="008C06D2">
        <w:rPr>
          <w:rStyle w:val="CodeInline"/>
        </w:rPr>
        <w:t>loadPr</w:t>
      </w:r>
      <w:r w:rsidR="00227B3C" w:rsidRPr="0010691D">
        <w:rPr>
          <w:rStyle w:val="CodeInline"/>
        </w:rPr>
        <w:t>omise</w:t>
      </w:r>
      <w:proofErr w:type="spellEnd"/>
      <w:r w:rsidR="00227B3C">
        <w:t xml:space="preserve"> in the </w:t>
      </w:r>
      <w:proofErr w:type="spellStart"/>
      <w:r w:rsidR="00227B3C" w:rsidRPr="0010691D">
        <w:rPr>
          <w:rStyle w:val="CodeInline"/>
        </w:rPr>
        <w:t>mOutstandingPromises</w:t>
      </w:r>
      <w:proofErr w:type="spellEnd"/>
      <w:r w:rsidR="00227B3C">
        <w:t xml:space="preserve"> array </w:t>
      </w:r>
      <w:r w:rsidR="008C06D2">
        <w:t xml:space="preserve">of the </w:t>
      </w:r>
      <w:proofErr w:type="spellStart"/>
      <w:r w:rsidR="008C06D2" w:rsidRPr="00AD5531">
        <w:rPr>
          <w:rStyle w:val="CodeInline"/>
        </w:rPr>
        <w:t>resource_map</w:t>
      </w:r>
      <w:proofErr w:type="spellEnd"/>
      <w:r w:rsidR="008C06D2">
        <w:t xml:space="preserve"> by calling </w:t>
      </w:r>
      <w:r w:rsidR="00227B3C">
        <w:t xml:space="preserve">the </w:t>
      </w:r>
      <w:proofErr w:type="spellStart"/>
      <w:r w:rsidR="00227B3C" w:rsidRPr="0010691D">
        <w:rPr>
          <w:rStyle w:val="CodeInline"/>
        </w:rPr>
        <w:t>map.pushPromise</w:t>
      </w:r>
      <w:proofErr w:type="spellEnd"/>
      <w:r w:rsidR="00227B3C" w:rsidRPr="0010691D">
        <w:rPr>
          <w:rStyle w:val="CodeInline"/>
        </w:rPr>
        <w:t>()</w:t>
      </w:r>
      <w:r w:rsidR="00227B3C">
        <w:t xml:space="preserve"> function.</w:t>
      </w:r>
    </w:p>
    <w:p w14:paraId="43361ABC" w14:textId="77777777" w:rsidR="000C0041" w:rsidRDefault="000C0041" w:rsidP="000C0041">
      <w:pPr>
        <w:pStyle w:val="Code"/>
      </w:pPr>
      <w:r>
        <w:lastRenderedPageBreak/>
        <w:t>function init() {</w:t>
      </w:r>
    </w:p>
    <w:p w14:paraId="0DAC7FEF" w14:textId="77777777" w:rsidR="000C0041" w:rsidRDefault="000C0041" w:rsidP="000C0041">
      <w:pPr>
        <w:pStyle w:val="Code"/>
      </w:pPr>
      <w:r>
        <w:t xml:space="preserve">    let loadPromise = new Promise(</w:t>
      </w:r>
    </w:p>
    <w:p w14:paraId="2DB49AF0" w14:textId="77777777" w:rsidR="000C0041" w:rsidRDefault="000C0041" w:rsidP="000C0041">
      <w:pPr>
        <w:pStyle w:val="Code"/>
      </w:pPr>
      <w:r>
        <w:t xml:space="preserve">        async function(resolve) {</w:t>
      </w:r>
    </w:p>
    <w:p w14:paraId="04A8BBFD" w14:textId="77777777" w:rsidR="000C0041" w:rsidRDefault="000C0041" w:rsidP="000C0041">
      <w:pPr>
        <w:pStyle w:val="Code"/>
      </w:pPr>
      <w:r>
        <w:t xml:space="preserve">            await Promise.all([</w:t>
      </w:r>
    </w:p>
    <w:p w14:paraId="5840815F" w14:textId="77777777" w:rsidR="000C0041" w:rsidRDefault="000C0041" w:rsidP="000C0041">
      <w:pPr>
        <w:pStyle w:val="Code"/>
      </w:pPr>
      <w:r>
        <w:t xml:space="preserve">                text.load(kSimpleFS),</w:t>
      </w:r>
    </w:p>
    <w:p w14:paraId="3DAFF6A6" w14:textId="77777777" w:rsidR="000C0041" w:rsidRDefault="000C0041" w:rsidP="000C0041">
      <w:pPr>
        <w:pStyle w:val="Code"/>
      </w:pPr>
      <w:r>
        <w:t xml:space="preserve">                text.load(kSimpleVS)</w:t>
      </w:r>
    </w:p>
    <w:p w14:paraId="22960FAE" w14:textId="77777777" w:rsidR="000C0041" w:rsidRDefault="000C0041" w:rsidP="000C0041">
      <w:pPr>
        <w:pStyle w:val="Code"/>
      </w:pPr>
      <w:r>
        <w:t xml:space="preserve">            ]);</w:t>
      </w:r>
    </w:p>
    <w:p w14:paraId="71E443B9" w14:textId="77777777" w:rsidR="000C0041" w:rsidRDefault="000C0041" w:rsidP="000C0041">
      <w:pPr>
        <w:pStyle w:val="Code"/>
      </w:pPr>
      <w:r>
        <w:t xml:space="preserve">            resolve();</w:t>
      </w:r>
    </w:p>
    <w:p w14:paraId="5D071547" w14:textId="77777777" w:rsidR="000C0041" w:rsidRDefault="000C0041" w:rsidP="000C0041">
      <w:pPr>
        <w:pStyle w:val="Code"/>
      </w:pPr>
      <w:r>
        <w:t xml:space="preserve">        }).then(</w:t>
      </w:r>
    </w:p>
    <w:p w14:paraId="73C83568" w14:textId="77777777" w:rsidR="000C0041" w:rsidRDefault="000C0041" w:rsidP="000C0041">
      <w:pPr>
        <w:pStyle w:val="Code"/>
      </w:pPr>
      <w:r>
        <w:t xml:space="preserve">            function resolve() { createShaders(); }</w:t>
      </w:r>
    </w:p>
    <w:p w14:paraId="62B5D735" w14:textId="77777777" w:rsidR="000C0041" w:rsidRDefault="000C0041" w:rsidP="000C0041">
      <w:pPr>
        <w:pStyle w:val="Code"/>
      </w:pPr>
      <w:r>
        <w:t xml:space="preserve">        );</w:t>
      </w:r>
    </w:p>
    <w:p w14:paraId="750DF2FA" w14:textId="77777777" w:rsidR="000C0041" w:rsidRDefault="000C0041" w:rsidP="000C0041">
      <w:pPr>
        <w:pStyle w:val="Code"/>
      </w:pPr>
      <w:r>
        <w:t xml:space="preserve">    map.pushPromise(loadPromise);</w:t>
      </w:r>
    </w:p>
    <w:p w14:paraId="2BCEA645" w14:textId="25604205" w:rsidR="000C0041" w:rsidRDefault="000C0041" w:rsidP="000C0041">
      <w:pPr>
        <w:pStyle w:val="Code"/>
      </w:pPr>
      <w:r>
        <w:t>}</w:t>
      </w:r>
    </w:p>
    <w:p w14:paraId="78D1704A" w14:textId="51D1AC71" w:rsidR="008C06D2" w:rsidRDefault="008C06D2" w:rsidP="0010691D">
      <w:pPr>
        <w:pStyle w:val="BodyTextFirst"/>
      </w:pPr>
      <w:r>
        <w:t xml:space="preserve">Notice that after the </w:t>
      </w:r>
      <w:proofErr w:type="spellStart"/>
      <w:r w:rsidRPr="0010691D">
        <w:rPr>
          <w:rStyle w:val="CodeInline"/>
        </w:rPr>
        <w:t>shader_resources</w:t>
      </w:r>
      <w:proofErr w:type="spellEnd"/>
      <w:r>
        <w:t xml:space="preserve"> </w:t>
      </w:r>
      <w:proofErr w:type="spellStart"/>
      <w:r w:rsidRPr="0010691D">
        <w:rPr>
          <w:rStyle w:val="CodeInline"/>
        </w:rPr>
        <w:t>init</w:t>
      </w:r>
      <w:proofErr w:type="spellEnd"/>
      <w:r w:rsidRPr="0010691D">
        <w:rPr>
          <w:rStyle w:val="CodeInline"/>
        </w:rPr>
        <w:t>()</w:t>
      </w:r>
      <w:r>
        <w:t xml:space="preserve"> function, the loading of the two GLSL shader files would have begun. At th</w:t>
      </w:r>
      <w:ins w:id="312" w:author="Kelvin Sung" w:date="2021-08-26T12:16:00Z">
        <w:r w:rsidR="007D7622">
          <w:t>at</w:t>
        </w:r>
      </w:ins>
      <w:del w:id="313" w:author="Kelvin Sung" w:date="2021-08-26T12:16:00Z">
        <w:r w:rsidDel="007D7622">
          <w:delText>is</w:delText>
        </w:r>
      </w:del>
      <w:r>
        <w:t xml:space="preserve"> point, it is not guaranteed that the loading operations are completed and the </w:t>
      </w:r>
      <w:r w:rsidRPr="0010691D">
        <w:rPr>
          <w:rStyle w:val="CodeInline"/>
        </w:rPr>
        <w:t>SimpleShader</w:t>
      </w:r>
      <w:r>
        <w:t xml:space="preserve"> object may not have been created. However, the promise </w:t>
      </w:r>
      <w:r w:rsidR="00E71DA3">
        <w:t xml:space="preserve">that is based on </w:t>
      </w:r>
      <w:r w:rsidR="001C2344">
        <w:t xml:space="preserve">the completion of </w:t>
      </w:r>
      <w:r>
        <w:t xml:space="preserve">these operations </w:t>
      </w:r>
      <w:r w:rsidR="00E71DA3">
        <w:t xml:space="preserve">is </w:t>
      </w:r>
      <w:r>
        <w:t xml:space="preserve">stored in the </w:t>
      </w:r>
      <w:proofErr w:type="spellStart"/>
      <w:r w:rsidRPr="0010691D">
        <w:rPr>
          <w:rStyle w:val="CodeInline"/>
        </w:rPr>
        <w:t>resource_map</w:t>
      </w:r>
      <w:proofErr w:type="spellEnd"/>
      <w:r>
        <w:t xml:space="preserve"> </w:t>
      </w:r>
      <w:proofErr w:type="spellStart"/>
      <w:r w:rsidRPr="0010691D">
        <w:rPr>
          <w:rStyle w:val="CodeInline"/>
        </w:rPr>
        <w:t>mOutstandingPromises</w:t>
      </w:r>
      <w:proofErr w:type="spellEnd"/>
      <w:r>
        <w:t xml:space="preserve"> array</w:t>
      </w:r>
      <w:r w:rsidR="00E71DA3">
        <w:t>. For this reason, it is guaranteed that</w:t>
      </w:r>
      <w:r>
        <w:t xml:space="preserve"> </w:t>
      </w:r>
      <w:r w:rsidR="00E71DA3">
        <w:t xml:space="preserve">these operations </w:t>
      </w:r>
      <w:ins w:id="314" w:author="Kelvin Sung" w:date="2021-08-26T12:17:00Z">
        <w:r w:rsidR="007D7622">
          <w:t xml:space="preserve">must </w:t>
        </w:r>
      </w:ins>
      <w:r w:rsidR="00E71DA3">
        <w:t xml:space="preserve">have completed </w:t>
      </w:r>
      <w:r>
        <w:t xml:space="preserve">by the end of the </w:t>
      </w:r>
      <w:proofErr w:type="spellStart"/>
      <w:r w:rsidRPr="0010691D">
        <w:rPr>
          <w:rStyle w:val="CodeInline"/>
        </w:rPr>
        <w:t>resource_map</w:t>
      </w:r>
      <w:proofErr w:type="spellEnd"/>
      <w:r>
        <w:t xml:space="preserve"> </w:t>
      </w:r>
      <w:proofErr w:type="spellStart"/>
      <w:r w:rsidRPr="0010691D">
        <w:rPr>
          <w:rStyle w:val="CodeInline"/>
        </w:rPr>
        <w:t>waitOnPromises</w:t>
      </w:r>
      <w:proofErr w:type="spellEnd"/>
      <w:r w:rsidRPr="0010691D">
        <w:rPr>
          <w:rStyle w:val="CodeInline"/>
        </w:rPr>
        <w:t>()</w:t>
      </w:r>
      <w:r>
        <w:t xml:space="preserve"> function. </w:t>
      </w:r>
    </w:p>
    <w:p w14:paraId="13BA814F" w14:textId="184D6239" w:rsidR="000C0041" w:rsidRDefault="000C0041" w:rsidP="00AE31F9">
      <w:pPr>
        <w:pStyle w:val="Heading4"/>
      </w:pPr>
      <w:r w:rsidRPr="000C0041">
        <w:t xml:space="preserve">Modify SimpleShader to Retrieve </w:t>
      </w:r>
      <w:r w:rsidR="004231C2">
        <w:t xml:space="preserve">the </w:t>
      </w:r>
      <w:r w:rsidRPr="000C0041">
        <w:t>Shader Files</w:t>
      </w:r>
    </w:p>
    <w:p w14:paraId="2A0FBB7D" w14:textId="241B30D4" w:rsidR="00AE31F9" w:rsidRDefault="00AE31F9" w:rsidP="00AE31F9">
      <w:pPr>
        <w:pStyle w:val="BodyTextFirst"/>
      </w:pPr>
      <w:r w:rsidRPr="00AE31F9">
        <w:t xml:space="preserve">With the understanding that the GLSL shader files are already loaded, the changes to the </w:t>
      </w:r>
      <w:r w:rsidRPr="00AE31F9">
        <w:rPr>
          <w:rStyle w:val="CodeInline"/>
        </w:rPr>
        <w:t>SimpleShader</w:t>
      </w:r>
      <w:r w:rsidRPr="00AE31F9">
        <w:t xml:space="preserve"> object are straightforward. Instead of synchronously loading the shader files in the </w:t>
      </w:r>
      <w:proofErr w:type="spellStart"/>
      <w:r w:rsidRPr="00AE31F9">
        <w:rPr>
          <w:rStyle w:val="CodeInline"/>
        </w:rPr>
        <w:t>loadAndCompileShader</w:t>
      </w:r>
      <w:proofErr w:type="spellEnd"/>
      <w:r w:rsidRPr="00AE31F9">
        <w:rPr>
          <w:rStyle w:val="CodeInline"/>
        </w:rPr>
        <w:t>()</w:t>
      </w:r>
      <w:r w:rsidRPr="00AE31F9">
        <w:t xml:space="preserve"> function, the contents to these files can simply be retrieved via the</w:t>
      </w:r>
      <w:r>
        <w:t xml:space="preserve"> </w:t>
      </w:r>
      <w:r w:rsidRPr="00AE31F9">
        <w:rPr>
          <w:rStyle w:val="CodeInline"/>
        </w:rPr>
        <w:t>text</w:t>
      </w:r>
      <w:r>
        <w:t xml:space="preserve"> resource</w:t>
      </w:r>
      <w:r w:rsidRPr="00AE31F9">
        <w:t>.</w:t>
      </w:r>
    </w:p>
    <w:p w14:paraId="380187FE" w14:textId="58A36A6F" w:rsidR="00AE31F9" w:rsidRDefault="008E0DEF" w:rsidP="00AE31F9">
      <w:pPr>
        <w:pStyle w:val="NumList"/>
        <w:numPr>
          <w:ilvl w:val="0"/>
          <w:numId w:val="21"/>
        </w:numPr>
      </w:pPr>
      <w:r>
        <w:t xml:space="preserve">Edit the </w:t>
      </w:r>
      <w:r w:rsidRPr="0010691D">
        <w:rPr>
          <w:rStyle w:val="CodeInline"/>
        </w:rPr>
        <w:t>simple_shader.js</w:t>
      </w:r>
      <w:r>
        <w:t xml:space="preserve"> file and add an </w:t>
      </w:r>
      <w:r w:rsidRPr="0010691D">
        <w:rPr>
          <w:rStyle w:val="CodeInline"/>
        </w:rPr>
        <w:t>import</w:t>
      </w:r>
      <w:r>
        <w:t xml:space="preserve"> from the </w:t>
      </w:r>
      <w:r w:rsidRPr="0010691D">
        <w:rPr>
          <w:rStyle w:val="CodeInline"/>
        </w:rPr>
        <w:t>text</w:t>
      </w:r>
      <w:r>
        <w:t xml:space="preserve"> module for retrieving the content of the GLSL shaders.</w:t>
      </w:r>
    </w:p>
    <w:p w14:paraId="55CA7268" w14:textId="4194D617" w:rsidR="00AE31F9" w:rsidRPr="0010691D" w:rsidRDefault="00AE31F9" w:rsidP="00AE31F9">
      <w:pPr>
        <w:rPr>
          <w:rStyle w:val="CodeInline"/>
        </w:rPr>
      </w:pPr>
      <w:r w:rsidRPr="0010691D">
        <w:rPr>
          <w:rStyle w:val="CodeInline"/>
        </w:rPr>
        <w:t>import * as text from "./resources/text.js";</w:t>
      </w:r>
    </w:p>
    <w:p w14:paraId="0C5C74FF" w14:textId="6A19A4B2" w:rsidR="00AE31F9" w:rsidRDefault="00AE31F9" w:rsidP="00AE31F9">
      <w:pPr>
        <w:pStyle w:val="NumList"/>
        <w:numPr>
          <w:ilvl w:val="0"/>
          <w:numId w:val="21"/>
        </w:numPr>
      </w:pPr>
      <w:r w:rsidRPr="00AE31F9">
        <w:t xml:space="preserve">Since no loading operations are required, you should change the </w:t>
      </w:r>
      <w:proofErr w:type="spellStart"/>
      <w:r w:rsidRPr="00AE31F9">
        <w:rPr>
          <w:rStyle w:val="CodeInline"/>
        </w:rPr>
        <w:t>loadAndCompileShader</w:t>
      </w:r>
      <w:proofErr w:type="spellEnd"/>
      <w:r w:rsidRPr="00AE31F9">
        <w:rPr>
          <w:rStyle w:val="CodeInline"/>
        </w:rPr>
        <w:t>()</w:t>
      </w:r>
      <w:r w:rsidRPr="00AE31F9">
        <w:t xml:space="preserve"> function name to simply </w:t>
      </w:r>
      <w:proofErr w:type="spellStart"/>
      <w:r w:rsidRPr="00AE31F9">
        <w:rPr>
          <w:rStyle w:val="CodeInline"/>
        </w:rPr>
        <w:t>compileShader</w:t>
      </w:r>
      <w:proofErr w:type="spellEnd"/>
      <w:r w:rsidRPr="00AE31F9">
        <w:rPr>
          <w:rStyle w:val="CodeInline"/>
        </w:rPr>
        <w:t>()</w:t>
      </w:r>
      <w:r w:rsidRPr="00AE31F9">
        <w:t xml:space="preserve"> and </w:t>
      </w:r>
      <w:r w:rsidR="008E0DEF">
        <w:t xml:space="preserve">replace </w:t>
      </w:r>
      <w:r w:rsidRPr="00AE31F9">
        <w:t xml:space="preserve">the file-loading commands </w:t>
      </w:r>
      <w:r w:rsidR="008E0DEF">
        <w:t xml:space="preserve">by </w:t>
      </w:r>
      <w:r w:rsidR="006D7CE6" w:rsidRPr="006D7CE6">
        <w:rPr>
          <w:rStyle w:val="CodeInline"/>
        </w:rPr>
        <w:t>text</w:t>
      </w:r>
      <w:r w:rsidR="006D7CE6">
        <w:t xml:space="preserve"> resource</w:t>
      </w:r>
      <w:r w:rsidRPr="00AE31F9">
        <w:t xml:space="preserve"> retrievals.</w:t>
      </w:r>
      <w:r w:rsidR="00FF686B">
        <w:t xml:space="preserve"> Notice </w:t>
      </w:r>
      <w:r w:rsidR="008E0DEF">
        <w:t xml:space="preserve">that </w:t>
      </w:r>
      <w:r w:rsidR="008E0DEF" w:rsidRPr="008E0DEF">
        <w:t xml:space="preserve">the synchronous loading operations are replaced by a single call to </w:t>
      </w:r>
      <w:proofErr w:type="spellStart"/>
      <w:r w:rsidR="008E0DEF" w:rsidRPr="0010691D">
        <w:rPr>
          <w:rStyle w:val="CodeInline"/>
        </w:rPr>
        <w:t>text.get</w:t>
      </w:r>
      <w:proofErr w:type="spellEnd"/>
      <w:r w:rsidR="008E0DEF" w:rsidRPr="0010691D">
        <w:rPr>
          <w:rStyle w:val="CodeInline"/>
        </w:rPr>
        <w:t>()</w:t>
      </w:r>
      <w:r w:rsidR="008E0DEF" w:rsidRPr="008E0DEF">
        <w:t xml:space="preserve"> to retrieve the file content based on the </w:t>
      </w:r>
      <w:proofErr w:type="spellStart"/>
      <w:r w:rsidR="008E0DEF" w:rsidRPr="0010691D">
        <w:rPr>
          <w:rStyle w:val="CodeInline"/>
        </w:rPr>
        <w:t>filePath</w:t>
      </w:r>
      <w:proofErr w:type="spellEnd"/>
      <w:r w:rsidR="008E0DEF" w:rsidRPr="008E0DEF">
        <w:t xml:space="preserve"> or the unique resource name for the shader file.</w:t>
      </w:r>
      <w:r w:rsidR="00FF686B">
        <w:t xml:space="preserve"> </w:t>
      </w:r>
    </w:p>
    <w:p w14:paraId="7FE241E7" w14:textId="77777777" w:rsidR="00AE31F9" w:rsidRDefault="00AE31F9" w:rsidP="00AE31F9">
      <w:pPr>
        <w:pStyle w:val="Code"/>
      </w:pPr>
      <w:r>
        <w:t>function compileShader(filePath, shaderType) {</w:t>
      </w:r>
    </w:p>
    <w:p w14:paraId="26073AAC" w14:textId="77777777" w:rsidR="00AE31F9" w:rsidRDefault="00AE31F9" w:rsidP="00AE31F9">
      <w:pPr>
        <w:pStyle w:val="Code"/>
      </w:pPr>
      <w:r>
        <w:t xml:space="preserve">    let shaderSource = null, compiledShader = null;</w:t>
      </w:r>
    </w:p>
    <w:p w14:paraId="7E62A6C8" w14:textId="77777777" w:rsidR="00AE31F9" w:rsidRDefault="00AE31F9" w:rsidP="00AE31F9">
      <w:pPr>
        <w:pStyle w:val="Code"/>
      </w:pPr>
      <w:r>
        <w:t xml:space="preserve">    let gl = glSys.get();</w:t>
      </w:r>
    </w:p>
    <w:p w14:paraId="29A53FBE" w14:textId="77777777" w:rsidR="00AE31F9" w:rsidRDefault="00AE31F9" w:rsidP="00AE31F9">
      <w:pPr>
        <w:pStyle w:val="Code"/>
      </w:pPr>
    </w:p>
    <w:p w14:paraId="438B23E1" w14:textId="77777777" w:rsidR="00AE31F9" w:rsidRPr="006D7CE6" w:rsidRDefault="00AE31F9" w:rsidP="00AE31F9">
      <w:pPr>
        <w:pStyle w:val="Code"/>
        <w:rPr>
          <w:rStyle w:val="CodeBold"/>
        </w:rPr>
      </w:pPr>
      <w:r w:rsidRPr="0010691D">
        <w:lastRenderedPageBreak/>
        <w:t xml:space="preserve">    </w:t>
      </w:r>
      <w:r w:rsidRPr="006D7CE6">
        <w:rPr>
          <w:rStyle w:val="CodeBold"/>
        </w:rPr>
        <w:t>// Step A: Access the shader textfile</w:t>
      </w:r>
    </w:p>
    <w:p w14:paraId="4BEC4FFF" w14:textId="77777777" w:rsidR="00AE31F9" w:rsidRPr="006D7CE6" w:rsidRDefault="00AE31F9" w:rsidP="00AE31F9">
      <w:pPr>
        <w:pStyle w:val="Code"/>
        <w:rPr>
          <w:rStyle w:val="CodeBold"/>
        </w:rPr>
      </w:pPr>
      <w:r w:rsidRPr="0010691D">
        <w:t xml:space="preserve">    </w:t>
      </w:r>
      <w:r w:rsidRPr="006D7CE6">
        <w:rPr>
          <w:rStyle w:val="CodeBold"/>
        </w:rPr>
        <w:t>shaderSource = text.get(filePath);</w:t>
      </w:r>
    </w:p>
    <w:p w14:paraId="43C5BAA2" w14:textId="77777777" w:rsidR="00AE31F9" w:rsidRDefault="00AE31F9" w:rsidP="00AE31F9">
      <w:pPr>
        <w:pStyle w:val="Code"/>
      </w:pPr>
    </w:p>
    <w:p w14:paraId="1395C041" w14:textId="77777777" w:rsidR="00AE31F9" w:rsidRDefault="00AE31F9" w:rsidP="00AE31F9">
      <w:pPr>
        <w:pStyle w:val="Code"/>
      </w:pPr>
      <w:r>
        <w:t xml:space="preserve">    if (shaderSource === null) {</w:t>
      </w:r>
    </w:p>
    <w:p w14:paraId="72FD4A90" w14:textId="77777777" w:rsidR="00AE31F9" w:rsidRPr="006D7CE6" w:rsidRDefault="00AE31F9" w:rsidP="00AE31F9">
      <w:pPr>
        <w:pStyle w:val="Code"/>
        <w:rPr>
          <w:rStyle w:val="CodeBold"/>
        </w:rPr>
      </w:pPr>
      <w:r>
        <w:t xml:space="preserve">        </w:t>
      </w:r>
      <w:r w:rsidRPr="006D7CE6">
        <w:rPr>
          <w:rStyle w:val="CodeBold"/>
        </w:rPr>
        <w:t>throw new Error("WARNING:" + filePath + " not loaded!");</w:t>
      </w:r>
    </w:p>
    <w:p w14:paraId="7A22650E" w14:textId="77777777" w:rsidR="00AE31F9" w:rsidRDefault="00AE31F9" w:rsidP="00AE31F9">
      <w:pPr>
        <w:pStyle w:val="Code"/>
      </w:pPr>
      <w:r>
        <w:t xml:space="preserve">        return null;</w:t>
      </w:r>
    </w:p>
    <w:p w14:paraId="148BB5E9" w14:textId="77777777" w:rsidR="00AE31F9" w:rsidRDefault="00AE31F9" w:rsidP="00AE31F9">
      <w:pPr>
        <w:pStyle w:val="Code"/>
      </w:pPr>
      <w:r>
        <w:t xml:space="preserve">    }</w:t>
      </w:r>
    </w:p>
    <w:p w14:paraId="4ECE6DCE" w14:textId="77777777" w:rsidR="00AE31F9" w:rsidRDefault="00AE31F9" w:rsidP="00AE31F9">
      <w:pPr>
        <w:pStyle w:val="Code"/>
      </w:pPr>
    </w:p>
    <w:p w14:paraId="026B04BE" w14:textId="310602C8" w:rsidR="00D71D7D" w:rsidRDefault="00AE31F9">
      <w:pPr>
        <w:pStyle w:val="Code"/>
      </w:pPr>
      <w:r>
        <w:t xml:space="preserve">    </w:t>
      </w:r>
      <w:del w:id="315" w:author="Kelvin Sung" w:date="2021-08-26T12:18:00Z">
        <w:r w:rsidDel="005447C6">
          <w:delText xml:space="preserve">// </w:delText>
        </w:r>
      </w:del>
      <w:r w:rsidR="00D71D7D" w:rsidRPr="006D7CE6">
        <w:t xml:space="preserve">… identical to previous code </w:t>
      </w:r>
      <w:ins w:id="316" w:author="Kelvin Sung" w:date="2021-08-26T12:18:00Z">
        <w:r w:rsidR="005447C6">
          <w:t>…</w:t>
        </w:r>
      </w:ins>
      <w:del w:id="317" w:author="Kelvin Sung" w:date="2021-08-26T12:29:00Z">
        <w:r w:rsidR="00D71D7D" w:rsidDel="00F1408C">
          <w:delText>except for the error handling message</w:delText>
        </w:r>
      </w:del>
      <w:del w:id="318" w:author="Kelvin Sung" w:date="2021-08-26T12:18:00Z">
        <w:r w:rsidR="00D71D7D" w:rsidDel="005447C6">
          <w:delText xml:space="preserve"> </w:delText>
        </w:r>
        <w:r w:rsidR="00D71D7D" w:rsidRPr="006D7CE6" w:rsidDel="005447C6">
          <w:delText>…</w:delText>
        </w:r>
      </w:del>
    </w:p>
    <w:p w14:paraId="2FA6B5D4" w14:textId="299A548B" w:rsidR="00FF686B" w:rsidRPr="00AE31F9" w:rsidRDefault="00AE31F9" w:rsidP="00D71D7D">
      <w:pPr>
        <w:pStyle w:val="Code"/>
      </w:pPr>
      <w:r>
        <w:t>}</w:t>
      </w:r>
    </w:p>
    <w:p w14:paraId="08215C21" w14:textId="5BB8A8EB" w:rsidR="006D7CE6" w:rsidRDefault="006D7CE6" w:rsidP="006D7CE6">
      <w:pPr>
        <w:pStyle w:val="NumList"/>
      </w:pPr>
      <w:r w:rsidRPr="006D7CE6">
        <w:t xml:space="preserve">Remember that in the </w:t>
      </w:r>
      <w:r w:rsidRPr="006D7CE6">
        <w:rPr>
          <w:rStyle w:val="CodeInline"/>
        </w:rPr>
        <w:t>SimpleShader</w:t>
      </w:r>
      <w:r w:rsidRPr="006D7CE6">
        <w:t xml:space="preserve"> constructor, the calls to </w:t>
      </w:r>
      <w:proofErr w:type="spellStart"/>
      <w:r w:rsidRPr="006D7CE6">
        <w:rPr>
          <w:rStyle w:val="CodeInline"/>
        </w:rPr>
        <w:t>loadAndCompileShader</w:t>
      </w:r>
      <w:proofErr w:type="spellEnd"/>
      <w:r w:rsidRPr="006D7CE6">
        <w:rPr>
          <w:rStyle w:val="CodeInline"/>
        </w:rPr>
        <w:t>()</w:t>
      </w:r>
      <w:r w:rsidRPr="006D7CE6">
        <w:t xml:space="preserve"> functions should be replaced by</w:t>
      </w:r>
      <w:r>
        <w:t xml:space="preserve"> the newly modified</w:t>
      </w:r>
      <w:r w:rsidRPr="006D7CE6">
        <w:t xml:space="preserve"> </w:t>
      </w:r>
      <w:proofErr w:type="spellStart"/>
      <w:r w:rsidRPr="006D7CE6">
        <w:rPr>
          <w:rStyle w:val="CodeInline"/>
        </w:rPr>
        <w:t>compileShader</w:t>
      </w:r>
      <w:proofErr w:type="spellEnd"/>
      <w:r w:rsidRPr="006D7CE6">
        <w:rPr>
          <w:rStyle w:val="CodeInline"/>
        </w:rPr>
        <w:t>()</w:t>
      </w:r>
      <w:r w:rsidRPr="006D7CE6">
        <w:t xml:space="preserve"> functions, as follows:</w:t>
      </w:r>
    </w:p>
    <w:p w14:paraId="6888E0CC" w14:textId="4FFAC86F" w:rsidR="006D7CE6" w:rsidRDefault="006D7CE6" w:rsidP="006D7CE6">
      <w:pPr>
        <w:pStyle w:val="Code"/>
      </w:pPr>
      <w:r>
        <w:t>constructor(vertexShaderPath, fragmentShaderPath) {</w:t>
      </w:r>
    </w:p>
    <w:p w14:paraId="62E81DCB" w14:textId="77C9135E" w:rsidR="006D7CE6" w:rsidRDefault="006D7CE6" w:rsidP="006D7CE6">
      <w:pPr>
        <w:pStyle w:val="Code"/>
      </w:pPr>
      <w:r>
        <w:t xml:space="preserve">    </w:t>
      </w:r>
      <w:del w:id="319" w:author="Kelvin Sung" w:date="2021-08-26T12:19:00Z">
        <w:r w:rsidRPr="006D7CE6" w:rsidDel="00316B73">
          <w:delText xml:space="preserve">// </w:delText>
        </w:r>
      </w:del>
      <w:r w:rsidRPr="006D7CE6">
        <w:t>… identical to previous code …</w:t>
      </w:r>
    </w:p>
    <w:p w14:paraId="08AB5771" w14:textId="77777777" w:rsidR="006D7CE6" w:rsidRDefault="006D7CE6" w:rsidP="006D7CE6">
      <w:pPr>
        <w:pStyle w:val="Code"/>
      </w:pPr>
      <w:r>
        <w:t xml:space="preserve">    </w:t>
      </w:r>
    </w:p>
    <w:p w14:paraId="7A5B4B25" w14:textId="1EE47698" w:rsidR="006D7CE6" w:rsidRDefault="006D7CE6" w:rsidP="006D7CE6">
      <w:pPr>
        <w:pStyle w:val="Code"/>
      </w:pPr>
      <w:r>
        <w:t xml:space="preserve">    // Step A: load and compile vertex and fragment shaders</w:t>
      </w:r>
    </w:p>
    <w:p w14:paraId="5096FFDD" w14:textId="77777777" w:rsidR="006D7CE6" w:rsidRDefault="006D7CE6" w:rsidP="006D7CE6">
      <w:pPr>
        <w:pStyle w:val="Code"/>
      </w:pPr>
      <w:r>
        <w:t xml:space="preserve">    this.mVertexShader = </w:t>
      </w:r>
      <w:r w:rsidRPr="006D7CE6">
        <w:rPr>
          <w:rStyle w:val="CodeBold"/>
        </w:rPr>
        <w:t>compileShader</w:t>
      </w:r>
      <w:r>
        <w:t>(vertexShaderPath, gl.VERTEX_SHADER);</w:t>
      </w:r>
    </w:p>
    <w:p w14:paraId="273EE351" w14:textId="417BDC50" w:rsidR="006D7CE6" w:rsidRDefault="006D7CE6" w:rsidP="006D7CE6">
      <w:pPr>
        <w:pStyle w:val="Code"/>
      </w:pPr>
      <w:r>
        <w:t xml:space="preserve">    this.mFragmentShader = </w:t>
      </w:r>
      <w:r w:rsidRPr="006D7CE6">
        <w:rPr>
          <w:rStyle w:val="CodeBold"/>
        </w:rPr>
        <w:t>compileShader</w:t>
      </w:r>
      <w:r>
        <w:t>(fragmentShaderPath, gl.FRAGMENT_SHADER);</w:t>
      </w:r>
    </w:p>
    <w:p w14:paraId="75573FAC" w14:textId="492CB473" w:rsidR="006D7CE6" w:rsidRDefault="006D7CE6" w:rsidP="006D7CE6">
      <w:pPr>
        <w:pStyle w:val="Code"/>
      </w:pPr>
      <w:r>
        <w:t xml:space="preserve">        </w:t>
      </w:r>
    </w:p>
    <w:p w14:paraId="2F32B17B" w14:textId="79D2CE35" w:rsidR="006D7CE6" w:rsidRDefault="006D7CE6" w:rsidP="006D7CE6">
      <w:pPr>
        <w:pStyle w:val="Code"/>
      </w:pPr>
      <w:r>
        <w:t xml:space="preserve">    </w:t>
      </w:r>
      <w:del w:id="320" w:author="Kelvin Sung" w:date="2021-08-26T12:19:00Z">
        <w:r w:rsidRPr="006D7CE6" w:rsidDel="00316B73">
          <w:delText xml:space="preserve">// </w:delText>
        </w:r>
      </w:del>
      <w:r w:rsidRPr="006D7CE6">
        <w:t>… identical to previous code …</w:t>
      </w:r>
    </w:p>
    <w:p w14:paraId="798A0A1F" w14:textId="7A8D2D4A" w:rsidR="006D7CE6" w:rsidRPr="006D7CE6" w:rsidRDefault="006D7CE6" w:rsidP="006D7CE6">
      <w:pPr>
        <w:pStyle w:val="Code"/>
      </w:pPr>
      <w:r>
        <w:t>}</w:t>
      </w:r>
    </w:p>
    <w:p w14:paraId="422D0125" w14:textId="321A040C" w:rsidR="00AE31F9" w:rsidRDefault="00FF686B" w:rsidP="00FF686B">
      <w:pPr>
        <w:pStyle w:val="Heading4"/>
      </w:pPr>
      <w:r>
        <w:t>Wait for Asynchronous Loading to Complete</w:t>
      </w:r>
    </w:p>
    <w:p w14:paraId="2B19FFFA" w14:textId="1B6FAEE7" w:rsidR="004617F9" w:rsidRPr="004617F9" w:rsidRDefault="00EB2727">
      <w:pPr>
        <w:pStyle w:val="BodyTextFirst"/>
      </w:pPr>
      <w:r>
        <w:t xml:space="preserve">With outstanding loading operations and incomplete shader creation, a client’s game cannot be initialized because without </w:t>
      </w:r>
      <w:r w:rsidRPr="0010691D">
        <w:rPr>
          <w:rStyle w:val="CodeInline"/>
        </w:rPr>
        <w:t>SimpleShader</w:t>
      </w:r>
      <w:r>
        <w:t xml:space="preserve">, </w:t>
      </w:r>
      <w:r w:rsidRPr="0010691D">
        <w:rPr>
          <w:rStyle w:val="CodeInline"/>
        </w:rPr>
        <w:t>Renderable</w:t>
      </w:r>
      <w:r w:rsidR="0088365C">
        <w:t xml:space="preserve"> objects</w:t>
      </w:r>
      <w:r>
        <w:t xml:space="preserve"> cannot be properly created. For this reason, the game engine must </w:t>
      </w:r>
      <w:r w:rsidR="00E6036F">
        <w:t>wait for all outstanding promises to be fulfilled before proceeding to initialize the client’s game.</w:t>
      </w:r>
      <w:r w:rsidR="003D515C">
        <w:t xml:space="preserve"> Recall that client’s game initialization is performed in the game loop </w:t>
      </w:r>
      <w:r w:rsidR="003D515C" w:rsidRPr="0010691D">
        <w:rPr>
          <w:rStyle w:val="CodeInline"/>
        </w:rPr>
        <w:t>start()</w:t>
      </w:r>
      <w:r w:rsidR="003D515C">
        <w:t xml:space="preserve"> function</w:t>
      </w:r>
      <w:r w:rsidR="00F27E14">
        <w:t>,</w:t>
      </w:r>
      <w:r w:rsidR="003D515C">
        <w:t xml:space="preserve"> right before the beginning of the first loop iteration.</w:t>
      </w:r>
    </w:p>
    <w:p w14:paraId="69FE0010" w14:textId="363F3F63" w:rsidR="004617F9" w:rsidRDefault="00F27E14" w:rsidP="0010691D">
      <w:pPr>
        <w:pStyle w:val="NumList"/>
        <w:numPr>
          <w:ilvl w:val="0"/>
          <w:numId w:val="23"/>
        </w:numPr>
      </w:pPr>
      <w:r>
        <w:t xml:space="preserve">Edit the </w:t>
      </w:r>
      <w:r w:rsidRPr="0010691D">
        <w:rPr>
          <w:rStyle w:val="CodeInline"/>
        </w:rPr>
        <w:t>loop.js</w:t>
      </w:r>
      <w:r>
        <w:t xml:space="preserve"> file and import from the </w:t>
      </w:r>
      <w:proofErr w:type="spellStart"/>
      <w:r w:rsidRPr="0010691D">
        <w:rPr>
          <w:rStyle w:val="CodeInline"/>
        </w:rPr>
        <w:t>resource_map</w:t>
      </w:r>
      <w:proofErr w:type="spellEnd"/>
      <w:r>
        <w:t xml:space="preserve"> module.</w:t>
      </w:r>
    </w:p>
    <w:p w14:paraId="4F2B5419" w14:textId="5305FE0B" w:rsidR="004617F9" w:rsidRDefault="008C45C1" w:rsidP="008C45C1">
      <w:pPr>
        <w:pStyle w:val="Code"/>
      </w:pPr>
      <w:r w:rsidRPr="008C45C1">
        <w:t>import * as map from "./resource_map.js";</w:t>
      </w:r>
    </w:p>
    <w:p w14:paraId="2F75CEFB" w14:textId="336F8565" w:rsidR="004617F9" w:rsidRDefault="00F27E14" w:rsidP="004617F9">
      <w:pPr>
        <w:pStyle w:val="NumList"/>
      </w:pPr>
      <w:r>
        <w:t xml:space="preserve">Modify the </w:t>
      </w:r>
      <w:r w:rsidRPr="0010691D">
        <w:rPr>
          <w:rStyle w:val="CodeInline"/>
        </w:rPr>
        <w:t>start()</w:t>
      </w:r>
      <w:r>
        <w:t xml:space="preserve"> function to be an </w:t>
      </w:r>
      <w:r w:rsidRPr="0010691D">
        <w:rPr>
          <w:rStyle w:val="CodeInline"/>
        </w:rPr>
        <w:t>async</w:t>
      </w:r>
      <w:r>
        <w:t xml:space="preserve"> function such that it is now possible to</w:t>
      </w:r>
      <w:r w:rsidR="004667A9">
        <w:t xml:space="preserve"> issue</w:t>
      </w:r>
      <w:r>
        <w:t xml:space="preserve"> </w:t>
      </w:r>
      <w:r w:rsidR="004667A9" w:rsidRPr="0010691D">
        <w:rPr>
          <w:rStyle w:val="CodeInline"/>
        </w:rPr>
        <w:t>a</w:t>
      </w:r>
      <w:r w:rsidRPr="0010691D">
        <w:rPr>
          <w:rStyle w:val="CodeInline"/>
        </w:rPr>
        <w:t>wait</w:t>
      </w:r>
      <w:r>
        <w:t xml:space="preserve"> </w:t>
      </w:r>
      <w:r w:rsidR="004667A9">
        <w:t xml:space="preserve">and hold the execution by calling </w:t>
      </w:r>
      <w:proofErr w:type="spellStart"/>
      <w:r w:rsidR="004667A9">
        <w:rPr>
          <w:rStyle w:val="CodeInline"/>
        </w:rPr>
        <w:t>map.w</w:t>
      </w:r>
      <w:r w:rsidR="004667A9" w:rsidRPr="0010691D">
        <w:rPr>
          <w:rStyle w:val="CodeInline"/>
        </w:rPr>
        <w:t>aitOnPromises</w:t>
      </w:r>
      <w:proofErr w:type="spellEnd"/>
      <w:r w:rsidR="004667A9" w:rsidRPr="0010691D">
        <w:rPr>
          <w:rStyle w:val="CodeInline"/>
        </w:rPr>
        <w:t>()</w:t>
      </w:r>
      <w:r w:rsidR="004667A9">
        <w:t xml:space="preserve"> </w:t>
      </w:r>
      <w:r w:rsidR="00DA78C6">
        <w:t xml:space="preserve">to wait </w:t>
      </w:r>
      <w:r w:rsidR="004667A9">
        <w:t>f</w:t>
      </w:r>
      <w:r>
        <w:t xml:space="preserve">or the fulfilment of all outstanding </w:t>
      </w:r>
      <w:r w:rsidR="00066060">
        <w:t>promises</w:t>
      </w:r>
      <w:r w:rsidR="004667A9">
        <w:t xml:space="preserve">. </w:t>
      </w:r>
    </w:p>
    <w:p w14:paraId="21B40703" w14:textId="77777777" w:rsidR="004617F9" w:rsidRDefault="004617F9" w:rsidP="004617F9">
      <w:pPr>
        <w:pStyle w:val="Code"/>
      </w:pPr>
      <w:r w:rsidRPr="004617F9">
        <w:rPr>
          <w:rStyle w:val="CodeBold"/>
        </w:rPr>
        <w:t>async</w:t>
      </w:r>
      <w:r>
        <w:t xml:space="preserve"> function start(scene) {</w:t>
      </w:r>
    </w:p>
    <w:p w14:paraId="127DC37A" w14:textId="77777777" w:rsidR="004617F9" w:rsidRDefault="004617F9" w:rsidP="004617F9">
      <w:pPr>
        <w:pStyle w:val="Code"/>
      </w:pPr>
      <w:r>
        <w:t xml:space="preserve">    if (mLoopRunning) {</w:t>
      </w:r>
    </w:p>
    <w:p w14:paraId="7DC0DA6F" w14:textId="77777777" w:rsidR="004617F9" w:rsidRDefault="004617F9" w:rsidP="004617F9">
      <w:pPr>
        <w:pStyle w:val="Code"/>
      </w:pPr>
      <w:r>
        <w:t xml:space="preserve">        throw new Error("loop already running")</w:t>
      </w:r>
    </w:p>
    <w:p w14:paraId="6A88E096" w14:textId="77777777" w:rsidR="004617F9" w:rsidRDefault="004617F9" w:rsidP="004617F9">
      <w:pPr>
        <w:pStyle w:val="Code"/>
      </w:pPr>
      <w:r>
        <w:lastRenderedPageBreak/>
        <w:t xml:space="preserve">    }</w:t>
      </w:r>
    </w:p>
    <w:p w14:paraId="201CDBE5" w14:textId="77777777" w:rsidR="004617F9" w:rsidRPr="004617F9" w:rsidRDefault="004617F9" w:rsidP="004617F9">
      <w:pPr>
        <w:pStyle w:val="Code"/>
        <w:rPr>
          <w:rStyle w:val="CodeBold"/>
        </w:rPr>
      </w:pPr>
      <w:r w:rsidRPr="0010691D">
        <w:t xml:space="preserve">    </w:t>
      </w:r>
      <w:r w:rsidRPr="004617F9">
        <w:rPr>
          <w:rStyle w:val="CodeBold"/>
        </w:rPr>
        <w:t>// Wait for any async requests before game-load</w:t>
      </w:r>
    </w:p>
    <w:p w14:paraId="0E2CAE45" w14:textId="77777777" w:rsidR="004617F9" w:rsidRPr="004617F9" w:rsidRDefault="004617F9" w:rsidP="004617F9">
      <w:pPr>
        <w:pStyle w:val="Code"/>
        <w:rPr>
          <w:rStyle w:val="CodeBold"/>
        </w:rPr>
      </w:pPr>
      <w:r w:rsidRPr="0010691D">
        <w:t xml:space="preserve">    </w:t>
      </w:r>
      <w:r w:rsidRPr="004617F9">
        <w:rPr>
          <w:rStyle w:val="CodeBold"/>
        </w:rPr>
        <w:t>await map.waitOnPromises();</w:t>
      </w:r>
    </w:p>
    <w:p w14:paraId="63264AE1" w14:textId="77777777" w:rsidR="004617F9" w:rsidRDefault="004617F9" w:rsidP="004617F9">
      <w:pPr>
        <w:pStyle w:val="Code"/>
      </w:pPr>
    </w:p>
    <w:p w14:paraId="4F139452" w14:textId="77777777" w:rsidR="004617F9" w:rsidRDefault="004617F9" w:rsidP="004617F9">
      <w:pPr>
        <w:pStyle w:val="Code"/>
      </w:pPr>
      <w:r>
        <w:t xml:space="preserve">    mCurrentScene = scene;</w:t>
      </w:r>
    </w:p>
    <w:p w14:paraId="3D2DEDEC" w14:textId="77777777" w:rsidR="004617F9" w:rsidRDefault="004617F9" w:rsidP="004617F9">
      <w:pPr>
        <w:pStyle w:val="Code"/>
      </w:pPr>
      <w:r>
        <w:t xml:space="preserve">    mCurrentScene.init(); </w:t>
      </w:r>
    </w:p>
    <w:p w14:paraId="260D524C" w14:textId="77777777" w:rsidR="004617F9" w:rsidRDefault="004617F9" w:rsidP="004617F9">
      <w:pPr>
        <w:pStyle w:val="Code"/>
      </w:pPr>
    </w:p>
    <w:p w14:paraId="681B0619" w14:textId="77777777" w:rsidR="004617F9" w:rsidRDefault="004617F9" w:rsidP="004617F9">
      <w:pPr>
        <w:pStyle w:val="Code"/>
      </w:pPr>
      <w:r>
        <w:t xml:space="preserve">    mPrevTime = performance.now();</w:t>
      </w:r>
    </w:p>
    <w:p w14:paraId="6FC5DAC6" w14:textId="77777777" w:rsidR="004617F9" w:rsidRDefault="004617F9" w:rsidP="004617F9">
      <w:pPr>
        <w:pStyle w:val="Code"/>
      </w:pPr>
      <w:r>
        <w:t xml:space="preserve">    mLagTime = 0.0;</w:t>
      </w:r>
    </w:p>
    <w:p w14:paraId="1466DB23" w14:textId="77777777" w:rsidR="004617F9" w:rsidRDefault="004617F9" w:rsidP="004617F9">
      <w:pPr>
        <w:pStyle w:val="Code"/>
      </w:pPr>
      <w:r>
        <w:t xml:space="preserve">    mLoopRunning = true;</w:t>
      </w:r>
    </w:p>
    <w:p w14:paraId="48F19545" w14:textId="77777777" w:rsidR="004617F9" w:rsidRDefault="004617F9" w:rsidP="004617F9">
      <w:pPr>
        <w:pStyle w:val="Code"/>
      </w:pPr>
      <w:r>
        <w:t xml:space="preserve">    mFrameID = requestAnimationFrame(loopOnce);</w:t>
      </w:r>
    </w:p>
    <w:p w14:paraId="28E7F73B" w14:textId="2F66CF66" w:rsidR="004617F9" w:rsidRDefault="004617F9" w:rsidP="004617F9">
      <w:pPr>
        <w:pStyle w:val="Code"/>
      </w:pPr>
      <w:r>
        <w:t>}</w:t>
      </w:r>
    </w:p>
    <w:p w14:paraId="5A0FA84C" w14:textId="76DE0778" w:rsidR="008C45C1" w:rsidRDefault="008C45C1" w:rsidP="008C45C1">
      <w:pPr>
        <w:pStyle w:val="Heading3"/>
      </w:pPr>
      <w:r w:rsidRPr="008C45C1">
        <w:t>Test the Asynchronous Shader Loading</w:t>
      </w:r>
    </w:p>
    <w:p w14:paraId="58873229" w14:textId="585D31A8" w:rsidR="008C45C1" w:rsidRDefault="008C45C1" w:rsidP="008C45C1">
      <w:pPr>
        <w:pStyle w:val="BodyTextFirst"/>
      </w:pPr>
      <w:r>
        <w:t xml:space="preserve">You can now run the project with shaders being loaded asynchronously. Though the output and interaction experience are identical to the previous project, you now have a game engine that is much better equipped to manage the loading and accessing of external resources. </w:t>
      </w:r>
    </w:p>
    <w:p w14:paraId="4857E45B" w14:textId="35EF75F7" w:rsidR="008C45C1" w:rsidRDefault="008C45C1" w:rsidP="00B21E1E">
      <w:pPr>
        <w:pStyle w:val="BodyTextCont"/>
      </w:pPr>
      <w:r>
        <w:t xml:space="preserve">The rest of this chapter further develops and formalizes the interface between the client, </w:t>
      </w:r>
      <w:proofErr w:type="spellStart"/>
      <w:r w:rsidRPr="00B21E1E">
        <w:rPr>
          <w:rStyle w:val="CodeInline"/>
        </w:rPr>
        <w:t>MyGame</w:t>
      </w:r>
      <w:proofErr w:type="spellEnd"/>
      <w:r>
        <w:t>, and the rest of the game engine. The goal is to define the interface to the client such that multiple</w:t>
      </w:r>
      <w:ins w:id="321" w:author="Kelvin Sung" w:date="2021-08-26T12:31:00Z">
        <w:r w:rsidR="00BF2669">
          <w:rPr>
            <w:rStyle w:val="CodeInline"/>
          </w:rPr>
          <w:t xml:space="preserve"> </w:t>
        </w:r>
      </w:ins>
      <w:del w:id="322" w:author="Kelvin Sung" w:date="2021-08-26T12:31:00Z">
        <w:r w:rsidDel="00BF2669">
          <w:delText xml:space="preserve"> i</w:delText>
        </w:r>
      </w:del>
      <w:ins w:id="323" w:author="Kelvin Sung" w:date="2021-08-26T12:31:00Z">
        <w:r w:rsidR="00BF2669">
          <w:t>game level i</w:t>
        </w:r>
      </w:ins>
      <w:r>
        <w:t>nstances can be created and interchanged during runtime. With this new interface, you will be able to define what a game level is and allow the game engine to load any level in any order.</w:t>
      </w:r>
    </w:p>
    <w:p w14:paraId="139952AE" w14:textId="77777777" w:rsidR="00FF2437" w:rsidRPr="006F5A10" w:rsidRDefault="00FF2437" w:rsidP="00FF2437">
      <w:pPr>
        <w:pStyle w:val="Heading1"/>
      </w:pPr>
      <w:r w:rsidRPr="006F5A10">
        <w:t>Game Level from a Scene File</w:t>
      </w:r>
    </w:p>
    <w:p w14:paraId="7C058E6F" w14:textId="77777777" w:rsidR="00FF2437" w:rsidRPr="006F5A10" w:rsidRDefault="00FF2437" w:rsidP="00FF2437">
      <w:pPr>
        <w:pStyle w:val="BodyTextFirst"/>
      </w:pPr>
      <w:r w:rsidRPr="006F5A10">
        <w:t xml:space="preserve">The </w:t>
      </w:r>
      <w:r>
        <w:t xml:space="preserve">operations involved in initiating a game level from a scene file can assist in the derivation and refinement of the </w:t>
      </w:r>
      <w:r w:rsidRPr="006F5A10">
        <w:t>formal interface between the game engine and its client. With a game level defined in a scene file, the game engine must first initiate asynchronous loading, wait for the load completion, and then initialize the client for the game loop. These steps present a complete functional interface between the game engine and the client. By examining and deriving the proper support for these steps, the interface between the game engine and its client can be refined.</w:t>
      </w:r>
    </w:p>
    <w:p w14:paraId="7C36457C" w14:textId="77777777" w:rsidR="00FF2437" w:rsidRPr="006F5A10" w:rsidRDefault="00FF2437" w:rsidP="00FF2437">
      <w:pPr>
        <w:pStyle w:val="Heading2"/>
      </w:pPr>
      <w:r w:rsidRPr="006F5A10">
        <w:t>The Scene File Project</w:t>
      </w:r>
    </w:p>
    <w:p w14:paraId="4914AE57" w14:textId="77777777" w:rsidR="00FF2437" w:rsidRPr="006F5A10" w:rsidRDefault="00FF2437" w:rsidP="00FF2437">
      <w:pPr>
        <w:pStyle w:val="BodyTextFirst"/>
      </w:pPr>
      <w:r w:rsidRPr="006F5A10">
        <w:t xml:space="preserve">This project uses the loading of a scene file as the vehicle to examine the necessary public methods for a typical game level. You can see an example of this project running in Figure 4-4. This project appears and interacts identically to the previous project with the only difference being that the scene definition is asynchronously loaded from a file. The source code to this project is defined in the </w:t>
      </w:r>
      <w:r w:rsidRPr="00844B8B">
        <w:rPr>
          <w:rStyle w:val="CodeInline"/>
        </w:rPr>
        <w:t>chapter4/4.4.scene_file</w:t>
      </w:r>
      <w:r w:rsidRPr="006F5A10">
        <w:t xml:space="preserve"> folder.</w:t>
      </w:r>
    </w:p>
    <w:p w14:paraId="39712908" w14:textId="509A2CA6" w:rsidR="00FF2437" w:rsidRDefault="00FF2437" w:rsidP="00FF2437">
      <w:pPr>
        <w:pStyle w:val="Figure"/>
      </w:pPr>
      <w:r w:rsidRPr="006F5A10">
        <w:rPr>
          <w:noProof/>
        </w:rPr>
        <w:lastRenderedPageBreak/>
        <w:drawing>
          <wp:inline distT="0" distB="0" distL="0" distR="0" wp14:anchorId="0D289FAA" wp14:editId="3AD2B662">
            <wp:extent cx="5486400" cy="41327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32737"/>
                    </a:xfrm>
                    <a:prstGeom prst="rect">
                      <a:avLst/>
                    </a:prstGeom>
                    <a:noFill/>
                  </pic:spPr>
                </pic:pic>
              </a:graphicData>
            </a:graphic>
          </wp:inline>
        </w:drawing>
      </w:r>
    </w:p>
    <w:p w14:paraId="367870D5" w14:textId="77777777" w:rsidR="00FF2437" w:rsidRPr="00FF2437" w:rsidRDefault="00FF2437" w:rsidP="0010691D">
      <w:pPr>
        <w:pStyle w:val="FigureCaption"/>
      </w:pPr>
      <w:r w:rsidRPr="00FF2437">
        <w:t>Figure 4-4. Running the Scene File project</w:t>
      </w:r>
    </w:p>
    <w:p w14:paraId="458D749E" w14:textId="77777777" w:rsidR="00FF2437" w:rsidRPr="00FF2437" w:rsidRDefault="00FF2437" w:rsidP="0010691D">
      <w:pPr>
        <w:pStyle w:val="BodyTextFirst"/>
      </w:pPr>
      <w:r w:rsidRPr="00FF2437">
        <w:t>The controls of the project are identical to the previous project, as follows:</w:t>
      </w:r>
    </w:p>
    <w:p w14:paraId="5EBFB80C" w14:textId="11BAC1BA" w:rsidR="00FF2437" w:rsidRPr="00FF2437" w:rsidRDefault="00FF2437" w:rsidP="0010691D">
      <w:pPr>
        <w:pStyle w:val="Bullet"/>
      </w:pPr>
      <w:r w:rsidRPr="00FF2437">
        <w:t>Right</w:t>
      </w:r>
      <w:r w:rsidR="003F7837">
        <w:t>-</w:t>
      </w:r>
      <w:r w:rsidRPr="00FF2437">
        <w:t>arrow key: Moves the white square towards the right and wraps it to the left of the game window</w:t>
      </w:r>
    </w:p>
    <w:p w14:paraId="7C049EB7" w14:textId="6C9C0AF3" w:rsidR="00FF2437" w:rsidRPr="00FF2437" w:rsidRDefault="00FF2437" w:rsidP="0010691D">
      <w:pPr>
        <w:pStyle w:val="Bullet"/>
      </w:pPr>
      <w:r w:rsidRPr="00FF2437">
        <w:t>Up</w:t>
      </w:r>
      <w:r w:rsidR="003F7837">
        <w:t>-</w:t>
      </w:r>
      <w:r w:rsidRPr="00FF2437">
        <w:t>arrow key: Rotates the white square</w:t>
      </w:r>
    </w:p>
    <w:p w14:paraId="5849C412" w14:textId="0F67DFF5" w:rsidR="00FF2437" w:rsidRPr="00FF2437" w:rsidRDefault="00FF2437" w:rsidP="0010691D">
      <w:pPr>
        <w:pStyle w:val="Bullet"/>
      </w:pPr>
      <w:r w:rsidRPr="00FF2437">
        <w:t>Down</w:t>
      </w:r>
      <w:r w:rsidR="003F7837">
        <w:t>-</w:t>
      </w:r>
      <w:r w:rsidRPr="00FF2437">
        <w:t>arrow key: Increases the size of the red square and then resets the size at a threshold</w:t>
      </w:r>
    </w:p>
    <w:p w14:paraId="20F3CE78" w14:textId="77777777" w:rsidR="00FF2437" w:rsidRPr="00FF2437" w:rsidRDefault="00FF2437" w:rsidP="0010691D">
      <w:pPr>
        <w:pStyle w:val="BodyTextFirst"/>
      </w:pPr>
      <w:r w:rsidRPr="00FF2437">
        <w:t>The goals of the project are as follows:</w:t>
      </w:r>
    </w:p>
    <w:p w14:paraId="44448299" w14:textId="77777777" w:rsidR="00FF2437" w:rsidRPr="00FF2437" w:rsidRDefault="00FF2437" w:rsidP="0010691D">
      <w:pPr>
        <w:pStyle w:val="Bullet"/>
      </w:pPr>
      <w:r w:rsidRPr="00FF2437">
        <w:t>To introduce the protocol for supporting asynchronous loading of the resources of a game</w:t>
      </w:r>
    </w:p>
    <w:p w14:paraId="1352F97B" w14:textId="77777777" w:rsidR="00FF2437" w:rsidRPr="00FF2437" w:rsidRDefault="00FF2437" w:rsidP="0010691D">
      <w:pPr>
        <w:pStyle w:val="Bullet"/>
      </w:pPr>
      <w:r w:rsidRPr="00FF2437">
        <w:t>To develop the proper game engine support for the protocol</w:t>
      </w:r>
    </w:p>
    <w:p w14:paraId="7139AB9D" w14:textId="77777777" w:rsidR="00FF2437" w:rsidRPr="00FF2437" w:rsidRDefault="00FF2437" w:rsidP="0010691D">
      <w:pPr>
        <w:pStyle w:val="Bullet"/>
      </w:pPr>
      <w:r w:rsidRPr="00FF2437">
        <w:lastRenderedPageBreak/>
        <w:t>To identify and define the public interface methods for a general game level</w:t>
      </w:r>
    </w:p>
    <w:p w14:paraId="4C798E43" w14:textId="5D449BF6" w:rsidR="00FF2437" w:rsidRPr="00371547" w:rsidRDefault="001721CF" w:rsidP="0010691D">
      <w:pPr>
        <w:pStyle w:val="BodyTextFirst"/>
      </w:pPr>
      <w:r>
        <w:t xml:space="preserve">While the parsing and loading process of a scene file is interesting to a game engine designer, the client should never </w:t>
      </w:r>
      <w:r w:rsidR="003151A1">
        <w:t xml:space="preserve">need to </w:t>
      </w:r>
      <w:r>
        <w:t>concern themselves with these details. Th</w:t>
      </w:r>
      <w:r w:rsidR="003151A1">
        <w:t>is</w:t>
      </w:r>
      <w:r>
        <w:t xml:space="preserve"> </w:t>
      </w:r>
      <w:r w:rsidR="003151A1">
        <w:t xml:space="preserve">project aims at developing a well-defined interface between the engine and the client.  This interface will hide the </w:t>
      </w:r>
      <w:r w:rsidR="00172536">
        <w:t xml:space="preserve">complexity of the </w:t>
      </w:r>
      <w:r w:rsidR="003151A1">
        <w:t xml:space="preserve">engine internal core from the client and thus </w:t>
      </w:r>
      <w:r w:rsidR="00172536">
        <w:t xml:space="preserve">avoid situations such as requiring access to the </w:t>
      </w:r>
      <w:r w:rsidR="00172536" w:rsidRPr="00172536">
        <w:rPr>
          <w:rStyle w:val="CodeInline"/>
        </w:rPr>
        <w:t>loop</w:t>
      </w:r>
      <w:r w:rsidR="00172536">
        <w:t xml:space="preserve"> module from </w:t>
      </w:r>
      <w:proofErr w:type="spellStart"/>
      <w:r w:rsidR="00172536" w:rsidRPr="00172536">
        <w:rPr>
          <w:rStyle w:val="CodeInline"/>
        </w:rPr>
        <w:t>MyGame</w:t>
      </w:r>
      <w:proofErr w:type="spellEnd"/>
      <w:r w:rsidR="00172536">
        <w:t xml:space="preserve"> in the first project of this chapter</w:t>
      </w:r>
      <w:del w:id="324" w:author="Kelvin Sung" w:date="2021-08-26T12:45:00Z">
        <w:r w:rsidR="00172536" w:rsidDel="00425144">
          <w:delText>, the Game Loop project</w:delText>
        </w:r>
      </w:del>
      <w:r w:rsidR="00172536">
        <w:t xml:space="preserve">. </w:t>
      </w:r>
    </w:p>
    <w:p w14:paraId="6E536D4A" w14:textId="77777777" w:rsidR="00FF2437" w:rsidRPr="00FF2437" w:rsidRDefault="00FF2437" w:rsidP="0010691D">
      <w:pPr>
        <w:pStyle w:val="Heading3"/>
      </w:pPr>
      <w:r w:rsidRPr="00FF2437">
        <w:t>The Scene File</w:t>
      </w:r>
    </w:p>
    <w:p w14:paraId="65FBC4DD" w14:textId="77777777" w:rsidR="0042523B" w:rsidRPr="0042523B" w:rsidRDefault="0042523B" w:rsidP="0010691D">
      <w:pPr>
        <w:pStyle w:val="BodyTextFirst"/>
      </w:pPr>
      <w:r w:rsidRPr="0042523B">
        <w:t xml:space="preserve">Instead of hard-coding the creation of all objects to a game in the </w:t>
      </w:r>
      <w:proofErr w:type="spellStart"/>
      <w:r w:rsidRPr="0042523B">
        <w:rPr>
          <w:rFonts w:ascii="TheSansMonoConNormal" w:hAnsi="TheSansMonoConNormal"/>
          <w:bdr w:val="none" w:sz="0" w:space="0" w:color="auto" w:frame="1"/>
        </w:rPr>
        <w:t>init</w:t>
      </w:r>
      <w:proofErr w:type="spellEnd"/>
      <w:r w:rsidRPr="0042523B">
        <w:rPr>
          <w:rFonts w:ascii="TheSansMonoConNormal" w:hAnsi="TheSansMonoConNormal"/>
          <w:bdr w:val="none" w:sz="0" w:space="0" w:color="auto" w:frame="1"/>
        </w:rPr>
        <w:t>()</w:t>
      </w:r>
      <w:r w:rsidRPr="0042523B">
        <w:t xml:space="preserve"> function, the information can be encoded in a file, and the file can be loaded and parsed during runtime. The advantage of such encoding in an external file is the flexibility to modify a scene without the need to change the game source code, while the disadvantages are the complexity and time required for loading and parsing. In general, the importance of flexibility dictates that most game engines support the loading of game scenes from a file.</w:t>
      </w:r>
    </w:p>
    <w:p w14:paraId="06BC3A4A" w14:textId="77777777" w:rsidR="0042523B" w:rsidRPr="0042523B" w:rsidRDefault="0042523B" w:rsidP="0010691D">
      <w:pPr>
        <w:pStyle w:val="BodyTextCont"/>
      </w:pPr>
      <w:r w:rsidRPr="0042523B">
        <w:t>Objects in a game scene can be defined in many ways. The key decision factors are that the format can properly describe the game objects and be easily parsed. Extensible Markup Language (XML) is well-suited to serve as the encoding scheme for scene files.</w:t>
      </w:r>
    </w:p>
    <w:p w14:paraId="7E14E0DA" w14:textId="77777777" w:rsidR="0042523B" w:rsidRPr="0042523B" w:rsidRDefault="0042523B" w:rsidP="0010691D">
      <w:pPr>
        <w:pStyle w:val="Heading3"/>
      </w:pPr>
      <w:r w:rsidRPr="0042523B">
        <w:t>Define an XML Resource Module</w:t>
      </w:r>
    </w:p>
    <w:p w14:paraId="0202FF57" w14:textId="666C3732" w:rsidR="0042523B" w:rsidRPr="0042523B" w:rsidRDefault="0042523B" w:rsidP="0010691D">
      <w:pPr>
        <w:pStyle w:val="BodyTextFirst"/>
      </w:pPr>
      <w:r w:rsidRPr="0042523B">
        <w:t xml:space="preserve">In order to support an XML-encoded scene file, you first need to expand the engine to support the asynchronous loading of an XML file resource. Similar to the </w:t>
      </w:r>
      <w:r w:rsidRPr="0010691D">
        <w:rPr>
          <w:rStyle w:val="CodeInline"/>
        </w:rPr>
        <w:t>text</w:t>
      </w:r>
      <w:r w:rsidRPr="0042523B">
        <w:t xml:space="preserve"> resource module, an XML resource module should also be based on the </w:t>
      </w:r>
      <w:proofErr w:type="spellStart"/>
      <w:r w:rsidRPr="0010691D">
        <w:rPr>
          <w:rStyle w:val="CodeInline"/>
        </w:rPr>
        <w:t>resource_map</w:t>
      </w:r>
      <w:proofErr w:type="spellEnd"/>
      <w:r w:rsidRPr="0042523B">
        <w:t xml:space="preserve">: store the loaded XML content in </w:t>
      </w:r>
      <w:del w:id="325" w:author="Kelvin Sung" w:date="2021-08-26T12:47:00Z">
        <w:r w:rsidRPr="0042523B" w:rsidDel="00850618">
          <w:delText xml:space="preserve">the </w:delText>
        </w:r>
      </w:del>
      <w:proofErr w:type="spellStart"/>
      <w:r w:rsidRPr="0010691D">
        <w:rPr>
          <w:rStyle w:val="CodeInline"/>
        </w:rPr>
        <w:t>mMap</w:t>
      </w:r>
      <w:proofErr w:type="spellEnd"/>
      <w:r w:rsidRPr="0042523B">
        <w:rPr>
          <w:rFonts w:ascii="TheSansMonoConNormal" w:hAnsi="TheSansMonoConNormal"/>
          <w:bdr w:val="none" w:sz="0" w:space="0" w:color="auto" w:frame="1"/>
        </w:rPr>
        <w:t xml:space="preserve"> </w:t>
      </w:r>
      <w:r w:rsidRPr="0042523B">
        <w:t xml:space="preserve">of the </w:t>
      </w:r>
      <w:proofErr w:type="spellStart"/>
      <w:r w:rsidRPr="0010691D">
        <w:rPr>
          <w:rStyle w:val="CodeInline"/>
        </w:rPr>
        <w:t>resource_map</w:t>
      </w:r>
      <w:proofErr w:type="spellEnd"/>
      <w:r w:rsidRPr="0042523B">
        <w:t xml:space="preserve">, and define the specifics for decoding and parsing for calling the </w:t>
      </w:r>
      <w:proofErr w:type="spellStart"/>
      <w:r w:rsidRPr="0010691D">
        <w:rPr>
          <w:rStyle w:val="CodeInline"/>
        </w:rPr>
        <w:t>loadDecodeParse</w:t>
      </w:r>
      <w:proofErr w:type="spellEnd"/>
      <w:r w:rsidRPr="0010691D">
        <w:rPr>
          <w:rStyle w:val="CodeInline"/>
        </w:rPr>
        <w:t>()</w:t>
      </w:r>
      <w:r w:rsidRPr="0042523B">
        <w:t xml:space="preserve"> function of the </w:t>
      </w:r>
      <w:proofErr w:type="spellStart"/>
      <w:r w:rsidRPr="0010691D">
        <w:rPr>
          <w:rStyle w:val="CodeInline"/>
        </w:rPr>
        <w:t>resource_map</w:t>
      </w:r>
      <w:proofErr w:type="spellEnd"/>
      <w:r w:rsidRPr="0042523B">
        <w:t>.</w:t>
      </w:r>
    </w:p>
    <w:p w14:paraId="63559165" w14:textId="40511F87" w:rsidR="0042523B" w:rsidRDefault="0042523B" w:rsidP="0042523B">
      <w:pPr>
        <w:pStyle w:val="NumList"/>
        <w:numPr>
          <w:ilvl w:val="0"/>
          <w:numId w:val="24"/>
        </w:numPr>
      </w:pPr>
      <w:del w:id="326" w:author="Kelvin Sung" w:date="2021-08-26T12:47:00Z">
        <w:r w:rsidRPr="005A75C7" w:rsidDel="00850618">
          <w:delText xml:space="preserve">Add </w:delText>
        </w:r>
      </w:del>
      <w:ins w:id="327" w:author="Kelvin Sung" w:date="2021-08-26T12:47:00Z">
        <w:r w:rsidR="00850618">
          <w:t xml:space="preserve">Define </w:t>
        </w:r>
      </w:ins>
      <w:r w:rsidRPr="005A75C7">
        <w:t xml:space="preserve">a new file in the </w:t>
      </w:r>
      <w:proofErr w:type="spellStart"/>
      <w:r w:rsidRPr="00FC44D4">
        <w:rPr>
          <w:rStyle w:val="CodeInline"/>
        </w:rPr>
        <w:t>src</w:t>
      </w:r>
      <w:proofErr w:type="spellEnd"/>
      <w:r w:rsidRPr="00FC44D4">
        <w:rPr>
          <w:rStyle w:val="CodeInline"/>
        </w:rPr>
        <w:t>/engine/resources</w:t>
      </w:r>
      <w:r w:rsidRPr="005A75C7">
        <w:t xml:space="preserve"> folder and name it </w:t>
      </w:r>
      <w:r w:rsidRPr="005A75C7">
        <w:rPr>
          <w:rStyle w:val="CodeInline"/>
        </w:rPr>
        <w:t>xml.js</w:t>
      </w:r>
      <w:r w:rsidRPr="005A75C7">
        <w:t xml:space="preserve">. </w:t>
      </w:r>
      <w:r>
        <w:t xml:space="preserve">Edit this file and import the core resource management functionality from the </w:t>
      </w:r>
      <w:proofErr w:type="spellStart"/>
      <w:r w:rsidRPr="00752469">
        <w:rPr>
          <w:rStyle w:val="CodeInline"/>
        </w:rPr>
        <w:t>resource_map</w:t>
      </w:r>
      <w:proofErr w:type="spellEnd"/>
      <w:r>
        <w:t>.</w:t>
      </w:r>
    </w:p>
    <w:p w14:paraId="167BEF73" w14:textId="1837CBEB" w:rsidR="0042523B" w:rsidRPr="0042523B" w:rsidRDefault="0042523B" w:rsidP="0010691D">
      <w:pPr>
        <w:pStyle w:val="Code"/>
      </w:pPr>
      <w:r w:rsidRPr="0042523B">
        <w:t>"use strict"</w:t>
      </w:r>
    </w:p>
    <w:p w14:paraId="2B9DC10E" w14:textId="77777777" w:rsidR="0042523B" w:rsidRPr="0042523B" w:rsidRDefault="0042523B" w:rsidP="0010691D">
      <w:pPr>
        <w:pStyle w:val="Code"/>
      </w:pPr>
      <w:r w:rsidRPr="0042523B">
        <w:t>import * as map from "../core/resource_map.js";</w:t>
      </w:r>
    </w:p>
    <w:p w14:paraId="5E040B5A" w14:textId="77777777" w:rsidR="0042523B" w:rsidRPr="0042523B" w:rsidRDefault="0042523B" w:rsidP="0010691D">
      <w:pPr>
        <w:pStyle w:val="Code"/>
      </w:pPr>
      <w:r w:rsidRPr="0042523B">
        <w:t>// functions from resource_map</w:t>
      </w:r>
    </w:p>
    <w:p w14:paraId="5C3470A8" w14:textId="77777777" w:rsidR="0042523B" w:rsidRPr="0042523B" w:rsidRDefault="0042523B" w:rsidP="0010691D">
      <w:pPr>
        <w:pStyle w:val="Code"/>
      </w:pPr>
      <w:r w:rsidRPr="0042523B">
        <w:t>let unload = map.unload;</w:t>
      </w:r>
    </w:p>
    <w:p w14:paraId="62D2CBA0" w14:textId="77777777" w:rsidR="0042523B" w:rsidRPr="0042523B" w:rsidRDefault="0042523B" w:rsidP="0010691D">
      <w:pPr>
        <w:pStyle w:val="Code"/>
      </w:pPr>
      <w:r w:rsidRPr="0042523B">
        <w:t>let has = map.has;</w:t>
      </w:r>
    </w:p>
    <w:p w14:paraId="4BDA96DC" w14:textId="77777777" w:rsidR="0042523B" w:rsidRPr="0042523B" w:rsidRDefault="0042523B" w:rsidP="0010691D">
      <w:pPr>
        <w:pStyle w:val="Code"/>
      </w:pPr>
      <w:r w:rsidRPr="0042523B">
        <w:t>let get = map.get;</w:t>
      </w:r>
    </w:p>
    <w:p w14:paraId="1BDA58AE" w14:textId="77777777" w:rsidR="0042523B" w:rsidRPr="0042523B" w:rsidRDefault="0042523B" w:rsidP="0010691D">
      <w:pPr>
        <w:pStyle w:val="NumList"/>
      </w:pPr>
      <w:r w:rsidRPr="0042523B">
        <w:t xml:space="preserve">Instantiate an XML </w:t>
      </w:r>
      <w:proofErr w:type="spellStart"/>
      <w:r w:rsidRPr="0042523B">
        <w:rPr>
          <w:rFonts w:ascii="TheSansMonoConNormal" w:hAnsi="TheSansMonoConNormal"/>
          <w:bdr w:val="none" w:sz="0" w:space="0" w:color="auto" w:frame="1"/>
        </w:rPr>
        <w:t>DOMParser</w:t>
      </w:r>
      <w:proofErr w:type="spellEnd"/>
      <w:r w:rsidRPr="0042523B">
        <w:t xml:space="preserve">, define the decode and parsing functions, and call the </w:t>
      </w:r>
      <w:proofErr w:type="spellStart"/>
      <w:r w:rsidRPr="0042523B">
        <w:rPr>
          <w:rFonts w:ascii="TheSansMonoConNormal" w:hAnsi="TheSansMonoConNormal"/>
          <w:bdr w:val="none" w:sz="0" w:space="0" w:color="auto" w:frame="1"/>
        </w:rPr>
        <w:t>loadDecodeParse</w:t>
      </w:r>
      <w:proofErr w:type="spellEnd"/>
      <w:r w:rsidRPr="0042523B">
        <w:rPr>
          <w:rFonts w:ascii="TheSansMonoConNormal" w:hAnsi="TheSansMonoConNormal"/>
          <w:bdr w:val="none" w:sz="0" w:space="0" w:color="auto" w:frame="1"/>
        </w:rPr>
        <w:t>()</w:t>
      </w:r>
      <w:r w:rsidRPr="0042523B">
        <w:t xml:space="preserve"> function of the </w:t>
      </w:r>
      <w:proofErr w:type="spellStart"/>
      <w:r w:rsidRPr="0042523B">
        <w:rPr>
          <w:rFonts w:ascii="TheSansMonoConNormal" w:hAnsi="TheSansMonoConNormal"/>
          <w:bdr w:val="none" w:sz="0" w:space="0" w:color="auto" w:frame="1"/>
        </w:rPr>
        <w:t>resource_map</w:t>
      </w:r>
      <w:proofErr w:type="spellEnd"/>
      <w:r w:rsidRPr="0042523B">
        <w:t xml:space="preserve"> with the corresponding parameters to initiate the loading of the XML file.</w:t>
      </w:r>
    </w:p>
    <w:p w14:paraId="2288CE20" w14:textId="77777777" w:rsidR="0042523B" w:rsidRPr="0042523B" w:rsidRDefault="0042523B" w:rsidP="0010691D">
      <w:pPr>
        <w:pStyle w:val="Code"/>
      </w:pPr>
      <w:r w:rsidRPr="0042523B">
        <w:lastRenderedPageBreak/>
        <w:t>let mParser = new DOMParser();</w:t>
      </w:r>
    </w:p>
    <w:p w14:paraId="75585CF7" w14:textId="77777777" w:rsidR="0042523B" w:rsidRPr="0042523B" w:rsidRDefault="0042523B" w:rsidP="0010691D">
      <w:pPr>
        <w:pStyle w:val="Code"/>
      </w:pPr>
    </w:p>
    <w:p w14:paraId="59F36A89" w14:textId="77777777" w:rsidR="0042523B" w:rsidRPr="0042523B" w:rsidRDefault="0042523B" w:rsidP="0010691D">
      <w:pPr>
        <w:pStyle w:val="Code"/>
      </w:pPr>
      <w:r w:rsidRPr="0042523B">
        <w:t>function decodeXML(data) {</w:t>
      </w:r>
    </w:p>
    <w:p w14:paraId="6A4AFEE1" w14:textId="77777777" w:rsidR="0042523B" w:rsidRPr="0042523B" w:rsidRDefault="0042523B" w:rsidP="0010691D">
      <w:pPr>
        <w:pStyle w:val="Code"/>
      </w:pPr>
      <w:r w:rsidRPr="0042523B">
        <w:t xml:space="preserve">    return data.text();</w:t>
      </w:r>
    </w:p>
    <w:p w14:paraId="5A20FA45" w14:textId="77777777" w:rsidR="0042523B" w:rsidRPr="0042523B" w:rsidRDefault="0042523B" w:rsidP="0010691D">
      <w:pPr>
        <w:pStyle w:val="Code"/>
      </w:pPr>
      <w:r w:rsidRPr="0042523B">
        <w:t>}</w:t>
      </w:r>
    </w:p>
    <w:p w14:paraId="3E2DFE8F" w14:textId="77777777" w:rsidR="0042523B" w:rsidRPr="0042523B" w:rsidRDefault="0042523B" w:rsidP="0010691D">
      <w:pPr>
        <w:pStyle w:val="Code"/>
      </w:pPr>
    </w:p>
    <w:p w14:paraId="058B9775" w14:textId="77777777" w:rsidR="0042523B" w:rsidRPr="0042523B" w:rsidRDefault="0042523B" w:rsidP="0010691D">
      <w:pPr>
        <w:pStyle w:val="Code"/>
      </w:pPr>
      <w:r w:rsidRPr="0042523B">
        <w:t>function parseXML(text) {</w:t>
      </w:r>
    </w:p>
    <w:p w14:paraId="573E1F5F" w14:textId="77777777" w:rsidR="0042523B" w:rsidRPr="0042523B" w:rsidRDefault="0042523B" w:rsidP="0010691D">
      <w:pPr>
        <w:pStyle w:val="Code"/>
      </w:pPr>
      <w:r w:rsidRPr="0042523B">
        <w:t xml:space="preserve">    return mParser.parseFromString(text, "text/xml");</w:t>
      </w:r>
    </w:p>
    <w:p w14:paraId="05465E60" w14:textId="77777777" w:rsidR="0042523B" w:rsidRPr="0042523B" w:rsidRDefault="0042523B" w:rsidP="0010691D">
      <w:pPr>
        <w:pStyle w:val="Code"/>
      </w:pPr>
      <w:r w:rsidRPr="0042523B">
        <w:t>}</w:t>
      </w:r>
    </w:p>
    <w:p w14:paraId="779F3AB3" w14:textId="77777777" w:rsidR="0042523B" w:rsidRPr="0042523B" w:rsidRDefault="0042523B" w:rsidP="0010691D">
      <w:pPr>
        <w:pStyle w:val="Code"/>
      </w:pPr>
    </w:p>
    <w:p w14:paraId="329BDD37" w14:textId="77777777" w:rsidR="0042523B" w:rsidRPr="0042523B" w:rsidRDefault="0042523B" w:rsidP="0010691D">
      <w:pPr>
        <w:pStyle w:val="Code"/>
      </w:pPr>
      <w:r w:rsidRPr="0042523B">
        <w:t>function load(path) {</w:t>
      </w:r>
    </w:p>
    <w:p w14:paraId="208247F2" w14:textId="77777777" w:rsidR="0042523B" w:rsidRPr="0042523B" w:rsidRDefault="0042523B" w:rsidP="0010691D">
      <w:pPr>
        <w:pStyle w:val="Code"/>
      </w:pPr>
      <w:r w:rsidRPr="0042523B">
        <w:t xml:space="preserve">    return map.loadDecodeParse(path, decodeXML, parseXML);</w:t>
      </w:r>
    </w:p>
    <w:p w14:paraId="410ED4E6" w14:textId="77777777" w:rsidR="0042523B" w:rsidRPr="0042523B" w:rsidRDefault="0042523B" w:rsidP="0010691D">
      <w:pPr>
        <w:pStyle w:val="Code"/>
      </w:pPr>
      <w:r w:rsidRPr="0042523B">
        <w:t>}</w:t>
      </w:r>
    </w:p>
    <w:p w14:paraId="710A480E" w14:textId="6BA000B0" w:rsidR="0042523B" w:rsidRPr="0042523B" w:rsidRDefault="0042523B" w:rsidP="0010691D">
      <w:pPr>
        <w:pStyle w:val="NumList"/>
      </w:pPr>
      <w:del w:id="328" w:author="Kelvin Sung" w:date="2021-08-26T12:48:00Z">
        <w:r w:rsidRPr="0042523B" w:rsidDel="00850618">
          <w:delText xml:space="preserve">Do not forget </w:delText>
        </w:r>
      </w:del>
      <w:ins w:id="329" w:author="Kelvin Sung" w:date="2021-08-26T12:48:00Z">
        <w:r w:rsidR="00850618">
          <w:t xml:space="preserve">Remember </w:t>
        </w:r>
      </w:ins>
      <w:r w:rsidRPr="0042523B">
        <w:t>to export the defined functionality.</w:t>
      </w:r>
    </w:p>
    <w:p w14:paraId="327B2C62" w14:textId="77777777" w:rsidR="0042523B" w:rsidRPr="0042523B" w:rsidRDefault="0042523B" w:rsidP="0042523B">
      <w:pPr>
        <w:spacing w:before="120" w:after="120" w:line="240" w:lineRule="auto"/>
        <w:contextualSpacing/>
        <w:rPr>
          <w:rFonts w:ascii="TheSansMonoConNormal" w:hAnsi="TheSansMonoConNormal"/>
          <w:noProof/>
          <w:sz w:val="18"/>
        </w:rPr>
      </w:pPr>
      <w:r w:rsidRPr="0042523B">
        <w:rPr>
          <w:rFonts w:ascii="TheSansMonoConNormal" w:hAnsi="TheSansMonoConNormal"/>
          <w:noProof/>
          <w:sz w:val="18"/>
        </w:rPr>
        <w:t>export {has, get, load, unload}</w:t>
      </w:r>
    </w:p>
    <w:p w14:paraId="3A6289A3" w14:textId="77777777" w:rsidR="0042523B" w:rsidRPr="0042523B" w:rsidRDefault="0042523B" w:rsidP="0010691D">
      <w:pPr>
        <w:pStyle w:val="NumList"/>
      </w:pPr>
      <w:r w:rsidRPr="0042523B">
        <w:t xml:space="preserve">Lastly, remember to </w:t>
      </w:r>
      <w:r w:rsidRPr="0010691D">
        <w:rPr>
          <w:rStyle w:val="CodeInline"/>
        </w:rPr>
        <w:t>export</w:t>
      </w:r>
      <w:r w:rsidRPr="0042523B">
        <w:t xml:space="preserve"> the defined functionality for the client in the </w:t>
      </w:r>
      <w:r w:rsidRPr="0010691D">
        <w:rPr>
          <w:rStyle w:val="CodeInline"/>
        </w:rPr>
        <w:t>index.js</w:t>
      </w:r>
      <w:r w:rsidRPr="0042523B">
        <w:t xml:space="preserve">. </w:t>
      </w:r>
    </w:p>
    <w:p w14:paraId="71470A7A" w14:textId="77777777" w:rsidR="0042523B" w:rsidRPr="0010691D" w:rsidRDefault="0042523B" w:rsidP="0042523B">
      <w:pPr>
        <w:spacing w:before="120" w:after="120" w:line="240" w:lineRule="auto"/>
        <w:contextualSpacing/>
        <w:rPr>
          <w:rStyle w:val="CodeBold"/>
        </w:rPr>
      </w:pPr>
      <w:r w:rsidRPr="0010691D">
        <w:rPr>
          <w:rStyle w:val="CodeBold"/>
        </w:rPr>
        <w:t>import * as xml from "./resources/xml.js";</w:t>
      </w:r>
      <w:r w:rsidRPr="0010691D">
        <w:rPr>
          <w:rStyle w:val="CodeBold"/>
        </w:rPr>
        <w:br/>
      </w:r>
    </w:p>
    <w:p w14:paraId="4D69E979" w14:textId="4EFA240C" w:rsidR="0042523B" w:rsidRPr="0042523B" w:rsidRDefault="0042523B" w:rsidP="0010691D">
      <w:pPr>
        <w:pStyle w:val="Code"/>
        <w:rPr>
          <w:rFonts w:ascii="TheSansMonoConBlack" w:hAnsi="TheSansMonoConBlack"/>
        </w:rPr>
      </w:pPr>
      <w:del w:id="330" w:author="Kelvin Sung" w:date="2021-08-26T12:49:00Z">
        <w:r w:rsidRPr="0042523B" w:rsidDel="00C50EF2">
          <w:delText xml:space="preserve">// </w:delText>
        </w:r>
      </w:del>
      <w:r w:rsidRPr="0042523B">
        <w:t xml:space="preserve">… identical to previous code </w:t>
      </w:r>
      <w:del w:id="331" w:author="Kelvin Sung" w:date="2021-08-26T12:49:00Z">
        <w:r w:rsidRPr="0042523B" w:rsidDel="00C50EF2">
          <w:delText xml:space="preserve">except for the error handling message </w:delText>
        </w:r>
      </w:del>
      <w:r w:rsidRPr="0042523B">
        <w:t>…</w:t>
      </w:r>
    </w:p>
    <w:p w14:paraId="732EAA3C" w14:textId="77777777" w:rsidR="0042523B" w:rsidRPr="0042523B" w:rsidRDefault="0042523B" w:rsidP="0010691D">
      <w:pPr>
        <w:pStyle w:val="Code"/>
        <w:rPr>
          <w:bdr w:val="none" w:sz="0" w:space="0" w:color="auto" w:frame="1"/>
        </w:rPr>
      </w:pPr>
    </w:p>
    <w:p w14:paraId="6045B37C" w14:textId="77777777" w:rsidR="0042523B" w:rsidRPr="0042523B" w:rsidRDefault="0042523B" w:rsidP="0010691D">
      <w:pPr>
        <w:pStyle w:val="Code"/>
        <w:rPr>
          <w:bdr w:val="none" w:sz="0" w:space="0" w:color="auto" w:frame="1"/>
        </w:rPr>
      </w:pPr>
      <w:r w:rsidRPr="0042523B">
        <w:rPr>
          <w:bdr w:val="none" w:sz="0" w:space="0" w:color="auto" w:frame="1"/>
        </w:rPr>
        <w:t>export default {</w:t>
      </w:r>
    </w:p>
    <w:p w14:paraId="6D038744" w14:textId="77777777" w:rsidR="0042523B" w:rsidRPr="0042523B" w:rsidRDefault="0042523B" w:rsidP="0010691D">
      <w:pPr>
        <w:pStyle w:val="Code"/>
        <w:rPr>
          <w:bdr w:val="none" w:sz="0" w:space="0" w:color="auto" w:frame="1"/>
        </w:rPr>
      </w:pPr>
      <w:r w:rsidRPr="0042523B">
        <w:rPr>
          <w:bdr w:val="none" w:sz="0" w:space="0" w:color="auto" w:frame="1"/>
        </w:rPr>
        <w:t xml:space="preserve">    // resource support</w:t>
      </w:r>
    </w:p>
    <w:p w14:paraId="3B693922" w14:textId="4EB7157C" w:rsidR="0042523B" w:rsidRPr="0042523B" w:rsidRDefault="0042523B" w:rsidP="0010691D">
      <w:pPr>
        <w:pStyle w:val="Code"/>
        <w:rPr>
          <w:rFonts w:ascii="TheSansMonoConBlack" w:hAnsi="TheSansMonoConBlack"/>
        </w:rPr>
      </w:pPr>
      <w:r>
        <w:rPr>
          <w:bdr w:val="none" w:sz="0" w:space="0" w:color="auto" w:frame="1"/>
        </w:rPr>
        <w:t xml:space="preserve">    </w:t>
      </w:r>
      <w:r w:rsidRPr="0042523B">
        <w:rPr>
          <w:bdr w:val="none" w:sz="0" w:space="0" w:color="auto" w:frame="1"/>
        </w:rPr>
        <w:t xml:space="preserve">text, </w:t>
      </w:r>
      <w:r w:rsidRPr="0010691D">
        <w:rPr>
          <w:rStyle w:val="CodeBold"/>
        </w:rPr>
        <w:t>xml</w:t>
      </w:r>
      <w:r w:rsidRPr="0042523B">
        <w:rPr>
          <w:rFonts w:ascii="TheSansMonoConBlack" w:hAnsi="TheSansMonoConBlack"/>
        </w:rPr>
        <w:t>,</w:t>
      </w:r>
    </w:p>
    <w:p w14:paraId="4EC1A9E3" w14:textId="77777777" w:rsidR="0042523B" w:rsidRPr="0042523B" w:rsidRDefault="0042523B" w:rsidP="0010691D">
      <w:pPr>
        <w:pStyle w:val="Code"/>
        <w:rPr>
          <w:bdr w:val="none" w:sz="0" w:space="0" w:color="auto" w:frame="1"/>
        </w:rPr>
      </w:pPr>
    </w:p>
    <w:p w14:paraId="769F4FD0" w14:textId="6D45B866" w:rsidR="0042523B" w:rsidRPr="0042523B" w:rsidRDefault="0042523B" w:rsidP="0010691D">
      <w:pPr>
        <w:pStyle w:val="Code"/>
        <w:rPr>
          <w:rFonts w:ascii="TheSansMonoConBlack" w:hAnsi="TheSansMonoConBlack"/>
          <w:bdr w:val="none" w:sz="0" w:space="0" w:color="auto" w:frame="1"/>
        </w:rPr>
      </w:pPr>
      <w:r w:rsidRPr="0042523B">
        <w:t xml:space="preserve">    </w:t>
      </w:r>
      <w:del w:id="332" w:author="Kelvin Sung" w:date="2021-08-26T12:49:00Z">
        <w:r w:rsidRPr="0042523B" w:rsidDel="00C50EF2">
          <w:delText xml:space="preserve">// </w:delText>
        </w:r>
      </w:del>
      <w:r w:rsidRPr="0042523B">
        <w:t xml:space="preserve">… identical to previous code </w:t>
      </w:r>
      <w:del w:id="333" w:author="Kelvin Sung" w:date="2021-08-26T12:49:00Z">
        <w:r w:rsidRPr="0042523B" w:rsidDel="00C50EF2">
          <w:delText xml:space="preserve">except for the error handling message </w:delText>
        </w:r>
      </w:del>
      <w:r w:rsidRPr="0042523B">
        <w:t>…</w:t>
      </w:r>
    </w:p>
    <w:p w14:paraId="58C5E369" w14:textId="77777777" w:rsidR="0042523B" w:rsidRPr="0042523B" w:rsidRDefault="0042523B" w:rsidP="0010691D">
      <w:pPr>
        <w:pStyle w:val="Code"/>
        <w:rPr>
          <w:bdr w:val="none" w:sz="0" w:space="0" w:color="auto" w:frame="1"/>
        </w:rPr>
      </w:pPr>
      <w:r w:rsidRPr="0042523B">
        <w:rPr>
          <w:bdr w:val="none" w:sz="0" w:space="0" w:color="auto" w:frame="1"/>
        </w:rPr>
        <w:t>}</w:t>
      </w:r>
    </w:p>
    <w:p w14:paraId="3AB20EEF" w14:textId="3713439F" w:rsidR="0042523B" w:rsidRDefault="0042523B">
      <w:pPr>
        <w:pStyle w:val="BodyTextFirst"/>
      </w:pPr>
      <w:r w:rsidRPr="0042523B">
        <w:t xml:space="preserve">The newly defined </w:t>
      </w:r>
      <w:r w:rsidRPr="0010691D">
        <w:rPr>
          <w:rStyle w:val="CodeInline"/>
        </w:rPr>
        <w:t>xml</w:t>
      </w:r>
      <w:r w:rsidRPr="0042523B">
        <w:t xml:space="preserve"> module can be conveniently access</w:t>
      </w:r>
      <w:r w:rsidR="00A62E20">
        <w:t>ed</w:t>
      </w:r>
      <w:r w:rsidRPr="0042523B">
        <w:t xml:space="preserve"> by the client and used in a similar fashion as the </w:t>
      </w:r>
      <w:r w:rsidRPr="0010691D">
        <w:rPr>
          <w:rStyle w:val="CodeInline"/>
        </w:rPr>
        <w:t>text</w:t>
      </w:r>
      <w:r w:rsidRPr="0042523B">
        <w:t xml:space="preserve"> module in loading external XML-encoded text files.</w:t>
      </w:r>
    </w:p>
    <w:p w14:paraId="2DE208DF" w14:textId="37959DEC" w:rsidR="00614CBE" w:rsidRPr="0042523B" w:rsidRDefault="00614CBE" w:rsidP="0010691D">
      <w:pPr>
        <w:pStyle w:val="NoteTipCaution"/>
      </w:pPr>
      <w:r w:rsidRPr="0010691D">
        <w:rPr>
          <w:rStyle w:val="Strong"/>
        </w:rPr>
        <w:t>Note</w:t>
      </w:r>
      <w:r>
        <w:t xml:space="preserve"> </w:t>
      </w:r>
      <w:proofErr w:type="gramStart"/>
      <w:r>
        <w:t>The</w:t>
      </w:r>
      <w:proofErr w:type="gramEnd"/>
      <w:r w:rsidR="0010691D">
        <w:t xml:space="preserve"> JavaScript</w:t>
      </w:r>
      <w:r>
        <w:t xml:space="preserve"> </w:t>
      </w:r>
      <w:proofErr w:type="spellStart"/>
      <w:r w:rsidRPr="0010691D">
        <w:rPr>
          <w:rStyle w:val="CodeInline"/>
        </w:rPr>
        <w:t>DOMParser</w:t>
      </w:r>
      <w:proofErr w:type="spellEnd"/>
      <w:r>
        <w:t xml:space="preserve"> provides the ability to parse XML or HTML text strings</w:t>
      </w:r>
      <w:r w:rsidR="0010691D">
        <w:t>.</w:t>
      </w:r>
    </w:p>
    <w:p w14:paraId="5BF3ADDB" w14:textId="77777777" w:rsidR="0042523B" w:rsidRPr="0042523B" w:rsidRDefault="0042523B" w:rsidP="0010691D">
      <w:pPr>
        <w:pStyle w:val="Heading3"/>
      </w:pPr>
      <w:r w:rsidRPr="0042523B">
        <w:t>Modify the Engine to Integrate Client Resource Loading</w:t>
      </w:r>
    </w:p>
    <w:p w14:paraId="2E618BE4" w14:textId="4F258033" w:rsidR="0042523B" w:rsidRPr="0042523B" w:rsidRDefault="0042523B" w:rsidP="0010691D">
      <w:pPr>
        <w:pStyle w:val="BodyTextFirst"/>
      </w:pPr>
      <w:r w:rsidRPr="0042523B">
        <w:t>The scene file is an external resource that is being loaded by the client. With asynchrono</w:t>
      </w:r>
      <w:r w:rsidR="00A62E20">
        <w:t>us</w:t>
      </w:r>
      <w:r w:rsidRPr="0042523B">
        <w:t xml:space="preserve"> operations, the game engine must stop and wait for the completion </w:t>
      </w:r>
      <w:r w:rsidRPr="0042523B">
        <w:lastRenderedPageBreak/>
        <w:t xml:space="preserve">of the load process before it can initialize the game. This is because </w:t>
      </w:r>
      <w:r w:rsidR="00A62E20">
        <w:t>the game initialization will likely require the loaded resources</w:t>
      </w:r>
      <w:r w:rsidRPr="0042523B">
        <w:t xml:space="preserve">. </w:t>
      </w:r>
    </w:p>
    <w:p w14:paraId="6F4081CB" w14:textId="77777777" w:rsidR="0042523B" w:rsidRPr="0042523B" w:rsidRDefault="0042523B" w:rsidP="0010691D">
      <w:pPr>
        <w:pStyle w:val="Heading4"/>
      </w:pPr>
      <w:r w:rsidRPr="0042523B">
        <w:t>Coordinate Client Load and Engine Wait in the Loop Module</w:t>
      </w:r>
    </w:p>
    <w:p w14:paraId="18C02C07" w14:textId="77777777" w:rsidR="0042523B" w:rsidRPr="0042523B" w:rsidRDefault="0042523B" w:rsidP="0010691D">
      <w:pPr>
        <w:pStyle w:val="BodyTextFirst"/>
      </w:pPr>
      <w:r w:rsidRPr="0042523B">
        <w:t xml:space="preserve">Since all resource loading and storage are based on the same </w:t>
      </w:r>
      <w:proofErr w:type="spellStart"/>
      <w:r w:rsidRPr="0010691D">
        <w:rPr>
          <w:rStyle w:val="CodeInline"/>
        </w:rPr>
        <w:t>resource_map</w:t>
      </w:r>
      <w:proofErr w:type="spellEnd"/>
      <w:r w:rsidRPr="0042523B">
        <w:t xml:space="preserve">, the client issuing of the load requests and the engine waiting for the load completions can be coordinated in the </w:t>
      </w:r>
      <w:proofErr w:type="spellStart"/>
      <w:r w:rsidRPr="0010691D">
        <w:rPr>
          <w:rStyle w:val="CodeInline"/>
        </w:rPr>
        <w:t>loop.start</w:t>
      </w:r>
      <w:proofErr w:type="spellEnd"/>
      <w:r w:rsidRPr="0010691D">
        <w:rPr>
          <w:rStyle w:val="CodeInline"/>
        </w:rPr>
        <w:t>()</w:t>
      </w:r>
      <w:r w:rsidRPr="0042523B">
        <w:t xml:space="preserve"> function as follows.</w:t>
      </w:r>
    </w:p>
    <w:p w14:paraId="1F65D5F2" w14:textId="77777777" w:rsidR="0042523B" w:rsidRPr="0042523B" w:rsidRDefault="0042523B" w:rsidP="0010691D">
      <w:pPr>
        <w:pStyle w:val="Code"/>
      </w:pPr>
      <w:r w:rsidRPr="0042523B">
        <w:t>async function start(scene) {</w:t>
      </w:r>
    </w:p>
    <w:p w14:paraId="20CD70BE" w14:textId="77777777" w:rsidR="0042523B" w:rsidRPr="0042523B" w:rsidRDefault="0042523B" w:rsidP="0010691D">
      <w:pPr>
        <w:pStyle w:val="Code"/>
      </w:pPr>
      <w:r w:rsidRPr="0042523B">
        <w:t xml:space="preserve">    if (mLoopRunning) {</w:t>
      </w:r>
    </w:p>
    <w:p w14:paraId="046AFBF9" w14:textId="77777777" w:rsidR="0042523B" w:rsidRPr="0042523B" w:rsidRDefault="0042523B" w:rsidP="0010691D">
      <w:pPr>
        <w:pStyle w:val="Code"/>
      </w:pPr>
      <w:r w:rsidRPr="0042523B">
        <w:t xml:space="preserve">        throw new Error("loop already running")</w:t>
      </w:r>
    </w:p>
    <w:p w14:paraId="175135DC" w14:textId="77777777" w:rsidR="0042523B" w:rsidRPr="0042523B" w:rsidRDefault="0042523B" w:rsidP="0010691D">
      <w:pPr>
        <w:pStyle w:val="Code"/>
      </w:pPr>
      <w:r w:rsidRPr="0042523B">
        <w:t xml:space="preserve">    }</w:t>
      </w:r>
    </w:p>
    <w:p w14:paraId="218BE774" w14:textId="77777777" w:rsidR="0042523B" w:rsidRPr="0010691D" w:rsidRDefault="0042523B" w:rsidP="0010691D">
      <w:pPr>
        <w:pStyle w:val="Code"/>
        <w:rPr>
          <w:rStyle w:val="CodeBold"/>
        </w:rPr>
      </w:pPr>
      <w:r w:rsidRPr="0010691D">
        <w:rPr>
          <w:rStyle w:val="CodeBold"/>
        </w:rPr>
        <w:t xml:space="preserve">    mCurrentScene = scene;</w:t>
      </w:r>
    </w:p>
    <w:p w14:paraId="0F3B1F44" w14:textId="77777777" w:rsidR="0042523B" w:rsidRPr="0010691D" w:rsidRDefault="0042523B" w:rsidP="0010691D">
      <w:pPr>
        <w:pStyle w:val="Code"/>
        <w:rPr>
          <w:rStyle w:val="CodeBold"/>
        </w:rPr>
      </w:pPr>
      <w:r w:rsidRPr="0010691D">
        <w:rPr>
          <w:rStyle w:val="CodeBold"/>
        </w:rPr>
        <w:t xml:space="preserve">    mCurrentScene.load();</w:t>
      </w:r>
    </w:p>
    <w:p w14:paraId="6A2B2A2C" w14:textId="77777777" w:rsidR="0042523B" w:rsidRPr="0010691D" w:rsidRDefault="0042523B" w:rsidP="0010691D">
      <w:pPr>
        <w:pStyle w:val="Code"/>
        <w:rPr>
          <w:rStyle w:val="CodeBold"/>
        </w:rPr>
      </w:pPr>
      <w:r w:rsidRPr="0010691D">
        <w:rPr>
          <w:rStyle w:val="CodeBold"/>
        </w:rPr>
        <w:t xml:space="preserve">    </w:t>
      </w:r>
    </w:p>
    <w:p w14:paraId="14FDDC36" w14:textId="77777777" w:rsidR="0042523B" w:rsidRPr="0010691D" w:rsidRDefault="0042523B" w:rsidP="0010691D">
      <w:pPr>
        <w:pStyle w:val="Code"/>
        <w:rPr>
          <w:rStyle w:val="CodeBold"/>
        </w:rPr>
      </w:pPr>
      <w:r w:rsidRPr="0010691D">
        <w:rPr>
          <w:rStyle w:val="CodeBold"/>
        </w:rPr>
        <w:t xml:space="preserve">    // Wait for any async requests before game-load</w:t>
      </w:r>
    </w:p>
    <w:p w14:paraId="69F5D19E" w14:textId="77777777" w:rsidR="0042523B" w:rsidRPr="0010691D" w:rsidRDefault="0042523B" w:rsidP="0010691D">
      <w:pPr>
        <w:pStyle w:val="Code"/>
        <w:rPr>
          <w:rStyle w:val="CodeBold"/>
        </w:rPr>
      </w:pPr>
      <w:r w:rsidRPr="0010691D">
        <w:rPr>
          <w:rStyle w:val="CodeBold"/>
        </w:rPr>
        <w:t xml:space="preserve">    await map.waitOnPromises();</w:t>
      </w:r>
    </w:p>
    <w:p w14:paraId="1677779D" w14:textId="77777777" w:rsidR="0042523B" w:rsidRPr="0010691D" w:rsidRDefault="0042523B" w:rsidP="0010691D">
      <w:pPr>
        <w:pStyle w:val="Code"/>
        <w:rPr>
          <w:rStyle w:val="CodeBold"/>
        </w:rPr>
      </w:pPr>
    </w:p>
    <w:p w14:paraId="00347404" w14:textId="77777777" w:rsidR="0042523B" w:rsidRPr="0010691D" w:rsidRDefault="0042523B" w:rsidP="0010691D">
      <w:pPr>
        <w:pStyle w:val="Code"/>
        <w:rPr>
          <w:rStyle w:val="CodeBold"/>
        </w:rPr>
      </w:pPr>
      <w:r w:rsidRPr="0010691D">
        <w:rPr>
          <w:rStyle w:val="CodeBold"/>
        </w:rPr>
        <w:t xml:space="preserve">    mCurrentScene.init();    </w:t>
      </w:r>
    </w:p>
    <w:p w14:paraId="775376D8" w14:textId="77777777" w:rsidR="0042523B" w:rsidRPr="0042523B" w:rsidRDefault="0042523B" w:rsidP="0010691D">
      <w:pPr>
        <w:pStyle w:val="Code"/>
      </w:pPr>
      <w:r w:rsidRPr="0042523B">
        <w:t xml:space="preserve">    mPrevTime = performance.now();</w:t>
      </w:r>
    </w:p>
    <w:p w14:paraId="580341EB" w14:textId="77777777" w:rsidR="0042523B" w:rsidRPr="0042523B" w:rsidRDefault="0042523B" w:rsidP="0010691D">
      <w:pPr>
        <w:pStyle w:val="Code"/>
      </w:pPr>
      <w:r w:rsidRPr="0042523B">
        <w:t xml:space="preserve">    mLagTime = 0.0;</w:t>
      </w:r>
    </w:p>
    <w:p w14:paraId="1004A991" w14:textId="77777777" w:rsidR="0042523B" w:rsidRPr="0042523B" w:rsidRDefault="0042523B" w:rsidP="0010691D">
      <w:pPr>
        <w:pStyle w:val="Code"/>
      </w:pPr>
      <w:r w:rsidRPr="0042523B">
        <w:t xml:space="preserve">    mLoopRunning = true;</w:t>
      </w:r>
    </w:p>
    <w:p w14:paraId="1DE9E74F" w14:textId="77777777" w:rsidR="0042523B" w:rsidRPr="0042523B" w:rsidRDefault="0042523B" w:rsidP="0010691D">
      <w:pPr>
        <w:pStyle w:val="Code"/>
      </w:pPr>
      <w:r w:rsidRPr="0042523B">
        <w:t xml:space="preserve">    mFrameID = requestAnimationFrame(loopOnce);</w:t>
      </w:r>
    </w:p>
    <w:p w14:paraId="315B8E0D" w14:textId="77777777" w:rsidR="0042523B" w:rsidRPr="0042523B" w:rsidRDefault="0042523B" w:rsidP="0010691D">
      <w:pPr>
        <w:pStyle w:val="Code"/>
      </w:pPr>
      <w:r w:rsidRPr="0042523B">
        <w:t>}</w:t>
      </w:r>
    </w:p>
    <w:p w14:paraId="20656616" w14:textId="502F4DF3" w:rsidR="0042523B" w:rsidRPr="0042523B" w:rsidRDefault="0042523B" w:rsidP="0010691D">
      <w:pPr>
        <w:pStyle w:val="BodyTextFirst"/>
      </w:pPr>
      <w:r w:rsidRPr="0042523B">
        <w:t>Note that this function is exactly two lines different from the previous project—</w:t>
      </w:r>
      <w:proofErr w:type="spellStart"/>
      <w:r w:rsidRPr="0010691D">
        <w:rPr>
          <w:rStyle w:val="CodeInline"/>
        </w:rPr>
        <w:t>mCurrentScene</w:t>
      </w:r>
      <w:proofErr w:type="spellEnd"/>
      <w:r w:rsidRPr="0042523B">
        <w:t xml:space="preserve"> is assigned </w:t>
      </w:r>
      <w:r w:rsidR="00FB22CF">
        <w:t>a</w:t>
      </w:r>
      <w:r w:rsidRPr="0042523B">
        <w:t xml:space="preserve"> reference to the parameter, and, the client’s </w:t>
      </w:r>
      <w:r w:rsidRPr="0010691D">
        <w:rPr>
          <w:rStyle w:val="CodeInline"/>
        </w:rPr>
        <w:t>load()</w:t>
      </w:r>
      <w:r w:rsidRPr="0042523B">
        <w:t xml:space="preserve"> function </w:t>
      </w:r>
      <w:r w:rsidR="00FB22CF">
        <w:t xml:space="preserve">is called </w:t>
      </w:r>
      <w:r w:rsidRPr="0042523B">
        <w:t>before the engine waits for the completion of all asynchronous loading operations.</w:t>
      </w:r>
    </w:p>
    <w:p w14:paraId="6D0A19E7" w14:textId="5BAF9E40" w:rsidR="0042523B" w:rsidRPr="0042523B" w:rsidRDefault="0042523B" w:rsidP="0042523B">
      <w:pPr>
        <w:keepNext/>
        <w:keepLines/>
        <w:spacing w:before="40" w:after="0"/>
        <w:outlineLvl w:val="2"/>
        <w:rPr>
          <w:rFonts w:asciiTheme="majorHAnsi" w:eastAsiaTheme="majorEastAsia" w:hAnsiTheme="majorHAnsi" w:cstheme="majorBidi"/>
          <w:color w:val="243F60" w:themeColor="accent1" w:themeShade="7F"/>
          <w:sz w:val="24"/>
          <w:szCs w:val="24"/>
        </w:rPr>
      </w:pPr>
      <w:r w:rsidRPr="0042523B">
        <w:rPr>
          <w:rFonts w:asciiTheme="majorHAnsi" w:eastAsiaTheme="majorEastAsia" w:hAnsiTheme="majorHAnsi" w:cstheme="majorBidi"/>
          <w:color w:val="243F60" w:themeColor="accent1" w:themeShade="7F"/>
          <w:sz w:val="24"/>
          <w:szCs w:val="24"/>
        </w:rPr>
        <w:t xml:space="preserve">Derive </w:t>
      </w:r>
      <w:r w:rsidR="00DF6D7E">
        <w:rPr>
          <w:rFonts w:asciiTheme="majorHAnsi" w:eastAsiaTheme="majorEastAsia" w:hAnsiTheme="majorHAnsi" w:cstheme="majorBidi"/>
          <w:color w:val="243F60" w:themeColor="accent1" w:themeShade="7F"/>
          <w:sz w:val="24"/>
          <w:szCs w:val="24"/>
        </w:rPr>
        <w:t xml:space="preserve">a </w:t>
      </w:r>
      <w:r w:rsidRPr="0042523B">
        <w:rPr>
          <w:rFonts w:asciiTheme="majorHAnsi" w:eastAsiaTheme="majorEastAsia" w:hAnsiTheme="majorHAnsi" w:cstheme="majorBidi"/>
          <w:color w:val="243F60" w:themeColor="accent1" w:themeShade="7F"/>
          <w:sz w:val="24"/>
          <w:szCs w:val="24"/>
        </w:rPr>
        <w:t>Public Interface</w:t>
      </w:r>
      <w:r w:rsidR="00DF6D7E">
        <w:rPr>
          <w:rFonts w:asciiTheme="majorHAnsi" w:eastAsiaTheme="majorEastAsia" w:hAnsiTheme="majorHAnsi" w:cstheme="majorBidi"/>
          <w:color w:val="243F60" w:themeColor="accent1" w:themeShade="7F"/>
          <w:sz w:val="24"/>
          <w:szCs w:val="24"/>
        </w:rPr>
        <w:t xml:space="preserve"> for the Client</w:t>
      </w:r>
    </w:p>
    <w:p w14:paraId="3790B0CC" w14:textId="1FA22C61" w:rsidR="0042523B" w:rsidRPr="0042523B" w:rsidRDefault="0042523B" w:rsidP="0010691D">
      <w:pPr>
        <w:pStyle w:val="BodyTextFirst"/>
      </w:pPr>
      <w:r w:rsidRPr="0042523B">
        <w:t xml:space="preserve">Though slightly involved, the details of XML-parsing specifics are less important than the fact that XML files can </w:t>
      </w:r>
      <w:r w:rsidR="00FB22CF">
        <w:t xml:space="preserve">now </w:t>
      </w:r>
      <w:r w:rsidRPr="0042523B">
        <w:t xml:space="preserve">be loaded. It is now possible to use the asynchronous loading of an external resource to </w:t>
      </w:r>
      <w:del w:id="334" w:author="Kelvin Sung" w:date="2021-08-26T12:52:00Z">
        <w:r w:rsidRPr="0042523B" w:rsidDel="002F3CC7">
          <w:delText xml:space="preserve">study </w:delText>
        </w:r>
      </w:del>
      <w:ins w:id="335" w:author="Kelvin Sung" w:date="2021-08-26T12:52:00Z">
        <w:r w:rsidR="002F3CC7">
          <w:t xml:space="preserve">examine </w:t>
        </w:r>
      </w:ins>
      <w:del w:id="336" w:author="Kelvin Sung" w:date="2021-08-26T12:52:00Z">
        <w:r w:rsidRPr="0042523B" w:rsidDel="002F3CC7">
          <w:delText xml:space="preserve">the </w:delText>
        </w:r>
      </w:del>
      <w:ins w:id="337" w:author="Kelvin Sung" w:date="2021-08-26T12:52:00Z">
        <w:r w:rsidR="002F3CC7">
          <w:t xml:space="preserve">the </w:t>
        </w:r>
      </w:ins>
      <w:r w:rsidRPr="0042523B">
        <w:t>required public methods for interfacing a game level to the game engine.</w:t>
      </w:r>
    </w:p>
    <w:p w14:paraId="44DB61F1" w14:textId="77777777" w:rsidR="0042523B" w:rsidRPr="0042523B" w:rsidRDefault="0042523B" w:rsidP="0010691D">
      <w:pPr>
        <w:pStyle w:val="Heading4"/>
      </w:pPr>
      <w:r w:rsidRPr="0042523B">
        <w:t xml:space="preserve">Public Methods of </w:t>
      </w:r>
      <w:proofErr w:type="spellStart"/>
      <w:r w:rsidRPr="0042523B">
        <w:t>MyGame</w:t>
      </w:r>
      <w:proofErr w:type="spellEnd"/>
    </w:p>
    <w:p w14:paraId="2F49409B" w14:textId="10055D96" w:rsidR="0042523B" w:rsidRPr="0042523B" w:rsidRDefault="00DF6D7E" w:rsidP="0010691D">
      <w:pPr>
        <w:pStyle w:val="BodyTextFirst"/>
      </w:pPr>
      <w:r>
        <w:t xml:space="preserve">While the game engine is designed to facilitate the building of games, the actual state of a game is specific to each individual client. In general, there is no way for the engine to anticipate the required operations to initialize, update, or draw any particular game. </w:t>
      </w:r>
      <w:r w:rsidR="00705B32">
        <w:t xml:space="preserve">For this reason, such operations are defined to be part of the public interface between the game engine and the client. </w:t>
      </w:r>
      <w:r w:rsidR="0042523B" w:rsidRPr="0042523B">
        <w:t xml:space="preserve">At this point, it is established that </w:t>
      </w:r>
      <w:proofErr w:type="spellStart"/>
      <w:r w:rsidR="0042523B" w:rsidRPr="0042523B">
        <w:rPr>
          <w:rFonts w:ascii="TheSansMonoConNormal" w:hAnsi="TheSansMonoConNormal"/>
          <w:bdr w:val="none" w:sz="0" w:space="0" w:color="auto" w:frame="1"/>
        </w:rPr>
        <w:t>MyGame</w:t>
      </w:r>
      <w:proofErr w:type="spellEnd"/>
      <w:r w:rsidR="0042523B" w:rsidRPr="0042523B">
        <w:t xml:space="preserve"> should define the following:</w:t>
      </w:r>
    </w:p>
    <w:p w14:paraId="28403CEC" w14:textId="215D33EC" w:rsidR="0042523B" w:rsidRPr="0042523B" w:rsidRDefault="00614686" w:rsidP="0010691D">
      <w:pPr>
        <w:pStyle w:val="Bullet"/>
      </w:pPr>
      <w:r>
        <w:rPr>
          <w:rStyle w:val="CodeInline"/>
        </w:rPr>
        <w:t>c</w:t>
      </w:r>
      <w:r w:rsidR="0042523B" w:rsidRPr="0010691D">
        <w:rPr>
          <w:rStyle w:val="CodeInline"/>
        </w:rPr>
        <w:t>onstructor()</w:t>
      </w:r>
      <w:r w:rsidR="0042523B" w:rsidRPr="0042523B">
        <w:t>: For declaring variables and defining constants</w:t>
      </w:r>
    </w:p>
    <w:p w14:paraId="436DEF91" w14:textId="77777777" w:rsidR="0042523B" w:rsidRPr="0042523B" w:rsidRDefault="0042523B" w:rsidP="0010691D">
      <w:pPr>
        <w:pStyle w:val="Bullet"/>
      </w:pPr>
      <w:proofErr w:type="spellStart"/>
      <w:r w:rsidRPr="0010691D">
        <w:rPr>
          <w:rStyle w:val="CodeInline"/>
        </w:rPr>
        <w:t>init</w:t>
      </w:r>
      <w:proofErr w:type="spellEnd"/>
      <w:r w:rsidRPr="0010691D">
        <w:rPr>
          <w:rStyle w:val="CodeInline"/>
        </w:rPr>
        <w:t>()</w:t>
      </w:r>
      <w:r w:rsidRPr="0042523B">
        <w:t xml:space="preserve">: For instantiating the variables and setting up the game scene, </w:t>
      </w:r>
      <w:proofErr w:type="gramStart"/>
      <w:r w:rsidRPr="0042523B">
        <w:t>This</w:t>
      </w:r>
      <w:proofErr w:type="gramEnd"/>
      <w:r w:rsidRPr="0042523B">
        <w:t xml:space="preserve"> is called from the </w:t>
      </w:r>
      <w:proofErr w:type="spellStart"/>
      <w:r w:rsidRPr="0010691D">
        <w:rPr>
          <w:rStyle w:val="CodeInline"/>
        </w:rPr>
        <w:t>loop.start</w:t>
      </w:r>
      <w:proofErr w:type="spellEnd"/>
      <w:r w:rsidRPr="0010691D">
        <w:rPr>
          <w:rStyle w:val="CodeInline"/>
        </w:rPr>
        <w:t>()</w:t>
      </w:r>
      <w:r w:rsidRPr="0042523B">
        <w:t xml:space="preserve"> function before the first iteration of the game loop.</w:t>
      </w:r>
    </w:p>
    <w:p w14:paraId="6B8C729A" w14:textId="77777777" w:rsidR="0042523B" w:rsidRPr="0042523B" w:rsidRDefault="0042523B" w:rsidP="0010691D">
      <w:pPr>
        <w:pStyle w:val="Bullet"/>
      </w:pPr>
      <w:r w:rsidRPr="0010691D">
        <w:rPr>
          <w:rStyle w:val="CodeInline"/>
        </w:rPr>
        <w:lastRenderedPageBreak/>
        <w:t>draw()/update()</w:t>
      </w:r>
      <w:r w:rsidRPr="0042523B">
        <w:t xml:space="preserve">: For interfacing to the game loop with these two functions being called continuously from within the core of the game loop, in the </w:t>
      </w:r>
      <w:proofErr w:type="spellStart"/>
      <w:r w:rsidRPr="0010691D">
        <w:rPr>
          <w:rStyle w:val="CodeInline"/>
        </w:rPr>
        <w:t>loop.loopOnce</w:t>
      </w:r>
      <w:proofErr w:type="spellEnd"/>
      <w:r w:rsidRPr="0010691D">
        <w:rPr>
          <w:rStyle w:val="CodeInline"/>
        </w:rPr>
        <w:t>()</w:t>
      </w:r>
      <w:r w:rsidRPr="0042523B">
        <w:t xml:space="preserve"> function.</w:t>
      </w:r>
    </w:p>
    <w:p w14:paraId="0615717D" w14:textId="77777777" w:rsidR="0042523B" w:rsidRPr="0042523B" w:rsidRDefault="0042523B" w:rsidP="0010691D">
      <w:pPr>
        <w:pStyle w:val="BodyTextFirst"/>
      </w:pPr>
      <w:r w:rsidRPr="0042523B">
        <w:t>With the requirement of loading a scene file, or any external resources, two additional public methods should be defined.</w:t>
      </w:r>
    </w:p>
    <w:p w14:paraId="7FAF7F7B" w14:textId="77777777" w:rsidR="0042523B" w:rsidRPr="0042523B" w:rsidRDefault="0042523B" w:rsidP="0010691D">
      <w:pPr>
        <w:pStyle w:val="Bullet"/>
      </w:pPr>
      <w:r w:rsidRPr="0010691D">
        <w:rPr>
          <w:rStyle w:val="CodeInline"/>
        </w:rPr>
        <w:t>load()</w:t>
      </w:r>
      <w:r w:rsidRPr="0042523B">
        <w:t xml:space="preserve">: For initiating the asynchronous loading of external resources, in this case, the scene file. This is called from the </w:t>
      </w:r>
      <w:proofErr w:type="spellStart"/>
      <w:r w:rsidRPr="0010691D">
        <w:rPr>
          <w:rStyle w:val="CodeInline"/>
        </w:rPr>
        <w:t>loop.start</w:t>
      </w:r>
      <w:proofErr w:type="spellEnd"/>
      <w:r w:rsidRPr="0010691D">
        <w:rPr>
          <w:rStyle w:val="CodeInline"/>
        </w:rPr>
        <w:t>()</w:t>
      </w:r>
      <w:r w:rsidRPr="0042523B">
        <w:t xml:space="preserve"> function before the engine waits for the completion of all asynchronous loading operations.</w:t>
      </w:r>
    </w:p>
    <w:p w14:paraId="0ABA7EEF" w14:textId="77777777" w:rsidR="0042523B" w:rsidRPr="0042523B" w:rsidRDefault="0042523B" w:rsidP="0010691D">
      <w:pPr>
        <w:pStyle w:val="Bullet"/>
      </w:pPr>
      <w:r w:rsidRPr="0010691D">
        <w:rPr>
          <w:rStyle w:val="CodeInline"/>
        </w:rPr>
        <w:t>unload()</w:t>
      </w:r>
      <w:r w:rsidRPr="0042523B">
        <w:t>: For unloading of external resources when the game has ended. Currently the engine does not attempt to free up resources. This will be rectified in the next project.</w:t>
      </w:r>
    </w:p>
    <w:p w14:paraId="19533264" w14:textId="77777777" w:rsidR="00614686" w:rsidRPr="00614686" w:rsidRDefault="00614686" w:rsidP="0010691D">
      <w:pPr>
        <w:pStyle w:val="Heading3"/>
      </w:pPr>
      <w:r w:rsidRPr="00614686">
        <w:t>Implement the Client</w:t>
      </w:r>
    </w:p>
    <w:p w14:paraId="27C0F8AD" w14:textId="77777777" w:rsidR="00614686" w:rsidRPr="00614686" w:rsidRDefault="00614686" w:rsidP="0010691D">
      <w:pPr>
        <w:pStyle w:val="BodyTextFirst"/>
      </w:pPr>
      <w:r w:rsidRPr="00614686">
        <w:t>You are now ready to create an XML-encoded scene file to test external resource loading by the client, and, to interface to the client with game engine based on the described public methods.</w:t>
      </w:r>
    </w:p>
    <w:p w14:paraId="3110D03A" w14:textId="77777777" w:rsidR="00614686" w:rsidRPr="00614686" w:rsidRDefault="00614686" w:rsidP="0010691D">
      <w:pPr>
        <w:pStyle w:val="Heading4"/>
      </w:pPr>
      <w:r w:rsidRPr="00614686">
        <w:t>Define a Scene File</w:t>
      </w:r>
    </w:p>
    <w:p w14:paraId="6D111091" w14:textId="77777777" w:rsidR="00614686" w:rsidRPr="00614686" w:rsidRDefault="00614686" w:rsidP="0010691D">
      <w:pPr>
        <w:pStyle w:val="BodyTextFirst"/>
      </w:pPr>
      <w:r w:rsidRPr="00614686">
        <w:t>Define a simple scene file to capture the game state from the previous project.</w:t>
      </w:r>
    </w:p>
    <w:p w14:paraId="42B5802A" w14:textId="77777777" w:rsidR="00614686" w:rsidRPr="00614686" w:rsidRDefault="00614686" w:rsidP="0010691D">
      <w:pPr>
        <w:pStyle w:val="NumList"/>
        <w:numPr>
          <w:ilvl w:val="0"/>
          <w:numId w:val="25"/>
        </w:numPr>
      </w:pPr>
      <w:r w:rsidRPr="00614686">
        <w:t xml:space="preserve">Create a new folder at the same level as the </w:t>
      </w:r>
      <w:proofErr w:type="spellStart"/>
      <w:r w:rsidRPr="0010691D">
        <w:rPr>
          <w:rStyle w:val="CodeInline"/>
        </w:rPr>
        <w:t>src</w:t>
      </w:r>
      <w:proofErr w:type="spellEnd"/>
      <w:r w:rsidRPr="00614686">
        <w:t xml:space="preserve"> folder and name </w:t>
      </w:r>
      <w:proofErr w:type="gramStart"/>
      <w:r w:rsidRPr="00614686">
        <w:t>it</w:t>
      </w:r>
      <w:proofErr w:type="gramEnd"/>
      <w:r w:rsidRPr="00614686">
        <w:t xml:space="preserve"> </w:t>
      </w:r>
      <w:r w:rsidRPr="0010691D">
        <w:rPr>
          <w:rStyle w:val="CodeInline"/>
        </w:rPr>
        <w:t>assets</w:t>
      </w:r>
      <w:r w:rsidRPr="00614686">
        <w:t>. This is the folder where all external resources, or assets, of a game will be stored including the scene files, audio clips, texture images, and fonts.</w:t>
      </w:r>
    </w:p>
    <w:p w14:paraId="48029DE7" w14:textId="77777777" w:rsidR="00614686" w:rsidRPr="00614686" w:rsidRDefault="00614686" w:rsidP="0010691D">
      <w:pPr>
        <w:pStyle w:val="NoteTipCaution"/>
      </w:pPr>
      <w:r w:rsidRPr="0010691D">
        <w:rPr>
          <w:rStyle w:val="Strong"/>
        </w:rPr>
        <w:t>Tip</w:t>
      </w:r>
      <w:r w:rsidRPr="00614686">
        <w:t xml:space="preserve"> It is important to differentiate between the </w:t>
      </w:r>
      <w:proofErr w:type="spellStart"/>
      <w:r w:rsidRPr="0010691D">
        <w:rPr>
          <w:rStyle w:val="CodeInline"/>
        </w:rPr>
        <w:t>src</w:t>
      </w:r>
      <w:proofErr w:type="spellEnd"/>
      <w:r w:rsidRPr="0010691D">
        <w:rPr>
          <w:rStyle w:val="CodeInline"/>
        </w:rPr>
        <w:t>/engine/resources</w:t>
      </w:r>
      <w:r w:rsidRPr="00614686">
        <w:t xml:space="preserve"> folder that is created for organizing game engine source code files and the </w:t>
      </w:r>
      <w:r w:rsidRPr="0010691D">
        <w:rPr>
          <w:rStyle w:val="CodeInline"/>
        </w:rPr>
        <w:t>assets</w:t>
      </w:r>
      <w:r w:rsidRPr="00614686">
        <w:t xml:space="preserve"> folder that you just created for storing client resources. Although GLSL shaders are also loaded at runtime, they are considered as source code and will continue to be stored in the </w:t>
      </w:r>
      <w:proofErr w:type="spellStart"/>
      <w:r w:rsidRPr="0010691D">
        <w:rPr>
          <w:rStyle w:val="CodeInline"/>
        </w:rPr>
        <w:t>src</w:t>
      </w:r>
      <w:proofErr w:type="spellEnd"/>
      <w:r w:rsidRPr="0010691D">
        <w:rPr>
          <w:rStyle w:val="CodeInline"/>
        </w:rPr>
        <w:t>/</w:t>
      </w:r>
      <w:proofErr w:type="spellStart"/>
      <w:r w:rsidRPr="0010691D">
        <w:rPr>
          <w:rStyle w:val="CodeInline"/>
        </w:rPr>
        <w:t>glsl_shaders</w:t>
      </w:r>
      <w:proofErr w:type="spellEnd"/>
      <w:r w:rsidRPr="00614686">
        <w:t xml:space="preserve"> folder.</w:t>
      </w:r>
    </w:p>
    <w:p w14:paraId="27708E2C" w14:textId="71D73E5C" w:rsidR="00614686" w:rsidRPr="00614686" w:rsidRDefault="00614686" w:rsidP="0010691D">
      <w:pPr>
        <w:pStyle w:val="NumList"/>
      </w:pPr>
      <w:r w:rsidRPr="00614686">
        <w:t xml:space="preserve">Create a new file in the </w:t>
      </w:r>
      <w:r w:rsidRPr="0010691D">
        <w:rPr>
          <w:rStyle w:val="CodeInline"/>
        </w:rPr>
        <w:t>assets</w:t>
      </w:r>
      <w:r w:rsidRPr="00614686">
        <w:t xml:space="preserve"> folder and name it </w:t>
      </w:r>
      <w:r w:rsidRPr="0010691D">
        <w:rPr>
          <w:rStyle w:val="CodeInline"/>
        </w:rPr>
        <w:t>scene.xml</w:t>
      </w:r>
      <w:r w:rsidRPr="00614686">
        <w:t xml:space="preserve">. This file will store the client’s game scene. Add the following content. The listed XML content describes the same scene as defined in the </w:t>
      </w:r>
      <w:proofErr w:type="spellStart"/>
      <w:r w:rsidRPr="0010691D">
        <w:rPr>
          <w:rStyle w:val="CodeInline"/>
        </w:rPr>
        <w:t>init</w:t>
      </w:r>
      <w:proofErr w:type="spellEnd"/>
      <w:r w:rsidRPr="0010691D">
        <w:rPr>
          <w:rStyle w:val="CodeInline"/>
        </w:rPr>
        <w:t>()</w:t>
      </w:r>
      <w:r w:rsidRPr="00614686">
        <w:t xml:space="preserve"> functions from previous </w:t>
      </w:r>
      <w:proofErr w:type="spellStart"/>
      <w:r w:rsidRPr="0010691D">
        <w:rPr>
          <w:rStyle w:val="CodeInline"/>
        </w:rPr>
        <w:t>MyGame</w:t>
      </w:r>
      <w:proofErr w:type="spellEnd"/>
      <w:r w:rsidRPr="00614686">
        <w:t xml:space="preserve"> </w:t>
      </w:r>
      <w:del w:id="338" w:author="Kelvin Sung" w:date="2021-08-26T12:57:00Z">
        <w:r w:rsidRPr="00614686" w:rsidDel="004D29AD">
          <w:delText>objects</w:delText>
        </w:r>
      </w:del>
      <w:ins w:id="339" w:author="Kelvin Sung" w:date="2021-08-26T12:57:00Z">
        <w:r w:rsidR="004D29AD">
          <w:t>class</w:t>
        </w:r>
      </w:ins>
      <w:r w:rsidRPr="00614686">
        <w:t>.</w:t>
      </w:r>
    </w:p>
    <w:p w14:paraId="240AED00" w14:textId="77777777" w:rsidR="00614686" w:rsidRPr="00614686" w:rsidRDefault="00614686" w:rsidP="0010691D">
      <w:pPr>
        <w:pStyle w:val="Code"/>
      </w:pPr>
      <w:r w:rsidRPr="00614686">
        <w:t>&lt;MyGameLevel&gt;</w:t>
      </w:r>
    </w:p>
    <w:p w14:paraId="5232E99F" w14:textId="77777777" w:rsidR="00614686" w:rsidRPr="00614686" w:rsidRDefault="00614686" w:rsidP="0010691D">
      <w:pPr>
        <w:pStyle w:val="Code"/>
      </w:pPr>
    </w:p>
    <w:p w14:paraId="063963B0" w14:textId="77777777" w:rsidR="00614686" w:rsidRPr="00614686" w:rsidRDefault="00614686" w:rsidP="0010691D">
      <w:pPr>
        <w:pStyle w:val="Code"/>
      </w:pPr>
      <w:r w:rsidRPr="00614686">
        <w:t>&lt;!--  *** be careful!! comma (,) is not a supported syntax!!  --&gt;</w:t>
      </w:r>
    </w:p>
    <w:p w14:paraId="62B21221" w14:textId="77777777" w:rsidR="00614686" w:rsidRPr="00614686" w:rsidRDefault="00614686" w:rsidP="0010691D">
      <w:pPr>
        <w:pStyle w:val="Code"/>
      </w:pPr>
      <w:r w:rsidRPr="00614686">
        <w:t>&lt;!--  make sure there are no comma in between attributes --&gt;</w:t>
      </w:r>
    </w:p>
    <w:p w14:paraId="646E68DB" w14:textId="77777777" w:rsidR="00614686" w:rsidRPr="00614686" w:rsidRDefault="00614686" w:rsidP="0010691D">
      <w:pPr>
        <w:pStyle w:val="Code"/>
      </w:pPr>
      <w:r w:rsidRPr="00614686">
        <w:t>&lt;!--  e.g., do NOT do:  PosX="20", PosY="30" --&gt;</w:t>
      </w:r>
    </w:p>
    <w:p w14:paraId="7AB996D6" w14:textId="77777777" w:rsidR="00614686" w:rsidRPr="00614686" w:rsidRDefault="00614686" w:rsidP="0010691D">
      <w:pPr>
        <w:pStyle w:val="Code"/>
      </w:pPr>
      <w:r w:rsidRPr="00614686">
        <w:t>&lt;!--  notice the "comma" between PosX and PosY: Syntax error! --&gt;</w:t>
      </w:r>
    </w:p>
    <w:p w14:paraId="3CDC848E" w14:textId="77777777" w:rsidR="00614686" w:rsidRPr="00614686" w:rsidRDefault="00614686" w:rsidP="0010691D">
      <w:pPr>
        <w:pStyle w:val="Code"/>
      </w:pPr>
    </w:p>
    <w:p w14:paraId="72D61C51" w14:textId="77777777" w:rsidR="00614686" w:rsidRPr="00614686" w:rsidRDefault="00614686" w:rsidP="0010691D">
      <w:pPr>
        <w:pStyle w:val="Code"/>
      </w:pPr>
      <w:r w:rsidRPr="00614686">
        <w:t xml:space="preserve">    &lt;!-- cameras --&gt;</w:t>
      </w:r>
    </w:p>
    <w:p w14:paraId="1B093C60" w14:textId="77777777" w:rsidR="00614686" w:rsidRPr="00614686" w:rsidRDefault="00614686" w:rsidP="0010691D">
      <w:pPr>
        <w:pStyle w:val="Code"/>
      </w:pPr>
      <w:r w:rsidRPr="00614686">
        <w:t xml:space="preserve">    &lt;!-- Viewport: x, y, w, h --&gt;</w:t>
      </w:r>
    </w:p>
    <w:p w14:paraId="4C5DE68C" w14:textId="77777777" w:rsidR="00614686" w:rsidRPr="00614686" w:rsidRDefault="00614686" w:rsidP="0010691D">
      <w:pPr>
        <w:pStyle w:val="Code"/>
      </w:pPr>
      <w:r w:rsidRPr="00614686">
        <w:t xml:space="preserve">    &lt;Camera CenterX="20" CenterY="60" Width="20" </w:t>
      </w:r>
    </w:p>
    <w:p w14:paraId="49626120" w14:textId="77777777" w:rsidR="00614686" w:rsidRPr="00614686" w:rsidRDefault="00614686" w:rsidP="0010691D">
      <w:pPr>
        <w:pStyle w:val="Code"/>
      </w:pPr>
      <w:r w:rsidRPr="00614686">
        <w:t xml:space="preserve">            Viewport="20 40 600 300"   </w:t>
      </w:r>
    </w:p>
    <w:p w14:paraId="5E34E16A" w14:textId="77777777" w:rsidR="00614686" w:rsidRPr="00614686" w:rsidRDefault="00614686" w:rsidP="0010691D">
      <w:pPr>
        <w:pStyle w:val="Code"/>
      </w:pPr>
      <w:r w:rsidRPr="00614686">
        <w:t xml:space="preserve">            BgColor="0.8 0.8 0.8 1.0"</w:t>
      </w:r>
    </w:p>
    <w:p w14:paraId="2DB882B7" w14:textId="77777777" w:rsidR="00614686" w:rsidRPr="00614686" w:rsidRDefault="00614686" w:rsidP="0010691D">
      <w:pPr>
        <w:pStyle w:val="Code"/>
      </w:pPr>
      <w:r w:rsidRPr="00614686">
        <w:t xml:space="preserve">    /&gt;</w:t>
      </w:r>
    </w:p>
    <w:p w14:paraId="1A7B6CD7" w14:textId="77777777" w:rsidR="00614686" w:rsidRPr="00614686" w:rsidRDefault="00614686" w:rsidP="0010691D">
      <w:pPr>
        <w:pStyle w:val="Code"/>
      </w:pPr>
      <w:r w:rsidRPr="00614686">
        <w:t xml:space="preserve">                    </w:t>
      </w:r>
    </w:p>
    <w:p w14:paraId="0C0B3D17" w14:textId="77777777" w:rsidR="00614686" w:rsidRPr="00614686" w:rsidRDefault="00614686" w:rsidP="0010691D">
      <w:pPr>
        <w:pStyle w:val="Code"/>
      </w:pPr>
      <w:r w:rsidRPr="00614686">
        <w:t xml:space="preserve">    &lt;!-- Squares Rotation is in degree --&gt;</w:t>
      </w:r>
    </w:p>
    <w:p w14:paraId="26334BB0" w14:textId="77777777" w:rsidR="00614686" w:rsidRPr="00614686" w:rsidRDefault="00614686" w:rsidP="0010691D">
      <w:pPr>
        <w:pStyle w:val="Code"/>
      </w:pPr>
      <w:r w:rsidRPr="00614686">
        <w:t xml:space="preserve">    &lt;Square PosX="20" PosY="60" Width="5" Height="5" Rotation="30" Color="1 1 1 1" /&gt;</w:t>
      </w:r>
    </w:p>
    <w:p w14:paraId="18EB587C" w14:textId="77777777" w:rsidR="00614686" w:rsidRPr="00614686" w:rsidRDefault="00614686" w:rsidP="0010691D">
      <w:pPr>
        <w:pStyle w:val="Code"/>
      </w:pPr>
      <w:r w:rsidRPr="00614686">
        <w:t xml:space="preserve">    &lt;Square PosX="20" PosY="60" Width="2" Height="2" Rotation="0"  Color="1 0 0 1" /&gt;</w:t>
      </w:r>
    </w:p>
    <w:p w14:paraId="17AE53B5" w14:textId="77777777" w:rsidR="00614686" w:rsidRPr="00614686" w:rsidRDefault="00614686" w:rsidP="0010691D">
      <w:pPr>
        <w:pStyle w:val="Code"/>
      </w:pPr>
      <w:r w:rsidRPr="00614686">
        <w:t>&lt;/MyGameLevel&gt;</w:t>
      </w:r>
    </w:p>
    <w:p w14:paraId="15CE053F" w14:textId="77777777" w:rsidR="00614686" w:rsidRPr="00614686" w:rsidRDefault="00614686" w:rsidP="0010691D">
      <w:pPr>
        <w:pStyle w:val="NoteTipCaution"/>
      </w:pPr>
      <w:r w:rsidRPr="0010691D">
        <w:rPr>
          <w:rStyle w:val="Strong"/>
        </w:rPr>
        <w:t>Tip</w:t>
      </w:r>
      <w:r w:rsidRPr="00614686">
        <w:t xml:space="preserve"> </w:t>
      </w:r>
      <w:proofErr w:type="gramStart"/>
      <w:r w:rsidRPr="00614686">
        <w:t>The</w:t>
      </w:r>
      <w:proofErr w:type="gramEnd"/>
      <w:r w:rsidRPr="00614686">
        <w:t xml:space="preserve"> JavaScript XML parser does not support delimiting attributes with commas.</w:t>
      </w:r>
    </w:p>
    <w:p w14:paraId="1BAC0819" w14:textId="77777777" w:rsidR="00614686" w:rsidRPr="00614686" w:rsidRDefault="00614686" w:rsidP="0010691D">
      <w:pPr>
        <w:pStyle w:val="Heading4"/>
      </w:pPr>
      <w:r w:rsidRPr="00614686">
        <w:t>Parse the Scene File</w:t>
      </w:r>
    </w:p>
    <w:p w14:paraId="31BF6220" w14:textId="77777777" w:rsidR="00614686" w:rsidRPr="00614686" w:rsidRDefault="00614686" w:rsidP="0010691D">
      <w:pPr>
        <w:pStyle w:val="BodyTextFirst"/>
      </w:pPr>
      <w:r w:rsidRPr="00614686">
        <w:t xml:space="preserve">A specific parser for the listed XML scene file must be defined to extract the scene information. Since the scene file is specific to a game, the parser should also be specific to the game and be created within the </w:t>
      </w:r>
      <w:proofErr w:type="spellStart"/>
      <w:r w:rsidRPr="0010691D">
        <w:rPr>
          <w:rStyle w:val="CodeInline"/>
        </w:rPr>
        <w:t>my_game</w:t>
      </w:r>
      <w:proofErr w:type="spellEnd"/>
      <w:r w:rsidRPr="00614686">
        <w:t xml:space="preserve"> folder.</w:t>
      </w:r>
    </w:p>
    <w:p w14:paraId="16244490" w14:textId="77777777" w:rsidR="00614686" w:rsidRPr="00614686" w:rsidRDefault="00614686" w:rsidP="0010691D">
      <w:pPr>
        <w:pStyle w:val="NumList"/>
        <w:numPr>
          <w:ilvl w:val="0"/>
          <w:numId w:val="26"/>
        </w:numPr>
      </w:pPr>
      <w:r w:rsidRPr="00614686">
        <w:t xml:space="preserve">Create a new folder in the </w:t>
      </w:r>
      <w:proofErr w:type="spellStart"/>
      <w:r w:rsidRPr="00371547">
        <w:rPr>
          <w:rFonts w:ascii="TheSansMonoConNormal" w:hAnsi="TheSansMonoConNormal"/>
          <w:bdr w:val="none" w:sz="0" w:space="0" w:color="auto" w:frame="1"/>
        </w:rPr>
        <w:t>src</w:t>
      </w:r>
      <w:proofErr w:type="spellEnd"/>
      <w:r w:rsidRPr="00371547">
        <w:rPr>
          <w:rFonts w:ascii="TheSansMonoConNormal" w:hAnsi="TheSansMonoConNormal"/>
          <w:bdr w:val="none" w:sz="0" w:space="0" w:color="auto" w:frame="1"/>
        </w:rPr>
        <w:t>/</w:t>
      </w:r>
      <w:proofErr w:type="spellStart"/>
      <w:r w:rsidRPr="00371547">
        <w:rPr>
          <w:rFonts w:ascii="TheSansMonoConNormal" w:hAnsi="TheSansMonoConNormal"/>
          <w:bdr w:val="none" w:sz="0" w:space="0" w:color="auto" w:frame="1"/>
        </w:rPr>
        <w:t>my_game</w:t>
      </w:r>
      <w:proofErr w:type="spellEnd"/>
      <w:r w:rsidRPr="00614686">
        <w:t xml:space="preserve"> folder and name </w:t>
      </w:r>
      <w:proofErr w:type="gramStart"/>
      <w:r w:rsidRPr="00614686">
        <w:t>it</w:t>
      </w:r>
      <w:proofErr w:type="gramEnd"/>
      <w:r w:rsidRPr="00614686">
        <w:t xml:space="preserve"> </w:t>
      </w:r>
      <w:r w:rsidRPr="0010691D">
        <w:rPr>
          <w:rStyle w:val="CodeInline"/>
        </w:rPr>
        <w:t>util</w:t>
      </w:r>
      <w:r w:rsidRPr="00614686">
        <w:t xml:space="preserve">. </w:t>
      </w:r>
      <w:bookmarkStart w:id="340" w:name="_Hlk69013841"/>
      <w:r w:rsidRPr="00614686">
        <w:t xml:space="preserve">Add a new file in the </w:t>
      </w:r>
      <w:proofErr w:type="spellStart"/>
      <w:r w:rsidRPr="0010691D">
        <w:rPr>
          <w:rStyle w:val="CodeInline"/>
        </w:rPr>
        <w:t>util</w:t>
      </w:r>
      <w:proofErr w:type="spellEnd"/>
      <w:r w:rsidRPr="00614686">
        <w:t xml:space="preserve"> folder and name it </w:t>
      </w:r>
      <w:r w:rsidRPr="0010691D">
        <w:rPr>
          <w:rStyle w:val="CodeInline"/>
        </w:rPr>
        <w:t>scene_file_parser.js</w:t>
      </w:r>
      <w:r w:rsidRPr="00614686">
        <w:t>. This file will contain the specific parsing logic to decode the listed scene file.</w:t>
      </w:r>
    </w:p>
    <w:bookmarkEnd w:id="340"/>
    <w:p w14:paraId="0867011D" w14:textId="77777777" w:rsidR="00614686" w:rsidRPr="00614686" w:rsidRDefault="00614686" w:rsidP="0010691D">
      <w:pPr>
        <w:pStyle w:val="NumList"/>
      </w:pPr>
      <w:r w:rsidRPr="00614686">
        <w:t xml:space="preserve">Define a new class, name it </w:t>
      </w:r>
      <w:proofErr w:type="spellStart"/>
      <w:r w:rsidRPr="0010691D">
        <w:rPr>
          <w:rStyle w:val="CodeInline"/>
        </w:rPr>
        <w:t>SceneFileParser</w:t>
      </w:r>
      <w:proofErr w:type="spellEnd"/>
      <w:r w:rsidRPr="00614686">
        <w:t>, and add a constructor with code as follows:</w:t>
      </w:r>
    </w:p>
    <w:p w14:paraId="72A25CDF" w14:textId="77777777" w:rsidR="00614686" w:rsidRPr="00371547" w:rsidRDefault="00614686" w:rsidP="0010691D">
      <w:pPr>
        <w:pStyle w:val="Code"/>
      </w:pPr>
      <w:r w:rsidRPr="00371547">
        <w:t>import engine from "../../engine/index.js";</w:t>
      </w:r>
    </w:p>
    <w:p w14:paraId="59D1BEB6" w14:textId="77777777" w:rsidR="00614686" w:rsidRPr="00371547" w:rsidRDefault="00614686" w:rsidP="0010691D">
      <w:pPr>
        <w:pStyle w:val="Code"/>
      </w:pPr>
    </w:p>
    <w:p w14:paraId="1091DFD0" w14:textId="1E3FC6D4" w:rsidR="00614686" w:rsidRPr="00371547" w:rsidRDefault="00614686" w:rsidP="0010691D">
      <w:pPr>
        <w:pStyle w:val="Code"/>
      </w:pPr>
      <w:r w:rsidRPr="00371547">
        <w:t>class SceneFileParser {</w:t>
      </w:r>
    </w:p>
    <w:p w14:paraId="4743F55F" w14:textId="77777777" w:rsidR="00614686" w:rsidRPr="00371547" w:rsidRDefault="00614686" w:rsidP="0010691D">
      <w:pPr>
        <w:pStyle w:val="Code"/>
      </w:pPr>
      <w:r w:rsidRPr="00371547">
        <w:t xml:space="preserve">    constructor (xml) {</w:t>
      </w:r>
    </w:p>
    <w:p w14:paraId="152909F1" w14:textId="77777777" w:rsidR="00614686" w:rsidRPr="00371547" w:rsidRDefault="00614686" w:rsidP="0010691D">
      <w:pPr>
        <w:pStyle w:val="Code"/>
      </w:pPr>
      <w:r w:rsidRPr="00371547">
        <w:t xml:space="preserve">        this.xml = xml</w:t>
      </w:r>
    </w:p>
    <w:p w14:paraId="5C3F4A1C" w14:textId="0FBB6F43" w:rsidR="00614686" w:rsidRPr="00371547" w:rsidRDefault="00614686" w:rsidP="0010691D">
      <w:pPr>
        <w:pStyle w:val="Code"/>
      </w:pPr>
      <w:r w:rsidRPr="00371547">
        <w:t xml:space="preserve">    }</w:t>
      </w:r>
    </w:p>
    <w:p w14:paraId="030AEC11" w14:textId="7C53FFB4" w:rsidR="00614686" w:rsidRPr="00371547" w:rsidRDefault="00614686" w:rsidP="0010691D">
      <w:pPr>
        <w:pStyle w:val="Code"/>
      </w:pPr>
      <w:r w:rsidRPr="00371547">
        <w:t xml:space="preserve">    </w:t>
      </w:r>
      <w:del w:id="341" w:author="Kelvin Sung" w:date="2021-08-26T12:58:00Z">
        <w:r w:rsidRPr="00371547" w:rsidDel="004B30DF">
          <w:delText xml:space="preserve">// </w:delText>
        </w:r>
      </w:del>
      <w:r w:rsidRPr="00371547">
        <w:t xml:space="preserve">… </w:t>
      </w:r>
      <w:del w:id="342" w:author="Kelvin Sung" w:date="2021-08-26T12:58:00Z">
        <w:r w:rsidRPr="00371547" w:rsidDel="004B30DF">
          <w:delText xml:space="preserve">additional code </w:delText>
        </w:r>
      </w:del>
      <w:ins w:id="343" w:author="Kelvin Sung" w:date="2021-08-26T12:58:00Z">
        <w:r w:rsidR="004B30DF">
          <w:t xml:space="preserve">implementation </w:t>
        </w:r>
      </w:ins>
      <w:r w:rsidRPr="00371547">
        <w:t>to follow …</w:t>
      </w:r>
    </w:p>
    <w:p w14:paraId="550EFE20" w14:textId="77777777" w:rsidR="00614686" w:rsidRPr="00371547" w:rsidRDefault="00614686" w:rsidP="0010691D">
      <w:pPr>
        <w:pStyle w:val="Code"/>
      </w:pPr>
      <w:r w:rsidRPr="00371547">
        <w:lastRenderedPageBreak/>
        <w:t>}</w:t>
      </w:r>
    </w:p>
    <w:p w14:paraId="3B37E313" w14:textId="77777777" w:rsidR="00614686" w:rsidRPr="00614686" w:rsidRDefault="00614686" w:rsidP="0010691D">
      <w:pPr>
        <w:pStyle w:val="BodyTextFirst"/>
      </w:pPr>
      <w:r w:rsidRPr="00614686">
        <w:t xml:space="preserve">Note that the </w:t>
      </w:r>
      <w:r w:rsidRPr="0010691D">
        <w:rPr>
          <w:rStyle w:val="CodeInline"/>
        </w:rPr>
        <w:t>xml</w:t>
      </w:r>
      <w:r w:rsidRPr="00614686">
        <w:t xml:space="preserve"> parameter is the actual content of the loaded XLM file.</w:t>
      </w:r>
    </w:p>
    <w:p w14:paraId="6A0F2B63" w14:textId="2974D522" w:rsidR="00614686" w:rsidRPr="00614686" w:rsidRDefault="00614686" w:rsidP="0010691D">
      <w:pPr>
        <w:pStyle w:val="NoteTipCaution"/>
      </w:pPr>
      <w:r w:rsidRPr="0010691D">
        <w:rPr>
          <w:rStyle w:val="Strong"/>
        </w:rPr>
        <w:t>Note</w:t>
      </w:r>
      <w:r w:rsidRPr="00614686">
        <w:t xml:space="preserve"> The following XML parsing is based on JavaScript XML API. Please refer to </w:t>
      </w:r>
      <w:r w:rsidR="00740ECD">
        <w:rPr>
          <w:rStyle w:val="CodeInline"/>
        </w:rPr>
        <w:t>http://w</w:t>
      </w:r>
      <w:r w:rsidRPr="00740ECD">
        <w:rPr>
          <w:rStyle w:val="CodeInline"/>
        </w:rPr>
        <w:t>ww.w3schools.com/dom</w:t>
      </w:r>
      <w:r w:rsidRPr="00614686">
        <w:t xml:space="preserve"> for more details.</w:t>
      </w:r>
    </w:p>
    <w:p w14:paraId="63006CD9" w14:textId="7C16E600" w:rsidR="00614686" w:rsidRPr="00614686" w:rsidRDefault="00614686" w:rsidP="0010691D">
      <w:pPr>
        <w:pStyle w:val="NumList"/>
      </w:pPr>
      <w:r w:rsidRPr="00614686">
        <w:t xml:space="preserve">Add a function </w:t>
      </w:r>
      <w:bookmarkStart w:id="344" w:name="_Hlk69011043"/>
      <w:r w:rsidRPr="00614686">
        <w:t xml:space="preserve">to the </w:t>
      </w:r>
      <w:proofErr w:type="spellStart"/>
      <w:r w:rsidRPr="0010691D">
        <w:rPr>
          <w:rStyle w:val="CodeInline"/>
        </w:rPr>
        <w:t>SceneFileParser</w:t>
      </w:r>
      <w:proofErr w:type="spellEnd"/>
      <w:r w:rsidRPr="00614686">
        <w:t xml:space="preserve"> to </w:t>
      </w:r>
      <w:bookmarkEnd w:id="344"/>
      <w:r w:rsidRPr="00614686">
        <w:t xml:space="preserve">parse the details of the </w:t>
      </w:r>
      <w:del w:id="345" w:author="Kelvin Sung" w:date="2021-08-26T12:59:00Z">
        <w:r w:rsidRPr="005F460C" w:rsidDel="005F460C">
          <w:rPr>
            <w:rStyle w:val="CodeChar"/>
            <w:rPrChange w:id="346" w:author="Kelvin Sung" w:date="2021-08-26T12:59:00Z">
              <w:rPr>
                <w:i/>
                <w:iCs/>
              </w:rPr>
            </w:rPrChange>
          </w:rPr>
          <w:delText>c</w:delText>
        </w:r>
      </w:del>
      <w:ins w:id="347" w:author="Kelvin Sung" w:date="2021-08-26T12:59:00Z">
        <w:r w:rsidR="005F460C">
          <w:rPr>
            <w:rStyle w:val="CodeChar"/>
          </w:rPr>
          <w:t>C</w:t>
        </w:r>
      </w:ins>
      <w:r w:rsidRPr="005F460C">
        <w:rPr>
          <w:rStyle w:val="CodeChar"/>
          <w:rPrChange w:id="348" w:author="Kelvin Sung" w:date="2021-08-26T12:59:00Z">
            <w:rPr>
              <w:i/>
              <w:iCs/>
            </w:rPr>
          </w:rPrChange>
        </w:rPr>
        <w:t>amera</w:t>
      </w:r>
      <w:r w:rsidRPr="00614686">
        <w:t xml:space="preserve"> from the </w:t>
      </w:r>
      <w:r w:rsidRPr="0010691D">
        <w:rPr>
          <w:rStyle w:val="CodeInline"/>
        </w:rPr>
        <w:t>xml</w:t>
      </w:r>
      <w:r w:rsidRPr="00614686">
        <w:t xml:space="preserve"> file you created.</w:t>
      </w:r>
    </w:p>
    <w:p w14:paraId="225CB2A6" w14:textId="77777777" w:rsidR="00614686" w:rsidRPr="00614686" w:rsidRDefault="00614686" w:rsidP="0010691D">
      <w:pPr>
        <w:pStyle w:val="Code"/>
      </w:pPr>
      <w:r w:rsidRPr="00614686">
        <w:t xml:space="preserve">    parseCamera() {</w:t>
      </w:r>
    </w:p>
    <w:p w14:paraId="593E60C5" w14:textId="77777777" w:rsidR="00614686" w:rsidRPr="00614686" w:rsidRDefault="00614686" w:rsidP="0010691D">
      <w:pPr>
        <w:pStyle w:val="Code"/>
      </w:pPr>
      <w:r w:rsidRPr="00614686">
        <w:t xml:space="preserve">        let camElm = getElm(this.xml, "Camera");</w:t>
      </w:r>
    </w:p>
    <w:p w14:paraId="491356EF" w14:textId="77777777" w:rsidR="00614686" w:rsidRPr="00614686" w:rsidRDefault="00614686" w:rsidP="0010691D">
      <w:pPr>
        <w:pStyle w:val="Code"/>
      </w:pPr>
      <w:r w:rsidRPr="00614686">
        <w:t xml:space="preserve">        let cx = Number(camElm[0].getAttribute("CenterX"));</w:t>
      </w:r>
    </w:p>
    <w:p w14:paraId="05FAE1D9" w14:textId="77777777" w:rsidR="00614686" w:rsidRPr="00614686" w:rsidRDefault="00614686" w:rsidP="0010691D">
      <w:pPr>
        <w:pStyle w:val="Code"/>
      </w:pPr>
      <w:r w:rsidRPr="00614686">
        <w:t xml:space="preserve">        let cy = Number(camElm[0].getAttribute("CenterY"));</w:t>
      </w:r>
    </w:p>
    <w:p w14:paraId="04B6FF34" w14:textId="77777777" w:rsidR="00614686" w:rsidRPr="00614686" w:rsidRDefault="00614686" w:rsidP="0010691D">
      <w:pPr>
        <w:pStyle w:val="Code"/>
      </w:pPr>
      <w:r w:rsidRPr="00614686">
        <w:t xml:space="preserve">        let w = Number(camElm[0].getAttribute("Width"));</w:t>
      </w:r>
    </w:p>
    <w:p w14:paraId="7B69184C" w14:textId="77777777" w:rsidR="00614686" w:rsidRPr="00614686" w:rsidRDefault="00614686" w:rsidP="0010691D">
      <w:pPr>
        <w:pStyle w:val="Code"/>
      </w:pPr>
      <w:r w:rsidRPr="00614686">
        <w:t xml:space="preserve">        let viewport = camElm[0].getAttribute("Viewport").split(" ");</w:t>
      </w:r>
    </w:p>
    <w:p w14:paraId="09D61479" w14:textId="77777777" w:rsidR="00614686" w:rsidRPr="00614686" w:rsidRDefault="00614686" w:rsidP="0010691D">
      <w:pPr>
        <w:pStyle w:val="Code"/>
      </w:pPr>
      <w:r w:rsidRPr="00614686">
        <w:t xml:space="preserve">        let bgColor = camElm[0].getAttribute("BgColor").split(" ");</w:t>
      </w:r>
    </w:p>
    <w:p w14:paraId="74DC18FB" w14:textId="77777777" w:rsidR="00614686" w:rsidRPr="00614686" w:rsidRDefault="00614686" w:rsidP="0010691D">
      <w:pPr>
        <w:pStyle w:val="Code"/>
      </w:pPr>
      <w:r w:rsidRPr="00614686">
        <w:t xml:space="preserve">        // make sure viewport and color are number</w:t>
      </w:r>
    </w:p>
    <w:p w14:paraId="3AB749C6" w14:textId="77777777" w:rsidR="00614686" w:rsidRPr="00614686" w:rsidRDefault="00614686" w:rsidP="0010691D">
      <w:pPr>
        <w:pStyle w:val="Code"/>
      </w:pPr>
      <w:r w:rsidRPr="00614686">
        <w:t xml:space="preserve">        let j;</w:t>
      </w:r>
    </w:p>
    <w:p w14:paraId="2495FCAF" w14:textId="77777777" w:rsidR="00614686" w:rsidRPr="00614686" w:rsidRDefault="00614686" w:rsidP="0010691D">
      <w:pPr>
        <w:pStyle w:val="Code"/>
      </w:pPr>
      <w:r w:rsidRPr="00614686">
        <w:t xml:space="preserve">        for (j = 0; j &lt; 4; j++) {</w:t>
      </w:r>
    </w:p>
    <w:p w14:paraId="290B918E" w14:textId="77777777" w:rsidR="00614686" w:rsidRPr="00614686" w:rsidRDefault="00614686" w:rsidP="0010691D">
      <w:pPr>
        <w:pStyle w:val="Code"/>
      </w:pPr>
      <w:r w:rsidRPr="00614686">
        <w:t xml:space="preserve">            bgColor[j] = Number(bgColor[j]);</w:t>
      </w:r>
    </w:p>
    <w:p w14:paraId="3BDBAF1B" w14:textId="77777777" w:rsidR="00614686" w:rsidRPr="00614686" w:rsidRDefault="00614686" w:rsidP="0010691D">
      <w:pPr>
        <w:pStyle w:val="Code"/>
      </w:pPr>
      <w:r w:rsidRPr="00614686">
        <w:t xml:space="preserve">            viewport[j] = Number(viewport[j]);</w:t>
      </w:r>
    </w:p>
    <w:p w14:paraId="75D97353" w14:textId="77777777" w:rsidR="00614686" w:rsidRPr="00614686" w:rsidRDefault="00614686" w:rsidP="0010691D">
      <w:pPr>
        <w:pStyle w:val="Code"/>
      </w:pPr>
      <w:r w:rsidRPr="00614686">
        <w:t xml:space="preserve">        }</w:t>
      </w:r>
    </w:p>
    <w:p w14:paraId="322A3329" w14:textId="77777777" w:rsidR="00614686" w:rsidRPr="00614686" w:rsidRDefault="00614686" w:rsidP="0010691D">
      <w:pPr>
        <w:pStyle w:val="Code"/>
      </w:pPr>
    </w:p>
    <w:p w14:paraId="17F9770D" w14:textId="77777777" w:rsidR="00614686" w:rsidRPr="00614686" w:rsidRDefault="00614686" w:rsidP="0010691D">
      <w:pPr>
        <w:pStyle w:val="Code"/>
      </w:pPr>
      <w:r w:rsidRPr="00614686">
        <w:t xml:space="preserve">        let cam = new engine.Camera(</w:t>
      </w:r>
    </w:p>
    <w:p w14:paraId="5858E851" w14:textId="77777777" w:rsidR="00614686" w:rsidRPr="00614686" w:rsidRDefault="00614686" w:rsidP="0010691D">
      <w:pPr>
        <w:pStyle w:val="Code"/>
      </w:pPr>
      <w:r w:rsidRPr="00614686">
        <w:t xml:space="preserve">            vec2.fromValues(cx, cy),  // position of the camera</w:t>
      </w:r>
    </w:p>
    <w:p w14:paraId="65D546E9" w14:textId="77777777" w:rsidR="00614686" w:rsidRPr="00614686" w:rsidRDefault="00614686" w:rsidP="0010691D">
      <w:pPr>
        <w:pStyle w:val="Code"/>
      </w:pPr>
      <w:r w:rsidRPr="00614686">
        <w:t xml:space="preserve">            w,                        // width of camera</w:t>
      </w:r>
    </w:p>
    <w:p w14:paraId="420E5088" w14:textId="77777777" w:rsidR="00614686" w:rsidRPr="00614686" w:rsidRDefault="00614686" w:rsidP="0010691D">
      <w:pPr>
        <w:pStyle w:val="Code"/>
      </w:pPr>
      <w:r w:rsidRPr="00614686">
        <w:t xml:space="preserve">            viewport                  // viewport (orgX, orgY, width, height)</w:t>
      </w:r>
    </w:p>
    <w:p w14:paraId="3A343CDC" w14:textId="77777777" w:rsidR="00614686" w:rsidRPr="00614686" w:rsidRDefault="00614686" w:rsidP="0010691D">
      <w:pPr>
        <w:pStyle w:val="Code"/>
      </w:pPr>
      <w:r w:rsidRPr="00614686">
        <w:t xml:space="preserve">            );</w:t>
      </w:r>
    </w:p>
    <w:p w14:paraId="010F9A65" w14:textId="77777777" w:rsidR="00614686" w:rsidRPr="00614686" w:rsidRDefault="00614686" w:rsidP="0010691D">
      <w:pPr>
        <w:pStyle w:val="Code"/>
      </w:pPr>
      <w:r w:rsidRPr="00614686">
        <w:t xml:space="preserve">        cam.setBackgroundColor(bgColor);</w:t>
      </w:r>
    </w:p>
    <w:p w14:paraId="4EA2B955" w14:textId="77777777" w:rsidR="00614686" w:rsidRPr="00614686" w:rsidRDefault="00614686" w:rsidP="0010691D">
      <w:pPr>
        <w:pStyle w:val="Code"/>
      </w:pPr>
      <w:r w:rsidRPr="00614686">
        <w:t xml:space="preserve">        return cam;</w:t>
      </w:r>
    </w:p>
    <w:p w14:paraId="53ACC4E6" w14:textId="77777777" w:rsidR="00614686" w:rsidRPr="00614686" w:rsidRDefault="00614686" w:rsidP="0010691D">
      <w:pPr>
        <w:pStyle w:val="Code"/>
      </w:pPr>
      <w:r w:rsidRPr="00614686">
        <w:t xml:space="preserve">    }</w:t>
      </w:r>
    </w:p>
    <w:p w14:paraId="260A9AC0" w14:textId="516CCA54" w:rsidR="00614686" w:rsidRPr="00614686" w:rsidRDefault="00614686" w:rsidP="0010691D">
      <w:pPr>
        <w:pStyle w:val="BodyTextFirst"/>
      </w:pPr>
      <w:r w:rsidRPr="00614686">
        <w:t xml:space="preserve">The camera parser finds a camera element and constructs a </w:t>
      </w:r>
      <w:del w:id="349" w:author="Kelvin Sung" w:date="2021-08-26T13:00:00Z">
        <w:r w:rsidRPr="0010691D" w:rsidDel="00663F6F">
          <w:rPr>
            <w:rStyle w:val="CodeInline"/>
          </w:rPr>
          <w:delText>c</w:delText>
        </w:r>
      </w:del>
      <w:ins w:id="350" w:author="Kelvin Sung" w:date="2021-08-26T13:00:00Z">
        <w:r w:rsidR="00663F6F">
          <w:rPr>
            <w:rStyle w:val="CodeInline"/>
          </w:rPr>
          <w:t>C</w:t>
        </w:r>
      </w:ins>
      <w:r w:rsidRPr="0010691D">
        <w:rPr>
          <w:rStyle w:val="CodeInline"/>
        </w:rPr>
        <w:t>amera</w:t>
      </w:r>
      <w:r w:rsidRPr="00614686">
        <w:t xml:space="preserve"> object with the retrieved information. Notice that the viewport and background color are arrays of four numbers. These are input as strings of four numbers delimited by spaces. Strings can be split into arrays, which is the case here with the space delimiter. The JavaScript </w:t>
      </w:r>
      <w:r w:rsidRPr="0010691D">
        <w:rPr>
          <w:rStyle w:val="CodeInline"/>
        </w:rPr>
        <w:t>Number()</w:t>
      </w:r>
      <w:r w:rsidRPr="00614686">
        <w:t xml:space="preserve"> function ensures </w:t>
      </w:r>
      <w:ins w:id="351" w:author="Kelvin Sung" w:date="2021-08-26T13:00:00Z">
        <w:r w:rsidR="007068CA">
          <w:t xml:space="preserve">that </w:t>
        </w:r>
      </w:ins>
      <w:r w:rsidRPr="00614686">
        <w:t>all strings are converted into numbers.</w:t>
      </w:r>
    </w:p>
    <w:p w14:paraId="7FDF8080" w14:textId="77777777" w:rsidR="00614686" w:rsidRPr="00614686" w:rsidRDefault="00614686" w:rsidP="0010691D">
      <w:pPr>
        <w:pStyle w:val="NumList"/>
      </w:pPr>
      <w:r w:rsidRPr="00614686">
        <w:t xml:space="preserve">Add a function to the </w:t>
      </w:r>
      <w:proofErr w:type="spellStart"/>
      <w:r w:rsidRPr="0010691D">
        <w:rPr>
          <w:rStyle w:val="CodeInline"/>
        </w:rPr>
        <w:t>SceneFileParser</w:t>
      </w:r>
      <w:proofErr w:type="spellEnd"/>
      <w:r w:rsidRPr="00614686">
        <w:t xml:space="preserve"> to parse the details of the </w:t>
      </w:r>
      <w:r w:rsidRPr="007068CA">
        <w:rPr>
          <w:iCs/>
          <w:rPrChange w:id="352" w:author="Kelvin Sung" w:date="2021-08-26T13:01:00Z">
            <w:rPr>
              <w:i/>
              <w:iCs/>
            </w:rPr>
          </w:rPrChange>
        </w:rPr>
        <w:t>squares</w:t>
      </w:r>
      <w:r w:rsidRPr="00614686">
        <w:t xml:space="preserve"> from the </w:t>
      </w:r>
      <w:r w:rsidRPr="0010691D">
        <w:rPr>
          <w:rStyle w:val="CodeInline"/>
        </w:rPr>
        <w:t>xml</w:t>
      </w:r>
      <w:r w:rsidRPr="00614686">
        <w:t xml:space="preserve"> file you created.</w:t>
      </w:r>
    </w:p>
    <w:p w14:paraId="3C51BD04" w14:textId="77777777" w:rsidR="00614686" w:rsidRPr="00614686" w:rsidRDefault="00614686" w:rsidP="0010691D">
      <w:pPr>
        <w:pStyle w:val="Code"/>
      </w:pPr>
      <w:r w:rsidRPr="00614686">
        <w:lastRenderedPageBreak/>
        <w:t xml:space="preserve">    parseSquares(sqSet) {</w:t>
      </w:r>
    </w:p>
    <w:p w14:paraId="26CD0883" w14:textId="77777777" w:rsidR="00614686" w:rsidRPr="00614686" w:rsidRDefault="00614686" w:rsidP="0010691D">
      <w:pPr>
        <w:pStyle w:val="Code"/>
      </w:pPr>
      <w:r w:rsidRPr="00614686">
        <w:t xml:space="preserve">        let elm = getElm(this.xml, "Square");</w:t>
      </w:r>
    </w:p>
    <w:p w14:paraId="22CC5D10" w14:textId="77777777" w:rsidR="00614686" w:rsidRPr="00614686" w:rsidRDefault="00614686" w:rsidP="0010691D">
      <w:pPr>
        <w:pStyle w:val="Code"/>
      </w:pPr>
      <w:r w:rsidRPr="00614686">
        <w:t xml:space="preserve">        let i, j, x, y, w, h, r, c, sq;</w:t>
      </w:r>
    </w:p>
    <w:p w14:paraId="151AEFA1" w14:textId="77777777" w:rsidR="00614686" w:rsidRPr="00614686" w:rsidRDefault="00614686" w:rsidP="0010691D">
      <w:pPr>
        <w:pStyle w:val="Code"/>
      </w:pPr>
      <w:r w:rsidRPr="00614686">
        <w:t xml:space="preserve">        for (i = 0; i &lt; elm.length; i++) {</w:t>
      </w:r>
    </w:p>
    <w:p w14:paraId="4567AB89" w14:textId="77777777" w:rsidR="00614686" w:rsidRPr="00614686" w:rsidRDefault="00614686" w:rsidP="0010691D">
      <w:pPr>
        <w:pStyle w:val="Code"/>
      </w:pPr>
      <w:r w:rsidRPr="00614686">
        <w:t xml:space="preserve">            x = Number(elm.item(i).attributes.getNamedItem("PosX").value);</w:t>
      </w:r>
    </w:p>
    <w:p w14:paraId="352C7B84" w14:textId="77777777" w:rsidR="00614686" w:rsidRPr="00614686" w:rsidRDefault="00614686" w:rsidP="0010691D">
      <w:pPr>
        <w:pStyle w:val="Code"/>
      </w:pPr>
      <w:r w:rsidRPr="00614686">
        <w:t xml:space="preserve">            y = Number(elm.item(i).attributes.getNamedItem("PosY").value);</w:t>
      </w:r>
    </w:p>
    <w:p w14:paraId="068B3B24" w14:textId="77777777" w:rsidR="00614686" w:rsidRPr="00614686" w:rsidRDefault="00614686" w:rsidP="0010691D">
      <w:pPr>
        <w:pStyle w:val="Code"/>
      </w:pPr>
      <w:r w:rsidRPr="00614686">
        <w:t xml:space="preserve">            w = Number(elm.item(i).attributes.getNamedItem("Width").value);</w:t>
      </w:r>
    </w:p>
    <w:p w14:paraId="266892CC" w14:textId="77777777" w:rsidR="00614686" w:rsidRPr="00614686" w:rsidRDefault="00614686" w:rsidP="0010691D">
      <w:pPr>
        <w:pStyle w:val="Code"/>
      </w:pPr>
      <w:r w:rsidRPr="00614686">
        <w:t xml:space="preserve">            h = Number(elm.item(i).attributes.getNamedItem("Height").value);</w:t>
      </w:r>
    </w:p>
    <w:p w14:paraId="14D450DD" w14:textId="77777777" w:rsidR="00614686" w:rsidRPr="00614686" w:rsidRDefault="00614686" w:rsidP="0010691D">
      <w:pPr>
        <w:pStyle w:val="Code"/>
      </w:pPr>
      <w:r w:rsidRPr="00614686">
        <w:t xml:space="preserve">            r = Number(elm.item(i).attributes.getNamedItem("Rotation").value);</w:t>
      </w:r>
    </w:p>
    <w:p w14:paraId="302EDCF7" w14:textId="77777777" w:rsidR="00614686" w:rsidRPr="00614686" w:rsidRDefault="00614686" w:rsidP="0010691D">
      <w:pPr>
        <w:pStyle w:val="Code"/>
      </w:pPr>
      <w:r w:rsidRPr="00614686">
        <w:t xml:space="preserve">            c = elm.item(i).attributes.getNamedItem("Color").value.split(" ");</w:t>
      </w:r>
    </w:p>
    <w:p w14:paraId="10DFCFCB" w14:textId="77777777" w:rsidR="00614686" w:rsidRPr="00614686" w:rsidRDefault="00614686" w:rsidP="0010691D">
      <w:pPr>
        <w:pStyle w:val="Code"/>
      </w:pPr>
      <w:r w:rsidRPr="00614686">
        <w:t xml:space="preserve">            sq = new engine.Renderable();</w:t>
      </w:r>
    </w:p>
    <w:p w14:paraId="75334CF9" w14:textId="77777777" w:rsidR="00614686" w:rsidRPr="00614686" w:rsidRDefault="00614686" w:rsidP="0010691D">
      <w:pPr>
        <w:pStyle w:val="Code"/>
      </w:pPr>
      <w:r w:rsidRPr="00614686">
        <w:t xml:space="preserve">            // make sure color array contains numbers</w:t>
      </w:r>
    </w:p>
    <w:p w14:paraId="4C1CEF6E" w14:textId="77777777" w:rsidR="00614686" w:rsidRPr="00614686" w:rsidRDefault="00614686" w:rsidP="0010691D">
      <w:pPr>
        <w:pStyle w:val="Code"/>
      </w:pPr>
      <w:r w:rsidRPr="00614686">
        <w:t xml:space="preserve">            for (j = 0; j &lt; 4; j++) {</w:t>
      </w:r>
    </w:p>
    <w:p w14:paraId="0D1A3C49" w14:textId="77777777" w:rsidR="00614686" w:rsidRPr="00614686" w:rsidRDefault="00614686" w:rsidP="0010691D">
      <w:pPr>
        <w:pStyle w:val="Code"/>
      </w:pPr>
      <w:r w:rsidRPr="00614686">
        <w:t xml:space="preserve">                c[j] = Number(c[j]);</w:t>
      </w:r>
    </w:p>
    <w:p w14:paraId="42877085" w14:textId="77777777" w:rsidR="00614686" w:rsidRPr="00614686" w:rsidRDefault="00614686" w:rsidP="0010691D">
      <w:pPr>
        <w:pStyle w:val="Code"/>
      </w:pPr>
      <w:r w:rsidRPr="00614686">
        <w:t xml:space="preserve">            }</w:t>
      </w:r>
    </w:p>
    <w:p w14:paraId="60F47A67" w14:textId="77777777" w:rsidR="00614686" w:rsidRPr="00614686" w:rsidRDefault="00614686" w:rsidP="0010691D">
      <w:pPr>
        <w:pStyle w:val="Code"/>
      </w:pPr>
      <w:r w:rsidRPr="00614686">
        <w:t xml:space="preserve">            sq.setColor(c);</w:t>
      </w:r>
    </w:p>
    <w:p w14:paraId="1E08A453" w14:textId="77777777" w:rsidR="00614686" w:rsidRPr="00614686" w:rsidRDefault="00614686" w:rsidP="0010691D">
      <w:pPr>
        <w:pStyle w:val="Code"/>
      </w:pPr>
      <w:r w:rsidRPr="00614686">
        <w:t xml:space="preserve">            sq.getXform().setPosition(x, y);</w:t>
      </w:r>
    </w:p>
    <w:p w14:paraId="4C94D500" w14:textId="77777777" w:rsidR="00614686" w:rsidRPr="00614686" w:rsidRDefault="00614686" w:rsidP="0010691D">
      <w:pPr>
        <w:pStyle w:val="Code"/>
      </w:pPr>
      <w:r w:rsidRPr="00614686">
        <w:t xml:space="preserve">            sq.getXform().setRotationInDegree(r); // In Degree</w:t>
      </w:r>
    </w:p>
    <w:p w14:paraId="04BC3A78" w14:textId="77777777" w:rsidR="00614686" w:rsidRPr="00614686" w:rsidRDefault="00614686" w:rsidP="0010691D">
      <w:pPr>
        <w:pStyle w:val="Code"/>
      </w:pPr>
      <w:r w:rsidRPr="00614686">
        <w:t xml:space="preserve">            sq.getXform().setSize(w, h);</w:t>
      </w:r>
    </w:p>
    <w:p w14:paraId="441BBC6D" w14:textId="77777777" w:rsidR="00614686" w:rsidRPr="00614686" w:rsidRDefault="00614686" w:rsidP="0010691D">
      <w:pPr>
        <w:pStyle w:val="Code"/>
      </w:pPr>
      <w:r w:rsidRPr="00614686">
        <w:t xml:space="preserve">            sqSet.push(sq);</w:t>
      </w:r>
    </w:p>
    <w:p w14:paraId="7718693A" w14:textId="77777777" w:rsidR="00614686" w:rsidRPr="00614686" w:rsidRDefault="00614686" w:rsidP="0010691D">
      <w:pPr>
        <w:pStyle w:val="Code"/>
      </w:pPr>
      <w:r w:rsidRPr="00614686">
        <w:t xml:space="preserve">        }</w:t>
      </w:r>
    </w:p>
    <w:p w14:paraId="7E89C8C8" w14:textId="77777777" w:rsidR="00614686" w:rsidRPr="00614686" w:rsidRDefault="00614686" w:rsidP="0010691D">
      <w:pPr>
        <w:pStyle w:val="Code"/>
      </w:pPr>
      <w:r w:rsidRPr="00614686">
        <w:t xml:space="preserve">    }</w:t>
      </w:r>
    </w:p>
    <w:p w14:paraId="06E8A475" w14:textId="77777777" w:rsidR="00614686" w:rsidRPr="00614686" w:rsidRDefault="00614686" w:rsidP="0010691D">
      <w:pPr>
        <w:pStyle w:val="BodyTextFirst"/>
      </w:pPr>
      <w:r w:rsidRPr="00614686">
        <w:t xml:space="preserve">This function parses the XML file to create </w:t>
      </w:r>
      <w:r w:rsidRPr="0010691D">
        <w:rPr>
          <w:rStyle w:val="CodeInline"/>
        </w:rPr>
        <w:t>Renderable</w:t>
      </w:r>
      <w:r w:rsidRPr="00614686">
        <w:t xml:space="preserve"> objects to be placed in the array that is passed in as a parameter.</w:t>
      </w:r>
    </w:p>
    <w:p w14:paraId="25F9E377" w14:textId="77777777" w:rsidR="00614686" w:rsidRPr="00614686" w:rsidRDefault="00614686" w:rsidP="0010691D">
      <w:pPr>
        <w:pStyle w:val="NumList"/>
      </w:pPr>
      <w:r w:rsidRPr="00614686">
        <w:t xml:space="preserve">Add a function outside the </w:t>
      </w:r>
      <w:bookmarkStart w:id="353" w:name="_Hlk69011194"/>
      <w:proofErr w:type="spellStart"/>
      <w:r w:rsidRPr="0010691D">
        <w:rPr>
          <w:rStyle w:val="CodeInline"/>
        </w:rPr>
        <w:t>SceneFileParser</w:t>
      </w:r>
      <w:proofErr w:type="spellEnd"/>
      <w:r w:rsidRPr="00614686">
        <w:t xml:space="preserve"> </w:t>
      </w:r>
      <w:bookmarkEnd w:id="353"/>
      <w:r w:rsidRPr="00614686">
        <w:t>to parse for contents of an XML element.</w:t>
      </w:r>
    </w:p>
    <w:p w14:paraId="7E98003A" w14:textId="77777777" w:rsidR="00614686" w:rsidRPr="00614686" w:rsidRDefault="00614686" w:rsidP="0010691D">
      <w:pPr>
        <w:pStyle w:val="Code"/>
        <w:rPr>
          <w:bdr w:val="none" w:sz="0" w:space="0" w:color="auto" w:frame="1"/>
        </w:rPr>
      </w:pPr>
      <w:r w:rsidRPr="00614686">
        <w:rPr>
          <w:bdr w:val="none" w:sz="0" w:space="0" w:color="auto" w:frame="1"/>
        </w:rPr>
        <w:t>function getElm(xmlContent, tagElm) {</w:t>
      </w:r>
    </w:p>
    <w:p w14:paraId="284DB386" w14:textId="77777777" w:rsidR="00614686" w:rsidRPr="00614686" w:rsidRDefault="00614686" w:rsidP="0010691D">
      <w:pPr>
        <w:pStyle w:val="Code"/>
        <w:rPr>
          <w:bdr w:val="none" w:sz="0" w:space="0" w:color="auto" w:frame="1"/>
        </w:rPr>
      </w:pPr>
      <w:r w:rsidRPr="00614686">
        <w:rPr>
          <w:bdr w:val="none" w:sz="0" w:space="0" w:color="auto" w:frame="1"/>
        </w:rPr>
        <w:t xml:space="preserve">    let theElm = xmlContent.getElementsByTagName(tagElm);</w:t>
      </w:r>
    </w:p>
    <w:p w14:paraId="47ECD84C" w14:textId="77777777" w:rsidR="00614686" w:rsidRPr="00614686" w:rsidRDefault="00614686" w:rsidP="0010691D">
      <w:pPr>
        <w:pStyle w:val="Code"/>
        <w:rPr>
          <w:bdr w:val="none" w:sz="0" w:space="0" w:color="auto" w:frame="1"/>
        </w:rPr>
      </w:pPr>
      <w:r w:rsidRPr="00614686">
        <w:rPr>
          <w:bdr w:val="none" w:sz="0" w:space="0" w:color="auto" w:frame="1"/>
        </w:rPr>
        <w:t xml:space="preserve">    if (theElm.length === 0) {</w:t>
      </w:r>
    </w:p>
    <w:p w14:paraId="6432B36C" w14:textId="77777777" w:rsidR="00614686" w:rsidRPr="00614686" w:rsidRDefault="00614686" w:rsidP="0010691D">
      <w:pPr>
        <w:pStyle w:val="Code"/>
        <w:rPr>
          <w:bdr w:val="none" w:sz="0" w:space="0" w:color="auto" w:frame="1"/>
        </w:rPr>
      </w:pPr>
      <w:r w:rsidRPr="00614686">
        <w:rPr>
          <w:bdr w:val="none" w:sz="0" w:space="0" w:color="auto" w:frame="1"/>
        </w:rPr>
        <w:t xml:space="preserve">        console.error("Warning: Level element:[" + tagElm + "]: is not found!");</w:t>
      </w:r>
    </w:p>
    <w:p w14:paraId="081A31F2" w14:textId="77777777" w:rsidR="00614686" w:rsidRPr="00614686" w:rsidRDefault="00614686" w:rsidP="0010691D">
      <w:pPr>
        <w:pStyle w:val="Code"/>
        <w:rPr>
          <w:bdr w:val="none" w:sz="0" w:space="0" w:color="auto" w:frame="1"/>
        </w:rPr>
      </w:pPr>
      <w:r w:rsidRPr="00614686">
        <w:rPr>
          <w:bdr w:val="none" w:sz="0" w:space="0" w:color="auto" w:frame="1"/>
        </w:rPr>
        <w:t xml:space="preserve">    }</w:t>
      </w:r>
    </w:p>
    <w:p w14:paraId="6FFAC01E" w14:textId="77777777" w:rsidR="00614686" w:rsidRPr="00614686" w:rsidRDefault="00614686" w:rsidP="0010691D">
      <w:pPr>
        <w:pStyle w:val="Code"/>
        <w:rPr>
          <w:bdr w:val="none" w:sz="0" w:space="0" w:color="auto" w:frame="1"/>
        </w:rPr>
      </w:pPr>
      <w:r w:rsidRPr="00614686">
        <w:rPr>
          <w:bdr w:val="none" w:sz="0" w:space="0" w:color="auto" w:frame="1"/>
        </w:rPr>
        <w:t xml:space="preserve">    return theElm;</w:t>
      </w:r>
    </w:p>
    <w:p w14:paraId="01A92960" w14:textId="77777777" w:rsidR="00614686" w:rsidRPr="00614686" w:rsidRDefault="00614686" w:rsidP="0010691D">
      <w:pPr>
        <w:pStyle w:val="Code"/>
        <w:rPr>
          <w:bdr w:val="none" w:sz="0" w:space="0" w:color="auto" w:frame="1"/>
        </w:rPr>
      </w:pPr>
      <w:r w:rsidRPr="00614686">
        <w:rPr>
          <w:bdr w:val="none" w:sz="0" w:space="0" w:color="auto" w:frame="1"/>
        </w:rPr>
        <w:t>}</w:t>
      </w:r>
    </w:p>
    <w:p w14:paraId="51A4FFB2" w14:textId="77777777" w:rsidR="00614686" w:rsidRPr="00614686" w:rsidRDefault="00614686" w:rsidP="0010691D">
      <w:pPr>
        <w:pStyle w:val="NumList"/>
      </w:pPr>
      <w:r w:rsidRPr="00614686">
        <w:t xml:space="preserve">Finally, export the </w:t>
      </w:r>
      <w:proofErr w:type="spellStart"/>
      <w:r w:rsidRPr="0010691D">
        <w:rPr>
          <w:rStyle w:val="CodeInline"/>
        </w:rPr>
        <w:t>SceneFileParser</w:t>
      </w:r>
      <w:proofErr w:type="spellEnd"/>
      <w:r w:rsidRPr="00614686">
        <w:t>.</w:t>
      </w:r>
    </w:p>
    <w:p w14:paraId="41F235DE" w14:textId="77777777" w:rsidR="00614686" w:rsidRPr="00614686" w:rsidRDefault="00614686" w:rsidP="0010691D">
      <w:pPr>
        <w:pStyle w:val="Code"/>
        <w:rPr>
          <w:bdr w:val="none" w:sz="0" w:space="0" w:color="auto" w:frame="1"/>
        </w:rPr>
      </w:pPr>
      <w:r w:rsidRPr="00614686">
        <w:rPr>
          <w:bdr w:val="none" w:sz="0" w:space="0" w:color="auto" w:frame="1"/>
        </w:rPr>
        <w:t>export default SceneFileParser;</w:t>
      </w:r>
    </w:p>
    <w:p w14:paraId="040961AA" w14:textId="77777777" w:rsidR="00614686" w:rsidRPr="00614686" w:rsidRDefault="00614686" w:rsidP="0010691D">
      <w:pPr>
        <w:pStyle w:val="Heading4"/>
      </w:pPr>
      <w:r w:rsidRPr="00614686">
        <w:t xml:space="preserve">Implement </w:t>
      </w:r>
      <w:proofErr w:type="spellStart"/>
      <w:r w:rsidRPr="00614686">
        <w:t>MyGame</w:t>
      </w:r>
      <w:proofErr w:type="spellEnd"/>
    </w:p>
    <w:p w14:paraId="76F46C54" w14:textId="209B331B" w:rsidR="00614686" w:rsidRPr="00614686" w:rsidRDefault="00614686" w:rsidP="0010691D">
      <w:pPr>
        <w:pStyle w:val="BodyTextFirst"/>
      </w:pPr>
      <w:r w:rsidRPr="00614686">
        <w:t>The implementations of the described public functions for this project are as follows</w:t>
      </w:r>
      <w:r w:rsidR="00373626">
        <w:t>:</w:t>
      </w:r>
    </w:p>
    <w:p w14:paraId="19ECCDDA" w14:textId="77777777" w:rsidR="00614686" w:rsidRPr="00371547" w:rsidRDefault="00614686" w:rsidP="0010691D">
      <w:pPr>
        <w:pStyle w:val="NumList"/>
        <w:numPr>
          <w:ilvl w:val="0"/>
          <w:numId w:val="27"/>
        </w:numPr>
      </w:pPr>
      <w:r w:rsidRPr="00371547">
        <w:t xml:space="preserve">Edit </w:t>
      </w:r>
      <w:r w:rsidRPr="0010691D">
        <w:rPr>
          <w:rStyle w:val="CodeInline"/>
        </w:rPr>
        <w:t>my_game.js</w:t>
      </w:r>
      <w:r w:rsidRPr="00371547">
        <w:t xml:space="preserve"> file and import the </w:t>
      </w:r>
      <w:proofErr w:type="spellStart"/>
      <w:r w:rsidRPr="0010691D">
        <w:rPr>
          <w:rStyle w:val="CodeInline"/>
        </w:rPr>
        <w:t>SceneFileParser</w:t>
      </w:r>
      <w:proofErr w:type="spellEnd"/>
      <w:r w:rsidRPr="00371547">
        <w:t>.</w:t>
      </w:r>
    </w:p>
    <w:p w14:paraId="2CA1D713" w14:textId="77777777" w:rsidR="00614686" w:rsidRPr="00614686" w:rsidRDefault="00614686" w:rsidP="0010691D">
      <w:pPr>
        <w:pStyle w:val="Code"/>
        <w:rPr>
          <w:bdr w:val="none" w:sz="0" w:space="0" w:color="auto" w:frame="1"/>
        </w:rPr>
      </w:pPr>
      <w:r w:rsidRPr="00614686">
        <w:rPr>
          <w:bdr w:val="none" w:sz="0" w:space="0" w:color="auto" w:frame="1"/>
        </w:rPr>
        <w:lastRenderedPageBreak/>
        <w:t>import SceneFileParser from "./util/scene_file_parser.js";</w:t>
      </w:r>
    </w:p>
    <w:p w14:paraId="57C4B431" w14:textId="77777777" w:rsidR="00614686" w:rsidRPr="00614686" w:rsidRDefault="00614686" w:rsidP="0010691D">
      <w:pPr>
        <w:pStyle w:val="NumList"/>
      </w:pPr>
      <w:r w:rsidRPr="00614686">
        <w:t xml:space="preserve">Modify the </w:t>
      </w:r>
      <w:proofErr w:type="spellStart"/>
      <w:r w:rsidRPr="0010691D">
        <w:rPr>
          <w:rStyle w:val="CodeInline"/>
        </w:rPr>
        <w:t>MyGame</w:t>
      </w:r>
      <w:proofErr w:type="spellEnd"/>
      <w:r w:rsidRPr="00614686">
        <w:t xml:space="preserve"> constructor to define the scene file path, the array </w:t>
      </w:r>
      <w:proofErr w:type="spellStart"/>
      <w:r w:rsidRPr="0010691D">
        <w:rPr>
          <w:rStyle w:val="CodeInline"/>
        </w:rPr>
        <w:t>mSqSet</w:t>
      </w:r>
      <w:proofErr w:type="spellEnd"/>
      <w:r w:rsidRPr="00614686">
        <w:t xml:space="preserve"> for storing the </w:t>
      </w:r>
      <w:r w:rsidRPr="0010691D">
        <w:rPr>
          <w:rStyle w:val="CodeInline"/>
        </w:rPr>
        <w:t>Renderable</w:t>
      </w:r>
      <w:r w:rsidRPr="00614686">
        <w:t xml:space="preserve"> objects, and the </w:t>
      </w:r>
      <w:r w:rsidRPr="0010691D">
        <w:rPr>
          <w:rStyle w:val="CodeInline"/>
        </w:rPr>
        <w:t>camera</w:t>
      </w:r>
      <w:r w:rsidRPr="00614686">
        <w:t>.</w:t>
      </w:r>
    </w:p>
    <w:p w14:paraId="30418FCC" w14:textId="77777777" w:rsidR="00614686" w:rsidRPr="00614686" w:rsidRDefault="00614686" w:rsidP="0010691D">
      <w:pPr>
        <w:pStyle w:val="Code"/>
      </w:pPr>
      <w:r w:rsidRPr="00614686">
        <w:t>constructor() {</w:t>
      </w:r>
    </w:p>
    <w:p w14:paraId="5E365056" w14:textId="77777777" w:rsidR="00614686" w:rsidRPr="00614686" w:rsidRDefault="00614686" w:rsidP="0010691D">
      <w:pPr>
        <w:pStyle w:val="Code"/>
      </w:pPr>
      <w:r w:rsidRPr="00614686">
        <w:t xml:space="preserve">    // scene file name</w:t>
      </w:r>
    </w:p>
    <w:p w14:paraId="64B4DB2A" w14:textId="77777777" w:rsidR="00614686" w:rsidRPr="00614686" w:rsidRDefault="00614686" w:rsidP="0010691D">
      <w:pPr>
        <w:pStyle w:val="Code"/>
      </w:pPr>
      <w:r w:rsidRPr="00614686">
        <w:t xml:space="preserve">    this.mSceneFile = "assets/scene.xml";</w:t>
      </w:r>
    </w:p>
    <w:p w14:paraId="0948D7FE" w14:textId="77777777" w:rsidR="00614686" w:rsidRPr="00614686" w:rsidRDefault="00614686" w:rsidP="0010691D">
      <w:pPr>
        <w:pStyle w:val="Code"/>
      </w:pPr>
      <w:r w:rsidRPr="00614686">
        <w:t xml:space="preserve">    // all squares</w:t>
      </w:r>
    </w:p>
    <w:p w14:paraId="4A92D6CE" w14:textId="77777777" w:rsidR="00614686" w:rsidRPr="00614686" w:rsidRDefault="00614686" w:rsidP="0010691D">
      <w:pPr>
        <w:pStyle w:val="Code"/>
      </w:pPr>
      <w:r w:rsidRPr="00614686">
        <w:t xml:space="preserve">    this.mSqSet = [];        // these are the Renderable objects</w:t>
      </w:r>
    </w:p>
    <w:p w14:paraId="7E478B20" w14:textId="77777777" w:rsidR="00614686" w:rsidRPr="00614686" w:rsidRDefault="00614686" w:rsidP="0010691D">
      <w:pPr>
        <w:pStyle w:val="Code"/>
      </w:pPr>
    </w:p>
    <w:p w14:paraId="19B15937" w14:textId="77777777" w:rsidR="00614686" w:rsidRPr="00614686" w:rsidRDefault="00614686" w:rsidP="0010691D">
      <w:pPr>
        <w:pStyle w:val="Code"/>
      </w:pPr>
      <w:r w:rsidRPr="00614686">
        <w:t xml:space="preserve">    // The camera to view the scene</w:t>
      </w:r>
    </w:p>
    <w:p w14:paraId="43B85FEF" w14:textId="77777777" w:rsidR="00614686" w:rsidRPr="00614686" w:rsidRDefault="00614686" w:rsidP="0010691D">
      <w:pPr>
        <w:pStyle w:val="Code"/>
      </w:pPr>
      <w:r w:rsidRPr="00614686">
        <w:t xml:space="preserve">    this.mCamera = null;</w:t>
      </w:r>
    </w:p>
    <w:p w14:paraId="13451C35" w14:textId="77777777" w:rsidR="00614686" w:rsidRPr="00614686" w:rsidRDefault="00614686" w:rsidP="0010691D">
      <w:pPr>
        <w:pStyle w:val="Code"/>
      </w:pPr>
      <w:r w:rsidRPr="00614686">
        <w:t>}</w:t>
      </w:r>
    </w:p>
    <w:p w14:paraId="5D57E290" w14:textId="77777777" w:rsidR="00614686" w:rsidRPr="00614686" w:rsidRDefault="00614686" w:rsidP="0010691D">
      <w:pPr>
        <w:pStyle w:val="NumList"/>
      </w:pPr>
      <w:r w:rsidRPr="00614686">
        <w:t xml:space="preserve">Change the </w:t>
      </w:r>
      <w:proofErr w:type="spellStart"/>
      <w:r w:rsidRPr="0010691D">
        <w:rPr>
          <w:rStyle w:val="CodeInline"/>
        </w:rPr>
        <w:t>init</w:t>
      </w:r>
      <w:proofErr w:type="spellEnd"/>
      <w:r w:rsidRPr="0010691D">
        <w:rPr>
          <w:rStyle w:val="CodeInline"/>
        </w:rPr>
        <w:t>()</w:t>
      </w:r>
      <w:r w:rsidRPr="00614686">
        <w:t xml:space="preserve"> function to create objects based on the scene parser. Note the retrieval of the XML file content via the </w:t>
      </w:r>
      <w:proofErr w:type="spellStart"/>
      <w:r w:rsidRPr="0010691D">
        <w:rPr>
          <w:rStyle w:val="CodeInline"/>
        </w:rPr>
        <w:t>engine.xml.get</w:t>
      </w:r>
      <w:proofErr w:type="spellEnd"/>
      <w:r w:rsidRPr="0010691D">
        <w:rPr>
          <w:rStyle w:val="CodeInline"/>
        </w:rPr>
        <w:t>()</w:t>
      </w:r>
      <w:r w:rsidRPr="00614686">
        <w:t xml:space="preserve"> function where the file path to the scene file is used as the key.</w:t>
      </w:r>
    </w:p>
    <w:p w14:paraId="0F9B88D4" w14:textId="77777777" w:rsidR="00614686" w:rsidRPr="00614686" w:rsidRDefault="00614686" w:rsidP="0010691D">
      <w:pPr>
        <w:pStyle w:val="Code"/>
      </w:pPr>
      <w:r w:rsidRPr="00614686">
        <w:t xml:space="preserve">init() {    </w:t>
      </w:r>
    </w:p>
    <w:p w14:paraId="5CDCF0AD" w14:textId="77777777" w:rsidR="00614686" w:rsidRPr="00614686" w:rsidRDefault="00614686" w:rsidP="0010691D">
      <w:pPr>
        <w:pStyle w:val="Code"/>
      </w:pPr>
      <w:r w:rsidRPr="00614686">
        <w:t xml:space="preserve">    let sceneParser = new SceneFileParser(engine.xml.get(this.mSceneFile));</w:t>
      </w:r>
    </w:p>
    <w:p w14:paraId="2309F783" w14:textId="77777777" w:rsidR="00614686" w:rsidRPr="00614686" w:rsidRDefault="00614686" w:rsidP="0010691D">
      <w:pPr>
        <w:pStyle w:val="Code"/>
      </w:pPr>
    </w:p>
    <w:p w14:paraId="50692E30" w14:textId="77777777" w:rsidR="00614686" w:rsidRPr="00614686" w:rsidRDefault="00614686" w:rsidP="0010691D">
      <w:pPr>
        <w:pStyle w:val="Code"/>
      </w:pPr>
      <w:r w:rsidRPr="00614686">
        <w:t xml:space="preserve">    // Step A: Read in the camera</w:t>
      </w:r>
    </w:p>
    <w:p w14:paraId="6E1DB9DB" w14:textId="77777777" w:rsidR="00614686" w:rsidRPr="00614686" w:rsidRDefault="00614686" w:rsidP="0010691D">
      <w:pPr>
        <w:pStyle w:val="Code"/>
      </w:pPr>
      <w:r w:rsidRPr="00614686">
        <w:t xml:space="preserve">    this.mCamera = sceneParser.parseCamera();</w:t>
      </w:r>
    </w:p>
    <w:p w14:paraId="056FFF46" w14:textId="77777777" w:rsidR="00614686" w:rsidRPr="00614686" w:rsidRDefault="00614686" w:rsidP="0010691D">
      <w:pPr>
        <w:pStyle w:val="Code"/>
      </w:pPr>
    </w:p>
    <w:p w14:paraId="34A0C585" w14:textId="77777777" w:rsidR="00614686" w:rsidRPr="00614686" w:rsidRDefault="00614686" w:rsidP="0010691D">
      <w:pPr>
        <w:pStyle w:val="Code"/>
      </w:pPr>
      <w:r w:rsidRPr="00614686">
        <w:t xml:space="preserve">    // Step B: Read all the squares</w:t>
      </w:r>
    </w:p>
    <w:p w14:paraId="16C655C9" w14:textId="77777777" w:rsidR="00614686" w:rsidRPr="00614686" w:rsidRDefault="00614686" w:rsidP="0010691D">
      <w:pPr>
        <w:pStyle w:val="Code"/>
      </w:pPr>
      <w:r w:rsidRPr="00614686">
        <w:t xml:space="preserve">    sceneParser.parseSquares(this.mSqSet);</w:t>
      </w:r>
    </w:p>
    <w:p w14:paraId="51D5CB06" w14:textId="77777777" w:rsidR="00614686" w:rsidRPr="00614686" w:rsidRDefault="00614686" w:rsidP="0010691D">
      <w:pPr>
        <w:pStyle w:val="Code"/>
      </w:pPr>
      <w:r w:rsidRPr="00614686">
        <w:t>}</w:t>
      </w:r>
    </w:p>
    <w:p w14:paraId="11DA7834" w14:textId="77777777" w:rsidR="00614686" w:rsidRPr="00614686" w:rsidRDefault="00614686" w:rsidP="0010691D">
      <w:pPr>
        <w:pStyle w:val="NumList"/>
      </w:pPr>
      <w:r w:rsidRPr="00614686">
        <w:t>The draw and update functions are similar to the previous examples with the exception of referencing the corresponding array elements.</w:t>
      </w:r>
    </w:p>
    <w:p w14:paraId="05422043" w14:textId="77777777" w:rsidR="00614686" w:rsidRPr="00614686" w:rsidRDefault="00614686" w:rsidP="0010691D">
      <w:pPr>
        <w:pStyle w:val="Code"/>
        <w:rPr>
          <w:bdr w:val="none" w:sz="0" w:space="0" w:color="auto" w:frame="1"/>
        </w:rPr>
      </w:pPr>
      <w:r w:rsidRPr="00614686">
        <w:rPr>
          <w:bdr w:val="none" w:sz="0" w:space="0" w:color="auto" w:frame="1"/>
        </w:rPr>
        <w:t>draw() {</w:t>
      </w:r>
    </w:p>
    <w:p w14:paraId="54DC54C0" w14:textId="77777777" w:rsidR="00614686" w:rsidRPr="00614686" w:rsidRDefault="00614686" w:rsidP="0010691D">
      <w:pPr>
        <w:pStyle w:val="Code"/>
        <w:rPr>
          <w:bdr w:val="none" w:sz="0" w:space="0" w:color="auto" w:frame="1"/>
        </w:rPr>
      </w:pPr>
      <w:r w:rsidRPr="00614686">
        <w:rPr>
          <w:bdr w:val="none" w:sz="0" w:space="0" w:color="auto" w:frame="1"/>
        </w:rPr>
        <w:t xml:space="preserve">    // Step A: clear the canvas</w:t>
      </w:r>
    </w:p>
    <w:p w14:paraId="23AC1C40" w14:textId="77777777" w:rsidR="00614686" w:rsidRPr="00614686" w:rsidRDefault="00614686" w:rsidP="0010691D">
      <w:pPr>
        <w:pStyle w:val="Code"/>
        <w:rPr>
          <w:bdr w:val="none" w:sz="0" w:space="0" w:color="auto" w:frame="1"/>
        </w:rPr>
      </w:pPr>
      <w:r w:rsidRPr="00614686">
        <w:rPr>
          <w:bdr w:val="none" w:sz="0" w:space="0" w:color="auto" w:frame="1"/>
        </w:rPr>
        <w:t xml:space="preserve">    engine.clearCanvas([0.9, 0.9, 0.9, 1.0]);</w:t>
      </w:r>
    </w:p>
    <w:p w14:paraId="1CC47634" w14:textId="77777777" w:rsidR="00614686" w:rsidRPr="00614686" w:rsidRDefault="00614686" w:rsidP="0010691D">
      <w:pPr>
        <w:pStyle w:val="Code"/>
        <w:rPr>
          <w:bdr w:val="none" w:sz="0" w:space="0" w:color="auto" w:frame="1"/>
        </w:rPr>
      </w:pPr>
    </w:p>
    <w:p w14:paraId="37F77026" w14:textId="77777777" w:rsidR="00614686" w:rsidRPr="00614686" w:rsidRDefault="00614686" w:rsidP="0010691D">
      <w:pPr>
        <w:pStyle w:val="Code"/>
        <w:rPr>
          <w:bdr w:val="none" w:sz="0" w:space="0" w:color="auto" w:frame="1"/>
        </w:rPr>
      </w:pPr>
      <w:r w:rsidRPr="00614686">
        <w:rPr>
          <w:bdr w:val="none" w:sz="0" w:space="0" w:color="auto" w:frame="1"/>
        </w:rPr>
        <w:t xml:space="preserve">    this.mCamera.setViewAndCameraMatrix();</w:t>
      </w:r>
    </w:p>
    <w:p w14:paraId="2A9631AE" w14:textId="77777777" w:rsidR="00614686" w:rsidRPr="00614686" w:rsidRDefault="00614686" w:rsidP="0010691D">
      <w:pPr>
        <w:pStyle w:val="Code"/>
        <w:rPr>
          <w:bdr w:val="none" w:sz="0" w:space="0" w:color="auto" w:frame="1"/>
        </w:rPr>
      </w:pPr>
      <w:r w:rsidRPr="00614686">
        <w:rPr>
          <w:bdr w:val="none" w:sz="0" w:space="0" w:color="auto" w:frame="1"/>
        </w:rPr>
        <w:t xml:space="preserve">    // Step B: draw all the squares</w:t>
      </w:r>
    </w:p>
    <w:p w14:paraId="5EFCABD0" w14:textId="77777777" w:rsidR="00614686" w:rsidRPr="00614686" w:rsidRDefault="00614686" w:rsidP="0010691D">
      <w:pPr>
        <w:pStyle w:val="Code"/>
        <w:rPr>
          <w:bdr w:val="none" w:sz="0" w:space="0" w:color="auto" w:frame="1"/>
        </w:rPr>
      </w:pPr>
      <w:r w:rsidRPr="00614686">
        <w:rPr>
          <w:bdr w:val="none" w:sz="0" w:space="0" w:color="auto" w:frame="1"/>
        </w:rPr>
        <w:t xml:space="preserve">    let i;</w:t>
      </w:r>
    </w:p>
    <w:p w14:paraId="1E582EF8" w14:textId="77777777" w:rsidR="00614686" w:rsidRPr="00614686" w:rsidRDefault="00614686" w:rsidP="0010691D">
      <w:pPr>
        <w:pStyle w:val="Code"/>
        <w:rPr>
          <w:bdr w:val="none" w:sz="0" w:space="0" w:color="auto" w:frame="1"/>
        </w:rPr>
      </w:pPr>
      <w:r w:rsidRPr="00614686">
        <w:rPr>
          <w:bdr w:val="none" w:sz="0" w:space="0" w:color="auto" w:frame="1"/>
        </w:rPr>
        <w:t xml:space="preserve">    for (i = 0; i &lt; this.mSqSet.length; i++)</w:t>
      </w:r>
    </w:p>
    <w:p w14:paraId="380EA2DB" w14:textId="77777777" w:rsidR="00614686" w:rsidRPr="00614686" w:rsidRDefault="00614686" w:rsidP="0010691D">
      <w:pPr>
        <w:pStyle w:val="Code"/>
        <w:rPr>
          <w:bdr w:val="none" w:sz="0" w:space="0" w:color="auto" w:frame="1"/>
        </w:rPr>
      </w:pPr>
      <w:r w:rsidRPr="00614686">
        <w:rPr>
          <w:bdr w:val="none" w:sz="0" w:space="0" w:color="auto" w:frame="1"/>
        </w:rPr>
        <w:t xml:space="preserve">        this.mSqSet[i].draw(this.mCamera);</w:t>
      </w:r>
    </w:p>
    <w:p w14:paraId="248A7F55" w14:textId="77777777" w:rsidR="00614686" w:rsidRPr="00614686" w:rsidRDefault="00614686" w:rsidP="0010691D">
      <w:pPr>
        <w:pStyle w:val="Code"/>
        <w:rPr>
          <w:bdr w:val="none" w:sz="0" w:space="0" w:color="auto" w:frame="1"/>
        </w:rPr>
      </w:pPr>
      <w:r w:rsidRPr="00614686">
        <w:rPr>
          <w:bdr w:val="none" w:sz="0" w:space="0" w:color="auto" w:frame="1"/>
        </w:rPr>
        <w:t>}</w:t>
      </w:r>
    </w:p>
    <w:p w14:paraId="70439633" w14:textId="77777777" w:rsidR="00614686" w:rsidRPr="00614686" w:rsidRDefault="00614686" w:rsidP="0010691D">
      <w:pPr>
        <w:pStyle w:val="Code"/>
        <w:rPr>
          <w:bdr w:val="none" w:sz="0" w:space="0" w:color="auto" w:frame="1"/>
        </w:rPr>
      </w:pPr>
      <w:r w:rsidRPr="00614686">
        <w:rPr>
          <w:bdr w:val="none" w:sz="0" w:space="0" w:color="auto" w:frame="1"/>
        </w:rPr>
        <w:lastRenderedPageBreak/>
        <w:t>update() {</w:t>
      </w:r>
    </w:p>
    <w:p w14:paraId="6BE616D0" w14:textId="77777777" w:rsidR="00614686" w:rsidRPr="00614686" w:rsidRDefault="00614686" w:rsidP="0010691D">
      <w:pPr>
        <w:pStyle w:val="Code"/>
        <w:rPr>
          <w:bdr w:val="none" w:sz="0" w:space="0" w:color="auto" w:frame="1"/>
        </w:rPr>
      </w:pPr>
      <w:r w:rsidRPr="00614686">
        <w:rPr>
          <w:bdr w:val="none" w:sz="0" w:space="0" w:color="auto" w:frame="1"/>
        </w:rPr>
        <w:t xml:space="preserve">    // For this very simple game, let's move the white square and pulse the red</w:t>
      </w:r>
    </w:p>
    <w:p w14:paraId="7506262A" w14:textId="77777777" w:rsidR="00614686" w:rsidRPr="00614686" w:rsidRDefault="00614686" w:rsidP="0010691D">
      <w:pPr>
        <w:pStyle w:val="Code"/>
        <w:rPr>
          <w:bdr w:val="none" w:sz="0" w:space="0" w:color="auto" w:frame="1"/>
        </w:rPr>
      </w:pPr>
      <w:r w:rsidRPr="00614686">
        <w:rPr>
          <w:bdr w:val="none" w:sz="0" w:space="0" w:color="auto" w:frame="1"/>
        </w:rPr>
        <w:t xml:space="preserve">    let xform = this.mSqSet[0].getXform();</w:t>
      </w:r>
    </w:p>
    <w:p w14:paraId="07F31C29" w14:textId="77777777" w:rsidR="00614686" w:rsidRPr="00614686" w:rsidRDefault="00614686" w:rsidP="0010691D">
      <w:pPr>
        <w:pStyle w:val="Code"/>
        <w:rPr>
          <w:bdr w:val="none" w:sz="0" w:space="0" w:color="auto" w:frame="1"/>
        </w:rPr>
      </w:pPr>
      <w:r w:rsidRPr="00614686">
        <w:rPr>
          <w:bdr w:val="none" w:sz="0" w:space="0" w:color="auto" w:frame="1"/>
        </w:rPr>
        <w:t xml:space="preserve">    let deltaX = 0.05;</w:t>
      </w:r>
    </w:p>
    <w:p w14:paraId="148C10F6" w14:textId="77777777" w:rsidR="00614686" w:rsidRPr="00614686" w:rsidRDefault="00614686" w:rsidP="0010691D">
      <w:pPr>
        <w:pStyle w:val="Code"/>
        <w:rPr>
          <w:bdr w:val="none" w:sz="0" w:space="0" w:color="auto" w:frame="1"/>
        </w:rPr>
      </w:pPr>
    </w:p>
    <w:p w14:paraId="5C736C75" w14:textId="77777777" w:rsidR="00614686" w:rsidRPr="00614686" w:rsidRDefault="00614686" w:rsidP="0010691D">
      <w:pPr>
        <w:pStyle w:val="Code"/>
        <w:rPr>
          <w:bdr w:val="none" w:sz="0" w:space="0" w:color="auto" w:frame="1"/>
        </w:rPr>
      </w:pPr>
      <w:r w:rsidRPr="00614686">
        <w:rPr>
          <w:bdr w:val="none" w:sz="0" w:space="0" w:color="auto" w:frame="1"/>
        </w:rPr>
        <w:t xml:space="preserve">    // Step A: test for white square movement</w:t>
      </w:r>
    </w:p>
    <w:p w14:paraId="53149C18" w14:textId="7F822C13" w:rsidR="00614686" w:rsidRPr="00614686" w:rsidRDefault="00614686" w:rsidP="0010691D">
      <w:pPr>
        <w:pStyle w:val="Code"/>
        <w:rPr>
          <w:bdr w:val="none" w:sz="0" w:space="0" w:color="auto" w:frame="1"/>
        </w:rPr>
      </w:pPr>
      <w:r w:rsidRPr="00614686">
        <w:t xml:space="preserve">    </w:t>
      </w:r>
      <w:del w:id="354" w:author="Kelvin Sung" w:date="2021-08-26T13:26:00Z">
        <w:r w:rsidRPr="00614686" w:rsidDel="001A1E67">
          <w:delText xml:space="preserve">// </w:delText>
        </w:r>
      </w:del>
      <w:r w:rsidRPr="00614686">
        <w:t>… identical to previous code</w:t>
      </w:r>
      <w:ins w:id="355" w:author="Kelvin Sung" w:date="2021-08-26T15:21:00Z">
        <w:r w:rsidR="00683324">
          <w:t xml:space="preserve"> …</w:t>
        </w:r>
      </w:ins>
      <w:del w:id="356" w:author="Kelvin Sung" w:date="2021-08-26T15:20:00Z">
        <w:r w:rsidRPr="00614686" w:rsidDel="00683324">
          <w:delText xml:space="preserve"> </w:delText>
        </w:r>
      </w:del>
    </w:p>
    <w:p w14:paraId="58B52B85" w14:textId="77777777" w:rsidR="00614686" w:rsidRPr="00614686" w:rsidRDefault="00614686" w:rsidP="0010691D">
      <w:pPr>
        <w:pStyle w:val="Code"/>
        <w:rPr>
          <w:bdr w:val="none" w:sz="0" w:space="0" w:color="auto" w:frame="1"/>
        </w:rPr>
      </w:pPr>
      <w:r w:rsidRPr="00614686">
        <w:rPr>
          <w:bdr w:val="none" w:sz="0" w:space="0" w:color="auto" w:frame="1"/>
        </w:rPr>
        <w:t xml:space="preserve">    xform = this.mSqSet[1].getXform();</w:t>
      </w:r>
    </w:p>
    <w:p w14:paraId="39536F40" w14:textId="77777777" w:rsidR="00614686" w:rsidRPr="00614686" w:rsidRDefault="00614686" w:rsidP="0010691D">
      <w:pPr>
        <w:pStyle w:val="Code"/>
        <w:rPr>
          <w:bdr w:val="none" w:sz="0" w:space="0" w:color="auto" w:frame="1"/>
        </w:rPr>
      </w:pPr>
      <w:r w:rsidRPr="00614686">
        <w:rPr>
          <w:bdr w:val="none" w:sz="0" w:space="0" w:color="auto" w:frame="1"/>
        </w:rPr>
        <w:t xml:space="preserve">    // Step C: test for pulsing the red square</w:t>
      </w:r>
    </w:p>
    <w:p w14:paraId="50DFAD3C" w14:textId="67785176" w:rsidR="00614686" w:rsidRPr="00614686" w:rsidRDefault="00614686" w:rsidP="0010691D">
      <w:pPr>
        <w:pStyle w:val="Code"/>
        <w:rPr>
          <w:bdr w:val="none" w:sz="0" w:space="0" w:color="auto" w:frame="1"/>
        </w:rPr>
      </w:pPr>
      <w:r w:rsidRPr="00614686">
        <w:t xml:space="preserve">    </w:t>
      </w:r>
      <w:del w:id="357" w:author="Kelvin Sung" w:date="2021-08-26T13:26:00Z">
        <w:r w:rsidRPr="00614686" w:rsidDel="001A1E67">
          <w:delText xml:space="preserve">// </w:delText>
        </w:r>
      </w:del>
      <w:r w:rsidRPr="00614686">
        <w:t xml:space="preserve">… identical to previous code </w:t>
      </w:r>
      <w:ins w:id="358" w:author="Kelvin Sung" w:date="2021-08-26T14:00:00Z">
        <w:r w:rsidR="005A5508">
          <w:t>…</w:t>
        </w:r>
      </w:ins>
      <w:del w:id="359" w:author="Kelvin Sung" w:date="2021-08-26T14:00:00Z">
        <w:r w:rsidRPr="00614686" w:rsidDel="005A5508">
          <w:delText>e</w:delText>
        </w:r>
      </w:del>
    </w:p>
    <w:p w14:paraId="3005BF79" w14:textId="77777777" w:rsidR="00614686" w:rsidRPr="00614686" w:rsidRDefault="00614686" w:rsidP="0010691D">
      <w:pPr>
        <w:pStyle w:val="Code"/>
        <w:rPr>
          <w:bdr w:val="none" w:sz="0" w:space="0" w:color="auto" w:frame="1"/>
        </w:rPr>
      </w:pPr>
      <w:r w:rsidRPr="00614686">
        <w:rPr>
          <w:bdr w:val="none" w:sz="0" w:space="0" w:color="auto" w:frame="1"/>
        </w:rPr>
        <w:t>}</w:t>
      </w:r>
    </w:p>
    <w:p w14:paraId="678F5547" w14:textId="77777777" w:rsidR="00614686" w:rsidRPr="00614686" w:rsidRDefault="00614686" w:rsidP="0010691D">
      <w:pPr>
        <w:pStyle w:val="NumList"/>
      </w:pPr>
      <w:r w:rsidRPr="00614686">
        <w:t>Lastly, define the functions to load and unload the scene file.</w:t>
      </w:r>
    </w:p>
    <w:p w14:paraId="00C77A36" w14:textId="77777777" w:rsidR="00614686" w:rsidRPr="00614686" w:rsidRDefault="00614686" w:rsidP="0010691D">
      <w:pPr>
        <w:pStyle w:val="Code"/>
      </w:pPr>
      <w:r w:rsidRPr="00614686">
        <w:t>load() {</w:t>
      </w:r>
    </w:p>
    <w:p w14:paraId="7FA80EEE" w14:textId="77777777" w:rsidR="00614686" w:rsidRPr="00614686" w:rsidRDefault="00614686" w:rsidP="0010691D">
      <w:pPr>
        <w:pStyle w:val="Code"/>
      </w:pPr>
      <w:r w:rsidRPr="00614686">
        <w:t xml:space="preserve">    engine.xml.load(this.mSceneFile);</w:t>
      </w:r>
    </w:p>
    <w:p w14:paraId="6D51ABD5" w14:textId="77777777" w:rsidR="00614686" w:rsidRPr="00614686" w:rsidRDefault="00614686" w:rsidP="0010691D">
      <w:pPr>
        <w:pStyle w:val="Code"/>
      </w:pPr>
      <w:r w:rsidRPr="00614686">
        <w:t>}</w:t>
      </w:r>
    </w:p>
    <w:p w14:paraId="7139FAFE" w14:textId="77777777" w:rsidR="00614686" w:rsidRPr="00614686" w:rsidRDefault="00614686" w:rsidP="0010691D">
      <w:pPr>
        <w:pStyle w:val="Code"/>
      </w:pPr>
    </w:p>
    <w:p w14:paraId="585EE2C6" w14:textId="77777777" w:rsidR="00614686" w:rsidRPr="00614686" w:rsidRDefault="00614686" w:rsidP="0010691D">
      <w:pPr>
        <w:pStyle w:val="Code"/>
      </w:pPr>
      <w:r w:rsidRPr="00614686">
        <w:t>unload() {</w:t>
      </w:r>
    </w:p>
    <w:p w14:paraId="4B2EB38D" w14:textId="77777777" w:rsidR="00614686" w:rsidRPr="00614686" w:rsidRDefault="00614686" w:rsidP="0010691D">
      <w:pPr>
        <w:pStyle w:val="Code"/>
      </w:pPr>
      <w:r w:rsidRPr="00614686">
        <w:t xml:space="preserve">    // unload the scene flie and loaded resources</w:t>
      </w:r>
    </w:p>
    <w:p w14:paraId="59AAF818" w14:textId="77777777" w:rsidR="00614686" w:rsidRPr="00614686" w:rsidRDefault="00614686" w:rsidP="0010691D">
      <w:pPr>
        <w:pStyle w:val="Code"/>
      </w:pPr>
      <w:r w:rsidRPr="00614686">
        <w:t xml:space="preserve">    engine.xml.unload(this.mSceneFile);</w:t>
      </w:r>
    </w:p>
    <w:p w14:paraId="0EFCA2B0" w14:textId="77777777" w:rsidR="00614686" w:rsidRPr="00614686" w:rsidRDefault="00614686" w:rsidP="0010691D">
      <w:pPr>
        <w:pStyle w:val="Code"/>
      </w:pPr>
      <w:r w:rsidRPr="00614686">
        <w:t>}</w:t>
      </w:r>
    </w:p>
    <w:p w14:paraId="0CF9F7FB" w14:textId="301696A9" w:rsidR="00614686" w:rsidRPr="00614686" w:rsidRDefault="00614686" w:rsidP="0010691D">
      <w:pPr>
        <w:pStyle w:val="BodyTextFirst"/>
      </w:pPr>
      <w:r w:rsidRPr="00614686">
        <w:t xml:space="preserve">You can now run the project and </w:t>
      </w:r>
      <w:r w:rsidR="00373626">
        <w:t>see that it behaves the same as the previous two projects</w:t>
      </w:r>
      <w:r w:rsidRPr="00614686">
        <w:t xml:space="preserve">. </w:t>
      </w:r>
      <w:r w:rsidR="00373626">
        <w:t xml:space="preserve">While this </w:t>
      </w:r>
      <w:ins w:id="360" w:author="Kelvin Sung" w:date="2021-08-26T13:36:00Z">
        <w:r w:rsidR="00AC3513">
          <w:t xml:space="preserve">may not seem interesting, </w:t>
        </w:r>
      </w:ins>
      <w:ins w:id="361" w:author="Kelvin Sung" w:date="2021-08-26T13:37:00Z">
        <w:r w:rsidR="00AC3513">
          <w:t xml:space="preserve">through this project </w:t>
        </w:r>
      </w:ins>
      <w:ins w:id="362" w:author="Kelvin Sung" w:date="2021-08-26T13:36:00Z">
        <w:r w:rsidR="00AC3513">
          <w:t xml:space="preserve">a </w:t>
        </w:r>
      </w:ins>
      <w:ins w:id="363" w:author="Kelvin Sung" w:date="2021-08-26T13:37:00Z">
        <w:r w:rsidR="00AC3513">
          <w:t xml:space="preserve">simple and well-defined interface </w:t>
        </w:r>
      </w:ins>
      <w:ins w:id="364" w:author="Kelvin Sung" w:date="2021-08-26T13:39:00Z">
        <w:r w:rsidR="00462FE6">
          <w:t xml:space="preserve">between the engine and the client </w:t>
        </w:r>
      </w:ins>
      <w:ins w:id="365" w:author="Kelvin Sung" w:date="2021-08-26T13:37:00Z">
        <w:r w:rsidR="00AC3513">
          <w:t xml:space="preserve">has been derived where </w:t>
        </w:r>
      </w:ins>
      <w:del w:id="366" w:author="Kelvin Sung" w:date="2021-08-26T13:38:00Z">
        <w:r w:rsidR="00373626" w:rsidDel="00AC3513">
          <w:delText xml:space="preserve">isn’t </w:delText>
        </w:r>
        <w:r w:rsidR="00561558" w:rsidDel="00AC3513">
          <w:delText>spectacular</w:delText>
        </w:r>
        <w:r w:rsidR="00373626" w:rsidDel="00AC3513">
          <w:delText xml:space="preserve"> on the surface</w:delText>
        </w:r>
        <w:r w:rsidRPr="00614686" w:rsidDel="00AC3513">
          <w:delText xml:space="preserve">, </w:delText>
        </w:r>
        <w:r w:rsidR="00373626" w:rsidDel="00AC3513">
          <w:delText xml:space="preserve">the </w:delText>
        </w:r>
        <w:r w:rsidR="00561558" w:rsidDel="00AC3513">
          <w:delText>underlying</w:delText>
        </w:r>
        <w:r w:rsidRPr="00614686" w:rsidDel="00AC3513">
          <w:delText xml:space="preserve"> support</w:delText>
        </w:r>
        <w:r w:rsidR="00561558" w:rsidDel="00AC3513">
          <w:delText xml:space="preserve"> for</w:delText>
        </w:r>
        <w:r w:rsidRPr="00614686" w:rsidDel="00AC3513">
          <w:delText xml:space="preserve"> asynchronous loading of external resources by </w:delText>
        </w:r>
      </w:del>
      <w:r w:rsidRPr="00614686">
        <w:t xml:space="preserve">the </w:t>
      </w:r>
      <w:ins w:id="367" w:author="Kelvin Sung" w:date="2021-08-26T13:38:00Z">
        <w:r w:rsidR="00AC3513">
          <w:t xml:space="preserve">complexities and details of </w:t>
        </w:r>
      </w:ins>
      <w:ins w:id="368" w:author="Kelvin Sung" w:date="2021-08-26T13:39:00Z">
        <w:r w:rsidR="00462FE6">
          <w:t xml:space="preserve">each </w:t>
        </w:r>
      </w:ins>
      <w:del w:id="369" w:author="Kelvin Sung" w:date="2021-08-26T13:39:00Z">
        <w:r w:rsidRPr="00614686" w:rsidDel="00462FE6">
          <w:delText>client</w:delText>
        </w:r>
        <w:r w:rsidR="00561558" w:rsidDel="00462FE6">
          <w:delText xml:space="preserve"> </w:delText>
        </w:r>
      </w:del>
      <w:del w:id="370" w:author="Kelvin Sung" w:date="2021-08-26T13:38:00Z">
        <w:r w:rsidR="00561558" w:rsidDel="00AC3513">
          <w:delText xml:space="preserve">through a simple </w:delText>
        </w:r>
        <w:r w:rsidR="004A68C8" w:rsidDel="00AC3513">
          <w:delText xml:space="preserve">and well-defined interface </w:delText>
        </w:r>
        <w:r w:rsidR="00894BDE" w:rsidDel="00AC3513">
          <w:delText xml:space="preserve">hides engine and client complexities </w:delText>
        </w:r>
      </w:del>
      <w:ins w:id="371" w:author="Kelvin Sung" w:date="2021-08-26T13:38:00Z">
        <w:r w:rsidR="00AC3513">
          <w:t>are hidden</w:t>
        </w:r>
      </w:ins>
      <w:del w:id="372" w:author="Kelvin Sung" w:date="2021-08-26T13:40:00Z">
        <w:r w:rsidR="00894BDE" w:rsidDel="00323923">
          <w:delText>from each other</w:delText>
        </w:r>
      </w:del>
      <w:r w:rsidR="00894BDE">
        <w:t>. Based on this interface, additional engine functionality can be introduced without the requirements of modifying any existing clients, and at the same time, complex games can be created and maintained independently from engine internals. The details of this interface will be introduced in the next project.</w:t>
      </w:r>
    </w:p>
    <w:p w14:paraId="77D1DE77" w14:textId="3B34BA43" w:rsidR="003F7837" w:rsidRDefault="00614686" w:rsidP="006A4676">
      <w:pPr>
        <w:pStyle w:val="BodyTextCont"/>
      </w:pPr>
      <w:r w:rsidRPr="00614686">
        <w:t xml:space="preserve">Before continuing, you may notice that the </w:t>
      </w:r>
      <w:proofErr w:type="spellStart"/>
      <w:r w:rsidRPr="0010691D">
        <w:rPr>
          <w:rStyle w:val="CodeInline"/>
        </w:rPr>
        <w:t>MyGame.unload</w:t>
      </w:r>
      <w:proofErr w:type="spellEnd"/>
      <w:r w:rsidRPr="0010691D">
        <w:rPr>
          <w:rStyle w:val="CodeInline"/>
        </w:rPr>
        <w:t>()</w:t>
      </w:r>
      <w:r w:rsidRPr="00614686">
        <w:t xml:space="preserve"> function is never called. This is because in this example the game loop never stopped cycling and </w:t>
      </w:r>
      <w:proofErr w:type="spellStart"/>
      <w:r w:rsidRPr="0010691D">
        <w:rPr>
          <w:rStyle w:val="CodeInline"/>
        </w:rPr>
        <w:t>MyGame</w:t>
      </w:r>
      <w:proofErr w:type="spellEnd"/>
      <w:r w:rsidRPr="00614686">
        <w:t xml:space="preserve"> is never unloaded. This issue will be addressed in the next </w:t>
      </w:r>
      <w:del w:id="373" w:author="Kelvin Sung" w:date="2021-08-26T13:41:00Z">
        <w:r w:rsidRPr="00614686" w:rsidDel="0020241A">
          <w:delText xml:space="preserve">two </w:delText>
        </w:r>
      </w:del>
      <w:r w:rsidRPr="00614686">
        <w:t>project</w:t>
      </w:r>
      <w:del w:id="374" w:author="Kelvin Sung" w:date="2021-08-26T13:41:00Z">
        <w:r w:rsidRPr="00614686" w:rsidDel="0020241A">
          <w:delText>s</w:delText>
        </w:r>
      </w:del>
      <w:r w:rsidRPr="00614686">
        <w:t>.</w:t>
      </w:r>
    </w:p>
    <w:p w14:paraId="3FF27FBE" w14:textId="77777777" w:rsidR="006A4676" w:rsidRDefault="006A4676" w:rsidP="006A4676">
      <w:pPr>
        <w:pStyle w:val="Heading1"/>
      </w:pPr>
      <w:r w:rsidRPr="00A409DD">
        <w:t>Scene Object: Client Interface to the Game Engine</w:t>
      </w:r>
    </w:p>
    <w:p w14:paraId="551B7650" w14:textId="77777777" w:rsidR="006A4676" w:rsidRDefault="006A4676" w:rsidP="006A4676">
      <w:pPr>
        <w:pStyle w:val="BodyTextFirst"/>
      </w:pPr>
      <w:r>
        <w:t>At this point, in your game engine, the following is happening:</w:t>
      </w:r>
    </w:p>
    <w:p w14:paraId="1996B02F" w14:textId="33E12356" w:rsidR="006A4676" w:rsidRDefault="006A4676" w:rsidP="006A4676">
      <w:pPr>
        <w:pStyle w:val="Bullet"/>
      </w:pPr>
      <w:r>
        <w:t xml:space="preserve">The </w:t>
      </w:r>
      <w:proofErr w:type="spellStart"/>
      <w:r w:rsidRPr="00490028">
        <w:rPr>
          <w:rStyle w:val="CodeInline"/>
        </w:rPr>
        <w:t>window.onload</w:t>
      </w:r>
      <w:proofErr w:type="spellEnd"/>
      <w:r>
        <w:t xml:space="preserve"> function initialize</w:t>
      </w:r>
      <w:r w:rsidR="00561558">
        <w:t>s</w:t>
      </w:r>
      <w:r>
        <w:t xml:space="preserve"> the game engine and calls the </w:t>
      </w:r>
      <w:proofErr w:type="spellStart"/>
      <w:r>
        <w:rPr>
          <w:rStyle w:val="CodeInline"/>
        </w:rPr>
        <w:t>loop.s</w:t>
      </w:r>
      <w:r w:rsidRPr="00490028">
        <w:rPr>
          <w:rStyle w:val="CodeInline"/>
        </w:rPr>
        <w:t>tart</w:t>
      </w:r>
      <w:proofErr w:type="spellEnd"/>
      <w:r w:rsidRPr="00490028">
        <w:rPr>
          <w:rStyle w:val="CodeInline"/>
        </w:rPr>
        <w:t>()</w:t>
      </w:r>
      <w:r>
        <w:t xml:space="preserve"> function</w:t>
      </w:r>
      <w:r w:rsidR="00561558">
        <w:t>,</w:t>
      </w:r>
      <w:r>
        <w:t xml:space="preserve"> passing in </w:t>
      </w:r>
      <w:proofErr w:type="spellStart"/>
      <w:r w:rsidRPr="00490028">
        <w:rPr>
          <w:rStyle w:val="CodeInline"/>
        </w:rPr>
        <w:t>MyGame</w:t>
      </w:r>
      <w:proofErr w:type="spellEnd"/>
      <w:r>
        <w:t xml:space="preserve"> as </w:t>
      </w:r>
      <w:r w:rsidR="00561558">
        <w:t>a</w:t>
      </w:r>
      <w:r>
        <w:t xml:space="preserve"> parameter.</w:t>
      </w:r>
    </w:p>
    <w:p w14:paraId="44F1BBBD" w14:textId="0E3DAA9B" w:rsidR="006A4676" w:rsidRDefault="006A4676" w:rsidP="006A4676">
      <w:pPr>
        <w:pStyle w:val="Bullet"/>
      </w:pPr>
      <w:r>
        <w:lastRenderedPageBreak/>
        <w:t xml:space="preserve">The </w:t>
      </w:r>
      <w:proofErr w:type="spellStart"/>
      <w:r w:rsidRPr="00490028">
        <w:rPr>
          <w:rStyle w:val="CodeInline"/>
        </w:rPr>
        <w:t>loop.start</w:t>
      </w:r>
      <w:proofErr w:type="spellEnd"/>
      <w:r w:rsidRPr="00490028">
        <w:rPr>
          <w:rStyle w:val="CodeInline"/>
        </w:rPr>
        <w:t>()</w:t>
      </w:r>
      <w:r>
        <w:t xml:space="preserve"> function, through the </w:t>
      </w:r>
      <w:proofErr w:type="spellStart"/>
      <w:r w:rsidRPr="003633AD">
        <w:rPr>
          <w:rStyle w:val="CodeInline"/>
        </w:rPr>
        <w:t>resource_map</w:t>
      </w:r>
      <w:proofErr w:type="spellEnd"/>
      <w:r>
        <w:t>, wait</w:t>
      </w:r>
      <w:r w:rsidR="00561558">
        <w:t>s</w:t>
      </w:r>
      <w:r>
        <w:t xml:space="preserve"> for the completion of all asynchronous loading operations before it calls to initialize </w:t>
      </w:r>
      <w:proofErr w:type="spellStart"/>
      <w:r w:rsidRPr="003633AD">
        <w:rPr>
          <w:rStyle w:val="CodeInline"/>
        </w:rPr>
        <w:t>MyGame</w:t>
      </w:r>
      <w:proofErr w:type="spellEnd"/>
      <w:r>
        <w:t xml:space="preserve"> and starts the actual game loop cycle.</w:t>
      </w:r>
    </w:p>
    <w:p w14:paraId="08BC1223" w14:textId="32FD3168" w:rsidR="006A4676" w:rsidRDefault="006A4676" w:rsidP="006A4676">
      <w:pPr>
        <w:pStyle w:val="BodyTextFirst"/>
      </w:pPr>
      <w:del w:id="375" w:author="Kelvin Sung" w:date="2021-08-26T13:43:00Z">
        <w:r w:rsidDel="00246AAB">
          <w:delText>In the previous</w:delText>
        </w:r>
      </w:del>
      <w:ins w:id="376" w:author="Kelvin Sung" w:date="2021-08-26T13:43:00Z">
        <w:r w:rsidR="00246AAB">
          <w:t>From this</w:t>
        </w:r>
      </w:ins>
      <w:r>
        <w:t xml:space="preserve"> discussion, it is interesting to recognize that any object with the appropriately defined public methods can replace the </w:t>
      </w:r>
      <w:proofErr w:type="spellStart"/>
      <w:r w:rsidRPr="00A409DD">
        <w:rPr>
          <w:rStyle w:val="CodeInline"/>
        </w:rPr>
        <w:t>MyGame</w:t>
      </w:r>
      <w:proofErr w:type="spellEnd"/>
      <w:r>
        <w:t xml:space="preserve"> object. Effectively, at any point, it is possible to call the </w:t>
      </w:r>
      <w:proofErr w:type="spellStart"/>
      <w:r>
        <w:rPr>
          <w:rStyle w:val="CodeInline"/>
        </w:rPr>
        <w:t>loop.s</w:t>
      </w:r>
      <w:r w:rsidRPr="00A409DD">
        <w:rPr>
          <w:rStyle w:val="CodeInline"/>
        </w:rPr>
        <w:t>tart</w:t>
      </w:r>
      <w:proofErr w:type="spellEnd"/>
      <w:r w:rsidRPr="00A409DD">
        <w:rPr>
          <w:rStyle w:val="CodeInline"/>
        </w:rPr>
        <w:t>()</w:t>
      </w:r>
      <w:r>
        <w:t xml:space="preserve"> function to initiate the loading of a new scene. This section </w:t>
      </w:r>
      <w:r w:rsidR="00561558">
        <w:t>expands on this</w:t>
      </w:r>
      <w:r>
        <w:t xml:space="preserve"> </w:t>
      </w:r>
      <w:r w:rsidR="00561558">
        <w:t xml:space="preserve">idea </w:t>
      </w:r>
      <w:r>
        <w:t xml:space="preserve">by introducing the </w:t>
      </w:r>
      <w:r w:rsidRPr="003633AD">
        <w:rPr>
          <w:rStyle w:val="CodeInline"/>
        </w:rPr>
        <w:t>Scene</w:t>
      </w:r>
      <w:r>
        <w:t xml:space="preserve"> object for interfacing the game engine with its clients.</w:t>
      </w:r>
    </w:p>
    <w:p w14:paraId="32107F57" w14:textId="77777777" w:rsidR="006A4676" w:rsidRDefault="006A4676" w:rsidP="006A4676">
      <w:pPr>
        <w:pStyle w:val="Heading2"/>
      </w:pPr>
      <w:r w:rsidRPr="00A409DD">
        <w:t>The Scene Objects Project</w:t>
      </w:r>
    </w:p>
    <w:p w14:paraId="01230523" w14:textId="312E582D" w:rsidR="003F7837" w:rsidRDefault="006A4676" w:rsidP="006A4676">
      <w:pPr>
        <w:pStyle w:val="BodyTextFirst"/>
      </w:pPr>
      <w:r w:rsidRPr="00A409DD">
        <w:t xml:space="preserve">This project defines the </w:t>
      </w:r>
      <w:r w:rsidRPr="00E30269">
        <w:rPr>
          <w:rStyle w:val="CodeInline"/>
        </w:rPr>
        <w:t>Scene</w:t>
      </w:r>
      <w:r w:rsidRPr="00A409DD">
        <w:t xml:space="preserve"> object as an abstract superclass for interfacing with your game engine. From this project on, all client code must be encapsulated in subclasses of the abstract </w:t>
      </w:r>
      <w:r w:rsidRPr="00E30269">
        <w:rPr>
          <w:rStyle w:val="CodeInline"/>
        </w:rPr>
        <w:t>Scene</w:t>
      </w:r>
      <w:r w:rsidRPr="00A409DD">
        <w:t xml:space="preserve"> class, and the game engine will be able to interact with these classes in a </w:t>
      </w:r>
      <w:ins w:id="377" w:author="Kelvin Sung" w:date="2021-08-26T13:44:00Z">
        <w:r w:rsidR="00246AAB">
          <w:t xml:space="preserve">coherent and </w:t>
        </w:r>
      </w:ins>
      <w:r w:rsidRPr="00A409DD">
        <w:t>well-defined</w:t>
      </w:r>
      <w:del w:id="378" w:author="Kelvin Sung" w:date="2021-08-26T13:44:00Z">
        <w:r w:rsidRPr="00A409DD" w:rsidDel="00246AAB">
          <w:delText xml:space="preserve"> and uniform</w:delText>
        </w:r>
      </w:del>
      <w:r w:rsidRPr="00A409DD">
        <w:t xml:space="preserve"> manner. You can see an example of this project running in Figure 4-5. The source code to this project is defined in the </w:t>
      </w:r>
      <w:r w:rsidRPr="00A409DD">
        <w:rPr>
          <w:rStyle w:val="CodeInline"/>
        </w:rPr>
        <w:t>chapter4/4.5.scene_objects</w:t>
      </w:r>
      <w:r w:rsidRPr="00A409DD">
        <w:t xml:space="preserve"> folder.</w:t>
      </w:r>
    </w:p>
    <w:p w14:paraId="4E3B6F39" w14:textId="47B7B3F8" w:rsidR="006A4676" w:rsidRDefault="006A4676" w:rsidP="006A4676">
      <w:pPr>
        <w:pStyle w:val="Figure"/>
      </w:pPr>
      <w:r>
        <w:rPr>
          <w:noProof/>
        </w:rPr>
        <w:drawing>
          <wp:inline distT="0" distB="0" distL="0" distR="0" wp14:anchorId="73063F18" wp14:editId="3BCC2F78">
            <wp:extent cx="5492750" cy="2072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2750" cy="2072640"/>
                    </a:xfrm>
                    <a:prstGeom prst="rect">
                      <a:avLst/>
                    </a:prstGeom>
                    <a:noFill/>
                  </pic:spPr>
                </pic:pic>
              </a:graphicData>
            </a:graphic>
          </wp:inline>
        </w:drawing>
      </w:r>
    </w:p>
    <w:p w14:paraId="2D3D4BF0" w14:textId="77777777" w:rsidR="006A4676" w:rsidRDefault="006A4676" w:rsidP="006A4676">
      <w:pPr>
        <w:pStyle w:val="FigureCaption"/>
      </w:pPr>
      <w:r>
        <w:t>Figure 4-5. Running the Scene Objects project with both scenes</w:t>
      </w:r>
    </w:p>
    <w:p w14:paraId="5755169E" w14:textId="77777777" w:rsidR="006A4676" w:rsidRPr="006A4676" w:rsidRDefault="006A4676" w:rsidP="0010691D">
      <w:pPr>
        <w:pStyle w:val="BodyTextFirst"/>
      </w:pPr>
      <w:r w:rsidRPr="006A4676">
        <w:t xml:space="preserve">There are two distinct levels in this project: the </w:t>
      </w:r>
      <w:proofErr w:type="spellStart"/>
      <w:r w:rsidRPr="0010691D">
        <w:rPr>
          <w:rStyle w:val="CodeInline"/>
        </w:rPr>
        <w:t>MyGame</w:t>
      </w:r>
      <w:proofErr w:type="spellEnd"/>
      <w:r w:rsidRPr="006A4676">
        <w:t xml:space="preserve"> level with a blue rectangle drawn above a red square over a gray background; and the </w:t>
      </w:r>
      <w:proofErr w:type="spellStart"/>
      <w:r w:rsidRPr="0010691D">
        <w:rPr>
          <w:rStyle w:val="CodeInline"/>
        </w:rPr>
        <w:t>BlueLevel</w:t>
      </w:r>
      <w:proofErr w:type="spellEnd"/>
      <w:r w:rsidRPr="006A4676">
        <w:t xml:space="preserve"> level with a red rectangle drawn above a rotated white square over a dark blue background. For simplicity, the controls for both levels are the same.</w:t>
      </w:r>
    </w:p>
    <w:p w14:paraId="76519379" w14:textId="2C60059D" w:rsidR="006A4676" w:rsidRPr="006A4676" w:rsidRDefault="006A4676" w:rsidP="0010691D">
      <w:pPr>
        <w:pStyle w:val="Bullet"/>
      </w:pPr>
      <w:r w:rsidRPr="006A4676">
        <w:rPr>
          <w:i/>
          <w:iCs/>
        </w:rPr>
        <w:t>Left/right</w:t>
      </w:r>
      <w:r>
        <w:rPr>
          <w:i/>
          <w:iCs/>
        </w:rPr>
        <w:t>-</w:t>
      </w:r>
      <w:r w:rsidRPr="006A4676">
        <w:rPr>
          <w:i/>
          <w:iCs/>
        </w:rPr>
        <w:t>arrow key</w:t>
      </w:r>
      <w:r w:rsidRPr="006A4676">
        <w:t>: Move the front rectangle left and right</w:t>
      </w:r>
    </w:p>
    <w:p w14:paraId="32936E43" w14:textId="77777777" w:rsidR="006A4676" w:rsidRPr="006A4676" w:rsidRDefault="006A4676" w:rsidP="0010691D">
      <w:pPr>
        <w:pStyle w:val="Bullet"/>
      </w:pPr>
      <w:r w:rsidRPr="006A4676">
        <w:rPr>
          <w:i/>
          <w:iCs/>
        </w:rPr>
        <w:t xml:space="preserve">Q key: </w:t>
      </w:r>
      <w:r w:rsidRPr="006A4676">
        <w:t>Quits the game</w:t>
      </w:r>
    </w:p>
    <w:p w14:paraId="5CF9C9FE" w14:textId="59F971FD" w:rsidR="006A4676" w:rsidRPr="006A4676" w:rsidRDefault="006A4676" w:rsidP="0010691D">
      <w:pPr>
        <w:pStyle w:val="BodyTextFirst"/>
      </w:pPr>
      <w:r w:rsidRPr="006A4676">
        <w:t>Notice that on each level, moving the front rectangle toward</w:t>
      </w:r>
      <w:ins w:id="379" w:author="Kelvin Sung" w:date="2021-08-26T13:46:00Z">
        <w:r w:rsidR="00246AAB">
          <w:t>s</w:t>
        </w:r>
      </w:ins>
      <w:r w:rsidRPr="006A4676">
        <w:t xml:space="preserve"> the left to touch the left boundary will cause the loading of the other level. The </w:t>
      </w:r>
      <w:proofErr w:type="spellStart"/>
      <w:r w:rsidRPr="0010691D">
        <w:rPr>
          <w:rStyle w:val="CodeInline"/>
        </w:rPr>
        <w:t>MyGame</w:t>
      </w:r>
      <w:proofErr w:type="spellEnd"/>
      <w:r w:rsidRPr="006A4676">
        <w:t xml:space="preserve"> level </w:t>
      </w:r>
      <w:r w:rsidRPr="006A4676">
        <w:lastRenderedPageBreak/>
        <w:t xml:space="preserve">will cause </w:t>
      </w:r>
      <w:proofErr w:type="spellStart"/>
      <w:r w:rsidRPr="0010691D">
        <w:rPr>
          <w:rStyle w:val="CodeInline"/>
        </w:rPr>
        <w:t>BlueLevel</w:t>
      </w:r>
      <w:proofErr w:type="spellEnd"/>
      <w:r w:rsidRPr="006A4676">
        <w:t xml:space="preserve"> to be loaded, and </w:t>
      </w:r>
      <w:proofErr w:type="spellStart"/>
      <w:r w:rsidRPr="0010691D">
        <w:rPr>
          <w:rStyle w:val="CodeInline"/>
        </w:rPr>
        <w:t>BlueLevel</w:t>
      </w:r>
      <w:proofErr w:type="spellEnd"/>
      <w:r w:rsidRPr="006A4676">
        <w:t xml:space="preserve"> will cause the </w:t>
      </w:r>
      <w:proofErr w:type="spellStart"/>
      <w:r w:rsidRPr="0010691D">
        <w:rPr>
          <w:rStyle w:val="CodeInline"/>
        </w:rPr>
        <w:t>MyGame</w:t>
      </w:r>
      <w:proofErr w:type="spellEnd"/>
      <w:r w:rsidRPr="006A4676">
        <w:t xml:space="preserve"> level to be loaded.</w:t>
      </w:r>
    </w:p>
    <w:p w14:paraId="75C70450" w14:textId="77777777" w:rsidR="006A4676" w:rsidRPr="006A4676" w:rsidRDefault="006A4676" w:rsidP="0010691D">
      <w:pPr>
        <w:pStyle w:val="BodyTextFirst"/>
      </w:pPr>
      <w:r w:rsidRPr="006A4676">
        <w:t>The goals of the project are as follows:</w:t>
      </w:r>
    </w:p>
    <w:p w14:paraId="6EFD789B" w14:textId="77777777" w:rsidR="006A4676" w:rsidRPr="006A4676" w:rsidRDefault="006A4676" w:rsidP="0010691D">
      <w:pPr>
        <w:pStyle w:val="Bullet"/>
      </w:pPr>
      <w:r w:rsidRPr="006A4676">
        <w:t xml:space="preserve">To define the abstract </w:t>
      </w:r>
      <w:r w:rsidRPr="0010691D">
        <w:rPr>
          <w:rStyle w:val="CodeInline"/>
        </w:rPr>
        <w:t>Scene</w:t>
      </w:r>
      <w:r w:rsidRPr="006A4676">
        <w:t xml:space="preserve"> class to interface to the game engine</w:t>
      </w:r>
    </w:p>
    <w:p w14:paraId="0D08C2C8" w14:textId="77777777" w:rsidR="006A4676" w:rsidRPr="006A4676" w:rsidRDefault="006A4676" w:rsidP="0010691D">
      <w:pPr>
        <w:pStyle w:val="Bullet"/>
      </w:pPr>
      <w:r w:rsidRPr="006A4676">
        <w:t>To experience game engine support for scene transitions</w:t>
      </w:r>
    </w:p>
    <w:p w14:paraId="2425187F" w14:textId="77777777" w:rsidR="006A4676" w:rsidRPr="006A4676" w:rsidRDefault="006A4676" w:rsidP="0010691D">
      <w:pPr>
        <w:pStyle w:val="Bullet"/>
      </w:pPr>
      <w:r w:rsidRPr="006A4676">
        <w:t>To create scene-specific loading and unloading support</w:t>
      </w:r>
    </w:p>
    <w:p w14:paraId="3E298F90" w14:textId="46ED4615" w:rsidR="006A4676" w:rsidRPr="006A4676" w:rsidRDefault="006A4676" w:rsidP="0010691D">
      <w:pPr>
        <w:pStyle w:val="Heading3"/>
      </w:pPr>
      <w:r w:rsidRPr="006A4676">
        <w:t xml:space="preserve">The Abstract Scene </w:t>
      </w:r>
      <w:r w:rsidR="00851660">
        <w:t>Class</w:t>
      </w:r>
    </w:p>
    <w:p w14:paraId="276BD5FD" w14:textId="085C5BB0" w:rsidR="006A4676" w:rsidRDefault="006A4676" w:rsidP="006A4676">
      <w:pPr>
        <w:pStyle w:val="BodyTextFirst"/>
      </w:pPr>
      <w:r w:rsidRPr="00A409DD">
        <w:t xml:space="preserve">Based on the experience from the previous project, an abstract </w:t>
      </w:r>
      <w:r w:rsidR="00705B32">
        <w:rPr>
          <w:rStyle w:val="CodeInline"/>
        </w:rPr>
        <w:t>S</w:t>
      </w:r>
      <w:r w:rsidRPr="00E30269">
        <w:rPr>
          <w:rStyle w:val="CodeInline"/>
        </w:rPr>
        <w:t>cene</w:t>
      </w:r>
      <w:r w:rsidRPr="00A409DD">
        <w:t xml:space="preserve"> </w:t>
      </w:r>
      <w:r>
        <w:t xml:space="preserve">class </w:t>
      </w:r>
      <w:r w:rsidRPr="00A409DD">
        <w:t xml:space="preserve">for encapsulating the interface to the game engine must </w:t>
      </w:r>
      <w:r>
        <w:t xml:space="preserve">at the very least </w:t>
      </w:r>
      <w:r w:rsidRPr="00A409DD">
        <w:t xml:space="preserve">define these functions: </w:t>
      </w:r>
      <w:proofErr w:type="spellStart"/>
      <w:r w:rsidRPr="00517521">
        <w:rPr>
          <w:rStyle w:val="CodeInline"/>
        </w:rPr>
        <w:t>init</w:t>
      </w:r>
      <w:proofErr w:type="spellEnd"/>
      <w:r w:rsidRPr="00517521">
        <w:rPr>
          <w:rStyle w:val="CodeInline"/>
        </w:rPr>
        <w:t>()</w:t>
      </w:r>
      <w:r w:rsidRPr="00A409DD">
        <w:t xml:space="preserve">, </w:t>
      </w:r>
      <w:r w:rsidRPr="00517521">
        <w:rPr>
          <w:rStyle w:val="CodeInline"/>
        </w:rPr>
        <w:t>draw()</w:t>
      </w:r>
      <w:r w:rsidRPr="00133401">
        <w:t xml:space="preserve">, </w:t>
      </w:r>
      <w:r w:rsidRPr="00517521">
        <w:rPr>
          <w:rStyle w:val="CodeInline"/>
        </w:rPr>
        <w:t>update()</w:t>
      </w:r>
      <w:r w:rsidRPr="00A409DD">
        <w:t xml:space="preserve">, </w:t>
      </w:r>
      <w:r w:rsidRPr="00517521">
        <w:rPr>
          <w:rStyle w:val="CodeInline"/>
        </w:rPr>
        <w:t>load()</w:t>
      </w:r>
      <w:r w:rsidRPr="00A409DD">
        <w:t xml:space="preserve">, and </w:t>
      </w:r>
      <w:r w:rsidRPr="00517521">
        <w:rPr>
          <w:rStyle w:val="CodeInline"/>
        </w:rPr>
        <w:t>unload()</w:t>
      </w:r>
      <w:r>
        <w:t xml:space="preserve">. Missing from this list are the support for level transitions to </w:t>
      </w:r>
      <w:r w:rsidRPr="00E30269">
        <w:rPr>
          <w:rStyle w:val="CodeInline"/>
        </w:rPr>
        <w:t>start</w:t>
      </w:r>
      <w:r>
        <w:t xml:space="preserve">, advance to the </w:t>
      </w:r>
      <w:r w:rsidRPr="00827CC4">
        <w:rPr>
          <w:rStyle w:val="CodeInline"/>
        </w:rPr>
        <w:t>next</w:t>
      </w:r>
      <w:r>
        <w:t xml:space="preserve"> level and, if desired, to</w:t>
      </w:r>
      <w:r w:rsidRPr="00133401">
        <w:rPr>
          <w:rStyle w:val="CodeInline"/>
        </w:rPr>
        <w:t xml:space="preserve"> </w:t>
      </w:r>
      <w:r w:rsidRPr="00E30269">
        <w:rPr>
          <w:rStyle w:val="CodeInline"/>
        </w:rPr>
        <w:t>stop</w:t>
      </w:r>
      <w:r>
        <w:t xml:space="preserve"> the game.</w:t>
      </w:r>
    </w:p>
    <w:p w14:paraId="769C02A5" w14:textId="5196E73A" w:rsidR="006A4676" w:rsidRDefault="006A4676" w:rsidP="006A4676">
      <w:pPr>
        <w:pStyle w:val="NumList"/>
        <w:numPr>
          <w:ilvl w:val="0"/>
          <w:numId w:val="28"/>
        </w:numPr>
      </w:pPr>
      <w:r w:rsidRPr="008F047C">
        <w:t xml:space="preserve">Create a new JavaScript file in the </w:t>
      </w:r>
      <w:proofErr w:type="spellStart"/>
      <w:r w:rsidRPr="008F047C">
        <w:rPr>
          <w:rStyle w:val="CodeInline"/>
        </w:rPr>
        <w:t>src</w:t>
      </w:r>
      <w:proofErr w:type="spellEnd"/>
      <w:r w:rsidRPr="008F047C">
        <w:rPr>
          <w:rStyle w:val="CodeInline"/>
        </w:rPr>
        <w:t>/engine</w:t>
      </w:r>
      <w:r w:rsidRPr="008F047C">
        <w:t xml:space="preserve"> folder and name it </w:t>
      </w:r>
      <w:r w:rsidRPr="008F047C">
        <w:rPr>
          <w:rStyle w:val="CodeInline"/>
        </w:rPr>
        <w:t>scene.js</w:t>
      </w:r>
      <w:r>
        <w:t xml:space="preserve">, import from the </w:t>
      </w:r>
      <w:r w:rsidRPr="00E30269">
        <w:rPr>
          <w:rStyle w:val="CodeInline"/>
        </w:rPr>
        <w:t>loop</w:t>
      </w:r>
      <w:r>
        <w:t xml:space="preserve"> module and the engine access file </w:t>
      </w:r>
      <w:r w:rsidRPr="00E30269">
        <w:rPr>
          <w:rStyle w:val="CodeInline"/>
        </w:rPr>
        <w:t>index.js</w:t>
      </w:r>
      <w:r>
        <w:t xml:space="preserve">. These two modules are required because the </w:t>
      </w:r>
      <w:r w:rsidRPr="00E30269">
        <w:rPr>
          <w:rStyle w:val="CodeInline"/>
        </w:rPr>
        <w:t>Scene</w:t>
      </w:r>
      <w:r>
        <w:t xml:space="preserve"> object must start and end the game loop when the game level begins and ends, and, the engine must be clean</w:t>
      </w:r>
      <w:r w:rsidR="00561558">
        <w:t xml:space="preserve">ed </w:t>
      </w:r>
      <w:r>
        <w:t>up if a level should decide to terminate the game.</w:t>
      </w:r>
      <w:ins w:id="380" w:author="Kelvin Sung" w:date="2021-08-26T13:47:00Z">
        <w:r w:rsidR="00246AAB">
          <w:softHyphen/>
        </w:r>
      </w:ins>
    </w:p>
    <w:p w14:paraId="3942E08A" w14:textId="77777777" w:rsidR="006A4676" w:rsidRDefault="006A4676" w:rsidP="006A4676">
      <w:pPr>
        <w:pStyle w:val="Code"/>
      </w:pPr>
      <w:r>
        <w:t>"use strict";</w:t>
      </w:r>
    </w:p>
    <w:p w14:paraId="55ACD7F0" w14:textId="77777777" w:rsidR="006A4676" w:rsidRDefault="006A4676" w:rsidP="006A4676">
      <w:pPr>
        <w:pStyle w:val="Code"/>
      </w:pPr>
      <w:r>
        <w:t>import  * as loop from "./core/loop.js";</w:t>
      </w:r>
    </w:p>
    <w:p w14:paraId="62E4E8CE" w14:textId="77777777" w:rsidR="006A4676" w:rsidRDefault="006A4676" w:rsidP="006A4676">
      <w:pPr>
        <w:pStyle w:val="Code"/>
      </w:pPr>
      <w:r>
        <w:t>import engine from "./index.js";</w:t>
      </w:r>
    </w:p>
    <w:p w14:paraId="02C3FFC8" w14:textId="77777777" w:rsidR="006A4676" w:rsidRDefault="006A4676" w:rsidP="006A4676">
      <w:pPr>
        <w:pStyle w:val="NoteTipCaution"/>
      </w:pPr>
      <w:r w:rsidRPr="00E30269">
        <w:rPr>
          <w:rStyle w:val="Strong"/>
        </w:rPr>
        <w:t xml:space="preserve">Note </w:t>
      </w:r>
      <w:r>
        <w:t xml:space="preserve">The game loop must not be running before a </w:t>
      </w:r>
      <w:r w:rsidRPr="00827CC4">
        <w:rPr>
          <w:rStyle w:val="CodeInline"/>
        </w:rPr>
        <w:t>Scene</w:t>
      </w:r>
      <w:r>
        <w:t xml:space="preserve"> has begun. This is because the required resources must be properly loaded before the </w:t>
      </w:r>
      <w:r w:rsidRPr="00827CC4">
        <w:rPr>
          <w:rStyle w:val="CodeInline"/>
        </w:rPr>
        <w:t>update()</w:t>
      </w:r>
      <w:r>
        <w:t xml:space="preserve"> function of the </w:t>
      </w:r>
      <w:r w:rsidRPr="00827CC4">
        <w:rPr>
          <w:rStyle w:val="CodeInline"/>
        </w:rPr>
        <w:t>Scene</w:t>
      </w:r>
      <w:r>
        <w:t xml:space="preserve"> can be called from the running game loop. Similarly, unloading of a level can only be performed after a game loop has stopped running.</w:t>
      </w:r>
    </w:p>
    <w:p w14:paraId="71B87DB6" w14:textId="487460F7" w:rsidR="006A4676" w:rsidRPr="003633AD" w:rsidRDefault="006A4676" w:rsidP="006A4676">
      <w:pPr>
        <w:pStyle w:val="NumList"/>
      </w:pPr>
      <w:r>
        <w:t xml:space="preserve">Define JavaScript </w:t>
      </w:r>
      <w:r w:rsidRPr="00E30269">
        <w:rPr>
          <w:rStyle w:val="CodeInline"/>
        </w:rPr>
        <w:t>Error</w:t>
      </w:r>
      <w:r>
        <w:t xml:space="preserve"> objects for warning the client in case of misuse.</w:t>
      </w:r>
    </w:p>
    <w:p w14:paraId="4DBBA009" w14:textId="77777777" w:rsidR="006A4676" w:rsidRDefault="006A4676" w:rsidP="006A4676">
      <w:pPr>
        <w:pStyle w:val="Code"/>
      </w:pPr>
      <w:r>
        <w:t>const kAbstractClassError = new Error("Abstract Class")</w:t>
      </w:r>
    </w:p>
    <w:p w14:paraId="31F748EB" w14:textId="77777777" w:rsidR="006A4676" w:rsidRDefault="006A4676" w:rsidP="006A4676">
      <w:pPr>
        <w:pStyle w:val="Code"/>
      </w:pPr>
      <w:r>
        <w:t>const kAbstractMethodError = new Error("Abstract Method")</w:t>
      </w:r>
    </w:p>
    <w:p w14:paraId="76B53C6E" w14:textId="77777777" w:rsidR="006A4676" w:rsidRPr="00E16F46" w:rsidRDefault="006A4676" w:rsidP="006A4676">
      <w:pPr>
        <w:pStyle w:val="NumList"/>
      </w:pPr>
      <w:r>
        <w:t xml:space="preserve">Create a new class named </w:t>
      </w:r>
      <w:r w:rsidRPr="00E16F46">
        <w:rPr>
          <w:rStyle w:val="CodeInline"/>
        </w:rPr>
        <w:t>Scene</w:t>
      </w:r>
      <w:r>
        <w:rPr>
          <w:rStyle w:val="CodeInline"/>
        </w:rPr>
        <w:t xml:space="preserve"> </w:t>
      </w:r>
      <w:r w:rsidRPr="00E16F46">
        <w:t>and export it.</w:t>
      </w:r>
    </w:p>
    <w:p w14:paraId="21DC38BB" w14:textId="7B8DAE48" w:rsidR="006A4676" w:rsidRDefault="006A4676" w:rsidP="006A4676">
      <w:pPr>
        <w:pStyle w:val="Code"/>
      </w:pPr>
      <w:r>
        <w:lastRenderedPageBreak/>
        <w:t>class Scene { …</w:t>
      </w:r>
      <w:ins w:id="381" w:author="Kelvin Sung" w:date="2021-08-26T13:49:00Z">
        <w:r w:rsidR="00246AAB">
          <w:t xml:space="preserve"> </w:t>
        </w:r>
        <w:r w:rsidR="004058C1">
          <w:t>implementation to fo</w:t>
        </w:r>
      </w:ins>
      <w:ins w:id="382" w:author="Kelvin Sung" w:date="2021-08-26T13:50:00Z">
        <w:r w:rsidR="004058C1">
          <w:t>llow …</w:t>
        </w:r>
      </w:ins>
      <w:r>
        <w:t xml:space="preserve"> }</w:t>
      </w:r>
    </w:p>
    <w:p w14:paraId="18791FA6" w14:textId="77777777" w:rsidR="006A4676" w:rsidRDefault="006A4676" w:rsidP="006A4676">
      <w:pPr>
        <w:pStyle w:val="Code"/>
      </w:pPr>
      <w:r>
        <w:t>export default Scene;</w:t>
      </w:r>
    </w:p>
    <w:p w14:paraId="79BFE23E" w14:textId="77777777" w:rsidR="006A4676" w:rsidRDefault="006A4676" w:rsidP="006A4676">
      <w:pPr>
        <w:pStyle w:val="NumList"/>
      </w:pPr>
      <w:r>
        <w:t xml:space="preserve">Implement the constructor to ensure only subclasses of the </w:t>
      </w:r>
      <w:r w:rsidRPr="00E30269">
        <w:rPr>
          <w:rStyle w:val="CodeInline"/>
        </w:rPr>
        <w:t>Scene</w:t>
      </w:r>
      <w:r>
        <w:t xml:space="preserve"> class are instantiated.</w:t>
      </w:r>
    </w:p>
    <w:p w14:paraId="5157548A" w14:textId="77777777" w:rsidR="006A4676" w:rsidRDefault="006A4676" w:rsidP="006A4676">
      <w:pPr>
        <w:pStyle w:val="Code"/>
      </w:pPr>
      <w:r>
        <w:t>constructor() {</w:t>
      </w:r>
    </w:p>
    <w:p w14:paraId="1E532141" w14:textId="77777777" w:rsidR="006A4676" w:rsidRDefault="006A4676" w:rsidP="006A4676">
      <w:pPr>
        <w:pStyle w:val="Code"/>
      </w:pPr>
      <w:r>
        <w:t xml:space="preserve">    if (this.constructor === Scene) {</w:t>
      </w:r>
    </w:p>
    <w:p w14:paraId="762F7C66" w14:textId="77777777" w:rsidR="006A4676" w:rsidRDefault="006A4676" w:rsidP="006A4676">
      <w:pPr>
        <w:pStyle w:val="Code"/>
      </w:pPr>
      <w:r>
        <w:t xml:space="preserve">        throw kAbstractClassError</w:t>
      </w:r>
    </w:p>
    <w:p w14:paraId="16C44154" w14:textId="36DDD20E" w:rsidR="006A4676" w:rsidRDefault="006A4676" w:rsidP="006A4676">
      <w:pPr>
        <w:pStyle w:val="Code"/>
        <w:ind w:firstLine="435"/>
        <w:rPr>
          <w:ins w:id="383" w:author="Kelvin Sung" w:date="2021-08-26T13:50:00Z"/>
        </w:rPr>
      </w:pPr>
      <w:r>
        <w:t>}</w:t>
      </w:r>
    </w:p>
    <w:p w14:paraId="76D0380D" w14:textId="2D034A2D" w:rsidR="007E0DD1" w:rsidRDefault="007E0DD1" w:rsidP="007E0DD1">
      <w:pPr>
        <w:pStyle w:val="Code"/>
        <w:pPrChange w:id="384" w:author="Kelvin Sung" w:date="2021-08-26T13:50:00Z">
          <w:pPr>
            <w:pStyle w:val="Code"/>
            <w:ind w:firstLine="435"/>
          </w:pPr>
        </w:pPrChange>
      </w:pPr>
      <w:ins w:id="385" w:author="Kelvin Sung" w:date="2021-08-26T13:50:00Z">
        <w:r>
          <w:t>}</w:t>
        </w:r>
      </w:ins>
    </w:p>
    <w:p w14:paraId="020AF921" w14:textId="54277ADC" w:rsidR="006A4676" w:rsidRDefault="006A4676" w:rsidP="006A4676">
      <w:pPr>
        <w:pStyle w:val="NumList"/>
      </w:pPr>
      <w:r>
        <w:t xml:space="preserve">Define scene transition functions: </w:t>
      </w:r>
      <w:r w:rsidRPr="00E30269">
        <w:rPr>
          <w:rStyle w:val="CodeInline"/>
        </w:rPr>
        <w:t>start</w:t>
      </w:r>
      <w:r>
        <w:rPr>
          <w:rStyle w:val="CodeInline"/>
        </w:rPr>
        <w:t>()</w:t>
      </w:r>
      <w:r>
        <w:t xml:space="preserve">, </w:t>
      </w:r>
      <w:r w:rsidRPr="00E30269">
        <w:rPr>
          <w:rStyle w:val="CodeInline"/>
        </w:rPr>
        <w:t>next</w:t>
      </w:r>
      <w:r>
        <w:rPr>
          <w:rStyle w:val="CodeInline"/>
        </w:rPr>
        <w:t>()</w:t>
      </w:r>
      <w:r>
        <w:t xml:space="preserve">, and </w:t>
      </w:r>
      <w:r w:rsidRPr="00E30269">
        <w:rPr>
          <w:rStyle w:val="CodeInline"/>
        </w:rPr>
        <w:t>stop()</w:t>
      </w:r>
      <w:r>
        <w:t xml:space="preserve">. The </w:t>
      </w:r>
      <w:r w:rsidRPr="00E30269">
        <w:rPr>
          <w:rStyle w:val="CodeInline"/>
        </w:rPr>
        <w:t>start</w:t>
      </w:r>
      <w:r>
        <w:rPr>
          <w:rStyle w:val="CodeInline"/>
        </w:rPr>
        <w:t>()</w:t>
      </w:r>
      <w:r>
        <w:t xml:space="preserve"> function is an async function because it is responsible for starting the game loop, which in turn is waiting for all the asynchronous loading to complete. Both the </w:t>
      </w:r>
      <w:r>
        <w:rPr>
          <w:rStyle w:val="CodeInline"/>
        </w:rPr>
        <w:t>next</w:t>
      </w:r>
      <w:r w:rsidRPr="00E30269">
        <w:rPr>
          <w:rStyle w:val="CodeInline"/>
        </w:rPr>
        <w:t>()</w:t>
      </w:r>
      <w:r>
        <w:t xml:space="preserve"> and the </w:t>
      </w:r>
      <w:r w:rsidRPr="00827CC4">
        <w:rPr>
          <w:rStyle w:val="CodeInline"/>
        </w:rPr>
        <w:t>stop()</w:t>
      </w:r>
      <w:r>
        <w:t xml:space="preserve"> functions stop the game loop and calls the </w:t>
      </w:r>
      <w:r w:rsidRPr="00E30269">
        <w:rPr>
          <w:rStyle w:val="CodeInline"/>
        </w:rPr>
        <w:t>unload()</w:t>
      </w:r>
      <w:r>
        <w:t xml:space="preserve"> function to unload the loaded resources. The difference is that the </w:t>
      </w:r>
      <w:r w:rsidRPr="00E30269">
        <w:rPr>
          <w:rStyle w:val="CodeInline"/>
        </w:rPr>
        <w:t>next()</w:t>
      </w:r>
      <w:r>
        <w:t xml:space="preserve"> function is expected to be overwritten and called f</w:t>
      </w:r>
      <w:r w:rsidR="00003E62">
        <w:t>ro</w:t>
      </w:r>
      <w:r>
        <w:t>m a subclass where after unloading the current scene</w:t>
      </w:r>
      <w:r w:rsidR="00003E62">
        <w:t>,</w:t>
      </w:r>
      <w:r>
        <w:t xml:space="preserve"> the subclass can proceed to advance to the next level. After unloading, the </w:t>
      </w:r>
      <w:r w:rsidRPr="00827CC4">
        <w:rPr>
          <w:rStyle w:val="CodeInline"/>
        </w:rPr>
        <w:t>stop()</w:t>
      </w:r>
      <w:r>
        <w:t xml:space="preserve"> function assume</w:t>
      </w:r>
      <w:r w:rsidR="00003E62">
        <w:t>s</w:t>
      </w:r>
      <w:r>
        <w:t xml:space="preserve"> the game has terminated and proceed</w:t>
      </w:r>
      <w:r w:rsidR="00003E62">
        <w:t>s</w:t>
      </w:r>
      <w:r>
        <w:t xml:space="preserve"> to clean up the game engine. </w:t>
      </w:r>
    </w:p>
    <w:p w14:paraId="7A0410A5" w14:textId="77777777" w:rsidR="006A4676" w:rsidRDefault="006A4676" w:rsidP="006A4676">
      <w:pPr>
        <w:pStyle w:val="Code"/>
      </w:pPr>
      <w:r>
        <w:t>async start() {</w:t>
      </w:r>
    </w:p>
    <w:p w14:paraId="08FF89DA" w14:textId="77777777" w:rsidR="006A4676" w:rsidRDefault="006A4676" w:rsidP="006A4676">
      <w:pPr>
        <w:pStyle w:val="Code"/>
      </w:pPr>
      <w:r>
        <w:t xml:space="preserve">    await loop.start(this);</w:t>
      </w:r>
    </w:p>
    <w:p w14:paraId="4E5816A2" w14:textId="77777777" w:rsidR="006A4676" w:rsidRDefault="006A4676" w:rsidP="006A4676">
      <w:pPr>
        <w:pStyle w:val="Code"/>
      </w:pPr>
      <w:r>
        <w:t>}</w:t>
      </w:r>
    </w:p>
    <w:p w14:paraId="246925A9" w14:textId="77777777" w:rsidR="006A4676" w:rsidRDefault="006A4676" w:rsidP="006A4676">
      <w:pPr>
        <w:pStyle w:val="Code"/>
      </w:pPr>
    </w:p>
    <w:p w14:paraId="70D691F1" w14:textId="77777777" w:rsidR="006A4676" w:rsidRDefault="006A4676" w:rsidP="006A4676">
      <w:pPr>
        <w:pStyle w:val="Code"/>
      </w:pPr>
      <w:r>
        <w:t>next() {</w:t>
      </w:r>
    </w:p>
    <w:p w14:paraId="72A9CAAD" w14:textId="77777777" w:rsidR="006A4676" w:rsidRDefault="006A4676" w:rsidP="006A4676">
      <w:pPr>
        <w:pStyle w:val="Code"/>
      </w:pPr>
      <w:r>
        <w:t xml:space="preserve">    loop.stop();</w:t>
      </w:r>
    </w:p>
    <w:p w14:paraId="76D14010" w14:textId="77777777" w:rsidR="006A4676" w:rsidRDefault="006A4676" w:rsidP="006A4676">
      <w:pPr>
        <w:pStyle w:val="Code"/>
      </w:pPr>
      <w:r>
        <w:t xml:space="preserve">    this.unload();</w:t>
      </w:r>
    </w:p>
    <w:p w14:paraId="54939155" w14:textId="77777777" w:rsidR="006A4676" w:rsidRDefault="006A4676" w:rsidP="006A4676">
      <w:pPr>
        <w:pStyle w:val="Code"/>
      </w:pPr>
      <w:r>
        <w:t>}</w:t>
      </w:r>
    </w:p>
    <w:p w14:paraId="3C3B5CE5" w14:textId="77777777" w:rsidR="006A4676" w:rsidRDefault="006A4676" w:rsidP="006A4676">
      <w:pPr>
        <w:pStyle w:val="Code"/>
      </w:pPr>
    </w:p>
    <w:p w14:paraId="4C679010" w14:textId="77777777" w:rsidR="006A4676" w:rsidRDefault="006A4676" w:rsidP="006A4676">
      <w:pPr>
        <w:pStyle w:val="Code"/>
      </w:pPr>
      <w:r>
        <w:t>stop() {</w:t>
      </w:r>
    </w:p>
    <w:p w14:paraId="3C0E8B9B" w14:textId="77777777" w:rsidR="006A4676" w:rsidRDefault="006A4676" w:rsidP="006A4676">
      <w:pPr>
        <w:pStyle w:val="Code"/>
      </w:pPr>
      <w:r>
        <w:t xml:space="preserve">    loop.stop();</w:t>
      </w:r>
    </w:p>
    <w:p w14:paraId="150E9254" w14:textId="77777777" w:rsidR="006A4676" w:rsidRDefault="006A4676" w:rsidP="006A4676">
      <w:pPr>
        <w:pStyle w:val="Code"/>
      </w:pPr>
      <w:r>
        <w:t xml:space="preserve">    this.unload();</w:t>
      </w:r>
    </w:p>
    <w:p w14:paraId="6B104BE6" w14:textId="77777777" w:rsidR="006A4676" w:rsidRDefault="006A4676" w:rsidP="006A4676">
      <w:pPr>
        <w:pStyle w:val="Code"/>
      </w:pPr>
      <w:r>
        <w:t xml:space="preserve">    engine.cleanUp();</w:t>
      </w:r>
    </w:p>
    <w:p w14:paraId="6B3C96E9" w14:textId="77777777" w:rsidR="006A4676" w:rsidRDefault="006A4676" w:rsidP="006A4676">
      <w:pPr>
        <w:pStyle w:val="Code"/>
      </w:pPr>
      <w:r>
        <w:t>}</w:t>
      </w:r>
    </w:p>
    <w:p w14:paraId="0E765944" w14:textId="77777777" w:rsidR="006A4676" w:rsidRDefault="006A4676" w:rsidP="006A4676">
      <w:pPr>
        <w:pStyle w:val="NumList"/>
      </w:pPr>
      <w:r>
        <w:lastRenderedPageBreak/>
        <w:t>Define the rest of the derived interface functions.</w:t>
      </w:r>
      <w:r w:rsidRPr="00AA37AC">
        <w:t xml:space="preserve"> Notice that the </w:t>
      </w:r>
      <w:r w:rsidRPr="00E30269">
        <w:rPr>
          <w:rStyle w:val="CodeInline"/>
        </w:rPr>
        <w:t>Scene</w:t>
      </w:r>
      <w:r w:rsidRPr="00AA37AC">
        <w:t xml:space="preserve"> </w:t>
      </w:r>
      <w:r>
        <w:t xml:space="preserve">class </w:t>
      </w:r>
      <w:r w:rsidRPr="00AA37AC">
        <w:t xml:space="preserve">is an abstract </w:t>
      </w:r>
      <w:r>
        <w:t xml:space="preserve">class </w:t>
      </w:r>
      <w:r w:rsidRPr="00AA37AC">
        <w:t xml:space="preserve">because all </w:t>
      </w:r>
      <w:r>
        <w:t xml:space="preserve">of </w:t>
      </w:r>
      <w:r w:rsidRPr="00AA37AC">
        <w:t xml:space="preserve">the </w:t>
      </w:r>
      <w:r>
        <w:t xml:space="preserve">interface </w:t>
      </w:r>
      <w:r w:rsidRPr="00AA37AC">
        <w:t>functions are empty.</w:t>
      </w:r>
      <w:r>
        <w:t xml:space="preserve"> While a subclass can choose to only implement a selective subset of the interface functions, the </w:t>
      </w:r>
      <w:r w:rsidRPr="00E30269">
        <w:rPr>
          <w:rStyle w:val="CodeInline"/>
        </w:rPr>
        <w:t>draw()</w:t>
      </w:r>
      <w:r>
        <w:t xml:space="preserve"> and </w:t>
      </w:r>
      <w:r w:rsidRPr="00E30269">
        <w:rPr>
          <w:rStyle w:val="CodeInline"/>
        </w:rPr>
        <w:t>update()</w:t>
      </w:r>
      <w:r>
        <w:t xml:space="preserve"> functions are not optional because together they form the central core of a</w:t>
      </w:r>
      <w:del w:id="386" w:author="Kelvin Sung" w:date="2021-08-26T13:53:00Z">
        <w:r w:rsidDel="007E0DD1">
          <w:delText>ny</w:delText>
        </w:r>
      </w:del>
      <w:r>
        <w:t xml:space="preserve"> level.</w:t>
      </w:r>
    </w:p>
    <w:p w14:paraId="6D4B397A" w14:textId="77777777" w:rsidR="006A4676" w:rsidRDefault="006A4676" w:rsidP="006A4676">
      <w:pPr>
        <w:pStyle w:val="Code"/>
      </w:pPr>
      <w:r>
        <w:t>init() { /* to initialize the level (called from loop.start()) */ }</w:t>
      </w:r>
    </w:p>
    <w:p w14:paraId="79E8EADD" w14:textId="77777777" w:rsidR="006A4676" w:rsidRDefault="006A4676" w:rsidP="006A4676">
      <w:pPr>
        <w:pStyle w:val="Code"/>
      </w:pPr>
      <w:r>
        <w:t xml:space="preserve">load() { /* to load necessary resources */ } </w:t>
      </w:r>
    </w:p>
    <w:p w14:paraId="77870FB3" w14:textId="77777777" w:rsidR="006A4676" w:rsidRDefault="006A4676" w:rsidP="006A4676">
      <w:pPr>
        <w:pStyle w:val="Code"/>
      </w:pPr>
      <w:r>
        <w:t>unload() { /* unload all resources */ }</w:t>
      </w:r>
    </w:p>
    <w:p w14:paraId="13724A21" w14:textId="77777777" w:rsidR="006A4676" w:rsidRDefault="006A4676" w:rsidP="006A4676">
      <w:pPr>
        <w:pStyle w:val="Code"/>
      </w:pPr>
      <w:r>
        <w:t>// draw/update must be over-written by subclass</w:t>
      </w:r>
    </w:p>
    <w:p w14:paraId="22929075" w14:textId="77777777" w:rsidR="006A4676" w:rsidRDefault="006A4676" w:rsidP="006A4676">
      <w:pPr>
        <w:pStyle w:val="Code"/>
      </w:pPr>
      <w:r>
        <w:t xml:space="preserve">draw() { throw kAbstractMethodError; } </w:t>
      </w:r>
    </w:p>
    <w:p w14:paraId="6BBCA262" w14:textId="77777777" w:rsidR="006A4676" w:rsidRDefault="006A4676" w:rsidP="006A4676">
      <w:pPr>
        <w:pStyle w:val="Code"/>
      </w:pPr>
      <w:r>
        <w:t>update() { throw kAbstractMethodError; }</w:t>
      </w:r>
    </w:p>
    <w:p w14:paraId="32AC7DF7" w14:textId="77777777" w:rsidR="006A4676" w:rsidRDefault="006A4676" w:rsidP="006A4676">
      <w:pPr>
        <w:pStyle w:val="BodyTextFirst"/>
      </w:pPr>
      <w:r w:rsidRPr="00AA37AC">
        <w:t>Together these functions present a protocol to interface with the game engine. It is expected that subclasses will override these functions to implement the actual game behaviors.</w:t>
      </w:r>
    </w:p>
    <w:p w14:paraId="33DCA36F" w14:textId="72417923" w:rsidR="006A4676" w:rsidRDefault="006A4676" w:rsidP="00253D95">
      <w:pPr>
        <w:pStyle w:val="NoteTipCaution"/>
      </w:pPr>
      <w:r w:rsidRPr="008F047C">
        <w:rPr>
          <w:rStyle w:val="Strong"/>
        </w:rPr>
        <w:t>Note</w:t>
      </w:r>
      <w:r w:rsidRPr="008F047C">
        <w:t xml:space="preserve"> JavaScript does </w:t>
      </w:r>
      <w:r w:rsidRPr="0010691D">
        <w:rPr>
          <w:rStyle w:val="Emphasis"/>
        </w:rPr>
        <w:t>not</w:t>
      </w:r>
      <w:r w:rsidRPr="008F047C">
        <w:t xml:space="preserve"> support abstract </w:t>
      </w:r>
      <w:r>
        <w:t>classes</w:t>
      </w:r>
      <w:r w:rsidRPr="008F047C">
        <w:t xml:space="preserve">. The language does not prevent a game programmer from instantiating a </w:t>
      </w:r>
      <w:r w:rsidRPr="008F047C">
        <w:rPr>
          <w:rStyle w:val="CodeInline"/>
        </w:rPr>
        <w:t>Scene</w:t>
      </w:r>
      <w:r w:rsidRPr="008F047C">
        <w:t xml:space="preserve"> object</w:t>
      </w:r>
      <w:r>
        <w:t>,</w:t>
      </w:r>
      <w:r w:rsidRPr="008F047C">
        <w:t xml:space="preserve"> </w:t>
      </w:r>
      <w:r>
        <w:t>h</w:t>
      </w:r>
      <w:r w:rsidRPr="008F047C">
        <w:t>owever, the created instance will be completely useless</w:t>
      </w:r>
      <w:r>
        <w:t xml:space="preserve"> and the error message will provide </w:t>
      </w:r>
      <w:del w:id="387" w:author="Kelvin Sung" w:date="2021-08-26T13:53:00Z">
        <w:r w:rsidDel="007E0DD1">
          <w:delText xml:space="preserve">a </w:delText>
        </w:r>
      </w:del>
      <w:r>
        <w:t>them with a proper warning.</w:t>
      </w:r>
    </w:p>
    <w:p w14:paraId="7117D4DE" w14:textId="77777777" w:rsidR="00253D95" w:rsidRPr="00253D95" w:rsidRDefault="00253D95" w:rsidP="00253D95">
      <w:pPr>
        <w:keepNext/>
        <w:keepLines/>
        <w:spacing w:before="40" w:after="0"/>
        <w:outlineLvl w:val="2"/>
        <w:rPr>
          <w:rFonts w:asciiTheme="majorHAnsi" w:eastAsiaTheme="majorEastAsia" w:hAnsiTheme="majorHAnsi" w:cstheme="majorBidi"/>
          <w:color w:val="243F60" w:themeColor="accent1" w:themeShade="7F"/>
          <w:sz w:val="24"/>
          <w:szCs w:val="24"/>
        </w:rPr>
      </w:pPr>
      <w:r w:rsidRPr="00253D95">
        <w:rPr>
          <w:rFonts w:asciiTheme="majorHAnsi" w:eastAsiaTheme="majorEastAsia" w:hAnsiTheme="majorHAnsi" w:cstheme="majorBidi"/>
          <w:color w:val="243F60" w:themeColor="accent1" w:themeShade="7F"/>
          <w:sz w:val="24"/>
          <w:szCs w:val="24"/>
        </w:rPr>
        <w:t>Modify Game Engine to Support the Scene Object</w:t>
      </w:r>
    </w:p>
    <w:p w14:paraId="3A4E2F9A" w14:textId="54D116EB" w:rsidR="00253D95" w:rsidRDefault="00253D95" w:rsidP="00253D95">
      <w:pPr>
        <w:pStyle w:val="BodyTextFirst"/>
      </w:pPr>
      <w:r w:rsidRPr="00253D95">
        <w:t>The game engine must be modified in two important ways. First</w:t>
      </w:r>
      <w:r w:rsidR="00003E62">
        <w:t xml:space="preserve">, </w:t>
      </w:r>
      <w:r w:rsidRPr="00253D95">
        <w:t xml:space="preserve">the game engine access file, </w:t>
      </w:r>
      <w:r w:rsidRPr="0010691D">
        <w:rPr>
          <w:rStyle w:val="CodeInline"/>
        </w:rPr>
        <w:t>index.js</w:t>
      </w:r>
      <w:r w:rsidRPr="00253D95">
        <w:t>, must be modified to export the newly introduced symbols to the client</w:t>
      </w:r>
      <w:r w:rsidR="00003E62">
        <w:t xml:space="preserve"> as is done with all new functionality</w:t>
      </w:r>
      <w:r w:rsidRPr="00253D95">
        <w:t xml:space="preserve">. Second, the </w:t>
      </w:r>
      <w:proofErr w:type="spellStart"/>
      <w:r w:rsidRPr="0010691D">
        <w:rPr>
          <w:rStyle w:val="CodeInline"/>
        </w:rPr>
        <w:t>Scene.stop</w:t>
      </w:r>
      <w:proofErr w:type="spellEnd"/>
      <w:r w:rsidRPr="0010691D">
        <w:rPr>
          <w:rStyle w:val="CodeInline"/>
        </w:rPr>
        <w:t>()</w:t>
      </w:r>
      <w:r w:rsidRPr="00253D95">
        <w:t xml:space="preserve"> function introduce</w:t>
      </w:r>
      <w:r w:rsidR="00003E62">
        <w:t>s</w:t>
      </w:r>
      <w:r w:rsidRPr="00253D95">
        <w:t xml:space="preserve"> the possibility of stopping the game</w:t>
      </w:r>
      <w:r w:rsidR="00003E62">
        <w:t xml:space="preserve"> and handles the cleanup and resource deallocation required</w:t>
      </w:r>
      <w:del w:id="388" w:author="Kelvin Sung" w:date="2021-08-26T13:55:00Z">
        <w:r w:rsidR="00003E62" w:rsidDel="007E0DD1">
          <w:delText xml:space="preserve"> in that process</w:delText>
        </w:r>
      </w:del>
      <w:r w:rsidRPr="00253D95">
        <w:t>.</w:t>
      </w:r>
    </w:p>
    <w:p w14:paraId="4DC96322" w14:textId="77777777" w:rsidR="00154F11" w:rsidRPr="00154F11" w:rsidRDefault="00154F11" w:rsidP="0010691D">
      <w:pPr>
        <w:pStyle w:val="Heading4"/>
      </w:pPr>
      <w:r w:rsidRPr="00154F11">
        <w:t>Export the Scene Class to the Client</w:t>
      </w:r>
    </w:p>
    <w:p w14:paraId="41ECFA80" w14:textId="004DBBB4" w:rsidR="00154F11" w:rsidRPr="00154F11" w:rsidRDefault="00154F11" w:rsidP="0010691D">
      <w:pPr>
        <w:pStyle w:val="BodyTextFirst"/>
      </w:pPr>
      <w:r w:rsidRPr="00154F11">
        <w:t xml:space="preserve">Edit the </w:t>
      </w:r>
      <w:r w:rsidRPr="0010691D">
        <w:rPr>
          <w:rStyle w:val="CodeInline"/>
        </w:rPr>
        <w:t>index.js</w:t>
      </w:r>
      <w:r w:rsidRPr="00154F11">
        <w:t xml:space="preserve"> file to import from </w:t>
      </w:r>
      <w:r w:rsidRPr="0010691D">
        <w:rPr>
          <w:rStyle w:val="CodeInline"/>
        </w:rPr>
        <w:t>scene.js</w:t>
      </w:r>
      <w:r w:rsidRPr="00154F11">
        <w:t xml:space="preserve"> and export </w:t>
      </w:r>
      <w:del w:id="389" w:author="Kelvin Sung" w:date="2021-08-26T13:55:00Z">
        <w:r w:rsidRPr="00154F11" w:rsidDel="007E0DD1">
          <w:delText xml:space="preserve">the default </w:delText>
        </w:r>
      </w:del>
      <w:r w:rsidRPr="0010691D">
        <w:rPr>
          <w:rStyle w:val="CodeInline"/>
        </w:rPr>
        <w:t>Scene</w:t>
      </w:r>
      <w:r w:rsidRPr="00154F11">
        <w:t xml:space="preserve"> </w:t>
      </w:r>
      <w:del w:id="390" w:author="Kelvin Sung" w:date="2021-08-26T13:55:00Z">
        <w:r w:rsidRPr="00154F11" w:rsidDel="007E0DD1">
          <w:delText xml:space="preserve">class identifier </w:delText>
        </w:r>
      </w:del>
      <w:r w:rsidRPr="00154F11">
        <w:t>for the client.</w:t>
      </w:r>
    </w:p>
    <w:p w14:paraId="3B52DC10" w14:textId="6848CC5C" w:rsidR="00154F11" w:rsidRPr="00154F11" w:rsidRDefault="00154F11" w:rsidP="0010691D">
      <w:pPr>
        <w:pStyle w:val="Code"/>
      </w:pPr>
      <w:del w:id="391" w:author="Kelvin Sung" w:date="2021-08-26T13:55:00Z">
        <w:r w:rsidRPr="00154F11" w:rsidDel="007E0DD1">
          <w:delText xml:space="preserve">// </w:delText>
        </w:r>
      </w:del>
      <w:r w:rsidRPr="00154F11">
        <w:t>… identical to previous code</w:t>
      </w:r>
      <w:ins w:id="392" w:author="Kelvin Sung" w:date="2021-08-26T13:59:00Z">
        <w:r w:rsidR="005A5508">
          <w:t xml:space="preserve"> …</w:t>
        </w:r>
      </w:ins>
    </w:p>
    <w:p w14:paraId="74D12A4D" w14:textId="77777777" w:rsidR="00154F11" w:rsidRPr="0010691D" w:rsidRDefault="00154F11" w:rsidP="0010691D">
      <w:pPr>
        <w:pStyle w:val="Code"/>
        <w:rPr>
          <w:rStyle w:val="CodeBold"/>
        </w:rPr>
      </w:pPr>
      <w:r w:rsidRPr="0010691D">
        <w:rPr>
          <w:rStyle w:val="CodeBold"/>
        </w:rPr>
        <w:t>import Scene from "./scene.js";</w:t>
      </w:r>
    </w:p>
    <w:p w14:paraId="1750B9AC" w14:textId="1CF13E7A" w:rsidR="00154F11" w:rsidRPr="00154F11" w:rsidRDefault="00154F11" w:rsidP="0010691D">
      <w:pPr>
        <w:pStyle w:val="Code"/>
      </w:pPr>
      <w:del w:id="393" w:author="Kelvin Sung" w:date="2021-08-26T13:55:00Z">
        <w:r w:rsidRPr="00154F11" w:rsidDel="007E0DD1">
          <w:delText xml:space="preserve">// </w:delText>
        </w:r>
      </w:del>
      <w:r w:rsidRPr="00154F11">
        <w:t>… identical to previous code</w:t>
      </w:r>
      <w:ins w:id="394" w:author="Kelvin Sung" w:date="2021-08-26T13:59:00Z">
        <w:r w:rsidR="005A5508">
          <w:t xml:space="preserve"> …</w:t>
        </w:r>
      </w:ins>
    </w:p>
    <w:p w14:paraId="0EEFABF7" w14:textId="77777777" w:rsidR="00154F11" w:rsidRPr="00154F11" w:rsidRDefault="00154F11" w:rsidP="0010691D">
      <w:pPr>
        <w:pStyle w:val="Code"/>
      </w:pPr>
      <w:r w:rsidRPr="00154F11">
        <w:t>export default {</w:t>
      </w:r>
    </w:p>
    <w:p w14:paraId="1BA4EA37" w14:textId="12094192" w:rsidR="00154F11" w:rsidRPr="00154F11" w:rsidRDefault="00154F11" w:rsidP="0010691D">
      <w:pPr>
        <w:pStyle w:val="Code"/>
      </w:pPr>
      <w:r w:rsidRPr="00154F11">
        <w:t xml:space="preserve">    </w:t>
      </w:r>
      <w:del w:id="395" w:author="Kelvin Sung" w:date="2021-08-26T13:55:00Z">
        <w:r w:rsidRPr="00154F11" w:rsidDel="007E0DD1">
          <w:delText xml:space="preserve">// </w:delText>
        </w:r>
      </w:del>
      <w:r w:rsidRPr="00154F11">
        <w:t>… identical to previous code</w:t>
      </w:r>
      <w:ins w:id="396" w:author="Kelvin Sung" w:date="2021-08-26T13:59:00Z">
        <w:r w:rsidR="005A5508">
          <w:t xml:space="preserve"> …</w:t>
        </w:r>
      </w:ins>
    </w:p>
    <w:p w14:paraId="20B9FE66" w14:textId="77777777" w:rsidR="00154F11" w:rsidRPr="00154F11" w:rsidRDefault="00154F11" w:rsidP="0010691D">
      <w:pPr>
        <w:pStyle w:val="Code"/>
      </w:pPr>
      <w:r w:rsidRPr="00154F11">
        <w:t xml:space="preserve">    Camera, </w:t>
      </w:r>
      <w:r w:rsidRPr="0010691D">
        <w:rPr>
          <w:rStyle w:val="CodeBold"/>
        </w:rPr>
        <w:t>Scene</w:t>
      </w:r>
      <w:r w:rsidRPr="00154F11">
        <w:rPr>
          <w:rFonts w:ascii="TheSansMonoConBlack" w:hAnsi="TheSansMonoConBlack"/>
        </w:rPr>
        <w:t>,</w:t>
      </w:r>
      <w:r w:rsidRPr="00154F11">
        <w:t xml:space="preserve"> Transform, Renderable,</w:t>
      </w:r>
    </w:p>
    <w:p w14:paraId="1A614E4C" w14:textId="5810B017" w:rsidR="00154F11" w:rsidRPr="00154F11" w:rsidRDefault="00154F11" w:rsidP="0010691D">
      <w:pPr>
        <w:pStyle w:val="Code"/>
      </w:pPr>
      <w:r w:rsidRPr="00154F11">
        <w:t xml:space="preserve">    </w:t>
      </w:r>
      <w:del w:id="397" w:author="Kelvin Sung" w:date="2021-08-26T13:55:00Z">
        <w:r w:rsidRPr="00154F11" w:rsidDel="007E0DD1">
          <w:delText xml:space="preserve">// </w:delText>
        </w:r>
      </w:del>
      <w:r w:rsidRPr="00154F11">
        <w:t>… identical to previous code</w:t>
      </w:r>
      <w:ins w:id="398" w:author="Kelvin Sung" w:date="2021-08-26T13:59:00Z">
        <w:r w:rsidR="005A5508">
          <w:t xml:space="preserve"> …</w:t>
        </w:r>
      </w:ins>
    </w:p>
    <w:p w14:paraId="220578C7" w14:textId="77777777" w:rsidR="00154F11" w:rsidRPr="00154F11" w:rsidRDefault="00154F11" w:rsidP="0010691D">
      <w:pPr>
        <w:pStyle w:val="Code"/>
      </w:pPr>
      <w:r w:rsidRPr="00154F11">
        <w:t>}</w:t>
      </w:r>
    </w:p>
    <w:p w14:paraId="46F7227D" w14:textId="77777777" w:rsidR="00154F11" w:rsidRPr="00154F11" w:rsidRDefault="00154F11" w:rsidP="0010691D">
      <w:pPr>
        <w:pStyle w:val="Heading4"/>
      </w:pPr>
      <w:r w:rsidRPr="00154F11">
        <w:lastRenderedPageBreak/>
        <w:t>Implement Engine Cleanup Support</w:t>
      </w:r>
    </w:p>
    <w:p w14:paraId="11F2F818" w14:textId="2B4D0F68" w:rsidR="00154F11" w:rsidRPr="00154F11" w:rsidRDefault="00154F11" w:rsidP="0010691D">
      <w:pPr>
        <w:pStyle w:val="BodyTextFirst"/>
      </w:pPr>
      <w:r w:rsidRPr="00154F11">
        <w:t>It is important to release the allocated resources when the game engine shuts down. The cleanup process is rather involved and occurs in the reverse</w:t>
      </w:r>
      <w:r w:rsidR="00003E62">
        <w:t xml:space="preserve"> order</w:t>
      </w:r>
      <w:r w:rsidRPr="00154F11">
        <w:t xml:space="preserve"> of system component initialization.</w:t>
      </w:r>
    </w:p>
    <w:p w14:paraId="1AC4E126" w14:textId="7C7BB7B8" w:rsidR="00154F11" w:rsidRDefault="00154F11" w:rsidP="00154F11">
      <w:pPr>
        <w:pStyle w:val="NumList"/>
        <w:numPr>
          <w:ilvl w:val="0"/>
          <w:numId w:val="29"/>
        </w:numPr>
      </w:pPr>
      <w:r>
        <w:t xml:space="preserve">Edit </w:t>
      </w:r>
      <w:r w:rsidRPr="00154F11">
        <w:rPr>
          <w:b/>
        </w:rPr>
        <w:t>index.js</w:t>
      </w:r>
      <w:r>
        <w:t xml:space="preserve"> once again, this time to implement support for game engine cleanup. Import from the </w:t>
      </w:r>
      <w:r w:rsidRPr="00E30269">
        <w:rPr>
          <w:rStyle w:val="CodeInline"/>
        </w:rPr>
        <w:t>loop</w:t>
      </w:r>
      <w:r>
        <w:t xml:space="preserve"> module, then define and export the </w:t>
      </w:r>
      <w:r w:rsidRPr="00E30269">
        <w:rPr>
          <w:rStyle w:val="CodeInline"/>
        </w:rPr>
        <w:t>cleanup()</w:t>
      </w:r>
      <w:r>
        <w:t xml:space="preserve"> function.</w:t>
      </w:r>
    </w:p>
    <w:p w14:paraId="4F406D51" w14:textId="094C4969" w:rsidR="00154F11" w:rsidRDefault="00154F11" w:rsidP="00154F11">
      <w:pPr>
        <w:pStyle w:val="Code"/>
      </w:pPr>
      <w:del w:id="399" w:author="Kelvin Sung" w:date="2021-08-26T13:56:00Z">
        <w:r w:rsidDel="007E0DD1">
          <w:delText xml:space="preserve">// </w:delText>
        </w:r>
      </w:del>
      <w:r>
        <w:t>… identical to previous code</w:t>
      </w:r>
      <w:ins w:id="400" w:author="Kelvin Sung" w:date="2021-08-26T13:59:00Z">
        <w:r w:rsidR="005A5508">
          <w:t xml:space="preserve"> …</w:t>
        </w:r>
      </w:ins>
    </w:p>
    <w:p w14:paraId="75AE9CDB" w14:textId="77777777" w:rsidR="00154F11" w:rsidRPr="00827CC4" w:rsidRDefault="00154F11" w:rsidP="00154F11">
      <w:pPr>
        <w:pStyle w:val="Code"/>
        <w:rPr>
          <w:rStyle w:val="CodeBold"/>
        </w:rPr>
      </w:pPr>
      <w:r w:rsidRPr="00827CC4">
        <w:rPr>
          <w:rStyle w:val="CodeBold"/>
        </w:rPr>
        <w:t xml:space="preserve">import * as </w:t>
      </w:r>
      <w:r>
        <w:rPr>
          <w:rStyle w:val="CodeBold"/>
        </w:rPr>
        <w:t>loop</w:t>
      </w:r>
      <w:r w:rsidRPr="00827CC4">
        <w:rPr>
          <w:rStyle w:val="CodeBold"/>
        </w:rPr>
        <w:t xml:space="preserve"> from "./core/loop.js";</w:t>
      </w:r>
    </w:p>
    <w:p w14:paraId="46C474FF" w14:textId="695B6395" w:rsidR="00154F11" w:rsidRPr="00154F11" w:rsidRDefault="00154F11" w:rsidP="00154F11">
      <w:pPr>
        <w:pStyle w:val="Code"/>
      </w:pPr>
      <w:del w:id="401" w:author="Kelvin Sung" w:date="2021-08-26T13:56:00Z">
        <w:r w:rsidRPr="00154F11" w:rsidDel="007E0DD1">
          <w:delText xml:space="preserve">// </w:delText>
        </w:r>
      </w:del>
      <w:r w:rsidRPr="00154F11">
        <w:t>… identical to previous code</w:t>
      </w:r>
      <w:ins w:id="402" w:author="Kelvin Sung" w:date="2021-08-26T13:59:00Z">
        <w:r w:rsidR="005A5508">
          <w:t xml:space="preserve"> …</w:t>
        </w:r>
      </w:ins>
    </w:p>
    <w:p w14:paraId="79C922CA"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function cleanUp() {</w:t>
      </w:r>
    </w:p>
    <w:p w14:paraId="34489C84"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loop.cleanUp();</w:t>
      </w:r>
    </w:p>
    <w:p w14:paraId="60A9349D"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input.cleanUp();</w:t>
      </w:r>
    </w:p>
    <w:p w14:paraId="565461D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shaderResources.cleanUp();</w:t>
      </w:r>
    </w:p>
    <w:p w14:paraId="7E3B84F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vertexBuffer.cleanUp();</w:t>
      </w:r>
    </w:p>
    <w:p w14:paraId="4C6A146F" w14:textId="77777777" w:rsidR="00154F11" w:rsidRPr="00154F11" w:rsidRDefault="00154F11" w:rsidP="00154F11">
      <w:pPr>
        <w:pStyle w:val="Code"/>
        <w:rPr>
          <w:rStyle w:val="CodeBold"/>
          <w:rFonts w:ascii="TheSansMonoConNormal" w:hAnsi="TheSansMonoConNormal"/>
        </w:rPr>
      </w:pPr>
      <w:r w:rsidRPr="00154F11">
        <w:rPr>
          <w:rStyle w:val="CodeBold"/>
          <w:rFonts w:ascii="TheSansMonoConNormal" w:hAnsi="TheSansMonoConNormal"/>
        </w:rPr>
        <w:t xml:space="preserve">    glSys.cleanUp();</w:t>
      </w:r>
    </w:p>
    <w:p w14:paraId="1C9ED273" w14:textId="77777777" w:rsidR="00154F11" w:rsidRPr="00154F11" w:rsidRDefault="00154F11" w:rsidP="00154F11">
      <w:pPr>
        <w:pStyle w:val="Code"/>
      </w:pPr>
      <w:r w:rsidRPr="00154F11">
        <w:rPr>
          <w:rStyle w:val="CodeBold"/>
          <w:rFonts w:ascii="TheSansMonoConNormal" w:hAnsi="TheSansMonoConNormal"/>
        </w:rPr>
        <w:t>}</w:t>
      </w:r>
    </w:p>
    <w:p w14:paraId="13FC3D61" w14:textId="1060C2E5" w:rsidR="00154F11" w:rsidRPr="00154F11" w:rsidRDefault="00154F11" w:rsidP="00154F11">
      <w:pPr>
        <w:pStyle w:val="Code"/>
      </w:pPr>
      <w:del w:id="403" w:author="Kelvin Sung" w:date="2021-08-26T13:56:00Z">
        <w:r w:rsidRPr="00154F11" w:rsidDel="007E0DD1">
          <w:delText xml:space="preserve">// </w:delText>
        </w:r>
      </w:del>
      <w:r w:rsidRPr="00154F11">
        <w:t>… identical to previous code</w:t>
      </w:r>
      <w:ins w:id="404" w:author="Kelvin Sung" w:date="2021-08-26T13:59:00Z">
        <w:r w:rsidR="005A5508">
          <w:t xml:space="preserve"> …</w:t>
        </w:r>
      </w:ins>
    </w:p>
    <w:p w14:paraId="4ECB5D2C" w14:textId="77777777" w:rsidR="00154F11" w:rsidRPr="00154F11" w:rsidRDefault="00154F11" w:rsidP="00154F11">
      <w:pPr>
        <w:pStyle w:val="Code"/>
      </w:pPr>
      <w:r w:rsidRPr="00154F11">
        <w:t>export default {</w:t>
      </w:r>
    </w:p>
    <w:p w14:paraId="6AC23DE5" w14:textId="4E7A1DC1" w:rsidR="00154F11" w:rsidRPr="00154F11" w:rsidRDefault="00154F11" w:rsidP="00154F11">
      <w:pPr>
        <w:pStyle w:val="Code"/>
      </w:pPr>
      <w:r w:rsidRPr="00154F11">
        <w:t xml:space="preserve">    </w:t>
      </w:r>
      <w:del w:id="405" w:author="Kelvin Sung" w:date="2021-08-26T13:56:00Z">
        <w:r w:rsidRPr="00154F11" w:rsidDel="007E0DD1">
          <w:delText xml:space="preserve">// </w:delText>
        </w:r>
      </w:del>
      <w:r w:rsidRPr="00154F11">
        <w:t>… identical to previous code</w:t>
      </w:r>
      <w:ins w:id="406" w:author="Kelvin Sung" w:date="2021-08-26T15:22:00Z">
        <w:r w:rsidR="00791EC9">
          <w:t xml:space="preserve"> …</w:t>
        </w:r>
      </w:ins>
    </w:p>
    <w:p w14:paraId="38CD5D06" w14:textId="77777777" w:rsidR="00154F11" w:rsidRDefault="00154F11" w:rsidP="00154F11">
      <w:pPr>
        <w:pStyle w:val="Code"/>
      </w:pPr>
      <w:r>
        <w:t xml:space="preserve">    </w:t>
      </w:r>
      <w:r w:rsidRPr="008018A6">
        <w:t xml:space="preserve">init, </w:t>
      </w:r>
      <w:r w:rsidRPr="00E30269">
        <w:rPr>
          <w:rStyle w:val="CodeBold"/>
        </w:rPr>
        <w:t>cleanUp</w:t>
      </w:r>
      <w:r w:rsidRPr="008018A6">
        <w:t>, clearCanvas</w:t>
      </w:r>
    </w:p>
    <w:p w14:paraId="3976790F" w14:textId="41DA6ED2" w:rsidR="00154F11" w:rsidRDefault="00154F11" w:rsidP="00154F11">
      <w:pPr>
        <w:pStyle w:val="Code"/>
      </w:pPr>
      <w:r>
        <w:t xml:space="preserve">    </w:t>
      </w:r>
      <w:del w:id="407" w:author="Kelvin Sung" w:date="2021-08-26T13:56:00Z">
        <w:r w:rsidDel="007E0DD1">
          <w:delText xml:space="preserve">// </w:delText>
        </w:r>
      </w:del>
      <w:r>
        <w:t>… identical to previous code</w:t>
      </w:r>
      <w:ins w:id="408" w:author="Kelvin Sung" w:date="2021-08-26T13:59:00Z">
        <w:r w:rsidR="005A5508">
          <w:t xml:space="preserve"> …</w:t>
        </w:r>
      </w:ins>
    </w:p>
    <w:p w14:paraId="110F120A" w14:textId="77777777" w:rsidR="00154F11" w:rsidRDefault="00154F11" w:rsidP="00154F11">
      <w:pPr>
        <w:pStyle w:val="Code"/>
      </w:pPr>
      <w:r>
        <w:t>}</w:t>
      </w:r>
    </w:p>
    <w:p w14:paraId="7940968E" w14:textId="53824C7C" w:rsidR="00154F11" w:rsidRDefault="00154F11" w:rsidP="00154F11">
      <w:pPr>
        <w:pStyle w:val="NoteTipCaution"/>
      </w:pPr>
      <w:r w:rsidRPr="00827CC4">
        <w:rPr>
          <w:rStyle w:val="Strong"/>
        </w:rPr>
        <w:t xml:space="preserve">Note </w:t>
      </w:r>
      <w:r>
        <w:t xml:space="preserve">Similar to other core engine internal components, such as </w:t>
      </w:r>
      <w:proofErr w:type="spellStart"/>
      <w:r w:rsidRPr="00E30269">
        <w:rPr>
          <w:rStyle w:val="CodeInline"/>
        </w:rPr>
        <w:t>gl</w:t>
      </w:r>
      <w:proofErr w:type="spellEnd"/>
      <w:r>
        <w:t xml:space="preserve">, or </w:t>
      </w:r>
      <w:proofErr w:type="spellStart"/>
      <w:r w:rsidRPr="00E30269">
        <w:rPr>
          <w:rStyle w:val="CodeInline"/>
        </w:rPr>
        <w:t>vertex_buffer</w:t>
      </w:r>
      <w:proofErr w:type="spellEnd"/>
      <w:r>
        <w:t xml:space="preserve">, </w:t>
      </w:r>
      <w:r w:rsidRPr="00E30269">
        <w:rPr>
          <w:rStyle w:val="CodeInline"/>
        </w:rPr>
        <w:t>loop</w:t>
      </w:r>
      <w:r>
        <w:t xml:space="preserve"> should not be accessible by the client. For this reason, </w:t>
      </w:r>
      <w:r w:rsidRPr="00E30269">
        <w:rPr>
          <w:rStyle w:val="CodeInline"/>
        </w:rPr>
        <w:t>loop</w:t>
      </w:r>
      <w:r>
        <w:t xml:space="preserve"> module is imported but not exported by </w:t>
      </w:r>
      <w:r w:rsidRPr="00E30269">
        <w:rPr>
          <w:rStyle w:val="CodeInline"/>
        </w:rPr>
        <w:t>index.js</w:t>
      </w:r>
      <w:r>
        <w:t>. Imported such that game loop cleanup can be invoked, not exported</w:t>
      </w:r>
      <w:r w:rsidR="00003E62">
        <w:t>,</w:t>
      </w:r>
      <w:r>
        <w:t xml:space="preserve"> </w:t>
      </w:r>
      <w:del w:id="409" w:author="Kelvin Sung" w:date="2021-08-26T13:57:00Z">
        <w:r w:rsidDel="007E0DD1">
          <w:delText xml:space="preserve">such </w:delText>
        </w:r>
      </w:del>
      <w:ins w:id="410" w:author="Kelvin Sung" w:date="2021-08-26T13:57:00Z">
        <w:r w:rsidR="007E0DD1">
          <w:t xml:space="preserve">in this way </w:t>
        </w:r>
      </w:ins>
      <w:del w:id="411" w:author="Kelvin Sung" w:date="2021-08-26T13:57:00Z">
        <w:r w:rsidDel="007E0DD1">
          <w:delText xml:space="preserve">that </w:delText>
        </w:r>
      </w:del>
      <w:r>
        <w:t>the client can be shield</w:t>
      </w:r>
      <w:r w:rsidR="00003E62">
        <w:t>ed</w:t>
      </w:r>
      <w:r>
        <w:t xml:space="preserve"> from unnecessary complexit</w:t>
      </w:r>
      <w:r w:rsidR="00003E62">
        <w:t>y</w:t>
      </w:r>
      <w:r>
        <w:t xml:space="preserve"> </w:t>
      </w:r>
      <w:r w:rsidR="00003E62">
        <w:t>within</w:t>
      </w:r>
      <w:r>
        <w:t xml:space="preserve"> the engine.</w:t>
      </w:r>
    </w:p>
    <w:p w14:paraId="0E538FBA" w14:textId="2307CA9D" w:rsidR="00154F11" w:rsidRDefault="00154F11" w:rsidP="00154F11">
      <w:pPr>
        <w:pStyle w:val="BodyTextFirst"/>
      </w:pPr>
      <w:r>
        <w:t>Notice that none of the components have defined the</w:t>
      </w:r>
      <w:r w:rsidR="00003E62">
        <w:t>ir</w:t>
      </w:r>
      <w:r>
        <w:t xml:space="preserve"> corresponding cleanup functions. You will now remedy this.</w:t>
      </w:r>
      <w:ins w:id="412" w:author="Kelvin Sung" w:date="2021-08-26T15:23:00Z">
        <w:r w:rsidR="00791EC9">
          <w:t xml:space="preserve"> In each of the following cases, make sure to remember to export the newly defined </w:t>
        </w:r>
        <w:r w:rsidR="00791EC9" w:rsidRPr="00791EC9">
          <w:rPr>
            <w:rStyle w:val="CodeInline"/>
            <w:rPrChange w:id="413" w:author="Kelvin Sung" w:date="2021-08-26T15:24:00Z">
              <w:rPr/>
            </w:rPrChange>
          </w:rPr>
          <w:t>cleanup()</w:t>
        </w:r>
        <w:r w:rsidR="00791EC9">
          <w:t xml:space="preserve"> function</w:t>
        </w:r>
      </w:ins>
      <w:ins w:id="414" w:author="Kelvin Sung" w:date="2021-08-26T15:26:00Z">
        <w:r w:rsidR="00D95141">
          <w:t xml:space="preserve"> when </w:t>
        </w:r>
        <w:r w:rsidR="008F7A21">
          <w:t>appropriate</w:t>
        </w:r>
      </w:ins>
      <w:ins w:id="415" w:author="Kelvin Sung" w:date="2021-08-26T15:23:00Z">
        <w:r w:rsidR="00791EC9">
          <w:t>.</w:t>
        </w:r>
      </w:ins>
    </w:p>
    <w:p w14:paraId="3143F82B" w14:textId="527C1108" w:rsidR="00154F11" w:rsidRDefault="00154F11" w:rsidP="00154F11">
      <w:pPr>
        <w:pStyle w:val="NumList"/>
        <w:numPr>
          <w:ilvl w:val="0"/>
          <w:numId w:val="29"/>
        </w:numPr>
      </w:pPr>
      <w:r>
        <w:t xml:space="preserve">Edit </w:t>
      </w:r>
      <w:r w:rsidRPr="00E30269">
        <w:rPr>
          <w:rStyle w:val="CodeInline"/>
        </w:rPr>
        <w:t>loop.js</w:t>
      </w:r>
      <w:r>
        <w:t xml:space="preserve"> to define, and export a </w:t>
      </w:r>
      <w:proofErr w:type="spellStart"/>
      <w:r w:rsidRPr="00196FBB">
        <w:rPr>
          <w:rStyle w:val="CodeInline"/>
        </w:rPr>
        <w:t>cleanUp</w:t>
      </w:r>
      <w:proofErr w:type="spellEnd"/>
      <w:r w:rsidRPr="00196FBB">
        <w:rPr>
          <w:rStyle w:val="CodeInline"/>
        </w:rPr>
        <w:t>()</w:t>
      </w:r>
      <w:r>
        <w:rPr>
          <w:rStyle w:val="CodeInline"/>
        </w:rPr>
        <w:t>,</w:t>
      </w:r>
      <w:r w:rsidRPr="00196FBB">
        <w:t xml:space="preserve"> function</w:t>
      </w:r>
      <w:r>
        <w:t xml:space="preserve"> to stop the game loop and unload the currently active scene.</w:t>
      </w:r>
    </w:p>
    <w:p w14:paraId="2881557B" w14:textId="0F8818BA" w:rsidR="00154F11" w:rsidRDefault="00154F11" w:rsidP="00154F11">
      <w:pPr>
        <w:pStyle w:val="Code"/>
      </w:pPr>
      <w:del w:id="416" w:author="Kelvin Sung" w:date="2021-08-26T13:57:00Z">
        <w:r w:rsidDel="005A5508">
          <w:delText xml:space="preserve">// </w:delText>
        </w:r>
      </w:del>
      <w:r>
        <w:t>… identical to previous code</w:t>
      </w:r>
      <w:ins w:id="417" w:author="Kelvin Sung" w:date="2021-08-26T13:59:00Z">
        <w:r w:rsidR="005A5508">
          <w:t xml:space="preserve"> …</w:t>
        </w:r>
      </w:ins>
    </w:p>
    <w:p w14:paraId="04B90590" w14:textId="77777777" w:rsidR="00154F11" w:rsidRPr="00196FBB" w:rsidRDefault="00154F11" w:rsidP="00154F11">
      <w:pPr>
        <w:pStyle w:val="Code"/>
      </w:pPr>
      <w:r w:rsidRPr="00196FBB">
        <w:lastRenderedPageBreak/>
        <w:t>function cleanUp() {</w:t>
      </w:r>
    </w:p>
    <w:p w14:paraId="4917096D" w14:textId="77777777" w:rsidR="00154F11" w:rsidRPr="00196FBB" w:rsidRDefault="00154F11" w:rsidP="00154F11">
      <w:pPr>
        <w:pStyle w:val="Code"/>
      </w:pPr>
      <w:r>
        <w:t xml:space="preserve">    </w:t>
      </w:r>
      <w:r w:rsidRPr="00196FBB">
        <w:t>if (mLoopRunning) {</w:t>
      </w:r>
    </w:p>
    <w:p w14:paraId="13D18992" w14:textId="77777777" w:rsidR="00154F11" w:rsidRPr="00196FBB" w:rsidRDefault="00154F11" w:rsidP="00154F11">
      <w:pPr>
        <w:pStyle w:val="Code"/>
      </w:pPr>
      <w:r w:rsidRPr="00196FBB">
        <w:t xml:space="preserve">        stop();</w:t>
      </w:r>
    </w:p>
    <w:p w14:paraId="689759E3" w14:textId="77777777" w:rsidR="00154F11" w:rsidRPr="00196FBB" w:rsidRDefault="00154F11" w:rsidP="00154F11">
      <w:pPr>
        <w:pStyle w:val="Code"/>
      </w:pPr>
      <w:r w:rsidRPr="00196FBB">
        <w:t xml:space="preserve">        // unload all resources</w:t>
      </w:r>
    </w:p>
    <w:p w14:paraId="11604DFB" w14:textId="77777777" w:rsidR="00154F11" w:rsidRPr="00196FBB" w:rsidRDefault="00154F11" w:rsidP="00154F11">
      <w:pPr>
        <w:pStyle w:val="Code"/>
      </w:pPr>
      <w:r w:rsidRPr="00196FBB">
        <w:t xml:space="preserve">        mCurrentScene.unload();</w:t>
      </w:r>
    </w:p>
    <w:p w14:paraId="369C5AF8" w14:textId="77777777" w:rsidR="00154F11" w:rsidRPr="00196FBB" w:rsidRDefault="00154F11" w:rsidP="00154F11">
      <w:pPr>
        <w:pStyle w:val="Code"/>
      </w:pPr>
      <w:r w:rsidRPr="00196FBB">
        <w:t xml:space="preserve">        mCurrentScene = null;</w:t>
      </w:r>
    </w:p>
    <w:p w14:paraId="275AAC32" w14:textId="77777777" w:rsidR="00154F11" w:rsidRPr="00196FBB" w:rsidRDefault="00154F11" w:rsidP="00154F11">
      <w:pPr>
        <w:pStyle w:val="Code"/>
      </w:pPr>
      <w:r w:rsidRPr="00196FBB">
        <w:t xml:space="preserve">    }</w:t>
      </w:r>
    </w:p>
    <w:p w14:paraId="5C8CB44F" w14:textId="77777777" w:rsidR="00154F11" w:rsidRPr="00196FBB" w:rsidRDefault="00154F11" w:rsidP="00154F11">
      <w:pPr>
        <w:pStyle w:val="Code"/>
      </w:pPr>
      <w:r w:rsidRPr="00196FBB">
        <w:t>}</w:t>
      </w:r>
    </w:p>
    <w:p w14:paraId="1CEE12BE" w14:textId="77777777" w:rsidR="00154F11" w:rsidRDefault="00154F11" w:rsidP="00154F11">
      <w:pPr>
        <w:pStyle w:val="Code"/>
      </w:pPr>
      <w:r w:rsidRPr="00196FBB">
        <w:t xml:space="preserve">export {start, stop, </w:t>
      </w:r>
      <w:r w:rsidRPr="00E30269">
        <w:rPr>
          <w:rStyle w:val="CodeBold"/>
        </w:rPr>
        <w:t>cleanUp</w:t>
      </w:r>
      <w:r w:rsidRPr="00196FBB">
        <w:t>}</w:t>
      </w:r>
    </w:p>
    <w:p w14:paraId="7451C6E8" w14:textId="5AD78D5C" w:rsidR="00154F11" w:rsidRDefault="00154F11" w:rsidP="00154F11">
      <w:pPr>
        <w:pStyle w:val="NumList"/>
      </w:pPr>
      <w:bookmarkStart w:id="418" w:name="_Hlk69105322"/>
      <w:r>
        <w:t>Edit</w:t>
      </w:r>
      <w:r w:rsidRPr="00196FBB">
        <w:t xml:space="preserve"> </w:t>
      </w:r>
      <w:r>
        <w:rPr>
          <w:rStyle w:val="CodeInline"/>
        </w:rPr>
        <w:t>input</w:t>
      </w:r>
      <w:r w:rsidRPr="00196FBB">
        <w:rPr>
          <w:rStyle w:val="CodeInline"/>
        </w:rPr>
        <w:t>.js</w:t>
      </w:r>
      <w:r w:rsidRPr="00196FBB">
        <w:t xml:space="preserve"> </w:t>
      </w:r>
      <w:r>
        <w:t xml:space="preserve">to define and export </w:t>
      </w:r>
      <w:r w:rsidRPr="00196FBB">
        <w:t xml:space="preserve">a </w:t>
      </w:r>
      <w:proofErr w:type="spellStart"/>
      <w:r w:rsidRPr="00196FBB">
        <w:rPr>
          <w:rStyle w:val="CodeInline"/>
        </w:rPr>
        <w:t>cleanUp</w:t>
      </w:r>
      <w:proofErr w:type="spellEnd"/>
      <w:r w:rsidRPr="00196FBB">
        <w:rPr>
          <w:rStyle w:val="CodeInline"/>
        </w:rPr>
        <w:t>()</w:t>
      </w:r>
      <w:r w:rsidRPr="00196FBB">
        <w:t xml:space="preserve"> function</w:t>
      </w:r>
      <w:r>
        <w:t>. For now, no specific resources need to be released.</w:t>
      </w:r>
    </w:p>
    <w:bookmarkEnd w:id="418"/>
    <w:p w14:paraId="0048A1DB" w14:textId="6B227FCD" w:rsidR="00154F11" w:rsidRDefault="00154F11" w:rsidP="00154F11">
      <w:pPr>
        <w:pStyle w:val="Code"/>
      </w:pPr>
      <w:del w:id="419" w:author="Kelvin Sung" w:date="2021-08-26T13:58:00Z">
        <w:r w:rsidDel="005A5508">
          <w:delText xml:space="preserve">// </w:delText>
        </w:r>
      </w:del>
      <w:r>
        <w:t>… identical to previous code</w:t>
      </w:r>
      <w:ins w:id="420" w:author="Kelvin Sung" w:date="2021-08-26T15:22:00Z">
        <w:r w:rsidR="00791EC9">
          <w:t xml:space="preserve"> …</w:t>
        </w:r>
      </w:ins>
    </w:p>
    <w:p w14:paraId="7D75ED80" w14:textId="77777777" w:rsidR="00154F11" w:rsidRDefault="00154F11" w:rsidP="00154F11">
      <w:pPr>
        <w:pStyle w:val="Code"/>
      </w:pPr>
      <w:r w:rsidRPr="00196FBB">
        <w:t>function cleanUp() {}  // nothing to do for now</w:t>
      </w:r>
    </w:p>
    <w:p w14:paraId="30254861" w14:textId="77777777" w:rsidR="00154F11" w:rsidRDefault="00154F11" w:rsidP="00154F11">
      <w:pPr>
        <w:pStyle w:val="Code"/>
      </w:pPr>
      <w:r>
        <w:t xml:space="preserve">export {keys, init, </w:t>
      </w:r>
      <w:r w:rsidRPr="00E30269">
        <w:rPr>
          <w:rStyle w:val="CodeBold"/>
        </w:rPr>
        <w:t>cleanUp</w:t>
      </w:r>
      <w:r>
        <w:t>,</w:t>
      </w:r>
    </w:p>
    <w:p w14:paraId="21568349" w14:textId="71FDC03A" w:rsidR="00154F11" w:rsidRPr="00196FBB" w:rsidRDefault="00154F11" w:rsidP="00154F11">
      <w:pPr>
        <w:pStyle w:val="Code"/>
      </w:pPr>
      <w:del w:id="421" w:author="Kelvin Sung" w:date="2021-08-26T13:58:00Z">
        <w:r w:rsidDel="005A5508">
          <w:delText xml:space="preserve">// </w:delText>
        </w:r>
      </w:del>
      <w:r>
        <w:t>… identical to previous code</w:t>
      </w:r>
      <w:ins w:id="422" w:author="Kelvin Sung" w:date="2021-08-26T13:59:00Z">
        <w:r w:rsidR="005A5508">
          <w:t xml:space="preserve"> …</w:t>
        </w:r>
      </w:ins>
    </w:p>
    <w:p w14:paraId="0EF75D64" w14:textId="6E5AA1C0" w:rsidR="00154F11" w:rsidRDefault="00154F11" w:rsidP="00154F11">
      <w:pPr>
        <w:pStyle w:val="NumList"/>
      </w:pPr>
      <w:r>
        <w:t xml:space="preserve">Edit </w:t>
      </w:r>
      <w:r>
        <w:rPr>
          <w:rStyle w:val="CodeInline"/>
        </w:rPr>
        <w:t>shader_resources</w:t>
      </w:r>
      <w:r w:rsidRPr="00196FBB">
        <w:rPr>
          <w:rStyle w:val="CodeInline"/>
        </w:rPr>
        <w:t>.js</w:t>
      </w:r>
      <w:r w:rsidRPr="00196FBB">
        <w:t xml:space="preserve"> </w:t>
      </w:r>
      <w:r>
        <w:t>to define</w:t>
      </w:r>
      <w:r w:rsidR="007E64E3">
        <w:t xml:space="preserve"> </w:t>
      </w:r>
      <w:r>
        <w:t xml:space="preserve">and export </w:t>
      </w:r>
      <w:r w:rsidRPr="00196FBB">
        <w:t xml:space="preserve">a </w:t>
      </w:r>
      <w:proofErr w:type="spellStart"/>
      <w:r w:rsidRPr="00196FBB">
        <w:rPr>
          <w:rStyle w:val="CodeInline"/>
        </w:rPr>
        <w:t>cleanUp</w:t>
      </w:r>
      <w:proofErr w:type="spellEnd"/>
      <w:r w:rsidRPr="00196FBB">
        <w:rPr>
          <w:rStyle w:val="CodeInline"/>
        </w:rPr>
        <w:t>()</w:t>
      </w:r>
      <w:r>
        <w:t xml:space="preserve"> </w:t>
      </w:r>
      <w:r w:rsidRPr="00196FBB">
        <w:t>function</w:t>
      </w:r>
      <w:r>
        <w:t xml:space="preserve"> to clean up the created shader and unload </w:t>
      </w:r>
      <w:r w:rsidR="007E64E3">
        <w:t xml:space="preserve">its </w:t>
      </w:r>
      <w:r>
        <w:t>source code.</w:t>
      </w:r>
    </w:p>
    <w:p w14:paraId="42C67EF3" w14:textId="73B46AB8" w:rsidR="00154F11" w:rsidRPr="00196FBB" w:rsidRDefault="00154F11" w:rsidP="00154F11">
      <w:pPr>
        <w:pStyle w:val="Code"/>
      </w:pPr>
      <w:del w:id="423" w:author="Kelvin Sung" w:date="2021-08-26T13:58:00Z">
        <w:r w:rsidDel="005A5508">
          <w:delText xml:space="preserve">// </w:delText>
        </w:r>
      </w:del>
      <w:r>
        <w:t>… identical to previous code</w:t>
      </w:r>
      <w:ins w:id="424" w:author="Kelvin Sung" w:date="2021-08-26T13:58:00Z">
        <w:r w:rsidR="005A5508">
          <w:t xml:space="preserve"> …</w:t>
        </w:r>
      </w:ins>
    </w:p>
    <w:p w14:paraId="5400FDE7" w14:textId="77777777" w:rsidR="00154F11" w:rsidRDefault="00154F11" w:rsidP="00154F11">
      <w:pPr>
        <w:pStyle w:val="Code"/>
      </w:pPr>
      <w:r>
        <w:t>function cleanUp() {</w:t>
      </w:r>
    </w:p>
    <w:p w14:paraId="451967A7" w14:textId="77777777" w:rsidR="00154F11" w:rsidRDefault="00154F11" w:rsidP="00154F11">
      <w:pPr>
        <w:pStyle w:val="Code"/>
      </w:pPr>
      <w:r>
        <w:t xml:space="preserve">    mConstColorShader.cleanUp();</w:t>
      </w:r>
    </w:p>
    <w:p w14:paraId="7AAA383F" w14:textId="77777777" w:rsidR="00154F11" w:rsidRDefault="00154F11" w:rsidP="00154F11">
      <w:pPr>
        <w:pStyle w:val="Code"/>
      </w:pPr>
      <w:r>
        <w:t xml:space="preserve">    text.unload(kSimpleVS);</w:t>
      </w:r>
    </w:p>
    <w:p w14:paraId="6F3CCD22" w14:textId="77777777" w:rsidR="00154F11" w:rsidRDefault="00154F11" w:rsidP="00154F11">
      <w:pPr>
        <w:pStyle w:val="Code"/>
      </w:pPr>
      <w:r>
        <w:t xml:space="preserve">    text.unload(kSimpleFS);</w:t>
      </w:r>
    </w:p>
    <w:p w14:paraId="0A96821F" w14:textId="77777777" w:rsidR="00154F11" w:rsidRDefault="00154F11" w:rsidP="00154F11">
      <w:pPr>
        <w:pStyle w:val="Code"/>
      </w:pPr>
      <w:r>
        <w:t>}</w:t>
      </w:r>
    </w:p>
    <w:p w14:paraId="4B0AA0F9" w14:textId="77777777" w:rsidR="00154F11" w:rsidRDefault="00154F11" w:rsidP="00154F11">
      <w:pPr>
        <w:pStyle w:val="Code"/>
      </w:pPr>
      <w:r w:rsidRPr="00196FBB">
        <w:t xml:space="preserve">export {init, </w:t>
      </w:r>
      <w:r w:rsidRPr="00E30269">
        <w:rPr>
          <w:rStyle w:val="CodeBold"/>
        </w:rPr>
        <w:t>cleanUp</w:t>
      </w:r>
      <w:r w:rsidRPr="00196FBB">
        <w:t>, getConstColorShader}</w:t>
      </w:r>
    </w:p>
    <w:p w14:paraId="71CE55C2" w14:textId="77777777" w:rsidR="00154F11" w:rsidRDefault="00154F11" w:rsidP="00154F11">
      <w:pPr>
        <w:pStyle w:val="NumList"/>
      </w:pPr>
      <w:r>
        <w:t xml:space="preserve">Edit </w:t>
      </w:r>
      <w:r w:rsidRPr="00E30269">
        <w:rPr>
          <w:rStyle w:val="CodeInline"/>
        </w:rPr>
        <w:t>simple_shader.js</w:t>
      </w:r>
      <w:r>
        <w:t xml:space="preserve"> to define the</w:t>
      </w:r>
      <w:r w:rsidRPr="004E67A2">
        <w:t xml:space="preserve"> </w:t>
      </w:r>
      <w:proofErr w:type="spellStart"/>
      <w:r w:rsidRPr="004E67A2">
        <w:rPr>
          <w:rStyle w:val="CodeInline"/>
        </w:rPr>
        <w:t>cleanUp</w:t>
      </w:r>
      <w:proofErr w:type="spellEnd"/>
      <w:r w:rsidRPr="004E67A2">
        <w:rPr>
          <w:rStyle w:val="CodeInline"/>
        </w:rPr>
        <w:t>()</w:t>
      </w:r>
      <w:r w:rsidRPr="004E67A2">
        <w:t xml:space="preserve"> function </w:t>
      </w:r>
      <w:r>
        <w:t xml:space="preserve">for the </w:t>
      </w:r>
      <w:r w:rsidRPr="00E30269">
        <w:rPr>
          <w:rStyle w:val="CodeInline"/>
        </w:rPr>
        <w:t>SimpleShader</w:t>
      </w:r>
      <w:r>
        <w:t xml:space="preserve"> class </w:t>
      </w:r>
      <w:r w:rsidRPr="004E67A2">
        <w:t xml:space="preserve">to </w:t>
      </w:r>
      <w:r>
        <w:t>release the allocated WebGL resources</w:t>
      </w:r>
      <w:r w:rsidRPr="004E67A2">
        <w:t>.</w:t>
      </w:r>
    </w:p>
    <w:p w14:paraId="13BCE37F" w14:textId="77777777" w:rsidR="00154F11" w:rsidRDefault="00154F11" w:rsidP="00154F11">
      <w:pPr>
        <w:pStyle w:val="Code"/>
      </w:pPr>
      <w:r>
        <w:t>cleanUp() {</w:t>
      </w:r>
    </w:p>
    <w:p w14:paraId="507047E4" w14:textId="77777777" w:rsidR="00154F11" w:rsidRDefault="00154F11" w:rsidP="00154F11">
      <w:pPr>
        <w:pStyle w:val="Code"/>
      </w:pPr>
      <w:r>
        <w:t xml:space="preserve">    let gl = glSys.get();</w:t>
      </w:r>
    </w:p>
    <w:p w14:paraId="7E82DDFA" w14:textId="77777777" w:rsidR="00154F11" w:rsidRDefault="00154F11" w:rsidP="00154F11">
      <w:pPr>
        <w:pStyle w:val="Code"/>
      </w:pPr>
      <w:r>
        <w:t xml:space="preserve">    gl.detachShader(this.mCompiledShader, this.mVertexShader);</w:t>
      </w:r>
    </w:p>
    <w:p w14:paraId="7D8AAC17" w14:textId="77777777" w:rsidR="00154F11" w:rsidRDefault="00154F11" w:rsidP="00154F11">
      <w:pPr>
        <w:pStyle w:val="Code"/>
      </w:pPr>
      <w:r>
        <w:t xml:space="preserve">    gl.detachShader(this.mCompiledShader, this.mFragmentShader);</w:t>
      </w:r>
    </w:p>
    <w:p w14:paraId="4BF8DA54" w14:textId="77777777" w:rsidR="00154F11" w:rsidRDefault="00154F11" w:rsidP="00154F11">
      <w:pPr>
        <w:pStyle w:val="Code"/>
      </w:pPr>
      <w:r>
        <w:t xml:space="preserve">    gl.deleteShader(this.mVertexShader);</w:t>
      </w:r>
    </w:p>
    <w:p w14:paraId="24DC989E" w14:textId="77777777" w:rsidR="00154F11" w:rsidRDefault="00154F11" w:rsidP="00154F11">
      <w:pPr>
        <w:pStyle w:val="Code"/>
      </w:pPr>
      <w:r>
        <w:t xml:space="preserve">    gl.deleteShader(this.mFragmentShader);</w:t>
      </w:r>
    </w:p>
    <w:p w14:paraId="3DD79F8B" w14:textId="77777777" w:rsidR="00154F11" w:rsidRDefault="00154F11" w:rsidP="00154F11">
      <w:pPr>
        <w:pStyle w:val="Code"/>
      </w:pPr>
      <w:r>
        <w:t xml:space="preserve">    gl.deleteProgram(this.mCompiledShader);</w:t>
      </w:r>
    </w:p>
    <w:p w14:paraId="14106F8A" w14:textId="77777777" w:rsidR="00154F11" w:rsidRPr="00196FBB" w:rsidRDefault="00154F11" w:rsidP="00154F11">
      <w:pPr>
        <w:pStyle w:val="Code"/>
      </w:pPr>
      <w:r>
        <w:t>}</w:t>
      </w:r>
    </w:p>
    <w:p w14:paraId="5593C504" w14:textId="552F0F99" w:rsidR="00154F11" w:rsidRDefault="00154F11" w:rsidP="00154F11">
      <w:pPr>
        <w:pStyle w:val="NumList"/>
      </w:pPr>
      <w:r>
        <w:t xml:space="preserve">Edit </w:t>
      </w:r>
      <w:r w:rsidRPr="004E67A2">
        <w:rPr>
          <w:rStyle w:val="CodeInline"/>
        </w:rPr>
        <w:t>vertex_buffer.js</w:t>
      </w:r>
      <w:r w:rsidRPr="004E67A2">
        <w:t xml:space="preserve"> </w:t>
      </w:r>
      <w:r>
        <w:t xml:space="preserve">to define and export a </w:t>
      </w:r>
      <w:proofErr w:type="spellStart"/>
      <w:r w:rsidRPr="004E67A2">
        <w:rPr>
          <w:rStyle w:val="CodeInline"/>
        </w:rPr>
        <w:t>cleanUp</w:t>
      </w:r>
      <w:proofErr w:type="spellEnd"/>
      <w:r w:rsidRPr="004E67A2">
        <w:rPr>
          <w:rStyle w:val="CodeInline"/>
        </w:rPr>
        <w:t>()</w:t>
      </w:r>
      <w:r w:rsidRPr="004E67A2">
        <w:t xml:space="preserve"> function to</w:t>
      </w:r>
      <w:r>
        <w:t xml:space="preserve"> delete the allocated buffer memory.</w:t>
      </w:r>
    </w:p>
    <w:p w14:paraId="20FA1A06" w14:textId="124CE01B" w:rsidR="00154F11" w:rsidRPr="00196FBB" w:rsidRDefault="00154F11" w:rsidP="00154F11">
      <w:pPr>
        <w:pStyle w:val="Code"/>
      </w:pPr>
      <w:del w:id="425" w:author="Kelvin Sung" w:date="2021-08-26T15:28:00Z">
        <w:r w:rsidDel="001019F4">
          <w:delText xml:space="preserve">// </w:delText>
        </w:r>
      </w:del>
      <w:r>
        <w:t>… identical to previous code</w:t>
      </w:r>
      <w:ins w:id="426" w:author="Kelvin Sung" w:date="2021-08-26T15:28:00Z">
        <w:r w:rsidR="001019F4">
          <w:t xml:space="preserve"> …</w:t>
        </w:r>
      </w:ins>
    </w:p>
    <w:p w14:paraId="35C51D6A" w14:textId="77777777" w:rsidR="00154F11" w:rsidRDefault="00154F11" w:rsidP="00154F11">
      <w:pPr>
        <w:pStyle w:val="Code"/>
      </w:pPr>
      <w:r>
        <w:t xml:space="preserve">function cleanUp() { </w:t>
      </w:r>
    </w:p>
    <w:p w14:paraId="66063F0D" w14:textId="77777777" w:rsidR="00154F11" w:rsidRDefault="00154F11" w:rsidP="00154F11">
      <w:pPr>
        <w:pStyle w:val="Code"/>
      </w:pPr>
      <w:r>
        <w:lastRenderedPageBreak/>
        <w:t xml:space="preserve">    if (mGLVertexBuffer !== null) {</w:t>
      </w:r>
    </w:p>
    <w:p w14:paraId="18ADC3DF" w14:textId="77777777" w:rsidR="00154F11" w:rsidRDefault="00154F11" w:rsidP="00154F11">
      <w:pPr>
        <w:pStyle w:val="Code"/>
      </w:pPr>
      <w:r>
        <w:t xml:space="preserve">        glSys.get().deleteBuffer(mGLVertexBuffer);</w:t>
      </w:r>
    </w:p>
    <w:p w14:paraId="5D3FF5F0" w14:textId="77777777" w:rsidR="00154F11" w:rsidRDefault="00154F11" w:rsidP="00154F11">
      <w:pPr>
        <w:pStyle w:val="Code"/>
      </w:pPr>
      <w:r>
        <w:t xml:space="preserve">        mGLVertexBuffer = null;   </w:t>
      </w:r>
    </w:p>
    <w:p w14:paraId="79CACD4E" w14:textId="77777777" w:rsidR="00154F11" w:rsidRDefault="00154F11" w:rsidP="00154F11">
      <w:pPr>
        <w:pStyle w:val="Code"/>
      </w:pPr>
      <w:r>
        <w:t xml:space="preserve">    }</w:t>
      </w:r>
    </w:p>
    <w:p w14:paraId="7433105C" w14:textId="77777777" w:rsidR="00154F11" w:rsidRDefault="00154F11" w:rsidP="00154F11">
      <w:pPr>
        <w:pStyle w:val="Code"/>
      </w:pPr>
      <w:r>
        <w:t>}</w:t>
      </w:r>
    </w:p>
    <w:p w14:paraId="66079055" w14:textId="77777777" w:rsidR="00154F11" w:rsidRPr="004E67A2" w:rsidRDefault="00154F11" w:rsidP="00154F11">
      <w:pPr>
        <w:pStyle w:val="Code"/>
      </w:pPr>
      <w:r w:rsidRPr="004E67A2">
        <w:t xml:space="preserve">export {init, get, </w:t>
      </w:r>
      <w:r w:rsidRPr="00E30269">
        <w:rPr>
          <w:rStyle w:val="CodeBold"/>
        </w:rPr>
        <w:t>cleanUp</w:t>
      </w:r>
      <w:r w:rsidRPr="004E67A2">
        <w:t>}</w:t>
      </w:r>
    </w:p>
    <w:p w14:paraId="4B38F0E8" w14:textId="1BBF83F7" w:rsidR="00154F11" w:rsidRDefault="00154F11" w:rsidP="00154F11">
      <w:pPr>
        <w:pStyle w:val="NumList"/>
      </w:pPr>
      <w:bookmarkStart w:id="427" w:name="_Hlk69105561"/>
      <w:r>
        <w:t xml:space="preserve">Lastly, edit </w:t>
      </w:r>
      <w:r w:rsidRPr="00E30269">
        <w:rPr>
          <w:rStyle w:val="CodeInline"/>
        </w:rPr>
        <w:t>gl.js</w:t>
      </w:r>
      <w:r>
        <w:t xml:space="preserve"> to define and export </w:t>
      </w:r>
      <w:r w:rsidRPr="004E67A2">
        <w:t xml:space="preserve">a </w:t>
      </w:r>
      <w:proofErr w:type="spellStart"/>
      <w:r w:rsidRPr="004E67A2">
        <w:rPr>
          <w:rStyle w:val="CodeInline"/>
        </w:rPr>
        <w:t>cleanUp</w:t>
      </w:r>
      <w:proofErr w:type="spellEnd"/>
      <w:r w:rsidRPr="004E67A2">
        <w:rPr>
          <w:rStyle w:val="CodeInline"/>
        </w:rPr>
        <w:t>()</w:t>
      </w:r>
      <w:r w:rsidRPr="004E67A2">
        <w:t xml:space="preserve"> function to</w:t>
      </w:r>
      <w:r>
        <w:t xml:space="preserve"> inform the player that the engine is now shut down.</w:t>
      </w:r>
      <w:r w:rsidRPr="004E67A2">
        <w:t xml:space="preserve"> </w:t>
      </w:r>
      <w:bookmarkEnd w:id="427"/>
    </w:p>
    <w:p w14:paraId="627EE0ED" w14:textId="7ABEFB60" w:rsidR="00154F11" w:rsidRPr="00196FBB" w:rsidRDefault="00154F11" w:rsidP="00154F11">
      <w:pPr>
        <w:pStyle w:val="Code"/>
      </w:pPr>
      <w:del w:id="428" w:author="Kelvin Sung" w:date="2021-08-26T15:28:00Z">
        <w:r w:rsidDel="001019F4">
          <w:delText xml:space="preserve">// </w:delText>
        </w:r>
      </w:del>
      <w:r>
        <w:t>… identical to previous code</w:t>
      </w:r>
      <w:ins w:id="429" w:author="Kelvin Sung" w:date="2021-08-26T15:28:00Z">
        <w:r w:rsidR="001019F4">
          <w:t xml:space="preserve"> …</w:t>
        </w:r>
      </w:ins>
    </w:p>
    <w:p w14:paraId="3887CC79" w14:textId="77777777" w:rsidR="00154F11" w:rsidRDefault="00154F11" w:rsidP="00154F11">
      <w:pPr>
        <w:pStyle w:val="Code"/>
      </w:pPr>
      <w:r>
        <w:t>function cleanUp() {</w:t>
      </w:r>
    </w:p>
    <w:p w14:paraId="4CBC18C5" w14:textId="77777777" w:rsidR="00154F11" w:rsidRDefault="00154F11" w:rsidP="00154F11">
      <w:pPr>
        <w:pStyle w:val="Code"/>
      </w:pPr>
      <w:r>
        <w:t xml:space="preserve">    if ((mGL == null) || (mCanvas == null))</w:t>
      </w:r>
    </w:p>
    <w:p w14:paraId="670F1D19" w14:textId="77777777" w:rsidR="00154F11" w:rsidRDefault="00154F11" w:rsidP="00154F11">
      <w:pPr>
        <w:pStyle w:val="Code"/>
      </w:pPr>
      <w:r>
        <w:t xml:space="preserve">        throw new Error("Engine cleanup: system is not initialized.");</w:t>
      </w:r>
    </w:p>
    <w:p w14:paraId="49DC38A0" w14:textId="77777777" w:rsidR="00154F11" w:rsidRDefault="00154F11" w:rsidP="00154F11">
      <w:pPr>
        <w:pStyle w:val="Code"/>
      </w:pPr>
      <w:r>
        <w:t xml:space="preserve">    mGL = null;</w:t>
      </w:r>
    </w:p>
    <w:p w14:paraId="20752539" w14:textId="77777777" w:rsidR="00154F11" w:rsidRDefault="00154F11" w:rsidP="00154F11">
      <w:pPr>
        <w:pStyle w:val="Code"/>
      </w:pPr>
      <w:r>
        <w:t xml:space="preserve">    // let the user know</w:t>
      </w:r>
    </w:p>
    <w:p w14:paraId="4921C00B" w14:textId="77777777" w:rsidR="00154F11" w:rsidRDefault="00154F11" w:rsidP="00154F11">
      <w:pPr>
        <w:pStyle w:val="Code"/>
      </w:pPr>
      <w:r>
        <w:t xml:space="preserve">    mCanvas.style.position = "fixed";</w:t>
      </w:r>
    </w:p>
    <w:p w14:paraId="2ED132A6" w14:textId="77777777" w:rsidR="00154F11" w:rsidRDefault="00154F11" w:rsidP="00154F11">
      <w:pPr>
        <w:pStyle w:val="Code"/>
      </w:pPr>
      <w:r>
        <w:t xml:space="preserve">    mCanvas.style.backgroundColor = "rgba(200, 200, 200, 0.5)";</w:t>
      </w:r>
    </w:p>
    <w:p w14:paraId="2A90DD2D" w14:textId="77777777" w:rsidR="00154F11" w:rsidRDefault="00154F11" w:rsidP="00154F11">
      <w:pPr>
        <w:pStyle w:val="Code"/>
      </w:pPr>
      <w:r>
        <w:t xml:space="preserve">    mCanvas = null;  </w:t>
      </w:r>
    </w:p>
    <w:p w14:paraId="1281DD25" w14:textId="77777777" w:rsidR="00154F11" w:rsidRDefault="00154F11" w:rsidP="00154F11">
      <w:pPr>
        <w:pStyle w:val="Code"/>
      </w:pPr>
      <w:r>
        <w:t xml:space="preserve">    document.body.innerHTML += "&lt;br&gt;&lt;br&gt;&lt;h1&gt;End of Game&lt;/h1&gt;&lt;h1&gt;GL System Shut Down&lt;/h1&gt;";</w:t>
      </w:r>
    </w:p>
    <w:p w14:paraId="1B0D8718" w14:textId="77777777" w:rsidR="00154F11" w:rsidRDefault="00154F11" w:rsidP="00154F11">
      <w:pPr>
        <w:pStyle w:val="Code"/>
      </w:pPr>
      <w:r>
        <w:t>}</w:t>
      </w:r>
    </w:p>
    <w:p w14:paraId="71047576" w14:textId="77777777" w:rsidR="00154F11" w:rsidRDefault="00154F11" w:rsidP="00154F11">
      <w:pPr>
        <w:pStyle w:val="Code"/>
      </w:pPr>
      <w:r w:rsidRPr="004E67A2">
        <w:t xml:space="preserve">export {init, get, </w:t>
      </w:r>
      <w:r w:rsidRPr="00E30269">
        <w:rPr>
          <w:rStyle w:val="CodeBold"/>
        </w:rPr>
        <w:t>cleanUp</w:t>
      </w:r>
      <w:r w:rsidRPr="004E67A2">
        <w:t>}</w:t>
      </w:r>
    </w:p>
    <w:p w14:paraId="6684CF5A" w14:textId="77777777" w:rsidR="008F48E6" w:rsidRPr="008F48E6" w:rsidRDefault="008F48E6" w:rsidP="0010691D">
      <w:pPr>
        <w:pStyle w:val="Heading3"/>
      </w:pPr>
      <w:r w:rsidRPr="008F48E6">
        <w:t>Test the Scene Object Interface to the Game Engine</w:t>
      </w:r>
    </w:p>
    <w:p w14:paraId="064D1F66" w14:textId="003CE4DA" w:rsidR="008F48E6" w:rsidRDefault="008F48E6" w:rsidP="008F48E6">
      <w:pPr>
        <w:pStyle w:val="BodyTextFirst"/>
      </w:pPr>
      <w:r w:rsidRPr="00B6047D">
        <w:t xml:space="preserve">With the abstract </w:t>
      </w:r>
      <w:r w:rsidRPr="00B6047D">
        <w:rPr>
          <w:rStyle w:val="CodeInline"/>
        </w:rPr>
        <w:t>Scene</w:t>
      </w:r>
      <w:r w:rsidRPr="00B6047D">
        <w:t xml:space="preserve"> object definition and the </w:t>
      </w:r>
      <w:r>
        <w:t>resource management</w:t>
      </w:r>
      <w:r w:rsidRPr="00B6047D">
        <w:t xml:space="preserve"> modification</w:t>
      </w:r>
      <w:r>
        <w:t>s</w:t>
      </w:r>
      <w:r w:rsidRPr="00B6047D">
        <w:t xml:space="preserve"> to the game engine core components, it is now possible to stop an existing scene and load a new scene at will. This section cyc</w:t>
      </w:r>
      <w:r w:rsidR="007E64E3">
        <w:t>les</w:t>
      </w:r>
      <w:r w:rsidRPr="00B6047D">
        <w:t xml:space="preserve"> between two subclasses of the Scene object, </w:t>
      </w:r>
      <w:proofErr w:type="spellStart"/>
      <w:r w:rsidRPr="00B6047D">
        <w:rPr>
          <w:rStyle w:val="CodeInline"/>
        </w:rPr>
        <w:t>MyGame</w:t>
      </w:r>
      <w:proofErr w:type="spellEnd"/>
      <w:r>
        <w:t xml:space="preserve"> and </w:t>
      </w:r>
      <w:proofErr w:type="spellStart"/>
      <w:r w:rsidRPr="00E30269">
        <w:rPr>
          <w:rStyle w:val="CodeInline"/>
        </w:rPr>
        <w:t>BlueLevel</w:t>
      </w:r>
      <w:proofErr w:type="spellEnd"/>
      <w:r w:rsidRPr="00B6047D">
        <w:t xml:space="preserve"> to illustrate the loading and unloading of scenes.</w:t>
      </w:r>
    </w:p>
    <w:p w14:paraId="57BA4F57" w14:textId="18B34815" w:rsidR="008F48E6" w:rsidRDefault="008F48E6" w:rsidP="008F48E6">
      <w:pPr>
        <w:pStyle w:val="BodyTextCont"/>
      </w:pPr>
      <w:r>
        <w:t xml:space="preserve">For simplicity, the two test scenes are almost identical to the </w:t>
      </w:r>
      <w:proofErr w:type="spellStart"/>
      <w:r w:rsidRPr="00827CC4">
        <w:rPr>
          <w:rStyle w:val="CodeInline"/>
        </w:rPr>
        <w:t>MyGame</w:t>
      </w:r>
      <w:proofErr w:type="spellEnd"/>
      <w:r>
        <w:t xml:space="preserve"> scene from the previous project. In this project, </w:t>
      </w:r>
      <w:proofErr w:type="spellStart"/>
      <w:r w:rsidRPr="00827CC4">
        <w:rPr>
          <w:rStyle w:val="CodeInline"/>
        </w:rPr>
        <w:t>MyGame</w:t>
      </w:r>
      <w:proofErr w:type="spellEnd"/>
      <w:r>
        <w:t xml:space="preserve"> explicitly defines the scene in the </w:t>
      </w:r>
      <w:proofErr w:type="spellStart"/>
      <w:r w:rsidRPr="00827CC4">
        <w:rPr>
          <w:rStyle w:val="CodeInline"/>
        </w:rPr>
        <w:t>init</w:t>
      </w:r>
      <w:proofErr w:type="spellEnd"/>
      <w:r w:rsidRPr="00827CC4">
        <w:rPr>
          <w:rStyle w:val="CodeInline"/>
        </w:rPr>
        <w:t>()</w:t>
      </w:r>
      <w:r>
        <w:t xml:space="preserve"> function, while the </w:t>
      </w:r>
      <w:proofErr w:type="spellStart"/>
      <w:r w:rsidRPr="00827CC4">
        <w:rPr>
          <w:rStyle w:val="CodeInline"/>
        </w:rPr>
        <w:t>BlueScene</w:t>
      </w:r>
      <w:proofErr w:type="spellEnd"/>
      <w:r>
        <w:t xml:space="preserve">, in a manner identical to the case in the previous project, loads the scene content from the </w:t>
      </w:r>
      <w:r w:rsidRPr="00827CC4">
        <w:rPr>
          <w:rStyle w:val="CodeInline"/>
        </w:rPr>
        <w:t>blue_level.xml</w:t>
      </w:r>
      <w:r>
        <w:t xml:space="preserve"> file located in the </w:t>
      </w:r>
      <w:r w:rsidRPr="00827CC4">
        <w:rPr>
          <w:rStyle w:val="CodeInline"/>
        </w:rPr>
        <w:t>assets</w:t>
      </w:r>
      <w:r>
        <w:t xml:space="preserve"> folder</w:t>
      </w:r>
      <w:r w:rsidRPr="00B6047D">
        <w:t>.</w:t>
      </w:r>
      <w:r>
        <w:t xml:space="preserve"> The content and the parsing of the XML scene file are identical to those from the previous project and thus will not be repeated.</w:t>
      </w:r>
    </w:p>
    <w:p w14:paraId="22A39859" w14:textId="77777777" w:rsidR="008F48E6" w:rsidRPr="008F48E6" w:rsidRDefault="008F48E6" w:rsidP="0010691D">
      <w:pPr>
        <w:pStyle w:val="Heading4"/>
      </w:pPr>
      <w:r w:rsidRPr="008F48E6">
        <w:t xml:space="preserve">The </w:t>
      </w:r>
      <w:proofErr w:type="spellStart"/>
      <w:r w:rsidRPr="008F48E6">
        <w:t>MyGame</w:t>
      </w:r>
      <w:proofErr w:type="spellEnd"/>
      <w:r w:rsidRPr="008F48E6">
        <w:t xml:space="preserve"> Scene</w:t>
      </w:r>
    </w:p>
    <w:p w14:paraId="1397F1AC" w14:textId="4F7F1EFB" w:rsidR="008F48E6" w:rsidRPr="00E30269" w:rsidRDefault="008F48E6" w:rsidP="008F48E6">
      <w:pPr>
        <w:pStyle w:val="BodyTextFirst"/>
      </w:pPr>
      <w:r>
        <w:t xml:space="preserve">As mentioned, this scene defines in the </w:t>
      </w:r>
      <w:proofErr w:type="spellStart"/>
      <w:r w:rsidRPr="00E30269">
        <w:rPr>
          <w:rStyle w:val="CodeInline"/>
        </w:rPr>
        <w:t>init</w:t>
      </w:r>
      <w:proofErr w:type="spellEnd"/>
      <w:r w:rsidRPr="00E30269">
        <w:rPr>
          <w:rStyle w:val="CodeInline"/>
        </w:rPr>
        <w:t>()</w:t>
      </w:r>
      <w:r>
        <w:t xml:space="preserve"> function the identical content found in the scene file from the previous project. In the following</w:t>
      </w:r>
      <w:r w:rsidR="007E64E3">
        <w:t xml:space="preserve"> section</w:t>
      </w:r>
      <w:r>
        <w:t xml:space="preserve">, take note of the definition and calls to </w:t>
      </w:r>
      <w:r w:rsidRPr="00E30269">
        <w:rPr>
          <w:rStyle w:val="CodeInline"/>
        </w:rPr>
        <w:t>next()</w:t>
      </w:r>
      <w:r>
        <w:t xml:space="preserve"> and </w:t>
      </w:r>
      <w:r w:rsidRPr="00E30269">
        <w:rPr>
          <w:rStyle w:val="CodeInline"/>
        </w:rPr>
        <w:t>stop()</w:t>
      </w:r>
      <w:r>
        <w:t xml:space="preserve"> functions.</w:t>
      </w:r>
    </w:p>
    <w:p w14:paraId="471F107A" w14:textId="3B243C30" w:rsidR="008F48E6" w:rsidRDefault="008F48E6" w:rsidP="0010691D">
      <w:pPr>
        <w:pStyle w:val="NumList"/>
        <w:numPr>
          <w:ilvl w:val="0"/>
          <w:numId w:val="30"/>
        </w:numPr>
      </w:pPr>
      <w:r>
        <w:lastRenderedPageBreak/>
        <w:t xml:space="preserve">Edit </w:t>
      </w:r>
      <w:r w:rsidRPr="00E30269">
        <w:rPr>
          <w:rStyle w:val="CodeInline"/>
        </w:rPr>
        <w:t>my_game.js</w:t>
      </w:r>
      <w:r>
        <w:t xml:space="preserve"> to import from </w:t>
      </w:r>
      <w:r w:rsidRPr="00E30269">
        <w:rPr>
          <w:rStyle w:val="CodeInline"/>
        </w:rPr>
        <w:t>index.js</w:t>
      </w:r>
      <w:r>
        <w:t xml:space="preserve"> and the newly defined </w:t>
      </w:r>
      <w:r w:rsidRPr="00E30269">
        <w:rPr>
          <w:rStyle w:val="CodeInline"/>
        </w:rPr>
        <w:t>blue_level.js</w:t>
      </w:r>
      <w:r>
        <w:t xml:space="preserve">. Note that with </w:t>
      </w:r>
      <w:r w:rsidRPr="00226DDE">
        <w:rPr>
          <w:rStyle w:val="CodeInline"/>
          <w:rPrChange w:id="430" w:author="Kelvin Sung" w:date="2021-08-26T15:34:00Z">
            <w:rPr/>
          </w:rPrChange>
        </w:rPr>
        <w:t>Scene</w:t>
      </w:r>
      <w:r>
        <w:t xml:space="preserve"> class support, you no</w:t>
      </w:r>
      <w:r w:rsidR="007E64E3">
        <w:t xml:space="preserve"> </w:t>
      </w:r>
      <w:r>
        <w:t xml:space="preserve">longer need to import from the </w:t>
      </w:r>
      <w:r w:rsidRPr="00E30269">
        <w:rPr>
          <w:rStyle w:val="CodeInline"/>
        </w:rPr>
        <w:t>loop</w:t>
      </w:r>
      <w:r>
        <w:t xml:space="preserve"> module. </w:t>
      </w:r>
    </w:p>
    <w:p w14:paraId="0DC7EC9E" w14:textId="77777777" w:rsidR="008F48E6" w:rsidRDefault="008F48E6" w:rsidP="008F48E6">
      <w:pPr>
        <w:pStyle w:val="Code"/>
      </w:pPr>
      <w:r>
        <w:t>import engine from "../engine/index.js";</w:t>
      </w:r>
    </w:p>
    <w:p w14:paraId="49CD2A23" w14:textId="77777777" w:rsidR="008F48E6" w:rsidRDefault="008F48E6" w:rsidP="008F48E6">
      <w:pPr>
        <w:pStyle w:val="Code"/>
      </w:pPr>
      <w:r>
        <w:t>import BlueLevel from "./blue_level.js";</w:t>
      </w:r>
    </w:p>
    <w:p w14:paraId="5ED65828" w14:textId="77777777" w:rsidR="008F48E6" w:rsidRDefault="008F48E6" w:rsidP="008F48E6">
      <w:pPr>
        <w:pStyle w:val="NumList"/>
        <w:numPr>
          <w:ilvl w:val="0"/>
          <w:numId w:val="13"/>
        </w:numPr>
      </w:pPr>
      <w:r>
        <w:t xml:space="preserve">Define </w:t>
      </w:r>
      <w:proofErr w:type="spellStart"/>
      <w:r w:rsidRPr="00E30269">
        <w:rPr>
          <w:rStyle w:val="CodeInline"/>
        </w:rPr>
        <w:t>MyGame</w:t>
      </w:r>
      <w:proofErr w:type="spellEnd"/>
      <w:r>
        <w:t xml:space="preserve"> to be a subclass of the engine </w:t>
      </w:r>
      <w:r w:rsidRPr="00E30269">
        <w:rPr>
          <w:rStyle w:val="CodeInline"/>
        </w:rPr>
        <w:t>Scene</w:t>
      </w:r>
      <w:r>
        <w:t xml:space="preserve"> class, and remember to export </w:t>
      </w:r>
      <w:proofErr w:type="spellStart"/>
      <w:r w:rsidRPr="00E30269">
        <w:rPr>
          <w:rStyle w:val="CodeInline"/>
        </w:rPr>
        <w:t>MyGame</w:t>
      </w:r>
      <w:proofErr w:type="spellEnd"/>
      <w:r>
        <w:t>.</w:t>
      </w:r>
    </w:p>
    <w:p w14:paraId="6000CF65" w14:textId="77777777" w:rsidR="008F48E6" w:rsidRDefault="008F48E6" w:rsidP="008F48E6">
      <w:pPr>
        <w:pStyle w:val="Code"/>
      </w:pPr>
      <w:r w:rsidRPr="000F2A33">
        <w:t>class MyGame extends engine.Scene {</w:t>
      </w:r>
    </w:p>
    <w:p w14:paraId="1A213FDE" w14:textId="5ACAD458" w:rsidR="008F48E6" w:rsidRDefault="008F48E6" w:rsidP="008F48E6">
      <w:pPr>
        <w:pStyle w:val="Code"/>
      </w:pPr>
      <w:del w:id="431" w:author="Kelvin Sung" w:date="2021-08-26T15:33:00Z">
        <w:r w:rsidDel="00226DDE">
          <w:delText xml:space="preserve"> </w:delText>
        </w:r>
      </w:del>
      <w:ins w:id="432" w:author="Kelvin Sung" w:date="2021-08-26T15:33:00Z">
        <w:r w:rsidR="00226DDE">
          <w:t xml:space="preserve">    </w:t>
        </w:r>
      </w:ins>
      <w:r>
        <w:t>…</w:t>
      </w:r>
      <w:ins w:id="433" w:author="Kelvin Sung" w:date="2021-08-26T15:33:00Z">
        <w:r w:rsidR="00AD1914">
          <w:t xml:space="preserve"> implementation to follow …</w:t>
        </w:r>
      </w:ins>
    </w:p>
    <w:p w14:paraId="089BE9E4" w14:textId="77777777" w:rsidR="008F48E6" w:rsidRDefault="008F48E6" w:rsidP="008F48E6">
      <w:pPr>
        <w:pStyle w:val="Code"/>
      </w:pPr>
      <w:r>
        <w:t>}</w:t>
      </w:r>
    </w:p>
    <w:p w14:paraId="606872D1" w14:textId="77777777" w:rsidR="008F48E6" w:rsidRDefault="008F48E6" w:rsidP="008F48E6">
      <w:pPr>
        <w:pStyle w:val="Code"/>
      </w:pPr>
      <w:r>
        <w:t>export default MyGame;</w:t>
      </w:r>
    </w:p>
    <w:p w14:paraId="29178040" w14:textId="77777777" w:rsidR="008F48E6" w:rsidRDefault="008F48E6" w:rsidP="008F48E6">
      <w:pPr>
        <w:pStyle w:val="NoteTipCaution"/>
      </w:pPr>
      <w:r w:rsidRPr="00E30269">
        <w:rPr>
          <w:rStyle w:val="Strong"/>
        </w:rPr>
        <w:t>Note</w:t>
      </w:r>
      <w:r>
        <w:t xml:space="preserve"> </w:t>
      </w:r>
      <w:proofErr w:type="gramStart"/>
      <w:r>
        <w:t>The</w:t>
      </w:r>
      <w:proofErr w:type="gramEnd"/>
      <w:r>
        <w:t xml:space="preserve"> JavaScript </w:t>
      </w:r>
      <w:r w:rsidRPr="00E30269">
        <w:rPr>
          <w:rStyle w:val="CodeInline"/>
        </w:rPr>
        <w:t>extends</w:t>
      </w:r>
      <w:r>
        <w:t xml:space="preserve"> keyword defines the parent/child relationship.</w:t>
      </w:r>
    </w:p>
    <w:p w14:paraId="059FD332" w14:textId="3CD86F54" w:rsidR="008F48E6" w:rsidRDefault="008F48E6" w:rsidP="008F48E6">
      <w:pPr>
        <w:pStyle w:val="NumList"/>
        <w:numPr>
          <w:ilvl w:val="0"/>
          <w:numId w:val="13"/>
        </w:numPr>
      </w:pPr>
      <w:r>
        <w:t xml:space="preserve">Define the </w:t>
      </w:r>
      <w:r w:rsidRPr="00E30269">
        <w:rPr>
          <w:rStyle w:val="CodeInline"/>
        </w:rPr>
        <w:t>constructor()</w:t>
      </w:r>
      <w:r>
        <w:t xml:space="preserve">, </w:t>
      </w:r>
      <w:proofErr w:type="spellStart"/>
      <w:r w:rsidRPr="00E30269">
        <w:rPr>
          <w:rStyle w:val="CodeInline"/>
        </w:rPr>
        <w:t>init</w:t>
      </w:r>
      <w:proofErr w:type="spellEnd"/>
      <w:r w:rsidRPr="00E30269">
        <w:rPr>
          <w:rStyle w:val="CodeInline"/>
        </w:rPr>
        <w:t>()</w:t>
      </w:r>
      <w:r>
        <w:t xml:space="preserve">, and </w:t>
      </w:r>
      <w:r w:rsidRPr="00E30269">
        <w:rPr>
          <w:rStyle w:val="CodeInline"/>
        </w:rPr>
        <w:t>draw()</w:t>
      </w:r>
      <w:r>
        <w:rPr>
          <w:rStyle w:val="CodeInline"/>
        </w:rPr>
        <w:t xml:space="preserve"> </w:t>
      </w:r>
      <w:r>
        <w:t xml:space="preserve">functions. Note that </w:t>
      </w:r>
      <w:ins w:id="434" w:author="Kelvin Sung" w:date="2021-08-26T15:35:00Z">
        <w:r w:rsidR="00226DDE">
          <w:t xml:space="preserve">the </w:t>
        </w:r>
      </w:ins>
      <w:r>
        <w:t xml:space="preserve">scene content defined in the </w:t>
      </w:r>
      <w:proofErr w:type="spellStart"/>
      <w:r w:rsidRPr="00E30269">
        <w:rPr>
          <w:rStyle w:val="CodeInline"/>
        </w:rPr>
        <w:t>init</w:t>
      </w:r>
      <w:proofErr w:type="spellEnd"/>
      <w:r w:rsidRPr="00E30269">
        <w:rPr>
          <w:rStyle w:val="CodeInline"/>
        </w:rPr>
        <w:t>()</w:t>
      </w:r>
      <w:r>
        <w:t xml:space="preserve"> function, with the exception of the camera background color, is identical to that of the previous project.</w:t>
      </w:r>
    </w:p>
    <w:p w14:paraId="5F75E4A0" w14:textId="77777777" w:rsidR="008F48E6" w:rsidRDefault="008F48E6" w:rsidP="008F48E6">
      <w:pPr>
        <w:pStyle w:val="Code"/>
      </w:pPr>
      <w:r>
        <w:t>constructor() {</w:t>
      </w:r>
    </w:p>
    <w:p w14:paraId="48D0C88F" w14:textId="77777777" w:rsidR="008F48E6" w:rsidRDefault="008F48E6" w:rsidP="008F48E6">
      <w:pPr>
        <w:pStyle w:val="Code"/>
      </w:pPr>
      <w:r>
        <w:t xml:space="preserve">    super();</w:t>
      </w:r>
    </w:p>
    <w:p w14:paraId="0CAAE826" w14:textId="77777777" w:rsidR="008F48E6" w:rsidRDefault="008F48E6" w:rsidP="008F48E6">
      <w:pPr>
        <w:pStyle w:val="Code"/>
      </w:pPr>
      <w:r>
        <w:t xml:space="preserve">    // The camera to view the scene</w:t>
      </w:r>
    </w:p>
    <w:p w14:paraId="1398B740" w14:textId="77777777" w:rsidR="008F48E6" w:rsidRDefault="008F48E6" w:rsidP="008F48E6">
      <w:pPr>
        <w:pStyle w:val="Code"/>
      </w:pPr>
      <w:r>
        <w:t xml:space="preserve">    this.mCamera = null;</w:t>
      </w:r>
    </w:p>
    <w:p w14:paraId="64BAC3A0" w14:textId="77777777" w:rsidR="008F48E6" w:rsidRDefault="008F48E6" w:rsidP="008F48E6">
      <w:pPr>
        <w:pStyle w:val="Code"/>
      </w:pPr>
    </w:p>
    <w:p w14:paraId="6BEFC5DC" w14:textId="77777777" w:rsidR="008F48E6" w:rsidRDefault="008F48E6" w:rsidP="008F48E6">
      <w:pPr>
        <w:pStyle w:val="Code"/>
      </w:pPr>
      <w:r>
        <w:t xml:space="preserve">    // the hero and the support objects</w:t>
      </w:r>
    </w:p>
    <w:p w14:paraId="688688F9" w14:textId="77777777" w:rsidR="008F48E6" w:rsidRDefault="008F48E6" w:rsidP="008F48E6">
      <w:pPr>
        <w:pStyle w:val="Code"/>
      </w:pPr>
      <w:r>
        <w:t xml:space="preserve">    this.mHero = null;</w:t>
      </w:r>
    </w:p>
    <w:p w14:paraId="0C41A2A2" w14:textId="77777777" w:rsidR="008F48E6" w:rsidRDefault="008F48E6" w:rsidP="008F48E6">
      <w:pPr>
        <w:pStyle w:val="Code"/>
      </w:pPr>
      <w:r>
        <w:t xml:space="preserve">    this.mSupport = null;</w:t>
      </w:r>
    </w:p>
    <w:p w14:paraId="4D08E316" w14:textId="77777777" w:rsidR="008F48E6" w:rsidRDefault="008F48E6" w:rsidP="008F48E6">
      <w:pPr>
        <w:pStyle w:val="Code"/>
      </w:pPr>
      <w:r>
        <w:t>}</w:t>
      </w:r>
    </w:p>
    <w:p w14:paraId="68FCB2B5" w14:textId="77777777" w:rsidR="008F48E6" w:rsidRDefault="008F48E6" w:rsidP="008F48E6">
      <w:pPr>
        <w:pStyle w:val="Code"/>
      </w:pPr>
    </w:p>
    <w:p w14:paraId="4160C34A" w14:textId="77777777" w:rsidR="008F48E6" w:rsidRDefault="008F48E6" w:rsidP="008F48E6">
      <w:pPr>
        <w:pStyle w:val="Code"/>
      </w:pPr>
      <w:r>
        <w:t xml:space="preserve">init() {    </w:t>
      </w:r>
    </w:p>
    <w:p w14:paraId="3830B930" w14:textId="77777777" w:rsidR="008F48E6" w:rsidRDefault="008F48E6" w:rsidP="008F48E6">
      <w:pPr>
        <w:pStyle w:val="Code"/>
      </w:pPr>
      <w:r>
        <w:t xml:space="preserve">    // Step A: set up the cameras</w:t>
      </w:r>
    </w:p>
    <w:p w14:paraId="403D2EF8" w14:textId="77777777" w:rsidR="008F48E6" w:rsidRDefault="008F48E6" w:rsidP="008F48E6">
      <w:pPr>
        <w:pStyle w:val="Code"/>
      </w:pPr>
      <w:r>
        <w:t xml:space="preserve">    this.mCamera = new engine.Camera(</w:t>
      </w:r>
    </w:p>
    <w:p w14:paraId="063FB358" w14:textId="77777777" w:rsidR="008F48E6" w:rsidRDefault="008F48E6" w:rsidP="008F48E6">
      <w:pPr>
        <w:pStyle w:val="Code"/>
      </w:pPr>
      <w:r>
        <w:t xml:space="preserve">        vec2.fromValues(20, 60),   // position of the camera</w:t>
      </w:r>
    </w:p>
    <w:p w14:paraId="54CFE2E0" w14:textId="77777777" w:rsidR="008F48E6" w:rsidRDefault="008F48E6" w:rsidP="008F48E6">
      <w:pPr>
        <w:pStyle w:val="Code"/>
      </w:pPr>
      <w:r>
        <w:t xml:space="preserve">        20,                        // width of camera</w:t>
      </w:r>
    </w:p>
    <w:p w14:paraId="463F9626" w14:textId="77777777" w:rsidR="008F48E6" w:rsidRDefault="008F48E6" w:rsidP="008F48E6">
      <w:pPr>
        <w:pStyle w:val="Code"/>
      </w:pPr>
      <w:r>
        <w:t xml:space="preserve">        [20, 40, 600, 300]         // viewport (orgX, orgY, width, height)</w:t>
      </w:r>
    </w:p>
    <w:p w14:paraId="1070036E" w14:textId="77777777" w:rsidR="008F48E6" w:rsidRDefault="008F48E6" w:rsidP="008F48E6">
      <w:pPr>
        <w:pStyle w:val="Code"/>
      </w:pPr>
      <w:r>
        <w:t xml:space="preserve">    );</w:t>
      </w:r>
    </w:p>
    <w:p w14:paraId="34403B59" w14:textId="77777777" w:rsidR="008F48E6" w:rsidRDefault="008F48E6" w:rsidP="008F48E6">
      <w:pPr>
        <w:pStyle w:val="Code"/>
      </w:pPr>
      <w:r>
        <w:t xml:space="preserve">    this.mCamera.setBackgroundColor([0.8, 0.8, 0.8, 1]);</w:t>
      </w:r>
    </w:p>
    <w:p w14:paraId="1F319B80" w14:textId="77777777" w:rsidR="008F48E6" w:rsidRDefault="008F48E6" w:rsidP="008F48E6">
      <w:pPr>
        <w:pStyle w:val="Code"/>
      </w:pPr>
    </w:p>
    <w:p w14:paraId="4D2752FE" w14:textId="77777777" w:rsidR="008F48E6" w:rsidRDefault="008F48E6" w:rsidP="008F48E6">
      <w:pPr>
        <w:pStyle w:val="Code"/>
      </w:pPr>
      <w:r>
        <w:t xml:space="preserve">    // Step B: Create the support object in red</w:t>
      </w:r>
    </w:p>
    <w:p w14:paraId="78A7BDC6" w14:textId="77777777" w:rsidR="008F48E6" w:rsidRDefault="008F48E6" w:rsidP="008F48E6">
      <w:pPr>
        <w:pStyle w:val="Code"/>
      </w:pPr>
      <w:r>
        <w:t xml:space="preserve">    this.mSupport = new engine.Renderable();</w:t>
      </w:r>
    </w:p>
    <w:p w14:paraId="56285D86" w14:textId="77777777" w:rsidR="008F48E6" w:rsidRDefault="008F48E6" w:rsidP="008F48E6">
      <w:pPr>
        <w:pStyle w:val="Code"/>
      </w:pPr>
      <w:r>
        <w:t xml:space="preserve">    this.mSupport.setColor([0.8, 0.2, 0.2, 1]);</w:t>
      </w:r>
    </w:p>
    <w:p w14:paraId="6598BC9D" w14:textId="77777777" w:rsidR="008F48E6" w:rsidRDefault="008F48E6" w:rsidP="008F48E6">
      <w:pPr>
        <w:pStyle w:val="Code"/>
      </w:pPr>
      <w:r>
        <w:t xml:space="preserve">    this.mSupport.getXform().setPosition(20, 60);</w:t>
      </w:r>
    </w:p>
    <w:p w14:paraId="2F88B232" w14:textId="77777777" w:rsidR="008F48E6" w:rsidRDefault="008F48E6" w:rsidP="008F48E6">
      <w:pPr>
        <w:pStyle w:val="Code"/>
      </w:pPr>
      <w:r>
        <w:t xml:space="preserve">    this.mSupport.getXform().setSize(5, 5);</w:t>
      </w:r>
    </w:p>
    <w:p w14:paraId="2A28F5DE" w14:textId="77777777" w:rsidR="008F48E6" w:rsidRDefault="008F48E6" w:rsidP="008F48E6">
      <w:pPr>
        <w:pStyle w:val="Code"/>
      </w:pPr>
    </w:p>
    <w:p w14:paraId="006D06FD" w14:textId="77777777" w:rsidR="008F48E6" w:rsidRDefault="008F48E6" w:rsidP="008F48E6">
      <w:pPr>
        <w:pStyle w:val="Code"/>
      </w:pPr>
      <w:r>
        <w:t xml:space="preserve">    // Setp C: Create the hero object in blue</w:t>
      </w:r>
    </w:p>
    <w:p w14:paraId="71B1DA5E" w14:textId="77777777" w:rsidR="008F48E6" w:rsidRDefault="008F48E6" w:rsidP="008F48E6">
      <w:pPr>
        <w:pStyle w:val="Code"/>
      </w:pPr>
      <w:r>
        <w:t xml:space="preserve">    this.mHero = new engine.Renderable();</w:t>
      </w:r>
    </w:p>
    <w:p w14:paraId="4F134CC6" w14:textId="77777777" w:rsidR="008F48E6" w:rsidRDefault="008F48E6" w:rsidP="008F48E6">
      <w:pPr>
        <w:pStyle w:val="Code"/>
      </w:pPr>
      <w:r>
        <w:t xml:space="preserve">    this.mHero.setColor([0, 0, 1, 1]);</w:t>
      </w:r>
    </w:p>
    <w:p w14:paraId="32751A47" w14:textId="77777777" w:rsidR="008F48E6" w:rsidRDefault="008F48E6" w:rsidP="008F48E6">
      <w:pPr>
        <w:pStyle w:val="Code"/>
      </w:pPr>
      <w:r>
        <w:t xml:space="preserve">    this.mHero.getXform().setPosition(20, 60);</w:t>
      </w:r>
    </w:p>
    <w:p w14:paraId="517DE12C" w14:textId="77777777" w:rsidR="008F48E6" w:rsidRDefault="008F48E6" w:rsidP="008F48E6">
      <w:pPr>
        <w:pStyle w:val="Code"/>
      </w:pPr>
      <w:r>
        <w:t xml:space="preserve">    this.mHero.getXform().setSize(2, 3);</w:t>
      </w:r>
    </w:p>
    <w:p w14:paraId="6534247B" w14:textId="77777777" w:rsidR="008F48E6" w:rsidRDefault="008F48E6" w:rsidP="008F48E6">
      <w:pPr>
        <w:pStyle w:val="Code"/>
      </w:pPr>
      <w:r>
        <w:t>}</w:t>
      </w:r>
    </w:p>
    <w:p w14:paraId="1C68782C" w14:textId="77777777" w:rsidR="008F48E6" w:rsidRDefault="008F48E6" w:rsidP="008F48E6">
      <w:pPr>
        <w:pStyle w:val="Code"/>
      </w:pPr>
    </w:p>
    <w:p w14:paraId="6ED702A1" w14:textId="77777777" w:rsidR="008F48E6" w:rsidRDefault="008F48E6" w:rsidP="008F48E6">
      <w:pPr>
        <w:pStyle w:val="Code"/>
      </w:pPr>
      <w:r>
        <w:t>draw() {</w:t>
      </w:r>
    </w:p>
    <w:p w14:paraId="498CC1BD" w14:textId="77777777" w:rsidR="008F48E6" w:rsidRDefault="008F48E6" w:rsidP="008F48E6">
      <w:pPr>
        <w:pStyle w:val="Code"/>
      </w:pPr>
      <w:r>
        <w:t xml:space="preserve">    // Step A: clear the canvas</w:t>
      </w:r>
    </w:p>
    <w:p w14:paraId="37F15530" w14:textId="77777777" w:rsidR="008F48E6" w:rsidRDefault="008F48E6" w:rsidP="008F48E6">
      <w:pPr>
        <w:pStyle w:val="Code"/>
      </w:pPr>
      <w:r>
        <w:t xml:space="preserve">    engine.clearCanvas([0.9, 0.9, 0.9, 1.0]);</w:t>
      </w:r>
    </w:p>
    <w:p w14:paraId="405DF0FF" w14:textId="77777777" w:rsidR="008F48E6" w:rsidRDefault="008F48E6" w:rsidP="008F48E6">
      <w:pPr>
        <w:pStyle w:val="Code"/>
      </w:pPr>
      <w:r>
        <w:t xml:space="preserve">    // Step  B: Activate the drawing Camera</w:t>
      </w:r>
    </w:p>
    <w:p w14:paraId="6EF34951" w14:textId="77777777" w:rsidR="008F48E6" w:rsidRDefault="008F48E6" w:rsidP="008F48E6">
      <w:pPr>
        <w:pStyle w:val="Code"/>
      </w:pPr>
      <w:r>
        <w:t xml:space="preserve">    this.mCamera.setViewAndCameraMatrix();</w:t>
      </w:r>
    </w:p>
    <w:p w14:paraId="06508ABC" w14:textId="77777777" w:rsidR="008F48E6" w:rsidRDefault="008F48E6" w:rsidP="008F48E6">
      <w:pPr>
        <w:pStyle w:val="Code"/>
      </w:pPr>
    </w:p>
    <w:p w14:paraId="5AE70DC3" w14:textId="77777777" w:rsidR="008F48E6" w:rsidRDefault="008F48E6" w:rsidP="008F48E6">
      <w:pPr>
        <w:pStyle w:val="Code"/>
      </w:pPr>
      <w:r>
        <w:t xml:space="preserve">    // Step  C: draw everything</w:t>
      </w:r>
    </w:p>
    <w:p w14:paraId="6D07C5E8" w14:textId="77777777" w:rsidR="008F48E6" w:rsidRDefault="008F48E6" w:rsidP="008F48E6">
      <w:pPr>
        <w:pStyle w:val="Code"/>
      </w:pPr>
      <w:r>
        <w:t xml:space="preserve">    this.mSupport.draw(this.mCamera);</w:t>
      </w:r>
    </w:p>
    <w:p w14:paraId="5E404DD7" w14:textId="77777777" w:rsidR="008F48E6" w:rsidRDefault="008F48E6" w:rsidP="008F48E6">
      <w:pPr>
        <w:pStyle w:val="Code"/>
      </w:pPr>
      <w:r>
        <w:t xml:space="preserve">    this.mHero.draw(this.mCamera);</w:t>
      </w:r>
    </w:p>
    <w:p w14:paraId="63F714FC" w14:textId="77777777" w:rsidR="008F48E6" w:rsidRDefault="008F48E6" w:rsidP="008F48E6">
      <w:pPr>
        <w:pStyle w:val="Code"/>
      </w:pPr>
      <w:r>
        <w:t>}</w:t>
      </w:r>
    </w:p>
    <w:p w14:paraId="18ECE642" w14:textId="77777777" w:rsidR="008F48E6" w:rsidRDefault="008F48E6" w:rsidP="008F48E6">
      <w:pPr>
        <w:pStyle w:val="Code"/>
      </w:pPr>
    </w:p>
    <w:p w14:paraId="534A3C3B" w14:textId="77777777" w:rsidR="008F48E6" w:rsidRDefault="008F48E6" w:rsidP="008F48E6">
      <w:pPr>
        <w:pStyle w:val="NumList"/>
      </w:pPr>
      <w:r w:rsidRPr="00A628E9">
        <w:t xml:space="preserve">Define </w:t>
      </w:r>
      <w:r>
        <w:t xml:space="preserve">the </w:t>
      </w:r>
      <w:r w:rsidRPr="00E30269">
        <w:rPr>
          <w:rStyle w:val="CodeInline"/>
        </w:rPr>
        <w:t>update()</w:t>
      </w:r>
      <w:r>
        <w:t xml:space="preserve"> </w:t>
      </w:r>
      <w:r w:rsidRPr="00886015">
        <w:t>function</w:t>
      </w:r>
      <w:r>
        <w:t xml:space="preserve">, take note of the </w:t>
      </w:r>
      <w:proofErr w:type="spellStart"/>
      <w:r w:rsidRPr="00E30269">
        <w:rPr>
          <w:rStyle w:val="CodeInline"/>
        </w:rPr>
        <w:t>this.next</w:t>
      </w:r>
      <w:proofErr w:type="spellEnd"/>
      <w:r w:rsidRPr="00E30269">
        <w:rPr>
          <w:rStyle w:val="CodeInline"/>
        </w:rPr>
        <w:t>()</w:t>
      </w:r>
      <w:r>
        <w:t xml:space="preserve"> call when the </w:t>
      </w:r>
      <w:proofErr w:type="spellStart"/>
      <w:r w:rsidRPr="00E30269">
        <w:rPr>
          <w:rStyle w:val="CodeInline"/>
        </w:rPr>
        <w:t>mHero</w:t>
      </w:r>
      <w:proofErr w:type="spellEnd"/>
      <w:r>
        <w:t xml:space="preserve"> object crosses the </w:t>
      </w:r>
      <w:r w:rsidRPr="00E30269">
        <w:rPr>
          <w:rStyle w:val="CodeInline"/>
        </w:rPr>
        <w:t>x=11</w:t>
      </w:r>
      <w:r>
        <w:t xml:space="preserve"> boundary from the right, and the </w:t>
      </w:r>
      <w:proofErr w:type="spellStart"/>
      <w:r w:rsidRPr="00E30269">
        <w:rPr>
          <w:rStyle w:val="CodeInline"/>
        </w:rPr>
        <w:t>this.stop</w:t>
      </w:r>
      <w:proofErr w:type="spellEnd"/>
      <w:r w:rsidRPr="00E30269">
        <w:rPr>
          <w:rStyle w:val="CodeInline"/>
        </w:rPr>
        <w:t>()</w:t>
      </w:r>
      <w:r>
        <w:t xml:space="preserve"> call when the Q key is pressed. </w:t>
      </w:r>
    </w:p>
    <w:p w14:paraId="61F57D7F" w14:textId="77777777" w:rsidR="008F48E6" w:rsidRDefault="008F48E6" w:rsidP="008F48E6">
      <w:pPr>
        <w:pStyle w:val="Code"/>
      </w:pPr>
      <w:r>
        <w:t>update() {</w:t>
      </w:r>
    </w:p>
    <w:p w14:paraId="21DC57B7" w14:textId="77777777" w:rsidR="008F48E6" w:rsidRDefault="008F48E6" w:rsidP="008F48E6">
      <w:pPr>
        <w:pStyle w:val="Code"/>
      </w:pPr>
      <w:r>
        <w:t xml:space="preserve">    // let's only allow the movement of hero, </w:t>
      </w:r>
    </w:p>
    <w:p w14:paraId="1D1DD482" w14:textId="77777777" w:rsidR="008F48E6" w:rsidRDefault="008F48E6" w:rsidP="008F48E6">
      <w:pPr>
        <w:pStyle w:val="Code"/>
      </w:pPr>
      <w:r>
        <w:t xml:space="preserve">    // and if hero moves too far off, this level ends, we will</w:t>
      </w:r>
    </w:p>
    <w:p w14:paraId="1C6E4E94" w14:textId="77777777" w:rsidR="008F48E6" w:rsidRDefault="008F48E6" w:rsidP="008F48E6">
      <w:pPr>
        <w:pStyle w:val="Code"/>
      </w:pPr>
      <w:r>
        <w:t xml:space="preserve">    // load the next level</w:t>
      </w:r>
    </w:p>
    <w:p w14:paraId="4EC944F4" w14:textId="77777777" w:rsidR="008F48E6" w:rsidRDefault="008F48E6" w:rsidP="008F48E6">
      <w:pPr>
        <w:pStyle w:val="Code"/>
      </w:pPr>
      <w:r>
        <w:t xml:space="preserve">    let deltaX = 0.05;</w:t>
      </w:r>
    </w:p>
    <w:p w14:paraId="1A671F88" w14:textId="77777777" w:rsidR="008F48E6" w:rsidRDefault="008F48E6" w:rsidP="008F48E6">
      <w:pPr>
        <w:pStyle w:val="Code"/>
      </w:pPr>
      <w:r>
        <w:t xml:space="preserve">    let xform = this.mHero.getXform(); </w:t>
      </w:r>
    </w:p>
    <w:p w14:paraId="0131648D" w14:textId="77777777" w:rsidR="008F48E6" w:rsidRDefault="008F48E6" w:rsidP="008F48E6">
      <w:pPr>
        <w:pStyle w:val="Code"/>
      </w:pPr>
    </w:p>
    <w:p w14:paraId="5EEB14EA" w14:textId="77777777" w:rsidR="008F48E6" w:rsidRDefault="008F48E6" w:rsidP="008F48E6">
      <w:pPr>
        <w:pStyle w:val="Code"/>
      </w:pPr>
      <w:r>
        <w:t xml:space="preserve">    // Support hero movements</w:t>
      </w:r>
    </w:p>
    <w:p w14:paraId="7B8E4ED7" w14:textId="77777777" w:rsidR="008F48E6" w:rsidRDefault="008F48E6" w:rsidP="008F48E6">
      <w:pPr>
        <w:pStyle w:val="Code"/>
      </w:pPr>
      <w:r>
        <w:t xml:space="preserve">    if (engine.input.isKeyPressed(engine.input.keys.Right)) {</w:t>
      </w:r>
    </w:p>
    <w:p w14:paraId="1D7380C0" w14:textId="77777777" w:rsidR="008F48E6" w:rsidRDefault="008F48E6" w:rsidP="008F48E6">
      <w:pPr>
        <w:pStyle w:val="Code"/>
      </w:pPr>
      <w:r>
        <w:t xml:space="preserve">        xform.incXPosBy(deltaX);</w:t>
      </w:r>
    </w:p>
    <w:p w14:paraId="731EF5ED" w14:textId="77777777" w:rsidR="008F48E6" w:rsidRDefault="008F48E6" w:rsidP="008F48E6">
      <w:pPr>
        <w:pStyle w:val="Code"/>
      </w:pPr>
      <w:r>
        <w:t xml:space="preserve">        if (xform.getXPos() &gt; 30) { // this is the right-bound of the window</w:t>
      </w:r>
    </w:p>
    <w:p w14:paraId="05CD7D70" w14:textId="77777777" w:rsidR="008F48E6" w:rsidRDefault="008F48E6" w:rsidP="008F48E6">
      <w:pPr>
        <w:pStyle w:val="Code"/>
      </w:pPr>
      <w:r>
        <w:t xml:space="preserve">            xform.setPosition(12, 60);</w:t>
      </w:r>
    </w:p>
    <w:p w14:paraId="3751DA60" w14:textId="77777777" w:rsidR="008F48E6" w:rsidRDefault="008F48E6" w:rsidP="008F48E6">
      <w:pPr>
        <w:pStyle w:val="Code"/>
      </w:pPr>
      <w:r>
        <w:t xml:space="preserve">        }</w:t>
      </w:r>
    </w:p>
    <w:p w14:paraId="5A33608D" w14:textId="77777777" w:rsidR="008F48E6" w:rsidRDefault="008F48E6" w:rsidP="008F48E6">
      <w:pPr>
        <w:pStyle w:val="Code"/>
      </w:pPr>
      <w:r>
        <w:t xml:space="preserve">    }</w:t>
      </w:r>
    </w:p>
    <w:p w14:paraId="000BEC99" w14:textId="77777777" w:rsidR="008F48E6" w:rsidRDefault="008F48E6" w:rsidP="008F48E6">
      <w:pPr>
        <w:pStyle w:val="Code"/>
      </w:pPr>
    </w:p>
    <w:p w14:paraId="64806838" w14:textId="77777777" w:rsidR="008F48E6" w:rsidRDefault="008F48E6" w:rsidP="008F48E6">
      <w:pPr>
        <w:pStyle w:val="Code"/>
      </w:pPr>
      <w:r>
        <w:t xml:space="preserve">    if (engine.input.isKeyPressed(engine.input.keys.Left)) {</w:t>
      </w:r>
    </w:p>
    <w:p w14:paraId="2D2B26DB" w14:textId="77777777" w:rsidR="008F48E6" w:rsidRDefault="008F48E6" w:rsidP="008F48E6">
      <w:pPr>
        <w:pStyle w:val="Code"/>
      </w:pPr>
      <w:r>
        <w:t xml:space="preserve">        xform.incXPosBy(-deltaX);</w:t>
      </w:r>
    </w:p>
    <w:p w14:paraId="6B7E5FFF" w14:textId="77777777" w:rsidR="008F48E6" w:rsidRDefault="008F48E6" w:rsidP="008F48E6">
      <w:pPr>
        <w:pStyle w:val="Code"/>
      </w:pPr>
      <w:r>
        <w:t xml:space="preserve">        if (xform.getXPos() &lt; 11) {  // this is the left-bound of the window</w:t>
      </w:r>
    </w:p>
    <w:p w14:paraId="6A359B91" w14:textId="77777777" w:rsidR="008F48E6" w:rsidRDefault="008F48E6" w:rsidP="008F48E6">
      <w:pPr>
        <w:pStyle w:val="Code"/>
      </w:pPr>
      <w:r>
        <w:t xml:space="preserve">            this.next(); </w:t>
      </w:r>
    </w:p>
    <w:p w14:paraId="259DF31A" w14:textId="77777777" w:rsidR="008F48E6" w:rsidRDefault="008F48E6" w:rsidP="008F48E6">
      <w:pPr>
        <w:pStyle w:val="Code"/>
      </w:pPr>
      <w:r>
        <w:t xml:space="preserve">        }</w:t>
      </w:r>
    </w:p>
    <w:p w14:paraId="3783F5BA" w14:textId="77777777" w:rsidR="008F48E6" w:rsidRDefault="008F48E6" w:rsidP="008F48E6">
      <w:pPr>
        <w:pStyle w:val="Code"/>
      </w:pPr>
      <w:r>
        <w:t xml:space="preserve">    }</w:t>
      </w:r>
    </w:p>
    <w:p w14:paraId="5C76ACC5" w14:textId="77777777" w:rsidR="008F48E6" w:rsidRDefault="008F48E6" w:rsidP="008F48E6">
      <w:pPr>
        <w:pStyle w:val="Code"/>
      </w:pPr>
    </w:p>
    <w:p w14:paraId="4FCEF75A" w14:textId="77777777" w:rsidR="008F48E6" w:rsidRDefault="008F48E6" w:rsidP="008F48E6">
      <w:pPr>
        <w:pStyle w:val="Code"/>
      </w:pPr>
      <w:r>
        <w:t xml:space="preserve">    if (engine.input.isKeyPressed(engine.input.keys.Q))</w:t>
      </w:r>
    </w:p>
    <w:p w14:paraId="51F42637" w14:textId="77777777" w:rsidR="008F48E6" w:rsidRDefault="008F48E6" w:rsidP="008F48E6">
      <w:pPr>
        <w:pStyle w:val="Code"/>
      </w:pPr>
      <w:r>
        <w:t xml:space="preserve">        this.stop();  // Quit the game</w:t>
      </w:r>
    </w:p>
    <w:p w14:paraId="1E6AE2C0" w14:textId="77777777" w:rsidR="008F48E6" w:rsidRDefault="008F48E6" w:rsidP="008F48E6">
      <w:pPr>
        <w:pStyle w:val="Code"/>
      </w:pPr>
      <w:r>
        <w:t>}</w:t>
      </w:r>
    </w:p>
    <w:p w14:paraId="0589A044" w14:textId="77777777" w:rsidR="008F48E6" w:rsidRDefault="008F48E6" w:rsidP="008F48E6">
      <w:pPr>
        <w:pStyle w:val="NumList"/>
      </w:pPr>
      <w:r>
        <w:t xml:space="preserve">Define the </w:t>
      </w:r>
      <w:r w:rsidRPr="00E30269">
        <w:rPr>
          <w:rStyle w:val="CodeInline"/>
        </w:rPr>
        <w:t>next()</w:t>
      </w:r>
      <w:r>
        <w:t xml:space="preserve"> function to transition to the </w:t>
      </w:r>
      <w:proofErr w:type="spellStart"/>
      <w:r w:rsidRPr="00E30269">
        <w:rPr>
          <w:rStyle w:val="CodeInline"/>
        </w:rPr>
        <w:t>BlueLevel</w:t>
      </w:r>
      <w:proofErr w:type="spellEnd"/>
      <w:r>
        <w:t xml:space="preserve"> scene.</w:t>
      </w:r>
    </w:p>
    <w:p w14:paraId="0BD6133E" w14:textId="77777777" w:rsidR="008F48E6" w:rsidRDefault="008F48E6" w:rsidP="008F48E6">
      <w:pPr>
        <w:pStyle w:val="Code"/>
      </w:pPr>
      <w:r>
        <w:t xml:space="preserve">next() {      </w:t>
      </w:r>
    </w:p>
    <w:p w14:paraId="2EACF064" w14:textId="77777777" w:rsidR="008F48E6" w:rsidRDefault="008F48E6" w:rsidP="008F48E6">
      <w:pPr>
        <w:pStyle w:val="Code"/>
      </w:pPr>
      <w:r>
        <w:t xml:space="preserve">    super.next();  // this must be called!</w:t>
      </w:r>
    </w:p>
    <w:p w14:paraId="3B8EEF04" w14:textId="77777777" w:rsidR="008F48E6" w:rsidRDefault="008F48E6" w:rsidP="008F48E6">
      <w:pPr>
        <w:pStyle w:val="Code"/>
      </w:pPr>
    </w:p>
    <w:p w14:paraId="75743940" w14:textId="77777777" w:rsidR="008F48E6" w:rsidRDefault="008F48E6" w:rsidP="008F48E6">
      <w:pPr>
        <w:pStyle w:val="Code"/>
      </w:pPr>
      <w:r>
        <w:t xml:space="preserve">    // next scene to run</w:t>
      </w:r>
    </w:p>
    <w:p w14:paraId="06C5536D" w14:textId="77777777" w:rsidR="008F48E6" w:rsidRDefault="008F48E6" w:rsidP="008F48E6">
      <w:pPr>
        <w:pStyle w:val="Code"/>
      </w:pPr>
      <w:r>
        <w:t xml:space="preserve">    let nextLevel = new BlueLevel();  // next level to be loaded</w:t>
      </w:r>
    </w:p>
    <w:p w14:paraId="5B1E23C9" w14:textId="77777777" w:rsidR="008F48E6" w:rsidRDefault="008F48E6" w:rsidP="008F48E6">
      <w:pPr>
        <w:pStyle w:val="Code"/>
      </w:pPr>
      <w:r>
        <w:t xml:space="preserve">    nextLevel.start();</w:t>
      </w:r>
    </w:p>
    <w:p w14:paraId="2E4FAFC9" w14:textId="77777777" w:rsidR="008F48E6" w:rsidRDefault="008F48E6" w:rsidP="008F48E6">
      <w:pPr>
        <w:pStyle w:val="Code"/>
      </w:pPr>
      <w:r>
        <w:t>}</w:t>
      </w:r>
    </w:p>
    <w:p w14:paraId="42177CB9" w14:textId="77777777" w:rsidR="008F48E6" w:rsidRDefault="008F48E6" w:rsidP="008F48E6">
      <w:pPr>
        <w:pStyle w:val="NoteTipCaution"/>
      </w:pPr>
      <w:r w:rsidRPr="00E30269">
        <w:rPr>
          <w:rStyle w:val="Strong"/>
        </w:rPr>
        <w:t>Note</w:t>
      </w:r>
      <w:r>
        <w:t xml:space="preserve"> The </w:t>
      </w:r>
      <w:proofErr w:type="spellStart"/>
      <w:r w:rsidRPr="00E30269">
        <w:rPr>
          <w:rStyle w:val="CodeInline"/>
        </w:rPr>
        <w:t>super.next</w:t>
      </w:r>
      <w:proofErr w:type="spellEnd"/>
      <w:r w:rsidRPr="00E30269">
        <w:rPr>
          <w:rStyle w:val="CodeInline"/>
        </w:rPr>
        <w:t>()</w:t>
      </w:r>
      <w:r>
        <w:t xml:space="preserve"> call, where the super class can stop the game loop and cause the unloading of this scene, is necessary and absolutely critical in causing the scene transition.</w:t>
      </w:r>
    </w:p>
    <w:p w14:paraId="1A18A2B8" w14:textId="77777777" w:rsidR="008F48E6" w:rsidRDefault="008F48E6" w:rsidP="008F48E6">
      <w:pPr>
        <w:pStyle w:val="NumList"/>
      </w:pPr>
      <w:r>
        <w:t xml:space="preserve">Lastly, modify the </w:t>
      </w:r>
      <w:proofErr w:type="spellStart"/>
      <w:r w:rsidRPr="00E30269">
        <w:rPr>
          <w:rStyle w:val="CodeInline"/>
        </w:rPr>
        <w:t>window.onloa</w:t>
      </w:r>
      <w:r>
        <w:rPr>
          <w:rStyle w:val="CodeInline"/>
        </w:rPr>
        <w:t>d</w:t>
      </w:r>
      <w:proofErr w:type="spellEnd"/>
      <w:r>
        <w:rPr>
          <w:rStyle w:val="CodeInline"/>
        </w:rPr>
        <w:t>()</w:t>
      </w:r>
      <w:r>
        <w:t xml:space="preserve"> function to replace access to the </w:t>
      </w:r>
      <w:r w:rsidRPr="00E30269">
        <w:rPr>
          <w:rStyle w:val="CodeInline"/>
        </w:rPr>
        <w:t>loop</w:t>
      </w:r>
      <w:r>
        <w:t xml:space="preserve"> module with a client-friendly </w:t>
      </w:r>
      <w:proofErr w:type="spellStart"/>
      <w:r>
        <w:rPr>
          <w:rStyle w:val="CodeInline"/>
        </w:rPr>
        <w:t>m</w:t>
      </w:r>
      <w:r w:rsidRPr="00E30269">
        <w:rPr>
          <w:rStyle w:val="CodeInline"/>
        </w:rPr>
        <w:t>yGame.start</w:t>
      </w:r>
      <w:proofErr w:type="spellEnd"/>
      <w:r w:rsidRPr="00E30269">
        <w:rPr>
          <w:rStyle w:val="CodeInline"/>
        </w:rPr>
        <w:t>()</w:t>
      </w:r>
      <w:r>
        <w:t xml:space="preserve"> function.</w:t>
      </w:r>
    </w:p>
    <w:p w14:paraId="3E273AB2" w14:textId="77777777" w:rsidR="008F48E6" w:rsidRDefault="008F48E6" w:rsidP="008F48E6">
      <w:pPr>
        <w:pStyle w:val="Code"/>
      </w:pPr>
      <w:r>
        <w:t>window.onload = function () {</w:t>
      </w:r>
    </w:p>
    <w:p w14:paraId="02038DF1" w14:textId="77777777" w:rsidR="008F48E6" w:rsidRDefault="008F48E6" w:rsidP="008F48E6">
      <w:pPr>
        <w:pStyle w:val="Code"/>
      </w:pPr>
      <w:r>
        <w:t xml:space="preserve">    engine.init("GLCanvas");</w:t>
      </w:r>
    </w:p>
    <w:p w14:paraId="5D6910C5" w14:textId="77777777" w:rsidR="008F48E6" w:rsidRDefault="008F48E6" w:rsidP="008F48E6">
      <w:pPr>
        <w:pStyle w:val="Code"/>
      </w:pPr>
    </w:p>
    <w:p w14:paraId="22B53494" w14:textId="77777777" w:rsidR="008F48E6" w:rsidRDefault="008F48E6" w:rsidP="008F48E6">
      <w:pPr>
        <w:pStyle w:val="Code"/>
      </w:pPr>
      <w:r>
        <w:t xml:space="preserve">    let myGame = new MyGame();</w:t>
      </w:r>
    </w:p>
    <w:p w14:paraId="1CAEE889" w14:textId="77777777" w:rsidR="008F48E6" w:rsidRPr="00E30269" w:rsidRDefault="008F48E6" w:rsidP="008F48E6">
      <w:pPr>
        <w:pStyle w:val="Code"/>
        <w:rPr>
          <w:rStyle w:val="CodeBold"/>
        </w:rPr>
      </w:pPr>
      <w:r>
        <w:t xml:space="preserve">    </w:t>
      </w:r>
      <w:r w:rsidRPr="00E30269">
        <w:rPr>
          <w:rStyle w:val="CodeBold"/>
        </w:rPr>
        <w:t>myGame.start();</w:t>
      </w:r>
    </w:p>
    <w:p w14:paraId="30E1145D" w14:textId="7D1B9048" w:rsidR="008F48E6" w:rsidRPr="008F48E6" w:rsidRDefault="008F48E6" w:rsidP="0010691D">
      <w:pPr>
        <w:pStyle w:val="Code"/>
      </w:pPr>
      <w:r>
        <w:t>}</w:t>
      </w:r>
    </w:p>
    <w:p w14:paraId="00C79780" w14:textId="387C78C7" w:rsidR="008F48E6" w:rsidRDefault="008F48E6" w:rsidP="008F48E6">
      <w:pPr>
        <w:pStyle w:val="Heading4"/>
      </w:pPr>
      <w:r w:rsidRPr="008F48E6">
        <w:lastRenderedPageBreak/>
        <w:t xml:space="preserve">The </w:t>
      </w:r>
      <w:proofErr w:type="spellStart"/>
      <w:r w:rsidRPr="008F48E6">
        <w:t>BlueLevel</w:t>
      </w:r>
      <w:proofErr w:type="spellEnd"/>
      <w:r w:rsidRPr="008F48E6">
        <w:t xml:space="preserve"> Scene</w:t>
      </w:r>
    </w:p>
    <w:p w14:paraId="123D657D" w14:textId="77777777" w:rsidR="008F48E6" w:rsidRDefault="008F48E6" w:rsidP="008F48E6">
      <w:pPr>
        <w:pStyle w:val="BodyTextFirst"/>
      </w:pPr>
      <w:r>
        <w:t xml:space="preserve">The </w:t>
      </w:r>
      <w:proofErr w:type="spellStart"/>
      <w:r w:rsidRPr="00A628E9">
        <w:rPr>
          <w:rStyle w:val="CodeInline"/>
        </w:rPr>
        <w:t>BlueLevel</w:t>
      </w:r>
      <w:proofErr w:type="spellEnd"/>
      <w:r>
        <w:t xml:space="preserve"> scene is almost identical to the </w:t>
      </w:r>
      <w:proofErr w:type="spellStart"/>
      <w:r w:rsidRPr="00504EF5">
        <w:rPr>
          <w:rStyle w:val="CodeInline"/>
        </w:rPr>
        <w:t>MyGame</w:t>
      </w:r>
      <w:proofErr w:type="spellEnd"/>
      <w:r>
        <w:t xml:space="preserve"> object from the previous project with the exception of supporting the new Scene class and scene transition.</w:t>
      </w:r>
      <w:r w:rsidDel="006D71F1">
        <w:t xml:space="preserve"> </w:t>
      </w:r>
    </w:p>
    <w:p w14:paraId="586B1ACA" w14:textId="77777777" w:rsidR="008F48E6" w:rsidRDefault="008F48E6" w:rsidP="0010691D">
      <w:pPr>
        <w:pStyle w:val="NumList"/>
        <w:numPr>
          <w:ilvl w:val="0"/>
          <w:numId w:val="31"/>
        </w:numPr>
      </w:pPr>
      <w:r>
        <w:t xml:space="preserve">Create and edit </w:t>
      </w:r>
      <w:r w:rsidRPr="00E30269">
        <w:rPr>
          <w:rStyle w:val="CodeInline"/>
        </w:rPr>
        <w:t>blue_level.js</w:t>
      </w:r>
      <w:r>
        <w:t xml:space="preserve"> file in the </w:t>
      </w:r>
      <w:proofErr w:type="spellStart"/>
      <w:r w:rsidRPr="00E30269">
        <w:rPr>
          <w:rStyle w:val="CodeInline"/>
        </w:rPr>
        <w:t>my_game</w:t>
      </w:r>
      <w:proofErr w:type="spellEnd"/>
      <w:r>
        <w:t xml:space="preserve"> folder to import from the engine </w:t>
      </w:r>
      <w:r w:rsidRPr="00E30269">
        <w:rPr>
          <w:rStyle w:val="CodeInline"/>
        </w:rPr>
        <w:t>index.js</w:t>
      </w:r>
      <w:r>
        <w:t xml:space="preserve">, </w:t>
      </w:r>
      <w:proofErr w:type="spellStart"/>
      <w:r w:rsidRPr="00E30269">
        <w:rPr>
          <w:rStyle w:val="CodeInline"/>
        </w:rPr>
        <w:t>MyGame</w:t>
      </w:r>
      <w:proofErr w:type="spellEnd"/>
      <w:r>
        <w:t xml:space="preserve">, and </w:t>
      </w:r>
      <w:proofErr w:type="spellStart"/>
      <w:r w:rsidRPr="00E30269">
        <w:rPr>
          <w:rStyle w:val="CodeInline"/>
        </w:rPr>
        <w:t>SceneFileParser</w:t>
      </w:r>
      <w:proofErr w:type="spellEnd"/>
      <w:r>
        <w:t xml:space="preserve">. Define and export </w:t>
      </w:r>
      <w:proofErr w:type="spellStart"/>
      <w:r w:rsidRPr="00E30269">
        <w:rPr>
          <w:rStyle w:val="CodeInline"/>
        </w:rPr>
        <w:t>BlueLevel</w:t>
      </w:r>
      <w:proofErr w:type="spellEnd"/>
      <w:r>
        <w:t xml:space="preserve"> to be a subclass of the </w:t>
      </w:r>
      <w:proofErr w:type="spellStart"/>
      <w:r w:rsidRPr="00E30269">
        <w:rPr>
          <w:rStyle w:val="CodeInline"/>
        </w:rPr>
        <w:t>engine.Scene</w:t>
      </w:r>
      <w:proofErr w:type="spellEnd"/>
      <w:r>
        <w:t xml:space="preserve"> class.</w:t>
      </w:r>
    </w:p>
    <w:p w14:paraId="1FEFA1EF" w14:textId="77777777" w:rsidR="008F48E6" w:rsidRDefault="008F48E6" w:rsidP="008F48E6">
      <w:pPr>
        <w:pStyle w:val="Code"/>
      </w:pPr>
      <w:r>
        <w:t>// Engine Core stuff</w:t>
      </w:r>
    </w:p>
    <w:p w14:paraId="47240C8A" w14:textId="77777777" w:rsidR="008F48E6" w:rsidRDefault="008F48E6" w:rsidP="008F48E6">
      <w:pPr>
        <w:pStyle w:val="Code"/>
      </w:pPr>
      <w:r>
        <w:t>import engine from "../engine/index.js";</w:t>
      </w:r>
    </w:p>
    <w:p w14:paraId="4D01E53F" w14:textId="77777777" w:rsidR="008F48E6" w:rsidRDefault="008F48E6" w:rsidP="008F48E6">
      <w:pPr>
        <w:pStyle w:val="Code"/>
      </w:pPr>
    </w:p>
    <w:p w14:paraId="5CC476EE" w14:textId="77777777" w:rsidR="008F48E6" w:rsidRDefault="008F48E6" w:rsidP="008F48E6">
      <w:pPr>
        <w:pStyle w:val="Code"/>
      </w:pPr>
      <w:r>
        <w:t>// Local stuff</w:t>
      </w:r>
    </w:p>
    <w:p w14:paraId="78136884" w14:textId="77777777" w:rsidR="008F48E6" w:rsidRDefault="008F48E6" w:rsidP="008F48E6">
      <w:pPr>
        <w:pStyle w:val="Code"/>
      </w:pPr>
      <w:r>
        <w:t>import MyGame from "./my_game.js";</w:t>
      </w:r>
    </w:p>
    <w:p w14:paraId="1B9D8AEA" w14:textId="77777777" w:rsidR="008F48E6" w:rsidRDefault="008F48E6" w:rsidP="008F48E6">
      <w:pPr>
        <w:pStyle w:val="Code"/>
      </w:pPr>
      <w:r>
        <w:t>import SceneFileParser from "./util/scene_file_parser.js";</w:t>
      </w:r>
    </w:p>
    <w:p w14:paraId="05E6E956" w14:textId="77777777" w:rsidR="008F48E6" w:rsidRDefault="008F48E6" w:rsidP="008F48E6">
      <w:pPr>
        <w:pStyle w:val="Code"/>
      </w:pPr>
    </w:p>
    <w:p w14:paraId="06922FCF" w14:textId="77777777" w:rsidR="008F48E6" w:rsidRDefault="008F48E6" w:rsidP="008F48E6">
      <w:pPr>
        <w:pStyle w:val="Code"/>
      </w:pPr>
      <w:r>
        <w:t>class BlueLevel extends engine.Scene {</w:t>
      </w:r>
    </w:p>
    <w:p w14:paraId="3140C814" w14:textId="1FEFC804" w:rsidR="008F48E6" w:rsidRDefault="00695894" w:rsidP="008F48E6">
      <w:pPr>
        <w:pStyle w:val="Code"/>
      </w:pPr>
      <w:ins w:id="435" w:author="Kelvin Sung" w:date="2021-08-26T15:38:00Z">
        <w:r>
          <w:t xml:space="preserve">    </w:t>
        </w:r>
      </w:ins>
      <w:r w:rsidR="008F48E6">
        <w:t>…</w:t>
      </w:r>
      <w:ins w:id="436" w:author="Kelvin Sung" w:date="2021-08-26T15:38:00Z">
        <w:r>
          <w:t xml:space="preserve"> implementation to follow …</w:t>
        </w:r>
      </w:ins>
      <w:r w:rsidR="008F48E6">
        <w:t xml:space="preserve"> </w:t>
      </w:r>
    </w:p>
    <w:p w14:paraId="1D4883BB" w14:textId="77777777" w:rsidR="008F48E6" w:rsidRDefault="008F48E6" w:rsidP="008F48E6">
      <w:pPr>
        <w:pStyle w:val="Code"/>
      </w:pPr>
      <w:r>
        <w:t>}</w:t>
      </w:r>
    </w:p>
    <w:p w14:paraId="01F255F5" w14:textId="77777777" w:rsidR="008F48E6" w:rsidRDefault="008F48E6" w:rsidP="008F48E6">
      <w:pPr>
        <w:pStyle w:val="Code"/>
      </w:pPr>
      <w:r>
        <w:t>export default BlueLevel</w:t>
      </w:r>
    </w:p>
    <w:p w14:paraId="48D8543F" w14:textId="77777777" w:rsidR="008F48E6" w:rsidRDefault="008F48E6" w:rsidP="008F48E6">
      <w:pPr>
        <w:pStyle w:val="NumList"/>
      </w:pPr>
      <w:r>
        <w:t xml:space="preserve">Define the </w:t>
      </w:r>
      <w:proofErr w:type="spellStart"/>
      <w:r w:rsidRPr="00E30269">
        <w:rPr>
          <w:rStyle w:val="CodeInline"/>
        </w:rPr>
        <w:t>init</w:t>
      </w:r>
      <w:proofErr w:type="spellEnd"/>
      <w:r w:rsidRPr="00E30269">
        <w:rPr>
          <w:rStyle w:val="CodeInline"/>
        </w:rPr>
        <w:t>()</w:t>
      </w:r>
      <w:r>
        <w:t xml:space="preserve">, </w:t>
      </w:r>
      <w:r w:rsidRPr="00E30269">
        <w:rPr>
          <w:rStyle w:val="CodeInline"/>
        </w:rPr>
        <w:t>draw()</w:t>
      </w:r>
      <w:r>
        <w:t xml:space="preserve">, </w:t>
      </w:r>
      <w:r w:rsidRPr="00E30269">
        <w:rPr>
          <w:rStyle w:val="CodeInline"/>
        </w:rPr>
        <w:t>load()</w:t>
      </w:r>
      <w:r>
        <w:t xml:space="preserve">, and </w:t>
      </w:r>
      <w:r w:rsidRPr="00E30269">
        <w:rPr>
          <w:rStyle w:val="CodeInline"/>
        </w:rPr>
        <w:t>unload()</w:t>
      </w:r>
      <w:r>
        <w:t xml:space="preserve"> functions to be identical to those in the </w:t>
      </w:r>
      <w:proofErr w:type="spellStart"/>
      <w:r w:rsidRPr="00E30269">
        <w:rPr>
          <w:rStyle w:val="CodeInline"/>
        </w:rPr>
        <w:t>MyGame</w:t>
      </w:r>
      <w:proofErr w:type="spellEnd"/>
      <w:r>
        <w:t xml:space="preserve"> class from the previous project.</w:t>
      </w:r>
    </w:p>
    <w:p w14:paraId="2E24D03A" w14:textId="77777777" w:rsidR="008F48E6" w:rsidRDefault="008F48E6" w:rsidP="008F48E6">
      <w:pPr>
        <w:pStyle w:val="NumList"/>
      </w:pPr>
      <w:r>
        <w:t xml:space="preserve">Define the </w:t>
      </w:r>
      <w:r w:rsidRPr="00E30269">
        <w:rPr>
          <w:rStyle w:val="CodeInline"/>
        </w:rPr>
        <w:t>update()</w:t>
      </w:r>
      <w:r>
        <w:t xml:space="preserve"> function similar to that of the </w:t>
      </w:r>
      <w:proofErr w:type="spellStart"/>
      <w:r w:rsidRPr="00E30269">
        <w:rPr>
          <w:rStyle w:val="CodeInline"/>
        </w:rPr>
        <w:t>MyGame</w:t>
      </w:r>
      <w:proofErr w:type="spellEnd"/>
      <w:r>
        <w:t xml:space="preserve"> scene. Once again, note the </w:t>
      </w:r>
      <w:proofErr w:type="spellStart"/>
      <w:r w:rsidRPr="00827CC4">
        <w:rPr>
          <w:rStyle w:val="CodeInline"/>
        </w:rPr>
        <w:t>this.next</w:t>
      </w:r>
      <w:proofErr w:type="spellEnd"/>
      <w:r w:rsidRPr="00827CC4">
        <w:rPr>
          <w:rStyle w:val="CodeInline"/>
        </w:rPr>
        <w:t>()</w:t>
      </w:r>
      <w:r>
        <w:t xml:space="preserve"> call when the object crosses the </w:t>
      </w:r>
      <w:r w:rsidRPr="00827CC4">
        <w:rPr>
          <w:rStyle w:val="CodeInline"/>
        </w:rPr>
        <w:t>x=11</w:t>
      </w:r>
      <w:r>
        <w:t xml:space="preserve"> boundary from the right, and the </w:t>
      </w:r>
      <w:proofErr w:type="spellStart"/>
      <w:r w:rsidRPr="00827CC4">
        <w:rPr>
          <w:rStyle w:val="CodeInline"/>
        </w:rPr>
        <w:t>this.stop</w:t>
      </w:r>
      <w:proofErr w:type="spellEnd"/>
      <w:r w:rsidRPr="00827CC4">
        <w:rPr>
          <w:rStyle w:val="CodeInline"/>
        </w:rPr>
        <w:t>()</w:t>
      </w:r>
      <w:r>
        <w:t xml:space="preserve"> call when the Q key is pressed</w:t>
      </w:r>
    </w:p>
    <w:p w14:paraId="55551BA8" w14:textId="77777777" w:rsidR="008F48E6" w:rsidRDefault="008F48E6" w:rsidP="008F48E6">
      <w:pPr>
        <w:pStyle w:val="Code"/>
      </w:pPr>
      <w:r>
        <w:t>update() {</w:t>
      </w:r>
    </w:p>
    <w:p w14:paraId="3D12ED06" w14:textId="77777777" w:rsidR="008F48E6" w:rsidRDefault="008F48E6" w:rsidP="008F48E6">
      <w:pPr>
        <w:pStyle w:val="Code"/>
      </w:pPr>
      <w:r>
        <w:t xml:space="preserve">    // For this very simple game, let's move the first square</w:t>
      </w:r>
    </w:p>
    <w:p w14:paraId="1A1BD5B9" w14:textId="77777777" w:rsidR="008F48E6" w:rsidRDefault="008F48E6" w:rsidP="008F48E6">
      <w:pPr>
        <w:pStyle w:val="Code"/>
      </w:pPr>
      <w:r>
        <w:t xml:space="preserve">    let xform = this.mSQSet[1].getXform();</w:t>
      </w:r>
    </w:p>
    <w:p w14:paraId="38E2EC2E" w14:textId="77777777" w:rsidR="008F48E6" w:rsidRDefault="008F48E6" w:rsidP="008F48E6">
      <w:pPr>
        <w:pStyle w:val="Code"/>
      </w:pPr>
      <w:r>
        <w:t xml:space="preserve">    let deltaX = 0.05;</w:t>
      </w:r>
    </w:p>
    <w:p w14:paraId="748B6F9C" w14:textId="77777777" w:rsidR="008F48E6" w:rsidRDefault="008F48E6" w:rsidP="008F48E6">
      <w:pPr>
        <w:pStyle w:val="Code"/>
      </w:pPr>
    </w:p>
    <w:p w14:paraId="244597C7" w14:textId="77777777" w:rsidR="008F48E6" w:rsidRDefault="008F48E6" w:rsidP="008F48E6">
      <w:pPr>
        <w:pStyle w:val="Code"/>
      </w:pPr>
      <w:r>
        <w:t xml:space="preserve">    /// Move right and swap ovre</w:t>
      </w:r>
    </w:p>
    <w:p w14:paraId="1CDC7A8C" w14:textId="77777777" w:rsidR="008F48E6" w:rsidRDefault="008F48E6" w:rsidP="008F48E6">
      <w:pPr>
        <w:pStyle w:val="Code"/>
      </w:pPr>
      <w:r>
        <w:t xml:space="preserve">    if (engine.input.isKeyPressed(engine.input.keys.Right)) {</w:t>
      </w:r>
    </w:p>
    <w:p w14:paraId="51560AC0" w14:textId="77777777" w:rsidR="008F48E6" w:rsidRDefault="008F48E6" w:rsidP="008F48E6">
      <w:pPr>
        <w:pStyle w:val="Code"/>
      </w:pPr>
      <w:r>
        <w:t xml:space="preserve">        xform.incXPosBy(deltaX);</w:t>
      </w:r>
    </w:p>
    <w:p w14:paraId="6CE742EF" w14:textId="77777777" w:rsidR="008F48E6" w:rsidRDefault="008F48E6" w:rsidP="008F48E6">
      <w:pPr>
        <w:pStyle w:val="Code"/>
      </w:pPr>
      <w:r>
        <w:t xml:space="preserve">        if (xform.getXPos() &gt; 30) { // this is the right-bound of the window</w:t>
      </w:r>
    </w:p>
    <w:p w14:paraId="7EFFCD32" w14:textId="77777777" w:rsidR="008F48E6" w:rsidRDefault="008F48E6" w:rsidP="008F48E6">
      <w:pPr>
        <w:pStyle w:val="Code"/>
      </w:pPr>
      <w:r>
        <w:t xml:space="preserve">            xform.setPosition(12, 60);</w:t>
      </w:r>
    </w:p>
    <w:p w14:paraId="366FF977" w14:textId="77777777" w:rsidR="008F48E6" w:rsidRDefault="008F48E6" w:rsidP="008F48E6">
      <w:pPr>
        <w:pStyle w:val="Code"/>
      </w:pPr>
      <w:r>
        <w:t xml:space="preserve">        }</w:t>
      </w:r>
    </w:p>
    <w:p w14:paraId="00C21F47" w14:textId="77777777" w:rsidR="008F48E6" w:rsidRDefault="008F48E6" w:rsidP="008F48E6">
      <w:pPr>
        <w:pStyle w:val="Code"/>
      </w:pPr>
      <w:r>
        <w:t xml:space="preserve">    }</w:t>
      </w:r>
    </w:p>
    <w:p w14:paraId="3236A07D" w14:textId="77777777" w:rsidR="008F48E6" w:rsidRDefault="008F48E6" w:rsidP="008F48E6">
      <w:pPr>
        <w:pStyle w:val="Code"/>
      </w:pPr>
    </w:p>
    <w:p w14:paraId="74B7B001" w14:textId="77777777" w:rsidR="008F48E6" w:rsidRDefault="008F48E6" w:rsidP="008F48E6">
      <w:pPr>
        <w:pStyle w:val="Code"/>
      </w:pPr>
      <w:r>
        <w:lastRenderedPageBreak/>
        <w:t xml:space="preserve">    // test for white square movement</w:t>
      </w:r>
    </w:p>
    <w:p w14:paraId="45E7FE7A" w14:textId="77777777" w:rsidR="008F48E6" w:rsidRDefault="008F48E6" w:rsidP="008F48E6">
      <w:pPr>
        <w:pStyle w:val="Code"/>
      </w:pPr>
      <w:r>
        <w:t xml:space="preserve">    if (engine.input.isKeyPressed(engine.input.keys.Left)) {</w:t>
      </w:r>
    </w:p>
    <w:p w14:paraId="701A63F6" w14:textId="77777777" w:rsidR="008F48E6" w:rsidRDefault="008F48E6" w:rsidP="008F48E6">
      <w:pPr>
        <w:pStyle w:val="Code"/>
      </w:pPr>
      <w:r>
        <w:t xml:space="preserve">        xform.incXPosBy(-deltaX);</w:t>
      </w:r>
    </w:p>
    <w:p w14:paraId="3F79C5CF" w14:textId="77777777" w:rsidR="008F48E6" w:rsidRDefault="008F48E6" w:rsidP="008F48E6">
      <w:pPr>
        <w:pStyle w:val="Code"/>
      </w:pPr>
      <w:r>
        <w:t xml:space="preserve">        if (xform.getXPos() &lt; 11) { // this is the left-boundary</w:t>
      </w:r>
    </w:p>
    <w:p w14:paraId="3DA67057" w14:textId="77777777" w:rsidR="008F48E6" w:rsidRDefault="008F48E6" w:rsidP="008F48E6">
      <w:pPr>
        <w:pStyle w:val="Code"/>
      </w:pPr>
      <w:r>
        <w:t xml:space="preserve">            this.next(); // go back to my game</w:t>
      </w:r>
    </w:p>
    <w:p w14:paraId="353080CA" w14:textId="77777777" w:rsidR="008F48E6" w:rsidRDefault="008F48E6" w:rsidP="008F48E6">
      <w:pPr>
        <w:pStyle w:val="Code"/>
      </w:pPr>
      <w:r>
        <w:t xml:space="preserve">        }</w:t>
      </w:r>
    </w:p>
    <w:p w14:paraId="20C98E4A" w14:textId="77777777" w:rsidR="008F48E6" w:rsidRDefault="008F48E6" w:rsidP="008F48E6">
      <w:pPr>
        <w:pStyle w:val="Code"/>
      </w:pPr>
      <w:r>
        <w:t xml:space="preserve">    }</w:t>
      </w:r>
    </w:p>
    <w:p w14:paraId="6F647C9B" w14:textId="77777777" w:rsidR="008F48E6" w:rsidRDefault="008F48E6" w:rsidP="008F48E6">
      <w:pPr>
        <w:pStyle w:val="Code"/>
      </w:pPr>
    </w:p>
    <w:p w14:paraId="7D0D2A56" w14:textId="77777777" w:rsidR="008F48E6" w:rsidRDefault="008F48E6" w:rsidP="008F48E6">
      <w:pPr>
        <w:pStyle w:val="Code"/>
      </w:pPr>
      <w:r>
        <w:t xml:space="preserve">    if (engine.input.isKeyPressed(engine.input.keys.Q))</w:t>
      </w:r>
    </w:p>
    <w:p w14:paraId="7D1E11F6" w14:textId="77777777" w:rsidR="008F48E6" w:rsidRDefault="008F48E6" w:rsidP="008F48E6">
      <w:pPr>
        <w:pStyle w:val="Code"/>
      </w:pPr>
      <w:r>
        <w:t xml:space="preserve">        this.stop();  // Quit the game</w:t>
      </w:r>
    </w:p>
    <w:p w14:paraId="05A3F9CA" w14:textId="77777777" w:rsidR="008F48E6" w:rsidRDefault="008F48E6" w:rsidP="008F48E6">
      <w:pPr>
        <w:pStyle w:val="Code"/>
      </w:pPr>
      <w:r>
        <w:t>}</w:t>
      </w:r>
    </w:p>
    <w:p w14:paraId="7EB271C0" w14:textId="4A9D92AB" w:rsidR="008F48E6" w:rsidRDefault="008F48E6" w:rsidP="008F48E6">
      <w:pPr>
        <w:pStyle w:val="NumList"/>
      </w:pPr>
      <w:r>
        <w:t xml:space="preserve">Lastly, define the </w:t>
      </w:r>
      <w:r w:rsidRPr="00827CC4">
        <w:rPr>
          <w:rStyle w:val="CodeInline"/>
        </w:rPr>
        <w:t>next()</w:t>
      </w:r>
      <w:r>
        <w:t xml:space="preserve"> function to transition to the </w:t>
      </w:r>
      <w:proofErr w:type="spellStart"/>
      <w:r>
        <w:rPr>
          <w:rStyle w:val="CodeInline"/>
        </w:rPr>
        <w:t>MyGame</w:t>
      </w:r>
      <w:proofErr w:type="spellEnd"/>
      <w:r>
        <w:t xml:space="preserve"> scene. </w:t>
      </w:r>
      <w:bookmarkStart w:id="437" w:name="_Hlk69205394"/>
      <w:r>
        <w:t>It is worth re</w:t>
      </w:r>
      <w:r w:rsidR="00911DBB">
        <w:t>iterating that</w:t>
      </w:r>
      <w:r w:rsidR="00375712">
        <w:t xml:space="preserve"> the call to</w:t>
      </w:r>
      <w:r w:rsidR="00911DBB">
        <w:t xml:space="preserve"> </w:t>
      </w:r>
      <w:proofErr w:type="spellStart"/>
      <w:r w:rsidRPr="00E30269">
        <w:rPr>
          <w:rStyle w:val="CodeInline"/>
        </w:rPr>
        <w:t>super.next</w:t>
      </w:r>
      <w:proofErr w:type="spellEnd"/>
      <w:r w:rsidRPr="00E30269">
        <w:rPr>
          <w:rStyle w:val="CodeInline"/>
        </w:rPr>
        <w:t>()</w:t>
      </w:r>
      <w:r>
        <w:t xml:space="preserve"> </w:t>
      </w:r>
      <w:r w:rsidR="00375712">
        <w:t xml:space="preserve">is necessary because it </w:t>
      </w:r>
      <w:r w:rsidR="00911DBB">
        <w:t>is</w:t>
      </w:r>
      <w:r w:rsidR="00375712">
        <w:t xml:space="preserve"> critical</w:t>
      </w:r>
      <w:r w:rsidR="00911DBB">
        <w:t xml:space="preserve"> </w:t>
      </w:r>
      <w:r>
        <w:t>to</w:t>
      </w:r>
      <w:r w:rsidR="0017193F">
        <w:t xml:space="preserve"> </w:t>
      </w:r>
      <w:r>
        <w:t xml:space="preserve">stop the game loop and unload the </w:t>
      </w:r>
      <w:r w:rsidR="00304F36">
        <w:t xml:space="preserve">current </w:t>
      </w:r>
      <w:r>
        <w:t>scen</w:t>
      </w:r>
      <w:r w:rsidR="00304F36">
        <w:t>e before proceeding to the next scene.</w:t>
      </w:r>
    </w:p>
    <w:bookmarkEnd w:id="437"/>
    <w:p w14:paraId="1EC2DBDF" w14:textId="77777777" w:rsidR="008F48E6" w:rsidRPr="00441C6A" w:rsidRDefault="008F48E6" w:rsidP="008F48E6">
      <w:pPr>
        <w:pStyle w:val="Code"/>
      </w:pPr>
      <w:r w:rsidRPr="00441C6A">
        <w:t>next() {</w:t>
      </w:r>
    </w:p>
    <w:p w14:paraId="3479BD13" w14:textId="77777777" w:rsidR="008F48E6" w:rsidRPr="00441C6A" w:rsidRDefault="008F48E6" w:rsidP="008F48E6">
      <w:pPr>
        <w:pStyle w:val="Code"/>
      </w:pPr>
      <w:r w:rsidRPr="00441C6A">
        <w:t xml:space="preserve">   </w:t>
      </w:r>
      <w:r>
        <w:t xml:space="preserve"> </w:t>
      </w:r>
      <w:r w:rsidRPr="00441C6A">
        <w:t>super.next();</w:t>
      </w:r>
    </w:p>
    <w:p w14:paraId="3D574B2F" w14:textId="77777777" w:rsidR="008F48E6" w:rsidRPr="00441C6A" w:rsidRDefault="008F48E6" w:rsidP="008F48E6">
      <w:pPr>
        <w:pStyle w:val="Code"/>
      </w:pPr>
      <w:r w:rsidRPr="00441C6A">
        <w:t xml:space="preserve">    let nextLevel = new MyGame();  // load the next level</w:t>
      </w:r>
    </w:p>
    <w:p w14:paraId="58EC1646" w14:textId="77777777" w:rsidR="008F48E6" w:rsidRPr="00441C6A" w:rsidRDefault="008F48E6" w:rsidP="008F48E6">
      <w:pPr>
        <w:pStyle w:val="Code"/>
      </w:pPr>
      <w:r w:rsidRPr="00441C6A">
        <w:t xml:space="preserve">    nextLevel.start();</w:t>
      </w:r>
    </w:p>
    <w:p w14:paraId="741F7137" w14:textId="77777777" w:rsidR="008F48E6" w:rsidRDefault="008F48E6" w:rsidP="008F48E6">
      <w:pPr>
        <w:pStyle w:val="Code"/>
      </w:pPr>
      <w:r w:rsidRPr="00441C6A">
        <w:t>}</w:t>
      </w:r>
    </w:p>
    <w:p w14:paraId="7547397F" w14:textId="1D115447" w:rsidR="008F48E6" w:rsidRDefault="008F48E6" w:rsidP="008F48E6">
      <w:pPr>
        <w:pStyle w:val="BodyTextFirst"/>
      </w:pPr>
      <w:r>
        <w:t xml:space="preserve">You can now run the project and </w:t>
      </w:r>
      <w:r w:rsidR="00911DBB">
        <w:t>view the scenes unloading and loading</w:t>
      </w:r>
      <w:r>
        <w:t xml:space="preserve"> </w:t>
      </w:r>
      <w:r w:rsidR="00911DBB">
        <w:t>and</w:t>
      </w:r>
      <w:r>
        <w:t xml:space="preserve"> </w:t>
      </w:r>
      <w:r w:rsidR="00911DBB">
        <w:t xml:space="preserve">quit </w:t>
      </w:r>
      <w:r>
        <w:t xml:space="preserve">the game at any point during the interaction. Your game engine now has a well-defined interface for working with its client. This interface follows the well-defined protocol of the </w:t>
      </w:r>
      <w:r w:rsidRPr="00424BDF">
        <w:rPr>
          <w:rStyle w:val="CodeInline"/>
          <w:rPrChange w:id="438" w:author="Kelvin Sung" w:date="2021-08-26T15:40:00Z">
            <w:rPr/>
          </w:rPrChange>
        </w:rPr>
        <w:t>Scene</w:t>
      </w:r>
      <w:r>
        <w:t xml:space="preserve"> object.</w:t>
      </w:r>
    </w:p>
    <w:p w14:paraId="4875BA57" w14:textId="77777777" w:rsidR="008F48E6" w:rsidRDefault="008F48E6" w:rsidP="008F48E6">
      <w:pPr>
        <w:pStyle w:val="Bullet"/>
      </w:pPr>
      <w:r>
        <w:rPr>
          <w:rStyle w:val="CodeInline"/>
        </w:rPr>
        <w:t>c</w:t>
      </w:r>
      <w:r w:rsidRPr="00E30269">
        <w:rPr>
          <w:rStyle w:val="CodeInline"/>
        </w:rPr>
        <w:t>onstructo</w:t>
      </w:r>
      <w:r>
        <w:rPr>
          <w:rStyle w:val="CodeInline"/>
        </w:rPr>
        <w:t>r()</w:t>
      </w:r>
      <w:r>
        <w:t>: For declaring variables and defining constants.</w:t>
      </w:r>
    </w:p>
    <w:p w14:paraId="677A8986" w14:textId="3CDAD859" w:rsidR="008F48E6" w:rsidRDefault="008F48E6" w:rsidP="008F48E6">
      <w:pPr>
        <w:pStyle w:val="Bullet"/>
      </w:pPr>
      <w:r w:rsidRPr="00E30269">
        <w:rPr>
          <w:rStyle w:val="CodeInline"/>
        </w:rPr>
        <w:t>start()</w:t>
      </w:r>
      <w:r>
        <w:t>/</w:t>
      </w:r>
      <w:r w:rsidRPr="00E30269">
        <w:rPr>
          <w:rStyle w:val="CodeInline"/>
        </w:rPr>
        <w:t>stop()</w:t>
      </w:r>
      <w:r>
        <w:t>: For starting a scene, and stopping the game. These two methods are not meant to be overwritten by a subclass.</w:t>
      </w:r>
    </w:p>
    <w:p w14:paraId="62FAC56D" w14:textId="32AAB3C9" w:rsidR="008F48E6" w:rsidRDefault="008F48E6" w:rsidP="008F48E6">
      <w:pPr>
        <w:pStyle w:val="BodyTextFirst"/>
      </w:pPr>
      <w:r>
        <w:t>The following interface methods are meant to be overwritten by subclasses.</w:t>
      </w:r>
    </w:p>
    <w:p w14:paraId="4974C814" w14:textId="77777777" w:rsidR="008F48E6" w:rsidRDefault="008F48E6" w:rsidP="008F48E6">
      <w:pPr>
        <w:pStyle w:val="Bullet"/>
      </w:pPr>
      <w:proofErr w:type="spellStart"/>
      <w:r w:rsidRPr="00827CC4">
        <w:rPr>
          <w:rStyle w:val="CodeInline"/>
        </w:rPr>
        <w:t>init</w:t>
      </w:r>
      <w:proofErr w:type="spellEnd"/>
      <w:r w:rsidRPr="00827CC4">
        <w:rPr>
          <w:rStyle w:val="CodeInline"/>
        </w:rPr>
        <w:t>()</w:t>
      </w:r>
      <w:r>
        <w:t>: For instantiating the variables and setting up the game scene.</w:t>
      </w:r>
    </w:p>
    <w:p w14:paraId="202C8D2C" w14:textId="1223F2C7" w:rsidR="008F48E6" w:rsidRDefault="008F48E6" w:rsidP="008F48E6">
      <w:pPr>
        <w:pStyle w:val="Bullet"/>
      </w:pPr>
      <w:r w:rsidRPr="00E30269">
        <w:rPr>
          <w:rStyle w:val="CodeInline"/>
        </w:rPr>
        <w:t>load()</w:t>
      </w:r>
      <w:r>
        <w:t>/</w:t>
      </w:r>
      <w:r w:rsidRPr="00E30269">
        <w:rPr>
          <w:rStyle w:val="CodeInline"/>
        </w:rPr>
        <w:t>unload()</w:t>
      </w:r>
      <w:r>
        <w:t>: For initiating the asynchronous loading</w:t>
      </w:r>
      <w:ins w:id="439" w:author="Kelvin Sung" w:date="2021-08-26T15:41:00Z">
        <w:r w:rsidR="00424BDF">
          <w:t xml:space="preserve"> and unloading</w:t>
        </w:r>
      </w:ins>
      <w:r>
        <w:t xml:space="preserve"> of external resources</w:t>
      </w:r>
      <w:del w:id="440" w:author="Kelvin Sung" w:date="2021-08-26T15:41:00Z">
        <w:r w:rsidDel="00424BDF">
          <w:delText>, and unloading of the scene</w:delText>
        </w:r>
      </w:del>
      <w:r>
        <w:t>.</w:t>
      </w:r>
    </w:p>
    <w:p w14:paraId="683085A8" w14:textId="5EA4BE7E" w:rsidR="008F48E6" w:rsidRDefault="008F48E6" w:rsidP="008F48E6">
      <w:pPr>
        <w:pStyle w:val="Bullet"/>
      </w:pPr>
      <w:r w:rsidRPr="00E30269">
        <w:rPr>
          <w:rStyle w:val="CodeInline"/>
        </w:rPr>
        <w:t>draw()</w:t>
      </w:r>
      <w:r>
        <w:t>/</w:t>
      </w:r>
      <w:r w:rsidRPr="00E30269">
        <w:rPr>
          <w:rStyle w:val="CodeInline"/>
        </w:rPr>
        <w:t>update()</w:t>
      </w:r>
      <w:r>
        <w:t>: For continuously displaying the game state and receiving player input,</w:t>
      </w:r>
      <w:r w:rsidR="00911DBB">
        <w:t xml:space="preserve"> and</w:t>
      </w:r>
      <w:r>
        <w:t xml:space="preserve"> implementing the game logic.</w:t>
      </w:r>
    </w:p>
    <w:p w14:paraId="28847279" w14:textId="0D393112" w:rsidR="008F48E6" w:rsidRDefault="008F48E6" w:rsidP="008F48E6">
      <w:pPr>
        <w:pStyle w:val="Bullet"/>
      </w:pPr>
      <w:r>
        <w:rPr>
          <w:rStyle w:val="CodeInline"/>
        </w:rPr>
        <w:t>next</w:t>
      </w:r>
      <w:r w:rsidRPr="00827CC4">
        <w:rPr>
          <w:rStyle w:val="CodeInline"/>
        </w:rPr>
        <w:t>()</w:t>
      </w:r>
      <w:r>
        <w:t xml:space="preserve">: For instantiating and transitioning to the next scene. </w:t>
      </w:r>
      <w:bookmarkStart w:id="441" w:name="_Hlk69319253"/>
      <w:r w:rsidR="0010691D">
        <w:t>Lastly</w:t>
      </w:r>
      <w:r>
        <w:t xml:space="preserve">, </w:t>
      </w:r>
      <w:r w:rsidR="0010691D">
        <w:t xml:space="preserve">as a final reminder, </w:t>
      </w:r>
      <w:r>
        <w:t>i</w:t>
      </w:r>
      <w:r w:rsidRPr="00FF4932">
        <w:t xml:space="preserve">t is </w:t>
      </w:r>
      <w:r>
        <w:t xml:space="preserve">absolutely </w:t>
      </w:r>
      <w:r w:rsidRPr="00FF4932">
        <w:t xml:space="preserve">critical </w:t>
      </w:r>
      <w:r>
        <w:t xml:space="preserve">for the subclass </w:t>
      </w:r>
      <w:r w:rsidRPr="00FF4932">
        <w:t xml:space="preserve">to </w:t>
      </w:r>
      <w:r>
        <w:t xml:space="preserve">call </w:t>
      </w:r>
      <w:r w:rsidRPr="00FF4932">
        <w:t xml:space="preserve">the </w:t>
      </w:r>
      <w:proofErr w:type="spellStart"/>
      <w:r w:rsidRPr="00827CC4">
        <w:rPr>
          <w:rStyle w:val="CodeInline"/>
        </w:rPr>
        <w:t>super.next</w:t>
      </w:r>
      <w:proofErr w:type="spellEnd"/>
      <w:r w:rsidRPr="00827CC4">
        <w:rPr>
          <w:rStyle w:val="CodeInline"/>
        </w:rPr>
        <w:t>()</w:t>
      </w:r>
      <w:r w:rsidRPr="00FF4932">
        <w:t xml:space="preserve"> to stop the game loop and unload the scene.</w:t>
      </w:r>
    </w:p>
    <w:bookmarkEnd w:id="441"/>
    <w:p w14:paraId="7C2849C5" w14:textId="77777777" w:rsidR="008F48E6" w:rsidRDefault="008F48E6" w:rsidP="008F48E6">
      <w:pPr>
        <w:pStyle w:val="BodyTextFirst"/>
      </w:pPr>
      <w:r>
        <w:lastRenderedPageBreak/>
        <w:t>Any objects that define these methods can be loaded and interacted with by your game engine. You can experiment with creating other levels.</w:t>
      </w:r>
    </w:p>
    <w:p w14:paraId="7CA651B8" w14:textId="5B8B2AE8" w:rsidR="00154F11" w:rsidRPr="008F48E6" w:rsidDel="00563EAE" w:rsidRDefault="00154F11" w:rsidP="0010691D">
      <w:pPr>
        <w:pStyle w:val="BodyTextFirst"/>
        <w:rPr>
          <w:del w:id="442" w:author="Kelvin Sung" w:date="2021-08-26T15:42:00Z"/>
        </w:rPr>
      </w:pPr>
    </w:p>
    <w:p w14:paraId="63EF1A66" w14:textId="77777777" w:rsidR="005D12A6" w:rsidRDefault="005D12A6" w:rsidP="005D12A6">
      <w:pPr>
        <w:pStyle w:val="Heading1"/>
      </w:pPr>
      <w:r>
        <w:t>Audio</w:t>
      </w:r>
    </w:p>
    <w:p w14:paraId="66D4B21D" w14:textId="77777777" w:rsidR="005D12A6" w:rsidRDefault="005D12A6" w:rsidP="005D12A6">
      <w:pPr>
        <w:pStyle w:val="BodyTextFirst"/>
      </w:pPr>
      <w:r>
        <w:t>Audio is an essential element of all video games. In general, audio effects in games fall into two categories. The first category is background audio. This includes background music or ambient effects and is often used to bring atmosphere or emotion to different portions of the game. The second category is sound effects. Sound effects are useful for all sorts of purposes, from notifying users of game actions to hearing the footfalls of your hero character. Usually, sound effects represent a specific action, triggered either by the user or by the game itself. Such sound effects are often thought of as an audio cue.</w:t>
      </w:r>
    </w:p>
    <w:p w14:paraId="08C1F46E" w14:textId="77777777" w:rsidR="005D12A6" w:rsidRDefault="005D12A6" w:rsidP="005D12A6">
      <w:pPr>
        <w:pStyle w:val="BodyTextCont"/>
      </w:pPr>
      <w:r>
        <w:t>One important difference between these two types of audio is how you control them. Sound effects or cues cannot be stopped or have their volume adjusted once they have started; therefore, cues are generally short. On the other hand, background audio can be started and stopped at will. These capabilities are useful for stopping the background track completely and starting another one.</w:t>
      </w:r>
    </w:p>
    <w:p w14:paraId="13CAD709" w14:textId="77777777" w:rsidR="005D12A6" w:rsidRDefault="005D12A6" w:rsidP="005D12A6">
      <w:pPr>
        <w:pStyle w:val="Heading2"/>
      </w:pPr>
      <w:r>
        <w:t>The Audio Support Project</w:t>
      </w:r>
    </w:p>
    <w:p w14:paraId="67A83B26" w14:textId="653B5AA1" w:rsidR="005D12A6" w:rsidRDefault="005D12A6" w:rsidP="005D12A6">
      <w:pPr>
        <w:pStyle w:val="BodyTextFirst"/>
      </w:pPr>
      <w:r>
        <w:t xml:space="preserve">This project </w:t>
      </w:r>
      <w:r w:rsidR="00911DBB">
        <w:t>has identical</w:t>
      </w:r>
      <w:r>
        <w:t xml:space="preserve"> </w:t>
      </w:r>
      <w:proofErr w:type="spellStart"/>
      <w:r w:rsidRPr="006D18E7">
        <w:rPr>
          <w:rStyle w:val="CodeInline"/>
        </w:rPr>
        <w:t>MyGame</w:t>
      </w:r>
      <w:proofErr w:type="spellEnd"/>
      <w:r>
        <w:t xml:space="preserve"> and the </w:t>
      </w:r>
      <w:proofErr w:type="spellStart"/>
      <w:r w:rsidRPr="006D18E7">
        <w:rPr>
          <w:rStyle w:val="CodeInline"/>
        </w:rPr>
        <w:t>BlueLevel</w:t>
      </w:r>
      <w:proofErr w:type="spellEnd"/>
      <w:r>
        <w:t xml:space="preserve"> scenes</w:t>
      </w:r>
      <w:r w:rsidR="00911DBB">
        <w:t xml:space="preserve"> to the previous project.</w:t>
      </w:r>
      <w:r>
        <w:t xml:space="preserve"> </w:t>
      </w:r>
      <w:r w:rsidR="00911DBB">
        <w:t>Y</w:t>
      </w:r>
      <w:r>
        <w:t>ou can move the front rectangle left or right with the arrow keys, the intersection with the left boundary triggers the loading of the other scene, and the Q key quits the game. However, in this version, each scene plays background music and triggers a brief audio cue when the left/right</w:t>
      </w:r>
      <w:r w:rsidR="007B1486">
        <w:t>-</w:t>
      </w:r>
      <w:r>
        <w:t xml:space="preserve">arrow key is pressed. </w:t>
      </w:r>
      <w:r w:rsidR="00923909">
        <w:t>Notice</w:t>
      </w:r>
      <w:r>
        <w:t xml:space="preserve"> th</w:t>
      </w:r>
      <w:r w:rsidR="00911DBB">
        <w:t>at the</w:t>
      </w:r>
      <w:r>
        <w:t xml:space="preserve"> volume vari</w:t>
      </w:r>
      <w:r w:rsidR="00911DBB">
        <w:t>es</w:t>
      </w:r>
      <w:r>
        <w:t xml:space="preserve"> for each type of audio clip. The implementation of this project also reinforces the concept of loading and unloading of external resources and the audio clips themselves. You can see an example of this project running in Figure 4-6. The source code to this project is defined in the </w:t>
      </w:r>
      <w:r w:rsidRPr="00D63658">
        <w:rPr>
          <w:rStyle w:val="CodeInline"/>
        </w:rPr>
        <w:t>chapter4/4.6.audio_support</w:t>
      </w:r>
      <w:r>
        <w:t xml:space="preserve"> folder.</w:t>
      </w:r>
    </w:p>
    <w:p w14:paraId="6B74FB23" w14:textId="42B47B0C" w:rsidR="00253D95" w:rsidRDefault="005D12A6" w:rsidP="005D12A6">
      <w:pPr>
        <w:pStyle w:val="Figure"/>
      </w:pPr>
      <w:r>
        <w:rPr>
          <w:noProof/>
        </w:rPr>
        <w:drawing>
          <wp:inline distT="0" distB="0" distL="0" distR="0" wp14:anchorId="0B00A2D5" wp14:editId="6FEF200B">
            <wp:extent cx="5486400" cy="207024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070244"/>
                    </a:xfrm>
                    <a:prstGeom prst="rect">
                      <a:avLst/>
                    </a:prstGeom>
                    <a:noFill/>
                  </pic:spPr>
                </pic:pic>
              </a:graphicData>
            </a:graphic>
          </wp:inline>
        </w:drawing>
      </w:r>
    </w:p>
    <w:p w14:paraId="586F0CAC" w14:textId="77777777" w:rsidR="005D12A6" w:rsidRDefault="005D12A6" w:rsidP="005D12A6">
      <w:pPr>
        <w:pStyle w:val="FigureCaption"/>
      </w:pPr>
      <w:r w:rsidRPr="001B27C7">
        <w:lastRenderedPageBreak/>
        <w:t>Figure 4-6. Running the Audio Support project with both scenes</w:t>
      </w:r>
    </w:p>
    <w:p w14:paraId="37460B3C" w14:textId="77777777" w:rsidR="005D12A6" w:rsidRDefault="005D12A6" w:rsidP="005D12A6">
      <w:pPr>
        <w:pStyle w:val="BodyTextFirst"/>
      </w:pPr>
      <w:r>
        <w:t>The controls of the project are as follows:</w:t>
      </w:r>
    </w:p>
    <w:p w14:paraId="1529D417" w14:textId="2794B646" w:rsidR="005D12A6" w:rsidRDefault="005D12A6" w:rsidP="005D12A6">
      <w:pPr>
        <w:pStyle w:val="Bullet"/>
      </w:pPr>
      <w:r w:rsidRPr="00D63658">
        <w:rPr>
          <w:rStyle w:val="Emphasis"/>
        </w:rPr>
        <w:t>Left/right</w:t>
      </w:r>
      <w:r>
        <w:rPr>
          <w:rStyle w:val="Emphasis"/>
        </w:rPr>
        <w:t>-</w:t>
      </w:r>
      <w:r w:rsidRPr="00D63658">
        <w:rPr>
          <w:rStyle w:val="Emphasis"/>
        </w:rPr>
        <w:t>arrow key</w:t>
      </w:r>
      <w:r>
        <w:t>: Moves the front rectangle left and right to increase and decrease the volume of the background music</w:t>
      </w:r>
    </w:p>
    <w:p w14:paraId="00BA414A" w14:textId="77777777" w:rsidR="005D12A6" w:rsidRDefault="005D12A6" w:rsidP="005D12A6">
      <w:pPr>
        <w:pStyle w:val="Bullet"/>
      </w:pPr>
      <w:r>
        <w:rPr>
          <w:rStyle w:val="Emphasis"/>
        </w:rPr>
        <w:t xml:space="preserve">Q key: </w:t>
      </w:r>
      <w:r w:rsidRPr="003847D3">
        <w:t>Quits the game</w:t>
      </w:r>
    </w:p>
    <w:p w14:paraId="04675993" w14:textId="77777777" w:rsidR="005D12A6" w:rsidRDefault="005D12A6" w:rsidP="005D12A6">
      <w:pPr>
        <w:pStyle w:val="BodyTextFirst"/>
      </w:pPr>
      <w:r>
        <w:t>The goals of the project are as follows:</w:t>
      </w:r>
    </w:p>
    <w:p w14:paraId="0BE41DE5" w14:textId="77777777" w:rsidR="005D12A6" w:rsidRDefault="005D12A6" w:rsidP="005D12A6">
      <w:pPr>
        <w:pStyle w:val="Bullet"/>
      </w:pPr>
      <w:r>
        <w:t>To add audio support to the resource management system</w:t>
      </w:r>
    </w:p>
    <w:p w14:paraId="495B8FB9" w14:textId="77777777" w:rsidR="005D12A6" w:rsidRDefault="005D12A6" w:rsidP="005D12A6">
      <w:pPr>
        <w:pStyle w:val="Bullet"/>
      </w:pPr>
      <w:r>
        <w:t>To provide an interface to play audio for games</w:t>
      </w:r>
    </w:p>
    <w:p w14:paraId="58A58940" w14:textId="2C620975" w:rsidR="005D12A6" w:rsidDel="00931F22" w:rsidRDefault="005D12A6" w:rsidP="005D12A6">
      <w:pPr>
        <w:pStyle w:val="Bullet"/>
        <w:rPr>
          <w:del w:id="443" w:author="Kelvin Sung" w:date="2021-08-26T15:51:00Z"/>
        </w:rPr>
      </w:pPr>
      <w:del w:id="444" w:author="Kelvin Sung" w:date="2021-08-26T15:51:00Z">
        <w:r w:rsidDel="00931F22">
          <w:delText>To optimize and facilitate resource sharing with reference counts of individual resources</w:delText>
        </w:r>
      </w:del>
    </w:p>
    <w:p w14:paraId="618F2E85" w14:textId="77777777" w:rsidR="005D12A6" w:rsidRDefault="005D12A6" w:rsidP="005D12A6">
      <w:pPr>
        <w:pStyle w:val="BodyTextFirst"/>
      </w:pPr>
      <w:r w:rsidRPr="00D63658">
        <w:rPr>
          <w:rStyle w:val="BodyTextFirstChar"/>
        </w:rPr>
        <w:t>You can find the following audio files in the</w:t>
      </w:r>
      <w:r>
        <w:t xml:space="preserve"> </w:t>
      </w:r>
      <w:r w:rsidRPr="00D63658">
        <w:rPr>
          <w:rStyle w:val="CodeInline"/>
        </w:rPr>
        <w:t>chapter4\4.6.audio_support\assets\sounds</w:t>
      </w:r>
      <w:r>
        <w:t xml:space="preserve"> folder:</w:t>
      </w:r>
    </w:p>
    <w:p w14:paraId="4CF88F17" w14:textId="77777777" w:rsidR="005D12A6" w:rsidRPr="00D63658" w:rsidRDefault="005D12A6" w:rsidP="005D12A6">
      <w:pPr>
        <w:pStyle w:val="Bullet"/>
        <w:rPr>
          <w:rStyle w:val="CodeInline"/>
        </w:rPr>
      </w:pPr>
      <w:r w:rsidRPr="00D63658">
        <w:rPr>
          <w:rStyle w:val="CodeInline"/>
        </w:rPr>
        <w:t>bg_clip.mp3</w:t>
      </w:r>
    </w:p>
    <w:p w14:paraId="769638F9" w14:textId="77777777" w:rsidR="005D12A6" w:rsidRPr="00D63658" w:rsidRDefault="005D12A6" w:rsidP="005D12A6">
      <w:pPr>
        <w:pStyle w:val="Bullet"/>
        <w:rPr>
          <w:rStyle w:val="CodeInline"/>
        </w:rPr>
      </w:pPr>
      <w:r w:rsidRPr="00D63658">
        <w:rPr>
          <w:rStyle w:val="CodeInline"/>
        </w:rPr>
        <w:t>blue_level_cue.wav</w:t>
      </w:r>
    </w:p>
    <w:p w14:paraId="7C149D91" w14:textId="77777777" w:rsidR="005D12A6" w:rsidRPr="00D63658" w:rsidRDefault="005D12A6" w:rsidP="005D12A6">
      <w:pPr>
        <w:pStyle w:val="Bullet"/>
        <w:rPr>
          <w:rStyle w:val="CodeInline"/>
        </w:rPr>
      </w:pPr>
      <w:r w:rsidRPr="00D63658">
        <w:rPr>
          <w:rStyle w:val="CodeInline"/>
        </w:rPr>
        <w:t>my_game_cue.wav</w:t>
      </w:r>
    </w:p>
    <w:p w14:paraId="3DEDC048" w14:textId="64ADD234" w:rsidR="005D12A6" w:rsidRDefault="005D12A6" w:rsidP="005D12A6">
      <w:pPr>
        <w:pStyle w:val="BodyTextFirst"/>
      </w:pPr>
      <w:r w:rsidRPr="001B27C7">
        <w:t xml:space="preserve">Notice that the audio files are in two formats, </w:t>
      </w:r>
      <w:r w:rsidRPr="00D63658">
        <w:rPr>
          <w:rStyle w:val="CodeInline"/>
        </w:rPr>
        <w:t>mp3</w:t>
      </w:r>
      <w:r w:rsidRPr="001B27C7">
        <w:t xml:space="preserve"> and </w:t>
      </w:r>
      <w:r w:rsidRPr="00D63658">
        <w:rPr>
          <w:rStyle w:val="CodeInline"/>
        </w:rPr>
        <w:t>wav</w:t>
      </w:r>
      <w:r w:rsidRPr="001B27C7">
        <w:t xml:space="preserve">. While both are supported, audio files of these formats should be used with care. Files in </w:t>
      </w:r>
      <w:r w:rsidRPr="00D63658">
        <w:rPr>
          <w:rStyle w:val="CodeInline"/>
        </w:rPr>
        <w:t>.mp3</w:t>
      </w:r>
      <w:r w:rsidRPr="001B27C7">
        <w:t xml:space="preserve"> format are compressed and are suitable for storing longer durations of audio content, for example, for background music. Files in </w:t>
      </w:r>
      <w:r w:rsidRPr="00D63658">
        <w:rPr>
          <w:rStyle w:val="CodeInline"/>
        </w:rPr>
        <w:t>.wav</w:t>
      </w:r>
      <w:r w:rsidRPr="001B27C7">
        <w:t xml:space="preserve"> format are uncompressed and should contain only very short audio snippet, for example, for storing cue effects.</w:t>
      </w:r>
    </w:p>
    <w:p w14:paraId="098A4576" w14:textId="562ED020" w:rsidR="005D12A6" w:rsidRDefault="005D12A6" w:rsidP="005D12A6">
      <w:pPr>
        <w:pStyle w:val="Heading3"/>
      </w:pPr>
      <w:r w:rsidRPr="005D12A6">
        <w:t>Define an Audio Resource Module</w:t>
      </w:r>
    </w:p>
    <w:p w14:paraId="7A3E7536" w14:textId="77777777" w:rsidR="005D12A6" w:rsidRDefault="005D12A6" w:rsidP="005D12A6">
      <w:pPr>
        <w:pStyle w:val="BodyTextFirst"/>
      </w:pPr>
      <w:r>
        <w:t xml:space="preserve">While audio and text files are completely different, from the perspective of your game engine implementation, there are two important similarities. First, both are external resources and thus will be implemented similarly as engine components in the </w:t>
      </w:r>
      <w:proofErr w:type="spellStart"/>
      <w:r w:rsidRPr="00D63658">
        <w:rPr>
          <w:rStyle w:val="CodeInline"/>
        </w:rPr>
        <w:t>src</w:t>
      </w:r>
      <w:proofErr w:type="spellEnd"/>
      <w:r w:rsidRPr="00D63658">
        <w:rPr>
          <w:rStyle w:val="CodeInline"/>
        </w:rPr>
        <w:t>/engine/resources</w:t>
      </w:r>
      <w:r>
        <w:t xml:space="preserve"> folder. Second, both involve standardized file formats with well-defined API utilities. The Web Audio API will be used for the actual retrieving and playing of sound files. Even though this API offers vast capabilities, in the interests of focusing on the rest of the game engine development, only basic supports for background audio and effect cues are discussed.</w:t>
      </w:r>
    </w:p>
    <w:p w14:paraId="4923A149" w14:textId="614C6467" w:rsidR="005D12A6" w:rsidRDefault="005D12A6" w:rsidP="005D12A6">
      <w:pPr>
        <w:pStyle w:val="NoteTipCaution"/>
      </w:pPr>
      <w:r w:rsidRPr="001B27C7">
        <w:rPr>
          <w:rStyle w:val="Strong"/>
        </w:rPr>
        <w:t>Note</w:t>
      </w:r>
      <w:r w:rsidRPr="001B27C7">
        <w:tab/>
        <w:t xml:space="preserve">Interested readers can learn more about the Web Audio API from </w:t>
      </w:r>
      <w:del w:id="445" w:author="Kelvin Sung" w:date="2021-08-26T15:54:00Z">
        <w:r w:rsidRPr="00D63658" w:rsidDel="00A634D5">
          <w:rPr>
            <w:rStyle w:val="CodeInline"/>
          </w:rPr>
          <w:delText>w</w:delText>
        </w:r>
      </w:del>
      <w:ins w:id="446" w:author="Kelvin Sung" w:date="2021-08-26T15:53:00Z">
        <w:r w:rsidR="00A634D5">
          <w:rPr>
            <w:rStyle w:val="CodeInline"/>
          </w:rPr>
          <w:t>https://w</w:t>
        </w:r>
      </w:ins>
      <w:r w:rsidRPr="00D63658">
        <w:rPr>
          <w:rStyle w:val="CodeInline"/>
        </w:rPr>
        <w:t>ww.w3.org/TR/webaudio/</w:t>
      </w:r>
      <w:r w:rsidRPr="001B27C7">
        <w:t>.</w:t>
      </w:r>
    </w:p>
    <w:p w14:paraId="76EF5358" w14:textId="32FC4B07" w:rsidR="005D12A6" w:rsidRDefault="005D12A6" w:rsidP="005D12A6">
      <w:pPr>
        <w:pStyle w:val="NoteTipCaution"/>
      </w:pPr>
      <w:r w:rsidRPr="000901EA">
        <w:rPr>
          <w:rStyle w:val="Strong"/>
        </w:rPr>
        <w:t>Note</w:t>
      </w:r>
      <w:r>
        <w:t xml:space="preserve"> The latest policy for some browsers, including Chrome, is that audio will not be allowed to play until first interaction from the user. This means </w:t>
      </w:r>
      <w:ins w:id="447" w:author="Kelvin Sung" w:date="2021-08-26T15:55:00Z">
        <w:r w:rsidR="00B8138B">
          <w:t xml:space="preserve">that </w:t>
        </w:r>
      </w:ins>
      <w:r>
        <w:t xml:space="preserve">the context creation will result </w:t>
      </w:r>
      <w:r>
        <w:lastRenderedPageBreak/>
        <w:t xml:space="preserve">in </w:t>
      </w:r>
      <w:ins w:id="448" w:author="Kelvin Sung" w:date="2021-08-26T15:55:00Z">
        <w:r w:rsidR="000B1C78">
          <w:t xml:space="preserve">an </w:t>
        </w:r>
      </w:ins>
      <w:r>
        <w:t xml:space="preserve">initial warning from Chrome </w:t>
      </w:r>
      <w:ins w:id="449" w:author="Kelvin Sung" w:date="2021-08-26T15:55:00Z">
        <w:r w:rsidR="000B1C78">
          <w:t xml:space="preserve">that is </w:t>
        </w:r>
      </w:ins>
      <w:del w:id="450" w:author="Kelvin Sung" w:date="2021-08-26T15:55:00Z">
        <w:r w:rsidDel="000B1C78">
          <w:delText>(</w:delText>
        </w:r>
      </w:del>
      <w:r>
        <w:t xml:space="preserve">output to </w:t>
      </w:r>
      <w:ins w:id="451" w:author="Kelvin Sung" w:date="2021-08-26T15:55:00Z">
        <w:r w:rsidR="000B1C78">
          <w:t xml:space="preserve">the </w:t>
        </w:r>
      </w:ins>
      <w:r>
        <w:t>runtime browser console</w:t>
      </w:r>
      <w:del w:id="452" w:author="Kelvin Sung" w:date="2021-08-26T15:55:00Z">
        <w:r w:rsidDel="000B1C78">
          <w:delText>)</w:delText>
        </w:r>
      </w:del>
      <w:r>
        <w:t xml:space="preserve">. The audio will only be </w:t>
      </w:r>
      <w:r w:rsidRPr="000901EA">
        <w:t>played</w:t>
      </w:r>
      <w:r>
        <w:t xml:space="preserve"> </w:t>
      </w:r>
      <w:r w:rsidRPr="000901EA">
        <w:t>after</w:t>
      </w:r>
      <w:r>
        <w:t xml:space="preserve"> user input (e.g., mouse click, or keyboard events).</w:t>
      </w:r>
    </w:p>
    <w:p w14:paraId="565D5167" w14:textId="3CC7B408" w:rsidR="005D12A6" w:rsidRDefault="005D12A6" w:rsidP="0010691D">
      <w:pPr>
        <w:pStyle w:val="NumList"/>
        <w:numPr>
          <w:ilvl w:val="0"/>
          <w:numId w:val="32"/>
        </w:numPr>
      </w:pPr>
      <w:r w:rsidRPr="007436BE">
        <w:t xml:space="preserve">In the </w:t>
      </w:r>
      <w:proofErr w:type="spellStart"/>
      <w:r w:rsidRPr="007436BE">
        <w:rPr>
          <w:rStyle w:val="CodeInline"/>
        </w:rPr>
        <w:t>src</w:t>
      </w:r>
      <w:proofErr w:type="spellEnd"/>
      <w:r w:rsidRPr="007436BE">
        <w:rPr>
          <w:rStyle w:val="CodeInline"/>
        </w:rPr>
        <w:t>/engine/resources</w:t>
      </w:r>
      <w:r w:rsidRPr="007436BE">
        <w:t xml:space="preserve"> folder, create a new file and name it </w:t>
      </w:r>
      <w:r w:rsidRPr="007436BE">
        <w:rPr>
          <w:rStyle w:val="CodeInline"/>
        </w:rPr>
        <w:t>audio.js</w:t>
      </w:r>
      <w:r w:rsidRPr="007436BE">
        <w:t xml:space="preserve">. This file will implement the </w:t>
      </w:r>
      <w:r>
        <w:t>audio</w:t>
      </w:r>
      <w:r w:rsidRPr="007436BE">
        <w:t xml:space="preserve"> component</w:t>
      </w:r>
      <w:r>
        <w:t xml:space="preserve"> module</w:t>
      </w:r>
      <w:r w:rsidRPr="007436BE">
        <w:t>.</w:t>
      </w:r>
      <w:ins w:id="453" w:author="Kelvin Sung" w:date="2021-08-26T15:59:00Z">
        <w:r w:rsidR="00964260">
          <w:t xml:space="preserve"> </w:t>
        </w:r>
      </w:ins>
      <w:ins w:id="454" w:author="Kelvin Sung" w:date="2021-08-26T16:00:00Z">
        <w:r w:rsidR="00964260">
          <w:t xml:space="preserve">This module must support </w:t>
        </w:r>
      </w:ins>
      <w:ins w:id="455" w:author="Kelvin Sung" w:date="2021-08-26T15:59:00Z">
        <w:r w:rsidR="00964260">
          <w:t>two types of functionality</w:t>
        </w:r>
      </w:ins>
      <w:ins w:id="456" w:author="Kelvin Sung" w:date="2021-08-26T16:00:00Z">
        <w:r w:rsidR="00964260">
          <w:t xml:space="preserve">: </w:t>
        </w:r>
      </w:ins>
      <w:ins w:id="457" w:author="Kelvin Sung" w:date="2021-08-26T15:59:00Z">
        <w:r w:rsidR="00964260">
          <w:t>loading and unloading of audio file</w:t>
        </w:r>
      </w:ins>
      <w:ins w:id="458" w:author="Kelvin Sung" w:date="2021-08-26T16:00:00Z">
        <w:r w:rsidR="00964260">
          <w:t xml:space="preserve">s, </w:t>
        </w:r>
      </w:ins>
      <w:ins w:id="459" w:author="Kelvin Sung" w:date="2021-08-26T15:59:00Z">
        <w:r w:rsidR="00964260">
          <w:t xml:space="preserve">and, playing and controlling of the </w:t>
        </w:r>
      </w:ins>
      <w:ins w:id="460" w:author="Kelvin Sung" w:date="2021-08-26T16:01:00Z">
        <w:r w:rsidR="00964260">
          <w:t xml:space="preserve">content of </w:t>
        </w:r>
      </w:ins>
      <w:ins w:id="461" w:author="Kelvin Sung" w:date="2021-08-26T15:59:00Z">
        <w:r w:rsidR="00964260">
          <w:t>audio file for the game developer.</w:t>
        </w:r>
      </w:ins>
    </w:p>
    <w:p w14:paraId="5508AEC3" w14:textId="11ED2D3A" w:rsidR="005D12A6" w:rsidRDefault="00CC6D00" w:rsidP="005D12A6">
      <w:pPr>
        <w:pStyle w:val="NumList"/>
      </w:pPr>
      <w:ins w:id="462" w:author="Kelvin Sung" w:date="2021-08-26T16:01:00Z">
        <w:r>
          <w:t xml:space="preserve">First, loading and unloading </w:t>
        </w:r>
      </w:ins>
      <w:ins w:id="463" w:author="Kelvin Sung" w:date="2021-08-26T16:02:00Z">
        <w:r w:rsidR="00BD7A6B">
          <w:t>are</w:t>
        </w:r>
      </w:ins>
      <w:ins w:id="464" w:author="Kelvin Sung" w:date="2021-08-26T16:01:00Z">
        <w:r>
          <w:t xml:space="preserve"> s</w:t>
        </w:r>
      </w:ins>
      <w:del w:id="465" w:author="Kelvin Sung" w:date="2021-08-26T16:01:00Z">
        <w:r w:rsidR="005D12A6" w:rsidDel="00CC6D00">
          <w:delText>S</w:delText>
        </w:r>
      </w:del>
      <w:r w:rsidR="005D12A6">
        <w:t xml:space="preserve">imilar to the implementations of </w:t>
      </w:r>
      <w:r w:rsidR="005D12A6" w:rsidRPr="00E30269">
        <w:rPr>
          <w:rStyle w:val="CodeInline"/>
        </w:rPr>
        <w:t>text</w:t>
      </w:r>
      <w:r w:rsidR="005D12A6">
        <w:t xml:space="preserve"> and </w:t>
      </w:r>
      <w:r w:rsidR="005D12A6" w:rsidRPr="00E30269">
        <w:rPr>
          <w:rStyle w:val="CodeInline"/>
        </w:rPr>
        <w:t>xml</w:t>
      </w:r>
      <w:r w:rsidR="005D12A6">
        <w:t xml:space="preserve"> modules</w:t>
      </w:r>
      <w:ins w:id="466" w:author="Kelvin Sung" w:date="2021-08-26T16:01:00Z">
        <w:r w:rsidR="002301D2">
          <w:t xml:space="preserve"> where</w:t>
        </w:r>
      </w:ins>
      <w:del w:id="467" w:author="Kelvin Sung" w:date="2021-08-26T16:01:00Z">
        <w:r w:rsidR="005D12A6" w:rsidDel="00CC6D00">
          <w:delText>,</w:delText>
        </w:r>
      </w:del>
      <w:r w:rsidR="005D12A6">
        <w:t xml:space="preserve"> </w:t>
      </w:r>
      <w:del w:id="468" w:author="Kelvin Sung" w:date="2021-08-26T16:01:00Z">
        <w:r w:rsidR="005D12A6" w:rsidDel="00CC6D00">
          <w:delText>i</w:delText>
        </w:r>
      </w:del>
      <w:del w:id="469" w:author="Kelvin Sung" w:date="2021-08-26T16:02:00Z">
        <w:r w:rsidR="005D12A6" w:rsidDel="002301D2">
          <w:delText xml:space="preserve">mport </w:delText>
        </w:r>
      </w:del>
      <w:r w:rsidR="005D12A6">
        <w:t xml:space="preserve">the core resource management functionality </w:t>
      </w:r>
      <w:ins w:id="470" w:author="Kelvin Sung" w:date="2021-08-26T16:02:00Z">
        <w:r w:rsidR="002301D2">
          <w:t xml:space="preserve">is imported </w:t>
        </w:r>
      </w:ins>
      <w:r w:rsidR="005D12A6">
        <w:t xml:space="preserve">from </w:t>
      </w:r>
      <w:proofErr w:type="spellStart"/>
      <w:r w:rsidR="005D12A6" w:rsidRPr="00E30269">
        <w:rPr>
          <w:rStyle w:val="CodeInline"/>
        </w:rPr>
        <w:t>resource_map</w:t>
      </w:r>
      <w:proofErr w:type="spellEnd"/>
      <w:r w:rsidR="005D12A6">
        <w:t>.</w:t>
      </w:r>
    </w:p>
    <w:p w14:paraId="49256095" w14:textId="77777777" w:rsidR="005D12A6" w:rsidRDefault="005D12A6" w:rsidP="005D12A6">
      <w:pPr>
        <w:pStyle w:val="Code"/>
      </w:pPr>
      <w:r>
        <w:t>"use strict";</w:t>
      </w:r>
    </w:p>
    <w:p w14:paraId="39F703A1" w14:textId="77777777" w:rsidR="005D12A6" w:rsidRDefault="005D12A6" w:rsidP="005D12A6">
      <w:pPr>
        <w:pStyle w:val="Code"/>
      </w:pPr>
    </w:p>
    <w:p w14:paraId="5453069D" w14:textId="77777777" w:rsidR="005D12A6" w:rsidRDefault="005D12A6" w:rsidP="005D12A6">
      <w:pPr>
        <w:pStyle w:val="Code"/>
      </w:pPr>
      <w:r>
        <w:t>import * as map from "../core/resource_map.js";</w:t>
      </w:r>
    </w:p>
    <w:p w14:paraId="103187AF" w14:textId="77777777" w:rsidR="005D12A6" w:rsidRDefault="005D12A6" w:rsidP="005D12A6">
      <w:pPr>
        <w:pStyle w:val="Code"/>
      </w:pPr>
      <w:r>
        <w:t>// functions from resource_map</w:t>
      </w:r>
    </w:p>
    <w:p w14:paraId="572F0576" w14:textId="77777777" w:rsidR="005D12A6" w:rsidRDefault="005D12A6" w:rsidP="005D12A6">
      <w:pPr>
        <w:pStyle w:val="Code"/>
      </w:pPr>
      <w:r>
        <w:t>let unload = map.unload;</w:t>
      </w:r>
    </w:p>
    <w:p w14:paraId="41F1653F" w14:textId="77777777" w:rsidR="005D12A6" w:rsidRDefault="005D12A6" w:rsidP="005D12A6">
      <w:pPr>
        <w:pStyle w:val="Code"/>
      </w:pPr>
      <w:r>
        <w:t>let has = map.has;</w:t>
      </w:r>
    </w:p>
    <w:p w14:paraId="3A680783" w14:textId="4B47DC04" w:rsidR="000B1C78" w:rsidRDefault="000B1C78" w:rsidP="000B1C78">
      <w:pPr>
        <w:pStyle w:val="NumList"/>
        <w:rPr>
          <w:moveTo w:id="471" w:author="Kelvin Sung" w:date="2021-08-26T15:57:00Z"/>
        </w:rPr>
        <w:pPrChange w:id="472" w:author="Kelvin Sung" w:date="2021-08-26T15:57:00Z">
          <w:pPr>
            <w:pStyle w:val="NumList"/>
            <w:numPr>
              <w:numId w:val="37"/>
            </w:numPr>
          </w:pPr>
        </w:pPrChange>
      </w:pPr>
      <w:moveToRangeStart w:id="473" w:author="Kelvin Sung" w:date="2021-08-26T15:57:00Z" w:name="move80885867"/>
      <w:moveTo w:id="474" w:author="Kelvin Sung" w:date="2021-08-26T15:57:00Z">
        <w:r>
          <w:t xml:space="preserve">Define the decode and parsing functions, and call the </w:t>
        </w:r>
        <w:proofErr w:type="spellStart"/>
        <w:r w:rsidRPr="00E30269">
          <w:rPr>
            <w:rStyle w:val="CodeInline"/>
          </w:rPr>
          <w:t>resource_map</w:t>
        </w:r>
        <w:proofErr w:type="spellEnd"/>
        <w:r>
          <w:t xml:space="preserve"> </w:t>
        </w:r>
        <w:proofErr w:type="spellStart"/>
        <w:r w:rsidRPr="00E30269">
          <w:rPr>
            <w:rStyle w:val="CodeInline"/>
          </w:rPr>
          <w:t>loadDecodeParse</w:t>
        </w:r>
        <w:proofErr w:type="spellEnd"/>
        <w:r w:rsidRPr="00E30269">
          <w:rPr>
            <w:rStyle w:val="CodeInline"/>
          </w:rPr>
          <w:t>()</w:t>
        </w:r>
        <w:r>
          <w:t xml:space="preserve"> function to load an audio file.</w:t>
        </w:r>
      </w:moveTo>
      <w:ins w:id="475" w:author="Kelvin Sung" w:date="2021-08-26T16:02:00Z">
        <w:r w:rsidR="00BD7A6B">
          <w:t xml:space="preserve"> Notice that with the support from</w:t>
        </w:r>
      </w:ins>
      <w:ins w:id="476" w:author="Kelvin Sung" w:date="2021-08-26T16:03:00Z">
        <w:r w:rsidR="00BD7A6B">
          <w:t xml:space="preserve"> </w:t>
        </w:r>
        <w:proofErr w:type="spellStart"/>
        <w:r w:rsidR="00BD7A6B" w:rsidRPr="00E30269">
          <w:rPr>
            <w:rStyle w:val="CodeInline"/>
          </w:rPr>
          <w:t>resource_map</w:t>
        </w:r>
        <w:proofErr w:type="spellEnd"/>
        <w:r w:rsidR="00BD7A6B">
          <w:t xml:space="preserve"> and the rest of the engine infr</w:t>
        </w:r>
      </w:ins>
      <w:ins w:id="477" w:author="Kelvin Sung" w:date="2021-08-26T16:04:00Z">
        <w:r w:rsidR="00BD7A6B">
          <w:t xml:space="preserve">astructure, </w:t>
        </w:r>
      </w:ins>
      <w:ins w:id="478" w:author="Kelvin Sung" w:date="2021-08-26T16:03:00Z">
        <w:r w:rsidR="00BD7A6B">
          <w:t xml:space="preserve">loading and unloading of external resources has become </w:t>
        </w:r>
      </w:ins>
      <w:ins w:id="479" w:author="Kelvin Sung" w:date="2021-08-26T16:04:00Z">
        <w:r w:rsidR="00BD7A6B">
          <w:t>straightforward.</w:t>
        </w:r>
      </w:ins>
    </w:p>
    <w:p w14:paraId="43F51079" w14:textId="77777777" w:rsidR="000B1C78" w:rsidRDefault="000B1C78" w:rsidP="000B1C78">
      <w:pPr>
        <w:pStyle w:val="Code"/>
        <w:rPr>
          <w:moveTo w:id="480" w:author="Kelvin Sung" w:date="2021-08-26T15:57:00Z"/>
        </w:rPr>
      </w:pPr>
      <w:moveTo w:id="481" w:author="Kelvin Sung" w:date="2021-08-26T15:57:00Z">
        <w:r>
          <w:t>function decodeResource(data) { return data.arrayBuffer(); }</w:t>
        </w:r>
      </w:moveTo>
    </w:p>
    <w:p w14:paraId="2B85C14F" w14:textId="77777777" w:rsidR="000B1C78" w:rsidRDefault="000B1C78" w:rsidP="000B1C78">
      <w:pPr>
        <w:pStyle w:val="Code"/>
        <w:rPr>
          <w:moveTo w:id="482" w:author="Kelvin Sung" w:date="2021-08-26T15:57:00Z"/>
        </w:rPr>
      </w:pPr>
      <w:moveTo w:id="483" w:author="Kelvin Sung" w:date="2021-08-26T15:57:00Z">
        <w:r>
          <w:t>function parseResource(data) { return mAudioContext.decodeAudioData(data); }</w:t>
        </w:r>
      </w:moveTo>
    </w:p>
    <w:p w14:paraId="4555B4E3" w14:textId="77777777" w:rsidR="000B1C78" w:rsidRDefault="000B1C78" w:rsidP="000B1C78">
      <w:pPr>
        <w:pStyle w:val="Code"/>
        <w:rPr>
          <w:moveTo w:id="484" w:author="Kelvin Sung" w:date="2021-08-26T15:57:00Z"/>
        </w:rPr>
      </w:pPr>
      <w:moveTo w:id="485" w:author="Kelvin Sung" w:date="2021-08-26T15:57:00Z">
        <w:r>
          <w:t>function load(path) {</w:t>
        </w:r>
      </w:moveTo>
    </w:p>
    <w:p w14:paraId="0409435B" w14:textId="77777777" w:rsidR="000B1C78" w:rsidRDefault="000B1C78" w:rsidP="000B1C78">
      <w:pPr>
        <w:pStyle w:val="Code"/>
        <w:rPr>
          <w:moveTo w:id="486" w:author="Kelvin Sung" w:date="2021-08-26T15:57:00Z"/>
        </w:rPr>
      </w:pPr>
      <w:moveTo w:id="487" w:author="Kelvin Sung" w:date="2021-08-26T15:57:00Z">
        <w:r>
          <w:t xml:space="preserve">    return map.loadDecodeParse(path, decodeResource, parseResource);</w:t>
        </w:r>
      </w:moveTo>
    </w:p>
    <w:p w14:paraId="7269BA32" w14:textId="77777777" w:rsidR="000B1C78" w:rsidRDefault="000B1C78" w:rsidP="000B1C78">
      <w:pPr>
        <w:pStyle w:val="Code"/>
        <w:rPr>
          <w:moveTo w:id="488" w:author="Kelvin Sung" w:date="2021-08-26T15:57:00Z"/>
        </w:rPr>
      </w:pPr>
      <w:moveTo w:id="489" w:author="Kelvin Sung" w:date="2021-08-26T15:57:00Z">
        <w:r>
          <w:t>}</w:t>
        </w:r>
      </w:moveTo>
    </w:p>
    <w:moveToRangeEnd w:id="473"/>
    <w:p w14:paraId="64C5F282" w14:textId="3F7B9997" w:rsidR="005D12A6" w:rsidRDefault="00964260" w:rsidP="005D12A6">
      <w:pPr>
        <w:pStyle w:val="NumList"/>
      </w:pPr>
      <w:ins w:id="490" w:author="Kelvin Sung" w:date="2021-08-26T15:58:00Z">
        <w:r>
          <w:t xml:space="preserve">With the loading functionality completed, you can now define the audio control and manipulation functions. </w:t>
        </w:r>
      </w:ins>
      <w:r w:rsidR="005D12A6">
        <w:t xml:space="preserve">Declare </w:t>
      </w:r>
      <w:r w:rsidR="005D12A6" w:rsidRPr="00DC10EF">
        <w:t>variables to maintain references to the Web Audio context</w:t>
      </w:r>
      <w:r w:rsidR="005D12A6">
        <w:t xml:space="preserve">, </w:t>
      </w:r>
      <w:r w:rsidR="005D12A6" w:rsidRPr="00DC10EF">
        <w:t>background music</w:t>
      </w:r>
      <w:r w:rsidR="005D12A6">
        <w:t>, and to control volumes</w:t>
      </w:r>
      <w:r w:rsidR="005D12A6" w:rsidRPr="00DC10EF">
        <w:t>.</w:t>
      </w:r>
    </w:p>
    <w:p w14:paraId="18F55027" w14:textId="77777777" w:rsidR="005D12A6" w:rsidRDefault="005D12A6" w:rsidP="005D12A6">
      <w:pPr>
        <w:pStyle w:val="Code"/>
      </w:pPr>
      <w:r>
        <w:t>let mAudioContext = null;</w:t>
      </w:r>
    </w:p>
    <w:p w14:paraId="1610A35D" w14:textId="77777777" w:rsidR="005D12A6" w:rsidRDefault="005D12A6" w:rsidP="005D12A6">
      <w:pPr>
        <w:pStyle w:val="Code"/>
      </w:pPr>
      <w:r>
        <w:t>let mBackgroundAudio = null;</w:t>
      </w:r>
    </w:p>
    <w:p w14:paraId="1757ED4C" w14:textId="77777777" w:rsidR="005D12A6" w:rsidRDefault="005D12A6" w:rsidP="005D12A6">
      <w:pPr>
        <w:pStyle w:val="Code"/>
      </w:pPr>
      <w:r>
        <w:br/>
        <w:t>// volume control support</w:t>
      </w:r>
    </w:p>
    <w:p w14:paraId="23372D2A" w14:textId="77777777" w:rsidR="005D12A6" w:rsidRDefault="005D12A6" w:rsidP="005D12A6">
      <w:pPr>
        <w:pStyle w:val="Code"/>
      </w:pPr>
      <w:r>
        <w:lastRenderedPageBreak/>
        <w:t>let mBackgroundGain = null; // background volume</w:t>
      </w:r>
    </w:p>
    <w:p w14:paraId="16CC72B6" w14:textId="77777777" w:rsidR="005D12A6" w:rsidRDefault="005D12A6" w:rsidP="005D12A6">
      <w:pPr>
        <w:pStyle w:val="Code"/>
      </w:pPr>
      <w:r>
        <w:t>let mCueGain = null;        // cue/special effects volume</w:t>
      </w:r>
    </w:p>
    <w:p w14:paraId="3C596A69" w14:textId="77777777" w:rsidR="005D12A6" w:rsidRDefault="005D12A6" w:rsidP="005D12A6">
      <w:pPr>
        <w:pStyle w:val="Code"/>
      </w:pPr>
      <w:r>
        <w:t>let mMasterGain = null;     // overall/master volume</w:t>
      </w:r>
    </w:p>
    <w:p w14:paraId="4D54241F" w14:textId="77777777" w:rsidR="005D12A6" w:rsidRDefault="005D12A6" w:rsidP="005D12A6">
      <w:pPr>
        <w:pStyle w:val="Code"/>
      </w:pPr>
    </w:p>
    <w:p w14:paraId="2FFA9B45" w14:textId="77777777" w:rsidR="005D12A6" w:rsidRDefault="005D12A6" w:rsidP="005D12A6">
      <w:pPr>
        <w:pStyle w:val="Code"/>
      </w:pPr>
      <w:r>
        <w:t>let kDefaultInitGain = 0.1;</w:t>
      </w:r>
    </w:p>
    <w:p w14:paraId="3C237005" w14:textId="6890311A" w:rsidR="005D12A6" w:rsidRDefault="005D12A6" w:rsidP="005D12A6">
      <w:pPr>
        <w:pStyle w:val="NumList"/>
      </w:pPr>
      <w:r>
        <w:t xml:space="preserve">Define the </w:t>
      </w:r>
      <w:proofErr w:type="spellStart"/>
      <w:r w:rsidRPr="00E30269">
        <w:rPr>
          <w:rStyle w:val="CodeInline"/>
        </w:rPr>
        <w:t>init</w:t>
      </w:r>
      <w:proofErr w:type="spellEnd"/>
      <w:r w:rsidRPr="00E30269">
        <w:rPr>
          <w:rStyle w:val="CodeInline"/>
        </w:rPr>
        <w:t>()</w:t>
      </w:r>
      <w:r>
        <w:t xml:space="preserve"> function to create and store a reference to the Web Audio context in </w:t>
      </w:r>
      <w:proofErr w:type="spellStart"/>
      <w:r>
        <w:rPr>
          <w:rStyle w:val="CodeInline"/>
        </w:rPr>
        <w:t>mAudioContext</w:t>
      </w:r>
      <w:proofErr w:type="spellEnd"/>
      <w:r>
        <w:rPr>
          <w:rStyle w:val="CodeInline"/>
        </w:rPr>
        <w:fldChar w:fldCharType="begin"/>
      </w:r>
      <w:r>
        <w:instrText xml:space="preserve"> XE "</w:instrText>
      </w:r>
      <w:r>
        <w:rPr>
          <w:rStyle w:val="CodeInline"/>
        </w:rPr>
        <w:instrText>Audio, video games:mAudioContext</w:instrText>
      </w:r>
      <w:r>
        <w:instrText xml:space="preserve">" </w:instrText>
      </w:r>
      <w:r>
        <w:rPr>
          <w:rStyle w:val="CodeInline"/>
        </w:rPr>
        <w:fldChar w:fldCharType="end"/>
      </w:r>
      <w:r>
        <w:t xml:space="preserve">, and initialize the audio volume gain controls for the background, cue, and a master that affects both. In all cases, volume gain of a 0 corresponds to no audio and 1 means maximum </w:t>
      </w:r>
      <w:r w:rsidR="00923909">
        <w:t>loudness</w:t>
      </w:r>
      <w:r>
        <w:t>.</w:t>
      </w:r>
    </w:p>
    <w:p w14:paraId="368D545F" w14:textId="77777777" w:rsidR="005D12A6" w:rsidRDefault="005D12A6" w:rsidP="005D12A6">
      <w:pPr>
        <w:pStyle w:val="Code"/>
      </w:pPr>
      <w:r>
        <w:t>function init() {</w:t>
      </w:r>
    </w:p>
    <w:p w14:paraId="66EA9135" w14:textId="77777777" w:rsidR="005D12A6" w:rsidRDefault="005D12A6" w:rsidP="005D12A6">
      <w:pPr>
        <w:pStyle w:val="Code"/>
      </w:pPr>
      <w:r>
        <w:t xml:space="preserve">    try {</w:t>
      </w:r>
    </w:p>
    <w:p w14:paraId="4FD19025" w14:textId="77777777" w:rsidR="005D12A6" w:rsidRDefault="005D12A6" w:rsidP="005D12A6">
      <w:pPr>
        <w:pStyle w:val="Code"/>
      </w:pPr>
      <w:r>
        <w:t xml:space="preserve">        let AudioContext = window.AudioContext || window.webkitAudioContext;</w:t>
      </w:r>
    </w:p>
    <w:p w14:paraId="3593B8E1" w14:textId="77777777" w:rsidR="005D12A6" w:rsidRDefault="005D12A6" w:rsidP="005D12A6">
      <w:pPr>
        <w:pStyle w:val="Code"/>
      </w:pPr>
      <w:r>
        <w:t xml:space="preserve">        mAudioContext = new AudioContext();</w:t>
      </w:r>
    </w:p>
    <w:p w14:paraId="7F28569E" w14:textId="77777777" w:rsidR="005D12A6" w:rsidRDefault="005D12A6" w:rsidP="005D12A6">
      <w:pPr>
        <w:pStyle w:val="Code"/>
      </w:pPr>
    </w:p>
    <w:p w14:paraId="498FE528" w14:textId="77777777" w:rsidR="005D12A6" w:rsidRDefault="005D12A6" w:rsidP="005D12A6">
      <w:pPr>
        <w:pStyle w:val="Code"/>
      </w:pPr>
      <w:r>
        <w:t xml:space="preserve">        // connect Master volume control</w:t>
      </w:r>
    </w:p>
    <w:p w14:paraId="30570FD1" w14:textId="77777777" w:rsidR="005D12A6" w:rsidRDefault="005D12A6" w:rsidP="005D12A6">
      <w:pPr>
        <w:pStyle w:val="Code"/>
      </w:pPr>
      <w:r>
        <w:t xml:space="preserve">        mMasterGain = mAudioContext.createGain();</w:t>
      </w:r>
    </w:p>
    <w:p w14:paraId="17068810" w14:textId="77777777" w:rsidR="005D12A6" w:rsidRDefault="005D12A6" w:rsidP="005D12A6">
      <w:pPr>
        <w:pStyle w:val="Code"/>
      </w:pPr>
      <w:r>
        <w:t xml:space="preserve">        mMasterGain.connect(mAudioContext.destination);</w:t>
      </w:r>
    </w:p>
    <w:p w14:paraId="709E9E0F" w14:textId="77777777" w:rsidR="005D12A6" w:rsidRDefault="005D12A6" w:rsidP="005D12A6">
      <w:pPr>
        <w:pStyle w:val="Code"/>
      </w:pPr>
      <w:r>
        <w:t xml:space="preserve">        // set default Master volume</w:t>
      </w:r>
    </w:p>
    <w:p w14:paraId="102293E6" w14:textId="77777777" w:rsidR="005D12A6" w:rsidRDefault="005D12A6" w:rsidP="005D12A6">
      <w:pPr>
        <w:pStyle w:val="Code"/>
      </w:pPr>
      <w:r>
        <w:t xml:space="preserve">        mMasterGain.gain.value = kDefaultInitGain;</w:t>
      </w:r>
    </w:p>
    <w:p w14:paraId="19908824" w14:textId="77777777" w:rsidR="005D12A6" w:rsidRDefault="005D12A6" w:rsidP="005D12A6">
      <w:pPr>
        <w:pStyle w:val="Code"/>
      </w:pPr>
      <w:r>
        <w:t xml:space="preserve">         </w:t>
      </w:r>
    </w:p>
    <w:p w14:paraId="58C39FA6" w14:textId="77777777" w:rsidR="005D12A6" w:rsidRDefault="005D12A6" w:rsidP="005D12A6">
      <w:pPr>
        <w:pStyle w:val="Code"/>
      </w:pPr>
      <w:r>
        <w:t xml:space="preserve">        // connect Background volume control</w:t>
      </w:r>
    </w:p>
    <w:p w14:paraId="63D08396" w14:textId="77777777" w:rsidR="005D12A6" w:rsidRDefault="005D12A6" w:rsidP="005D12A6">
      <w:pPr>
        <w:pStyle w:val="Code"/>
      </w:pPr>
      <w:r>
        <w:t xml:space="preserve">        mBackgroundGain = mAudioContext.createGain();</w:t>
      </w:r>
    </w:p>
    <w:p w14:paraId="5154FAFE" w14:textId="77777777" w:rsidR="005D12A6" w:rsidRDefault="005D12A6" w:rsidP="005D12A6">
      <w:pPr>
        <w:pStyle w:val="Code"/>
      </w:pPr>
      <w:r>
        <w:t xml:space="preserve">        mBackgroundGain.connect(mMasterGain);</w:t>
      </w:r>
    </w:p>
    <w:p w14:paraId="442DB286" w14:textId="77777777" w:rsidR="005D12A6" w:rsidRDefault="005D12A6" w:rsidP="005D12A6">
      <w:pPr>
        <w:pStyle w:val="Code"/>
      </w:pPr>
      <w:r>
        <w:t xml:space="preserve">        // set default Background volume</w:t>
      </w:r>
    </w:p>
    <w:p w14:paraId="282686C3" w14:textId="77777777" w:rsidR="005D12A6" w:rsidRDefault="005D12A6" w:rsidP="005D12A6">
      <w:pPr>
        <w:pStyle w:val="Code"/>
      </w:pPr>
      <w:r>
        <w:t xml:space="preserve">        mBackgroundGain.gain.value = 1.0;</w:t>
      </w:r>
    </w:p>
    <w:p w14:paraId="690CB6A3" w14:textId="77777777" w:rsidR="005D12A6" w:rsidRDefault="005D12A6" w:rsidP="005D12A6">
      <w:pPr>
        <w:pStyle w:val="Code"/>
      </w:pPr>
      <w:r>
        <w:t xml:space="preserve">         </w:t>
      </w:r>
    </w:p>
    <w:p w14:paraId="27C77637" w14:textId="77777777" w:rsidR="005D12A6" w:rsidRDefault="005D12A6" w:rsidP="005D12A6">
      <w:pPr>
        <w:pStyle w:val="Code"/>
      </w:pPr>
      <w:r>
        <w:t xml:space="preserve">        // connect Cuevolume control</w:t>
      </w:r>
    </w:p>
    <w:p w14:paraId="2A0EDE25" w14:textId="77777777" w:rsidR="005D12A6" w:rsidRDefault="005D12A6" w:rsidP="005D12A6">
      <w:pPr>
        <w:pStyle w:val="Code"/>
      </w:pPr>
      <w:r>
        <w:t xml:space="preserve">        mCueGain = mAudioContext.createGain();</w:t>
      </w:r>
    </w:p>
    <w:p w14:paraId="176CF3D5" w14:textId="77777777" w:rsidR="005D12A6" w:rsidRDefault="005D12A6" w:rsidP="005D12A6">
      <w:pPr>
        <w:pStyle w:val="Code"/>
      </w:pPr>
      <w:r>
        <w:t xml:space="preserve">        mCueGain.connect(mMasterGain);</w:t>
      </w:r>
    </w:p>
    <w:p w14:paraId="49D2E34F" w14:textId="77777777" w:rsidR="005D12A6" w:rsidRDefault="005D12A6" w:rsidP="005D12A6">
      <w:pPr>
        <w:pStyle w:val="Code"/>
      </w:pPr>
      <w:r>
        <w:t xml:space="preserve">        // set default Cue volume</w:t>
      </w:r>
    </w:p>
    <w:p w14:paraId="3A6718A1" w14:textId="77777777" w:rsidR="005D12A6" w:rsidRDefault="005D12A6" w:rsidP="005D12A6">
      <w:pPr>
        <w:pStyle w:val="Code"/>
      </w:pPr>
      <w:r>
        <w:t xml:space="preserve">        mCueGain.gain.value = 1.0;</w:t>
      </w:r>
    </w:p>
    <w:p w14:paraId="2028A48B" w14:textId="77777777" w:rsidR="005D12A6" w:rsidRDefault="005D12A6" w:rsidP="005D12A6">
      <w:pPr>
        <w:pStyle w:val="Code"/>
      </w:pPr>
      <w:r>
        <w:t xml:space="preserve">    } catch (e) {</w:t>
      </w:r>
    </w:p>
    <w:p w14:paraId="523D29FC" w14:textId="77777777" w:rsidR="005D12A6" w:rsidRDefault="005D12A6" w:rsidP="005D12A6">
      <w:pPr>
        <w:pStyle w:val="Code"/>
      </w:pPr>
      <w:r>
        <w:t xml:space="preserve">        throw new Error("Web Audio is not supported. Engine initialization failed.");</w:t>
      </w:r>
    </w:p>
    <w:p w14:paraId="0F8078F3" w14:textId="77777777" w:rsidR="005D12A6" w:rsidRDefault="005D12A6" w:rsidP="005D12A6">
      <w:pPr>
        <w:pStyle w:val="Code"/>
      </w:pPr>
      <w:r>
        <w:t xml:space="preserve">    }</w:t>
      </w:r>
    </w:p>
    <w:p w14:paraId="4EACB1EE" w14:textId="77777777" w:rsidR="005D12A6" w:rsidRDefault="005D12A6" w:rsidP="005D12A6">
      <w:pPr>
        <w:pStyle w:val="Code"/>
      </w:pPr>
      <w:r>
        <w:t>}</w:t>
      </w:r>
    </w:p>
    <w:p w14:paraId="5232E561" w14:textId="168900FE" w:rsidR="005D12A6" w:rsidDel="000B1C78" w:rsidRDefault="005D12A6" w:rsidP="005D12A6">
      <w:pPr>
        <w:pStyle w:val="NumList"/>
        <w:rPr>
          <w:moveFrom w:id="491" w:author="Kelvin Sung" w:date="2021-08-26T15:57:00Z"/>
        </w:rPr>
      </w:pPr>
      <w:moveFromRangeStart w:id="492" w:author="Kelvin Sung" w:date="2021-08-26T15:57:00Z" w:name="move80885867"/>
      <w:moveFrom w:id="493" w:author="Kelvin Sung" w:date="2021-08-26T15:57:00Z">
        <w:r w:rsidDel="000B1C78">
          <w:lastRenderedPageBreak/>
          <w:t xml:space="preserve">Define the decode and parsing functions, and call the </w:t>
        </w:r>
        <w:r w:rsidRPr="00E30269" w:rsidDel="000B1C78">
          <w:rPr>
            <w:rStyle w:val="CodeInline"/>
          </w:rPr>
          <w:t>resource_map</w:t>
        </w:r>
        <w:r w:rsidDel="000B1C78">
          <w:t xml:space="preserve"> </w:t>
        </w:r>
        <w:r w:rsidRPr="00E30269" w:rsidDel="000B1C78">
          <w:rPr>
            <w:rStyle w:val="CodeInline"/>
          </w:rPr>
          <w:t>loadDecodeParse()</w:t>
        </w:r>
        <w:r w:rsidDel="000B1C78">
          <w:t xml:space="preserve"> function to load an audio file.</w:t>
        </w:r>
      </w:moveFrom>
    </w:p>
    <w:p w14:paraId="0596A5FD" w14:textId="20F7D403" w:rsidR="005D12A6" w:rsidDel="000B1C78" w:rsidRDefault="005D12A6" w:rsidP="005D12A6">
      <w:pPr>
        <w:pStyle w:val="Code"/>
        <w:rPr>
          <w:moveFrom w:id="494" w:author="Kelvin Sung" w:date="2021-08-26T15:57:00Z"/>
        </w:rPr>
      </w:pPr>
      <w:moveFrom w:id="495" w:author="Kelvin Sung" w:date="2021-08-26T15:57:00Z">
        <w:r w:rsidDel="000B1C78">
          <w:t>function decodeResource(data) { return data.arrayBuffer(); }</w:t>
        </w:r>
      </w:moveFrom>
    </w:p>
    <w:p w14:paraId="7F6A9606" w14:textId="5E8D325B" w:rsidR="005D12A6" w:rsidDel="000B1C78" w:rsidRDefault="005D12A6" w:rsidP="005D12A6">
      <w:pPr>
        <w:pStyle w:val="Code"/>
        <w:rPr>
          <w:moveFrom w:id="496" w:author="Kelvin Sung" w:date="2021-08-26T15:57:00Z"/>
        </w:rPr>
      </w:pPr>
      <w:moveFrom w:id="497" w:author="Kelvin Sung" w:date="2021-08-26T15:57:00Z">
        <w:r w:rsidDel="000B1C78">
          <w:t>function parseResource(data) { return mAudioContext.decodeAudioData(data); }</w:t>
        </w:r>
      </w:moveFrom>
    </w:p>
    <w:p w14:paraId="370A7072" w14:textId="2EE20A5A" w:rsidR="005D12A6" w:rsidDel="000B1C78" w:rsidRDefault="005D12A6" w:rsidP="005D12A6">
      <w:pPr>
        <w:pStyle w:val="Code"/>
        <w:rPr>
          <w:moveFrom w:id="498" w:author="Kelvin Sung" w:date="2021-08-26T15:57:00Z"/>
        </w:rPr>
      </w:pPr>
      <w:moveFrom w:id="499" w:author="Kelvin Sung" w:date="2021-08-26T15:57:00Z">
        <w:r w:rsidDel="000B1C78">
          <w:t>function load(path) {</w:t>
        </w:r>
      </w:moveFrom>
    </w:p>
    <w:p w14:paraId="2688A074" w14:textId="30B3ED85" w:rsidR="005D12A6" w:rsidDel="000B1C78" w:rsidRDefault="005D12A6" w:rsidP="005D12A6">
      <w:pPr>
        <w:pStyle w:val="Code"/>
        <w:rPr>
          <w:moveFrom w:id="500" w:author="Kelvin Sung" w:date="2021-08-26T15:57:00Z"/>
        </w:rPr>
      </w:pPr>
      <w:moveFrom w:id="501" w:author="Kelvin Sung" w:date="2021-08-26T15:57:00Z">
        <w:r w:rsidDel="000B1C78">
          <w:t xml:space="preserve">    return map.loadDecodeParse(path, decodeResource, parseResource);</w:t>
        </w:r>
      </w:moveFrom>
    </w:p>
    <w:p w14:paraId="62805037" w14:textId="01ABE475" w:rsidR="005D12A6" w:rsidDel="000B1C78" w:rsidRDefault="005D12A6" w:rsidP="005D12A6">
      <w:pPr>
        <w:pStyle w:val="Code"/>
        <w:rPr>
          <w:moveFrom w:id="502" w:author="Kelvin Sung" w:date="2021-08-26T15:57:00Z"/>
        </w:rPr>
      </w:pPr>
      <w:moveFrom w:id="503" w:author="Kelvin Sung" w:date="2021-08-26T15:57:00Z">
        <w:r w:rsidDel="000B1C78">
          <w:t>}</w:t>
        </w:r>
      </w:moveFrom>
    </w:p>
    <w:moveFromRangeEnd w:id="492"/>
    <w:p w14:paraId="6F923228" w14:textId="77777777" w:rsidR="005D12A6" w:rsidRDefault="005D12A6" w:rsidP="005D12A6">
      <w:pPr>
        <w:pStyle w:val="NumList"/>
      </w:pPr>
      <w:r>
        <w:t xml:space="preserve">Define the </w:t>
      </w:r>
      <w:proofErr w:type="spellStart"/>
      <w:r w:rsidRPr="00E30269">
        <w:rPr>
          <w:rStyle w:val="CodeInline"/>
        </w:rPr>
        <w:t>playCue</w:t>
      </w:r>
      <w:proofErr w:type="spellEnd"/>
      <w:r w:rsidRPr="00E30269">
        <w:rPr>
          <w:rStyle w:val="CodeInline"/>
        </w:rPr>
        <w:t>()</w:t>
      </w:r>
      <w:r>
        <w:t xml:space="preserve"> function to play the entire duration of an audio clip with proper volume control. T</w:t>
      </w:r>
      <w:r w:rsidRPr="004D2411">
        <w:t>h</w:t>
      </w:r>
      <w:r>
        <w:t>is</w:t>
      </w:r>
      <w:r w:rsidRPr="004D2411">
        <w:t xml:space="preserve"> function uses the audio file path as a resource name to find the loaded asset from the </w:t>
      </w:r>
      <w:proofErr w:type="spellStart"/>
      <w:r w:rsidRPr="00E30269">
        <w:rPr>
          <w:rStyle w:val="CodeInline"/>
        </w:rPr>
        <w:t>resource_map</w:t>
      </w:r>
      <w:proofErr w:type="spellEnd"/>
      <w:r>
        <w:t xml:space="preserve"> </w:t>
      </w:r>
      <w:r w:rsidRPr="004D2411">
        <w:t xml:space="preserve">and then invokes the Web Audio API to play the audio clip. Notice that no reference to the </w:t>
      </w:r>
      <w:r w:rsidRPr="00E30269">
        <w:rPr>
          <w:rStyle w:val="CodeInline"/>
        </w:rPr>
        <w:t>source</w:t>
      </w:r>
      <w:r w:rsidRPr="004D2411">
        <w:t xml:space="preserve"> </w:t>
      </w:r>
      <w:r>
        <w:t xml:space="preserve">variable </w:t>
      </w:r>
      <w:r w:rsidRPr="004D2411">
        <w:t>is kept, and thus once started, there is no way to stop the corresponding audio clip. A game should call this function to play short snippets of audio clips as cues.</w:t>
      </w:r>
    </w:p>
    <w:p w14:paraId="569B231D" w14:textId="77777777" w:rsidR="005D12A6" w:rsidRDefault="005D12A6" w:rsidP="005D12A6">
      <w:pPr>
        <w:pStyle w:val="Code"/>
      </w:pPr>
      <w:r>
        <w:t>function playCue(path, volume) {</w:t>
      </w:r>
    </w:p>
    <w:p w14:paraId="189EEFAC" w14:textId="77777777" w:rsidR="005D12A6" w:rsidRDefault="005D12A6" w:rsidP="005D12A6">
      <w:pPr>
        <w:pStyle w:val="Code"/>
      </w:pPr>
      <w:r>
        <w:t xml:space="preserve">    let source = mAudioContext.createBufferSource();</w:t>
      </w:r>
    </w:p>
    <w:p w14:paraId="245D4EAF" w14:textId="77777777" w:rsidR="005D12A6" w:rsidRDefault="005D12A6" w:rsidP="005D12A6">
      <w:pPr>
        <w:pStyle w:val="Code"/>
      </w:pPr>
      <w:r>
        <w:t xml:space="preserve">    source.buffer = map.get(path);</w:t>
      </w:r>
    </w:p>
    <w:p w14:paraId="2AA06811" w14:textId="77777777" w:rsidR="005D12A6" w:rsidRDefault="005D12A6" w:rsidP="005D12A6">
      <w:pPr>
        <w:pStyle w:val="Code"/>
      </w:pPr>
      <w:r>
        <w:t xml:space="preserve">    source.start(0);</w:t>
      </w:r>
    </w:p>
    <w:p w14:paraId="66C51B81" w14:textId="77777777" w:rsidR="005D12A6" w:rsidRDefault="005D12A6" w:rsidP="005D12A6">
      <w:pPr>
        <w:pStyle w:val="Code"/>
      </w:pPr>
    </w:p>
    <w:p w14:paraId="32BD2112" w14:textId="77777777" w:rsidR="005D12A6" w:rsidRDefault="005D12A6" w:rsidP="005D12A6">
      <w:pPr>
        <w:pStyle w:val="Code"/>
      </w:pPr>
      <w:r>
        <w:t xml:space="preserve">    // volume support for cue</w:t>
      </w:r>
    </w:p>
    <w:p w14:paraId="1CAA7706" w14:textId="77777777" w:rsidR="005D12A6" w:rsidRDefault="005D12A6" w:rsidP="005D12A6">
      <w:pPr>
        <w:pStyle w:val="Code"/>
      </w:pPr>
      <w:r>
        <w:t xml:space="preserve">    source.connect(mCueGain);</w:t>
      </w:r>
    </w:p>
    <w:p w14:paraId="52A4DF98" w14:textId="77777777" w:rsidR="005D12A6" w:rsidRDefault="005D12A6" w:rsidP="005D12A6">
      <w:pPr>
        <w:pStyle w:val="Code"/>
      </w:pPr>
      <w:r>
        <w:t xml:space="preserve">    mCueGain.gain.value = volume;</w:t>
      </w:r>
    </w:p>
    <w:p w14:paraId="1A22AFD3" w14:textId="77777777" w:rsidR="005D12A6" w:rsidRDefault="005D12A6" w:rsidP="005D12A6">
      <w:pPr>
        <w:pStyle w:val="Code"/>
      </w:pPr>
      <w:r>
        <w:t>}</w:t>
      </w:r>
    </w:p>
    <w:p w14:paraId="3FBFF0D1" w14:textId="7F7EB79F" w:rsidR="005D12A6" w:rsidRDefault="005D12A6" w:rsidP="005D12A6">
      <w:pPr>
        <w:pStyle w:val="NumList"/>
      </w:pPr>
      <w:r>
        <w:t xml:space="preserve">Define the functionality to play, stop, query, and control the volume of the background music. </w:t>
      </w:r>
      <w:r w:rsidRPr="000F6B7C">
        <w:t xml:space="preserve">In this case, the </w:t>
      </w:r>
      <w:proofErr w:type="spellStart"/>
      <w:r w:rsidRPr="00E30269">
        <w:rPr>
          <w:rStyle w:val="CodeInline"/>
        </w:rPr>
        <w:t>mBackgroundAudio</w:t>
      </w:r>
      <w:proofErr w:type="spellEnd"/>
      <w:r w:rsidRPr="000F6B7C">
        <w:t xml:space="preserve"> </w:t>
      </w:r>
      <w:r>
        <w:t xml:space="preserve">variable </w:t>
      </w:r>
      <w:r w:rsidRPr="000F6B7C">
        <w:t xml:space="preserve">keeps a reference to the currently </w:t>
      </w:r>
      <w:r>
        <w:t xml:space="preserve">playing </w:t>
      </w:r>
      <w:r w:rsidRPr="000F6B7C">
        <w:t>audio, and thus it is possible to stop</w:t>
      </w:r>
      <w:r>
        <w:t xml:space="preserve"> </w:t>
      </w:r>
      <w:r w:rsidR="00D06EC7">
        <w:t>the clip or change its volume</w:t>
      </w:r>
      <w:r w:rsidRPr="000F6B7C">
        <w:t>.</w:t>
      </w:r>
    </w:p>
    <w:p w14:paraId="4186607C" w14:textId="77777777" w:rsidR="005D12A6" w:rsidRDefault="005D12A6" w:rsidP="005D12A6">
      <w:pPr>
        <w:pStyle w:val="Code"/>
      </w:pPr>
      <w:r>
        <w:t>function playBackground(path, volume) {</w:t>
      </w:r>
    </w:p>
    <w:p w14:paraId="5B3057BA" w14:textId="77777777" w:rsidR="005D12A6" w:rsidRDefault="005D12A6" w:rsidP="005D12A6">
      <w:pPr>
        <w:pStyle w:val="Code"/>
      </w:pPr>
      <w:r>
        <w:t xml:space="preserve">    if (has(path)) {</w:t>
      </w:r>
    </w:p>
    <w:p w14:paraId="68A25CE0" w14:textId="77777777" w:rsidR="005D12A6" w:rsidRDefault="005D12A6" w:rsidP="005D12A6">
      <w:pPr>
        <w:pStyle w:val="Code"/>
      </w:pPr>
      <w:r>
        <w:t xml:space="preserve">        stopBackground();</w:t>
      </w:r>
    </w:p>
    <w:p w14:paraId="37D1E334" w14:textId="77777777" w:rsidR="005D12A6" w:rsidRDefault="005D12A6" w:rsidP="005D12A6">
      <w:pPr>
        <w:pStyle w:val="Code"/>
      </w:pPr>
      <w:r>
        <w:t xml:space="preserve">        mBackgroundAudio = mAudioContext.createBufferSource();</w:t>
      </w:r>
    </w:p>
    <w:p w14:paraId="0A0615F7" w14:textId="77777777" w:rsidR="005D12A6" w:rsidRDefault="005D12A6" w:rsidP="005D12A6">
      <w:pPr>
        <w:pStyle w:val="Code"/>
      </w:pPr>
      <w:r>
        <w:t xml:space="preserve">        mBackgroundAudio.buffer = map.get(path);</w:t>
      </w:r>
    </w:p>
    <w:p w14:paraId="26855091" w14:textId="77777777" w:rsidR="005D12A6" w:rsidRDefault="005D12A6" w:rsidP="005D12A6">
      <w:pPr>
        <w:pStyle w:val="Code"/>
      </w:pPr>
      <w:r>
        <w:t xml:space="preserve">        mBackgroundAudio.loop = true;</w:t>
      </w:r>
    </w:p>
    <w:p w14:paraId="6370881D" w14:textId="77777777" w:rsidR="005D12A6" w:rsidRDefault="005D12A6" w:rsidP="005D12A6">
      <w:pPr>
        <w:pStyle w:val="Code"/>
      </w:pPr>
      <w:r>
        <w:t xml:space="preserve">        mBackgroundAudio.start(0);</w:t>
      </w:r>
    </w:p>
    <w:p w14:paraId="6F22BEA3" w14:textId="77777777" w:rsidR="005D12A6" w:rsidRDefault="005D12A6" w:rsidP="005D12A6">
      <w:pPr>
        <w:pStyle w:val="Code"/>
      </w:pPr>
    </w:p>
    <w:p w14:paraId="22F867F5" w14:textId="77777777" w:rsidR="005D12A6" w:rsidRDefault="005D12A6" w:rsidP="005D12A6">
      <w:pPr>
        <w:pStyle w:val="Code"/>
      </w:pPr>
      <w:r>
        <w:t xml:space="preserve">         // connect volume accordingly</w:t>
      </w:r>
    </w:p>
    <w:p w14:paraId="2EB8D57B" w14:textId="77777777" w:rsidR="005D12A6" w:rsidRDefault="005D12A6" w:rsidP="005D12A6">
      <w:pPr>
        <w:pStyle w:val="Code"/>
      </w:pPr>
      <w:r>
        <w:t xml:space="preserve">         mBackgroundAudio.connect(mBackgroundGain);</w:t>
      </w:r>
    </w:p>
    <w:p w14:paraId="03E2A15C" w14:textId="77777777" w:rsidR="005D12A6" w:rsidRDefault="005D12A6" w:rsidP="005D12A6">
      <w:pPr>
        <w:pStyle w:val="Code"/>
      </w:pPr>
      <w:r>
        <w:t xml:space="preserve">         setBackgroundVolume(volume);</w:t>
      </w:r>
    </w:p>
    <w:p w14:paraId="2854F973" w14:textId="77777777" w:rsidR="005D12A6" w:rsidRDefault="005D12A6" w:rsidP="005D12A6">
      <w:pPr>
        <w:pStyle w:val="Code"/>
      </w:pPr>
      <w:r>
        <w:t xml:space="preserve">    }</w:t>
      </w:r>
    </w:p>
    <w:p w14:paraId="5EF27F00" w14:textId="77777777" w:rsidR="005D12A6" w:rsidRDefault="005D12A6" w:rsidP="005D12A6">
      <w:pPr>
        <w:pStyle w:val="Code"/>
      </w:pPr>
      <w:r>
        <w:t>}</w:t>
      </w:r>
    </w:p>
    <w:p w14:paraId="17FF151E" w14:textId="77777777" w:rsidR="005D12A6" w:rsidRDefault="005D12A6" w:rsidP="005D12A6">
      <w:pPr>
        <w:pStyle w:val="Code"/>
      </w:pPr>
    </w:p>
    <w:p w14:paraId="2FD9EBE1" w14:textId="77777777" w:rsidR="005D12A6" w:rsidRDefault="005D12A6" w:rsidP="005D12A6">
      <w:pPr>
        <w:pStyle w:val="Code"/>
      </w:pPr>
      <w:r>
        <w:t>function stopBackground() {</w:t>
      </w:r>
    </w:p>
    <w:p w14:paraId="563AD142" w14:textId="77777777" w:rsidR="005D12A6" w:rsidRDefault="005D12A6" w:rsidP="005D12A6">
      <w:pPr>
        <w:pStyle w:val="Code"/>
      </w:pPr>
      <w:r>
        <w:t xml:space="preserve">    if (mBackgroundAudio !== null) {</w:t>
      </w:r>
    </w:p>
    <w:p w14:paraId="297AA57F" w14:textId="77777777" w:rsidR="005D12A6" w:rsidRDefault="005D12A6" w:rsidP="005D12A6">
      <w:pPr>
        <w:pStyle w:val="Code"/>
      </w:pPr>
      <w:r>
        <w:t xml:space="preserve">        mBackgroundAudio.stop(0);</w:t>
      </w:r>
    </w:p>
    <w:p w14:paraId="612BCEC7" w14:textId="77777777" w:rsidR="005D12A6" w:rsidRDefault="005D12A6" w:rsidP="005D12A6">
      <w:pPr>
        <w:pStyle w:val="Code"/>
      </w:pPr>
      <w:r>
        <w:t xml:space="preserve">        mBackgroundAudio = null;</w:t>
      </w:r>
    </w:p>
    <w:p w14:paraId="68A899BB" w14:textId="77777777" w:rsidR="005D12A6" w:rsidRDefault="005D12A6" w:rsidP="005D12A6">
      <w:pPr>
        <w:pStyle w:val="Code"/>
      </w:pPr>
      <w:r>
        <w:t xml:space="preserve">    }</w:t>
      </w:r>
    </w:p>
    <w:p w14:paraId="271E9B4A" w14:textId="77777777" w:rsidR="005D12A6" w:rsidRDefault="005D12A6" w:rsidP="005D12A6">
      <w:pPr>
        <w:pStyle w:val="Code"/>
      </w:pPr>
      <w:r>
        <w:lastRenderedPageBreak/>
        <w:t>}</w:t>
      </w:r>
    </w:p>
    <w:p w14:paraId="5C381F20" w14:textId="77777777" w:rsidR="005D12A6" w:rsidRDefault="005D12A6" w:rsidP="005D12A6">
      <w:pPr>
        <w:pStyle w:val="Code"/>
      </w:pPr>
    </w:p>
    <w:p w14:paraId="700F0622" w14:textId="77777777" w:rsidR="005D12A6" w:rsidRDefault="005D12A6" w:rsidP="005D12A6">
      <w:pPr>
        <w:pStyle w:val="Code"/>
      </w:pPr>
      <w:r>
        <w:t>function isBackgroundPlaying() {</w:t>
      </w:r>
    </w:p>
    <w:p w14:paraId="0B6B3BB1" w14:textId="77777777" w:rsidR="005D12A6" w:rsidRDefault="005D12A6" w:rsidP="005D12A6">
      <w:pPr>
        <w:pStyle w:val="Code"/>
      </w:pPr>
      <w:r>
        <w:t xml:space="preserve">    return (mBackgroundAudio !== null);</w:t>
      </w:r>
    </w:p>
    <w:p w14:paraId="2BDDBA29" w14:textId="77777777" w:rsidR="005D12A6" w:rsidRDefault="005D12A6" w:rsidP="005D12A6">
      <w:pPr>
        <w:pStyle w:val="Code"/>
      </w:pPr>
      <w:r>
        <w:t>}</w:t>
      </w:r>
    </w:p>
    <w:p w14:paraId="743B8DF5" w14:textId="77777777" w:rsidR="005D12A6" w:rsidRDefault="005D12A6" w:rsidP="005D12A6">
      <w:pPr>
        <w:pStyle w:val="Code"/>
      </w:pPr>
    </w:p>
    <w:p w14:paraId="2BC1F2C1" w14:textId="77777777" w:rsidR="005D12A6" w:rsidRDefault="005D12A6" w:rsidP="005D12A6">
      <w:pPr>
        <w:pStyle w:val="Code"/>
      </w:pPr>
      <w:r>
        <w:t>function setBackgroundVolume(volume) {</w:t>
      </w:r>
    </w:p>
    <w:p w14:paraId="4A8AAE9A" w14:textId="77777777" w:rsidR="005D12A6" w:rsidRDefault="005D12A6" w:rsidP="005D12A6">
      <w:pPr>
        <w:pStyle w:val="Code"/>
      </w:pPr>
      <w:r>
        <w:t xml:space="preserve">    if (mBackgroundGain !== null) {</w:t>
      </w:r>
    </w:p>
    <w:p w14:paraId="455937A4" w14:textId="77777777" w:rsidR="005D12A6" w:rsidRDefault="005D12A6" w:rsidP="005D12A6">
      <w:pPr>
        <w:pStyle w:val="Code"/>
      </w:pPr>
      <w:r>
        <w:t xml:space="preserve">        mBackgroundGain.gain.value = volume;</w:t>
      </w:r>
    </w:p>
    <w:p w14:paraId="0AB8656C" w14:textId="77777777" w:rsidR="005D12A6" w:rsidRDefault="005D12A6" w:rsidP="005D12A6">
      <w:pPr>
        <w:pStyle w:val="Code"/>
      </w:pPr>
      <w:r>
        <w:t xml:space="preserve">    }</w:t>
      </w:r>
    </w:p>
    <w:p w14:paraId="5F17A7B7" w14:textId="77777777" w:rsidR="005D12A6" w:rsidRDefault="005D12A6" w:rsidP="005D12A6">
      <w:pPr>
        <w:pStyle w:val="Code"/>
      </w:pPr>
      <w:r>
        <w:t>}</w:t>
      </w:r>
    </w:p>
    <w:p w14:paraId="2989FC43" w14:textId="77777777" w:rsidR="005D12A6" w:rsidRDefault="005D12A6" w:rsidP="005D12A6">
      <w:pPr>
        <w:pStyle w:val="Code"/>
      </w:pPr>
    </w:p>
    <w:p w14:paraId="2D9F5595" w14:textId="77777777" w:rsidR="005D12A6" w:rsidRDefault="005D12A6" w:rsidP="005D12A6">
      <w:pPr>
        <w:pStyle w:val="Code"/>
      </w:pPr>
      <w:r>
        <w:t>function  incBackgroundVolume(increment) {</w:t>
      </w:r>
    </w:p>
    <w:p w14:paraId="54A2F44B" w14:textId="77777777" w:rsidR="005D12A6" w:rsidRDefault="005D12A6" w:rsidP="005D12A6">
      <w:pPr>
        <w:pStyle w:val="Code"/>
      </w:pPr>
      <w:r>
        <w:t xml:space="preserve">    if (mBackgroundGain !== null) {</w:t>
      </w:r>
    </w:p>
    <w:p w14:paraId="0A82BFCF" w14:textId="77777777" w:rsidR="005D12A6" w:rsidRDefault="005D12A6" w:rsidP="005D12A6">
      <w:pPr>
        <w:pStyle w:val="Code"/>
      </w:pPr>
      <w:r>
        <w:t xml:space="preserve">        mBackgroundGain.gain.value += increment;</w:t>
      </w:r>
    </w:p>
    <w:p w14:paraId="55052484" w14:textId="77777777" w:rsidR="005D12A6" w:rsidRDefault="005D12A6" w:rsidP="005D12A6">
      <w:pPr>
        <w:pStyle w:val="Code"/>
      </w:pPr>
    </w:p>
    <w:p w14:paraId="4156BE42" w14:textId="77777777" w:rsidR="005D12A6" w:rsidRDefault="005D12A6" w:rsidP="005D12A6">
      <w:pPr>
        <w:pStyle w:val="Code"/>
      </w:pPr>
      <w:r>
        <w:t xml:space="preserve">        // need this since volume increases when negative</w:t>
      </w:r>
    </w:p>
    <w:p w14:paraId="37CDCFCE" w14:textId="77777777" w:rsidR="005D12A6" w:rsidRDefault="005D12A6" w:rsidP="005D12A6">
      <w:pPr>
        <w:pStyle w:val="Code"/>
      </w:pPr>
      <w:r>
        <w:t xml:space="preserve">        if (mBackgroundGain.gain.value &lt; 0) {</w:t>
      </w:r>
    </w:p>
    <w:p w14:paraId="6DA9E5E7" w14:textId="77777777" w:rsidR="005D12A6" w:rsidRDefault="005D12A6" w:rsidP="005D12A6">
      <w:pPr>
        <w:pStyle w:val="Code"/>
      </w:pPr>
      <w:r>
        <w:t xml:space="preserve">            setBackgroundVolume(0);</w:t>
      </w:r>
    </w:p>
    <w:p w14:paraId="29E5C77B" w14:textId="77777777" w:rsidR="005D12A6" w:rsidRDefault="005D12A6" w:rsidP="005D12A6">
      <w:pPr>
        <w:pStyle w:val="Code"/>
      </w:pPr>
      <w:r>
        <w:t xml:space="preserve">        }</w:t>
      </w:r>
    </w:p>
    <w:p w14:paraId="6F227732" w14:textId="77777777" w:rsidR="005D12A6" w:rsidRDefault="005D12A6" w:rsidP="005D12A6">
      <w:pPr>
        <w:pStyle w:val="Code"/>
      </w:pPr>
      <w:r>
        <w:t xml:space="preserve">    }</w:t>
      </w:r>
    </w:p>
    <w:p w14:paraId="1843BE3D" w14:textId="77777777" w:rsidR="005D12A6" w:rsidRDefault="005D12A6" w:rsidP="005D12A6">
      <w:pPr>
        <w:pStyle w:val="Code"/>
      </w:pPr>
      <w:r>
        <w:t>}</w:t>
      </w:r>
    </w:p>
    <w:p w14:paraId="79E5F469" w14:textId="66E0201D" w:rsidR="005D12A6" w:rsidRDefault="005D12A6" w:rsidP="005D12A6">
      <w:pPr>
        <w:pStyle w:val="NumList"/>
      </w:pPr>
      <w:r>
        <w:t>Define functions for controlling the master volume, which adjusts the volume of both the cue and the background music.</w:t>
      </w:r>
    </w:p>
    <w:p w14:paraId="05DE6093" w14:textId="77777777" w:rsidR="005D12A6" w:rsidRDefault="005D12A6" w:rsidP="005D12A6">
      <w:pPr>
        <w:pStyle w:val="Code"/>
      </w:pPr>
      <w:r>
        <w:t>function  setMasterVolume(volume) {</w:t>
      </w:r>
    </w:p>
    <w:p w14:paraId="3F2BA7C4" w14:textId="77777777" w:rsidR="005D12A6" w:rsidRDefault="005D12A6" w:rsidP="005D12A6">
      <w:pPr>
        <w:pStyle w:val="Code"/>
      </w:pPr>
      <w:r>
        <w:t xml:space="preserve">    if (mMasterGain !== null) {</w:t>
      </w:r>
    </w:p>
    <w:p w14:paraId="08CFE52B" w14:textId="77777777" w:rsidR="005D12A6" w:rsidRDefault="005D12A6" w:rsidP="005D12A6">
      <w:pPr>
        <w:pStyle w:val="Code"/>
      </w:pPr>
      <w:r>
        <w:t xml:space="preserve">        mMasterGain.gain.value = volume;</w:t>
      </w:r>
    </w:p>
    <w:p w14:paraId="2A9769BB" w14:textId="77777777" w:rsidR="005D12A6" w:rsidRDefault="005D12A6" w:rsidP="005D12A6">
      <w:pPr>
        <w:pStyle w:val="Code"/>
      </w:pPr>
      <w:r>
        <w:t xml:space="preserve">    }</w:t>
      </w:r>
    </w:p>
    <w:p w14:paraId="0DBFECE0" w14:textId="77777777" w:rsidR="005D12A6" w:rsidRDefault="005D12A6" w:rsidP="005D12A6">
      <w:pPr>
        <w:pStyle w:val="Code"/>
      </w:pPr>
      <w:r>
        <w:t>}</w:t>
      </w:r>
    </w:p>
    <w:p w14:paraId="16EEFADC" w14:textId="77777777" w:rsidR="005D12A6" w:rsidRDefault="005D12A6" w:rsidP="005D12A6">
      <w:pPr>
        <w:pStyle w:val="Code"/>
      </w:pPr>
    </w:p>
    <w:p w14:paraId="691A8736" w14:textId="77777777" w:rsidR="005D12A6" w:rsidRDefault="005D12A6" w:rsidP="005D12A6">
      <w:pPr>
        <w:pStyle w:val="Code"/>
      </w:pPr>
      <w:r>
        <w:t>function  incMasterVolume(increment) {</w:t>
      </w:r>
    </w:p>
    <w:p w14:paraId="39C212C9" w14:textId="77777777" w:rsidR="005D12A6" w:rsidRDefault="005D12A6" w:rsidP="005D12A6">
      <w:pPr>
        <w:pStyle w:val="Code"/>
      </w:pPr>
      <w:r>
        <w:t xml:space="preserve">    if (mMasterGain !== null) {</w:t>
      </w:r>
    </w:p>
    <w:p w14:paraId="65577FA2" w14:textId="77777777" w:rsidR="005D12A6" w:rsidRDefault="005D12A6" w:rsidP="005D12A6">
      <w:pPr>
        <w:pStyle w:val="Code"/>
      </w:pPr>
      <w:r>
        <w:t xml:space="preserve">        mMasterGain.gain.value += increment;</w:t>
      </w:r>
    </w:p>
    <w:p w14:paraId="68C86927" w14:textId="77777777" w:rsidR="005D12A6" w:rsidRDefault="005D12A6" w:rsidP="005D12A6">
      <w:pPr>
        <w:pStyle w:val="Code"/>
      </w:pPr>
    </w:p>
    <w:p w14:paraId="6B76EE4F" w14:textId="77777777" w:rsidR="005D12A6" w:rsidRDefault="005D12A6" w:rsidP="005D12A6">
      <w:pPr>
        <w:pStyle w:val="Code"/>
      </w:pPr>
      <w:r>
        <w:t xml:space="preserve">        // need this since volume increases when negative</w:t>
      </w:r>
    </w:p>
    <w:p w14:paraId="4CA1312D" w14:textId="77777777" w:rsidR="005D12A6" w:rsidRDefault="005D12A6" w:rsidP="005D12A6">
      <w:pPr>
        <w:pStyle w:val="Code"/>
      </w:pPr>
      <w:r>
        <w:t xml:space="preserve">        if (mMasterGain.gain.value &lt; 0) {</w:t>
      </w:r>
    </w:p>
    <w:p w14:paraId="5EE87B84" w14:textId="77777777" w:rsidR="005D12A6" w:rsidRDefault="005D12A6" w:rsidP="005D12A6">
      <w:pPr>
        <w:pStyle w:val="Code"/>
      </w:pPr>
      <w:r>
        <w:t xml:space="preserve">            mMasterGain.gain.value = 0;</w:t>
      </w:r>
    </w:p>
    <w:p w14:paraId="17D74D93" w14:textId="77777777" w:rsidR="005D12A6" w:rsidRDefault="005D12A6" w:rsidP="005D12A6">
      <w:pPr>
        <w:pStyle w:val="Code"/>
      </w:pPr>
      <w:r>
        <w:t xml:space="preserve">        }</w:t>
      </w:r>
    </w:p>
    <w:p w14:paraId="39C7B2FB" w14:textId="77777777" w:rsidR="005D12A6" w:rsidRDefault="005D12A6" w:rsidP="005D12A6">
      <w:pPr>
        <w:pStyle w:val="Code"/>
      </w:pPr>
      <w:r>
        <w:t xml:space="preserve">    }</w:t>
      </w:r>
    </w:p>
    <w:p w14:paraId="3D2A11F6" w14:textId="77777777" w:rsidR="005D12A6" w:rsidRDefault="005D12A6" w:rsidP="005D12A6">
      <w:pPr>
        <w:pStyle w:val="Code"/>
      </w:pPr>
      <w:r>
        <w:t>}</w:t>
      </w:r>
    </w:p>
    <w:p w14:paraId="11FFEED9" w14:textId="3F3CE781" w:rsidR="005D12A6" w:rsidRDefault="005D12A6" w:rsidP="005D12A6">
      <w:pPr>
        <w:pStyle w:val="NumList"/>
      </w:pPr>
      <w:r>
        <w:t xml:space="preserve">Define a </w:t>
      </w:r>
      <w:proofErr w:type="spellStart"/>
      <w:r w:rsidRPr="00E30269">
        <w:rPr>
          <w:rStyle w:val="CodeInline"/>
        </w:rPr>
        <w:t>cleanUp</w:t>
      </w:r>
      <w:proofErr w:type="spellEnd"/>
      <w:r w:rsidRPr="00E30269">
        <w:rPr>
          <w:rStyle w:val="CodeInline"/>
        </w:rPr>
        <w:t>()</w:t>
      </w:r>
      <w:r>
        <w:t xml:space="preserve"> function to release the allocated HTML5 resources.</w:t>
      </w:r>
    </w:p>
    <w:p w14:paraId="227AC490" w14:textId="77777777" w:rsidR="005D12A6" w:rsidRDefault="005D12A6" w:rsidP="005D12A6">
      <w:pPr>
        <w:pStyle w:val="Code"/>
      </w:pPr>
      <w:r>
        <w:lastRenderedPageBreak/>
        <w:t>function cleanUp() {</w:t>
      </w:r>
    </w:p>
    <w:p w14:paraId="5AD397F6" w14:textId="77777777" w:rsidR="005D12A6" w:rsidRDefault="005D12A6" w:rsidP="005D12A6">
      <w:pPr>
        <w:pStyle w:val="Code"/>
      </w:pPr>
      <w:r>
        <w:t xml:space="preserve">    mAudioContext.close();</w:t>
      </w:r>
    </w:p>
    <w:p w14:paraId="0279956F" w14:textId="77777777" w:rsidR="005D12A6" w:rsidRDefault="005D12A6" w:rsidP="005D12A6">
      <w:pPr>
        <w:pStyle w:val="Code"/>
      </w:pPr>
      <w:r>
        <w:t xml:space="preserve">    mAudioContext = null;</w:t>
      </w:r>
    </w:p>
    <w:p w14:paraId="0D66675E" w14:textId="77777777" w:rsidR="005D12A6" w:rsidRDefault="005D12A6" w:rsidP="005D12A6">
      <w:pPr>
        <w:pStyle w:val="Code"/>
      </w:pPr>
      <w:r>
        <w:t>}</w:t>
      </w:r>
    </w:p>
    <w:p w14:paraId="2C9842CA" w14:textId="77777777" w:rsidR="005D12A6" w:rsidRDefault="005D12A6" w:rsidP="005D12A6">
      <w:pPr>
        <w:pStyle w:val="NumList"/>
      </w:pPr>
      <w:r>
        <w:t xml:space="preserve">Remember to </w:t>
      </w:r>
      <w:r w:rsidRPr="005E5F6F">
        <w:rPr>
          <w:rStyle w:val="CodeInline"/>
        </w:rPr>
        <w:t>export</w:t>
      </w:r>
      <w:r>
        <w:t xml:space="preserve"> the functions from this module.</w:t>
      </w:r>
    </w:p>
    <w:p w14:paraId="68470E5B" w14:textId="77777777" w:rsidR="005D12A6" w:rsidRDefault="005D12A6" w:rsidP="005D12A6">
      <w:pPr>
        <w:pStyle w:val="Code"/>
      </w:pPr>
      <w:r>
        <w:t>export {init, cleanUp,</w:t>
      </w:r>
    </w:p>
    <w:p w14:paraId="08FEA423" w14:textId="77777777" w:rsidR="005D12A6" w:rsidRDefault="005D12A6" w:rsidP="005D12A6">
      <w:pPr>
        <w:pStyle w:val="Code"/>
      </w:pPr>
      <w:r>
        <w:t xml:space="preserve">      </w:t>
      </w:r>
      <w:del w:id="504" w:author="Kelvin Sung" w:date="2021-08-26T16:06:00Z">
        <w:r w:rsidDel="00C317E0">
          <w:delText xml:space="preserve">  </w:delText>
        </w:r>
      </w:del>
      <w:r>
        <w:t>has, load, unload,</w:t>
      </w:r>
    </w:p>
    <w:p w14:paraId="2BEB757C" w14:textId="77777777" w:rsidR="005D12A6" w:rsidRDefault="005D12A6" w:rsidP="005D12A6">
      <w:pPr>
        <w:pStyle w:val="Code"/>
      </w:pPr>
    </w:p>
    <w:p w14:paraId="0306D451" w14:textId="55EAA86E" w:rsidR="005D12A6" w:rsidRDefault="005D12A6" w:rsidP="005D12A6">
      <w:pPr>
        <w:pStyle w:val="Code"/>
      </w:pPr>
      <w:r>
        <w:t xml:space="preserve">      </w:t>
      </w:r>
      <w:del w:id="505" w:author="Kelvin Sung" w:date="2021-08-26T16:06:00Z">
        <w:r w:rsidDel="00C317E0">
          <w:delText xml:space="preserve">  </w:delText>
        </w:r>
      </w:del>
      <w:r>
        <w:t xml:space="preserve">playCue,  </w:t>
      </w:r>
    </w:p>
    <w:p w14:paraId="380BD8BB" w14:textId="77777777" w:rsidR="005D12A6" w:rsidRDefault="005D12A6" w:rsidP="005D12A6">
      <w:pPr>
        <w:pStyle w:val="Code"/>
      </w:pPr>
    </w:p>
    <w:p w14:paraId="39864558" w14:textId="5E382ACB" w:rsidR="005D12A6" w:rsidRDefault="005D12A6" w:rsidP="005D12A6">
      <w:pPr>
        <w:pStyle w:val="Code"/>
      </w:pPr>
      <w:r>
        <w:t xml:space="preserve">      </w:t>
      </w:r>
      <w:del w:id="506" w:author="Kelvin Sung" w:date="2021-08-26T16:06:00Z">
        <w:r w:rsidDel="00C317E0">
          <w:delText xml:space="preserve">  </w:delText>
        </w:r>
      </w:del>
      <w:r>
        <w:t>playBackground, stopBackground, isBackgroundPlaying,</w:t>
      </w:r>
    </w:p>
    <w:p w14:paraId="6F1F0F6B" w14:textId="2FEBF7DE" w:rsidR="005D12A6" w:rsidRDefault="005D12A6" w:rsidP="005D12A6">
      <w:pPr>
        <w:pStyle w:val="Code"/>
      </w:pPr>
      <w:r>
        <w:t xml:space="preserve">      </w:t>
      </w:r>
      <w:del w:id="507" w:author="Kelvin Sung" w:date="2021-08-26T16:06:00Z">
        <w:r w:rsidDel="00C317E0">
          <w:delText xml:space="preserve">  </w:delText>
        </w:r>
      </w:del>
      <w:r>
        <w:t>setBackgroundVolume, incBackgroundVolume,</w:t>
      </w:r>
    </w:p>
    <w:p w14:paraId="159F5C88" w14:textId="77777777" w:rsidR="005D12A6" w:rsidRDefault="005D12A6" w:rsidP="005D12A6">
      <w:pPr>
        <w:pStyle w:val="Code"/>
      </w:pPr>
    </w:p>
    <w:p w14:paraId="1DAD8D2C" w14:textId="71E8E299" w:rsidR="005D12A6" w:rsidRDefault="005D12A6" w:rsidP="005D12A6">
      <w:pPr>
        <w:pStyle w:val="Code"/>
      </w:pPr>
      <w:r>
        <w:t xml:space="preserve">      </w:t>
      </w:r>
      <w:del w:id="508" w:author="Kelvin Sung" w:date="2021-08-26T16:06:00Z">
        <w:r w:rsidDel="00C317E0">
          <w:delText xml:space="preserve">  </w:delText>
        </w:r>
      </w:del>
      <w:r>
        <w:t>setMasterVolume, incMasterVolume</w:t>
      </w:r>
    </w:p>
    <w:p w14:paraId="260D9A91" w14:textId="77777777" w:rsidR="005D12A6" w:rsidRDefault="005D12A6" w:rsidP="005D12A6">
      <w:pPr>
        <w:pStyle w:val="Code"/>
      </w:pPr>
      <w:del w:id="509" w:author="Kelvin Sung" w:date="2021-08-26T16:06:00Z">
        <w:r w:rsidDel="00C317E0">
          <w:delText xml:space="preserve">    </w:delText>
        </w:r>
      </w:del>
      <w:r>
        <w:t>}</w:t>
      </w:r>
    </w:p>
    <w:p w14:paraId="081A3F07" w14:textId="77777777" w:rsidR="005D12A6" w:rsidRPr="005D12A6" w:rsidRDefault="005D12A6" w:rsidP="0010691D">
      <w:pPr>
        <w:pStyle w:val="Heading3"/>
      </w:pPr>
      <w:r w:rsidRPr="005D12A6">
        <w:t>Export the Audio Module to the Client</w:t>
      </w:r>
    </w:p>
    <w:p w14:paraId="344B1B70" w14:textId="77777777" w:rsidR="005D12A6" w:rsidRDefault="005D12A6" w:rsidP="005D12A6">
      <w:pPr>
        <w:pStyle w:val="BodyTextFirst"/>
      </w:pPr>
      <w:r>
        <w:t xml:space="preserve">Edit the </w:t>
      </w:r>
      <w:r w:rsidRPr="003847D3">
        <w:rPr>
          <w:rStyle w:val="CodeInline"/>
        </w:rPr>
        <w:t>index.js</w:t>
      </w:r>
      <w:r>
        <w:t xml:space="preserve"> file to import from </w:t>
      </w:r>
      <w:r>
        <w:rPr>
          <w:rStyle w:val="CodeInline"/>
        </w:rPr>
        <w:t>audio</w:t>
      </w:r>
      <w:r w:rsidRPr="003847D3">
        <w:rPr>
          <w:rStyle w:val="CodeInline"/>
        </w:rPr>
        <w:t>.js</w:t>
      </w:r>
      <w:r>
        <w:t>, initialize and cleanup the module accordingly, and to export to the client.</w:t>
      </w:r>
    </w:p>
    <w:p w14:paraId="406864F0" w14:textId="1069BA5F" w:rsidR="005D12A6" w:rsidRDefault="005D12A6" w:rsidP="005D12A6">
      <w:pPr>
        <w:pStyle w:val="Code"/>
      </w:pPr>
      <w:del w:id="510" w:author="Kelvin Sung" w:date="2021-08-26T15:28:00Z">
        <w:r w:rsidDel="001019F4">
          <w:delText xml:space="preserve">// </w:delText>
        </w:r>
      </w:del>
      <w:r>
        <w:t>… identical to previous code</w:t>
      </w:r>
      <w:ins w:id="511" w:author="Kelvin Sung" w:date="2021-08-26T15:29:00Z">
        <w:r w:rsidR="001019F4">
          <w:t xml:space="preserve"> …</w:t>
        </w:r>
      </w:ins>
    </w:p>
    <w:p w14:paraId="7FF52F70" w14:textId="77777777" w:rsidR="005D12A6" w:rsidRPr="003847D3" w:rsidRDefault="005D12A6" w:rsidP="005D12A6">
      <w:pPr>
        <w:pStyle w:val="Code"/>
        <w:rPr>
          <w:rStyle w:val="CodeBold"/>
        </w:rPr>
      </w:pPr>
      <w:r w:rsidRPr="003847D3">
        <w:rPr>
          <w:rStyle w:val="CodeBold"/>
        </w:rPr>
        <w:t xml:space="preserve">import </w:t>
      </w:r>
      <w:r>
        <w:rPr>
          <w:rStyle w:val="CodeBold"/>
        </w:rPr>
        <w:t xml:space="preserve">* as aduio </w:t>
      </w:r>
      <w:r w:rsidRPr="003847D3">
        <w:rPr>
          <w:rStyle w:val="CodeBold"/>
        </w:rPr>
        <w:t>from "./</w:t>
      </w:r>
      <w:r>
        <w:rPr>
          <w:rStyle w:val="CodeBold"/>
        </w:rPr>
        <w:t>resources/audio</w:t>
      </w:r>
      <w:r w:rsidRPr="003847D3">
        <w:rPr>
          <w:rStyle w:val="CodeBold"/>
        </w:rPr>
        <w:t>.js";</w:t>
      </w:r>
    </w:p>
    <w:p w14:paraId="7C29DD3C" w14:textId="02672C7F" w:rsidR="005D12A6" w:rsidRDefault="005D12A6" w:rsidP="005D12A6">
      <w:pPr>
        <w:pStyle w:val="Code"/>
      </w:pPr>
      <w:del w:id="512" w:author="Kelvin Sung" w:date="2021-08-26T15:29:00Z">
        <w:r w:rsidDel="001019F4">
          <w:delText xml:space="preserve">// </w:delText>
        </w:r>
      </w:del>
      <w:r>
        <w:t>… identical to previous code</w:t>
      </w:r>
      <w:ins w:id="513" w:author="Kelvin Sung" w:date="2021-08-26T15:29:00Z">
        <w:r w:rsidR="001019F4">
          <w:t xml:space="preserve"> …</w:t>
        </w:r>
      </w:ins>
    </w:p>
    <w:p w14:paraId="6D19493F" w14:textId="77777777" w:rsidR="005D12A6" w:rsidRDefault="005D12A6" w:rsidP="005D12A6">
      <w:pPr>
        <w:pStyle w:val="Code"/>
      </w:pPr>
      <w:r>
        <w:t>function init(htmlCanvasID) {</w:t>
      </w:r>
    </w:p>
    <w:p w14:paraId="7E1BD8DD" w14:textId="77777777" w:rsidR="005D12A6" w:rsidRDefault="005D12A6" w:rsidP="005D12A6">
      <w:pPr>
        <w:pStyle w:val="Code"/>
      </w:pPr>
      <w:r>
        <w:t xml:space="preserve">    glSys.init(htmlCanvasID);</w:t>
      </w:r>
    </w:p>
    <w:p w14:paraId="0D5B948B" w14:textId="77777777" w:rsidR="005D12A6" w:rsidRDefault="005D12A6" w:rsidP="005D12A6">
      <w:pPr>
        <w:pStyle w:val="Code"/>
      </w:pPr>
      <w:r>
        <w:t xml:space="preserve">    vertexBuffer.init();</w:t>
      </w:r>
    </w:p>
    <w:p w14:paraId="0D5E4E86" w14:textId="77777777" w:rsidR="005D12A6" w:rsidRDefault="005D12A6" w:rsidP="005D12A6">
      <w:pPr>
        <w:pStyle w:val="Code"/>
      </w:pPr>
      <w:r>
        <w:t xml:space="preserve">    shaderResources.init();</w:t>
      </w:r>
    </w:p>
    <w:p w14:paraId="75F71CBB" w14:textId="77777777" w:rsidR="005D12A6" w:rsidRDefault="005D12A6" w:rsidP="005D12A6">
      <w:pPr>
        <w:pStyle w:val="Code"/>
      </w:pPr>
      <w:r>
        <w:t xml:space="preserve">    input.init();</w:t>
      </w:r>
    </w:p>
    <w:p w14:paraId="241618AA" w14:textId="77777777" w:rsidR="005D12A6" w:rsidRPr="00E30269" w:rsidRDefault="005D12A6" w:rsidP="005D12A6">
      <w:pPr>
        <w:pStyle w:val="Code"/>
        <w:rPr>
          <w:rStyle w:val="CodeBold"/>
        </w:rPr>
      </w:pPr>
      <w:r>
        <w:t xml:space="preserve">    </w:t>
      </w:r>
      <w:r w:rsidRPr="00E30269">
        <w:rPr>
          <w:rStyle w:val="CodeBold"/>
        </w:rPr>
        <w:t>audio.init();</w:t>
      </w:r>
    </w:p>
    <w:p w14:paraId="7EBCE66E" w14:textId="77777777" w:rsidR="005D12A6" w:rsidRDefault="005D12A6" w:rsidP="005D12A6">
      <w:pPr>
        <w:pStyle w:val="Code"/>
      </w:pPr>
      <w:r>
        <w:t>}</w:t>
      </w:r>
    </w:p>
    <w:p w14:paraId="2FE0FE67" w14:textId="77777777" w:rsidR="005D12A6" w:rsidRDefault="005D12A6" w:rsidP="005D12A6">
      <w:pPr>
        <w:pStyle w:val="Code"/>
      </w:pPr>
    </w:p>
    <w:p w14:paraId="658C7362" w14:textId="77777777" w:rsidR="005D12A6" w:rsidRDefault="005D12A6" w:rsidP="005D12A6">
      <w:pPr>
        <w:pStyle w:val="Code"/>
      </w:pPr>
      <w:r>
        <w:t>function cleanUp() {</w:t>
      </w:r>
    </w:p>
    <w:p w14:paraId="583358C2" w14:textId="77777777" w:rsidR="005D12A6" w:rsidRDefault="005D12A6" w:rsidP="005D12A6">
      <w:pPr>
        <w:pStyle w:val="Code"/>
      </w:pPr>
      <w:r>
        <w:t xml:space="preserve">    loop.cleanUp();</w:t>
      </w:r>
    </w:p>
    <w:p w14:paraId="44E0E25E" w14:textId="77777777" w:rsidR="005D12A6" w:rsidRPr="00E30269" w:rsidRDefault="005D12A6" w:rsidP="005D12A6">
      <w:pPr>
        <w:pStyle w:val="Code"/>
        <w:rPr>
          <w:rStyle w:val="CodeBold"/>
        </w:rPr>
      </w:pPr>
      <w:r>
        <w:t xml:space="preserve">    </w:t>
      </w:r>
      <w:r w:rsidRPr="00E30269">
        <w:rPr>
          <w:rStyle w:val="CodeBold"/>
        </w:rPr>
        <w:t>audio.cleanUp();</w:t>
      </w:r>
    </w:p>
    <w:p w14:paraId="02590C77" w14:textId="77777777" w:rsidR="005D12A6" w:rsidRDefault="005D12A6" w:rsidP="005D12A6">
      <w:pPr>
        <w:pStyle w:val="Code"/>
      </w:pPr>
      <w:r>
        <w:t xml:space="preserve">    input.cleanUp();</w:t>
      </w:r>
    </w:p>
    <w:p w14:paraId="2D3FDC51" w14:textId="77777777" w:rsidR="005D12A6" w:rsidRDefault="005D12A6" w:rsidP="005D12A6">
      <w:pPr>
        <w:pStyle w:val="Code"/>
      </w:pPr>
      <w:r>
        <w:t xml:space="preserve">    shaderResources.cleanUp();</w:t>
      </w:r>
    </w:p>
    <w:p w14:paraId="05F3D3EB" w14:textId="77777777" w:rsidR="005D12A6" w:rsidRDefault="005D12A6" w:rsidP="005D12A6">
      <w:pPr>
        <w:pStyle w:val="Code"/>
      </w:pPr>
      <w:r>
        <w:t xml:space="preserve">    vertexBuffer.cleanUp();</w:t>
      </w:r>
    </w:p>
    <w:p w14:paraId="7615833C" w14:textId="77777777" w:rsidR="005D12A6" w:rsidRDefault="005D12A6" w:rsidP="005D12A6">
      <w:pPr>
        <w:pStyle w:val="Code"/>
      </w:pPr>
      <w:r>
        <w:t xml:space="preserve">    glSys.cleanUp();</w:t>
      </w:r>
    </w:p>
    <w:p w14:paraId="32587CB9" w14:textId="77777777" w:rsidR="005D12A6" w:rsidRDefault="005D12A6" w:rsidP="005D12A6">
      <w:pPr>
        <w:pStyle w:val="Code"/>
      </w:pPr>
      <w:r>
        <w:t>}</w:t>
      </w:r>
    </w:p>
    <w:p w14:paraId="07B59CA7" w14:textId="18DB0531" w:rsidR="005D12A6" w:rsidRDefault="005D12A6" w:rsidP="005D12A6">
      <w:pPr>
        <w:pStyle w:val="Code"/>
      </w:pPr>
      <w:del w:id="514" w:author="Kelvin Sung" w:date="2021-08-26T15:29:00Z">
        <w:r w:rsidDel="001019F4">
          <w:delText xml:space="preserve">// </w:delText>
        </w:r>
      </w:del>
      <w:r>
        <w:t>… identical to previous code</w:t>
      </w:r>
      <w:ins w:id="515" w:author="Kelvin Sung" w:date="2021-08-26T15:29:00Z">
        <w:r w:rsidR="001019F4">
          <w:t xml:space="preserve"> …</w:t>
        </w:r>
      </w:ins>
    </w:p>
    <w:p w14:paraId="5D47652B" w14:textId="77777777" w:rsidR="005D12A6" w:rsidRDefault="005D12A6" w:rsidP="005D12A6">
      <w:pPr>
        <w:pStyle w:val="Code"/>
      </w:pPr>
      <w:r>
        <w:t>export default {</w:t>
      </w:r>
    </w:p>
    <w:p w14:paraId="17010CCC" w14:textId="77777777" w:rsidR="005D12A6" w:rsidRDefault="005D12A6" w:rsidP="005D12A6">
      <w:pPr>
        <w:pStyle w:val="Code"/>
      </w:pPr>
      <w:r>
        <w:t xml:space="preserve">    // resource support</w:t>
      </w:r>
    </w:p>
    <w:p w14:paraId="1E54B059" w14:textId="77777777" w:rsidR="005D12A6" w:rsidRDefault="005D12A6" w:rsidP="005D12A6">
      <w:pPr>
        <w:pStyle w:val="Code"/>
      </w:pPr>
      <w:r>
        <w:t xml:space="preserve">    </w:t>
      </w:r>
      <w:r w:rsidRPr="00E30269">
        <w:rPr>
          <w:rStyle w:val="CodeBold"/>
        </w:rPr>
        <w:t>audio</w:t>
      </w:r>
      <w:r>
        <w:t>, text, xml</w:t>
      </w:r>
    </w:p>
    <w:p w14:paraId="31FE0FB0" w14:textId="0AF5E418" w:rsidR="005D12A6" w:rsidRDefault="005D12A6" w:rsidP="005D12A6">
      <w:pPr>
        <w:pStyle w:val="Code"/>
      </w:pPr>
      <w:r>
        <w:lastRenderedPageBreak/>
        <w:t xml:space="preserve">    </w:t>
      </w:r>
      <w:del w:id="516" w:author="Kelvin Sung" w:date="2021-08-26T15:29:00Z">
        <w:r w:rsidDel="001019F4">
          <w:delText xml:space="preserve">// </w:delText>
        </w:r>
      </w:del>
      <w:r>
        <w:t>… identical to previous code</w:t>
      </w:r>
      <w:ins w:id="517" w:author="Kelvin Sung" w:date="2021-08-26T15:29:00Z">
        <w:r w:rsidR="001019F4">
          <w:t xml:space="preserve"> …</w:t>
        </w:r>
      </w:ins>
    </w:p>
    <w:p w14:paraId="7AACA61B" w14:textId="37E2B197" w:rsidR="005D12A6" w:rsidRDefault="005D12A6" w:rsidP="005D12A6">
      <w:pPr>
        <w:pStyle w:val="Code"/>
      </w:pPr>
      <w:r>
        <w:t>}</w:t>
      </w:r>
    </w:p>
    <w:p w14:paraId="51536D36" w14:textId="77777777" w:rsidR="00487FF2" w:rsidRPr="00487FF2" w:rsidRDefault="00487FF2" w:rsidP="0010691D">
      <w:pPr>
        <w:pStyle w:val="Heading3"/>
      </w:pPr>
      <w:r w:rsidRPr="00487FF2">
        <w:t>Testing the Audio Component</w:t>
      </w:r>
    </w:p>
    <w:p w14:paraId="69640D2E" w14:textId="77777777" w:rsidR="00487FF2" w:rsidRDefault="00487FF2" w:rsidP="00487FF2">
      <w:pPr>
        <w:pStyle w:val="BodyTextFirst"/>
      </w:pPr>
      <w:r w:rsidRPr="005E5F6F">
        <w:t xml:space="preserve">To test the audio component, you must copy the necessary audio files into your game project. Create a new folder in the </w:t>
      </w:r>
      <w:r w:rsidRPr="000F69BC">
        <w:rPr>
          <w:rStyle w:val="CodeInline"/>
        </w:rPr>
        <w:t>assets</w:t>
      </w:r>
      <w:r w:rsidRPr="005E5F6F">
        <w:t xml:space="preserve"> folder and name it </w:t>
      </w:r>
      <w:r w:rsidRPr="000F69BC">
        <w:rPr>
          <w:rStyle w:val="CodeInline"/>
        </w:rPr>
        <w:t>sounds</w:t>
      </w:r>
      <w:r w:rsidRPr="005E5F6F">
        <w:t xml:space="preserve">. Copy the </w:t>
      </w:r>
      <w:r w:rsidRPr="000F69BC">
        <w:rPr>
          <w:rStyle w:val="CodeInline"/>
        </w:rPr>
        <w:t>bg_clip.mp3</w:t>
      </w:r>
      <w:r w:rsidRPr="005E5F6F">
        <w:t xml:space="preserve">, </w:t>
      </w:r>
      <w:r w:rsidRPr="000F69BC">
        <w:rPr>
          <w:rStyle w:val="CodeInline"/>
        </w:rPr>
        <w:t>blue</w:t>
      </w:r>
      <w:r>
        <w:rPr>
          <w:rStyle w:val="CodeInline"/>
        </w:rPr>
        <w:t>_</w:t>
      </w:r>
      <w:r w:rsidRPr="000F69BC">
        <w:rPr>
          <w:rStyle w:val="CodeInline"/>
        </w:rPr>
        <w:t>level_cue.wav</w:t>
      </w:r>
      <w:r w:rsidRPr="005E5F6F">
        <w:t xml:space="preserve">, and </w:t>
      </w:r>
      <w:r w:rsidRPr="000F69BC">
        <w:rPr>
          <w:rStyle w:val="CodeInline"/>
        </w:rPr>
        <w:t>my_game_cu</w:t>
      </w:r>
      <w:r>
        <w:rPr>
          <w:rStyle w:val="CodeInline"/>
        </w:rPr>
        <w:t xml:space="preserve">e.wav </w:t>
      </w:r>
      <w:r w:rsidRPr="005E5F6F">
        <w:t xml:space="preserve">files into the </w:t>
      </w:r>
      <w:r w:rsidRPr="00E30269">
        <w:rPr>
          <w:rStyle w:val="CodeInline"/>
        </w:rPr>
        <w:t>sounds</w:t>
      </w:r>
      <w:r w:rsidRPr="005E5F6F">
        <w:t xml:space="preserve"> folder. You will now need to update the </w:t>
      </w:r>
      <w:proofErr w:type="spellStart"/>
      <w:r w:rsidRPr="000F69BC">
        <w:rPr>
          <w:rStyle w:val="CodeInline"/>
        </w:rPr>
        <w:t>MyGame</w:t>
      </w:r>
      <w:proofErr w:type="spellEnd"/>
      <w:r w:rsidRPr="005E5F6F">
        <w:t xml:space="preserve"> and </w:t>
      </w:r>
      <w:proofErr w:type="spellStart"/>
      <w:r w:rsidRPr="000F69BC">
        <w:rPr>
          <w:rStyle w:val="CodeInline"/>
        </w:rPr>
        <w:t>BlueLevel</w:t>
      </w:r>
      <w:proofErr w:type="spellEnd"/>
      <w:r w:rsidRPr="005E5F6F">
        <w:t xml:space="preserve"> implementations to load and use these audio resources.</w:t>
      </w:r>
    </w:p>
    <w:p w14:paraId="186FEA8B" w14:textId="77777777" w:rsidR="00487FF2" w:rsidRPr="00487FF2" w:rsidRDefault="00487FF2" w:rsidP="0010691D">
      <w:pPr>
        <w:pStyle w:val="Heading4"/>
      </w:pPr>
      <w:r w:rsidRPr="00487FF2">
        <w:t>Change MyGame.js</w:t>
      </w:r>
    </w:p>
    <w:p w14:paraId="1F5AEB6F" w14:textId="77777777" w:rsidR="00487FF2" w:rsidRDefault="00487FF2" w:rsidP="00487FF2">
      <w:pPr>
        <w:pStyle w:val="BodyTextFirst"/>
      </w:pPr>
      <w:r w:rsidRPr="007658FE">
        <w:t xml:space="preserve">Update </w:t>
      </w:r>
      <w:proofErr w:type="spellStart"/>
      <w:r w:rsidRPr="007658FE">
        <w:rPr>
          <w:rStyle w:val="CodeInline"/>
        </w:rPr>
        <w:t>MyGame</w:t>
      </w:r>
      <w:proofErr w:type="spellEnd"/>
      <w:r w:rsidRPr="007658FE">
        <w:t xml:space="preserve"> scene to load the audio clips, play background audio, and cue the player when the arrow keys are pressed.</w:t>
      </w:r>
    </w:p>
    <w:p w14:paraId="7E06C74E" w14:textId="77777777" w:rsidR="00487FF2" w:rsidRPr="007658FE" w:rsidRDefault="00487FF2" w:rsidP="0010691D">
      <w:pPr>
        <w:pStyle w:val="NumList"/>
        <w:numPr>
          <w:ilvl w:val="0"/>
          <w:numId w:val="33"/>
        </w:numPr>
      </w:pPr>
      <w:r w:rsidRPr="007658FE">
        <w:t>Declare constant file paths to the audio files in the constructor.</w:t>
      </w:r>
      <w:r>
        <w:t xml:space="preserve"> </w:t>
      </w:r>
      <w:r w:rsidRPr="007658FE">
        <w:t>Recall that these file paths are used as resource names for loading, storage, and retrieval. Declaring these as constants for later reference is a good software engineering practice.</w:t>
      </w:r>
    </w:p>
    <w:p w14:paraId="6518EE33" w14:textId="77777777" w:rsidR="00487FF2" w:rsidRDefault="00487FF2" w:rsidP="00487FF2">
      <w:pPr>
        <w:pStyle w:val="Code"/>
      </w:pPr>
      <w:r>
        <w:t>constructor() {</w:t>
      </w:r>
    </w:p>
    <w:p w14:paraId="087705E7" w14:textId="77777777" w:rsidR="00487FF2" w:rsidRDefault="00487FF2" w:rsidP="00487FF2">
      <w:pPr>
        <w:pStyle w:val="Code"/>
      </w:pPr>
      <w:r>
        <w:t xml:space="preserve">    super();</w:t>
      </w:r>
    </w:p>
    <w:p w14:paraId="592A2D8F" w14:textId="77777777" w:rsidR="00487FF2" w:rsidRDefault="00487FF2" w:rsidP="00487FF2">
      <w:pPr>
        <w:pStyle w:val="Code"/>
      </w:pPr>
    </w:p>
    <w:p w14:paraId="42229B18" w14:textId="77777777" w:rsidR="00487FF2" w:rsidRDefault="00487FF2" w:rsidP="00487FF2">
      <w:pPr>
        <w:pStyle w:val="Code"/>
      </w:pPr>
      <w:r>
        <w:t xml:space="preserve">    // audio clips: supports both mp3 and wav formats</w:t>
      </w:r>
    </w:p>
    <w:p w14:paraId="44A4C0E2" w14:textId="77777777" w:rsidR="00487FF2" w:rsidRPr="007658FE" w:rsidRDefault="00487FF2" w:rsidP="00487FF2">
      <w:pPr>
        <w:pStyle w:val="Code"/>
        <w:rPr>
          <w:rStyle w:val="CodeBold"/>
        </w:rPr>
      </w:pPr>
      <w:r w:rsidRPr="00E30269">
        <w:t xml:space="preserve">    </w:t>
      </w:r>
      <w:r w:rsidRPr="007658FE">
        <w:rPr>
          <w:rStyle w:val="CodeBold"/>
        </w:rPr>
        <w:t>this.mBackgroundAudio = "assets/sounds/bg_clip.mp3";</w:t>
      </w:r>
    </w:p>
    <w:p w14:paraId="7F887DC8" w14:textId="77777777" w:rsidR="00487FF2" w:rsidRDefault="00487FF2" w:rsidP="00487FF2">
      <w:pPr>
        <w:pStyle w:val="Code"/>
        <w:ind w:firstLine="390"/>
        <w:rPr>
          <w:rStyle w:val="CodeBold"/>
        </w:rPr>
      </w:pPr>
      <w:r w:rsidRPr="007658FE">
        <w:rPr>
          <w:rStyle w:val="CodeBold"/>
        </w:rPr>
        <w:t>this.mCue = "assets/sounds/my_game_cue.wav";</w:t>
      </w:r>
    </w:p>
    <w:p w14:paraId="324E6023" w14:textId="3C2ABAE3" w:rsidR="00487FF2" w:rsidRPr="007658FE" w:rsidRDefault="00487FF2" w:rsidP="00487FF2">
      <w:pPr>
        <w:pStyle w:val="Code"/>
        <w:ind w:firstLine="390"/>
        <w:rPr>
          <w:rStyle w:val="CodeBold"/>
        </w:rPr>
      </w:pPr>
      <w:del w:id="518" w:author="Kelvin Sung" w:date="2021-08-26T15:29:00Z">
        <w:r w:rsidDel="001019F4">
          <w:delText xml:space="preserve">// </w:delText>
        </w:r>
      </w:del>
      <w:r>
        <w:t>… identical to previous code</w:t>
      </w:r>
      <w:ins w:id="519" w:author="Kelvin Sung" w:date="2021-08-26T15:29:00Z">
        <w:r w:rsidR="001019F4">
          <w:t xml:space="preserve"> …</w:t>
        </w:r>
      </w:ins>
    </w:p>
    <w:p w14:paraId="03CAE992" w14:textId="77777777" w:rsidR="00487FF2" w:rsidRDefault="00487FF2" w:rsidP="00487FF2">
      <w:pPr>
        <w:pStyle w:val="Code"/>
      </w:pPr>
      <w:r>
        <w:t>}</w:t>
      </w:r>
    </w:p>
    <w:p w14:paraId="1A6F4B20" w14:textId="64CA39D1" w:rsidR="00487FF2" w:rsidRDefault="00487FF2" w:rsidP="00487FF2">
      <w:pPr>
        <w:pStyle w:val="NumList"/>
      </w:pPr>
      <w:r w:rsidRPr="007658FE">
        <w:t xml:space="preserve">Request the loading of audio clips in the </w:t>
      </w:r>
      <w:r w:rsidRPr="007658FE">
        <w:rPr>
          <w:rStyle w:val="CodeInline"/>
        </w:rPr>
        <w:t>load()</w:t>
      </w:r>
      <w:r w:rsidRPr="007658FE">
        <w:t xml:space="preserve"> function</w:t>
      </w:r>
      <w:r>
        <w:t xml:space="preserve">, and make sure to define the corresponding </w:t>
      </w:r>
      <w:r w:rsidRPr="00E30269">
        <w:rPr>
          <w:rStyle w:val="CodeInline"/>
        </w:rPr>
        <w:t>unload()</w:t>
      </w:r>
      <w:r>
        <w:t xml:space="preserve"> function. Notice </w:t>
      </w:r>
      <w:ins w:id="520" w:author="Kelvin Sung" w:date="2021-08-26T16:09:00Z">
        <w:r w:rsidR="00C317E0">
          <w:t xml:space="preserve">that </w:t>
        </w:r>
      </w:ins>
      <w:r>
        <w:t xml:space="preserve">the unloading of background music is preceded by stopping the music. </w:t>
      </w:r>
      <w:r w:rsidR="00A2106B">
        <w:t>In general, a resource’s operations must be halted prior to its unloading</w:t>
      </w:r>
      <w:r>
        <w:t xml:space="preserve">. </w:t>
      </w:r>
    </w:p>
    <w:p w14:paraId="3AA1D03C" w14:textId="77777777" w:rsidR="00487FF2" w:rsidRDefault="00487FF2" w:rsidP="00487FF2">
      <w:pPr>
        <w:pStyle w:val="Code"/>
      </w:pPr>
      <w:r>
        <w:t>load() {</w:t>
      </w:r>
    </w:p>
    <w:p w14:paraId="6CBE5DD1" w14:textId="77777777" w:rsidR="00487FF2" w:rsidRDefault="00487FF2" w:rsidP="00487FF2">
      <w:pPr>
        <w:pStyle w:val="Code"/>
      </w:pPr>
      <w:r>
        <w:t xml:space="preserve">    // loads the audios</w:t>
      </w:r>
    </w:p>
    <w:p w14:paraId="5E221AD4" w14:textId="77777777" w:rsidR="00487FF2" w:rsidRDefault="00487FF2" w:rsidP="00487FF2">
      <w:pPr>
        <w:pStyle w:val="Code"/>
      </w:pPr>
      <w:r>
        <w:t xml:space="preserve">    engine.audio.load(this.mBackgroundAudio);</w:t>
      </w:r>
    </w:p>
    <w:p w14:paraId="5D6C1340" w14:textId="77777777" w:rsidR="00487FF2" w:rsidRDefault="00487FF2" w:rsidP="00487FF2">
      <w:pPr>
        <w:pStyle w:val="Code"/>
      </w:pPr>
      <w:r>
        <w:t xml:space="preserve">    engine.audio.load(this.mCue);</w:t>
      </w:r>
    </w:p>
    <w:p w14:paraId="162B6F18" w14:textId="77777777" w:rsidR="00487FF2" w:rsidRDefault="00487FF2" w:rsidP="00487FF2">
      <w:pPr>
        <w:pStyle w:val="Code"/>
      </w:pPr>
      <w:r>
        <w:t>}</w:t>
      </w:r>
    </w:p>
    <w:p w14:paraId="1B51B454" w14:textId="77777777" w:rsidR="00487FF2" w:rsidRPr="007658FE" w:rsidRDefault="00487FF2" w:rsidP="00487FF2">
      <w:pPr>
        <w:pStyle w:val="Code"/>
        <w:ind w:firstLine="405"/>
      </w:pPr>
    </w:p>
    <w:p w14:paraId="287FAE5E" w14:textId="77777777" w:rsidR="00487FF2" w:rsidRDefault="00487FF2" w:rsidP="00487FF2">
      <w:pPr>
        <w:pStyle w:val="Code"/>
      </w:pPr>
      <w:r>
        <w:t>unload() {</w:t>
      </w:r>
    </w:p>
    <w:p w14:paraId="45511A4C" w14:textId="77777777" w:rsidR="00487FF2" w:rsidRDefault="00487FF2" w:rsidP="00487FF2">
      <w:pPr>
        <w:pStyle w:val="Code"/>
      </w:pPr>
      <w:r>
        <w:t xml:space="preserve">    // Step A: Game loop not running, unload all assets</w:t>
      </w:r>
    </w:p>
    <w:p w14:paraId="536AC0C2" w14:textId="77777777" w:rsidR="00487FF2" w:rsidRDefault="00487FF2" w:rsidP="00487FF2">
      <w:pPr>
        <w:pStyle w:val="Code"/>
      </w:pPr>
      <w:r>
        <w:t xml:space="preserve">    // stop the background audio</w:t>
      </w:r>
    </w:p>
    <w:p w14:paraId="4171A293" w14:textId="77777777" w:rsidR="00487FF2" w:rsidRDefault="00487FF2" w:rsidP="00487FF2">
      <w:pPr>
        <w:pStyle w:val="Code"/>
      </w:pPr>
      <w:r>
        <w:t xml:space="preserve">    engine.audio.stopBackground();</w:t>
      </w:r>
    </w:p>
    <w:p w14:paraId="3F76C1E9" w14:textId="77777777" w:rsidR="00487FF2" w:rsidRDefault="00487FF2" w:rsidP="00487FF2">
      <w:pPr>
        <w:pStyle w:val="Code"/>
      </w:pPr>
    </w:p>
    <w:p w14:paraId="49F9DFAF" w14:textId="77777777" w:rsidR="00487FF2" w:rsidRDefault="00487FF2" w:rsidP="00487FF2">
      <w:pPr>
        <w:pStyle w:val="Code"/>
      </w:pPr>
      <w:r>
        <w:lastRenderedPageBreak/>
        <w:t xml:space="preserve">    // unload the scene resources</w:t>
      </w:r>
    </w:p>
    <w:p w14:paraId="120726D3" w14:textId="77777777" w:rsidR="00487FF2" w:rsidRDefault="00487FF2" w:rsidP="00487FF2">
      <w:pPr>
        <w:pStyle w:val="Code"/>
      </w:pPr>
      <w:r>
        <w:t xml:space="preserve">    engine.audio.unload(this.mBackgroundAudio);        </w:t>
      </w:r>
    </w:p>
    <w:p w14:paraId="376935DC" w14:textId="77777777" w:rsidR="00487FF2" w:rsidRDefault="00487FF2" w:rsidP="00487FF2">
      <w:pPr>
        <w:pStyle w:val="Code"/>
      </w:pPr>
      <w:r>
        <w:t xml:space="preserve">    engine.audio.unload(this.mCue);</w:t>
      </w:r>
    </w:p>
    <w:p w14:paraId="5A43FE28" w14:textId="77777777" w:rsidR="00487FF2" w:rsidRDefault="00487FF2" w:rsidP="00487FF2">
      <w:pPr>
        <w:pStyle w:val="Code"/>
      </w:pPr>
      <w:r>
        <w:t>}</w:t>
      </w:r>
    </w:p>
    <w:p w14:paraId="7D7A1813" w14:textId="77777777" w:rsidR="00487FF2" w:rsidRDefault="00487FF2" w:rsidP="00487FF2">
      <w:pPr>
        <w:pStyle w:val="NumList"/>
      </w:pPr>
      <w:r w:rsidRPr="0025275F">
        <w:t xml:space="preserve">Start the background audio at the end of the </w:t>
      </w:r>
      <w:proofErr w:type="spellStart"/>
      <w:r w:rsidRPr="0025275F">
        <w:rPr>
          <w:rStyle w:val="CodeInline"/>
        </w:rPr>
        <w:t>init</w:t>
      </w:r>
      <w:proofErr w:type="spellEnd"/>
      <w:r w:rsidRPr="0025275F">
        <w:rPr>
          <w:rStyle w:val="CodeInline"/>
        </w:rPr>
        <w:t>()</w:t>
      </w:r>
      <w:r w:rsidRPr="0025275F">
        <w:t xml:space="preserve"> function.</w:t>
      </w:r>
    </w:p>
    <w:p w14:paraId="4FFA7F0C" w14:textId="77777777" w:rsidR="00487FF2" w:rsidRDefault="00487FF2" w:rsidP="00487FF2">
      <w:pPr>
        <w:pStyle w:val="Code"/>
      </w:pPr>
      <w:r>
        <w:t xml:space="preserve">init() {    </w:t>
      </w:r>
    </w:p>
    <w:p w14:paraId="57E8C9CC" w14:textId="77777777" w:rsidR="00487FF2" w:rsidRDefault="00487FF2" w:rsidP="00487FF2">
      <w:pPr>
        <w:pStyle w:val="Code"/>
      </w:pPr>
      <w:r>
        <w:t xml:space="preserve">    </w:t>
      </w:r>
      <w:del w:id="521" w:author="Kelvin Sung" w:date="2021-08-26T15:29:00Z">
        <w:r w:rsidRPr="0025275F" w:rsidDel="001019F4">
          <w:delText xml:space="preserve">// </w:delText>
        </w:r>
      </w:del>
      <w:r w:rsidRPr="0025275F">
        <w:t>… identical to previous code …</w:t>
      </w:r>
    </w:p>
    <w:p w14:paraId="18927A2B" w14:textId="77777777" w:rsidR="00487FF2" w:rsidRDefault="00487FF2" w:rsidP="00487FF2">
      <w:pPr>
        <w:pStyle w:val="Code"/>
      </w:pPr>
    </w:p>
    <w:p w14:paraId="46657C0B" w14:textId="77777777" w:rsidR="00487FF2" w:rsidRDefault="00487FF2" w:rsidP="00487FF2">
      <w:pPr>
        <w:pStyle w:val="Code"/>
      </w:pPr>
      <w:r>
        <w:t xml:space="preserve">    // now start the Background music ...</w:t>
      </w:r>
    </w:p>
    <w:p w14:paraId="3E548338" w14:textId="77777777" w:rsidR="00487FF2" w:rsidRPr="0025275F" w:rsidRDefault="00487FF2" w:rsidP="00487FF2">
      <w:pPr>
        <w:pStyle w:val="Code"/>
        <w:rPr>
          <w:rStyle w:val="CodeBold"/>
        </w:rPr>
      </w:pPr>
      <w:r>
        <w:t xml:space="preserve">    </w:t>
      </w:r>
      <w:r w:rsidRPr="0025275F">
        <w:rPr>
          <w:rStyle w:val="CodeBold"/>
        </w:rPr>
        <w:t>engine.audio.playBackground(this.mBackgroundAudio, 1.0);</w:t>
      </w:r>
    </w:p>
    <w:p w14:paraId="4B3AD149" w14:textId="77777777" w:rsidR="00487FF2" w:rsidRPr="0025275F" w:rsidRDefault="00487FF2" w:rsidP="00487FF2">
      <w:pPr>
        <w:pStyle w:val="Code"/>
      </w:pPr>
      <w:r>
        <w:t>}</w:t>
      </w:r>
    </w:p>
    <w:p w14:paraId="2A7BC479" w14:textId="076A28EB" w:rsidR="00487FF2" w:rsidRPr="0025275F" w:rsidRDefault="00487FF2" w:rsidP="00487FF2">
      <w:pPr>
        <w:pStyle w:val="NumList"/>
      </w:pPr>
      <w:r w:rsidRPr="0025275F">
        <w:t xml:space="preserve">In the </w:t>
      </w:r>
      <w:r w:rsidRPr="0025275F">
        <w:rPr>
          <w:rStyle w:val="CodeInline"/>
        </w:rPr>
        <w:t>update()</w:t>
      </w:r>
      <w:r w:rsidRPr="0025275F">
        <w:t xml:space="preserve"> function, cue the players when the right </w:t>
      </w:r>
      <w:r>
        <w:t>and left</w:t>
      </w:r>
      <w:r w:rsidR="007B1486">
        <w:t>-</w:t>
      </w:r>
      <w:r w:rsidRPr="0025275F">
        <w:t>arrow keys are pressed</w:t>
      </w:r>
      <w:r>
        <w:t xml:space="preserve">, and increases and decreases the </w:t>
      </w:r>
      <w:ins w:id="522" w:author="Kelvin Sung" w:date="2021-08-26T16:09:00Z">
        <w:r w:rsidR="00C317E0">
          <w:t xml:space="preserve">volume of the </w:t>
        </w:r>
      </w:ins>
      <w:r>
        <w:t>background music.</w:t>
      </w:r>
    </w:p>
    <w:p w14:paraId="692D1F76" w14:textId="77777777" w:rsidR="00487FF2" w:rsidRDefault="00487FF2" w:rsidP="00487FF2">
      <w:pPr>
        <w:pStyle w:val="Code"/>
      </w:pPr>
      <w:r>
        <w:t>update() {</w:t>
      </w:r>
    </w:p>
    <w:p w14:paraId="031CD2FA" w14:textId="0C4970BD" w:rsidR="00487FF2" w:rsidRDefault="00487FF2" w:rsidP="00487FF2">
      <w:pPr>
        <w:pStyle w:val="Code"/>
      </w:pPr>
      <w:r>
        <w:t xml:space="preserve">    </w:t>
      </w:r>
      <w:del w:id="523" w:author="Kelvin Sung" w:date="2021-08-26T15:29:00Z">
        <w:r w:rsidRPr="0025275F" w:rsidDel="001019F4">
          <w:delText xml:space="preserve">// </w:delText>
        </w:r>
      </w:del>
      <w:r w:rsidRPr="0025275F">
        <w:t>… identical to previous code …</w:t>
      </w:r>
    </w:p>
    <w:p w14:paraId="03D683E3" w14:textId="77777777" w:rsidR="00487FF2" w:rsidRDefault="00487FF2" w:rsidP="00487FF2">
      <w:pPr>
        <w:pStyle w:val="Code"/>
      </w:pPr>
      <w:r>
        <w:t xml:space="preserve">    // Support hero movements</w:t>
      </w:r>
    </w:p>
    <w:p w14:paraId="578E3E62" w14:textId="77777777" w:rsidR="00487FF2" w:rsidRDefault="00487FF2" w:rsidP="00487FF2">
      <w:pPr>
        <w:pStyle w:val="Code"/>
      </w:pPr>
      <w:r>
        <w:t xml:space="preserve">    if (engine.input.isKeyPressed(engine.input.keys.Right)) {</w:t>
      </w:r>
    </w:p>
    <w:p w14:paraId="06FC18CD" w14:textId="77777777" w:rsidR="00487FF2" w:rsidRPr="0025275F" w:rsidRDefault="00487FF2" w:rsidP="00487FF2">
      <w:pPr>
        <w:pStyle w:val="Code"/>
        <w:rPr>
          <w:rStyle w:val="CodeBold"/>
        </w:rPr>
      </w:pPr>
      <w:r w:rsidRPr="00E30269">
        <w:t xml:space="preserve">        </w:t>
      </w:r>
      <w:r w:rsidRPr="0025275F">
        <w:rPr>
          <w:rStyle w:val="CodeBold"/>
        </w:rPr>
        <w:t>engine.audio.playCue(this.mCue, 0.5);</w:t>
      </w:r>
    </w:p>
    <w:p w14:paraId="1050278C"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6E09ECBD" w14:textId="77777777" w:rsidR="00487FF2" w:rsidRDefault="00487FF2" w:rsidP="00487FF2">
      <w:pPr>
        <w:pStyle w:val="Code"/>
      </w:pPr>
      <w:r>
        <w:t xml:space="preserve">        xform.incXPosBy(deltaX);</w:t>
      </w:r>
    </w:p>
    <w:p w14:paraId="0DCC086C" w14:textId="77777777" w:rsidR="00487FF2" w:rsidRDefault="00487FF2" w:rsidP="00487FF2">
      <w:pPr>
        <w:pStyle w:val="Code"/>
      </w:pPr>
      <w:r>
        <w:t xml:space="preserve">        if (xform.getXPos() &gt; 30) { // this is the right-bound of the window</w:t>
      </w:r>
    </w:p>
    <w:p w14:paraId="676BD127" w14:textId="77777777" w:rsidR="00487FF2" w:rsidRDefault="00487FF2" w:rsidP="00487FF2">
      <w:pPr>
        <w:pStyle w:val="Code"/>
      </w:pPr>
      <w:r>
        <w:t xml:space="preserve">            xform.setPosition(12, 60);</w:t>
      </w:r>
    </w:p>
    <w:p w14:paraId="2E43AEAB" w14:textId="77777777" w:rsidR="00487FF2" w:rsidRDefault="00487FF2" w:rsidP="00487FF2">
      <w:pPr>
        <w:pStyle w:val="Code"/>
      </w:pPr>
      <w:r>
        <w:t xml:space="preserve">        }</w:t>
      </w:r>
    </w:p>
    <w:p w14:paraId="7590A65E" w14:textId="77777777" w:rsidR="00487FF2" w:rsidRDefault="00487FF2" w:rsidP="00487FF2">
      <w:pPr>
        <w:pStyle w:val="Code"/>
      </w:pPr>
      <w:r>
        <w:t xml:space="preserve">    }</w:t>
      </w:r>
    </w:p>
    <w:p w14:paraId="494B5298" w14:textId="77777777" w:rsidR="00487FF2" w:rsidRDefault="00487FF2" w:rsidP="00487FF2">
      <w:pPr>
        <w:pStyle w:val="Code"/>
      </w:pPr>
    </w:p>
    <w:p w14:paraId="69AC612A" w14:textId="77777777" w:rsidR="00487FF2" w:rsidRDefault="00487FF2" w:rsidP="00487FF2">
      <w:pPr>
        <w:pStyle w:val="Code"/>
      </w:pPr>
      <w:r>
        <w:t xml:space="preserve">    if (engine.input.isKeyPressed(engine.input.keys.Left)) {</w:t>
      </w:r>
    </w:p>
    <w:p w14:paraId="15188132" w14:textId="77777777" w:rsidR="00487FF2" w:rsidRPr="0025275F" w:rsidRDefault="00487FF2" w:rsidP="00487FF2">
      <w:pPr>
        <w:pStyle w:val="Code"/>
        <w:rPr>
          <w:rStyle w:val="CodeBold"/>
        </w:rPr>
      </w:pPr>
      <w:r w:rsidRPr="00E30269">
        <w:t xml:space="preserve">        </w:t>
      </w:r>
      <w:r w:rsidRPr="0025275F">
        <w:rPr>
          <w:rStyle w:val="CodeBold"/>
        </w:rPr>
        <w:t>engine.audio.playCue(this.mCue, 1.5);</w:t>
      </w:r>
    </w:p>
    <w:p w14:paraId="68211515" w14:textId="77777777" w:rsidR="00487FF2" w:rsidRPr="0025275F" w:rsidRDefault="00487FF2" w:rsidP="00487FF2">
      <w:pPr>
        <w:pStyle w:val="Code"/>
        <w:rPr>
          <w:rStyle w:val="CodeBold"/>
        </w:rPr>
      </w:pPr>
      <w:r w:rsidRPr="00E30269">
        <w:t xml:space="preserve">        </w:t>
      </w:r>
      <w:r w:rsidRPr="0025275F">
        <w:rPr>
          <w:rStyle w:val="CodeBold"/>
        </w:rPr>
        <w:t>engine.audio.incBackgroundVolume(-0.05);</w:t>
      </w:r>
    </w:p>
    <w:p w14:paraId="5832B020" w14:textId="77777777" w:rsidR="00487FF2" w:rsidRDefault="00487FF2" w:rsidP="00487FF2">
      <w:pPr>
        <w:pStyle w:val="Code"/>
      </w:pPr>
      <w:r>
        <w:t xml:space="preserve">        xform.incXPosBy(-deltaX);</w:t>
      </w:r>
    </w:p>
    <w:p w14:paraId="2B9BB23D" w14:textId="77777777" w:rsidR="00487FF2" w:rsidRDefault="00487FF2" w:rsidP="00487FF2">
      <w:pPr>
        <w:pStyle w:val="Code"/>
      </w:pPr>
      <w:r>
        <w:t xml:space="preserve">        if (xform.getXPos() &lt; 11) {  // this is the left-bound of the window</w:t>
      </w:r>
    </w:p>
    <w:p w14:paraId="0F11963F" w14:textId="77777777" w:rsidR="00487FF2" w:rsidRDefault="00487FF2" w:rsidP="00487FF2">
      <w:pPr>
        <w:pStyle w:val="Code"/>
      </w:pPr>
      <w:r>
        <w:t xml:space="preserve">            this.next();</w:t>
      </w:r>
    </w:p>
    <w:p w14:paraId="30BD9853" w14:textId="77777777" w:rsidR="00487FF2" w:rsidRDefault="00487FF2" w:rsidP="00487FF2">
      <w:pPr>
        <w:pStyle w:val="Code"/>
      </w:pPr>
      <w:r>
        <w:t xml:space="preserve">        }</w:t>
      </w:r>
    </w:p>
    <w:p w14:paraId="74896CC9" w14:textId="77777777" w:rsidR="00487FF2" w:rsidRDefault="00487FF2" w:rsidP="00487FF2">
      <w:pPr>
        <w:pStyle w:val="Code"/>
      </w:pPr>
      <w:r>
        <w:t xml:space="preserve">    }</w:t>
      </w:r>
    </w:p>
    <w:p w14:paraId="571F438B" w14:textId="04DFE555" w:rsidR="00487FF2" w:rsidRDefault="00487FF2" w:rsidP="00487FF2">
      <w:pPr>
        <w:pStyle w:val="Code"/>
      </w:pPr>
      <w:r>
        <w:t xml:space="preserve">    </w:t>
      </w:r>
      <w:del w:id="524" w:author="Kelvin Sung" w:date="2021-08-26T15:29:00Z">
        <w:r w:rsidRPr="0025275F" w:rsidDel="001019F4">
          <w:delText xml:space="preserve">// </w:delText>
        </w:r>
      </w:del>
      <w:r w:rsidRPr="0025275F">
        <w:t>… identical to previous code …</w:t>
      </w:r>
      <w:r>
        <w:t xml:space="preserve">    </w:t>
      </w:r>
    </w:p>
    <w:p w14:paraId="656F1452" w14:textId="77777777" w:rsidR="00487FF2" w:rsidRPr="007658FE" w:rsidRDefault="00487FF2" w:rsidP="00487FF2">
      <w:pPr>
        <w:pStyle w:val="Code"/>
      </w:pPr>
      <w:r>
        <w:t>}</w:t>
      </w:r>
    </w:p>
    <w:p w14:paraId="5AE769A4" w14:textId="77777777" w:rsidR="00487FF2" w:rsidRPr="00487FF2" w:rsidRDefault="00487FF2" w:rsidP="0010691D">
      <w:pPr>
        <w:pStyle w:val="Heading4"/>
      </w:pPr>
      <w:r w:rsidRPr="00487FF2">
        <w:t>Change BlueLevel.js</w:t>
      </w:r>
    </w:p>
    <w:p w14:paraId="2FAD9A2D" w14:textId="77777777" w:rsidR="00487FF2" w:rsidRDefault="00487FF2" w:rsidP="00487FF2">
      <w:pPr>
        <w:pStyle w:val="BodyTextFirst"/>
      </w:pPr>
      <w:r w:rsidRPr="0025275F">
        <w:t xml:space="preserve">The changes to the </w:t>
      </w:r>
      <w:proofErr w:type="spellStart"/>
      <w:r w:rsidRPr="0025275F">
        <w:rPr>
          <w:rStyle w:val="CodeInline"/>
        </w:rPr>
        <w:t>BlueLevel</w:t>
      </w:r>
      <w:proofErr w:type="spellEnd"/>
      <w:r w:rsidRPr="0025275F">
        <w:t xml:space="preserve"> scene are similar to those of the </w:t>
      </w:r>
      <w:proofErr w:type="spellStart"/>
      <w:r w:rsidRPr="0025275F">
        <w:rPr>
          <w:rStyle w:val="CodeInline"/>
        </w:rPr>
        <w:t>MyGame</w:t>
      </w:r>
      <w:proofErr w:type="spellEnd"/>
      <w:r w:rsidRPr="0025275F">
        <w:t xml:space="preserve"> scene but with a different audio cue.</w:t>
      </w:r>
    </w:p>
    <w:p w14:paraId="32006F70" w14:textId="77777777" w:rsidR="00487FF2" w:rsidRDefault="00487FF2" w:rsidP="0010691D">
      <w:pPr>
        <w:pStyle w:val="NumList"/>
        <w:numPr>
          <w:ilvl w:val="0"/>
          <w:numId w:val="34"/>
        </w:numPr>
      </w:pPr>
      <w:r w:rsidRPr="0025275F">
        <w:lastRenderedPageBreak/>
        <w:t xml:space="preserve">In the </w:t>
      </w:r>
      <w:proofErr w:type="spellStart"/>
      <w:r w:rsidRPr="0025275F">
        <w:rPr>
          <w:rStyle w:val="CodeInline"/>
        </w:rPr>
        <w:t>BlueLevel</w:t>
      </w:r>
      <w:proofErr w:type="spellEnd"/>
      <w:r w:rsidRPr="0025275F">
        <w:t xml:space="preserve"> constructor, add the following</w:t>
      </w:r>
      <w:r>
        <w:t xml:space="preserve"> path names to the audio resources.</w:t>
      </w:r>
    </w:p>
    <w:p w14:paraId="55BFF347" w14:textId="77777777" w:rsidR="00487FF2" w:rsidRDefault="00487FF2" w:rsidP="00487FF2">
      <w:pPr>
        <w:pStyle w:val="Code"/>
      </w:pPr>
      <w:r>
        <w:t>constructor() {</w:t>
      </w:r>
    </w:p>
    <w:p w14:paraId="3FE4D198" w14:textId="77777777" w:rsidR="00487FF2" w:rsidRDefault="00487FF2" w:rsidP="00487FF2">
      <w:pPr>
        <w:pStyle w:val="Code"/>
      </w:pPr>
      <w:r>
        <w:t xml:space="preserve">    super();</w:t>
      </w:r>
    </w:p>
    <w:p w14:paraId="48499626" w14:textId="77777777" w:rsidR="00487FF2" w:rsidRDefault="00487FF2" w:rsidP="00487FF2">
      <w:pPr>
        <w:pStyle w:val="Code"/>
      </w:pPr>
    </w:p>
    <w:p w14:paraId="4A121927" w14:textId="77777777" w:rsidR="00487FF2" w:rsidRDefault="00487FF2" w:rsidP="00487FF2">
      <w:pPr>
        <w:pStyle w:val="Code"/>
      </w:pPr>
      <w:r>
        <w:t xml:space="preserve">    // audio clips: supports both mp3 and wav formats</w:t>
      </w:r>
    </w:p>
    <w:p w14:paraId="335BD5D8" w14:textId="77777777" w:rsidR="00487FF2" w:rsidRPr="000901EA" w:rsidRDefault="00487FF2" w:rsidP="00487FF2">
      <w:pPr>
        <w:pStyle w:val="Code"/>
        <w:rPr>
          <w:rStyle w:val="CodeBold"/>
        </w:rPr>
      </w:pPr>
      <w:r w:rsidRPr="00E30269">
        <w:t xml:space="preserve">    </w:t>
      </w:r>
      <w:r w:rsidRPr="000901EA">
        <w:rPr>
          <w:rStyle w:val="CodeBold"/>
        </w:rPr>
        <w:t>this.mBackgroundAudio = "assets/sounds/bg_clip.mp3";</w:t>
      </w:r>
    </w:p>
    <w:p w14:paraId="65278FCA" w14:textId="77777777" w:rsidR="00487FF2" w:rsidRPr="000901EA" w:rsidRDefault="00487FF2" w:rsidP="00487FF2">
      <w:pPr>
        <w:pStyle w:val="Code"/>
        <w:rPr>
          <w:rStyle w:val="CodeBold"/>
        </w:rPr>
      </w:pPr>
      <w:r w:rsidRPr="00E30269">
        <w:t xml:space="preserve">    </w:t>
      </w:r>
      <w:r w:rsidRPr="000901EA">
        <w:rPr>
          <w:rStyle w:val="CodeBold"/>
        </w:rPr>
        <w:t>this.mCue = "assets/sounds/blue_level_cue.wav";</w:t>
      </w:r>
    </w:p>
    <w:p w14:paraId="39C42DCC" w14:textId="77777777" w:rsidR="00487FF2" w:rsidRDefault="00487FF2" w:rsidP="00487FF2">
      <w:pPr>
        <w:pStyle w:val="Code"/>
      </w:pPr>
      <w:r>
        <w:t xml:space="preserve">    </w:t>
      </w:r>
      <w:del w:id="525" w:author="Kelvin Sung" w:date="2021-08-26T15:30:00Z">
        <w:r w:rsidRPr="0025275F" w:rsidDel="001019F4">
          <w:delText xml:space="preserve">// </w:delText>
        </w:r>
      </w:del>
      <w:r w:rsidRPr="0025275F">
        <w:t>… identical to previous code …</w:t>
      </w:r>
      <w:r>
        <w:t xml:space="preserve">    </w:t>
      </w:r>
    </w:p>
    <w:p w14:paraId="361DB6CA" w14:textId="77777777" w:rsidR="00487FF2" w:rsidRPr="0025275F" w:rsidRDefault="00487FF2" w:rsidP="00487FF2">
      <w:pPr>
        <w:pStyle w:val="Code"/>
      </w:pPr>
      <w:r>
        <w:t>}</w:t>
      </w:r>
    </w:p>
    <w:p w14:paraId="2CFA2865" w14:textId="77777777" w:rsidR="00487FF2" w:rsidRDefault="00487FF2" w:rsidP="00487FF2">
      <w:pPr>
        <w:pStyle w:val="NumList"/>
      </w:pPr>
      <w:r>
        <w:t xml:space="preserve">Modify the </w:t>
      </w:r>
      <w:r w:rsidRPr="00E30269">
        <w:rPr>
          <w:rStyle w:val="CodeInline"/>
        </w:rPr>
        <w:t>load()</w:t>
      </w:r>
      <w:r>
        <w:t xml:space="preserve"> and </w:t>
      </w:r>
      <w:r w:rsidRPr="00E30269">
        <w:rPr>
          <w:rStyle w:val="CodeInline"/>
        </w:rPr>
        <w:t>unload()</w:t>
      </w:r>
      <w:r>
        <w:t xml:space="preserve"> functions for </w:t>
      </w:r>
      <w:r w:rsidRPr="0025275F">
        <w:t>the audio clips.</w:t>
      </w:r>
    </w:p>
    <w:p w14:paraId="13EC6956" w14:textId="77777777" w:rsidR="00487FF2" w:rsidRDefault="00487FF2" w:rsidP="00487FF2">
      <w:pPr>
        <w:pStyle w:val="Code"/>
      </w:pPr>
      <w:r>
        <w:t>load() {</w:t>
      </w:r>
    </w:p>
    <w:p w14:paraId="6F91B605" w14:textId="77777777" w:rsidR="00487FF2" w:rsidRDefault="00487FF2" w:rsidP="00487FF2">
      <w:pPr>
        <w:pStyle w:val="Code"/>
      </w:pPr>
      <w:r>
        <w:t xml:space="preserve">    engine.xml.load(this.mSceneFile);</w:t>
      </w:r>
    </w:p>
    <w:p w14:paraId="4400DD58" w14:textId="77777777" w:rsidR="00487FF2" w:rsidRPr="00E30269" w:rsidRDefault="00487FF2" w:rsidP="00487FF2">
      <w:pPr>
        <w:pStyle w:val="Code"/>
        <w:rPr>
          <w:rStyle w:val="CodeBold"/>
        </w:rPr>
      </w:pPr>
      <w:r>
        <w:t xml:space="preserve">    </w:t>
      </w:r>
      <w:r w:rsidRPr="00E30269">
        <w:rPr>
          <w:rStyle w:val="CodeBold"/>
        </w:rPr>
        <w:t>engine.audio.load(this.mBackgroundAudio);</w:t>
      </w:r>
    </w:p>
    <w:p w14:paraId="703858CD" w14:textId="77777777" w:rsidR="00487FF2" w:rsidRPr="00E30269" w:rsidRDefault="00487FF2" w:rsidP="00487FF2">
      <w:pPr>
        <w:pStyle w:val="Code"/>
        <w:rPr>
          <w:rStyle w:val="CodeBold"/>
        </w:rPr>
      </w:pPr>
      <w:r>
        <w:t xml:space="preserve">    </w:t>
      </w:r>
      <w:r w:rsidRPr="00E30269">
        <w:rPr>
          <w:rStyle w:val="CodeBold"/>
        </w:rPr>
        <w:t>engine.audio.load(this.mCue);</w:t>
      </w:r>
    </w:p>
    <w:p w14:paraId="3CB39687" w14:textId="77777777" w:rsidR="00487FF2" w:rsidRPr="0025275F" w:rsidRDefault="00487FF2" w:rsidP="00487FF2">
      <w:pPr>
        <w:pStyle w:val="Code"/>
      </w:pPr>
      <w:r>
        <w:t>}</w:t>
      </w:r>
      <w:r>
        <w:br/>
      </w:r>
    </w:p>
    <w:p w14:paraId="50A27BCE" w14:textId="77777777" w:rsidR="00487FF2" w:rsidRDefault="00487FF2" w:rsidP="00487FF2">
      <w:pPr>
        <w:pStyle w:val="Code"/>
      </w:pPr>
      <w:r>
        <w:t>unload() {</w:t>
      </w:r>
    </w:p>
    <w:p w14:paraId="0474619C" w14:textId="77777777" w:rsidR="00487FF2" w:rsidRDefault="00487FF2" w:rsidP="00487FF2">
      <w:pPr>
        <w:pStyle w:val="Code"/>
      </w:pPr>
      <w:r>
        <w:t xml:space="preserve">    // stop the background audio</w:t>
      </w:r>
    </w:p>
    <w:p w14:paraId="7FD153FE" w14:textId="77777777" w:rsidR="00487FF2" w:rsidRPr="00E30269" w:rsidRDefault="00487FF2" w:rsidP="00487FF2">
      <w:pPr>
        <w:pStyle w:val="Code"/>
        <w:rPr>
          <w:rStyle w:val="CodeBold"/>
        </w:rPr>
      </w:pPr>
      <w:r>
        <w:t xml:space="preserve">    </w:t>
      </w:r>
      <w:r w:rsidRPr="00E30269">
        <w:rPr>
          <w:rStyle w:val="CodeBold"/>
        </w:rPr>
        <w:t>engine.audio.stopBackground();</w:t>
      </w:r>
    </w:p>
    <w:p w14:paraId="1C902B91" w14:textId="77777777" w:rsidR="00487FF2" w:rsidRDefault="00487FF2" w:rsidP="00487FF2">
      <w:pPr>
        <w:pStyle w:val="Code"/>
      </w:pPr>
    </w:p>
    <w:p w14:paraId="61E4098E" w14:textId="77777777" w:rsidR="00487FF2" w:rsidRDefault="00487FF2" w:rsidP="00487FF2">
      <w:pPr>
        <w:pStyle w:val="Code"/>
      </w:pPr>
      <w:r>
        <w:t xml:space="preserve">    // unload the scene flie and loaded resources</w:t>
      </w:r>
    </w:p>
    <w:p w14:paraId="044F690D" w14:textId="77777777" w:rsidR="00487FF2" w:rsidRDefault="00487FF2" w:rsidP="00487FF2">
      <w:pPr>
        <w:pStyle w:val="Code"/>
      </w:pPr>
      <w:r>
        <w:t xml:space="preserve">    engine.xml.unload(this.mSceneFile);</w:t>
      </w:r>
    </w:p>
    <w:p w14:paraId="757DD0BD" w14:textId="77777777" w:rsidR="00487FF2" w:rsidRPr="00E30269" w:rsidRDefault="00487FF2" w:rsidP="00487FF2">
      <w:pPr>
        <w:pStyle w:val="Code"/>
        <w:rPr>
          <w:rStyle w:val="CodeBold"/>
        </w:rPr>
      </w:pPr>
      <w:r>
        <w:t xml:space="preserve">    </w:t>
      </w:r>
      <w:r w:rsidRPr="00E30269">
        <w:rPr>
          <w:rStyle w:val="CodeBold"/>
        </w:rPr>
        <w:t>engine.audio.unload(this.mBackgroundAudio);</w:t>
      </w:r>
    </w:p>
    <w:p w14:paraId="76BDEBA0" w14:textId="77777777" w:rsidR="00487FF2" w:rsidRPr="00E30269" w:rsidRDefault="00487FF2" w:rsidP="00487FF2">
      <w:pPr>
        <w:pStyle w:val="Code"/>
        <w:rPr>
          <w:rStyle w:val="CodeBold"/>
        </w:rPr>
      </w:pPr>
      <w:r>
        <w:t xml:space="preserve">    </w:t>
      </w:r>
      <w:r w:rsidRPr="00E30269">
        <w:rPr>
          <w:rStyle w:val="CodeBold"/>
        </w:rPr>
        <w:t>engine.audio.unload(this.mCue);</w:t>
      </w:r>
    </w:p>
    <w:p w14:paraId="6F055AD3" w14:textId="77777777" w:rsidR="00487FF2" w:rsidRPr="0025275F" w:rsidRDefault="00487FF2" w:rsidP="00487FF2">
      <w:pPr>
        <w:pStyle w:val="Code"/>
      </w:pPr>
      <w:r>
        <w:t>}</w:t>
      </w:r>
    </w:p>
    <w:p w14:paraId="3B7A3AAD" w14:textId="77777777" w:rsidR="00487FF2" w:rsidRDefault="00487FF2" w:rsidP="00487FF2">
      <w:pPr>
        <w:pStyle w:val="NumList"/>
      </w:pPr>
      <w:r w:rsidRPr="0025275F">
        <w:t xml:space="preserve">In the same manner as </w:t>
      </w:r>
      <w:proofErr w:type="spellStart"/>
      <w:r w:rsidRPr="0025275F">
        <w:rPr>
          <w:rStyle w:val="CodeInline"/>
        </w:rPr>
        <w:t>MyGame</w:t>
      </w:r>
      <w:proofErr w:type="spellEnd"/>
      <w:r w:rsidRPr="0025275F">
        <w:t xml:space="preserve">, start the background audio in the </w:t>
      </w:r>
      <w:proofErr w:type="spellStart"/>
      <w:r w:rsidRPr="0025275F">
        <w:rPr>
          <w:rStyle w:val="CodeInline"/>
        </w:rPr>
        <w:t>init</w:t>
      </w:r>
      <w:proofErr w:type="spellEnd"/>
      <w:r w:rsidRPr="0025275F">
        <w:rPr>
          <w:rStyle w:val="CodeInline"/>
        </w:rPr>
        <w:t>()</w:t>
      </w:r>
      <w:r w:rsidRPr="0025275F">
        <w:t xml:space="preserve"> function and cue the player when the left and right keys are pressed in the </w:t>
      </w:r>
      <w:r w:rsidRPr="0025275F">
        <w:rPr>
          <w:rStyle w:val="CodeInline"/>
        </w:rPr>
        <w:t xml:space="preserve">update() </w:t>
      </w:r>
      <w:r w:rsidRPr="0025275F">
        <w:t>function.</w:t>
      </w:r>
      <w:r>
        <w:t xml:space="preserve"> Notice that in this case, the audio cues are played with different volume settings.</w:t>
      </w:r>
    </w:p>
    <w:p w14:paraId="5B29D996" w14:textId="77777777" w:rsidR="00487FF2" w:rsidRDefault="00487FF2" w:rsidP="00487FF2">
      <w:pPr>
        <w:pStyle w:val="Code"/>
      </w:pPr>
      <w:r>
        <w:t>init() {</w:t>
      </w:r>
    </w:p>
    <w:p w14:paraId="6F8D280E" w14:textId="77777777" w:rsidR="00487FF2" w:rsidRDefault="00487FF2" w:rsidP="00487FF2">
      <w:pPr>
        <w:pStyle w:val="Code"/>
      </w:pPr>
      <w:r>
        <w:t xml:space="preserve">    </w:t>
      </w:r>
      <w:del w:id="526" w:author="Kelvin Sung" w:date="2021-08-26T15:30:00Z">
        <w:r w:rsidRPr="0025275F" w:rsidDel="001019F4">
          <w:delText xml:space="preserve">// </w:delText>
        </w:r>
      </w:del>
      <w:r w:rsidRPr="0025275F">
        <w:t>… identical to previous code …</w:t>
      </w:r>
      <w:r>
        <w:t xml:space="preserve">    </w:t>
      </w:r>
    </w:p>
    <w:p w14:paraId="154695C1" w14:textId="77777777" w:rsidR="00487FF2" w:rsidRDefault="00487FF2" w:rsidP="00487FF2">
      <w:pPr>
        <w:pStyle w:val="Code"/>
      </w:pPr>
    </w:p>
    <w:p w14:paraId="4FEBB98C" w14:textId="77777777" w:rsidR="00487FF2" w:rsidRDefault="00487FF2" w:rsidP="00487FF2">
      <w:pPr>
        <w:pStyle w:val="Code"/>
      </w:pPr>
      <w:r>
        <w:t xml:space="preserve">    // now start the Background music ...</w:t>
      </w:r>
    </w:p>
    <w:p w14:paraId="2139FEB0" w14:textId="77777777" w:rsidR="00487FF2" w:rsidRPr="000901EA" w:rsidRDefault="00487FF2" w:rsidP="00487FF2">
      <w:pPr>
        <w:pStyle w:val="Code"/>
        <w:rPr>
          <w:rFonts w:ascii="TheSansMonoConBlack" w:hAnsi="TheSansMonoConBlack"/>
        </w:rPr>
      </w:pPr>
      <w:r w:rsidRPr="00E30269">
        <w:t xml:space="preserve">    </w:t>
      </w:r>
      <w:r w:rsidRPr="000901EA">
        <w:rPr>
          <w:rStyle w:val="CodeBold"/>
        </w:rPr>
        <w:t>engine.audio.playBackground(this.mBackgroundAudio, 0.5);</w:t>
      </w:r>
    </w:p>
    <w:p w14:paraId="48EC5CB6" w14:textId="77777777" w:rsidR="00487FF2" w:rsidRDefault="00487FF2" w:rsidP="00487FF2">
      <w:pPr>
        <w:pStyle w:val="Code"/>
      </w:pPr>
      <w:r>
        <w:t>}</w:t>
      </w:r>
    </w:p>
    <w:p w14:paraId="2EAD837E" w14:textId="77777777" w:rsidR="00487FF2" w:rsidRDefault="00487FF2" w:rsidP="00487FF2">
      <w:pPr>
        <w:pStyle w:val="Code"/>
      </w:pPr>
    </w:p>
    <w:p w14:paraId="519A364A" w14:textId="77777777" w:rsidR="00487FF2" w:rsidRDefault="00487FF2" w:rsidP="00487FF2">
      <w:pPr>
        <w:pStyle w:val="Code"/>
      </w:pPr>
      <w:r>
        <w:t>update() {</w:t>
      </w:r>
    </w:p>
    <w:p w14:paraId="24219398" w14:textId="4BAAA0E6" w:rsidR="00487FF2" w:rsidRDefault="00487FF2" w:rsidP="00487FF2">
      <w:pPr>
        <w:pStyle w:val="Code"/>
      </w:pPr>
      <w:r>
        <w:t xml:space="preserve">    </w:t>
      </w:r>
      <w:del w:id="527" w:author="Kelvin Sung" w:date="2021-08-26T15:30:00Z">
        <w:r w:rsidRPr="0025275F" w:rsidDel="001019F4">
          <w:delText xml:space="preserve">// </w:delText>
        </w:r>
      </w:del>
      <w:r w:rsidRPr="0025275F">
        <w:t>… identical to previous code</w:t>
      </w:r>
      <w:ins w:id="528" w:author="Kelvin Sung" w:date="2021-08-26T15:30:00Z">
        <w:r w:rsidR="001019F4">
          <w:t xml:space="preserve"> …</w:t>
        </w:r>
      </w:ins>
    </w:p>
    <w:p w14:paraId="3727F879" w14:textId="77777777" w:rsidR="00487FF2" w:rsidRDefault="00487FF2" w:rsidP="00487FF2">
      <w:pPr>
        <w:pStyle w:val="Code"/>
      </w:pPr>
    </w:p>
    <w:p w14:paraId="13741406" w14:textId="41C9089B" w:rsidR="00487FF2" w:rsidRDefault="00487FF2" w:rsidP="00487FF2">
      <w:pPr>
        <w:pStyle w:val="Code"/>
      </w:pPr>
      <w:r>
        <w:lastRenderedPageBreak/>
        <w:t xml:space="preserve">    //</w:t>
      </w:r>
      <w:del w:id="529" w:author="Kelvin Sung" w:date="2021-08-26T15:32:00Z">
        <w:r w:rsidDel="001019F4">
          <w:delText>/</w:delText>
        </w:r>
      </w:del>
      <w:r>
        <w:t xml:space="preserve"> Move right and swap ov</w:t>
      </w:r>
      <w:ins w:id="530" w:author="Kelvin Sung" w:date="2021-08-26T15:30:00Z">
        <w:r w:rsidR="001019F4">
          <w:t>er</w:t>
        </w:r>
      </w:ins>
      <w:del w:id="531" w:author="Kelvin Sung" w:date="2021-08-26T15:30:00Z">
        <w:r w:rsidDel="001019F4">
          <w:delText>re</w:delText>
        </w:r>
      </w:del>
    </w:p>
    <w:p w14:paraId="6730EA64" w14:textId="77777777" w:rsidR="00487FF2" w:rsidRDefault="00487FF2" w:rsidP="00487FF2">
      <w:pPr>
        <w:pStyle w:val="Code"/>
      </w:pPr>
      <w:r>
        <w:t xml:space="preserve">    if (engine.input.isKeyPressed(engine.input.keys.Right)) {</w:t>
      </w:r>
    </w:p>
    <w:p w14:paraId="5A9CF1B7" w14:textId="77777777" w:rsidR="00487FF2" w:rsidRPr="000901EA" w:rsidRDefault="00487FF2" w:rsidP="00487FF2">
      <w:pPr>
        <w:pStyle w:val="Code"/>
        <w:rPr>
          <w:rStyle w:val="CodeBold"/>
        </w:rPr>
      </w:pPr>
      <w:r w:rsidRPr="00E30269">
        <w:t xml:space="preserve">        </w:t>
      </w:r>
      <w:r w:rsidRPr="000901EA">
        <w:rPr>
          <w:rStyle w:val="CodeBold"/>
        </w:rPr>
        <w:t>engine.audio.playCue(this.mCue, 0.5);</w:t>
      </w:r>
    </w:p>
    <w:p w14:paraId="51F1EF31" w14:textId="77777777" w:rsidR="00487FF2" w:rsidRDefault="00487FF2" w:rsidP="00487FF2">
      <w:pPr>
        <w:pStyle w:val="Code"/>
      </w:pPr>
      <w:r>
        <w:t xml:space="preserve">        xform.incXPosBy(deltaX);</w:t>
      </w:r>
    </w:p>
    <w:p w14:paraId="4972125A" w14:textId="77777777" w:rsidR="00487FF2" w:rsidRDefault="00487FF2" w:rsidP="00487FF2">
      <w:pPr>
        <w:pStyle w:val="Code"/>
      </w:pPr>
      <w:r>
        <w:t xml:space="preserve">        if (xform.getXPos() &gt; 30) { // this is the right-bound of the window</w:t>
      </w:r>
    </w:p>
    <w:p w14:paraId="3836E196" w14:textId="77777777" w:rsidR="00487FF2" w:rsidRDefault="00487FF2" w:rsidP="00487FF2">
      <w:pPr>
        <w:pStyle w:val="Code"/>
      </w:pPr>
      <w:r>
        <w:t xml:space="preserve">            xform.setPosition(12, 60);</w:t>
      </w:r>
    </w:p>
    <w:p w14:paraId="2C78F7A2" w14:textId="77777777" w:rsidR="00487FF2" w:rsidRDefault="00487FF2" w:rsidP="00487FF2">
      <w:pPr>
        <w:pStyle w:val="Code"/>
      </w:pPr>
      <w:r>
        <w:t xml:space="preserve">        }</w:t>
      </w:r>
    </w:p>
    <w:p w14:paraId="37C0C7E9" w14:textId="77777777" w:rsidR="00487FF2" w:rsidRDefault="00487FF2" w:rsidP="00487FF2">
      <w:pPr>
        <w:pStyle w:val="Code"/>
      </w:pPr>
      <w:r>
        <w:t xml:space="preserve">    }</w:t>
      </w:r>
    </w:p>
    <w:p w14:paraId="79C2091D" w14:textId="77777777" w:rsidR="00487FF2" w:rsidRDefault="00487FF2" w:rsidP="00487FF2">
      <w:pPr>
        <w:pStyle w:val="Code"/>
      </w:pPr>
    </w:p>
    <w:p w14:paraId="23E484B7" w14:textId="77777777" w:rsidR="00487FF2" w:rsidRDefault="00487FF2" w:rsidP="00487FF2">
      <w:pPr>
        <w:pStyle w:val="Code"/>
      </w:pPr>
      <w:r>
        <w:t xml:space="preserve">    // Step A: test for white square movement</w:t>
      </w:r>
    </w:p>
    <w:p w14:paraId="10C4189B" w14:textId="77777777" w:rsidR="00487FF2" w:rsidRDefault="00487FF2" w:rsidP="00487FF2">
      <w:pPr>
        <w:pStyle w:val="Code"/>
      </w:pPr>
      <w:r>
        <w:t xml:space="preserve">    if (engine.input.isKeyPressed(engine.input.keys.Left)) {</w:t>
      </w:r>
    </w:p>
    <w:p w14:paraId="4DF0A7A8" w14:textId="77777777" w:rsidR="00487FF2" w:rsidRPr="000901EA" w:rsidRDefault="00487FF2" w:rsidP="00487FF2">
      <w:pPr>
        <w:pStyle w:val="Code"/>
        <w:rPr>
          <w:rStyle w:val="CodeBold"/>
        </w:rPr>
      </w:pPr>
      <w:r w:rsidRPr="00E30269">
        <w:t xml:space="preserve">        </w:t>
      </w:r>
      <w:r w:rsidRPr="000901EA">
        <w:rPr>
          <w:rStyle w:val="CodeBold"/>
        </w:rPr>
        <w:t>engine.audio.playCue(this.mCue, 1.0);</w:t>
      </w:r>
    </w:p>
    <w:p w14:paraId="245CBE76" w14:textId="77777777" w:rsidR="00487FF2" w:rsidRDefault="00487FF2" w:rsidP="00487FF2">
      <w:pPr>
        <w:pStyle w:val="Code"/>
      </w:pPr>
      <w:r>
        <w:t xml:space="preserve">        xform.incXPosBy(-deltaX);</w:t>
      </w:r>
    </w:p>
    <w:p w14:paraId="150373F6" w14:textId="77777777" w:rsidR="00487FF2" w:rsidRDefault="00487FF2" w:rsidP="00487FF2">
      <w:pPr>
        <w:pStyle w:val="Code"/>
      </w:pPr>
      <w:r>
        <w:t xml:space="preserve">        if (xform.getXPos() &lt; 11) { // this is the left-boundary</w:t>
      </w:r>
    </w:p>
    <w:p w14:paraId="40845598" w14:textId="77777777" w:rsidR="00487FF2" w:rsidRDefault="00487FF2" w:rsidP="00487FF2">
      <w:pPr>
        <w:pStyle w:val="Code"/>
      </w:pPr>
      <w:r>
        <w:t xml:space="preserve">            this.next(); // go back to my game</w:t>
      </w:r>
    </w:p>
    <w:p w14:paraId="2FD48F06" w14:textId="77777777" w:rsidR="00487FF2" w:rsidRDefault="00487FF2" w:rsidP="00487FF2">
      <w:pPr>
        <w:pStyle w:val="Code"/>
      </w:pPr>
      <w:r>
        <w:t xml:space="preserve">        }</w:t>
      </w:r>
    </w:p>
    <w:p w14:paraId="087F94C0" w14:textId="77777777" w:rsidR="00487FF2" w:rsidRDefault="00487FF2" w:rsidP="00487FF2">
      <w:pPr>
        <w:pStyle w:val="Code"/>
      </w:pPr>
      <w:r>
        <w:t xml:space="preserve">    }</w:t>
      </w:r>
    </w:p>
    <w:p w14:paraId="217A4CBD" w14:textId="3C07B5E1" w:rsidR="00487FF2" w:rsidRDefault="00487FF2" w:rsidP="00487FF2">
      <w:pPr>
        <w:pStyle w:val="Code"/>
      </w:pPr>
      <w:r>
        <w:t xml:space="preserve">    </w:t>
      </w:r>
      <w:del w:id="532" w:author="Kelvin Sung" w:date="2021-08-26T15:32:00Z">
        <w:r w:rsidRPr="0025275F" w:rsidDel="00AD1914">
          <w:delText xml:space="preserve">// </w:delText>
        </w:r>
      </w:del>
      <w:r w:rsidRPr="0025275F">
        <w:t>… identical to previous code</w:t>
      </w:r>
      <w:ins w:id="533" w:author="Kelvin Sung" w:date="2021-08-26T15:32:00Z">
        <w:r w:rsidR="00AD1914">
          <w:t xml:space="preserve"> …</w:t>
        </w:r>
      </w:ins>
    </w:p>
    <w:p w14:paraId="6BDEB0F8" w14:textId="77777777" w:rsidR="00487FF2" w:rsidRPr="0025275F" w:rsidRDefault="00487FF2" w:rsidP="00487FF2">
      <w:pPr>
        <w:pStyle w:val="Code"/>
      </w:pPr>
      <w:r>
        <w:t>}</w:t>
      </w:r>
    </w:p>
    <w:p w14:paraId="593810C7" w14:textId="0EB07313" w:rsidR="00487FF2" w:rsidRPr="0025275F" w:rsidRDefault="00487FF2" w:rsidP="00487FF2">
      <w:pPr>
        <w:pStyle w:val="BodyTextFirst"/>
      </w:pPr>
      <w:r w:rsidRPr="0025275F">
        <w:t xml:space="preserve">You can now run the project and listen to the wonderful audio feedback. If you press and hold the arrow keys, there will be many cues repeatedly played. In fact, there are so many cues echoed that the sound effects are blurred into an annoying blast. This </w:t>
      </w:r>
      <w:r>
        <w:t xml:space="preserve">serves as </w:t>
      </w:r>
      <w:r w:rsidRPr="0025275F">
        <w:t>an excellent example illustrat</w:t>
      </w:r>
      <w:r>
        <w:t>ing</w:t>
      </w:r>
      <w:r w:rsidRPr="0025275F">
        <w:t xml:space="preserve"> the importance of using audio cues with care and ensuring each individual cue is nice and short. You can try tapping the arrow keys to listen to more distinct and pleasant</w:t>
      </w:r>
      <w:ins w:id="534" w:author="Kelvin Sung" w:date="2021-08-26T16:11:00Z">
        <w:r w:rsidR="00C317E0">
          <w:t>-</w:t>
        </w:r>
      </w:ins>
      <w:del w:id="535" w:author="Kelvin Sung" w:date="2021-08-26T16:11:00Z">
        <w:r w:rsidRPr="0025275F" w:rsidDel="00C317E0">
          <w:delText xml:space="preserve"> </w:delText>
        </w:r>
      </w:del>
      <w:r w:rsidRPr="0025275F">
        <w:t xml:space="preserve">sounding cues, or you can simply replace the </w:t>
      </w:r>
      <w:proofErr w:type="spellStart"/>
      <w:r w:rsidRPr="000901EA">
        <w:rPr>
          <w:rStyle w:val="CodeInline"/>
        </w:rPr>
        <w:t>isKeyPressed</w:t>
      </w:r>
      <w:proofErr w:type="spellEnd"/>
      <w:r w:rsidRPr="000901EA">
        <w:rPr>
          <w:rStyle w:val="CodeInline"/>
        </w:rPr>
        <w:t>()</w:t>
      </w:r>
      <w:r w:rsidRPr="0025275F">
        <w:t xml:space="preserve"> function with the </w:t>
      </w:r>
      <w:proofErr w:type="spellStart"/>
      <w:r w:rsidRPr="000901EA">
        <w:rPr>
          <w:rStyle w:val="CodeInline"/>
        </w:rPr>
        <w:t>isKeyClicked</w:t>
      </w:r>
      <w:proofErr w:type="spellEnd"/>
      <w:r w:rsidRPr="000901EA">
        <w:rPr>
          <w:rStyle w:val="CodeInline"/>
        </w:rPr>
        <w:t>()</w:t>
      </w:r>
      <w:r w:rsidRPr="0025275F">
        <w:t xml:space="preserve"> function and listen to each individual cue.</w:t>
      </w:r>
    </w:p>
    <w:p w14:paraId="1FA03FE7" w14:textId="0AE9962A" w:rsidR="00487FF2" w:rsidRPr="00663E7F" w:rsidDel="001A146F" w:rsidRDefault="00487FF2" w:rsidP="00487FF2">
      <w:pPr>
        <w:pStyle w:val="Heading2"/>
        <w:rPr>
          <w:moveFrom w:id="536" w:author="Kelvin Sung" w:date="2021-08-26T09:52:00Z"/>
          <w:lang w:eastAsia="zh-CN"/>
        </w:rPr>
      </w:pPr>
      <w:moveFromRangeStart w:id="537" w:author="Kelvin Sung" w:date="2021-08-26T09:52:00Z" w:name="move80863960"/>
      <w:moveFrom w:id="538" w:author="Kelvin Sung" w:date="2021-08-26T09:52:00Z">
        <w:r w:rsidRPr="00663E7F" w:rsidDel="001A146F">
          <w:rPr>
            <w:lang w:eastAsia="zh-CN"/>
          </w:rPr>
          <w:t>Game Design Considerations</w:t>
        </w:r>
      </w:moveFrom>
    </w:p>
    <w:p w14:paraId="61C05091" w14:textId="0652553F" w:rsidR="00487FF2" w:rsidRPr="00663E7F" w:rsidDel="001A146F" w:rsidRDefault="00487FF2" w:rsidP="00487FF2">
      <w:pPr>
        <w:pStyle w:val="BodyTextFirst"/>
        <w:rPr>
          <w:moveFrom w:id="539" w:author="Kelvin Sung" w:date="2021-08-26T09:52:00Z"/>
          <w:lang w:eastAsia="zh-CN"/>
        </w:rPr>
      </w:pPr>
      <w:moveFrom w:id="540" w:author="Kelvin Sung" w:date="2021-08-26T09:52:00Z">
        <w:r w:rsidRPr="00663E7F" w:rsidDel="001A146F">
          <w:rPr>
            <w:lang w:eastAsia="zh-CN"/>
          </w:rPr>
          <w:t xml:space="preserve">In this chapter, we </w:t>
        </w:r>
        <w:r w:rsidRPr="00E30269" w:rsidDel="001A146F">
          <w:t xml:space="preserve">discussed the </w:t>
        </w:r>
        <w:r w:rsidRPr="00E30269" w:rsidDel="001A146F">
          <w:rPr>
            <w:rStyle w:val="Emphasis"/>
          </w:rPr>
          <w:t>game loop</w:t>
        </w:r>
        <w:r w:rsidRPr="00E30269" w:rsidDel="001A146F">
          <w:t xml:space="preserve"> and the</w:t>
        </w:r>
        <w:r w:rsidRPr="00663E7F" w:rsidDel="001A146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sidDel="001A146F">
          <w:rPr>
            <w:rStyle w:val="Emphasis"/>
          </w:rPr>
          <w:t>presence</w:t>
        </w:r>
        <w:r w:rsidRPr="00663E7F" w:rsidDel="001A146F">
          <w:rPr>
            <w:lang w:eastAsia="zh-CN"/>
          </w:rPr>
          <w:t xml:space="preserve"> in game design; presence is the player’s ability to feel as if they’re connected to the game world and responsiveness</w:t>
        </w:r>
        <w:r w:rsidRPr="00663E7F" w:rsidDel="001A146F">
          <w:rPr>
            <w:lang w:eastAsia="zh-CN"/>
          </w:rPr>
          <w:fldChar w:fldCharType="begin"/>
        </w:r>
        <w:r w:rsidRPr="00663E7F" w:rsidDel="001A146F">
          <w:rPr>
            <w:lang w:eastAsia="zh-CN"/>
          </w:rPr>
          <w:instrText xml:space="preserve"> XE "Video games:responsiveness" </w:instrText>
        </w:r>
        <w:r w:rsidRPr="00663E7F" w:rsidDel="001A146F">
          <w:rPr>
            <w:lang w:eastAsia="zh-CN"/>
          </w:rPr>
          <w:fldChar w:fldCharType="end"/>
        </w:r>
        <w:r w:rsidRPr="00663E7F" w:rsidDel="001A146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sidDel="001A146F">
          <w:rPr>
            <w:lang w:eastAsia="zh-CN"/>
          </w:rPr>
          <w:fldChar w:fldCharType="begin"/>
        </w:r>
        <w:r w:rsidRPr="00663E7F" w:rsidDel="001A146F">
          <w:rPr>
            <w:lang w:eastAsia="zh-CN"/>
          </w:rPr>
          <w:instrText xml:space="preserve"> XE "Video games:translation errors" </w:instrText>
        </w:r>
        <w:r w:rsidRPr="00663E7F" w:rsidDel="001A146F">
          <w:rPr>
            <w:lang w:eastAsia="zh-CN"/>
          </w:rPr>
          <w:fldChar w:fldCharType="end"/>
        </w:r>
        <w:r w:rsidRPr="00663E7F" w:rsidDel="001A146F">
          <w:rPr>
            <w:lang w:eastAsia="zh-CN"/>
          </w:rPr>
          <w:t xml:space="preserve"> such as delays and lag.  </w:t>
        </w:r>
      </w:moveFrom>
    </w:p>
    <w:p w14:paraId="29DFA7BD" w14:textId="5DB7CE96" w:rsidR="00487FF2" w:rsidRPr="00663E7F" w:rsidDel="001A146F" w:rsidRDefault="00487FF2" w:rsidP="00487FF2">
      <w:pPr>
        <w:pStyle w:val="BodyTextCont"/>
        <w:rPr>
          <w:moveFrom w:id="541" w:author="Kelvin Sung" w:date="2021-08-26T09:52:00Z"/>
          <w:lang w:eastAsia="zh-CN"/>
        </w:rPr>
      </w:pPr>
      <w:moveFrom w:id="542" w:author="Kelvin Sung" w:date="2021-08-26T09:52:00Z">
        <w:r w:rsidRPr="00663E7F" w:rsidDel="001A146F">
          <w:rPr>
            <w:lang w:eastAsia="zh-CN"/>
          </w:rPr>
          <w:t xml:space="preserve">As mentioned in Chapter 1, effective game mechanic design can begin with just a few simple elements. By the time you’ve completed the </w:t>
        </w:r>
        <w:r w:rsidRPr="00663E7F" w:rsidDel="001A146F">
          <w:rPr>
            <w:i/>
            <w:iCs/>
            <w:lang w:eastAsia="zh-CN"/>
          </w:rPr>
          <w:t>Keyboard Support</w:t>
        </w:r>
        <w:r w:rsidRPr="00663E7F" w:rsidDel="001A146F">
          <w:rPr>
            <w:lang w:eastAsia="zh-CN"/>
          </w:rPr>
          <w:t xml:space="preserve"> project in this chapter, for example, many of the pieces will already be in place to begin constructing game levels</w:t>
        </w:r>
        <w:r w:rsidDel="001A146F">
          <w:rPr>
            <w:lang w:eastAsia="zh-CN"/>
          </w:rPr>
          <w:t xml:space="preserve">: </w:t>
        </w:r>
        <w:r w:rsidRPr="00663E7F" w:rsidDel="001A146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sidDel="001A146F">
          <w:rPr>
            <w:i/>
            <w:iCs/>
            <w:lang w:eastAsia="zh-CN"/>
          </w:rPr>
          <w:t>Keyboard Support</w:t>
        </w:r>
        <w:r w:rsidRPr="00663E7F" w:rsidDel="001A146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moveFrom>
    </w:p>
    <w:p w14:paraId="0432C811" w14:textId="611C24D0" w:rsidR="00487FF2" w:rsidRPr="00663E7F" w:rsidDel="001A146F" w:rsidRDefault="00487FF2" w:rsidP="00487FF2">
      <w:pPr>
        <w:pStyle w:val="BodyTextCont"/>
        <w:rPr>
          <w:moveFrom w:id="543" w:author="Kelvin Sung" w:date="2021-08-26T09:52:00Z"/>
          <w:lang w:eastAsia="zh-CN"/>
        </w:rPr>
      </w:pPr>
      <w:moveFrom w:id="544" w:author="Kelvin Sung" w:date="2021-08-26T09:52:00Z">
        <w:r w:rsidRPr="00663E7F" w:rsidDel="001A146F">
          <w:rPr>
            <w:lang w:eastAsia="zh-CN"/>
          </w:rPr>
          <w:t xml:space="preserve">The </w:t>
        </w:r>
        <w:r w:rsidRPr="00663E7F" w:rsidDel="001A146F">
          <w:rPr>
            <w:i/>
            <w:iCs/>
            <w:lang w:eastAsia="zh-CN"/>
          </w:rPr>
          <w:t>Resource Map</w:t>
        </w:r>
        <w:r w:rsidRPr="00663E7F" w:rsidDel="001A146F">
          <w:rPr>
            <w:lang w:eastAsia="zh-CN"/>
          </w:rPr>
          <w:t xml:space="preserve"> and </w:t>
        </w:r>
        <w:r w:rsidRPr="00663E7F" w:rsidDel="001A146F">
          <w:rPr>
            <w:i/>
            <w:iCs/>
            <w:lang w:eastAsia="zh-CN"/>
          </w:rPr>
          <w:t>Shader Load</w:t>
        </w:r>
        <w:r w:rsidDel="001A146F">
          <w:rPr>
            <w:i/>
            <w:iCs/>
            <w:lang w:eastAsia="zh-CN"/>
          </w:rPr>
          <w:t>er</w:t>
        </w:r>
        <w:r w:rsidRPr="00663E7F" w:rsidDel="001A146F">
          <w:rPr>
            <w:lang w:eastAsia="zh-CN"/>
          </w:rPr>
          <w:t xml:space="preserve"> project</w:t>
        </w:r>
        <w:r w:rsidRPr="00663E7F" w:rsidDel="001A146F">
          <w:rPr>
            <w:lang w:eastAsia="zh-CN"/>
          </w:rPr>
          <w:fldChar w:fldCharType="begin"/>
        </w:r>
        <w:r w:rsidRPr="00663E7F" w:rsidDel="001A146F">
          <w:rPr>
            <w:lang w:eastAsia="zh-CN"/>
          </w:rPr>
          <w:instrText xml:space="preserve"> XE "Video games:shader Loads project" </w:instrText>
        </w:r>
        <w:r w:rsidRPr="00663E7F" w:rsidDel="001A146F">
          <w:rPr>
            <w:lang w:eastAsia="zh-CN"/>
          </w:rPr>
          <w:fldChar w:fldCharType="end"/>
        </w:r>
        <w:r w:rsidRPr="00663E7F" w:rsidDel="001A146F">
          <w:rPr>
            <w:lang w:eastAsia="zh-CN"/>
          </w:rPr>
          <w:t xml:space="preserve">, the </w:t>
        </w:r>
        <w:r w:rsidRPr="00663E7F" w:rsidDel="001A146F">
          <w:rPr>
            <w:i/>
            <w:iCs/>
            <w:lang w:eastAsia="zh-CN"/>
          </w:rPr>
          <w:t xml:space="preserve">Scene File </w:t>
        </w:r>
        <w:r w:rsidRPr="00663E7F" w:rsidDel="001A146F">
          <w:rPr>
            <w:lang w:eastAsia="zh-CN"/>
          </w:rPr>
          <w:t xml:space="preserve">project, and the </w:t>
        </w:r>
        <w:r w:rsidRPr="00663E7F" w:rsidDel="001A146F">
          <w:rPr>
            <w:i/>
            <w:iCs/>
            <w:lang w:eastAsia="zh-CN"/>
          </w:rPr>
          <w:t>Scene Objects</w:t>
        </w:r>
        <w:r w:rsidRPr="00663E7F" w:rsidDel="001A146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moveFrom>
    </w:p>
    <w:p w14:paraId="2B31F5D1" w14:textId="66CFF8D4" w:rsidR="00487FF2" w:rsidRPr="00663E7F" w:rsidDel="001A146F" w:rsidRDefault="00487FF2" w:rsidP="00487FF2">
      <w:pPr>
        <w:pStyle w:val="BodyTextCont"/>
        <w:rPr>
          <w:moveFrom w:id="545" w:author="Kelvin Sung" w:date="2021-08-26T09:52:00Z"/>
          <w:lang w:eastAsia="zh-CN"/>
        </w:rPr>
      </w:pPr>
      <w:moveFrom w:id="546" w:author="Kelvin Sung" w:date="2021-08-26T09:52:00Z">
        <w:r w:rsidRPr="00663E7F" w:rsidDel="001A146F">
          <w:rPr>
            <w:lang w:eastAsia="zh-CN"/>
          </w:rPr>
          <w:t xml:space="preserve">We experience the world through our senses, and our feeling of presence in games tends to be magnified as we include additional sensory inputs. The </w:t>
        </w:r>
        <w:r w:rsidRPr="00663E7F" w:rsidDel="001A146F">
          <w:rPr>
            <w:i/>
            <w:iCs/>
            <w:lang w:eastAsia="zh-CN"/>
          </w:rPr>
          <w:t>Audio Support</w:t>
        </w:r>
        <w:r w:rsidRPr="00663E7F" w:rsidDel="001A146F">
          <w:rPr>
            <w:lang w:eastAsia="zh-CN"/>
          </w:rPr>
          <w:t xml:space="preserve"> project adds basic audio to our simple state-changing exercise from the </w:t>
        </w:r>
        <w:r w:rsidRPr="00663E7F" w:rsidDel="001A146F">
          <w:rPr>
            <w:i/>
            <w:iCs/>
            <w:lang w:eastAsia="zh-CN"/>
          </w:rPr>
          <w:t>Scene Objects</w:t>
        </w:r>
        <w:r w:rsidRPr="00663E7F" w:rsidDel="001A146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sidDel="001A146F">
          <w:rPr>
            <w:i/>
            <w:iCs/>
            <w:lang w:eastAsia="zh-CN"/>
          </w:rPr>
          <w:t>Audio Support</w:t>
        </w:r>
        <w:r w:rsidRPr="00663E7F" w:rsidDel="001A146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sidDel="001A146F">
          <w:rPr>
            <w:lang w:eastAsia="zh-CN"/>
          </w:rPr>
          <w:fldChar w:fldCharType="begin"/>
        </w:r>
        <w:r w:rsidRPr="00663E7F" w:rsidDel="001A146F">
          <w:rPr>
            <w:lang w:eastAsia="zh-CN"/>
          </w:rPr>
          <w:instrText xml:space="preserve"> XE "Video games:game environments" </w:instrText>
        </w:r>
        <w:r w:rsidRPr="00663E7F" w:rsidDel="001A146F">
          <w:rPr>
            <w:lang w:eastAsia="zh-CN"/>
          </w:rPr>
          <w:fldChar w:fldCharType="end"/>
        </w:r>
        <w:r w:rsidRPr="00663E7F" w:rsidDel="001A146F">
          <w:rPr>
            <w:lang w:eastAsia="zh-CN"/>
          </w:rPr>
          <w:t>, and as you continue through the chapters you’ll explore how audio contributes to game design in more detail.</w:t>
        </w:r>
      </w:moveFrom>
    </w:p>
    <w:moveFromRangeEnd w:id="537"/>
    <w:p w14:paraId="36B00AE6" w14:textId="77777777" w:rsidR="00487FF2" w:rsidRDefault="00487FF2" w:rsidP="00487FF2">
      <w:pPr>
        <w:pStyle w:val="Heading1"/>
      </w:pPr>
      <w:r>
        <w:t>Summary</w:t>
      </w:r>
    </w:p>
    <w:p w14:paraId="1A9EE755" w14:textId="279F9B10" w:rsidR="00487FF2" w:rsidRDefault="00487FF2" w:rsidP="00487FF2">
      <w:pPr>
        <w:pStyle w:val="BodyTextFirst"/>
      </w:pPr>
      <w:r>
        <w:t>In this chapter, you learned how several common components of a game engine come together. Starting with the ever-important game loop, you learned how it implements an input, update, and draw pattern in order to surpass human perception or trick our senses into believing that the system is continuous and running in real-time. This pattern is at the heart of any game engine</w:t>
      </w:r>
      <w:ins w:id="547" w:author="Kelvin Sung" w:date="2021-08-26T16:13:00Z">
        <w:r w:rsidR="00C317E0">
          <w:t>.</w:t>
        </w:r>
      </w:ins>
      <w:del w:id="548" w:author="Kelvin Sung" w:date="2021-08-26T16:13:00Z">
        <w:r w:rsidDel="00C317E0">
          <w:delText xml:space="preserve"> and has everything needed in order to create basic games.</w:delText>
        </w:r>
      </w:del>
      <w:r>
        <w:t xml:space="preserve"> You learned how full keyboard support can be implemented with flexibility and reusability to provide the engine with a reliable input component. Furthermore, you saw how a resource manager can be implemented to load files asynchronously and how scenes can be abstracted to support scenes being loaded from a file, which can drastically reduce duplication in the code. Lastly, you learned how audio support supplies the client with an interface to load and play both ambient background audio as well as audio cues.</w:t>
      </w:r>
    </w:p>
    <w:p w14:paraId="6D7FFC52" w14:textId="5389BC06" w:rsidR="006A4676" w:rsidRDefault="00487FF2" w:rsidP="00851660">
      <w:pPr>
        <w:pStyle w:val="BodyTextCont"/>
        <w:rPr>
          <w:ins w:id="549" w:author="Kelvin Sung" w:date="2021-08-26T09:52:00Z"/>
        </w:rPr>
      </w:pPr>
      <w:r>
        <w:t xml:space="preserve">These components separately have little in common but together make up the core fundamentals of nearly every game. As you implement these core components into the game engine, the games that are created with the engine will not need to worry about the specifics of each component. Instead, the games programmer can focus on utilizing the functionality to hasten and </w:t>
      </w:r>
      <w:r>
        <w:lastRenderedPageBreak/>
        <w:t>streamline the development process. In the next chapter, you will learn how to create the illusion of an animation with external images.</w:t>
      </w:r>
    </w:p>
    <w:p w14:paraId="06545848" w14:textId="77777777" w:rsidR="001A146F" w:rsidRPr="00663E7F" w:rsidRDefault="001A146F" w:rsidP="001A146F">
      <w:pPr>
        <w:pStyle w:val="Heading2"/>
        <w:rPr>
          <w:moveTo w:id="550" w:author="Kelvin Sung" w:date="2021-08-26T09:52:00Z"/>
          <w:lang w:eastAsia="zh-CN"/>
        </w:rPr>
      </w:pPr>
      <w:moveToRangeStart w:id="551" w:author="Kelvin Sung" w:date="2021-08-26T09:52:00Z" w:name="move80863960"/>
      <w:moveTo w:id="552" w:author="Kelvin Sung" w:date="2021-08-26T09:52:00Z">
        <w:r w:rsidRPr="00663E7F">
          <w:rPr>
            <w:lang w:eastAsia="zh-CN"/>
          </w:rPr>
          <w:t>Game Design Considerations</w:t>
        </w:r>
      </w:moveTo>
    </w:p>
    <w:p w14:paraId="6CCB83DE" w14:textId="77777777" w:rsidR="001A146F" w:rsidRPr="00663E7F" w:rsidRDefault="001A146F" w:rsidP="001A146F">
      <w:pPr>
        <w:pStyle w:val="BodyTextFirst"/>
        <w:rPr>
          <w:moveTo w:id="553" w:author="Kelvin Sung" w:date="2021-08-26T09:52:00Z"/>
          <w:lang w:eastAsia="zh-CN"/>
        </w:rPr>
      </w:pPr>
      <w:moveTo w:id="554" w:author="Kelvin Sung" w:date="2021-08-26T09:52:00Z">
        <w:r w:rsidRPr="00663E7F">
          <w:rPr>
            <w:lang w:eastAsia="zh-CN"/>
          </w:rPr>
          <w:t xml:space="preserve">In this chapter, </w:t>
        </w:r>
        <w:bookmarkStart w:id="555" w:name="_GoBack"/>
        <w:bookmarkEnd w:id="555"/>
        <w:r w:rsidRPr="00663E7F">
          <w:rPr>
            <w:lang w:eastAsia="zh-CN"/>
          </w:rPr>
          <w:t xml:space="preserve">we </w:t>
        </w:r>
        <w:r w:rsidRPr="00E30269">
          <w:t xml:space="preserve">discussed the </w:t>
        </w:r>
        <w:r w:rsidRPr="00E30269">
          <w:rPr>
            <w:rStyle w:val="Emphasis"/>
          </w:rPr>
          <w:t>game loop</w:t>
        </w:r>
        <w:r w:rsidRPr="00E30269">
          <w:t xml:space="preserve"> and the</w:t>
        </w:r>
        <w:r w:rsidRPr="00663E7F">
          <w:rPr>
            <w:lang w:eastAsia="zh-CN"/>
          </w:rPr>
          <w:t xml:space="preserve"> technical foundation contributing to the connection between what the player does and how the game responds. If a player selects a square that’s drawn on the screen and moves it from location A to location B by using the arrow keys (for example), you’d typically want that action to appear as a smooth motion beginning as soon as the arrow key is pressed, without stutters, delays, or noticeable lag. The game loop contributes significantly to what’s known as </w:t>
        </w:r>
        <w:r w:rsidRPr="00E30269">
          <w:rPr>
            <w:rStyle w:val="Emphasis"/>
          </w:rPr>
          <w:t>presence</w:t>
        </w:r>
        <w:r w:rsidRPr="00663E7F">
          <w:rPr>
            <w:lang w:eastAsia="zh-CN"/>
          </w:rPr>
          <w:t xml:space="preserve"> in game design; presence is the player’s ability to feel as if they’re connected to the game world and responsiveness</w:t>
        </w:r>
        <w:r w:rsidRPr="00663E7F">
          <w:rPr>
            <w:lang w:eastAsia="zh-CN"/>
          </w:rPr>
          <w:fldChar w:fldCharType="begin"/>
        </w:r>
        <w:r w:rsidRPr="00663E7F">
          <w:rPr>
            <w:lang w:eastAsia="zh-CN"/>
          </w:rPr>
          <w:instrText xml:space="preserve"> XE "Video games:responsiveness" </w:instrText>
        </w:r>
        <w:r w:rsidRPr="00663E7F">
          <w:rPr>
            <w:lang w:eastAsia="zh-CN"/>
          </w:rPr>
          <w:fldChar w:fldCharType="end"/>
        </w:r>
        <w:r w:rsidRPr="00663E7F">
          <w:rPr>
            <w:lang w:eastAsia="zh-CN"/>
          </w:rPr>
          <w:t xml:space="preserve"> plays a key role in making players feel connected. Presence is reinforced when actions in the real world (such as pressing arrow keys) seamlessly translate to responses in the game world (such as moving objects, flipping switches, jumping, and so on); presence is compromised when actions in the real world suffer translation errors</w:t>
        </w:r>
        <w:r w:rsidRPr="00663E7F">
          <w:rPr>
            <w:lang w:eastAsia="zh-CN"/>
          </w:rPr>
          <w:fldChar w:fldCharType="begin"/>
        </w:r>
        <w:r w:rsidRPr="00663E7F">
          <w:rPr>
            <w:lang w:eastAsia="zh-CN"/>
          </w:rPr>
          <w:instrText xml:space="preserve"> XE "Video games:translation errors" </w:instrText>
        </w:r>
        <w:r w:rsidRPr="00663E7F">
          <w:rPr>
            <w:lang w:eastAsia="zh-CN"/>
          </w:rPr>
          <w:fldChar w:fldCharType="end"/>
        </w:r>
        <w:r w:rsidRPr="00663E7F">
          <w:rPr>
            <w:lang w:eastAsia="zh-CN"/>
          </w:rPr>
          <w:t xml:space="preserve"> such as delays and lag.  </w:t>
        </w:r>
      </w:moveTo>
    </w:p>
    <w:p w14:paraId="568EC0F3" w14:textId="77777777" w:rsidR="001A146F" w:rsidRPr="00663E7F" w:rsidRDefault="001A146F" w:rsidP="001A146F">
      <w:pPr>
        <w:pStyle w:val="BodyTextCont"/>
        <w:rPr>
          <w:moveTo w:id="556" w:author="Kelvin Sung" w:date="2021-08-26T09:52:00Z"/>
          <w:lang w:eastAsia="zh-CN"/>
        </w:rPr>
      </w:pPr>
      <w:moveTo w:id="557" w:author="Kelvin Sung" w:date="2021-08-26T09:52:00Z">
        <w:r w:rsidRPr="00663E7F">
          <w:rPr>
            <w:lang w:eastAsia="zh-CN"/>
          </w:rPr>
          <w:t xml:space="preserve">As mentioned in Chapter 1, effective game mechanic design can begin with just a few simple elements. By the time you’ve completed the </w:t>
        </w:r>
        <w:r w:rsidRPr="00663E7F">
          <w:rPr>
            <w:i/>
            <w:iCs/>
            <w:lang w:eastAsia="zh-CN"/>
          </w:rPr>
          <w:t>Keyboard Support</w:t>
        </w:r>
        <w:r w:rsidRPr="00663E7F">
          <w:rPr>
            <w:lang w:eastAsia="zh-CN"/>
          </w:rPr>
          <w:t xml:space="preserve"> project in this chapter, for example, many of the pieces will already be in place to begin constructing game levels</w:t>
        </w:r>
        <w:r>
          <w:rPr>
            <w:lang w:eastAsia="zh-CN"/>
          </w:rPr>
          <w:t xml:space="preserve">: </w:t>
        </w:r>
        <w:r w:rsidRPr="00663E7F">
          <w:rPr>
            <w:lang w:eastAsia="zh-CN"/>
          </w:rPr>
          <w:t xml:space="preserve">you’ve provided players with the ability to manipulate two individual elements on the screen (the red and white squares), and all that remains in order to create a basic game loop is to design a causal chain using those elements that results in a new event when completed. Imagine the </w:t>
        </w:r>
        <w:r w:rsidRPr="00663E7F">
          <w:rPr>
            <w:i/>
            <w:iCs/>
            <w:lang w:eastAsia="zh-CN"/>
          </w:rPr>
          <w:t>Keyboard Support</w:t>
        </w:r>
        <w:r w:rsidRPr="00663E7F">
          <w:rPr>
            <w:lang w:eastAsia="zh-CN"/>
          </w:rPr>
          <w:t xml:space="preserve"> project is your game: how might you use what’s available to create a causal chain? You might choose to play with the relationship between the squares, perhaps requiring that the red square be moved completely within the white square in order to unlock the next challenge; once the player successfully placed the red square in the white square the level would complete. This basic mechanic may not be quite enough on its own to create an engaging experience, but by including just a few of the other eight elements of game design (systems design, setting, visual design, music and audio, and the like) it’s possible to turn this one basic interaction into an almost infinite number of engaging experiences and create that sense of presence for players. You’ll add more game design elements to these exercises as you continue through subsequent chapters.</w:t>
        </w:r>
      </w:moveTo>
    </w:p>
    <w:p w14:paraId="3D8D1A4C" w14:textId="77777777" w:rsidR="001A146F" w:rsidRPr="00663E7F" w:rsidRDefault="001A146F" w:rsidP="001A146F">
      <w:pPr>
        <w:pStyle w:val="BodyTextCont"/>
        <w:rPr>
          <w:moveTo w:id="558" w:author="Kelvin Sung" w:date="2021-08-26T09:52:00Z"/>
          <w:lang w:eastAsia="zh-CN"/>
        </w:rPr>
      </w:pPr>
      <w:moveTo w:id="559" w:author="Kelvin Sung" w:date="2021-08-26T09:52:00Z">
        <w:r w:rsidRPr="00663E7F">
          <w:rPr>
            <w:lang w:eastAsia="zh-CN"/>
          </w:rPr>
          <w:t xml:space="preserve">The </w:t>
        </w:r>
        <w:r w:rsidRPr="00663E7F">
          <w:rPr>
            <w:i/>
            <w:iCs/>
            <w:lang w:eastAsia="zh-CN"/>
          </w:rPr>
          <w:t>Resource Map</w:t>
        </w:r>
        <w:r w:rsidRPr="00663E7F">
          <w:rPr>
            <w:lang w:eastAsia="zh-CN"/>
          </w:rPr>
          <w:t xml:space="preserve"> and </w:t>
        </w:r>
        <w:r w:rsidRPr="00663E7F">
          <w:rPr>
            <w:i/>
            <w:iCs/>
            <w:lang w:eastAsia="zh-CN"/>
          </w:rPr>
          <w:t>Shader Load</w:t>
        </w:r>
        <w:r>
          <w:rPr>
            <w:i/>
            <w:iCs/>
            <w:lang w:eastAsia="zh-CN"/>
          </w:rPr>
          <w:t>er</w:t>
        </w:r>
        <w:r w:rsidRPr="00663E7F">
          <w:rPr>
            <w:lang w:eastAsia="zh-CN"/>
          </w:rPr>
          <w:t xml:space="preserve"> project</w:t>
        </w:r>
        <w:r w:rsidRPr="00663E7F">
          <w:rPr>
            <w:lang w:eastAsia="zh-CN"/>
          </w:rPr>
          <w:fldChar w:fldCharType="begin"/>
        </w:r>
        <w:r w:rsidRPr="00663E7F">
          <w:rPr>
            <w:lang w:eastAsia="zh-CN"/>
          </w:rPr>
          <w:instrText xml:space="preserve"> XE "Video games:shader Loads project" </w:instrText>
        </w:r>
        <w:r w:rsidRPr="00663E7F">
          <w:rPr>
            <w:lang w:eastAsia="zh-CN"/>
          </w:rPr>
          <w:fldChar w:fldCharType="end"/>
        </w:r>
        <w:r w:rsidRPr="00663E7F">
          <w:rPr>
            <w:lang w:eastAsia="zh-CN"/>
          </w:rPr>
          <w:t xml:space="preserve">, the </w:t>
        </w:r>
        <w:r w:rsidRPr="00663E7F">
          <w:rPr>
            <w:i/>
            <w:iCs/>
            <w:lang w:eastAsia="zh-CN"/>
          </w:rPr>
          <w:t xml:space="preserve">Scene File </w:t>
        </w:r>
        <w:r w:rsidRPr="00663E7F">
          <w:rPr>
            <w:lang w:eastAsia="zh-CN"/>
          </w:rPr>
          <w:t xml:space="preserve">project, and the </w:t>
        </w:r>
        <w:r w:rsidRPr="00663E7F">
          <w:rPr>
            <w:i/>
            <w:iCs/>
            <w:lang w:eastAsia="zh-CN"/>
          </w:rPr>
          <w:t>Scene Objects</w:t>
        </w:r>
        <w:r w:rsidRPr="00663E7F">
          <w:rPr>
            <w:lang w:eastAsia="zh-CN"/>
          </w:rPr>
          <w:t xml:space="preserve"> project are designed to help you begin thinking about architecting game designs from the ground-up for maximum efficiency so that problems such as asset loading delays that detract from the player’s sense of presence are minimized. As you begin designing games with multiple stages and levels and many assets, a resource management plan becomes essential. Understanding the limits of available memory and how to smartly load and unload assets can mean the difference between a great experience and a frustrating experience.</w:t>
        </w:r>
      </w:moveTo>
    </w:p>
    <w:p w14:paraId="69369E4A" w14:textId="77777777" w:rsidR="001A146F" w:rsidRPr="00663E7F" w:rsidRDefault="001A146F" w:rsidP="001A146F">
      <w:pPr>
        <w:pStyle w:val="BodyTextCont"/>
        <w:rPr>
          <w:moveTo w:id="560" w:author="Kelvin Sung" w:date="2021-08-26T09:52:00Z"/>
          <w:lang w:eastAsia="zh-CN"/>
        </w:rPr>
      </w:pPr>
      <w:moveTo w:id="561" w:author="Kelvin Sung" w:date="2021-08-26T09:52:00Z">
        <w:r w:rsidRPr="00663E7F">
          <w:rPr>
            <w:lang w:eastAsia="zh-CN"/>
          </w:rPr>
          <w:lastRenderedPageBreak/>
          <w:t xml:space="preserve">We experience the world through our senses, and our feeling of presence in games tends to be magnified as we include additional sensory inputs. The </w:t>
        </w:r>
        <w:r w:rsidRPr="00663E7F">
          <w:rPr>
            <w:i/>
            <w:iCs/>
            <w:lang w:eastAsia="zh-CN"/>
          </w:rPr>
          <w:t>Audio Support</w:t>
        </w:r>
        <w:r w:rsidRPr="00663E7F">
          <w:rPr>
            <w:lang w:eastAsia="zh-CN"/>
          </w:rPr>
          <w:t xml:space="preserve"> project adds basic audio to our simple state-changing exercise from the </w:t>
        </w:r>
        <w:r w:rsidRPr="00663E7F">
          <w:rPr>
            <w:i/>
            <w:iCs/>
            <w:lang w:eastAsia="zh-CN"/>
          </w:rPr>
          <w:t>Scene Objects</w:t>
        </w:r>
        <w:r w:rsidRPr="00663E7F">
          <w:rPr>
            <w:lang w:eastAsia="zh-CN"/>
          </w:rPr>
          <w:t xml:space="preserve"> project in the form of a constant background score to provide ambient mood and includes a distinct movement sound for each of the two areas. Compare the two experiences and consider how different they feel because of the presence of sound cues; although the visual and interaction experience is identical between the two, the </w:t>
        </w:r>
        <w:r w:rsidRPr="00663E7F">
          <w:rPr>
            <w:i/>
            <w:iCs/>
            <w:lang w:eastAsia="zh-CN"/>
          </w:rPr>
          <w:t>Audio Support</w:t>
        </w:r>
        <w:r w:rsidRPr="00663E7F">
          <w:rPr>
            <w:lang w:eastAsia="zh-CN"/>
          </w:rPr>
          <w:t xml:space="preserve"> project begins to add some emotional cues because of the beat of the background score and the individual tones the rectangle makes as it moves. Audio is a powerful enhancement to interactive experiences and can dramatically increase a player’s sense of presence in game environments</w:t>
        </w:r>
        <w:r w:rsidRPr="00663E7F">
          <w:rPr>
            <w:lang w:eastAsia="zh-CN"/>
          </w:rPr>
          <w:fldChar w:fldCharType="begin"/>
        </w:r>
        <w:r w:rsidRPr="00663E7F">
          <w:rPr>
            <w:lang w:eastAsia="zh-CN"/>
          </w:rPr>
          <w:instrText xml:space="preserve"> XE "Video games:game environments" </w:instrText>
        </w:r>
        <w:r w:rsidRPr="00663E7F">
          <w:rPr>
            <w:lang w:eastAsia="zh-CN"/>
          </w:rPr>
          <w:fldChar w:fldCharType="end"/>
        </w:r>
        <w:r w:rsidRPr="00663E7F">
          <w:rPr>
            <w:lang w:eastAsia="zh-CN"/>
          </w:rPr>
          <w:t>, and as you continue through the chapters you’ll explore how audio contributes to game design in more detail.</w:t>
        </w:r>
      </w:moveTo>
    </w:p>
    <w:moveToRangeEnd w:id="551"/>
    <w:p w14:paraId="65FF184E" w14:textId="77777777" w:rsidR="001A146F" w:rsidRPr="006A4676" w:rsidRDefault="001A146F" w:rsidP="00851660">
      <w:pPr>
        <w:pStyle w:val="BodyTextCont"/>
      </w:pPr>
    </w:p>
    <w:sectPr w:rsidR="001A146F" w:rsidRPr="006A4676" w:rsidSect="00B9323D">
      <w:headerReference w:type="even" r:id="rId16"/>
      <w:headerReference w:type="default" r:id="rId17"/>
      <w:footerReference w:type="even" r:id="rId18"/>
      <w:footerReference w:type="default" r:id="rId19"/>
      <w:headerReference w:type="first" r:id="rId20"/>
      <w:footerReference w:type="first" r:id="rId21"/>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arma, Yogendra" w:date="2021-08-24T00:32:00Z" w:initials="SY">
    <w:p w14:paraId="7F2CE097" w14:textId="1AE7158A" w:rsidR="001A146F" w:rsidRDefault="001A146F">
      <w:pPr>
        <w:pStyle w:val="CommentText"/>
      </w:pPr>
      <w:r>
        <w:rPr>
          <w:rStyle w:val="CommentReference"/>
        </w:rPr>
        <w:annotationRef/>
      </w:r>
      <w:r w:rsidRPr="00292E87">
        <w:t>This chapter will give the readers the real-time confidence to create a full flag game using WebGL and bind the keyboard actions, load scenes, and audio support. This chapter bundle with all key concepts to implement keyboard actions, game sound, load various scenes from the server or local filesystem. kudos to the author to manage the continuity between sections and engage the readers.</w:t>
      </w:r>
    </w:p>
  </w:comment>
  <w:comment w:id="1" w:author="Kelvin Sung" w:date="2021-08-26T09:46:00Z" w:initials="KS">
    <w:p w14:paraId="2FF47C9C" w14:textId="666D2E12" w:rsidR="001A146F" w:rsidRDefault="001A146F">
      <w:pPr>
        <w:pStyle w:val="CommentText"/>
      </w:pPr>
      <w:r>
        <w:rPr>
          <w:rStyle w:val="CommentReference"/>
        </w:rPr>
        <w:annotationRef/>
      </w:r>
      <w:r>
        <w:t>Thank you for the very kind words. We are very glad you find the organization to be sound and believe that the book engages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2CE097" w15:done="0"/>
  <w15:commentEx w15:paraId="2FF47C9C" w15:paraIdParent="7F2CE0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EBC83" w16cex:dateUtc="2021-08-23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CE097" w16cid:durableId="24CEBC83"/>
  <w16cid:commentId w16cid:paraId="2FF47C9C" w16cid:durableId="24D1E1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67947" w14:textId="77777777" w:rsidR="00B62E38" w:rsidRDefault="00B62E38" w:rsidP="000C758C">
      <w:pPr>
        <w:spacing w:after="0" w:line="240" w:lineRule="auto"/>
      </w:pPr>
      <w:r>
        <w:separator/>
      </w:r>
    </w:p>
  </w:endnote>
  <w:endnote w:type="continuationSeparator" w:id="0">
    <w:p w14:paraId="6FF77409" w14:textId="77777777" w:rsidR="00B62E38" w:rsidRDefault="00B62E3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charset w:val="00"/>
    <w:family w:val="roman"/>
    <w:pitch w:val="variable"/>
    <w:sig w:usb0="00000003" w:usb1="00000000" w:usb2="00000000" w:usb3="00000000" w:csb0="00000001" w:csb1="00000000"/>
  </w:font>
  <w:font w:name="TheSansMonoConBlack">
    <w:altName w:val="Courier New"/>
    <w:panose1 w:val="00000000000000000000"/>
    <w:charset w:val="00"/>
    <w:family w:val="swiss"/>
    <w:notTrueType/>
    <w:pitch w:val="variable"/>
    <w:sig w:usb0="00000083" w:usb1="00000000" w:usb2="00000000" w:usb3="00000000" w:csb0="00000009" w:csb1="00000000"/>
  </w:font>
  <w:font w:name="ZapfDingbats">
    <w:altName w:val="Courier New"/>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3AF6A" w14:textId="77777777" w:rsidR="001A146F" w:rsidRPr="00222F70" w:rsidRDefault="001A146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7FA0A" w14:textId="5F21AE6F" w:rsidR="001A146F" w:rsidRPr="00222F70" w:rsidRDefault="001A146F" w:rsidP="00B9323D">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1C80F2DF" w14:textId="5B01A667" w:rsidR="001A146F" w:rsidRDefault="001A146F" w:rsidP="00B9323D">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4639B" w14:textId="77777777" w:rsidR="00B62E38" w:rsidRDefault="00B62E38" w:rsidP="000C758C">
      <w:pPr>
        <w:spacing w:after="0" w:line="240" w:lineRule="auto"/>
      </w:pPr>
      <w:r>
        <w:separator/>
      </w:r>
    </w:p>
  </w:footnote>
  <w:footnote w:type="continuationSeparator" w:id="0">
    <w:p w14:paraId="091B2014" w14:textId="77777777" w:rsidR="00B62E38" w:rsidRDefault="00B62E3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48ECE" w14:textId="77777777" w:rsidR="001A146F" w:rsidRPr="003C7D0E" w:rsidRDefault="001A146F" w:rsidP="00B9323D">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492F8" w14:textId="7B9EFBDE" w:rsidR="001A146F" w:rsidRPr="002A45BE" w:rsidRDefault="001A146F" w:rsidP="00B9323D">
    <w:pPr>
      <w:pStyle w:val="Header"/>
      <w:ind w:left="-450"/>
      <w:jc w:val="right"/>
      <w:rPr>
        <w:sz w:val="16"/>
        <w:szCs w:val="16"/>
      </w:rPr>
    </w:pPr>
    <w:r>
      <w:t>CHAPTER 4</w:t>
    </w:r>
    <w:r>
      <w:rPr>
        <w:color w:val="BFBFBF"/>
        <w:szCs w:val="16"/>
      </w:rPr>
      <w:t xml:space="preserve"> </w:t>
    </w:r>
    <w:r w:rsidRPr="00EB773D">
      <w:rPr>
        <w:rStyle w:val="GrayDingbat"/>
      </w:rPr>
      <w:t></w:t>
    </w:r>
    <w:r>
      <w:rPr>
        <w:color w:val="BFBFBF"/>
        <w:sz w:val="16"/>
        <w:szCs w:val="16"/>
      </w:rPr>
      <w:t xml:space="preserve"> </w:t>
    </w:r>
    <w:r>
      <w:t>Implementing Common Components of Video Games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1FAD" w14:textId="064176D1" w:rsidR="001A146F" w:rsidRDefault="001A146F" w:rsidP="00B9323D">
    <w:pPr>
      <w:pStyle w:val="ChapterNumber"/>
    </w:pPr>
    <w:r>
      <w:rPr>
        <w:noProof/>
      </w:rPr>
      <mc:AlternateContent>
        <mc:Choice Requires="wps">
          <w:drawing>
            <wp:anchor distT="0" distB="0" distL="114300" distR="114300" simplePos="0" relativeHeight="251658240" behindDoc="1" locked="0" layoutInCell="1" allowOverlap="1" wp14:anchorId="0BDE390A" wp14:editId="673EE004">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C970D3" id="AutoShape 1" o:spid="_x0000_s1026" style="position:absolute;margin-left:-163.4pt;margin-top:-171.35pt;width:596.4pt;height:301.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4</w:t>
    </w:r>
  </w:p>
  <w:p w14:paraId="4314FCCD" w14:textId="77777777" w:rsidR="001A146F" w:rsidRPr="00B44665" w:rsidRDefault="001A146F" w:rsidP="00B9323D">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7118409A"/>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arma, Yogendra">
    <w15:presenceInfo w15:providerId="None" w15:userId="Sharma, Yogendra"/>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DA1MTczMbQwMDdS0lEKTi0uzszPAykwrAUAhtUbliwAAAA="/>
  </w:docVars>
  <w:rsids>
    <w:rsidRoot w:val="007F3D20"/>
    <w:rsid w:val="000023AF"/>
    <w:rsid w:val="00003E62"/>
    <w:rsid w:val="00017A35"/>
    <w:rsid w:val="0002052E"/>
    <w:rsid w:val="00021D86"/>
    <w:rsid w:val="0002523D"/>
    <w:rsid w:val="0004762D"/>
    <w:rsid w:val="00062E30"/>
    <w:rsid w:val="00063080"/>
    <w:rsid w:val="00066060"/>
    <w:rsid w:val="0007378F"/>
    <w:rsid w:val="00077D22"/>
    <w:rsid w:val="000830F4"/>
    <w:rsid w:val="00095BF1"/>
    <w:rsid w:val="000B1C78"/>
    <w:rsid w:val="000C0041"/>
    <w:rsid w:val="000C6ADF"/>
    <w:rsid w:val="000C758C"/>
    <w:rsid w:val="000D1A4B"/>
    <w:rsid w:val="000D4ABA"/>
    <w:rsid w:val="000E4065"/>
    <w:rsid w:val="001019F4"/>
    <w:rsid w:val="00104EC4"/>
    <w:rsid w:val="0010691D"/>
    <w:rsid w:val="00111EFA"/>
    <w:rsid w:val="00112349"/>
    <w:rsid w:val="00112625"/>
    <w:rsid w:val="00121257"/>
    <w:rsid w:val="001252F4"/>
    <w:rsid w:val="00131AC9"/>
    <w:rsid w:val="0014067B"/>
    <w:rsid w:val="00142E59"/>
    <w:rsid w:val="00154F11"/>
    <w:rsid w:val="00170356"/>
    <w:rsid w:val="0017193F"/>
    <w:rsid w:val="001721CF"/>
    <w:rsid w:val="00172536"/>
    <w:rsid w:val="00172DBF"/>
    <w:rsid w:val="001824F2"/>
    <w:rsid w:val="00182894"/>
    <w:rsid w:val="0018775A"/>
    <w:rsid w:val="0019227E"/>
    <w:rsid w:val="0019230F"/>
    <w:rsid w:val="00196AB0"/>
    <w:rsid w:val="0019743C"/>
    <w:rsid w:val="001A146F"/>
    <w:rsid w:val="001A1E67"/>
    <w:rsid w:val="001A33BD"/>
    <w:rsid w:val="001A7A0C"/>
    <w:rsid w:val="001B2D6D"/>
    <w:rsid w:val="001B52D4"/>
    <w:rsid w:val="001C2344"/>
    <w:rsid w:val="001C6ACF"/>
    <w:rsid w:val="001E1A35"/>
    <w:rsid w:val="002005FC"/>
    <w:rsid w:val="00200811"/>
    <w:rsid w:val="0020241A"/>
    <w:rsid w:val="00211172"/>
    <w:rsid w:val="00215545"/>
    <w:rsid w:val="00226DDE"/>
    <w:rsid w:val="00227B3C"/>
    <w:rsid w:val="002301D2"/>
    <w:rsid w:val="00234A93"/>
    <w:rsid w:val="00244BC7"/>
    <w:rsid w:val="00245F3F"/>
    <w:rsid w:val="00246AAB"/>
    <w:rsid w:val="0024759B"/>
    <w:rsid w:val="00253D95"/>
    <w:rsid w:val="0025558E"/>
    <w:rsid w:val="00267D15"/>
    <w:rsid w:val="00270B07"/>
    <w:rsid w:val="002711B4"/>
    <w:rsid w:val="00271933"/>
    <w:rsid w:val="00273EAA"/>
    <w:rsid w:val="00291664"/>
    <w:rsid w:val="00292E87"/>
    <w:rsid w:val="002936BA"/>
    <w:rsid w:val="002B16CA"/>
    <w:rsid w:val="002B4FBD"/>
    <w:rsid w:val="002B58A1"/>
    <w:rsid w:val="002C006F"/>
    <w:rsid w:val="002C19D5"/>
    <w:rsid w:val="002C1F7C"/>
    <w:rsid w:val="002C2CAB"/>
    <w:rsid w:val="002E076D"/>
    <w:rsid w:val="002E1BDD"/>
    <w:rsid w:val="002F3CC7"/>
    <w:rsid w:val="002F599E"/>
    <w:rsid w:val="003007BD"/>
    <w:rsid w:val="00302E67"/>
    <w:rsid w:val="00304F36"/>
    <w:rsid w:val="003151A1"/>
    <w:rsid w:val="00316B73"/>
    <w:rsid w:val="00323923"/>
    <w:rsid w:val="00334A41"/>
    <w:rsid w:val="00337FC8"/>
    <w:rsid w:val="003461E7"/>
    <w:rsid w:val="003508C7"/>
    <w:rsid w:val="00351D00"/>
    <w:rsid w:val="00365D05"/>
    <w:rsid w:val="003679BD"/>
    <w:rsid w:val="00370894"/>
    <w:rsid w:val="00371547"/>
    <w:rsid w:val="003724CA"/>
    <w:rsid w:val="00373626"/>
    <w:rsid w:val="00375712"/>
    <w:rsid w:val="003866FD"/>
    <w:rsid w:val="003A3B2D"/>
    <w:rsid w:val="003A5B87"/>
    <w:rsid w:val="003C0432"/>
    <w:rsid w:val="003C3528"/>
    <w:rsid w:val="003C3D5D"/>
    <w:rsid w:val="003C47A8"/>
    <w:rsid w:val="003D515C"/>
    <w:rsid w:val="003E0AB1"/>
    <w:rsid w:val="003F2803"/>
    <w:rsid w:val="003F2ADF"/>
    <w:rsid w:val="003F7837"/>
    <w:rsid w:val="004046D2"/>
    <w:rsid w:val="004058C1"/>
    <w:rsid w:val="004107D9"/>
    <w:rsid w:val="004204B4"/>
    <w:rsid w:val="004231C2"/>
    <w:rsid w:val="00424BDF"/>
    <w:rsid w:val="00425144"/>
    <w:rsid w:val="0042523B"/>
    <w:rsid w:val="004329B4"/>
    <w:rsid w:val="004447E9"/>
    <w:rsid w:val="00444DAA"/>
    <w:rsid w:val="00456ADC"/>
    <w:rsid w:val="00456CE9"/>
    <w:rsid w:val="004617F9"/>
    <w:rsid w:val="00462CCE"/>
    <w:rsid w:val="00462FE6"/>
    <w:rsid w:val="004667A9"/>
    <w:rsid w:val="00467232"/>
    <w:rsid w:val="00487FF2"/>
    <w:rsid w:val="004A3434"/>
    <w:rsid w:val="004A612A"/>
    <w:rsid w:val="004A68C8"/>
    <w:rsid w:val="004B17C4"/>
    <w:rsid w:val="004B30DF"/>
    <w:rsid w:val="004B444D"/>
    <w:rsid w:val="004B5710"/>
    <w:rsid w:val="004C3E4E"/>
    <w:rsid w:val="004C46A6"/>
    <w:rsid w:val="004D29AD"/>
    <w:rsid w:val="004E4AB4"/>
    <w:rsid w:val="004F3A4A"/>
    <w:rsid w:val="005320CD"/>
    <w:rsid w:val="00533223"/>
    <w:rsid w:val="005447C6"/>
    <w:rsid w:val="0055466F"/>
    <w:rsid w:val="00560D34"/>
    <w:rsid w:val="00561558"/>
    <w:rsid w:val="005616A4"/>
    <w:rsid w:val="00563EAE"/>
    <w:rsid w:val="005743AB"/>
    <w:rsid w:val="00592D9B"/>
    <w:rsid w:val="005A13B4"/>
    <w:rsid w:val="005A5508"/>
    <w:rsid w:val="005A5963"/>
    <w:rsid w:val="005A62D7"/>
    <w:rsid w:val="005C1C1E"/>
    <w:rsid w:val="005D0417"/>
    <w:rsid w:val="005D0D3D"/>
    <w:rsid w:val="005D12A6"/>
    <w:rsid w:val="005D426E"/>
    <w:rsid w:val="005E19DF"/>
    <w:rsid w:val="005E4C5D"/>
    <w:rsid w:val="005F460C"/>
    <w:rsid w:val="005F5F56"/>
    <w:rsid w:val="006042CD"/>
    <w:rsid w:val="00605130"/>
    <w:rsid w:val="00606268"/>
    <w:rsid w:val="00614686"/>
    <w:rsid w:val="006149A1"/>
    <w:rsid w:val="00614CBE"/>
    <w:rsid w:val="00621024"/>
    <w:rsid w:val="006258BB"/>
    <w:rsid w:val="00641FDE"/>
    <w:rsid w:val="00643A00"/>
    <w:rsid w:val="006529A2"/>
    <w:rsid w:val="00663F6F"/>
    <w:rsid w:val="006735E4"/>
    <w:rsid w:val="00683324"/>
    <w:rsid w:val="006869C7"/>
    <w:rsid w:val="00690DF5"/>
    <w:rsid w:val="00694B0D"/>
    <w:rsid w:val="00695894"/>
    <w:rsid w:val="006A0F2B"/>
    <w:rsid w:val="006A3C8F"/>
    <w:rsid w:val="006A4676"/>
    <w:rsid w:val="006B1942"/>
    <w:rsid w:val="006B6257"/>
    <w:rsid w:val="006C25FC"/>
    <w:rsid w:val="006C73AE"/>
    <w:rsid w:val="006D172A"/>
    <w:rsid w:val="006D7CE6"/>
    <w:rsid w:val="00705B32"/>
    <w:rsid w:val="007068CA"/>
    <w:rsid w:val="007109E7"/>
    <w:rsid w:val="007122F7"/>
    <w:rsid w:val="007254A9"/>
    <w:rsid w:val="007321F2"/>
    <w:rsid w:val="00737CA7"/>
    <w:rsid w:val="00740ECD"/>
    <w:rsid w:val="00746E60"/>
    <w:rsid w:val="00752659"/>
    <w:rsid w:val="0076062D"/>
    <w:rsid w:val="0076142D"/>
    <w:rsid w:val="00765DEC"/>
    <w:rsid w:val="00777EB1"/>
    <w:rsid w:val="007826B9"/>
    <w:rsid w:val="00782A6A"/>
    <w:rsid w:val="00791EC9"/>
    <w:rsid w:val="007A439C"/>
    <w:rsid w:val="007B1486"/>
    <w:rsid w:val="007B7630"/>
    <w:rsid w:val="007B7B4C"/>
    <w:rsid w:val="007D7622"/>
    <w:rsid w:val="007D7AB8"/>
    <w:rsid w:val="007E0DD1"/>
    <w:rsid w:val="007E64E3"/>
    <w:rsid w:val="007E6EA9"/>
    <w:rsid w:val="007F3D20"/>
    <w:rsid w:val="007F4787"/>
    <w:rsid w:val="008219AC"/>
    <w:rsid w:val="0082354B"/>
    <w:rsid w:val="0082587C"/>
    <w:rsid w:val="00826AE3"/>
    <w:rsid w:val="008469F9"/>
    <w:rsid w:val="00850618"/>
    <w:rsid w:val="00851660"/>
    <w:rsid w:val="00861F88"/>
    <w:rsid w:val="00867580"/>
    <w:rsid w:val="00870193"/>
    <w:rsid w:val="0088365C"/>
    <w:rsid w:val="008863EF"/>
    <w:rsid w:val="008904F8"/>
    <w:rsid w:val="0089428E"/>
    <w:rsid w:val="00894BDE"/>
    <w:rsid w:val="008A3F7E"/>
    <w:rsid w:val="008C05A5"/>
    <w:rsid w:val="008C06D2"/>
    <w:rsid w:val="008C45C1"/>
    <w:rsid w:val="008D73C8"/>
    <w:rsid w:val="008E0027"/>
    <w:rsid w:val="008E0DEF"/>
    <w:rsid w:val="008E401F"/>
    <w:rsid w:val="008E45AF"/>
    <w:rsid w:val="008E7FCF"/>
    <w:rsid w:val="008F2599"/>
    <w:rsid w:val="008F48E6"/>
    <w:rsid w:val="008F7A21"/>
    <w:rsid w:val="00910551"/>
    <w:rsid w:val="00911DBB"/>
    <w:rsid w:val="009139C2"/>
    <w:rsid w:val="0091731F"/>
    <w:rsid w:val="00920D12"/>
    <w:rsid w:val="00923909"/>
    <w:rsid w:val="00924A6F"/>
    <w:rsid w:val="00931F22"/>
    <w:rsid w:val="009326D7"/>
    <w:rsid w:val="00933B1F"/>
    <w:rsid w:val="0093694C"/>
    <w:rsid w:val="00964260"/>
    <w:rsid w:val="00981BC0"/>
    <w:rsid w:val="0098354D"/>
    <w:rsid w:val="009C1A4E"/>
    <w:rsid w:val="009D6400"/>
    <w:rsid w:val="009E51CF"/>
    <w:rsid w:val="00A1090C"/>
    <w:rsid w:val="00A2106B"/>
    <w:rsid w:val="00A221B9"/>
    <w:rsid w:val="00A30533"/>
    <w:rsid w:val="00A32738"/>
    <w:rsid w:val="00A34BE2"/>
    <w:rsid w:val="00A35F26"/>
    <w:rsid w:val="00A5189F"/>
    <w:rsid w:val="00A53252"/>
    <w:rsid w:val="00A62E20"/>
    <w:rsid w:val="00A6316D"/>
    <w:rsid w:val="00A634D5"/>
    <w:rsid w:val="00A7560E"/>
    <w:rsid w:val="00A8273B"/>
    <w:rsid w:val="00A83C4F"/>
    <w:rsid w:val="00A878D1"/>
    <w:rsid w:val="00A97273"/>
    <w:rsid w:val="00AA4F58"/>
    <w:rsid w:val="00AB7062"/>
    <w:rsid w:val="00AC184A"/>
    <w:rsid w:val="00AC3513"/>
    <w:rsid w:val="00AD0E06"/>
    <w:rsid w:val="00AD1914"/>
    <w:rsid w:val="00AE31F9"/>
    <w:rsid w:val="00AE634A"/>
    <w:rsid w:val="00AF193F"/>
    <w:rsid w:val="00AF3CDE"/>
    <w:rsid w:val="00AF4722"/>
    <w:rsid w:val="00AF540A"/>
    <w:rsid w:val="00B15C9A"/>
    <w:rsid w:val="00B21E1E"/>
    <w:rsid w:val="00B31580"/>
    <w:rsid w:val="00B43676"/>
    <w:rsid w:val="00B46231"/>
    <w:rsid w:val="00B62E38"/>
    <w:rsid w:val="00B704BD"/>
    <w:rsid w:val="00B73A09"/>
    <w:rsid w:val="00B8138B"/>
    <w:rsid w:val="00B829BC"/>
    <w:rsid w:val="00B85A86"/>
    <w:rsid w:val="00B91E34"/>
    <w:rsid w:val="00B92D9D"/>
    <w:rsid w:val="00B9323D"/>
    <w:rsid w:val="00B93DF2"/>
    <w:rsid w:val="00B95C97"/>
    <w:rsid w:val="00B96DCA"/>
    <w:rsid w:val="00BA0F28"/>
    <w:rsid w:val="00BA3298"/>
    <w:rsid w:val="00BC25D9"/>
    <w:rsid w:val="00BD05DE"/>
    <w:rsid w:val="00BD1CD7"/>
    <w:rsid w:val="00BD6A3A"/>
    <w:rsid w:val="00BD7A6B"/>
    <w:rsid w:val="00BE366C"/>
    <w:rsid w:val="00BF2669"/>
    <w:rsid w:val="00BF3C4D"/>
    <w:rsid w:val="00BF439F"/>
    <w:rsid w:val="00BF4431"/>
    <w:rsid w:val="00BF5CB9"/>
    <w:rsid w:val="00C12A48"/>
    <w:rsid w:val="00C317E0"/>
    <w:rsid w:val="00C31AF9"/>
    <w:rsid w:val="00C31E50"/>
    <w:rsid w:val="00C32C50"/>
    <w:rsid w:val="00C50EF2"/>
    <w:rsid w:val="00C63749"/>
    <w:rsid w:val="00C64B51"/>
    <w:rsid w:val="00C7187F"/>
    <w:rsid w:val="00C742E5"/>
    <w:rsid w:val="00C846A4"/>
    <w:rsid w:val="00C84F2E"/>
    <w:rsid w:val="00C90175"/>
    <w:rsid w:val="00CC6D00"/>
    <w:rsid w:val="00CD350D"/>
    <w:rsid w:val="00CD4FF6"/>
    <w:rsid w:val="00D04627"/>
    <w:rsid w:val="00D04E31"/>
    <w:rsid w:val="00D06EC7"/>
    <w:rsid w:val="00D41A64"/>
    <w:rsid w:val="00D50947"/>
    <w:rsid w:val="00D526D9"/>
    <w:rsid w:val="00D54D65"/>
    <w:rsid w:val="00D66A00"/>
    <w:rsid w:val="00D71D7D"/>
    <w:rsid w:val="00D811A9"/>
    <w:rsid w:val="00D8445E"/>
    <w:rsid w:val="00D86541"/>
    <w:rsid w:val="00D93C0F"/>
    <w:rsid w:val="00D95141"/>
    <w:rsid w:val="00DA0F0B"/>
    <w:rsid w:val="00DA78C6"/>
    <w:rsid w:val="00DB3A4E"/>
    <w:rsid w:val="00DB4E88"/>
    <w:rsid w:val="00DC1896"/>
    <w:rsid w:val="00DE0AB7"/>
    <w:rsid w:val="00DF15CC"/>
    <w:rsid w:val="00DF6D7E"/>
    <w:rsid w:val="00E06F76"/>
    <w:rsid w:val="00E41FD8"/>
    <w:rsid w:val="00E42785"/>
    <w:rsid w:val="00E46F5F"/>
    <w:rsid w:val="00E525B7"/>
    <w:rsid w:val="00E6036F"/>
    <w:rsid w:val="00E71DA3"/>
    <w:rsid w:val="00E80754"/>
    <w:rsid w:val="00E9489A"/>
    <w:rsid w:val="00EA496D"/>
    <w:rsid w:val="00EA6194"/>
    <w:rsid w:val="00EB07EC"/>
    <w:rsid w:val="00EB2727"/>
    <w:rsid w:val="00EC3EA7"/>
    <w:rsid w:val="00F000A0"/>
    <w:rsid w:val="00F11554"/>
    <w:rsid w:val="00F1408C"/>
    <w:rsid w:val="00F216AC"/>
    <w:rsid w:val="00F2631A"/>
    <w:rsid w:val="00F26AA9"/>
    <w:rsid w:val="00F279D4"/>
    <w:rsid w:val="00F27E14"/>
    <w:rsid w:val="00F310FF"/>
    <w:rsid w:val="00F40B10"/>
    <w:rsid w:val="00F457D1"/>
    <w:rsid w:val="00F50A88"/>
    <w:rsid w:val="00F51BE9"/>
    <w:rsid w:val="00F70D3B"/>
    <w:rsid w:val="00F86D7F"/>
    <w:rsid w:val="00F871AB"/>
    <w:rsid w:val="00F91610"/>
    <w:rsid w:val="00F9207A"/>
    <w:rsid w:val="00FB22CF"/>
    <w:rsid w:val="00FB38A7"/>
    <w:rsid w:val="00FC6246"/>
    <w:rsid w:val="00FD1461"/>
    <w:rsid w:val="00FD163F"/>
    <w:rsid w:val="00FD4E1D"/>
    <w:rsid w:val="00FD7BD6"/>
    <w:rsid w:val="00FF2437"/>
    <w:rsid w:val="00FF686B"/>
    <w:rsid w:val="00FF6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EC7"/>
  <w15:docId w15:val="{531CF4C4-EBDA-4045-9EE3-6D45487D0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3B1F"/>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87019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7193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4"/>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qFormat/>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paragraph" w:styleId="Revision">
    <w:name w:val="Revision"/>
    <w:hidden/>
    <w:uiPriority w:val="99"/>
    <w:semiHidden/>
    <w:rsid w:val="00121257"/>
    <w:pPr>
      <w:spacing w:after="0" w:line="240" w:lineRule="auto"/>
    </w:pPr>
  </w:style>
  <w:style w:type="character" w:customStyle="1" w:styleId="Heading3Char">
    <w:name w:val="Heading 3 Char"/>
    <w:basedOn w:val="DefaultParagraphFont"/>
    <w:link w:val="Heading3"/>
    <w:uiPriority w:val="9"/>
    <w:rsid w:val="00870193"/>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870193"/>
    <w:rPr>
      <w:sz w:val="16"/>
      <w:szCs w:val="16"/>
    </w:rPr>
  </w:style>
  <w:style w:type="paragraph" w:styleId="CommentText">
    <w:name w:val="annotation text"/>
    <w:basedOn w:val="Normal"/>
    <w:link w:val="CommentTextChar"/>
    <w:uiPriority w:val="99"/>
    <w:semiHidden/>
    <w:unhideWhenUsed/>
    <w:rsid w:val="00870193"/>
    <w:pPr>
      <w:spacing w:line="240" w:lineRule="auto"/>
    </w:pPr>
    <w:rPr>
      <w:sz w:val="20"/>
      <w:szCs w:val="20"/>
    </w:rPr>
  </w:style>
  <w:style w:type="character" w:customStyle="1" w:styleId="CommentTextChar">
    <w:name w:val="Comment Text Char"/>
    <w:basedOn w:val="DefaultParagraphFont"/>
    <w:link w:val="CommentText"/>
    <w:uiPriority w:val="99"/>
    <w:semiHidden/>
    <w:rsid w:val="00870193"/>
    <w:rPr>
      <w:sz w:val="20"/>
      <w:szCs w:val="20"/>
    </w:rPr>
  </w:style>
  <w:style w:type="paragraph" w:styleId="CommentSubject">
    <w:name w:val="annotation subject"/>
    <w:basedOn w:val="CommentText"/>
    <w:next w:val="CommentText"/>
    <w:link w:val="CommentSubjectChar"/>
    <w:uiPriority w:val="99"/>
    <w:semiHidden/>
    <w:unhideWhenUsed/>
    <w:rsid w:val="00870193"/>
    <w:rPr>
      <w:b/>
      <w:bCs/>
    </w:rPr>
  </w:style>
  <w:style w:type="character" w:customStyle="1" w:styleId="CommentSubjectChar">
    <w:name w:val="Comment Subject Char"/>
    <w:basedOn w:val="CommentTextChar"/>
    <w:link w:val="CommentSubject"/>
    <w:uiPriority w:val="99"/>
    <w:semiHidden/>
    <w:rsid w:val="00870193"/>
    <w:rPr>
      <w:b/>
      <w:bCs/>
      <w:sz w:val="20"/>
      <w:szCs w:val="20"/>
    </w:rPr>
  </w:style>
  <w:style w:type="character" w:styleId="Hyperlink">
    <w:name w:val="Hyperlink"/>
    <w:basedOn w:val="DefaultParagraphFont"/>
    <w:uiPriority w:val="99"/>
    <w:unhideWhenUsed/>
    <w:rsid w:val="002B58A1"/>
    <w:rPr>
      <w:color w:val="0000FF" w:themeColor="hyperlink"/>
      <w:u w:val="single"/>
    </w:rPr>
  </w:style>
  <w:style w:type="character" w:customStyle="1" w:styleId="UnresolvedMention1">
    <w:name w:val="Unresolved Mention1"/>
    <w:basedOn w:val="DefaultParagraphFont"/>
    <w:uiPriority w:val="99"/>
    <w:semiHidden/>
    <w:unhideWhenUsed/>
    <w:rsid w:val="002B58A1"/>
    <w:rPr>
      <w:color w:val="605E5C"/>
      <w:shd w:val="clear" w:color="auto" w:fill="E1DFDD"/>
    </w:rPr>
  </w:style>
  <w:style w:type="character" w:customStyle="1" w:styleId="Heading4Char">
    <w:name w:val="Heading 4 Char"/>
    <w:basedOn w:val="DefaultParagraphFont"/>
    <w:link w:val="Heading4"/>
    <w:uiPriority w:val="9"/>
    <w:rsid w:val="0027193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335062">
      <w:bodyDiv w:val="1"/>
      <w:marLeft w:val="0"/>
      <w:marRight w:val="0"/>
      <w:marTop w:val="0"/>
      <w:marBottom w:val="0"/>
      <w:divBdr>
        <w:top w:val="none" w:sz="0" w:space="0" w:color="auto"/>
        <w:left w:val="none" w:sz="0" w:space="0" w:color="auto"/>
        <w:bottom w:val="none" w:sz="0" w:space="0" w:color="auto"/>
        <w:right w:val="none" w:sz="0" w:space="0" w:color="auto"/>
      </w:divBdr>
      <w:divsChild>
        <w:div w:id="1760178263">
          <w:marLeft w:val="0"/>
          <w:marRight w:val="0"/>
          <w:marTop w:val="0"/>
          <w:marBottom w:val="0"/>
          <w:divBdr>
            <w:top w:val="none" w:sz="0" w:space="0" w:color="auto"/>
            <w:left w:val="none" w:sz="0" w:space="0" w:color="auto"/>
            <w:bottom w:val="none" w:sz="0" w:space="0" w:color="auto"/>
            <w:right w:val="none" w:sz="0" w:space="0" w:color="auto"/>
          </w:divBdr>
          <w:divsChild>
            <w:div w:id="100075172">
              <w:marLeft w:val="0"/>
              <w:marRight w:val="0"/>
              <w:marTop w:val="0"/>
              <w:marBottom w:val="0"/>
              <w:divBdr>
                <w:top w:val="none" w:sz="0" w:space="0" w:color="auto"/>
                <w:left w:val="none" w:sz="0" w:space="0" w:color="auto"/>
                <w:bottom w:val="none" w:sz="0" w:space="0" w:color="auto"/>
                <w:right w:val="none" w:sz="0" w:space="0" w:color="auto"/>
              </w:divBdr>
            </w:div>
            <w:div w:id="1403018620">
              <w:marLeft w:val="0"/>
              <w:marRight w:val="0"/>
              <w:marTop w:val="0"/>
              <w:marBottom w:val="0"/>
              <w:divBdr>
                <w:top w:val="none" w:sz="0" w:space="0" w:color="auto"/>
                <w:left w:val="none" w:sz="0" w:space="0" w:color="auto"/>
                <w:bottom w:val="none" w:sz="0" w:space="0" w:color="auto"/>
                <w:right w:val="none" w:sz="0" w:space="0" w:color="auto"/>
              </w:divBdr>
            </w:div>
            <w:div w:id="2053185838">
              <w:marLeft w:val="0"/>
              <w:marRight w:val="0"/>
              <w:marTop w:val="0"/>
              <w:marBottom w:val="0"/>
              <w:divBdr>
                <w:top w:val="none" w:sz="0" w:space="0" w:color="auto"/>
                <w:left w:val="none" w:sz="0" w:space="0" w:color="auto"/>
                <w:bottom w:val="none" w:sz="0" w:space="0" w:color="auto"/>
                <w:right w:val="none" w:sz="0" w:space="0" w:color="auto"/>
              </w:divBdr>
            </w:div>
            <w:div w:id="1968701812">
              <w:marLeft w:val="0"/>
              <w:marRight w:val="0"/>
              <w:marTop w:val="0"/>
              <w:marBottom w:val="0"/>
              <w:divBdr>
                <w:top w:val="none" w:sz="0" w:space="0" w:color="auto"/>
                <w:left w:val="none" w:sz="0" w:space="0" w:color="auto"/>
                <w:bottom w:val="none" w:sz="0" w:space="0" w:color="auto"/>
                <w:right w:val="none" w:sz="0" w:space="0" w:color="auto"/>
              </w:divBdr>
            </w:div>
            <w:div w:id="1431975123">
              <w:marLeft w:val="0"/>
              <w:marRight w:val="0"/>
              <w:marTop w:val="0"/>
              <w:marBottom w:val="0"/>
              <w:divBdr>
                <w:top w:val="none" w:sz="0" w:space="0" w:color="auto"/>
                <w:left w:val="none" w:sz="0" w:space="0" w:color="auto"/>
                <w:bottom w:val="none" w:sz="0" w:space="0" w:color="auto"/>
                <w:right w:val="none" w:sz="0" w:space="0" w:color="auto"/>
              </w:divBdr>
            </w:div>
            <w:div w:id="445588944">
              <w:marLeft w:val="0"/>
              <w:marRight w:val="0"/>
              <w:marTop w:val="0"/>
              <w:marBottom w:val="0"/>
              <w:divBdr>
                <w:top w:val="none" w:sz="0" w:space="0" w:color="auto"/>
                <w:left w:val="none" w:sz="0" w:space="0" w:color="auto"/>
                <w:bottom w:val="none" w:sz="0" w:space="0" w:color="auto"/>
                <w:right w:val="none" w:sz="0" w:space="0" w:color="auto"/>
              </w:divBdr>
            </w:div>
            <w:div w:id="1086145169">
              <w:marLeft w:val="0"/>
              <w:marRight w:val="0"/>
              <w:marTop w:val="0"/>
              <w:marBottom w:val="0"/>
              <w:divBdr>
                <w:top w:val="none" w:sz="0" w:space="0" w:color="auto"/>
                <w:left w:val="none" w:sz="0" w:space="0" w:color="auto"/>
                <w:bottom w:val="none" w:sz="0" w:space="0" w:color="auto"/>
                <w:right w:val="none" w:sz="0" w:space="0" w:color="auto"/>
              </w:divBdr>
            </w:div>
            <w:div w:id="1095904972">
              <w:marLeft w:val="0"/>
              <w:marRight w:val="0"/>
              <w:marTop w:val="0"/>
              <w:marBottom w:val="0"/>
              <w:divBdr>
                <w:top w:val="none" w:sz="0" w:space="0" w:color="auto"/>
                <w:left w:val="none" w:sz="0" w:space="0" w:color="auto"/>
                <w:bottom w:val="none" w:sz="0" w:space="0" w:color="auto"/>
                <w:right w:val="none" w:sz="0" w:space="0" w:color="auto"/>
              </w:divBdr>
            </w:div>
            <w:div w:id="1461460705">
              <w:marLeft w:val="0"/>
              <w:marRight w:val="0"/>
              <w:marTop w:val="0"/>
              <w:marBottom w:val="0"/>
              <w:divBdr>
                <w:top w:val="none" w:sz="0" w:space="0" w:color="auto"/>
                <w:left w:val="none" w:sz="0" w:space="0" w:color="auto"/>
                <w:bottom w:val="none" w:sz="0" w:space="0" w:color="auto"/>
                <w:right w:val="none" w:sz="0" w:space="0" w:color="auto"/>
              </w:divBdr>
            </w:div>
            <w:div w:id="1097167290">
              <w:marLeft w:val="0"/>
              <w:marRight w:val="0"/>
              <w:marTop w:val="0"/>
              <w:marBottom w:val="0"/>
              <w:divBdr>
                <w:top w:val="none" w:sz="0" w:space="0" w:color="auto"/>
                <w:left w:val="none" w:sz="0" w:space="0" w:color="auto"/>
                <w:bottom w:val="none" w:sz="0" w:space="0" w:color="auto"/>
                <w:right w:val="none" w:sz="0" w:space="0" w:color="auto"/>
              </w:divBdr>
            </w:div>
            <w:div w:id="3441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4855">
      <w:bodyDiv w:val="1"/>
      <w:marLeft w:val="0"/>
      <w:marRight w:val="0"/>
      <w:marTop w:val="0"/>
      <w:marBottom w:val="0"/>
      <w:divBdr>
        <w:top w:val="none" w:sz="0" w:space="0" w:color="auto"/>
        <w:left w:val="none" w:sz="0" w:space="0" w:color="auto"/>
        <w:bottom w:val="none" w:sz="0" w:space="0" w:color="auto"/>
        <w:right w:val="none" w:sz="0" w:space="0" w:color="auto"/>
      </w:divBdr>
      <w:divsChild>
        <w:div w:id="756907361">
          <w:marLeft w:val="0"/>
          <w:marRight w:val="0"/>
          <w:marTop w:val="0"/>
          <w:marBottom w:val="0"/>
          <w:divBdr>
            <w:top w:val="none" w:sz="0" w:space="0" w:color="auto"/>
            <w:left w:val="none" w:sz="0" w:space="0" w:color="auto"/>
            <w:bottom w:val="none" w:sz="0" w:space="0" w:color="auto"/>
            <w:right w:val="none" w:sz="0" w:space="0" w:color="auto"/>
          </w:divBdr>
          <w:divsChild>
            <w:div w:id="1308827605">
              <w:marLeft w:val="0"/>
              <w:marRight w:val="0"/>
              <w:marTop w:val="0"/>
              <w:marBottom w:val="0"/>
              <w:divBdr>
                <w:top w:val="none" w:sz="0" w:space="0" w:color="auto"/>
                <w:left w:val="none" w:sz="0" w:space="0" w:color="auto"/>
                <w:bottom w:val="none" w:sz="0" w:space="0" w:color="auto"/>
                <w:right w:val="none" w:sz="0" w:space="0" w:color="auto"/>
              </w:divBdr>
            </w:div>
            <w:div w:id="1217161175">
              <w:marLeft w:val="0"/>
              <w:marRight w:val="0"/>
              <w:marTop w:val="0"/>
              <w:marBottom w:val="0"/>
              <w:divBdr>
                <w:top w:val="none" w:sz="0" w:space="0" w:color="auto"/>
                <w:left w:val="none" w:sz="0" w:space="0" w:color="auto"/>
                <w:bottom w:val="none" w:sz="0" w:space="0" w:color="auto"/>
                <w:right w:val="none" w:sz="0" w:space="0" w:color="auto"/>
              </w:divBdr>
            </w:div>
            <w:div w:id="1236671300">
              <w:marLeft w:val="0"/>
              <w:marRight w:val="0"/>
              <w:marTop w:val="0"/>
              <w:marBottom w:val="0"/>
              <w:divBdr>
                <w:top w:val="none" w:sz="0" w:space="0" w:color="auto"/>
                <w:left w:val="none" w:sz="0" w:space="0" w:color="auto"/>
                <w:bottom w:val="none" w:sz="0" w:space="0" w:color="auto"/>
                <w:right w:val="none" w:sz="0" w:space="0" w:color="auto"/>
              </w:divBdr>
            </w:div>
            <w:div w:id="435834843">
              <w:marLeft w:val="0"/>
              <w:marRight w:val="0"/>
              <w:marTop w:val="0"/>
              <w:marBottom w:val="0"/>
              <w:divBdr>
                <w:top w:val="none" w:sz="0" w:space="0" w:color="auto"/>
                <w:left w:val="none" w:sz="0" w:space="0" w:color="auto"/>
                <w:bottom w:val="none" w:sz="0" w:space="0" w:color="auto"/>
                <w:right w:val="none" w:sz="0" w:space="0" w:color="auto"/>
              </w:divBdr>
            </w:div>
            <w:div w:id="6860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3601">
      <w:bodyDiv w:val="1"/>
      <w:marLeft w:val="0"/>
      <w:marRight w:val="0"/>
      <w:marTop w:val="0"/>
      <w:marBottom w:val="0"/>
      <w:divBdr>
        <w:top w:val="none" w:sz="0" w:space="0" w:color="auto"/>
        <w:left w:val="none" w:sz="0" w:space="0" w:color="auto"/>
        <w:bottom w:val="none" w:sz="0" w:space="0" w:color="auto"/>
        <w:right w:val="none" w:sz="0" w:space="0" w:color="auto"/>
      </w:divBdr>
      <w:divsChild>
        <w:div w:id="1203010833">
          <w:marLeft w:val="0"/>
          <w:marRight w:val="0"/>
          <w:marTop w:val="0"/>
          <w:marBottom w:val="0"/>
          <w:divBdr>
            <w:top w:val="none" w:sz="0" w:space="0" w:color="auto"/>
            <w:left w:val="none" w:sz="0" w:space="0" w:color="auto"/>
            <w:bottom w:val="none" w:sz="0" w:space="0" w:color="auto"/>
            <w:right w:val="none" w:sz="0" w:space="0" w:color="auto"/>
          </w:divBdr>
          <w:divsChild>
            <w:div w:id="1304039475">
              <w:marLeft w:val="0"/>
              <w:marRight w:val="0"/>
              <w:marTop w:val="0"/>
              <w:marBottom w:val="0"/>
              <w:divBdr>
                <w:top w:val="none" w:sz="0" w:space="0" w:color="auto"/>
                <w:left w:val="none" w:sz="0" w:space="0" w:color="auto"/>
                <w:bottom w:val="none" w:sz="0" w:space="0" w:color="auto"/>
                <w:right w:val="none" w:sz="0" w:space="0" w:color="auto"/>
              </w:divBdr>
            </w:div>
            <w:div w:id="333606905">
              <w:marLeft w:val="0"/>
              <w:marRight w:val="0"/>
              <w:marTop w:val="0"/>
              <w:marBottom w:val="0"/>
              <w:divBdr>
                <w:top w:val="none" w:sz="0" w:space="0" w:color="auto"/>
                <w:left w:val="none" w:sz="0" w:space="0" w:color="auto"/>
                <w:bottom w:val="none" w:sz="0" w:space="0" w:color="auto"/>
                <w:right w:val="none" w:sz="0" w:space="0" w:color="auto"/>
              </w:divBdr>
            </w:div>
            <w:div w:id="1276670004">
              <w:marLeft w:val="0"/>
              <w:marRight w:val="0"/>
              <w:marTop w:val="0"/>
              <w:marBottom w:val="0"/>
              <w:divBdr>
                <w:top w:val="none" w:sz="0" w:space="0" w:color="auto"/>
                <w:left w:val="none" w:sz="0" w:space="0" w:color="auto"/>
                <w:bottom w:val="none" w:sz="0" w:space="0" w:color="auto"/>
                <w:right w:val="none" w:sz="0" w:space="0" w:color="auto"/>
              </w:divBdr>
            </w:div>
            <w:div w:id="620498752">
              <w:marLeft w:val="0"/>
              <w:marRight w:val="0"/>
              <w:marTop w:val="0"/>
              <w:marBottom w:val="0"/>
              <w:divBdr>
                <w:top w:val="none" w:sz="0" w:space="0" w:color="auto"/>
                <w:left w:val="none" w:sz="0" w:space="0" w:color="auto"/>
                <w:bottom w:val="none" w:sz="0" w:space="0" w:color="auto"/>
                <w:right w:val="none" w:sz="0" w:space="0" w:color="auto"/>
              </w:divBdr>
            </w:div>
            <w:div w:id="555513191">
              <w:marLeft w:val="0"/>
              <w:marRight w:val="0"/>
              <w:marTop w:val="0"/>
              <w:marBottom w:val="0"/>
              <w:divBdr>
                <w:top w:val="none" w:sz="0" w:space="0" w:color="auto"/>
                <w:left w:val="none" w:sz="0" w:space="0" w:color="auto"/>
                <w:bottom w:val="none" w:sz="0" w:space="0" w:color="auto"/>
                <w:right w:val="none" w:sz="0" w:space="0" w:color="auto"/>
              </w:divBdr>
            </w:div>
            <w:div w:id="699621510">
              <w:marLeft w:val="0"/>
              <w:marRight w:val="0"/>
              <w:marTop w:val="0"/>
              <w:marBottom w:val="0"/>
              <w:divBdr>
                <w:top w:val="none" w:sz="0" w:space="0" w:color="auto"/>
                <w:left w:val="none" w:sz="0" w:space="0" w:color="auto"/>
                <w:bottom w:val="none" w:sz="0" w:space="0" w:color="auto"/>
                <w:right w:val="none" w:sz="0" w:space="0" w:color="auto"/>
              </w:divBdr>
            </w:div>
            <w:div w:id="524639469">
              <w:marLeft w:val="0"/>
              <w:marRight w:val="0"/>
              <w:marTop w:val="0"/>
              <w:marBottom w:val="0"/>
              <w:divBdr>
                <w:top w:val="none" w:sz="0" w:space="0" w:color="auto"/>
                <w:left w:val="none" w:sz="0" w:space="0" w:color="auto"/>
                <w:bottom w:val="none" w:sz="0" w:space="0" w:color="auto"/>
                <w:right w:val="none" w:sz="0" w:space="0" w:color="auto"/>
              </w:divBdr>
            </w:div>
            <w:div w:id="468522013">
              <w:marLeft w:val="0"/>
              <w:marRight w:val="0"/>
              <w:marTop w:val="0"/>
              <w:marBottom w:val="0"/>
              <w:divBdr>
                <w:top w:val="none" w:sz="0" w:space="0" w:color="auto"/>
                <w:left w:val="none" w:sz="0" w:space="0" w:color="auto"/>
                <w:bottom w:val="none" w:sz="0" w:space="0" w:color="auto"/>
                <w:right w:val="none" w:sz="0" w:space="0" w:color="auto"/>
              </w:divBdr>
            </w:div>
            <w:div w:id="1016153547">
              <w:marLeft w:val="0"/>
              <w:marRight w:val="0"/>
              <w:marTop w:val="0"/>
              <w:marBottom w:val="0"/>
              <w:divBdr>
                <w:top w:val="none" w:sz="0" w:space="0" w:color="auto"/>
                <w:left w:val="none" w:sz="0" w:space="0" w:color="auto"/>
                <w:bottom w:val="none" w:sz="0" w:space="0" w:color="auto"/>
                <w:right w:val="none" w:sz="0" w:space="0" w:color="auto"/>
              </w:divBdr>
            </w:div>
            <w:div w:id="702441617">
              <w:marLeft w:val="0"/>
              <w:marRight w:val="0"/>
              <w:marTop w:val="0"/>
              <w:marBottom w:val="0"/>
              <w:divBdr>
                <w:top w:val="none" w:sz="0" w:space="0" w:color="auto"/>
                <w:left w:val="none" w:sz="0" w:space="0" w:color="auto"/>
                <w:bottom w:val="none" w:sz="0" w:space="0" w:color="auto"/>
                <w:right w:val="none" w:sz="0" w:space="0" w:color="auto"/>
              </w:divBdr>
            </w:div>
            <w:div w:id="768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7846">
      <w:bodyDiv w:val="1"/>
      <w:marLeft w:val="0"/>
      <w:marRight w:val="0"/>
      <w:marTop w:val="0"/>
      <w:marBottom w:val="0"/>
      <w:divBdr>
        <w:top w:val="none" w:sz="0" w:space="0" w:color="auto"/>
        <w:left w:val="none" w:sz="0" w:space="0" w:color="auto"/>
        <w:bottom w:val="none" w:sz="0" w:space="0" w:color="auto"/>
        <w:right w:val="none" w:sz="0" w:space="0" w:color="auto"/>
      </w:divBdr>
      <w:divsChild>
        <w:div w:id="1349526072">
          <w:marLeft w:val="0"/>
          <w:marRight w:val="0"/>
          <w:marTop w:val="0"/>
          <w:marBottom w:val="0"/>
          <w:divBdr>
            <w:top w:val="none" w:sz="0" w:space="0" w:color="auto"/>
            <w:left w:val="none" w:sz="0" w:space="0" w:color="auto"/>
            <w:bottom w:val="none" w:sz="0" w:space="0" w:color="auto"/>
            <w:right w:val="none" w:sz="0" w:space="0" w:color="auto"/>
          </w:divBdr>
          <w:divsChild>
            <w:div w:id="2204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2974">
      <w:bodyDiv w:val="1"/>
      <w:marLeft w:val="0"/>
      <w:marRight w:val="0"/>
      <w:marTop w:val="0"/>
      <w:marBottom w:val="0"/>
      <w:divBdr>
        <w:top w:val="none" w:sz="0" w:space="0" w:color="auto"/>
        <w:left w:val="none" w:sz="0" w:space="0" w:color="auto"/>
        <w:bottom w:val="none" w:sz="0" w:space="0" w:color="auto"/>
        <w:right w:val="none" w:sz="0" w:space="0" w:color="auto"/>
      </w:divBdr>
    </w:div>
    <w:div w:id="1307322626">
      <w:bodyDiv w:val="1"/>
      <w:marLeft w:val="0"/>
      <w:marRight w:val="0"/>
      <w:marTop w:val="0"/>
      <w:marBottom w:val="0"/>
      <w:divBdr>
        <w:top w:val="none" w:sz="0" w:space="0" w:color="auto"/>
        <w:left w:val="none" w:sz="0" w:space="0" w:color="auto"/>
        <w:bottom w:val="none" w:sz="0" w:space="0" w:color="auto"/>
        <w:right w:val="none" w:sz="0" w:space="0" w:color="auto"/>
      </w:divBdr>
      <w:divsChild>
        <w:div w:id="1651981722">
          <w:marLeft w:val="0"/>
          <w:marRight w:val="0"/>
          <w:marTop w:val="0"/>
          <w:marBottom w:val="0"/>
          <w:divBdr>
            <w:top w:val="none" w:sz="0" w:space="0" w:color="auto"/>
            <w:left w:val="none" w:sz="0" w:space="0" w:color="auto"/>
            <w:bottom w:val="none" w:sz="0" w:space="0" w:color="auto"/>
            <w:right w:val="none" w:sz="0" w:space="0" w:color="auto"/>
          </w:divBdr>
          <w:divsChild>
            <w:div w:id="747338199">
              <w:marLeft w:val="0"/>
              <w:marRight w:val="0"/>
              <w:marTop w:val="0"/>
              <w:marBottom w:val="0"/>
              <w:divBdr>
                <w:top w:val="none" w:sz="0" w:space="0" w:color="auto"/>
                <w:left w:val="none" w:sz="0" w:space="0" w:color="auto"/>
                <w:bottom w:val="none" w:sz="0" w:space="0" w:color="auto"/>
                <w:right w:val="none" w:sz="0" w:space="0" w:color="auto"/>
              </w:divBdr>
            </w:div>
            <w:div w:id="1469933634">
              <w:marLeft w:val="0"/>
              <w:marRight w:val="0"/>
              <w:marTop w:val="0"/>
              <w:marBottom w:val="0"/>
              <w:divBdr>
                <w:top w:val="none" w:sz="0" w:space="0" w:color="auto"/>
                <w:left w:val="none" w:sz="0" w:space="0" w:color="auto"/>
                <w:bottom w:val="none" w:sz="0" w:space="0" w:color="auto"/>
                <w:right w:val="none" w:sz="0" w:space="0" w:color="auto"/>
              </w:divBdr>
            </w:div>
            <w:div w:id="1614628520">
              <w:marLeft w:val="0"/>
              <w:marRight w:val="0"/>
              <w:marTop w:val="0"/>
              <w:marBottom w:val="0"/>
              <w:divBdr>
                <w:top w:val="none" w:sz="0" w:space="0" w:color="auto"/>
                <w:left w:val="none" w:sz="0" w:space="0" w:color="auto"/>
                <w:bottom w:val="none" w:sz="0" w:space="0" w:color="auto"/>
                <w:right w:val="none" w:sz="0" w:space="0" w:color="auto"/>
              </w:divBdr>
            </w:div>
            <w:div w:id="9970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3444">
      <w:bodyDiv w:val="1"/>
      <w:marLeft w:val="0"/>
      <w:marRight w:val="0"/>
      <w:marTop w:val="0"/>
      <w:marBottom w:val="0"/>
      <w:divBdr>
        <w:top w:val="none" w:sz="0" w:space="0" w:color="auto"/>
        <w:left w:val="none" w:sz="0" w:space="0" w:color="auto"/>
        <w:bottom w:val="none" w:sz="0" w:space="0" w:color="auto"/>
        <w:right w:val="none" w:sz="0" w:space="0" w:color="auto"/>
      </w:divBdr>
      <w:divsChild>
        <w:div w:id="582378275">
          <w:marLeft w:val="0"/>
          <w:marRight w:val="0"/>
          <w:marTop w:val="0"/>
          <w:marBottom w:val="0"/>
          <w:divBdr>
            <w:top w:val="none" w:sz="0" w:space="0" w:color="auto"/>
            <w:left w:val="none" w:sz="0" w:space="0" w:color="auto"/>
            <w:bottom w:val="none" w:sz="0" w:space="0" w:color="auto"/>
            <w:right w:val="none" w:sz="0" w:space="0" w:color="auto"/>
          </w:divBdr>
          <w:divsChild>
            <w:div w:id="17957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0090">
      <w:bodyDiv w:val="1"/>
      <w:marLeft w:val="0"/>
      <w:marRight w:val="0"/>
      <w:marTop w:val="0"/>
      <w:marBottom w:val="0"/>
      <w:divBdr>
        <w:top w:val="none" w:sz="0" w:space="0" w:color="auto"/>
        <w:left w:val="none" w:sz="0" w:space="0" w:color="auto"/>
        <w:bottom w:val="none" w:sz="0" w:space="0" w:color="auto"/>
        <w:right w:val="none" w:sz="0" w:space="0" w:color="auto"/>
      </w:divBdr>
      <w:divsChild>
        <w:div w:id="748773906">
          <w:marLeft w:val="0"/>
          <w:marRight w:val="0"/>
          <w:marTop w:val="0"/>
          <w:marBottom w:val="0"/>
          <w:divBdr>
            <w:top w:val="none" w:sz="0" w:space="0" w:color="auto"/>
            <w:left w:val="none" w:sz="0" w:space="0" w:color="auto"/>
            <w:bottom w:val="none" w:sz="0" w:space="0" w:color="auto"/>
            <w:right w:val="none" w:sz="0" w:space="0" w:color="auto"/>
          </w:divBdr>
          <w:divsChild>
            <w:div w:id="1912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4394">
      <w:bodyDiv w:val="1"/>
      <w:marLeft w:val="0"/>
      <w:marRight w:val="0"/>
      <w:marTop w:val="0"/>
      <w:marBottom w:val="0"/>
      <w:divBdr>
        <w:top w:val="none" w:sz="0" w:space="0" w:color="auto"/>
        <w:left w:val="none" w:sz="0" w:space="0" w:color="auto"/>
        <w:bottom w:val="none" w:sz="0" w:space="0" w:color="auto"/>
        <w:right w:val="none" w:sz="0" w:space="0" w:color="auto"/>
      </w:divBdr>
      <w:divsChild>
        <w:div w:id="1510678904">
          <w:marLeft w:val="0"/>
          <w:marRight w:val="0"/>
          <w:marTop w:val="0"/>
          <w:marBottom w:val="0"/>
          <w:divBdr>
            <w:top w:val="none" w:sz="0" w:space="0" w:color="auto"/>
            <w:left w:val="none" w:sz="0" w:space="0" w:color="auto"/>
            <w:bottom w:val="none" w:sz="0" w:space="0" w:color="auto"/>
            <w:right w:val="none" w:sz="0" w:space="0" w:color="auto"/>
          </w:divBdr>
          <w:divsChild>
            <w:div w:id="182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D7CF0-2707-4025-B7BF-8A8164B8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64</Pages>
  <Words>16235</Words>
  <Characters>92545</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108563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99</cp:revision>
  <dcterms:created xsi:type="dcterms:W3CDTF">2021-04-15T00:30:00Z</dcterms:created>
  <dcterms:modified xsi:type="dcterms:W3CDTF">2021-08-26T23:16:00Z</dcterms:modified>
</cp:coreProperties>
</file>