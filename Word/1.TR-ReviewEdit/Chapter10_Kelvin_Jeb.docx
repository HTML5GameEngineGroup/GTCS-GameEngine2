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 xml:space="preserve">Particle </w:t>
      </w:r>
      <w:commentRangeStart w:id="1"/>
      <w:commentRangeStart w:id="2"/>
      <w:r w:rsidR="00AF4F3B">
        <w:t>Systems</w:t>
      </w:r>
      <w:commentRangeEnd w:id="1"/>
      <w:r w:rsidR="0079326E">
        <w:rPr>
          <w:rStyle w:val="CommentReference"/>
          <w:rFonts w:asciiTheme="minorHAnsi" w:eastAsia="SimSun" w:hAnsiTheme="minorHAnsi" w:cstheme="minorBidi"/>
          <w:b w:val="0"/>
        </w:rPr>
        <w:commentReference w:id="1"/>
      </w:r>
      <w:commentRangeEnd w:id="2"/>
      <w:r w:rsidR="00A5298E">
        <w:rPr>
          <w:rStyle w:val="CommentReference"/>
          <w:rFonts w:asciiTheme="minorHAnsi" w:eastAsia="SimSun" w:hAnsiTheme="minorHAnsi" w:cstheme="minorBidi"/>
          <w:b w:val="0"/>
        </w:rPr>
        <w:commentReference w:id="2"/>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r w:rsidRPr="00092B24">
        <w:rPr>
          <w:rStyle w:val="CodeInline"/>
          <w:rFonts w:hint="eastAsia"/>
        </w:rPr>
        <w:t>RigidShape</w:t>
      </w:r>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CABAB92"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ins w:id="3" w:author="Kelvin Sung" w:date="2021-08-31T09:26:00Z">
        <w:r w:rsidR="00923F30">
          <w:t>do not lend</w:t>
        </w:r>
        <w:r w:rsidR="003C7CD5">
          <w:t xml:space="preserve"> themselves</w:t>
        </w:r>
      </w:ins>
      <w:ins w:id="4" w:author="Kelvin Sung" w:date="2021-08-31T09:56:00Z">
        <w:r w:rsidR="00C05249">
          <w:t xml:space="preserve"> well</w:t>
        </w:r>
        <w:r w:rsidR="00902FCE">
          <w:t xml:space="preserve"> </w:t>
        </w:r>
      </w:ins>
      <w:del w:id="5" w:author="Kelvin Sung" w:date="2021-08-31T09:26:00Z">
        <w:r w:rsidR="00FD4FA1" w:rsidDel="003C7CD5">
          <w:delText xml:space="preserve">are not suitable </w:delText>
        </w:r>
      </w:del>
      <w:r w:rsidR="00FD4FA1">
        <w:t>to be</w:t>
      </w:r>
      <w:ins w:id="6" w:author="Jeb Pavleas" w:date="2021-09-04T04:27:00Z">
        <w:r w:rsidR="009C2759">
          <w:t>ing</w:t>
        </w:r>
      </w:ins>
      <w:r w:rsidR="00FD4FA1">
        <w:t xml:space="preserve"> </w:t>
      </w:r>
      <w:del w:id="7" w:author="Jeb Pavleas" w:date="2021-09-04T04:27:00Z">
        <w:r w:rsidR="00FD4FA1" w:rsidDel="009C2759">
          <w:delText xml:space="preserve">described </w:delText>
        </w:r>
      </w:del>
      <w:ins w:id="8" w:author="Jeb Pavleas" w:date="2021-09-04T04:27:00Z">
        <w:r w:rsidR="009C2759">
          <w:t>represented</w:t>
        </w:r>
        <w:r w:rsidR="009C2759">
          <w:t xml:space="preserve"> </w:t>
        </w:r>
      </w:ins>
      <w:r w:rsidR="00FD4FA1">
        <w:t>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w:t>
      </w:r>
      <w:r w:rsidR="00235A85">
        <w:lastRenderedPageBreak/>
        <w:t xml:space="preserve">upward direction with reddish color. As time progresses, </w:t>
      </w:r>
      <w:r w:rsidR="00FA6F52">
        <w:t xml:space="preserve">the </w:t>
      </w:r>
      <w:r w:rsidR="00235A85">
        <w:t>particle may 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09883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r w:rsidRPr="0014369D">
        <w:rPr>
          <w:rStyle w:val="CodeInline"/>
        </w:rPr>
        <w:t>RigidShape</w:t>
      </w:r>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61000CA4" w:rsidR="00AF4F3B" w:rsidRDefault="00AF4F3B" w:rsidP="00AF4F3B">
      <w:pPr>
        <w:pStyle w:val="BodyTextFirst"/>
        <w:rPr>
          <w:rFonts w:hint="eastAsia"/>
        </w:rPr>
      </w:pPr>
      <w:r>
        <w:t>A particle is a textured position with</w:t>
      </w:r>
      <w:ins w:id="9" w:author="Kelvin Sung" w:date="2021-08-31T10:01:00Z">
        <w:r w:rsidR="00A760E7">
          <w:t>out</w:t>
        </w:r>
      </w:ins>
      <w:r>
        <w:t xml:space="preserve">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xml:space="preserve">, you will first learn about the support for drawing a particle object. After that, you will examine the details of how to </w:t>
      </w:r>
      <w:r w:rsidRPr="00D073E8">
        <w:lastRenderedPageBreak/>
        <w:t>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10"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10"/>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11" w:name="_Hlk74148617"/>
      <w:r>
        <w:t>Figure 10-1. Running the Particles project</w:t>
      </w:r>
    </w:p>
    <w:p w14:paraId="3D81E084" w14:textId="22C06D43" w:rsidR="00F97C67" w:rsidRDefault="00602BE7" w:rsidP="00F97C67">
      <w:pPr>
        <w:pStyle w:val="BodyTextFirs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w:t>
      </w:r>
      <w:r w:rsidR="002B7345">
        <w:lastRenderedPageBreak/>
        <w:t xml:space="preserve">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11"/>
    <w:p w14:paraId="73CE3340" w14:textId="1D730D28" w:rsidR="00B14B1D" w:rsidRDefault="00B14B1D" w:rsidP="00C2715B">
      <w:pPr>
        <w:pStyle w:val="Heading3"/>
      </w:pPr>
      <w:r>
        <w:t>Supporting Drawing of a Particle</w:t>
      </w:r>
    </w:p>
    <w:p w14:paraId="61CC8A1A" w14:textId="6587536B"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reason you can simply reuse the existing texture vertex shader </w:t>
      </w:r>
      <w:r w:rsidRPr="00D073E8">
        <w:rPr>
          <w:rStyle w:val="CodeInline"/>
        </w:rPr>
        <w:t>texture_vs.glsl</w:t>
      </w:r>
      <w:r>
        <w:t>.</w:t>
      </w:r>
    </w:p>
    <w:p w14:paraId="3412372C" w14:textId="49F91602" w:rsidR="002B6651" w:rsidRDefault="00D073E8" w:rsidP="00092B24">
      <w:pPr>
        <w:pStyle w:val="Heading4"/>
      </w:pPr>
      <w:r w:rsidRPr="00D073E8">
        <w:t>Creating GLSL Particle Fragment Shader</w:t>
      </w:r>
    </w:p>
    <w:p w14:paraId="029CA959" w14:textId="7D8D4C06"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r w:rsidRPr="00D073E8">
        <w:rPr>
          <w:rStyle w:val="CodeInline"/>
        </w:rPr>
        <w:t>particle_fs.glsl</w:t>
      </w:r>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r w:rsidRPr="00C2715B">
        <w:rPr>
          <w:rStyle w:val="CodeInline"/>
        </w:rPr>
        <w:t>src/</w:t>
      </w:r>
      <w:r w:rsidR="00C2715B" w:rsidRPr="00C2715B">
        <w:rPr>
          <w:rStyle w:val="CodeInline"/>
        </w:rPr>
        <w:t>glsl_s</w:t>
      </w:r>
      <w:r w:rsidRPr="00C2715B">
        <w:rPr>
          <w:rStyle w:val="CodeInline"/>
        </w:rPr>
        <w:t>haders</w:t>
      </w:r>
      <w:r>
        <w:t xml:space="preserve"> folder, </w:t>
      </w:r>
      <w:r w:rsidR="00E84613">
        <w:t xml:space="preserve">create </w:t>
      </w:r>
      <w:r>
        <w:t xml:space="preserve">a new file and name it </w:t>
      </w:r>
      <w:r w:rsidR="00C2715B" w:rsidRPr="00C2715B">
        <w:rPr>
          <w:rStyle w:val="CodeInline"/>
        </w:rPr>
        <w:t>p</w:t>
      </w:r>
      <w:r w:rsidRPr="00C2715B">
        <w:rPr>
          <w:rStyle w:val="CodeInline"/>
        </w:rPr>
        <w:t>article</w:t>
      </w:r>
      <w:r w:rsidR="00C2715B" w:rsidRPr="00C2715B">
        <w:rPr>
          <w:rStyle w:val="CodeInline"/>
        </w:rPr>
        <w:t>_fs</w:t>
      </w:r>
      <w:r w:rsidRPr="00C2715B">
        <w:rPr>
          <w:rStyle w:val="CodeInline"/>
        </w:rPr>
        <w:t>.glsl</w:t>
      </w:r>
      <w:r>
        <w:t>.</w:t>
      </w:r>
    </w:p>
    <w:p w14:paraId="3622DD68" w14:textId="433E52D8" w:rsidR="00C2715B" w:rsidRDefault="00C2715B" w:rsidP="00C2715B">
      <w:pPr>
        <w:pStyle w:val="NumList"/>
        <w:rPr>
          <w:rFonts w:hint="eastAsia"/>
        </w:rPr>
      </w:pPr>
      <w:r w:rsidRPr="00C2715B">
        <w:t xml:space="preserve">Similar to the texture fragment shader defined in </w:t>
      </w:r>
      <w:r w:rsidR="00AB23FD" w:rsidRPr="00AB23FD">
        <w:rPr>
          <w:rStyle w:val="CodeInline"/>
        </w:rPr>
        <w:t>t</w:t>
      </w:r>
      <w:r w:rsidRPr="00AB23FD">
        <w:rPr>
          <w:rStyle w:val="CodeInline"/>
        </w:rPr>
        <w:t>exture</w:t>
      </w:r>
      <w:r w:rsidR="00AB23FD" w:rsidRPr="00AB23FD">
        <w:rPr>
          <w:rStyle w:val="CodeInline"/>
        </w:rPr>
        <w:t>_fs</w:t>
      </w:r>
      <w:r w:rsidRPr="00AB23FD">
        <w:rPr>
          <w:rStyle w:val="CodeInline"/>
        </w:rPr>
        <w:t>.glsl</w:t>
      </w:r>
      <w:r w:rsidRPr="00C2715B">
        <w:t xml:space="preserve">, you need to declare </w:t>
      </w:r>
      <w:r w:rsidRPr="00AB23FD">
        <w:rPr>
          <w:rStyle w:val="CodeInline"/>
        </w:rPr>
        <w:t>uPixelColor</w:t>
      </w:r>
      <w:r w:rsidRPr="00C2715B">
        <w:t xml:space="preserve"> and </w:t>
      </w:r>
      <w:r w:rsidRPr="00AB23FD">
        <w:rPr>
          <w:rStyle w:val="CodeInline"/>
        </w:rPr>
        <w:t>vTexCoord</w:t>
      </w:r>
      <w:r w:rsidRPr="00C2715B">
        <w:t xml:space="preserve"> to receive these values from the game engine and define the </w:t>
      </w:r>
      <w:r w:rsidRPr="00AB23FD">
        <w:rPr>
          <w:rStyle w:val="CodeInline"/>
        </w:rPr>
        <w:t>uSampler</w:t>
      </w:r>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Defining a Default ParticleShader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r w:rsidR="000E26C5" w:rsidRPr="00092B24">
        <w:rPr>
          <w:rStyle w:val="CodeInline"/>
          <w:rFonts w:hint="eastAsia"/>
        </w:rPr>
        <w:t>src/engine/core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r w:rsidR="00F11A3B" w:rsidRPr="00092B24">
        <w:rPr>
          <w:rStyle w:val="CodeInline"/>
          <w:rFonts w:hint="eastAsia"/>
        </w:rPr>
        <w:t>src/engine/core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lastRenderedPageBreak/>
        <w:t xml:space="preserve">In the </w:t>
      </w:r>
      <w:r w:rsidRPr="00165AA8">
        <w:rPr>
          <w:rStyle w:val="CodeInline"/>
        </w:rPr>
        <w:t>init()</w:t>
      </w:r>
      <w:r w:rsidRPr="00AB23FD">
        <w:t xml:space="preserve"> function, </w:t>
      </w:r>
      <w:r>
        <w:t xml:space="preserve">make sure to load the newly defined </w:t>
      </w:r>
      <w:r w:rsidRPr="00504BB3">
        <w:rPr>
          <w:rStyle w:val="CodeInline"/>
          <w:rFonts w:hint="eastAsia"/>
        </w:rPr>
        <w:t>particle_fs</w:t>
      </w:r>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r w:rsidRPr="00092B24">
        <w:rPr>
          <w:rStyle w:val="CodeInline"/>
          <w:rFonts w:hint="eastAsia"/>
        </w:rPr>
        <w:t>particle_fs</w:t>
      </w:r>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r w:rsidR="00AB23FD" w:rsidRPr="00165AA8">
        <w:rPr>
          <w:rStyle w:val="CodeInline"/>
        </w:rPr>
        <w:t>createShaders()</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77D3FBC8" w:rsidR="00AB23FD" w:rsidRDefault="00AB23FD" w:rsidP="00AB23FD">
      <w:pPr>
        <w:pStyle w:val="NumList"/>
        <w:rPr>
          <w:rFonts w:hint="eastAsia"/>
        </w:rPr>
      </w:pPr>
      <w:r w:rsidRPr="00AB23FD">
        <w:t xml:space="preserve">In the </w:t>
      </w:r>
      <w:r w:rsidRPr="00165AA8">
        <w:rPr>
          <w:rStyle w:val="CodeInline"/>
        </w:rPr>
        <w:t>cleanUp()</w:t>
      </w:r>
      <w:r w:rsidRPr="00AB23FD">
        <w:t xml:space="preserve"> function</w:t>
      </w:r>
      <w:r w:rsidR="007C22C5">
        <w:t xml:space="preserve"> remember to perform the proper cleanup and </w:t>
      </w:r>
      <w:r w:rsidR="00BD4A78">
        <w:t>un</w:t>
      </w:r>
      <w:r w:rsidR="007C22C5">
        <w:t xml:space="preserve">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lastRenderedPageBreak/>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Creating the ParticleRenderable Object</w:t>
      </w:r>
    </w:p>
    <w:p w14:paraId="657EA2EC" w14:textId="165AF352" w:rsidR="00AB23FD" w:rsidRDefault="00AB23FD" w:rsidP="00AB23FD">
      <w:pPr>
        <w:pStyle w:val="BodyTextFirst"/>
        <w:rPr>
          <w:rFonts w:hint="eastAsia"/>
        </w:rPr>
      </w:pPr>
      <w:commentRangeStart w:id="12"/>
      <w:r>
        <w:t xml:space="preserve">Recall that a </w:t>
      </w:r>
      <w:r w:rsidRPr="00DB3E83">
        <w:rPr>
          <w:rStyle w:val="CodeInline"/>
        </w:rPr>
        <w:t>S</w:t>
      </w:r>
      <w:r w:rsidR="00B13464">
        <w:rPr>
          <w:rStyle w:val="CodeInline"/>
        </w:rPr>
        <w:t>imple</w:t>
      </w:r>
      <w:r w:rsidR="00CE7C12">
        <w:rPr>
          <w:rStyle w:val="CodeInline"/>
        </w:rPr>
        <w:t>S</w:t>
      </w:r>
      <w:r w:rsidRPr="00DB3E83">
        <w:rPr>
          <w:rStyle w:val="CodeInline"/>
        </w:rPr>
        <w:t>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commentRangeEnd w:id="12"/>
      <w:r w:rsidR="00856535">
        <w:rPr>
          <w:rStyle w:val="CommentReference"/>
          <w:rFonts w:asciiTheme="minorHAnsi" w:hAnsiTheme="minorHAnsi"/>
        </w:rPr>
        <w:commentReference w:id="12"/>
      </w:r>
      <w:r w:rsidR="00DB3E83">
        <w:rPr>
          <w:rStyle w:val="CodeInline"/>
        </w:rPr>
        <w:t>p</w:t>
      </w:r>
      <w:r w:rsidRPr="00DB3E83">
        <w:rPr>
          <w:rStyle w:val="CodeInline"/>
        </w:rPr>
        <w:t>article</w:t>
      </w:r>
      <w:r w:rsidR="00DB3E83">
        <w:rPr>
          <w:rStyle w:val="CodeInline"/>
        </w:rPr>
        <w:t>_fs</w:t>
      </w:r>
      <w:r>
        <w:t xml:space="preserve"> shader, you can now create a new </w:t>
      </w:r>
      <w:r w:rsidRPr="00DB3E83">
        <w:rPr>
          <w:rStyle w:val="CodeInline"/>
        </w:rPr>
        <w:t>Renderable</w:t>
      </w:r>
      <w:r>
        <w:t xml:space="preserve"> object </w:t>
      </w:r>
      <w:ins w:id="13" w:author="Kelvin Sung" w:date="2021-08-31T10:13:00Z">
        <w:r w:rsidR="00CE7C12">
          <w:t xml:space="preserve">type </w:t>
        </w:r>
      </w:ins>
      <w:r>
        <w:t xml:space="preserve">to support the drawing of particles. Fortunately, the detailed behaviors of a particle, or a textured position, is identical to that of a </w:t>
      </w:r>
      <w:r w:rsidRPr="00DB3E83">
        <w:rPr>
          <w:rStyle w:val="CodeInline"/>
        </w:rPr>
        <w:t>TextureRenderable</w:t>
      </w:r>
      <w:r>
        <w:t xml:space="preserve"> with the exception of the different shader. As such, the definition of the </w:t>
      </w:r>
      <w:r w:rsidRPr="00DB3E83">
        <w:rPr>
          <w:rStyle w:val="CodeInline"/>
        </w:rPr>
        <w:t>ParticleRenderable</w:t>
      </w:r>
      <w:r>
        <w:t xml:space="preserve"> object is trivial.</w:t>
      </w:r>
    </w:p>
    <w:p w14:paraId="00F61BC9" w14:textId="786554E2" w:rsidR="00165AA8" w:rsidRDefault="00E66C75" w:rsidP="00092B24">
      <w:pPr>
        <w:pStyle w:val="BodyTextCont"/>
        <w:rPr>
          <w:rFonts w:hint="eastAsia"/>
        </w:rPr>
      </w:pPr>
      <w:r>
        <w:t>In t</w:t>
      </w:r>
      <w:r w:rsidR="00AB23FD">
        <w:t xml:space="preserve">he </w:t>
      </w:r>
      <w:r w:rsidR="00AB23FD" w:rsidRPr="00165AA8">
        <w:rPr>
          <w:rStyle w:val="CodeInline"/>
        </w:rPr>
        <w:t>src/</w:t>
      </w:r>
      <w:r w:rsidR="00165AA8" w:rsidRPr="00165AA8">
        <w:rPr>
          <w:rStyle w:val="CodeInline"/>
        </w:rPr>
        <w:t>e</w:t>
      </w:r>
      <w:r w:rsidR="00AB23FD" w:rsidRPr="00165AA8">
        <w:rPr>
          <w:rStyle w:val="CodeInline"/>
        </w:rPr>
        <w:t>ngine/</w:t>
      </w:r>
      <w:r w:rsidR="00165AA8" w:rsidRPr="00165AA8">
        <w:rPr>
          <w:rStyle w:val="CodeInline"/>
        </w:rPr>
        <w:t>r</w:t>
      </w:r>
      <w:r w:rsidR="00AB23FD" w:rsidRPr="00165AA8">
        <w:rPr>
          <w:rStyle w:val="CodeInline"/>
        </w:rPr>
        <w:t>enderables</w:t>
      </w:r>
      <w:r w:rsidR="00AB23FD">
        <w:t xml:space="preserve"> folder, </w:t>
      </w:r>
      <w:r>
        <w:t>cr</w:t>
      </w:r>
      <w:ins w:id="14" w:author="Jeb Pavleas" w:date="2021-09-04T08:22:00Z">
        <w:r w:rsidR="00856535">
          <w:t>e</w:t>
        </w:r>
      </w:ins>
      <w:r>
        <w:t>ate</w:t>
      </w:r>
      <w:ins w:id="15" w:author="Jeb Pavleas" w:date="2021-09-04T08:22:00Z">
        <w:r w:rsidR="00856535">
          <w:t xml:space="preserve"> the</w:t>
        </w:r>
      </w:ins>
      <w:r>
        <w:t xml:space="preserv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r w:rsidRPr="00092B24">
        <w:rPr>
          <w:rStyle w:val="CodeInline"/>
          <w:rFonts w:hint="eastAsia"/>
        </w:rPr>
        <w:t>defaultShaders</w:t>
      </w:r>
      <w:r>
        <w:t xml:space="preserve"> for accessing the particle shader and from </w:t>
      </w:r>
      <w:r w:rsidRPr="00092B24">
        <w:rPr>
          <w:rStyle w:val="CodeInline"/>
          <w:rFonts w:hint="eastAsia"/>
        </w:rPr>
        <w:t>TextureRenderable</w:t>
      </w:r>
      <w:r>
        <w:t xml:space="preserve"> for the base class. Define the </w:t>
      </w:r>
      <w:r w:rsidRPr="00092B24">
        <w:rPr>
          <w:rStyle w:val="CodeInline"/>
          <w:rFonts w:hint="eastAsia"/>
        </w:rPr>
        <w:t>ParticleRenderable</w:t>
      </w:r>
      <w:r>
        <w:t xml:space="preserve"> to be a subclass of </w:t>
      </w:r>
      <w:r w:rsidRPr="00092B24">
        <w:rPr>
          <w:rStyle w:val="CodeInline"/>
          <w:rFonts w:hint="eastAsia"/>
        </w:rPr>
        <w:t>TextureRenderable</w:t>
      </w:r>
      <w:r>
        <w:t>, and set the proper default shader in the constructor</w:t>
      </w:r>
      <w:ins w:id="16" w:author="Kelvin Sung" w:date="2021-08-31T10:22:00Z">
        <w:r w:rsidR="00F46A95">
          <w:t>.</w:t>
        </w:r>
      </w:ins>
      <w:ins w:id="17" w:author="Kelvin Sung" w:date="2021-08-31T10:16:00Z">
        <w:r w:rsidR="00CE7C12">
          <w:t xml:space="preserve"> </w:t>
        </w:r>
      </w:ins>
      <w:ins w:id="18" w:author="Kelvin Sung" w:date="2021-08-31T10:22:00Z">
        <w:r w:rsidR="00F46A95">
          <w:t>R</w:t>
        </w:r>
      </w:ins>
      <w:ins w:id="19" w:author="Kelvin Sung" w:date="2021-08-31T10:16:00Z">
        <w:r w:rsidR="00CE7C12">
          <w:t>emember to export the class</w:t>
        </w:r>
      </w:ins>
      <w:r>
        <w:t>.</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3A354624" w:rsidR="00165AA8" w:rsidRDefault="00165AA8" w:rsidP="00165AA8">
      <w:pPr>
        <w:pStyle w:val="Code"/>
        <w:rPr>
          <w:ins w:id="20" w:author="Kelvin Sung" w:date="2021-08-31T10:15:00Z"/>
          <w:rFonts w:hint="eastAsia"/>
        </w:rPr>
      </w:pPr>
      <w:r>
        <w:t>}</w:t>
      </w:r>
    </w:p>
    <w:p w14:paraId="28D09325" w14:textId="010C01C5" w:rsidR="00CE7C12" w:rsidRDefault="00CE7C12" w:rsidP="00165AA8">
      <w:pPr>
        <w:pStyle w:val="Code"/>
        <w:rPr>
          <w:rFonts w:hint="eastAsia"/>
        </w:rPr>
      </w:pPr>
      <w:ins w:id="21" w:author="Kelvin Sung" w:date="2021-08-31T10:15:00Z">
        <w:r w:rsidRPr="00CE7C12">
          <w:t>export default ParticleRenderable;</w:t>
        </w:r>
      </w:ins>
    </w:p>
    <w:p w14:paraId="4FE78B8D" w14:textId="36BBCA23" w:rsidR="006B15B6" w:rsidRDefault="006B15B6" w:rsidP="006B15B6">
      <w:pPr>
        <w:pStyle w:val="Heading4"/>
      </w:pPr>
      <w:r>
        <w:t>Loading the Default Particle Texture</w:t>
      </w:r>
    </w:p>
    <w:p w14:paraId="5D467981" w14:textId="1BA5AA9E"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r w:rsidR="009746C3" w:rsidRPr="00092B24">
        <w:rPr>
          <w:rStyle w:val="CodeInline"/>
          <w:rFonts w:hint="eastAsia"/>
        </w:rPr>
        <w:t>defaultResources</w:t>
      </w:r>
      <w:r w:rsidR="009746C3">
        <w:t xml:space="preserve"> initialization process. </w:t>
      </w:r>
    </w:p>
    <w:p w14:paraId="30EF67A3" w14:textId="22DE48AC" w:rsidR="00CB719C" w:rsidRDefault="00D9449F" w:rsidP="00DF38B8">
      <w:pPr>
        <w:pStyle w:val="NumList"/>
        <w:numPr>
          <w:ilvl w:val="0"/>
          <w:numId w:val="25"/>
        </w:numPr>
        <w:rPr>
          <w:rFonts w:hint="eastAsia"/>
        </w:rPr>
      </w:pPr>
      <w:r>
        <w:lastRenderedPageBreak/>
        <w:t xml:space="preserve">Edit </w:t>
      </w:r>
      <w:r w:rsidRPr="00092B24">
        <w:rPr>
          <w:rStyle w:val="CodeInline"/>
          <w:rFonts w:hint="eastAsia"/>
        </w:rPr>
        <w:t>default_resources.js</w:t>
      </w:r>
      <w:r>
        <w:t xml:space="preserve"> in the </w:t>
      </w:r>
      <w:r w:rsidRPr="00092B24">
        <w:rPr>
          <w:rStyle w:val="CodeInline"/>
          <w:rFonts w:hint="eastAsia"/>
        </w:rPr>
        <w:t>src/engine/resources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r w:rsidRPr="00092B24">
        <w:rPr>
          <w:rStyle w:val="CodeInline"/>
          <w:rFonts w:hint="eastAsia"/>
        </w:rPr>
        <w:t>init()</w:t>
      </w:r>
      <w:r>
        <w:t xml:space="preserve"> function, call the </w:t>
      </w:r>
      <w:r w:rsidRPr="00092B24">
        <w:rPr>
          <w:rStyle w:val="CodeInline"/>
          <w:rFonts w:hint="eastAsia"/>
        </w:rPr>
        <w:t>texture.load()</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r w:rsidR="00A5380F" w:rsidRPr="00092B24">
        <w:rPr>
          <w:rStyle w:val="CodeInline"/>
          <w:rFonts w:hint="eastAsia"/>
        </w:rPr>
        <w:t>clean</w:t>
      </w:r>
      <w:r w:rsidR="00A5380F">
        <w:rPr>
          <w:rStyle w:val="CodeInline"/>
        </w:rPr>
        <w:t>U</w:t>
      </w:r>
      <w:r w:rsidR="00A5380F" w:rsidRPr="00092B24">
        <w:rPr>
          <w:rStyle w:val="CodeInline"/>
          <w:rFonts w:hint="eastAsia"/>
        </w:rPr>
        <w:t>p()</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2229D40" w:rsidR="00A5380F" w:rsidRDefault="00A5380F" w:rsidP="00F05F60">
      <w:pPr>
        <w:pStyle w:val="Code"/>
        <w:rPr>
          <w:rFonts w:hint="eastAsia"/>
        </w:rPr>
      </w:pPr>
      <w:r>
        <w:t xml:space="preserve">    … identical to previous code</w:t>
      </w:r>
      <w:ins w:id="22" w:author="Jeb Pavleas" w:date="2021-09-04T08:23:00Z">
        <w:r w:rsidR="00856535">
          <w:t xml:space="preserve"> …</w:t>
        </w:r>
      </w:ins>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r w:rsidRPr="00092B24">
        <w:rPr>
          <w:rStyle w:val="CodeInline"/>
          <w:rFonts w:hint="eastAsia"/>
        </w:rPr>
        <w:t>resource_map</w:t>
      </w:r>
      <w:r>
        <w:t xml:space="preserve"> during system initialization. This default texture map can be readily accessed with the returned value from the </w:t>
      </w:r>
      <w:r w:rsidRPr="00092B24">
        <w:rPr>
          <w:rStyle w:val="CodeInline"/>
          <w:rFonts w:hint="eastAsia"/>
        </w:rPr>
        <w:t>getDefaultPSTexture()</w:t>
      </w:r>
      <w:r>
        <w:t xml:space="preserve"> function.</w:t>
      </w:r>
    </w:p>
    <w:p w14:paraId="26565041" w14:textId="77777777" w:rsidR="00B14B1D" w:rsidRDefault="00B14B1D" w:rsidP="00B14B1D">
      <w:pPr>
        <w:pStyle w:val="Heading3"/>
      </w:pPr>
      <w:r>
        <w:t>Defining the Engine Particle Component</w:t>
      </w:r>
    </w:p>
    <w:p w14:paraId="58518C7A" w14:textId="557AC14A" w:rsidR="00B14B1D" w:rsidRDefault="00B14B1D" w:rsidP="00B14B1D">
      <w:pPr>
        <w:pStyle w:val="BodyTextFirst"/>
        <w:rPr>
          <w:rFonts w:hint="eastAsia"/>
        </w:rPr>
      </w:pPr>
      <w:r>
        <w:t xml:space="preserve">With the drawing infrastructure defined, you can now </w:t>
      </w:r>
      <w:ins w:id="23" w:author="Kelvin Sung" w:date="2021-08-31T10:20:00Z">
        <w:r w:rsidR="004C338A">
          <w:t xml:space="preserve">define </w:t>
        </w:r>
      </w:ins>
      <w:del w:id="24" w:author="Kelvin Sung" w:date="2021-08-31T10:20:00Z">
        <w:r w:rsidR="005C0977" w:rsidDel="004C338A">
          <w:delText xml:space="preserve">begin with the </w:delText>
        </w:r>
        <w:r w:rsidDel="004C338A">
          <w:delText>defin</w:delText>
        </w:r>
        <w:r w:rsidR="005C0977" w:rsidDel="004C338A">
          <w:delText>ing of</w:delText>
        </w:r>
        <w:r w:rsidDel="004C338A">
          <w:delText xml:space="preserve"> </w:delText>
        </w:r>
      </w:del>
      <w:r>
        <w:t xml:space="preserve">the engine component to </w:t>
      </w:r>
      <w:del w:id="25" w:author="Kelvin Sung" w:date="2021-08-31T10:20:00Z">
        <w:r w:rsidR="005C0977" w:rsidDel="004C338A">
          <w:delText xml:space="preserve">define and </w:delText>
        </w:r>
      </w:del>
      <w:r>
        <w:t xml:space="preserve">manage the </w:t>
      </w:r>
      <w:r w:rsidR="005C0977">
        <w:t xml:space="preserve">behavior of the </w:t>
      </w:r>
      <w:r>
        <w:t>particle system.</w:t>
      </w:r>
      <w:r w:rsidR="005C0977">
        <w:t xml:space="preserve"> For now, the only functionality required is to </w:t>
      </w:r>
      <w:del w:id="26" w:author="Kelvin Sung" w:date="2021-08-31T10:20:00Z">
        <w:r w:rsidR="005C0977" w:rsidDel="00DA071D">
          <w:delText xml:space="preserve">define </w:delText>
        </w:r>
      </w:del>
      <w:ins w:id="27" w:author="Kelvin Sung" w:date="2021-08-31T10:20:00Z">
        <w:r w:rsidR="00DA071D">
          <w:t xml:space="preserve">include </w:t>
        </w:r>
      </w:ins>
      <w:r w:rsidR="005C0977">
        <w:t>a default system acceleration for all particles.</w:t>
      </w:r>
    </w:p>
    <w:p w14:paraId="4B870D5F" w14:textId="7AFDA617" w:rsidR="00B14B1D" w:rsidRDefault="00B14B1D" w:rsidP="00092B24">
      <w:pPr>
        <w:pStyle w:val="BodyTextCont"/>
        <w:rPr>
          <w:rFonts w:hint="eastAsia"/>
        </w:rPr>
      </w:pPr>
      <w:r>
        <w:t xml:space="preserve">In the </w:t>
      </w:r>
      <w:r w:rsidRPr="004A7D73">
        <w:rPr>
          <w:rStyle w:val="CodeInline"/>
        </w:rPr>
        <w:t>src/engine/components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w:t>
      </w:r>
      <w:ins w:id="28" w:author="Kelvin Sung" w:date="2021-08-31T10:21:00Z">
        <w:r w:rsidR="00590A54">
          <w:t>er</w:t>
        </w:r>
      </w:ins>
      <w:del w:id="29" w:author="Kelvin Sung" w:date="2021-08-31T10:21:00Z">
        <w:r w:rsidR="005C0977" w:rsidDel="00590A54">
          <w:delText>ing</w:delText>
        </w:r>
      </w:del>
      <w:r w:rsidR="005C0977">
        <w:t xml:space="preserve">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4A1520E4" w:rsidR="00DB3E83" w:rsidRDefault="00DB3E83" w:rsidP="00165AA8">
      <w:pPr>
        <w:pStyle w:val="Heading3"/>
      </w:pPr>
      <w:r>
        <w:t xml:space="preserve">Defining the Particle and Particle Game </w:t>
      </w:r>
      <w:del w:id="30" w:author="Kelvin Sung" w:date="2021-09-03T15:58:00Z">
        <w:r w:rsidDel="00BF4B4D">
          <w:delText>Object</w:delText>
        </w:r>
      </w:del>
      <w:ins w:id="31" w:author="Kelvin Sung" w:date="2021-09-03T15:58:00Z">
        <w:r w:rsidR="00BF4B4D">
          <w:t>Classes</w:t>
        </w:r>
      </w:ins>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1E483755" w:rsidR="00DB3E83" w:rsidRDefault="00F33037" w:rsidP="00DB3E83">
      <w:pPr>
        <w:pStyle w:val="BodyTextFirst"/>
        <w:rPr>
          <w:rFonts w:hint="eastAsia"/>
        </w:rPr>
      </w:pPr>
      <w:bookmarkStart w:id="32" w:name="_Hlk76984508"/>
      <w:r>
        <w:t xml:space="preserve">Particles are lightweight game objects </w:t>
      </w:r>
      <w:bookmarkEnd w:id="32"/>
      <w:r>
        <w:t xml:space="preserve">with simple properties wrapping around </w:t>
      </w:r>
      <w:r w:rsidRPr="00092B24">
        <w:rPr>
          <w:rStyle w:val="CodeInline"/>
          <w:rFonts w:hint="eastAsia"/>
        </w:rPr>
        <w:t>ParticleRenderable</w:t>
      </w:r>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r w:rsidRPr="009154BC">
        <w:rPr>
          <w:rStyle w:val="CodeInline"/>
        </w:rPr>
        <w:t>src/</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lastRenderedPageBreak/>
        <w:t xml:space="preserve">In </w:t>
      </w:r>
      <w:r w:rsidR="00C81D66">
        <w:t xml:space="preserve">the </w:t>
      </w:r>
      <w:r w:rsidR="00C81D66" w:rsidRPr="00092B24">
        <w:rPr>
          <w:rStyle w:val="CodeInline"/>
          <w:rFonts w:hint="eastAsia"/>
        </w:rPr>
        <w:t>src/engine/particles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r w:rsidRPr="00092B24">
        <w:rPr>
          <w:rStyle w:val="CodeInline"/>
          <w:rFonts w:hint="eastAsia"/>
        </w:rPr>
        <w:t>draw()</w:t>
      </w:r>
      <w:r>
        <w:t xml:space="preserve"> function to draw the particle as a </w:t>
      </w:r>
      <w:r w:rsidRPr="00092B24">
        <w:rPr>
          <w:rStyle w:val="CodeInline"/>
          <w:rFonts w:hint="eastAsia"/>
        </w:rPr>
        <w:t>TextureRenderable</w:t>
      </w:r>
      <w:r>
        <w:t xml:space="preserve">, and </w:t>
      </w:r>
      <w:r w:rsidR="00DB3E83" w:rsidRPr="00DB3E83">
        <w:t xml:space="preserve">a </w:t>
      </w:r>
      <w:r w:rsidR="009154BC" w:rsidRPr="009154BC">
        <w:rPr>
          <w:rStyle w:val="CodeInline"/>
        </w:rPr>
        <w:t>drawMarker</w:t>
      </w:r>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lastRenderedPageBreak/>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r w:rsidRPr="00DF6D54">
        <w:rPr>
          <w:rStyle w:val="CodeInline"/>
        </w:rPr>
        <w:t>update()</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r w:rsidR="00F05F60" w:rsidRPr="00A37CF8">
        <w:rPr>
          <w:rStyle w:val="CodeInline"/>
        </w:rPr>
        <w:t>mDrag</w:t>
      </w:r>
      <w:r w:rsidR="00F05F60">
        <w:t xml:space="preserve"> variable simulates drags on the particles. </w:t>
      </w:r>
      <w:r w:rsidR="00DC7BBD">
        <w:t xml:space="preserve"> Notice that this function also performs incremental changes to the other parameters including color and size. The </w:t>
      </w:r>
      <w:r w:rsidR="00DC7BBD" w:rsidRPr="00092B24">
        <w:rPr>
          <w:rStyle w:val="CodeInline"/>
          <w:rFonts w:hint="eastAsia"/>
        </w:rPr>
        <w:t>mCyclesToLive</w:t>
      </w:r>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simple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lastRenderedPageBreak/>
        <w:t>Creating the ParticleSet</w:t>
      </w:r>
    </w:p>
    <w:p w14:paraId="702F7C4E" w14:textId="05956CBB" w:rsidR="00DB3E83" w:rsidRDefault="00DB3E83" w:rsidP="00DB3E83">
      <w:pPr>
        <w:pStyle w:val="BodyTextFirst"/>
        <w:rPr>
          <w:rFonts w:hint="eastAsia"/>
        </w:rPr>
      </w:pPr>
      <w:r>
        <w:t xml:space="preserve">To work with a collection of particles, you can now create the </w:t>
      </w:r>
      <w:r w:rsidRPr="009779AC">
        <w:rPr>
          <w:rStyle w:val="CodeInline"/>
        </w:rPr>
        <w:t>ParticleSet</w:t>
      </w:r>
      <w:r>
        <w:t xml:space="preserve"> to support convenient looping over </w:t>
      </w:r>
      <w:r w:rsidR="009779AC">
        <w:t xml:space="preserve">sets of </w:t>
      </w:r>
      <w:r w:rsidRPr="009779AC">
        <w:rPr>
          <w:rStyle w:val="CodeInline"/>
        </w:rPr>
        <w:t>Particle</w:t>
      </w:r>
      <w:r>
        <w:t>.</w:t>
      </w:r>
      <w:r w:rsidR="00D17CA6">
        <w:t xml:space="preserve"> For lightweight purposes,</w:t>
      </w:r>
      <w:ins w:id="33" w:author="Jeb Pavleas" w:date="2021-09-04T08:25:00Z">
        <w:r w:rsidR="00856535">
          <w:t xml:space="preserve"> the</w:t>
        </w:r>
      </w:ins>
      <w:r w:rsidR="00D17CA6">
        <w:t xml:space="preserve"> </w:t>
      </w:r>
      <w:r w:rsidR="00D17CA6" w:rsidRPr="00D17CA6">
        <w:rPr>
          <w:rStyle w:val="CodeInline"/>
        </w:rPr>
        <w:t>Particle</w:t>
      </w:r>
      <w:r w:rsidR="00D17CA6">
        <w:t xml:space="preserve"> class does not subclass from the more complex </w:t>
      </w:r>
      <w:r w:rsidR="00D17CA6" w:rsidRPr="00D17CA6">
        <w:rPr>
          <w:rStyle w:val="CodeInline"/>
        </w:rPr>
        <w:t>GameObject</w:t>
      </w:r>
      <w:r w:rsidR="00D17CA6">
        <w:t>, however, as JavaScript is a</w:t>
      </w:r>
      <w:ins w:id="34" w:author="Jeb Pavleas" w:date="2021-09-04T08:25:00Z">
        <w:r w:rsidR="00856535">
          <w:t>n</w:t>
        </w:r>
      </w:ins>
      <w:r w:rsidR="00D17CA6">
        <w:t xml:space="preserve"> untyped language, it is still possible for </w:t>
      </w:r>
      <w:r w:rsidR="00D17CA6" w:rsidRPr="009779AC">
        <w:rPr>
          <w:rStyle w:val="CodeInline"/>
        </w:rPr>
        <w:t>ParticleSet</w:t>
      </w:r>
      <w:r w:rsidR="00D17CA6">
        <w:t xml:space="preserve"> to subclass from and refine </w:t>
      </w:r>
      <w:r w:rsidR="00D17CA6" w:rsidRPr="00D17CA6">
        <w:rPr>
          <w:rStyle w:val="CodeInline"/>
        </w:rPr>
        <w:t>GameObjectSet</w:t>
      </w:r>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r w:rsidR="00DB3E83" w:rsidRPr="009779AC">
        <w:rPr>
          <w:rStyle w:val="CodeInline"/>
        </w:rPr>
        <w:t>src/</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r w:rsidR="00DB3E83" w:rsidRPr="009779AC">
        <w:rPr>
          <w:rStyle w:val="CodeInline"/>
        </w:rPr>
        <w:t>ParticleSet</w:t>
      </w:r>
      <w:r w:rsidR="00DB3E83">
        <w:t xml:space="preserve"> to be a subclass of </w:t>
      </w:r>
      <w:r w:rsidR="00DB3E83" w:rsidRPr="009779AC">
        <w:rPr>
          <w:rStyle w:val="CodeInline"/>
        </w:rPr>
        <w:t>GameObjectSet</w:t>
      </w:r>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57890643" w14:textId="77777777" w:rsidR="006C3041" w:rsidRDefault="00DB3E83">
      <w:pPr>
        <w:pStyle w:val="NumList"/>
        <w:numPr>
          <w:ilvl w:val="0"/>
          <w:numId w:val="17"/>
        </w:numPr>
        <w:rPr>
          <w:ins w:id="35" w:author="Kelvin Sung" w:date="2021-08-31T10:28:00Z"/>
          <w:rFonts w:hint="eastAsia"/>
        </w:rPr>
      </w:pPr>
      <w:r w:rsidRPr="00DB3E83">
        <w:t xml:space="preserve">Override the </w:t>
      </w:r>
      <w:r w:rsidRPr="009779AC">
        <w:rPr>
          <w:rStyle w:val="CodeInline"/>
        </w:rPr>
        <w:t>draw()</w:t>
      </w:r>
      <w:r w:rsidRPr="00DB3E83">
        <w:t xml:space="preserve"> function of </w:t>
      </w:r>
      <w:r w:rsidRPr="009779AC">
        <w:rPr>
          <w:rStyle w:val="CodeInline"/>
        </w:rPr>
        <w:t>GameObjectSet</w:t>
      </w:r>
      <w:r w:rsidRPr="00DB3E83">
        <w:t xml:space="preserve"> to ensure particles are drawn with additive blending. </w:t>
      </w:r>
    </w:p>
    <w:p w14:paraId="6B15C41F" w14:textId="36FF7173" w:rsidR="00DB3E83" w:rsidRDefault="006C3041">
      <w:pPr>
        <w:pStyle w:val="NoteTipCaution"/>
        <w:ind w:left="0"/>
        <w:rPr>
          <w:rFonts w:hint="eastAsia"/>
        </w:rPr>
        <w:pPrChange w:id="36" w:author="Kelvin Sung" w:date="2021-08-31T10:29:00Z">
          <w:pPr>
            <w:pStyle w:val="NumList"/>
            <w:numPr>
              <w:numId w:val="17"/>
            </w:numPr>
          </w:pPr>
        </w:pPrChange>
      </w:pPr>
      <w:ins w:id="37" w:author="Kelvin Sung" w:date="2021-08-31T10:30:00Z">
        <w:r w:rsidRPr="00DA3970">
          <w:rPr>
            <w:b/>
          </w:rPr>
          <w:t>Note</w:t>
        </w:r>
        <w:r>
          <w:t xml:space="preserve"> </w:t>
        </w:r>
      </w:ins>
      <w:r w:rsidR="00DB3E83" w:rsidRPr="00DB3E83">
        <w:t xml:space="preserve">Recall </w:t>
      </w:r>
      <w:r w:rsidR="0077421C">
        <w:t xml:space="preserve">from Chapter 5 </w:t>
      </w:r>
      <w:r w:rsidR="00DB3E83" w:rsidRPr="00DB3E83">
        <w:t xml:space="preserve">that the default </w:t>
      </w:r>
      <w:r w:rsidR="00DB3E83" w:rsidRPr="009779AC">
        <w:rPr>
          <w:rStyle w:val="CodeInline"/>
        </w:rPr>
        <w:t xml:space="preserve">gl.blendFunc() </w:t>
      </w:r>
      <w:r w:rsidR="0077421C">
        <w:t xml:space="preserve"> s</w:t>
      </w:r>
      <w:r w:rsidR="00DB3E83" w:rsidRPr="00DB3E83">
        <w:t xml:space="preserve">etting </w:t>
      </w:r>
      <w:r w:rsidR="00DA7946">
        <w:t xml:space="preserve">implements transparency by blending </w:t>
      </w:r>
      <w:r w:rsidR="00DB3E83" w:rsidRPr="00DB3E83">
        <w:t>the alpha channel value</w:t>
      </w:r>
      <w:r w:rsidR="00DA7946">
        <w:t>s</w:t>
      </w:r>
      <w:r w:rsidR="00DB3E83" w:rsidRPr="00DB3E83">
        <w:t xml:space="preserve">. This is referred to as alpha blending. In this case, the </w:t>
      </w:r>
      <w:r w:rsidR="00DB3E83" w:rsidRPr="009779AC">
        <w:rPr>
          <w:rStyle w:val="CodeInline"/>
        </w:rPr>
        <w:t>gl.blendFunc()</w:t>
      </w:r>
      <w:r w:rsidR="00DB3E83" w:rsidRPr="00DB3E83">
        <w:t xml:space="preserve"> setting </w:t>
      </w:r>
      <w:r w:rsidR="000A0D8D">
        <w:t xml:space="preserve">simply </w:t>
      </w:r>
      <w:r w:rsidR="00DB3E83" w:rsidRPr="00DB3E83">
        <w:t>accumulat</w:t>
      </w:r>
      <w:r w:rsidR="000A0D8D">
        <w:t>es</w:t>
      </w:r>
      <w:r w:rsidR="00DB3E83"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xml:space="preserve">. </w:t>
      </w:r>
      <w:ins w:id="38" w:author="Jeb Pavleas" w:date="2021-09-04T08:26:00Z">
        <w:r w:rsidR="00856535">
          <w:t xml:space="preserve">The </w:t>
        </w:r>
      </w:ins>
      <w:del w:id="39" w:author="Jeb Pavleas" w:date="2021-09-04T08:26:00Z">
        <w:r w:rsidR="00302EE9" w:rsidDel="00856535">
          <w:delText>O</w:delText>
        </w:r>
      </w:del>
      <w:ins w:id="40" w:author="Jeb Pavleas" w:date="2021-09-04T08:26:00Z">
        <w:r w:rsidR="00856535">
          <w:t>o</w:t>
        </w:r>
      </w:ins>
      <w:r w:rsidR="00302EE9">
        <w:t>versaturation of pixel color</w:t>
      </w:r>
      <w:r w:rsidR="009A4F53">
        <w:t xml:space="preserve"> is </w:t>
      </w:r>
      <w:ins w:id="41" w:author="Jeb Pavleas" w:date="2021-09-04T08:26:00Z">
        <w:r w:rsidR="00856535">
          <w:t xml:space="preserve">often </w:t>
        </w:r>
      </w:ins>
      <w:r w:rsidR="009A4F53">
        <w:t xml:space="preserve">desirable when simulating </w:t>
      </w:r>
      <w:r w:rsidR="00DB3E83" w:rsidRPr="00DB3E83">
        <w:t>intense brightness of fire and explosions.</w:t>
      </w:r>
    </w:p>
    <w:p w14:paraId="012966AD" w14:textId="77777777" w:rsidR="009779AC" w:rsidRDefault="009779AC" w:rsidP="009779AC">
      <w:pPr>
        <w:pStyle w:val="Code"/>
        <w:rPr>
          <w:rFonts w:hint="eastAsia"/>
        </w:rPr>
      </w:pPr>
      <w:r>
        <w:lastRenderedPageBreak/>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r w:rsidRPr="009779AC">
        <w:rPr>
          <w:rStyle w:val="CodeInline"/>
        </w:rPr>
        <w:t>update()</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42" w:name="_Hlk74150496"/>
      <w:r w:rsidRPr="00DB3E83">
        <w:t>Testing the Particle System</w:t>
      </w:r>
    </w:p>
    <w:bookmarkEnd w:id="42"/>
    <w:p w14:paraId="22192D87" w14:textId="03241F0B"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t>_createParticle()</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_createParticle()</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lastRenderedPageBreak/>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0F261B74"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_createParticle()</w:t>
      </w:r>
      <w:r w:rsidR="007059F3">
        <w:t xml:space="preserve"> function</w:t>
      </w:r>
      <w:r w:rsidRPr="00DB3E83">
        <w:t xml:space="preserve">. First, the </w:t>
      </w:r>
      <w:r w:rsidRPr="00501297">
        <w:rPr>
          <w:rStyle w:val="CodeInline"/>
        </w:rPr>
        <w:t>random()</w:t>
      </w:r>
      <w:r w:rsidRPr="00DB3E83">
        <w:t xml:space="preserve"> function is used many times to configure each created </w:t>
      </w:r>
      <w:r w:rsidRPr="00501297">
        <w:rPr>
          <w:rStyle w:val="CodeInline"/>
        </w:rPr>
        <w:t>Particle</w:t>
      </w:r>
      <w:r w:rsidRPr="00DB3E83">
        <w:t>. Particle systems utilize large numbers of similar particles</w:t>
      </w:r>
      <w:r w:rsidR="00FC1F6A">
        <w:t xml:space="preserve"> with slight differences</w:t>
      </w:r>
      <w:r w:rsidRPr="00DB3E83">
        <w:t xml:space="preserve"> to build and convey the desired visual effect. It is </w:t>
      </w:r>
      <w:del w:id="43" w:author="Jeb Pavleas" w:date="2021-09-04T08:28:00Z">
        <w:r w:rsidR="00E87E98" w:rsidDel="00856535">
          <w:delText xml:space="preserve">often </w:delText>
        </w:r>
      </w:del>
      <w:ins w:id="44" w:author="Jeb Pavleas" w:date="2021-09-04T08:28:00Z">
        <w:r w:rsidR="00856535">
          <w:t>generally</w:t>
        </w:r>
        <w:r w:rsidR="00856535">
          <w:t xml:space="preserve"> </w:t>
        </w:r>
      </w:ins>
      <w:r w:rsidRPr="00DB3E83">
        <w:t xml:space="preserve">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9729FCF"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17C1AF31" w:rsidR="004E03C5" w:rsidRDefault="00DB3E83" w:rsidP="00B136D3">
      <w:pPr>
        <w:pStyle w:val="BodyTextCont"/>
        <w:rPr>
          <w:rFonts w:hint="eastAsia"/>
        </w:rPr>
      </w:pPr>
      <w:r w:rsidRPr="00DB3E83">
        <w:lastRenderedPageBreak/>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_createParticle()</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del w:id="45" w:author="Kelvin Sung" w:date="2021-08-31T10:35:00Z">
        <w:r w:rsidR="004E03C5" w:rsidDel="00EB6E0A">
          <w:delText xml:space="preserve">color </w:delText>
        </w:r>
      </w:del>
      <w:r w:rsidR="004E03C5">
        <w:t>changing</w:t>
      </w:r>
      <w:ins w:id="46" w:author="Kelvin Sung" w:date="2021-08-31T10:35:00Z">
        <w:r w:rsidR="00EB6E0A" w:rsidRPr="00EB6E0A">
          <w:t xml:space="preserve"> </w:t>
        </w:r>
        <w:r w:rsidR="00EB6E0A">
          <w:t>color</w:t>
        </w:r>
      </w:ins>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05F4F91"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_createParticle()</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w:t>
      </w:r>
      <w:ins w:id="47" w:author="Jeb Pavleas" w:date="2021-09-04T08:31:00Z">
        <w:r w:rsidR="00AE3830">
          <w:t xml:space="preserve"> </w:t>
        </w:r>
      </w:ins>
      <w:ins w:id="48" w:author="Jeb Pavleas" w:date="2021-09-04T08:30:00Z">
        <w:r w:rsidR="00AE3830">
          <w:t>valu</w:t>
        </w:r>
      </w:ins>
      <w:ins w:id="49" w:author="Jeb Pavleas" w:date="2021-09-04T08:31:00Z">
        <w:r w:rsidR="00AE3830">
          <w:t>e</w:t>
        </w:r>
      </w:ins>
      <w:ins w:id="50" w:author="Jeb Pavleas" w:date="2021-09-04T08:30:00Z">
        <w:r w:rsidR="00AE3830">
          <w:t>,</w:t>
        </w:r>
      </w:ins>
      <w:r>
        <w:t xml:space="preserve"> delta</w:t>
      </w:r>
      <w:r w:rsidR="00FC1F6A">
        <w:t xml:space="preserve"> </w:t>
      </w:r>
      <w:r>
        <w:t xml:space="preserve">to </w:t>
      </w:r>
      <w:del w:id="51" w:author="Jeb Pavleas" w:date="2021-09-04T08:31:00Z">
        <w:r w:rsidDel="00AE3830">
          <w:delText>a value</w:delText>
        </w:r>
      </w:del>
      <w:ins w:id="52" w:author="Jeb Pavleas" w:date="2021-09-04T08:31:00Z">
        <w:r w:rsidR="00AE3830">
          <w:t>that of</w:t>
        </w:r>
      </w:ins>
      <w:r>
        <w:t xml:space="preserv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r w:rsidR="009C61BB" w:rsidRPr="00A37CF8">
        <w:rPr>
          <w:rStyle w:val="CodeInline"/>
        </w:rPr>
        <w:t>RigidShape</w:t>
      </w:r>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53" w:name="_Hlk74147685"/>
      <w:r w:rsidRPr="00AD3E7A">
        <w:t xml:space="preserve">Particle </w:t>
      </w:r>
      <w:r>
        <w:t>Collision</w:t>
      </w:r>
      <w:bookmarkEnd w:id="53"/>
      <w:r w:rsidR="00C14933">
        <w:t>s</w:t>
      </w:r>
    </w:p>
    <w:p w14:paraId="065398F4" w14:textId="79066147"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del w:id="54" w:author="Jeb Pavleas" w:date="2021-09-04T08:32:00Z">
        <w:r w:rsidR="005646BB" w:rsidDel="00AE3830">
          <w:delText xml:space="preserve">other </w:delText>
        </w:r>
      </w:del>
      <w:ins w:id="55" w:author="Jeb Pavleas" w:date="2021-09-04T08:32:00Z">
        <w:r w:rsidR="00AE3830">
          <w:t>non-particle</w:t>
        </w:r>
        <w:r w:rsidR="00AE3830">
          <w:t xml:space="preserve"> </w:t>
        </w:r>
      </w:ins>
      <w:r w:rsidR="00EE45CB">
        <w:t>objects</w:t>
      </w:r>
      <w:r w:rsidR="005646BB">
        <w:t xml:space="preserve"> accordingly</w:t>
      </w:r>
      <w:r w:rsidR="00037E42">
        <w:t xml:space="preserve">. The ability to detect collisions is the foundation for </w:t>
      </w:r>
      <w:r w:rsidR="00BD5E01">
        <w:t>interactions between objects</w:t>
      </w:r>
      <w:r w:rsidR="00037E42">
        <w:t xml:space="preserve">. For this reason, it is </w:t>
      </w:r>
      <w:r w:rsidR="00E87E98">
        <w:t xml:space="preserve">sometimes </w:t>
      </w:r>
      <w:r w:rsidR="00037E42">
        <w:t>important to support particle collisions with the other</w:t>
      </w:r>
      <w:ins w:id="56" w:author="Jeb Pavleas" w:date="2021-09-04T08:33:00Z">
        <w:r w:rsidR="00AE3830">
          <w:t xml:space="preserve">, </w:t>
        </w:r>
        <w:r w:rsidR="00AE3830">
          <w:t>non-particle</w:t>
        </w:r>
      </w:ins>
      <w:r w:rsidR="00037E42">
        <w:t xml:space="preserve">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r w:rsidR="00F077D5" w:rsidRPr="00092B24">
        <w:rPr>
          <w:rStyle w:val="CodeInline"/>
          <w:rFonts w:hint="eastAsia"/>
        </w:rPr>
        <w:t>RigidShape</w:t>
      </w:r>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r w:rsidRPr="00B46031">
        <w:rPr>
          <w:rStyle w:val="CodeInline"/>
        </w:rPr>
        <w:t>Rigid</w:t>
      </w:r>
      <w:r w:rsidR="002707D4">
        <w:rPr>
          <w:rStyle w:val="CodeInline"/>
        </w:rPr>
        <w:t>Shape</w:t>
      </w:r>
      <w:r w:rsidR="00C14933">
        <w:t xml:space="preserve"> objects. </w:t>
      </w:r>
      <w:r>
        <w:t xml:space="preserve">You can see an example of this project running in Figure 10-2. The </w:t>
      </w:r>
      <w:r>
        <w:lastRenderedPageBreak/>
        <w:t xml:space="preserve">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1F7D7873" w:rsidR="00C5703B" w:rsidRDefault="000F5745">
      <w:pPr>
        <w:pStyle w:val="BodyTextFirst"/>
        <w:rPr>
          <w:rFonts w:hint="eastAsia"/>
        </w:rPr>
      </w:pPr>
      <w:r w:rsidRPr="00A243C0">
        <w:t xml:space="preserve">The controls of the project are </w:t>
      </w:r>
      <w:r>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r w:rsidRPr="00092B24">
        <w:rPr>
          <w:rStyle w:val="CodeInline"/>
          <w:rFonts w:hint="eastAsia"/>
        </w:rPr>
        <w:t>RigidShape</w:t>
      </w:r>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r w:rsidR="00C5703B" w:rsidRPr="00092B24">
        <w:rPr>
          <w:rStyle w:val="CodeInline"/>
          <w:rFonts w:hint="eastAsia"/>
        </w:rPr>
        <w:t>RigidShape</w:t>
      </w:r>
      <w:r w:rsidR="00C5703B">
        <w:t xml:space="preserve"> objects</w:t>
      </w:r>
    </w:p>
    <w:p w14:paraId="2B741A17" w14:textId="77777777" w:rsidR="002707D4" w:rsidRPr="002707D4" w:rsidRDefault="002707D4" w:rsidP="002707D4">
      <w:pPr>
        <w:pStyle w:val="Bullet"/>
        <w:rPr>
          <w:rFonts w:hint="eastAsia"/>
        </w:rPr>
      </w:pPr>
      <w:r w:rsidRPr="002707D4">
        <w:lastRenderedPageBreak/>
        <w:t xml:space="preserve">To build a particle engine component that supports interaction with </w:t>
      </w:r>
      <w:r w:rsidRPr="002707D4">
        <w:rPr>
          <w:rStyle w:val="CodeInline"/>
        </w:rPr>
        <w:t>RigidShape</w:t>
      </w:r>
    </w:p>
    <w:p w14:paraId="5D1F3A99" w14:textId="441045AD" w:rsidR="00F408FA" w:rsidRDefault="00170C95" w:rsidP="00DF6D54">
      <w:pPr>
        <w:pStyle w:val="Heading3"/>
      </w:pPr>
      <w:r>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r w:rsidRPr="00092B24">
        <w:rPr>
          <w:rStyle w:val="CodeInline"/>
          <w:rFonts w:hint="eastAsia"/>
        </w:rPr>
        <w:t>src/engine/components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r w:rsidRPr="00092B24">
        <w:rPr>
          <w:rStyle w:val="CodeInline"/>
          <w:rFonts w:hint="eastAsia"/>
        </w:rPr>
        <w:t>RigidShape</w:t>
      </w:r>
      <w:r>
        <w:t xml:space="preserve"> objects. The </w:t>
      </w:r>
      <w:r w:rsidRPr="00092B24">
        <w:rPr>
          <w:rStyle w:val="CodeInline"/>
          <w:rFonts w:hint="eastAsia"/>
        </w:rPr>
        <w:t>mCircleCollider</w:t>
      </w:r>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r w:rsidRPr="00092B24">
        <w:rPr>
          <w:rStyle w:val="CodeInline"/>
          <w:rFonts w:hint="eastAsia"/>
        </w:rPr>
        <w:t>resolveCirclePos()</w:t>
      </w:r>
      <w:r>
        <w:t xml:space="preserve"> function to resolve the collision between a </w:t>
      </w:r>
      <w:r w:rsidR="00232E40" w:rsidRPr="00092B24">
        <w:rPr>
          <w:rStyle w:val="CodeInline"/>
          <w:rFonts w:hint="eastAsia"/>
        </w:rPr>
        <w:t>RigidCircle</w:t>
      </w:r>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lastRenderedPageBreak/>
        <w:t xml:space="preserve">    return collision;</w:t>
      </w:r>
    </w:p>
    <w:p w14:paraId="383D117F" w14:textId="77777777" w:rsidR="00170C95" w:rsidRDefault="00170C95" w:rsidP="00170C95">
      <w:pPr>
        <w:pStyle w:val="Code"/>
        <w:rPr>
          <w:rFonts w:hint="eastAsia"/>
        </w:rPr>
      </w:pPr>
      <w:r>
        <w:t>}</w:t>
      </w:r>
    </w:p>
    <w:p w14:paraId="19D4F760" w14:textId="25A7E908" w:rsidR="00170C95" w:rsidRDefault="00232E40" w:rsidP="00092B24">
      <w:pPr>
        <w:pStyle w:val="NumList"/>
        <w:rPr>
          <w:rFonts w:hint="eastAsia"/>
        </w:rPr>
      </w:pPr>
      <w:r>
        <w:t xml:space="preserve">Define the </w:t>
      </w:r>
      <w:r w:rsidRPr="00092B24">
        <w:rPr>
          <w:rStyle w:val="CodeInline"/>
          <w:rFonts w:hint="eastAsia"/>
        </w:rPr>
        <w:t>resolveRectPos()</w:t>
      </w:r>
      <w:r>
        <w:t xml:space="preserve"> function resolve the collision between a </w:t>
      </w:r>
      <w:r w:rsidRPr="00092B24">
        <w:rPr>
          <w:rStyle w:val="CodeInline"/>
          <w:rFonts w:hint="eastAsia"/>
        </w:rPr>
        <w:t>RigidRectangle</w:t>
      </w:r>
      <w:r>
        <w:t xml:space="preserve"> and </w:t>
      </w:r>
      <w:ins w:id="57" w:author="Kelvin Sung" w:date="2021-08-31T10:41:00Z">
        <w:r w:rsidR="00EB6E0A">
          <w:t xml:space="preserve">a </w:t>
        </w:r>
      </w:ins>
      <w:r>
        <w:t xml:space="preserve">position by wrapping the </w:t>
      </w:r>
      <w:r w:rsidRPr="00092B24">
        <w:rPr>
          <w:rStyle w:val="CodeInline"/>
          <w:rFonts w:hint="eastAsia"/>
        </w:rPr>
        <w:t>mCircleCollider</w:t>
      </w:r>
      <w:r>
        <w:t xml:space="preserve"> local variable around the position and invoking the </w:t>
      </w:r>
      <w:r w:rsidRPr="00092B24">
        <w:rPr>
          <w:rStyle w:val="CodeInline"/>
          <w:rFonts w:hint="eastAsia"/>
        </w:rPr>
        <w:t>RigidCirlce</w:t>
      </w:r>
      <w:r>
        <w:t xml:space="preserve"> to </w:t>
      </w:r>
      <w:r w:rsidRPr="00092B24">
        <w:rPr>
          <w:rStyle w:val="CodeInline"/>
          <w:rFonts w:hint="eastAsia"/>
        </w:rPr>
        <w:t>RigidRectangle</w:t>
      </w:r>
      <w:r>
        <w:t xml:space="preserve"> collision function.</w:t>
      </w:r>
      <w:r w:rsidR="008034FB">
        <w:t xml:space="preserve"> When interpenetration is detected, the position is pushed outside of the rectangle shape according to the </w:t>
      </w:r>
      <w:r w:rsidR="00FB4DDE">
        <w:t>computed</w:t>
      </w:r>
      <w:r w:rsidR="008034FB">
        <w:t xml:space="preserve"> </w:t>
      </w:r>
      <w:r w:rsidR="008034FB" w:rsidRPr="00092B24">
        <w:rPr>
          <w:rStyle w:val="CodeInline"/>
          <w:rFonts w:hint="eastAsia"/>
        </w:rPr>
        <w:t>mCollisionInfo</w:t>
      </w:r>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36D3D840" w:rsidR="00170C95" w:rsidRDefault="009C07E2" w:rsidP="00092B24">
      <w:pPr>
        <w:pStyle w:val="NumList"/>
        <w:rPr>
          <w:rFonts w:hint="eastAsia"/>
        </w:rPr>
      </w:pPr>
      <w:r>
        <w:t xml:space="preserve">Implement </w:t>
      </w:r>
      <w:r w:rsidRPr="00092B24">
        <w:rPr>
          <w:rStyle w:val="CodeInline"/>
          <w:rFonts w:hint="eastAsia"/>
        </w:rPr>
        <w:t>resolveRigidShapeCollision()</w:t>
      </w:r>
      <w:r>
        <w:t xml:space="preserve"> and </w:t>
      </w:r>
      <w:r w:rsidRPr="00092B24">
        <w:rPr>
          <w:rStyle w:val="CodeInline"/>
          <w:rFonts w:hint="eastAsia"/>
        </w:rPr>
        <w:t>resolveRigidShapeSetCollision()</w:t>
      </w:r>
      <w:r w:rsidR="002428C8">
        <w:t xml:space="preserve"> t</w:t>
      </w:r>
      <w:r w:rsidR="00BD5E01">
        <w:t xml:space="preserve">o allow convenient invocation by client game developers. These functions </w:t>
      </w:r>
      <w:r w:rsidRPr="00092B24">
        <w:rPr>
          <w:rFonts w:hint="eastAsia"/>
        </w:rPr>
        <w:t>resolve</w:t>
      </w:r>
      <w:r>
        <w:t xml:space="preserve"> collisions between </w:t>
      </w:r>
      <w:commentRangeStart w:id="58"/>
      <w:r>
        <w:t xml:space="preserve">a single and a set of </w:t>
      </w:r>
      <w:r w:rsidRPr="00092B24">
        <w:rPr>
          <w:rStyle w:val="CodeInline"/>
          <w:rFonts w:hint="eastAsia"/>
        </w:rPr>
        <w:t>RigidShape</w:t>
      </w:r>
      <w:r>
        <w:t xml:space="preserve"> and a </w:t>
      </w:r>
      <w:r w:rsidRPr="00092B24">
        <w:rPr>
          <w:rStyle w:val="CodeInline"/>
          <w:rFonts w:hint="eastAsia"/>
        </w:rPr>
        <w:t>Particl</w:t>
      </w:r>
      <w:r w:rsidR="00445C16">
        <w:rPr>
          <w:rStyle w:val="CodeInline"/>
        </w:rPr>
        <w:t>e</w:t>
      </w:r>
      <w:r w:rsidRPr="00092B24">
        <w:rPr>
          <w:rStyle w:val="CodeInline"/>
          <w:rFonts w:hint="eastAsia"/>
        </w:rPr>
        <w:t>Set</w:t>
      </w:r>
      <w:r>
        <w:t xml:space="preserve"> object</w:t>
      </w:r>
      <w:r w:rsidR="00445C16">
        <w:t>s</w:t>
      </w:r>
      <w:r>
        <w:t>.</w:t>
      </w:r>
      <w:commentRangeEnd w:id="58"/>
      <w:r w:rsidR="00AE3830">
        <w:rPr>
          <w:rStyle w:val="CommentReference"/>
          <w:rFonts w:asciiTheme="minorHAnsi" w:hAnsiTheme="minorHAnsi"/>
        </w:rPr>
        <w:commentReference w:id="58"/>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lastRenderedPageBreak/>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lastRenderedPageBreak/>
        <w:t>Initializing the Particle System</w:t>
      </w:r>
    </w:p>
    <w:p w14:paraId="6117CFB8" w14:textId="0224E43E" w:rsidR="00DF6D54" w:rsidRDefault="00A56045" w:rsidP="00DF6D54">
      <w:pPr>
        <w:pStyle w:val="BodyTextFirst"/>
        <w:rPr>
          <w:rFonts w:hint="eastAsia"/>
        </w:rPr>
      </w:pPr>
      <w:r>
        <w:t xml:space="preserve">The temporary variables 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r w:rsidRPr="00092B24">
        <w:rPr>
          <w:rStyle w:val="CodeInline"/>
          <w:rFonts w:hint="eastAsia"/>
        </w:rPr>
        <w:t>init()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59"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34372CE4" w:rsidR="00EC7A07" w:rsidRDefault="00A87865" w:rsidP="00EC7A07">
      <w:pPr>
        <w:pStyle w:val="BodyTextFirst"/>
        <w:rPr>
          <w:rFonts w:hint="eastAsia"/>
        </w:rPr>
      </w:pPr>
      <w:r>
        <w:t xml:space="preserve">The </w:t>
      </w:r>
      <w:r w:rsidR="002C76A0">
        <w:t xml:space="preserve">modifications required for the </w:t>
      </w:r>
      <w:r w:rsidR="002C76A0" w:rsidRPr="00092B24">
        <w:rPr>
          <w:rStyle w:val="CodeInline"/>
          <w:rFonts w:hint="eastAsia"/>
        </w:rPr>
        <w:t>MyGame</w:t>
      </w:r>
      <w:r w:rsidR="002C76A0">
        <w:t xml:space="preserve"> class </w:t>
      </w:r>
      <w:r w:rsidR="00BD5E01">
        <w:t>are</w:t>
      </w:r>
      <w:r w:rsidR="002C76A0">
        <w:t xml:space="preserve"> straightforward. A new variable must be defined to support the toggling of collision resolution, and the </w:t>
      </w:r>
      <w:r w:rsidR="002C76A0" w:rsidRPr="00092B24">
        <w:rPr>
          <w:rStyle w:val="CodeInline"/>
          <w:rFonts w:hint="eastAsia"/>
        </w:rPr>
        <w:t>update()</w:t>
      </w:r>
      <w:r w:rsidR="002C76A0">
        <w:t xml:space="preserve"> function defined in </w:t>
      </w:r>
      <w:r w:rsidR="002C76A0" w:rsidRPr="00092B24">
        <w:rPr>
          <w:rStyle w:val="CodeInline"/>
          <w:rFonts w:hint="eastAsia"/>
        </w:rPr>
        <w:t>my_game_main.js</w:t>
      </w:r>
      <w:r w:rsidR="002C76A0">
        <w:t xml:space="preserve"> </w:t>
      </w:r>
      <w:del w:id="60" w:author="Kelvin Sung" w:date="2021-08-31T10:58:00Z">
        <w:r w:rsidR="002C76A0" w:rsidDel="00E12E45">
          <w:delText xml:space="preserve">must be </w:delText>
        </w:r>
      </w:del>
      <w:ins w:id="61" w:author="Kelvin Sung" w:date="2021-08-31T10:58:00Z">
        <w:r w:rsidR="00E12E45">
          <w:t xml:space="preserve">is </w:t>
        </w:r>
      </w:ins>
      <w:r w:rsidR="002C76A0">
        <w:t>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lastRenderedPageBreak/>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378DA67"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r w:rsidR="00F71A0D" w:rsidRPr="00092B24">
        <w:rPr>
          <w:rStyle w:val="CodeInline"/>
          <w:rFonts w:hint="eastAsia"/>
        </w:rPr>
        <w:t>RigidShape</w:t>
      </w:r>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r w:rsidRPr="00092B24">
        <w:rPr>
          <w:rStyle w:val="CodeInline"/>
          <w:rFonts w:hint="eastAsia"/>
        </w:rPr>
        <w:t>RigidShape</w:t>
      </w:r>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59"/>
    <w:p w14:paraId="661F0250" w14:textId="3E5F5FE9"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r w:rsidR="00AE5863" w:rsidRPr="00092B24">
        <w:rPr>
          <w:rStyle w:val="CodeInline"/>
          <w:rFonts w:hint="eastAsia"/>
        </w:rPr>
        <w:t>RigidShape</w:t>
      </w:r>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6BEF33DA"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r w:rsidRPr="00A37CF8">
        <w:rPr>
          <w:rStyle w:val="CodeInline"/>
        </w:rPr>
        <w:t>RigidShape</w:t>
      </w:r>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1B996CEA" w:rsidR="00901BA4" w:rsidRDefault="000007E4" w:rsidP="00901BA4">
      <w:pPr>
        <w:pStyle w:val="Heading3"/>
      </w:pPr>
      <w:r>
        <w:lastRenderedPageBreak/>
        <w:t xml:space="preserve">Defining </w:t>
      </w:r>
      <w:r w:rsidR="00901BA4" w:rsidRPr="00901BA4">
        <w:t xml:space="preserve">the ParticleEmitter </w:t>
      </w:r>
      <w:del w:id="62" w:author="Kelvin Sung" w:date="2021-09-03T15:59:00Z">
        <w:r w:rsidR="00901BA4" w:rsidRPr="00901BA4" w:rsidDel="00BF4B4D">
          <w:delText>Object</w:delText>
        </w:r>
      </w:del>
      <w:ins w:id="63" w:author="Kelvin Sung" w:date="2021-09-03T15:59:00Z">
        <w:r w:rsidR="00BF4B4D">
          <w:t>Class</w:t>
        </w:r>
      </w:ins>
    </w:p>
    <w:p w14:paraId="55D148D2" w14:textId="160604D2"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r w:rsidR="00901BA4" w:rsidRPr="00B40AA3">
        <w:rPr>
          <w:rStyle w:val="CodeInline"/>
        </w:rPr>
        <w:t>ParticleEmitter</w:t>
      </w:r>
      <w:r w:rsidR="00901BA4" w:rsidRPr="00901BA4">
        <w:t xml:space="preserve"> object generates new particles over time, it is</w:t>
      </w:r>
      <w:ins w:id="64" w:author="Jeb Pavleas" w:date="2021-09-04T08:41:00Z">
        <w:r w:rsidR="00A65E60">
          <w:t xml:space="preserve"> again</w:t>
        </w:r>
      </w:ins>
      <w:r w:rsidR="00901BA4" w:rsidRPr="00901BA4">
        <w:t xml:space="preserve">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r w:rsidR="00901BA4" w:rsidRPr="00B40AA3">
        <w:rPr>
          <w:rStyle w:val="CodeInline"/>
        </w:rPr>
        <w:t>src/</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r w:rsidR="00B40AA3" w:rsidRPr="00092B24">
        <w:rPr>
          <w:rStyle w:val="CodeInline"/>
          <w:rFonts w:hint="eastAsia"/>
        </w:rPr>
        <w:t>ParticleEmitter</w:t>
      </w:r>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r w:rsidR="00901BA4" w:rsidRPr="00B40AA3">
        <w:rPr>
          <w:rStyle w:val="CodeInline"/>
        </w:rPr>
        <w:t>mParticleCreator</w:t>
      </w:r>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265CC037" w:rsidR="00901BA4" w:rsidRDefault="00901BA4" w:rsidP="00092B24">
      <w:pPr>
        <w:pStyle w:val="NumList"/>
        <w:rPr>
          <w:rFonts w:hint="eastAsia"/>
        </w:rPr>
      </w:pPr>
      <w:r w:rsidRPr="00901BA4">
        <w:t xml:space="preserve">Define a function to return the </w:t>
      </w:r>
      <w:ins w:id="65" w:author="Kelvin Sung" w:date="2021-08-31T11:07:00Z">
        <w:r w:rsidR="0044756D">
          <w:t xml:space="preserve">current </w:t>
        </w:r>
      </w:ins>
      <w:del w:id="66" w:author="Kelvin Sung" w:date="2021-08-31T11:06:00Z">
        <w:r w:rsidRPr="00901BA4" w:rsidDel="0044756D">
          <w:delText xml:space="preserve">functioning </w:delText>
        </w:r>
      </w:del>
      <w:r w:rsidRPr="00901BA4">
        <w:t xml:space="preserve">status </w:t>
      </w:r>
      <w:del w:id="67" w:author="Kelvin Sung" w:date="2021-08-31T11:07:00Z">
        <w:r w:rsidRPr="00901BA4" w:rsidDel="0044756D">
          <w:delText xml:space="preserve">for </w:delText>
        </w:r>
      </w:del>
      <w:ins w:id="68" w:author="Kelvin Sung" w:date="2021-08-31T11:07:00Z">
        <w:r w:rsidR="0044756D">
          <w:t xml:space="preserve">of </w:t>
        </w:r>
      </w:ins>
      <w:r w:rsidRPr="00901BA4">
        <w:t>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00AEEF31" w:rsidR="00901BA4" w:rsidRDefault="00901BA4" w:rsidP="00092B24">
      <w:pPr>
        <w:pStyle w:val="NumList"/>
        <w:rPr>
          <w:rFonts w:hint="eastAsia"/>
        </w:rPr>
      </w:pPr>
      <w:r w:rsidRPr="00901BA4">
        <w:lastRenderedPageBreak/>
        <w:t xml:space="preserve">Create a function to actually </w:t>
      </w:r>
      <w:r w:rsidR="00DE212E">
        <w:t xml:space="preserve">create or </w:t>
      </w:r>
      <w:r w:rsidRPr="00901BA4">
        <w:t xml:space="preserve">emit particles. Take note of the randomness in the number of particles that are actually emitted and the invocation of the </w:t>
      </w:r>
      <w:r w:rsidRPr="00E6389F">
        <w:rPr>
          <w:rStyle w:val="CodeInline"/>
        </w:rPr>
        <w:t>mParticleCreator()</w:t>
      </w:r>
      <w:r w:rsidRPr="00901BA4">
        <w:t xml:space="preserve"> callback function. With this design, </w:t>
      </w:r>
      <w:ins w:id="69" w:author="Kelvin Sung" w:date="2021-08-31T11:08:00Z">
        <w:r w:rsidR="00BF7CAC">
          <w:t>it is unlikely to encou</w:t>
        </w:r>
      </w:ins>
      <w:ins w:id="70" w:author="Kelvin Sung" w:date="2021-08-31T11:09:00Z">
        <w:r w:rsidR="00BF7CAC">
          <w:t xml:space="preserve">nter </w:t>
        </w:r>
      </w:ins>
      <w:del w:id="71" w:author="Kelvin Sung" w:date="2021-08-31T11:09:00Z">
        <w:r w:rsidRPr="00901BA4" w:rsidDel="00BF7CAC">
          <w:delText xml:space="preserve">there </w:delText>
        </w:r>
      </w:del>
      <w:del w:id="72" w:author="Kelvin Sung" w:date="2021-08-31T11:08:00Z">
        <w:r w:rsidRPr="00901BA4" w:rsidDel="00BF7CAC">
          <w:delText xml:space="preserve">would be no </w:delText>
        </w:r>
      </w:del>
      <w:r w:rsidRPr="00901BA4">
        <w:t xml:space="preserve">patterns in the number of particles that are created over time. In addition, the emitter defines only the mechanisms of how, when, and where particles will be emitted and does not define the characteristics of the created particles. The function pointed to by </w:t>
      </w:r>
      <w:r w:rsidRPr="00E6389F">
        <w:rPr>
          <w:rStyle w:val="CodeInline"/>
        </w:rPr>
        <w:t>mParticleCreator</w:t>
      </w:r>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r w:rsidR="00307B9C" w:rsidRPr="00092B24">
        <w:rPr>
          <w:rStyle w:val="CodeInline"/>
          <w:rFonts w:hint="eastAsia"/>
        </w:rPr>
        <w:t>ParticleEmitter</w:t>
      </w:r>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r w:rsidRPr="00E6389F">
        <w:rPr>
          <w:rStyle w:val="CodeInline"/>
        </w:rPr>
        <w:t>ParticleEmitter</w:t>
      </w:r>
      <w:r>
        <w:t xml:space="preserve"> </w:t>
      </w:r>
      <w:r w:rsidR="00D45AA8">
        <w:t xml:space="preserve">class </w:t>
      </w:r>
      <w:r>
        <w:t xml:space="preserve">needs to be integrated into </w:t>
      </w:r>
      <w:r w:rsidRPr="00E6389F">
        <w:rPr>
          <w:rStyle w:val="CodeInline"/>
        </w:rPr>
        <w:t>ParticleSet</w:t>
      </w:r>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r w:rsidR="008A57ED" w:rsidRPr="00092B24">
        <w:rPr>
          <w:rStyle w:val="CodeInline"/>
          <w:rFonts w:hint="eastAsia"/>
        </w:rPr>
        <w:t>src/engine/particles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r w:rsidRPr="00E6389F">
        <w:rPr>
          <w:rStyle w:val="CodeInline"/>
        </w:rPr>
        <w:t>func</w:t>
      </w:r>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8C2CD17" w:rsidR="00901BA4" w:rsidRDefault="00901BA4" w:rsidP="00B40AA3">
      <w:pPr>
        <w:pStyle w:val="BodyTextFirst"/>
        <w:rPr>
          <w:rFonts w:hint="eastAsia"/>
        </w:rPr>
      </w:pPr>
      <w:r>
        <w:t xml:space="preserve">This is a straightforward test of the correct functioning of the </w:t>
      </w:r>
      <w:r w:rsidRPr="00E6389F">
        <w:rPr>
          <w:rStyle w:val="CodeInline"/>
        </w:rPr>
        <w:t>ParticleEmitter</w:t>
      </w:r>
      <w:r>
        <w:t xml:space="preserve"> object. </w:t>
      </w:r>
      <w:r w:rsidR="00141474">
        <w:t xml:space="preserve">The </w:t>
      </w:r>
      <w:r w:rsidR="00141474" w:rsidRPr="00092B24">
        <w:rPr>
          <w:rStyle w:val="CodeInline"/>
          <w:rFonts w:hint="eastAsia"/>
        </w:rPr>
        <w:t>MyGame</w:t>
      </w:r>
      <w:r w:rsidR="00141474">
        <w:t xml:space="preserve"> class </w:t>
      </w:r>
      <w:r w:rsidR="00141474" w:rsidRPr="00092B24">
        <w:rPr>
          <w:rStyle w:val="CodeInline"/>
          <w:rFonts w:hint="eastAsia"/>
        </w:rPr>
        <w:t>update()</w:t>
      </w:r>
      <w:r w:rsidR="00141474">
        <w:t xml:space="preserve"> function </w:t>
      </w:r>
      <w:r w:rsidR="00557DCD">
        <w:t xml:space="preserve">is modified </w:t>
      </w:r>
      <w:r w:rsidR="00141474">
        <w:t>to create a</w:t>
      </w:r>
      <w:r w:rsidR="00557DCD">
        <w:t xml:space="preserve"> new </w:t>
      </w:r>
      <w:r w:rsidR="00557DCD" w:rsidRPr="00092B24">
        <w:rPr>
          <w:rStyle w:val="CodeInline"/>
          <w:rFonts w:hint="eastAsia"/>
        </w:rPr>
        <w:t>ParticleEmitter</w:t>
      </w:r>
      <w:r w:rsidR="00557DCD">
        <w:t xml:space="preserve"> at the position of the </w:t>
      </w:r>
      <w:r w:rsidR="00557DCD" w:rsidRPr="00092B24">
        <w:rPr>
          <w:rStyle w:val="CodeInline"/>
          <w:rFonts w:hint="eastAsia"/>
        </w:rPr>
        <w:t>RigidShape</w:t>
      </w:r>
      <w:r w:rsidR="00557DCD">
        <w:t xml:space="preserve"> object when the G or H key is </w:t>
      </w:r>
      <w:r w:rsidR="00BD32E8">
        <w:t>pressed</w:t>
      </w:r>
      <w:r w:rsidR="00557DCD">
        <w:t xml:space="preserve">. In this way, it will appear as though an explosion has occurred when a new </w:t>
      </w:r>
      <w:r w:rsidR="00557DCD" w:rsidRPr="00092B24">
        <w:rPr>
          <w:rStyle w:val="CodeInline"/>
          <w:rFonts w:hint="eastAsia"/>
        </w:rPr>
        <w:t>RigidShape</w:t>
      </w:r>
      <w:r w:rsidR="00557DCD">
        <w:t xml:space="preserve"> object is created, or, when </w:t>
      </w:r>
      <w:r w:rsidR="00557DCD" w:rsidRPr="00092B24">
        <w:rPr>
          <w:rStyle w:val="CodeInline"/>
          <w:rFonts w:hint="eastAsia"/>
        </w:rPr>
        <w:t>RigidShape</w:t>
      </w:r>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_createParticle()</w:t>
      </w:r>
      <w:r w:rsidR="00557DCD">
        <w:t xml:space="preserve"> function discussed in the first project </w:t>
      </w:r>
      <w:r w:rsidR="00EF41FA">
        <w:t xml:space="preserve">of this chapter </w:t>
      </w:r>
      <w:r w:rsidR="00557DCD">
        <w:t xml:space="preserve">is passed as the argument for </w:t>
      </w:r>
      <w:r w:rsidRPr="00901BA4">
        <w:t xml:space="preserve">the </w:t>
      </w:r>
      <w:r w:rsidR="00EE659C" w:rsidRPr="00092B24">
        <w:rPr>
          <w:rStyle w:val="CodeInline"/>
          <w:rFonts w:hint="eastAsia"/>
        </w:rPr>
        <w:t>createrFunc</w:t>
      </w:r>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r w:rsidR="00557DCD" w:rsidRPr="00092B24">
        <w:rPr>
          <w:rStyle w:val="CodeInline"/>
          <w:rFonts w:hint="eastAsia"/>
        </w:rPr>
        <w:t>ParticleEmitter</w:t>
      </w:r>
      <w:r w:rsidR="00557DCD">
        <w:t xml:space="preserve"> constructor</w:t>
      </w:r>
      <w:r w:rsidRPr="00901BA4">
        <w:t>.</w:t>
      </w:r>
    </w:p>
    <w:p w14:paraId="1C5E2D6E" w14:textId="01C4B23E" w:rsidR="00901BA4" w:rsidRDefault="00901BA4" w:rsidP="00B40AA3">
      <w:pPr>
        <w:pStyle w:val="Heading3"/>
      </w:pPr>
      <w:r w:rsidRPr="00901BA4">
        <w:lastRenderedPageBreak/>
        <w:t>Observations</w:t>
      </w:r>
    </w:p>
    <w:p w14:paraId="77AF2613" w14:textId="3ED82502"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r w:rsidR="00EB7BB6" w:rsidRPr="00092B24">
        <w:rPr>
          <w:rStyle w:val="CodeInline"/>
          <w:rFonts w:hint="eastAsia"/>
        </w:rPr>
        <w:t>RigidShape</w:t>
      </w:r>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r w:rsidR="00E22164" w:rsidRPr="00092B24">
        <w:rPr>
          <w:rStyle w:val="CodeInline"/>
          <w:rFonts w:hint="eastAsia"/>
        </w:rPr>
        <w:t>RidigShape</w:t>
      </w:r>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r w:rsidR="00F87D1F" w:rsidRPr="00092B24">
        <w:rPr>
          <w:rStyle w:val="CodeInline"/>
          <w:rFonts w:hint="eastAsia"/>
        </w:rPr>
        <w:t>RigidShape</w:t>
      </w:r>
      <w:r w:rsidR="00F87D1F">
        <w:t xml:space="preserve"> object</w:t>
      </w:r>
      <w:r w:rsidR="00E22164">
        <w:t xml:space="preserve">. </w:t>
      </w:r>
      <w:r w:rsidR="00C11B35">
        <w:t>For a very rough sense of what this particle system may look like in a game, you can try enabl</w:t>
      </w:r>
      <w:ins w:id="73" w:author="Jeb Pavleas" w:date="2021-09-04T08:44:00Z">
        <w:r w:rsidR="00A65E60">
          <w:t>ing</w:t>
        </w:r>
      </w:ins>
      <w:del w:id="74" w:author="Jeb Pavleas" w:date="2021-09-04T08:44:00Z">
        <w:r w:rsidR="00C11B35" w:rsidDel="00A65E60">
          <w:delText>e</w:delText>
        </w:r>
      </w:del>
      <w:r w:rsidR="00C11B35">
        <w:t xml:space="preserve"> texturing (with the T key), disabl</w:t>
      </w:r>
      <w:ins w:id="75" w:author="Jeb Pavleas" w:date="2021-09-04T08:44:00Z">
        <w:r w:rsidR="00A65E60">
          <w:t>ing</w:t>
        </w:r>
      </w:ins>
      <w:del w:id="76" w:author="Jeb Pavleas" w:date="2021-09-04T08:44:00Z">
        <w:r w:rsidR="00C11B35" w:rsidDel="00A65E60">
          <w:delText>e</w:delText>
        </w:r>
      </w:del>
      <w:r w:rsidR="00C11B35">
        <w:t xml:space="preserve"> </w:t>
      </w:r>
      <w:r w:rsidR="00C11B35" w:rsidRPr="00A37CF8">
        <w:rPr>
          <w:rStyle w:val="CodeInline"/>
        </w:rPr>
        <w:t>RigidShape</w:t>
      </w:r>
      <w:r w:rsidR="00C11B35">
        <w:t xml:space="preserve"> drawing (with the R key), and </w:t>
      </w:r>
      <w:del w:id="77" w:author="Jeb Pavleas" w:date="2021-09-04T08:45:00Z">
        <w:r w:rsidR="00C11B35" w:rsidDel="00A65E60">
          <w:delText xml:space="preserve">now </w:delText>
        </w:r>
      </w:del>
      <w:r w:rsidR="00C11B35">
        <w:t>typ</w:t>
      </w:r>
      <w:ins w:id="78" w:author="Jeb Pavleas" w:date="2021-09-04T08:44:00Z">
        <w:r w:rsidR="00A65E60">
          <w:t>in</w:t>
        </w:r>
      </w:ins>
      <w:ins w:id="79" w:author="Jeb Pavleas" w:date="2021-09-04T08:45:00Z">
        <w:r w:rsidR="00A65E60">
          <w:t>g</w:t>
        </w:r>
      </w:ins>
      <w:del w:id="80" w:author="Jeb Pavleas" w:date="2021-09-04T08:44:00Z">
        <w:r w:rsidR="00C11B35" w:rsidDel="00A65E60">
          <w:delText>e</w:delText>
        </w:r>
      </w:del>
      <w:r w:rsidR="00C11B35">
        <w:t xml:space="preserv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289228D7"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he capability to collide and interact with other objects assist</w:t>
      </w:r>
      <w:ins w:id="81" w:author="Jeb Pavleas" w:date="2021-09-04T08:46:00Z">
        <w:r w:rsidR="00A65E60">
          <w:t>s</w:t>
        </w:r>
      </w:ins>
      <w:r w:rsidR="00D938A1">
        <w:t xml:space="preserve"> </w:t>
      </w:r>
      <w:ins w:id="82" w:author="Jeb Pavleas" w:date="2021-09-04T08:47:00Z">
        <w:r w:rsidR="00A65E60">
          <w:t xml:space="preserve">with </w:t>
        </w:r>
      </w:ins>
      <w:r w:rsidR="00D938A1">
        <w:t xml:space="preserve">the integration and placement of particles in game scenes. </w:t>
      </w:r>
      <w:ins w:id="83" w:author="Jeb Pavleas" w:date="2021-09-04T08:47:00Z">
        <w:r w:rsidR="00A65E60">
          <w:t>L</w:t>
        </w:r>
      </w:ins>
      <w:del w:id="84" w:author="Jeb Pavleas" w:date="2021-09-04T08:47:00Z">
        <w:r w:rsidR="00C5071D" w:rsidDel="00A65E60">
          <w:delText>And l</w:delText>
        </w:r>
      </w:del>
      <w:r w:rsidR="00C5071D">
        <w:t xml:space="preserve">astly, in order to achieve the appearance of familiar physical effects, the emitting of particles should persist over some period of time. </w:t>
      </w:r>
    </w:p>
    <w:p w14:paraId="0697726F" w14:textId="0A35766F" w:rsidR="00400CEE" w:rsidRDefault="00400CEE" w:rsidP="00D938A1">
      <w:pPr>
        <w:pStyle w:val="BodyTextCont"/>
        <w:rPr>
          <w:rFonts w:hint="eastAsia"/>
        </w:rPr>
      </w:pPr>
      <w:r>
        <w:t>You have developed a simple and yet flexible particle system</w:t>
      </w:r>
      <w:del w:id="85" w:author="Jeb Pavleas" w:date="2021-09-04T08:48:00Z">
        <w:r w:rsidDel="00A65E60">
          <w:delText>s</w:delText>
        </w:r>
      </w:del>
      <w:r>
        <w:t xml:space="preserve">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r w:rsidR="00D578CA" w:rsidRPr="00092B24">
        <w:rPr>
          <w:rStyle w:val="CodeInline"/>
          <w:rFonts w:hint="eastAsia"/>
        </w:rPr>
        <w:t>src/engine/particles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lastRenderedPageBreak/>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052DE7E6"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r w:rsidR="006540AC" w:rsidRPr="00092B24">
        <w:rPr>
          <w:rStyle w:val="CodeInline"/>
          <w:rFonts w:hint="eastAsia"/>
        </w:rPr>
        <w:t>update()</w:t>
      </w:r>
      <w:r w:rsidR="006540AC">
        <w:t xml:space="preserve"> function accordingly. To support additional physical effects, you can consider modifying or sub</w:t>
      </w:r>
      <w:ins w:id="86" w:author="Kelvin Sung" w:date="2021-08-31T11:18:00Z">
        <w:r w:rsidR="000642E7">
          <w:t>-</w:t>
        </w:r>
      </w:ins>
      <w:r w:rsidR="006540AC">
        <w:t xml:space="preserve">classing from the </w:t>
      </w:r>
      <w:r w:rsidR="006540AC" w:rsidRPr="00092B24">
        <w:rPr>
          <w:rStyle w:val="CodeInline"/>
          <w:rFonts w:hint="eastAsia"/>
        </w:rPr>
        <w:t>ParticleEmitter</w:t>
      </w:r>
      <w:r w:rsidR="006540AC">
        <w:t xml:space="preserve"> class and emit particles </w:t>
      </w:r>
      <w:r w:rsidR="00235913">
        <w:t xml:space="preserve">according to </w:t>
      </w:r>
      <w:del w:id="87" w:author="Jeb Pavleas" w:date="2021-09-04T08:49:00Z">
        <w:r w:rsidR="00235913" w:rsidDel="00C06EB5">
          <w:delText xml:space="preserve">appropriate </w:delText>
        </w:r>
      </w:del>
      <w:ins w:id="88" w:author="Jeb Pavleas" w:date="2021-09-04T08:50:00Z">
        <w:r w:rsidR="00C06EB5">
          <w:t>your dsired</w:t>
        </w:r>
      </w:ins>
      <w:ins w:id="89" w:author="Jeb Pavleas" w:date="2021-09-04T08:49:00Z">
        <w:r w:rsidR="00C06EB5">
          <w:t xml:space="preserve"> </w:t>
        </w:r>
      </w:ins>
      <w:r w:rsidR="00235913">
        <w:t xml:space="preserve">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2D8D1902" w:rsidR="004C3D03" w:rsidRDefault="004C3D03" w:rsidP="004C3D03">
      <w:pPr>
        <w:pStyle w:val="BodyTextCont"/>
        <w:rPr>
          <w:rFonts w:hint="eastAsia"/>
        </w:rPr>
      </w:pPr>
      <w:r>
        <w:lastRenderedPageBreak/>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w:t>
      </w:r>
      <w:ins w:id="90" w:author="Jeb Pavleas" w:date="2021-09-04T08:51:00Z">
        <w:r w:rsidR="003277A8">
          <w:t>y</w:t>
        </w:r>
      </w:ins>
      <w:r>
        <w:t xml:space="preserve">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rma, Yogendra" w:date="2021-08-30T16:23:00Z" w:initials="SY">
    <w:p w14:paraId="78DAF2EB" w14:textId="4E04BE0C" w:rsidR="00923F30" w:rsidRDefault="00923F30">
      <w:pPr>
        <w:pStyle w:val="CommentText"/>
      </w:pPr>
      <w:r>
        <w:rPr>
          <w:rStyle w:val="CommentReference"/>
        </w:rPr>
        <w:annotationRef/>
      </w:r>
      <w:r w:rsidRPr="0079326E">
        <w:t>This chapter is very well written and show very important features of the any games the particle collision effects and understand the particle</w:t>
      </w:r>
      <w:r>
        <w:t xml:space="preserve"> </w:t>
      </w:r>
      <w:r w:rsidRPr="0079326E">
        <w:t>system and implement it with help of WebGL. The chapter is explanatory with correct and connected code snippets. The readers will easily follow the concepts with code and examples.</w:t>
      </w:r>
    </w:p>
  </w:comment>
  <w:comment w:id="2" w:author="Kelvin Sung" w:date="2021-08-31T09:20:00Z" w:initials="KS">
    <w:p w14:paraId="033CFDB2" w14:textId="3D82F160" w:rsidR="00923F30" w:rsidRDefault="00923F30">
      <w:pPr>
        <w:pStyle w:val="CommentText"/>
      </w:pPr>
      <w:r>
        <w:rPr>
          <w:rStyle w:val="CommentReference"/>
        </w:rPr>
        <w:annotationRef/>
      </w:r>
      <w:r>
        <w:t>Thank you for the very kind words</w:t>
      </w:r>
    </w:p>
  </w:comment>
  <w:comment w:id="12" w:author="Jeb Pavleas" w:date="2021-09-04T08:22:00Z" w:initials="JP">
    <w:p w14:paraId="59F1E1EB" w14:textId="1F98B282" w:rsidR="00856535" w:rsidRDefault="00856535">
      <w:pPr>
        <w:pStyle w:val="CommentText"/>
      </w:pPr>
      <w:r>
        <w:rPr>
          <w:rStyle w:val="CommentReference"/>
        </w:rPr>
        <w:annotationRef/>
      </w:r>
      <w:r>
        <w:t>Repeats itself</w:t>
      </w:r>
    </w:p>
  </w:comment>
  <w:comment w:id="58" w:author="Jeb Pavleas" w:date="2021-09-04T08:36:00Z" w:initials="JP">
    <w:p w14:paraId="093753E0" w14:textId="77777777" w:rsidR="00AE3830" w:rsidRDefault="00AE3830" w:rsidP="00AE3830">
      <w:pPr>
        <w:pStyle w:val="CommentText"/>
      </w:pPr>
      <w:r>
        <w:rPr>
          <w:rStyle w:val="CommentReference"/>
        </w:rPr>
        <w:annotationRef/>
      </w:r>
      <w:r>
        <w:t>Maybe:</w:t>
      </w:r>
    </w:p>
    <w:p w14:paraId="4ADCBC8A" w14:textId="162E8B55" w:rsidR="00AE3830" w:rsidRPr="00AE3830" w:rsidRDefault="00AE3830" w:rsidP="00AE3830">
      <w:pPr>
        <w:pStyle w:val="CommentText"/>
        <w:rPr>
          <w:rFonts w:hint="eastAsia"/>
        </w:rPr>
      </w:pPr>
      <w:r>
        <w:t xml:space="preserve">“ </w:t>
      </w:r>
      <w:r w:rsidRPr="00AE3830">
        <w:t>a single</w:t>
      </w:r>
      <w:r>
        <w:t xml:space="preserve"> or set of</w:t>
      </w:r>
      <w:r w:rsidRPr="00AE3830">
        <w:t xml:space="preserve"> </w:t>
      </w:r>
      <w:r w:rsidRPr="00AE3830">
        <w:rPr>
          <w:rFonts w:hint="eastAsia"/>
        </w:rPr>
        <w:t>RigidShape</w:t>
      </w:r>
      <w:r>
        <w:t xml:space="preserve"> objects</w:t>
      </w:r>
      <w:r w:rsidRPr="00AE3830">
        <w:t xml:space="preserve"> and a set of </w:t>
      </w:r>
      <w:r w:rsidRPr="00AE3830">
        <w:rPr>
          <w:rFonts w:hint="eastAsia"/>
        </w:rPr>
        <w:t>Particl</w:t>
      </w:r>
      <w:r w:rsidRPr="00AE3830">
        <w:t>e</w:t>
      </w:r>
      <w:r w:rsidRPr="00AE3830">
        <w:rPr>
          <w:rFonts w:hint="eastAsia"/>
        </w:rPr>
        <w:t>Set</w:t>
      </w:r>
      <w:r w:rsidRPr="00AE3830">
        <w:t xml:space="preserve"> objects.</w:t>
      </w:r>
      <w:r>
        <w:t>”</w:t>
      </w:r>
    </w:p>
    <w:p w14:paraId="31A357F6" w14:textId="1139D519" w:rsidR="00AE3830" w:rsidRDefault="00AE383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AF2EB" w15:done="0"/>
  <w15:commentEx w15:paraId="033CFDB2" w15:paraIdParent="78DAF2EB" w15:done="0"/>
  <w15:commentEx w15:paraId="59F1E1EB" w15:done="0"/>
  <w15:commentEx w15:paraId="31A35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8469" w16cex:dateUtc="2021-08-30T10:53:00Z"/>
  <w16cex:commentExtensible w16cex:durableId="24DDAB32" w16cex:dateUtc="2021-09-04T15:22:00Z"/>
  <w16cex:commentExtensible w16cex:durableId="24DDAE72" w16cex:dateUtc="2021-09-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AF2EB" w16cid:durableId="24D78469"/>
  <w16cid:commentId w16cid:paraId="033CFDB2" w16cid:durableId="24D872C1"/>
  <w16cid:commentId w16cid:paraId="59F1E1EB" w16cid:durableId="24DDAB32"/>
  <w16cid:commentId w16cid:paraId="31A357F6" w16cid:durableId="24DDAE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CDFD" w14:textId="77777777" w:rsidR="00497A15" w:rsidRDefault="00497A15" w:rsidP="000C758C">
      <w:pPr>
        <w:spacing w:after="0" w:line="240" w:lineRule="auto"/>
      </w:pPr>
      <w:r>
        <w:separator/>
      </w:r>
    </w:p>
  </w:endnote>
  <w:endnote w:type="continuationSeparator" w:id="0">
    <w:p w14:paraId="2CA8AA14" w14:textId="77777777" w:rsidR="00497A15" w:rsidRDefault="00497A1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Arial Black"/>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05FB" w14:textId="77777777" w:rsidR="00923F30" w:rsidRPr="00222F70" w:rsidRDefault="00923F30">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C3EC" w14:textId="18B8A30D" w:rsidR="00923F30" w:rsidRPr="00222F70" w:rsidRDefault="00923F30"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0DB6F211" w14:textId="4B7B22BE" w:rsidR="00923F30" w:rsidRDefault="00923F30"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D5A69" w14:textId="77777777" w:rsidR="00497A15" w:rsidRDefault="00497A15" w:rsidP="000C758C">
      <w:pPr>
        <w:spacing w:after="0" w:line="240" w:lineRule="auto"/>
      </w:pPr>
      <w:r>
        <w:separator/>
      </w:r>
    </w:p>
  </w:footnote>
  <w:footnote w:type="continuationSeparator" w:id="0">
    <w:p w14:paraId="6819825C" w14:textId="77777777" w:rsidR="00497A15" w:rsidRDefault="00497A1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F28E" w14:textId="77777777" w:rsidR="00923F30" w:rsidRPr="003C7D0E" w:rsidRDefault="00923F30"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0931" w14:textId="4DE58FA0" w:rsidR="00923F30" w:rsidRPr="002A45BE" w:rsidRDefault="00923F30"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FF83" w14:textId="0BCEEA02" w:rsidR="00923F30" w:rsidRDefault="00923F30"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95B6EA"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10</w:t>
    </w:r>
  </w:p>
  <w:p w14:paraId="648C3D4C" w14:textId="77777777" w:rsidR="00923F30" w:rsidRPr="00B44665" w:rsidRDefault="00923F30" w:rsidP="002B6651">
    <w:pPr>
      <w:rPr>
        <w:rFonts w:ascii="Wingdings" w:hAnsi="Wingdings" w:hint="eastAsia"/>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a, Yogendra">
    <w15:presenceInfo w15:providerId="None" w15:userId="Sharma, Yogendra"/>
  </w15:person>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3NDE0MzW2MDM2NzdT0lEKTi0uzszPAykwrAUAOwi5cywAAAA="/>
  </w:docVars>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642E7"/>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651"/>
    <w:rsid w:val="002B7345"/>
    <w:rsid w:val="002C1EC6"/>
    <w:rsid w:val="002C76A0"/>
    <w:rsid w:val="002D785F"/>
    <w:rsid w:val="002F29F7"/>
    <w:rsid w:val="00302EE9"/>
    <w:rsid w:val="00307B9C"/>
    <w:rsid w:val="00314B72"/>
    <w:rsid w:val="003277A8"/>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C7CD5"/>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4756D"/>
    <w:rsid w:val="00491687"/>
    <w:rsid w:val="00497A15"/>
    <w:rsid w:val="004A1CC5"/>
    <w:rsid w:val="004A7D73"/>
    <w:rsid w:val="004B37FC"/>
    <w:rsid w:val="004C2329"/>
    <w:rsid w:val="004C338A"/>
    <w:rsid w:val="004C3D03"/>
    <w:rsid w:val="004D7703"/>
    <w:rsid w:val="004E03C5"/>
    <w:rsid w:val="004F6501"/>
    <w:rsid w:val="00501297"/>
    <w:rsid w:val="00504BB3"/>
    <w:rsid w:val="00530E8F"/>
    <w:rsid w:val="00540742"/>
    <w:rsid w:val="00557DCD"/>
    <w:rsid w:val="005635BA"/>
    <w:rsid w:val="005646BB"/>
    <w:rsid w:val="00571BE5"/>
    <w:rsid w:val="00572915"/>
    <w:rsid w:val="00573745"/>
    <w:rsid w:val="00585C2C"/>
    <w:rsid w:val="00590A54"/>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64FCC"/>
    <w:rsid w:val="00676F17"/>
    <w:rsid w:val="00695508"/>
    <w:rsid w:val="00695D4C"/>
    <w:rsid w:val="006B15B6"/>
    <w:rsid w:val="006C3041"/>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9326E"/>
    <w:rsid w:val="007B7A3F"/>
    <w:rsid w:val="007C22C5"/>
    <w:rsid w:val="007C3518"/>
    <w:rsid w:val="007C4092"/>
    <w:rsid w:val="007E5751"/>
    <w:rsid w:val="007E7402"/>
    <w:rsid w:val="007F3D20"/>
    <w:rsid w:val="007F5634"/>
    <w:rsid w:val="00801656"/>
    <w:rsid w:val="008034FB"/>
    <w:rsid w:val="008428E0"/>
    <w:rsid w:val="00843E19"/>
    <w:rsid w:val="00856535"/>
    <w:rsid w:val="00862149"/>
    <w:rsid w:val="0089334C"/>
    <w:rsid w:val="0089601A"/>
    <w:rsid w:val="008A3D04"/>
    <w:rsid w:val="008A57ED"/>
    <w:rsid w:val="008C2746"/>
    <w:rsid w:val="008D12F9"/>
    <w:rsid w:val="008E2F18"/>
    <w:rsid w:val="008E52F7"/>
    <w:rsid w:val="00901BA4"/>
    <w:rsid w:val="00902FCE"/>
    <w:rsid w:val="00915352"/>
    <w:rsid w:val="009154BC"/>
    <w:rsid w:val="00923F30"/>
    <w:rsid w:val="0093175F"/>
    <w:rsid w:val="00940B1A"/>
    <w:rsid w:val="009668E3"/>
    <w:rsid w:val="009746C3"/>
    <w:rsid w:val="009779AC"/>
    <w:rsid w:val="00982780"/>
    <w:rsid w:val="00992FA2"/>
    <w:rsid w:val="009A4F53"/>
    <w:rsid w:val="009C07E2"/>
    <w:rsid w:val="009C081F"/>
    <w:rsid w:val="009C1A4E"/>
    <w:rsid w:val="009C1E34"/>
    <w:rsid w:val="009C2759"/>
    <w:rsid w:val="009C61BB"/>
    <w:rsid w:val="009D102B"/>
    <w:rsid w:val="009D1C0E"/>
    <w:rsid w:val="009F384C"/>
    <w:rsid w:val="00A03215"/>
    <w:rsid w:val="00A04483"/>
    <w:rsid w:val="00A14306"/>
    <w:rsid w:val="00A3302D"/>
    <w:rsid w:val="00A366C8"/>
    <w:rsid w:val="00A43215"/>
    <w:rsid w:val="00A45706"/>
    <w:rsid w:val="00A5298E"/>
    <w:rsid w:val="00A5380F"/>
    <w:rsid w:val="00A56045"/>
    <w:rsid w:val="00A65E60"/>
    <w:rsid w:val="00A760E7"/>
    <w:rsid w:val="00A81430"/>
    <w:rsid w:val="00A87865"/>
    <w:rsid w:val="00AA4F07"/>
    <w:rsid w:val="00AB06EC"/>
    <w:rsid w:val="00AB23FD"/>
    <w:rsid w:val="00AB71D6"/>
    <w:rsid w:val="00AD09BA"/>
    <w:rsid w:val="00AD3E7A"/>
    <w:rsid w:val="00AE019B"/>
    <w:rsid w:val="00AE3830"/>
    <w:rsid w:val="00AE5863"/>
    <w:rsid w:val="00AE7902"/>
    <w:rsid w:val="00AE7EC6"/>
    <w:rsid w:val="00AF4F3B"/>
    <w:rsid w:val="00B13464"/>
    <w:rsid w:val="00B136D3"/>
    <w:rsid w:val="00B13EAF"/>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4A78"/>
    <w:rsid w:val="00BD5E01"/>
    <w:rsid w:val="00BE17C8"/>
    <w:rsid w:val="00BE30E1"/>
    <w:rsid w:val="00BF1870"/>
    <w:rsid w:val="00BF4B4D"/>
    <w:rsid w:val="00BF7CAC"/>
    <w:rsid w:val="00C01C0C"/>
    <w:rsid w:val="00C05249"/>
    <w:rsid w:val="00C06EB5"/>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05AE"/>
    <w:rsid w:val="00CE7C12"/>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071D"/>
    <w:rsid w:val="00DA27C1"/>
    <w:rsid w:val="00DA75C5"/>
    <w:rsid w:val="00DA7946"/>
    <w:rsid w:val="00DB24AC"/>
    <w:rsid w:val="00DB3B05"/>
    <w:rsid w:val="00DB3E83"/>
    <w:rsid w:val="00DB51B5"/>
    <w:rsid w:val="00DC1A3F"/>
    <w:rsid w:val="00DC7BBD"/>
    <w:rsid w:val="00DE1FB2"/>
    <w:rsid w:val="00DE212E"/>
    <w:rsid w:val="00DF38B8"/>
    <w:rsid w:val="00DF6D54"/>
    <w:rsid w:val="00E12E45"/>
    <w:rsid w:val="00E16B2A"/>
    <w:rsid w:val="00E17D85"/>
    <w:rsid w:val="00E22164"/>
    <w:rsid w:val="00E34DA9"/>
    <w:rsid w:val="00E514DA"/>
    <w:rsid w:val="00E61C3C"/>
    <w:rsid w:val="00E6389F"/>
    <w:rsid w:val="00E66C75"/>
    <w:rsid w:val="00E709C6"/>
    <w:rsid w:val="00E73581"/>
    <w:rsid w:val="00E7786F"/>
    <w:rsid w:val="00E84613"/>
    <w:rsid w:val="00E87E98"/>
    <w:rsid w:val="00E964FB"/>
    <w:rsid w:val="00EA589B"/>
    <w:rsid w:val="00EB6E0A"/>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6A95"/>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28</Pages>
  <Words>6591</Words>
  <Characters>37572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5</cp:revision>
  <dcterms:created xsi:type="dcterms:W3CDTF">2021-09-04T11:27:00Z</dcterms:created>
  <dcterms:modified xsi:type="dcterms:W3CDTF">2021-09-04T15:52:00Z</dcterms:modified>
</cp:coreProperties>
</file>