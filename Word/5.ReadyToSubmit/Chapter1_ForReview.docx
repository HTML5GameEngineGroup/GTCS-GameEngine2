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7012A" w14:textId="77777777" w:rsidR="007D63B9" w:rsidRPr="007D63B9" w:rsidRDefault="007D63B9" w:rsidP="007D63B9">
      <w:pPr>
        <w:pStyle w:val="ChapterTitle"/>
        <w:tabs>
          <w:tab w:val="left" w:pos="1170"/>
        </w:tabs>
      </w:pPr>
      <w:r>
        <w:t>Introducing 2D Game Engine Development with JavaScript</w:t>
      </w:r>
    </w:p>
    <w:p w14:paraId="76F4810B" w14:textId="77777777" w:rsidR="007D63B9" w:rsidRDefault="007D63B9" w:rsidP="00B61693">
      <w:pPr>
        <w:pStyle w:val="BodyTextFirst"/>
        <w:rPr>
          <w:rFonts w:hint="eastAsia"/>
        </w:rPr>
      </w:pPr>
      <w:r w:rsidRPr="00B61693">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14:paraId="1D078C91" w14:textId="129205D8" w:rsidR="007D63B9" w:rsidRPr="00B61693" w:rsidRDefault="007D63B9" w:rsidP="00E10EB2">
      <w:pPr>
        <w:pStyle w:val="BodyTextCont"/>
        <w:rPr>
          <w:rFonts w:hint="eastAsia"/>
        </w:rPr>
      </w:pPr>
      <w:r w:rsidRPr="00B61693">
        <w:t>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ins w:id="0" w:author="Jeb Pavleas" w:date="2021-04-05T15:48:00Z">
        <w:r w:rsidR="00ED6303">
          <w:t>.</w:t>
        </w:r>
      </w:ins>
    </w:p>
    <w:p w14:paraId="45A85D09" w14:textId="77777777" w:rsidR="007D63B9" w:rsidRDefault="007D63B9" w:rsidP="00E10EB2">
      <w:pPr>
        <w:pStyle w:val="BodyTextCont"/>
        <w:rPr>
          <w:rFonts w:hint="eastAsia"/>
        </w:rPr>
      </w:pPr>
      <w: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6705EB3F" w14:textId="3DB6D9F1" w:rsidR="007D63B9" w:rsidRDefault="007D63B9" w:rsidP="00E10EB2">
      <w:pPr>
        <w:pStyle w:val="BodyTextCont"/>
        <w:rPr>
          <w:rFonts w:hint="eastAsia"/>
        </w:rPr>
      </w:pPr>
      <w: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w:t>
      </w:r>
      <w:ins w:id="1" w:author="Jeb Pavleas" w:date="2021-04-05T15:50:00Z">
        <w:r w:rsidR="00ED6303">
          <w:t xml:space="preserve">yet </w:t>
        </w:r>
      </w:ins>
      <w:r>
        <w:t xml:space="preserve">common operations. As a software system, the code base of the game engine should support maintainability with a well-designed infrastructure and well-organized source code systems that enable code reuse, ongoing system upkeep, improvement, and expansion. </w:t>
      </w:r>
    </w:p>
    <w:p w14:paraId="691ECCF1" w14:textId="374B9DC6" w:rsidR="007D63B9" w:rsidRDefault="007D63B9" w:rsidP="00E10EB2">
      <w:pPr>
        <w:pStyle w:val="BodyTextCont"/>
        <w:rPr>
          <w:rFonts w:hint="eastAsia"/>
        </w:rPr>
      </w:pPr>
      <w:r>
        <w:t>This chapter describes the implementation technology and organization of th</w:t>
      </w:r>
      <w:del w:id="2" w:author="Jeb Pavleas" w:date="2021-04-05T15:50:00Z">
        <w:r w:rsidDel="00ED6303">
          <w:delText>e</w:delText>
        </w:r>
      </w:del>
      <w:ins w:id="3" w:author="Jeb Pavleas" w:date="2021-04-05T15:50:00Z">
        <w:r w:rsidR="00ED6303">
          <w:t>is</w:t>
        </w:r>
      </w:ins>
      <w:r>
        <w:t xml:space="preserv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5DA91975" w14:textId="77777777" w:rsidR="002D0EAA" w:rsidRPr="002D0EAA" w:rsidRDefault="002D0EAA" w:rsidP="002D0EAA">
      <w:pPr>
        <w:pStyle w:val="Heading1"/>
      </w:pPr>
      <w:r w:rsidRPr="002D0EAA">
        <w:lastRenderedPageBreak/>
        <w:t>The Technologies</w:t>
      </w:r>
    </w:p>
    <w:p w14:paraId="3B428A86" w14:textId="77777777" w:rsidR="002D0EAA" w:rsidRPr="002D0EAA" w:rsidRDefault="002D0EAA" w:rsidP="0016320A">
      <w:pPr>
        <w:pStyle w:val="BodyTextFirst"/>
        <w:rPr>
          <w:rFonts w:hint="eastAsia"/>
        </w:rPr>
      </w:pPr>
      <w:r w:rsidRPr="002D0EAA">
        <w:t>The goal of building a game engine that allows games to be accessible across the World Wide Web is enabled by freely available technologies.</w:t>
      </w:r>
    </w:p>
    <w:p w14:paraId="02C91B8A" w14:textId="77777777" w:rsidR="002D0EAA" w:rsidRPr="00B61693" w:rsidRDefault="002D0EAA" w:rsidP="00E10EB2">
      <w:pPr>
        <w:pStyle w:val="BodyTextCont"/>
        <w:rPr>
          <w:rFonts w:hint="eastAsia"/>
        </w:rPr>
      </w:pPr>
      <w:r w:rsidRPr="00B61693">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78321CF9" w14:textId="77777777" w:rsidR="002D0EAA" w:rsidRPr="00B61693" w:rsidRDefault="002D0EAA" w:rsidP="00E10EB2">
      <w:pPr>
        <w:pStyle w:val="BodyTextCont"/>
        <w:rPr>
          <w:rFonts w:hint="eastAsia"/>
        </w:rPr>
      </w:pPr>
      <w:r w:rsidRPr="00B61693">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358E843B" w14:textId="77777777" w:rsidR="002D0EAA" w:rsidRPr="00B61693" w:rsidRDefault="002D0EAA" w:rsidP="00E10EB2">
      <w:pPr>
        <w:pStyle w:val="BodyTextCont"/>
        <w:rPr>
          <w:rFonts w:hint="eastAsia"/>
        </w:rPr>
      </w:pPr>
      <w:r w:rsidRPr="00B61693">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37739B15" w14:textId="77777777" w:rsidR="002D0EAA" w:rsidRPr="00B61693" w:rsidRDefault="002D0EAA" w:rsidP="00E10EB2">
      <w:pPr>
        <w:pStyle w:val="BodyTextCont"/>
        <w:rPr>
          <w:rFonts w:hint="eastAsia"/>
        </w:rPr>
      </w:pPr>
      <w:r w:rsidRPr="00B61693">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w:t>
      </w:r>
      <w:commentRangeStart w:id="4"/>
      <w:r w:rsidRPr="00B61693">
        <w:t xml:space="preserve">For example, in the game engine, inheritance is implemented with the JavaScript </w:t>
      </w:r>
      <w:r w:rsidR="00501BBF">
        <w:t xml:space="preserve">class </w:t>
      </w:r>
      <w:r w:rsidR="009A2539">
        <w:t xml:space="preserve">functionality </w:t>
      </w:r>
      <w:r w:rsidR="00501BBF">
        <w:t xml:space="preserve">which is based on </w:t>
      </w:r>
      <w:r w:rsidRPr="00B61693">
        <w:t xml:space="preserve">object prototype chain; however, the merits of prototype-based scripting languages are not discussed. </w:t>
      </w:r>
      <w:commentRangeEnd w:id="4"/>
      <w:r w:rsidR="00ED6303">
        <w:rPr>
          <w:rStyle w:val="CommentReference"/>
          <w:rFonts w:asciiTheme="minorHAnsi" w:hAnsiTheme="minorHAnsi"/>
        </w:rPr>
        <w:commentReference w:id="4"/>
      </w:r>
      <w:r w:rsidRPr="00B61693">
        <w:t xml:space="preserve">The engine audio cue and background music functionalities are based on the HTML5 </w:t>
      </w:r>
      <w:proofErr w:type="spellStart"/>
      <w:r w:rsidRPr="00B61693">
        <w:t>AudioContext</w:t>
      </w:r>
      <w:proofErr w:type="spellEnd"/>
      <w:r w:rsidRPr="00B61693">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sidRPr="00B61693">
        <w:t>MonoGame</w:t>
      </w:r>
      <w:proofErr w:type="spellEnd"/>
      <w:r w:rsidRPr="00B61693">
        <w:t>, Java and JOGL, C++ and Direct3D, and so on. If you want to learn more about or brush up on JavaScript, HTML5, or WebGL, please refer to the references in the “Technologies” section at the end of this chapter.</w:t>
      </w:r>
    </w:p>
    <w:p w14:paraId="04B58A65" w14:textId="77777777" w:rsidR="002D0EAA" w:rsidRPr="002D0EAA" w:rsidRDefault="002D0EAA" w:rsidP="002D0EAA">
      <w:pPr>
        <w:pStyle w:val="Heading1"/>
      </w:pPr>
      <w:r w:rsidRPr="002D0EAA">
        <w:t>Setting Up Your Development Environment</w:t>
      </w:r>
    </w:p>
    <w:p w14:paraId="438AFCAA" w14:textId="77777777" w:rsidR="002D0EAA" w:rsidRPr="002D0EAA" w:rsidRDefault="002D0EAA" w:rsidP="0016320A">
      <w:pPr>
        <w:pStyle w:val="BodyTextFirst"/>
        <w:rPr>
          <w:rFonts w:hint="eastAsia"/>
        </w:rPr>
      </w:pPr>
      <w:r w:rsidRPr="002D0EAA">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460BD389" w14:textId="77777777" w:rsidR="002D0EAA" w:rsidRDefault="002D0EAA" w:rsidP="00E10EB2">
      <w:pPr>
        <w:pStyle w:val="BodyTextCont"/>
        <w:rPr>
          <w:rFonts w:hint="eastAsia"/>
        </w:rPr>
      </w:pPr>
      <w:r w:rsidRPr="002D0EAA">
        <w:t xml:space="preserve">Your development environment includes an integrated development environment (IDE) and a runtime web browser that is capable of hosting the running game engine. The most convenient systems we have found is the Visual Studio Code </w:t>
      </w:r>
      <w:r w:rsidR="00DC0CF0">
        <w:t xml:space="preserve">(VS Code) </w:t>
      </w:r>
      <w:r w:rsidRPr="002D0EAA">
        <w:t xml:space="preserve">IDE </w:t>
      </w:r>
      <w:r w:rsidRPr="002D0EAA">
        <w:fldChar w:fldCharType="begin"/>
      </w:r>
      <w:r w:rsidRPr="002D0EAA">
        <w:instrText xml:space="preserve"> XE "2D game engine development, JavaScript:set up:IDE" </w:instrText>
      </w:r>
      <w:r w:rsidRPr="002D0EAA">
        <w:fldChar w:fldCharType="end"/>
      </w:r>
      <w:r w:rsidRPr="002D0EAA">
        <w:t>with the Google Chrome web browser as runtime environment. Here are the details:</w:t>
      </w:r>
    </w:p>
    <w:p w14:paraId="0F19789C" w14:textId="10F2FF20" w:rsidR="002D0EAA" w:rsidRPr="002D0EAA" w:rsidRDefault="002D0EAA" w:rsidP="00E10EB2">
      <w:pPr>
        <w:pStyle w:val="Bullet"/>
        <w:rPr>
          <w:rFonts w:hint="eastAsia"/>
          <w:i/>
        </w:rPr>
      </w:pPr>
      <w:r w:rsidRPr="002D0EAA">
        <w:rPr>
          <w:i/>
        </w:rPr>
        <w:t xml:space="preserve">IDE: </w:t>
      </w:r>
      <w:r w:rsidRPr="002D0EAA">
        <w:t xml:space="preserve">All projects in this book are based on </w:t>
      </w:r>
      <w:r w:rsidR="000729AC">
        <w:t xml:space="preserve">VS </w:t>
      </w:r>
      <w:r w:rsidRPr="002D0EAA">
        <w:t xml:space="preserve">Code IDE. You can download and install the program </w:t>
      </w:r>
      <w:r w:rsidRPr="002D747E">
        <w:t>from https://code.visualstudio.com/.</w:t>
      </w:r>
      <w:r w:rsidRPr="002D0EAA">
        <w:rPr>
          <w:i/>
        </w:rPr>
        <w:fldChar w:fldCharType="begin"/>
      </w:r>
      <w:r w:rsidRPr="002D0EAA">
        <w:rPr>
          <w:i/>
        </w:rPr>
        <w:instrText xml:space="preserve"> XE "Integrated development environment (IDE)" \t "See NetBeans IDE" </w:instrText>
      </w:r>
      <w:r w:rsidRPr="002D0EAA">
        <w:rPr>
          <w:i/>
        </w:rPr>
        <w:fldChar w:fldCharType="end"/>
      </w:r>
    </w:p>
    <w:p w14:paraId="5F34B0F1" w14:textId="7E841A6D" w:rsidR="002D0EAA" w:rsidRPr="002D0EAA" w:rsidRDefault="002D0EAA" w:rsidP="00E10EB2">
      <w:pPr>
        <w:pStyle w:val="Bullet"/>
        <w:rPr>
          <w:rFonts w:hint="eastAsia"/>
        </w:rPr>
      </w:pPr>
      <w:r w:rsidRPr="002D0EAA">
        <w:rPr>
          <w:i/>
        </w:rPr>
        <w:lastRenderedPageBreak/>
        <w:t>Runtime environment</w:t>
      </w:r>
      <w:r w:rsidRPr="002D0EAA">
        <w:t xml:space="preserve">: You will execute your video game projects in the Google Chrome web browser. You can download and install this browser from </w:t>
      </w:r>
      <w:r w:rsidRPr="002D747E">
        <w:t>https://www.google.com/chrome/browser/</w:t>
      </w:r>
      <w:r w:rsidRPr="002D0EAA">
        <w:t xml:space="preserve">. </w:t>
      </w:r>
    </w:p>
    <w:p w14:paraId="0374F734" w14:textId="77777777" w:rsidR="002D0EAA" w:rsidRPr="002D0EAA" w:rsidRDefault="002D0EAA" w:rsidP="00E10EB2">
      <w:pPr>
        <w:pStyle w:val="Bullet"/>
        <w:rPr>
          <w:rFonts w:hint="eastAsia"/>
        </w:rPr>
      </w:pPr>
      <w:proofErr w:type="spellStart"/>
      <w:r w:rsidRPr="002D0EAA">
        <w:rPr>
          <w:i/>
        </w:rPr>
        <w:t>glMatrix</w:t>
      </w:r>
      <w:proofErr w:type="spellEnd"/>
      <w:r w:rsidRPr="002D0EAA">
        <w:rPr>
          <w:i/>
        </w:rPr>
        <w:t xml:space="preserve"> math library</w:t>
      </w:r>
      <w:r w:rsidRPr="002D0EAA">
        <w:t xml:space="preserve">: This is a library that implements the foundational mathematic operations. You can download this library from http://glMatrix.net. You will integrate this library into your game engine in Chapter 3, so more details will be provided there. </w:t>
      </w:r>
    </w:p>
    <w:p w14:paraId="57185551" w14:textId="77777777" w:rsidR="002D0EAA" w:rsidRPr="00B61693" w:rsidRDefault="002D0EAA" w:rsidP="00E10EB2">
      <w:pPr>
        <w:pStyle w:val="BodyTextCont"/>
        <w:rPr>
          <w:rFonts w:hint="eastAsia"/>
        </w:rPr>
      </w:pPr>
      <w:r w:rsidRPr="00B61693">
        <w:t>Notice that there are no specific system requirements to support the JavaScript programming language, HTML5, or WebGL. All these technologies are embedded in the web browser runtime environment.</w:t>
      </w:r>
    </w:p>
    <w:p w14:paraId="5B8DFB56" w14:textId="7F5CAEDE" w:rsidR="002D0EAA" w:rsidRPr="002D0EAA" w:rsidRDefault="00B61693" w:rsidP="002D0EAA">
      <w:pPr>
        <w:pStyle w:val="NoteTipCaution"/>
      </w:pPr>
      <w:r>
        <w:rPr>
          <w:rStyle w:val="GrayDingbat"/>
        </w:rPr>
        <w:t></w:t>
      </w:r>
      <w:r w:rsidRPr="001C0E07">
        <w:rPr>
          <w:rStyle w:val="Strong"/>
        </w:rPr>
        <w:t xml:space="preserve"> </w:t>
      </w:r>
      <w:r w:rsidRPr="00B61693">
        <w:rPr>
          <w:b/>
          <w:bCs/>
        </w:rPr>
        <w:t>Note</w:t>
      </w:r>
      <w:r w:rsidRPr="00B61693">
        <w:rPr>
          <w:b/>
          <w:bCs/>
        </w:rPr>
        <w:tab/>
      </w:r>
      <w:r w:rsidR="002D0EAA" w:rsidRPr="002D0EAA">
        <w:t xml:space="preserve">As mentioned, we chose the </w:t>
      </w:r>
      <w:r w:rsidR="000729AC">
        <w:t xml:space="preserve">VS </w:t>
      </w:r>
      <w:r w:rsidR="002D0EAA" w:rsidRPr="002D0EAA">
        <w:t>Code-based development environment because we found it to be the most convenient. There are many other alternatives that are also free, including and not limited to NetBeans, IntelliJ IDEA, Eclipse, and Sublime.</w:t>
      </w:r>
    </w:p>
    <w:p w14:paraId="70EFF632" w14:textId="77777777" w:rsidR="002D0EAA" w:rsidRDefault="002D0EAA" w:rsidP="002D0EAA">
      <w:pPr>
        <w:pStyle w:val="Heading2"/>
      </w:pPr>
      <w:r>
        <w:t>Downloading and Installing JavaScript Syntax Checker</w:t>
      </w:r>
    </w:p>
    <w:p w14:paraId="40C4C1D8" w14:textId="21AD86EB" w:rsidR="002D0EAA" w:rsidRPr="002D0EAA" w:rsidRDefault="002D0EAA" w:rsidP="0016320A">
      <w:pPr>
        <w:pStyle w:val="BodyTextFirst"/>
        <w:rPr>
          <w:rFonts w:hint="eastAsia"/>
        </w:rPr>
      </w:pPr>
      <w:r w:rsidRPr="002D0EAA">
        <w:t xml:space="preserve">We have found </w:t>
      </w:r>
      <w:proofErr w:type="spellStart"/>
      <w:r w:rsidRPr="002D0EAA">
        <w:t>ESLint</w:t>
      </w:r>
      <w:proofErr w:type="spellEnd"/>
      <w:r w:rsidRPr="002D0EAA">
        <w:t xml:space="preserve"> to be an effective tool in detecting potential JavaScript source code errors. You can integrate </w:t>
      </w:r>
      <w:proofErr w:type="spellStart"/>
      <w:r w:rsidRPr="002D0EAA">
        <w:t>ESLint</w:t>
      </w:r>
      <w:proofErr w:type="spellEnd"/>
      <w:r w:rsidRPr="002D0EAA">
        <w:t xml:space="preserve"> into </w:t>
      </w:r>
      <w:r w:rsidR="0016033E">
        <w:t>VS</w:t>
      </w:r>
      <w:r w:rsidRPr="002D0EAA">
        <w:t xml:space="preserve"> Code with the following steps:</w:t>
      </w:r>
      <w:r w:rsidRPr="002D0EAA">
        <w:fldChar w:fldCharType="begin"/>
      </w:r>
      <w:r w:rsidRPr="002D0EAA">
        <w:instrText xml:space="preserve"> XE "2D game engine development, JavaScript:JSLint, download and installation" </w:instrText>
      </w:r>
      <w:r w:rsidRPr="002D0EAA">
        <w:fldChar w:fldCharType="end"/>
      </w:r>
    </w:p>
    <w:p w14:paraId="574D41AD" w14:textId="191D9A0C" w:rsidR="002D0EAA" w:rsidRPr="002D0EAA" w:rsidRDefault="002D0EAA" w:rsidP="002D0EAA">
      <w:pPr>
        <w:pStyle w:val="Bullet"/>
        <w:rPr>
          <w:rFonts w:hint="eastAsia"/>
        </w:rPr>
      </w:pPr>
      <w:r w:rsidRPr="002D0EAA">
        <w:t xml:space="preserve">Go to: </w:t>
      </w:r>
      <w:r w:rsidR="002D0B46" w:rsidRPr="00E10EB2">
        <w:rPr>
          <w:rFonts w:hint="eastAsia"/>
        </w:rPr>
        <w:t>https://marketplace.visualstudio.com/items?itemName=dbaeumer.vscode-eslint</w:t>
      </w:r>
      <w:r w:rsidRPr="002D0EAA">
        <w:t xml:space="preserve"> and click install.</w:t>
      </w:r>
    </w:p>
    <w:p w14:paraId="49DD6B41" w14:textId="1FAB8C70" w:rsidR="002D0EAA" w:rsidRPr="002D0EAA" w:rsidRDefault="002D0EAA" w:rsidP="002D0EAA">
      <w:pPr>
        <w:pStyle w:val="Bullet"/>
        <w:rPr>
          <w:rFonts w:hint="eastAsia"/>
        </w:rPr>
      </w:pPr>
      <w:r w:rsidRPr="002D0EAA">
        <w:t xml:space="preserve">You will be prompted to open </w:t>
      </w:r>
      <w:r w:rsidR="00CE7362">
        <w:t xml:space="preserve">VS </w:t>
      </w:r>
      <w:r w:rsidRPr="002D0EAA">
        <w:t>Code, and may need to click install again within the application.</w:t>
      </w:r>
    </w:p>
    <w:p w14:paraId="4E687B8C" w14:textId="77777777" w:rsidR="002D0EAA" w:rsidRPr="002D0EAA" w:rsidRDefault="002D0EAA" w:rsidP="00B61693">
      <w:pPr>
        <w:pStyle w:val="BodyTextFirst"/>
        <w:rPr>
          <w:rFonts w:hint="eastAsia"/>
        </w:rPr>
      </w:pPr>
      <w:r w:rsidRPr="002D0EAA">
        <w:t xml:space="preserve">The following are some useful references for working with </w:t>
      </w:r>
      <w:proofErr w:type="spellStart"/>
      <w:r w:rsidRPr="002D0EAA">
        <w:t>ESLint</w:t>
      </w:r>
      <w:proofErr w:type="spellEnd"/>
      <w:r w:rsidRPr="002D0EAA">
        <w:t>:</w:t>
      </w:r>
    </w:p>
    <w:p w14:paraId="19588905" w14:textId="13376282" w:rsidR="002D0EAA" w:rsidRPr="002D0EAA" w:rsidRDefault="002D0EAA" w:rsidP="002D0EAA">
      <w:pPr>
        <w:pStyle w:val="Bullet"/>
        <w:rPr>
          <w:rFonts w:hint="eastAsia"/>
        </w:rPr>
      </w:pPr>
      <w:r w:rsidRPr="002D0EAA">
        <w:t xml:space="preserve">For instructions on how to work with </w:t>
      </w:r>
      <w:proofErr w:type="spellStart"/>
      <w:r w:rsidRPr="002D0EAA">
        <w:t>ESLint</w:t>
      </w:r>
      <w:proofErr w:type="spellEnd"/>
      <w:r w:rsidRPr="002D0EAA">
        <w:t xml:space="preserve">, see </w:t>
      </w:r>
      <w:r w:rsidR="00675884" w:rsidRPr="00E10EB2">
        <w:rPr>
          <w:rFonts w:hint="eastAsia"/>
        </w:rPr>
        <w:t>https://eslint.org/docs/user-guide/</w:t>
      </w:r>
      <w:r w:rsidRPr="002D0EAA">
        <w:t>.</w:t>
      </w:r>
    </w:p>
    <w:p w14:paraId="748D5284" w14:textId="4ECAC315" w:rsidR="002D0EAA" w:rsidRDefault="002D0EAA" w:rsidP="002D0EAA">
      <w:pPr>
        <w:pStyle w:val="Bullet"/>
        <w:rPr>
          <w:rFonts w:hint="eastAsia"/>
        </w:rPr>
      </w:pPr>
      <w:r w:rsidRPr="002D0EAA">
        <w:t xml:space="preserve">For details on how </w:t>
      </w:r>
      <w:proofErr w:type="spellStart"/>
      <w:r w:rsidRPr="002D0EAA">
        <w:t>ESLint</w:t>
      </w:r>
      <w:proofErr w:type="spellEnd"/>
      <w:r w:rsidRPr="002D0EAA">
        <w:t xml:space="preserve"> works, see </w:t>
      </w:r>
      <w:r w:rsidR="00675884" w:rsidRPr="00E10EB2">
        <w:rPr>
          <w:rFonts w:hint="eastAsia"/>
        </w:rPr>
        <w:t>https://eslint.org/docs/developer-guide/</w:t>
      </w:r>
      <w:r w:rsidRPr="002D0EAA">
        <w:t>.</w:t>
      </w:r>
    </w:p>
    <w:p w14:paraId="6CA379A7" w14:textId="53AADCC3" w:rsidR="002D0EAA" w:rsidRPr="002D0EAA" w:rsidRDefault="002D0EAA" w:rsidP="002D0EAA">
      <w:pPr>
        <w:pStyle w:val="Heading2"/>
      </w:pPr>
      <w:r w:rsidRPr="002D0EAA">
        <w:t xml:space="preserve">Downloading and Installing </w:t>
      </w:r>
      <w:proofErr w:type="spellStart"/>
      <w:r w:rsidRPr="002D0EAA">
        <w:t>LiveServer</w:t>
      </w:r>
      <w:proofErr w:type="spellEnd"/>
    </w:p>
    <w:p w14:paraId="567EE47E" w14:textId="22DE59AA" w:rsidR="002D0EAA" w:rsidRPr="00B61693" w:rsidRDefault="00675884" w:rsidP="00B61693">
      <w:pPr>
        <w:pStyle w:val="BodyTextFirst"/>
        <w:rPr>
          <w:rFonts w:hint="eastAsia"/>
        </w:rPr>
      </w:pPr>
      <w:r>
        <w:t xml:space="preserve">The </w:t>
      </w:r>
      <w:proofErr w:type="spellStart"/>
      <w:r w:rsidR="002D0EAA" w:rsidRPr="00B61693">
        <w:t>Live</w:t>
      </w:r>
      <w:r>
        <w:t>S</w:t>
      </w:r>
      <w:r w:rsidR="002D0EAA" w:rsidRPr="00B61693">
        <w:t>erver</w:t>
      </w:r>
      <w:proofErr w:type="spellEnd"/>
      <w:r w:rsidR="002D0EAA" w:rsidRPr="00B61693">
        <w:t xml:space="preserve"> </w:t>
      </w:r>
      <w:r>
        <w:t xml:space="preserve">extension </w:t>
      </w:r>
      <w:r w:rsidR="002D0EAA" w:rsidRPr="00B61693">
        <w:t xml:space="preserve">is used to launch a local server on your computer through VS Code, which is </w:t>
      </w:r>
      <w:commentRangeStart w:id="5"/>
      <w:r w:rsidR="002D0EAA" w:rsidRPr="00B61693">
        <w:t xml:space="preserve">required </w:t>
      </w:r>
      <w:commentRangeEnd w:id="5"/>
      <w:r w:rsidR="00ED6303">
        <w:rPr>
          <w:rStyle w:val="CommentReference"/>
          <w:rFonts w:asciiTheme="minorHAnsi" w:hAnsiTheme="minorHAnsi"/>
        </w:rPr>
        <w:commentReference w:id="5"/>
      </w:r>
      <w:r w:rsidR="002D0EAA" w:rsidRPr="00B61693">
        <w:t xml:space="preserve">to run </w:t>
      </w:r>
      <w:r>
        <w:t xml:space="preserve">the </w:t>
      </w:r>
      <w:r w:rsidR="00576134">
        <w:t xml:space="preserve">game </w:t>
      </w:r>
      <w:r w:rsidR="002D0EAA" w:rsidRPr="00B61693">
        <w:t xml:space="preserve">engine code. Much like </w:t>
      </w:r>
      <w:proofErr w:type="spellStart"/>
      <w:r w:rsidR="002D0EAA" w:rsidRPr="00B61693">
        <w:t>ESLint</w:t>
      </w:r>
      <w:proofErr w:type="spellEnd"/>
      <w:r w:rsidR="002D0EAA" w:rsidRPr="00B61693">
        <w:t xml:space="preserve">, you can install </w:t>
      </w:r>
      <w:proofErr w:type="spellStart"/>
      <w:r w:rsidR="002D0EAA" w:rsidRPr="00B61693">
        <w:t>LiveServer</w:t>
      </w:r>
      <w:proofErr w:type="spellEnd"/>
      <w:r w:rsidR="002D0EAA" w:rsidRPr="00B61693">
        <w:t xml:space="preserve"> with the following steps:</w:t>
      </w:r>
    </w:p>
    <w:p w14:paraId="5D10941B" w14:textId="4722963D" w:rsidR="002D0EAA" w:rsidRPr="002D0EAA" w:rsidRDefault="002D0EAA" w:rsidP="002D0EAA">
      <w:pPr>
        <w:pStyle w:val="Bullet"/>
        <w:rPr>
          <w:rFonts w:hint="eastAsia"/>
        </w:rPr>
      </w:pPr>
      <w:r w:rsidRPr="002D0EAA">
        <w:t xml:space="preserve">Go to </w:t>
      </w:r>
      <w:r w:rsidR="00675884" w:rsidRPr="00E10EB2">
        <w:rPr>
          <w:rFonts w:hint="eastAsia"/>
        </w:rPr>
        <w:t>https://marketplace.visualstudio.com/items?itemName=ritwickdey.LiveServer</w:t>
      </w:r>
      <w:r w:rsidRPr="002D0EAA">
        <w:t xml:space="preserve"> and click install.</w:t>
      </w:r>
    </w:p>
    <w:p w14:paraId="600EC3F2" w14:textId="14EA86F1" w:rsidR="002D0EAA" w:rsidRPr="002D0EAA" w:rsidRDefault="002D0EAA" w:rsidP="002D0EAA">
      <w:pPr>
        <w:pStyle w:val="Bullet"/>
        <w:rPr>
          <w:rFonts w:hint="eastAsia"/>
        </w:rPr>
      </w:pPr>
      <w:r w:rsidRPr="002D0EAA">
        <w:t xml:space="preserve">You will be prompted to open </w:t>
      </w:r>
      <w:r w:rsidR="00675CFA">
        <w:t>VS</w:t>
      </w:r>
      <w:r w:rsidRPr="002D0EAA">
        <w:t xml:space="preserve"> Code, and may need to click install again within the application.</w:t>
      </w:r>
    </w:p>
    <w:p w14:paraId="31800996" w14:textId="04478ACB" w:rsidR="002D0EAA" w:rsidRPr="007055EF" w:rsidRDefault="002D0EAA" w:rsidP="002D0EAA">
      <w:pPr>
        <w:pStyle w:val="Heading1"/>
      </w:pPr>
      <w:r w:rsidRPr="007055EF">
        <w:t xml:space="preserve">Working in the </w:t>
      </w:r>
      <w:r w:rsidR="00C1559B">
        <w:t xml:space="preserve">VS </w:t>
      </w:r>
      <w:r w:rsidRPr="007055EF">
        <w:t>Code Development Environment</w:t>
      </w:r>
    </w:p>
    <w:p w14:paraId="17FC7DD6" w14:textId="594EBACC" w:rsidR="007D63B9" w:rsidRDefault="002D0EAA" w:rsidP="00B61693">
      <w:pPr>
        <w:pStyle w:val="BodyTextFirst"/>
        <w:rPr>
          <w:rFonts w:hint="eastAsia"/>
        </w:rPr>
      </w:pPr>
      <w:r w:rsidRPr="002D0EAA">
        <w:t xml:space="preserve">The </w:t>
      </w:r>
      <w:r w:rsidR="00F270A2">
        <w:t>VS</w:t>
      </w:r>
      <w:r w:rsidRPr="002D0EAA">
        <w:t xml:space="preserve"> Code IDE </w:t>
      </w:r>
      <w:r w:rsidRPr="002D0EAA">
        <w:fldChar w:fldCharType="begin"/>
      </w:r>
      <w:r w:rsidRPr="002D0EAA">
        <w:instrText xml:space="preserve"> XE "2D game engine development, JavaScript:NetBeans" \t "see NetBeans IDE" </w:instrText>
      </w:r>
      <w:r w:rsidRPr="002D0EAA">
        <w:fldChar w:fldCharType="end"/>
      </w:r>
      <w:r w:rsidRPr="002D0EAA">
        <w:t>is easy to work with, and the projects in this book require only the editor and</w:t>
      </w:r>
      <w:r w:rsidR="00F270A2">
        <w:t xml:space="preserve"> a</w:t>
      </w:r>
      <w:r w:rsidRPr="002D0EAA">
        <w:t xml:space="preserve"> debugger. </w:t>
      </w:r>
      <w:r w:rsidR="00F270A2">
        <w:t xml:space="preserve">Relevant source code files organized under a parent folder are interpreted by </w:t>
      </w:r>
      <w:r w:rsidRPr="002D0EAA">
        <w:t xml:space="preserve">VS Code as </w:t>
      </w:r>
      <w:r w:rsidR="00F270A2">
        <w:t xml:space="preserve">a </w:t>
      </w:r>
      <w:r w:rsidRPr="002D0EAA">
        <w:t xml:space="preserve">project. To open a project, select File </w:t>
      </w:r>
      <w:r w:rsidRPr="002D0EAA">
        <w:rPr>
          <w:rFonts w:ascii="Segoe UI Symbol" w:hAnsi="Segoe UI Symbol" w:cs="Segoe UI Symbol"/>
        </w:rPr>
        <w:t>➤</w:t>
      </w:r>
      <w:r w:rsidRPr="002D0EAA">
        <w:t xml:space="preserve"> Open Folder</w:t>
      </w:r>
      <w:r w:rsidR="002418E4">
        <w:t xml:space="preserve"> and navigate and </w:t>
      </w:r>
      <w:r w:rsidR="00EE0F37">
        <w:t xml:space="preserve">select </w:t>
      </w:r>
      <w:r w:rsidR="002418E4">
        <w:t xml:space="preserve">the parent folder that contains the source code files </w:t>
      </w:r>
      <w:r w:rsidR="00EE0F37">
        <w:t xml:space="preserve">of </w:t>
      </w:r>
      <w:r w:rsidR="002418E4">
        <w:t>the project.</w:t>
      </w:r>
      <w:r w:rsidRPr="002D0EAA">
        <w:t xml:space="preserve"> Once a project is open, you need to become familiarize with </w:t>
      </w:r>
      <w:r w:rsidR="008724D5">
        <w:t>two</w:t>
      </w:r>
      <w:r w:rsidR="008724D5" w:rsidRPr="002D0EAA">
        <w:t xml:space="preserve"> </w:t>
      </w:r>
      <w:r w:rsidRPr="002D0EAA">
        <w:t>basic windows</w:t>
      </w:r>
      <w:r w:rsidR="00EE0F37">
        <w:t xml:space="preserve"> of </w:t>
      </w:r>
      <w:r w:rsidR="004E6CAA">
        <w:t>V</w:t>
      </w:r>
      <w:r w:rsidR="00EE0F37">
        <w:t>S Code</w:t>
      </w:r>
      <w:r w:rsidRPr="002D0EAA">
        <w:t>, as illustrated in Figure 1-1.</w:t>
      </w:r>
    </w:p>
    <w:p w14:paraId="4C743303" w14:textId="3C60F841" w:rsidR="002D0EAA" w:rsidRPr="002D0EAA" w:rsidRDefault="002D0EAA" w:rsidP="002D0EAA">
      <w:pPr>
        <w:pStyle w:val="Bullet"/>
        <w:rPr>
          <w:rFonts w:hint="eastAsia"/>
        </w:rPr>
      </w:pPr>
      <w:r w:rsidRPr="002D0EAA">
        <w:rPr>
          <w:i/>
        </w:rPr>
        <w:lastRenderedPageBreak/>
        <w:t>Explorer window</w:t>
      </w:r>
      <w:r w:rsidRPr="002D0EAA">
        <w:t>: This window displays the source code files of the project.</w:t>
      </w:r>
      <w:r w:rsidR="00D606E2">
        <w:t xml:space="preserve"> If you accidentally close this window, you can recall it by selecting View</w:t>
      </w:r>
      <w:r w:rsidR="00D606E2" w:rsidRPr="002D0EAA">
        <w:t xml:space="preserve"> </w:t>
      </w:r>
      <w:r w:rsidR="00D606E2" w:rsidRPr="002D0EAA">
        <w:rPr>
          <w:rFonts w:ascii="Segoe UI Symbol" w:hAnsi="Segoe UI Symbol" w:cs="Segoe UI Symbol"/>
        </w:rPr>
        <w:t>➤</w:t>
      </w:r>
      <w:r w:rsidR="00D606E2" w:rsidRPr="002D0EAA">
        <w:t xml:space="preserve"> </w:t>
      </w:r>
      <w:r w:rsidR="00D606E2">
        <w:t>Explorer</w:t>
      </w:r>
      <w:r w:rsidR="00D606E2" w:rsidRPr="002D0EAA">
        <w:t>.</w:t>
      </w:r>
    </w:p>
    <w:p w14:paraId="20D5E3BE" w14:textId="6F20AEC7" w:rsidR="002D0EAA" w:rsidRPr="002D0EAA" w:rsidRDefault="002D0EAA" w:rsidP="002D0EAA">
      <w:pPr>
        <w:pStyle w:val="Bullet"/>
        <w:rPr>
          <w:rFonts w:hint="eastAsia"/>
        </w:rPr>
      </w:pPr>
      <w:r w:rsidRPr="002D0EAA">
        <w:rPr>
          <w:i/>
        </w:rPr>
        <w:t>Editor window</w:t>
      </w:r>
      <w:r w:rsidRPr="002D0EAA">
        <w:t xml:space="preserve">: This window displays and allows you to edit the source code of your project. You can select the source code file to work with by clicking </w:t>
      </w:r>
      <w:r w:rsidR="00633269">
        <w:t xml:space="preserve">once on </w:t>
      </w:r>
      <w:r w:rsidRPr="002D0EAA">
        <w:t xml:space="preserve">the corresponding file name in the Explorer window. </w:t>
      </w:r>
    </w:p>
    <w:p w14:paraId="488EA7D8" w14:textId="3BBA0FF9" w:rsidR="002D0EAA" w:rsidRDefault="002D0EAA" w:rsidP="002D0EAA">
      <w:pPr>
        <w:pStyle w:val="Bullet"/>
        <w:rPr>
          <w:rFonts w:hint="eastAsia"/>
        </w:rPr>
      </w:pPr>
      <w:r w:rsidRPr="002D0EAA">
        <w:rPr>
          <w:i/>
        </w:rPr>
        <w:t>Output window</w:t>
      </w:r>
      <w:r w:rsidRPr="002D0EAA">
        <w:t xml:space="preserve">: This window </w:t>
      </w:r>
      <w:r w:rsidR="008724D5">
        <w:t>is not used in our projects, feel free to close it by clicking on the “x” icon on the top-right of the window.</w:t>
      </w:r>
    </w:p>
    <w:p w14:paraId="23C9EFAC" w14:textId="77777777" w:rsidR="002D0EAA" w:rsidRDefault="002D0EAA" w:rsidP="002D0EAA">
      <w:pPr>
        <w:pStyle w:val="Figure"/>
        <w:rPr>
          <w:rFonts w:eastAsia="Helvetica Neue"/>
          <w:i/>
        </w:rPr>
      </w:pPr>
      <w:r>
        <w:rPr>
          <w:rFonts w:eastAsia="Arial"/>
          <w:noProof/>
        </w:rPr>
        <w:drawing>
          <wp:inline distT="0" distB="0" distL="0" distR="0" wp14:anchorId="631E7F58" wp14:editId="211DB47A">
            <wp:extent cx="4157344" cy="233850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4157344" cy="2338506"/>
                    </a:xfrm>
                    <a:prstGeom prst="rect">
                      <a:avLst/>
                    </a:prstGeom>
                    <a:ln/>
                  </pic:spPr>
                </pic:pic>
              </a:graphicData>
            </a:graphic>
          </wp:inline>
        </w:drawing>
      </w:r>
    </w:p>
    <w:p w14:paraId="14FC6A09" w14:textId="622EF8D9" w:rsidR="002D0EAA" w:rsidRDefault="002D0EAA" w:rsidP="002D0EAA">
      <w:pPr>
        <w:pStyle w:val="FigureCaption"/>
        <w:rPr>
          <w:rFonts w:eastAsia="Helvetica Neue"/>
        </w:rPr>
      </w:pPr>
      <w:r>
        <w:rPr>
          <w:rFonts w:eastAsia="Helvetica Neue"/>
        </w:rPr>
        <w:t xml:space="preserve">Figure 1-1. The </w:t>
      </w:r>
      <w:r w:rsidR="00633269">
        <w:rPr>
          <w:rFonts w:eastAsia="Helvetica Neue"/>
        </w:rPr>
        <w:t>VS</w:t>
      </w:r>
      <w:r>
        <w:rPr>
          <w:rFonts w:eastAsia="Helvetica Neue"/>
        </w:rPr>
        <w:t xml:space="preserve"> Code IDE</w:t>
      </w:r>
    </w:p>
    <w:p w14:paraId="71011599" w14:textId="3F0D88F4" w:rsidR="0016320A" w:rsidRPr="0016320A" w:rsidRDefault="0016320A" w:rsidP="0016320A">
      <w:pPr>
        <w:pStyle w:val="Heading2"/>
      </w:pPr>
      <w:r w:rsidRPr="0016320A">
        <w:t xml:space="preserve">Creating an HTML5 Project in </w:t>
      </w:r>
      <w:r w:rsidR="005A7319">
        <w:t>VS</w:t>
      </w:r>
      <w:r w:rsidRPr="0016320A">
        <w:t xml:space="preserve"> Code</w:t>
      </w:r>
    </w:p>
    <w:p w14:paraId="51A67B14" w14:textId="77777777" w:rsidR="007D63B9" w:rsidRDefault="0016320A" w:rsidP="00B61693">
      <w:pPr>
        <w:pStyle w:val="BodyTextFirst"/>
        <w:rPr>
          <w:rFonts w:hint="eastAsia"/>
        </w:rPr>
      </w:pPr>
      <w:r w:rsidRPr="0016320A">
        <w:t xml:space="preserve">You are now ready to create your first HTML5 project. </w:t>
      </w:r>
    </w:p>
    <w:p w14:paraId="7ACC88B3" w14:textId="1AA75E70" w:rsidR="0016320A" w:rsidRPr="0016320A" w:rsidRDefault="0016320A" w:rsidP="0016320A">
      <w:pPr>
        <w:pStyle w:val="Bullet"/>
        <w:rPr>
          <w:rFonts w:hint="eastAsia"/>
        </w:rPr>
      </w:pPr>
      <w:r w:rsidRPr="0016320A">
        <w:t>Using File Explorer, create a directory in the location where you</w:t>
      </w:r>
      <w:r w:rsidR="0089151B">
        <w:t xml:space="preserve"> woul</w:t>
      </w:r>
      <w:r w:rsidRPr="0016320A">
        <w:t xml:space="preserve">d like to keep your projects. This directory will contain all </w:t>
      </w:r>
      <w:r w:rsidR="0089151B">
        <w:t xml:space="preserve">source </w:t>
      </w:r>
      <w:r w:rsidRPr="0016320A">
        <w:t xml:space="preserve">code files related to </w:t>
      </w:r>
      <w:r w:rsidR="0089151B">
        <w:t xml:space="preserve">your </w:t>
      </w:r>
      <w:r w:rsidRPr="0016320A">
        <w:t>project</w:t>
      </w:r>
      <w:r w:rsidR="0089151B">
        <w:t>s</w:t>
      </w:r>
      <w:r w:rsidRPr="0016320A">
        <w:t xml:space="preserve">. In </w:t>
      </w:r>
      <w:proofErr w:type="spellStart"/>
      <w:r w:rsidRPr="0016320A">
        <w:t>VSCode</w:t>
      </w:r>
      <w:proofErr w:type="spellEnd"/>
      <w:r w:rsidRPr="0016320A">
        <w:t xml:space="preserve">, select File </w:t>
      </w:r>
      <w:r w:rsidRPr="0016320A">
        <w:rPr>
          <w:rFonts w:ascii="Segoe UI Symbol" w:hAnsi="Segoe UI Symbol" w:cs="Segoe UI Symbol"/>
        </w:rPr>
        <w:t>➤</w:t>
      </w:r>
      <w:r w:rsidRPr="0016320A">
        <w:t xml:space="preserve"> Open Folder and navigate to the </w:t>
      </w:r>
      <w:r w:rsidR="0089151B">
        <w:t xml:space="preserve">directory </w:t>
      </w:r>
      <w:r w:rsidRPr="0016320A">
        <w:t>you created.</w:t>
      </w:r>
      <w:r w:rsidRPr="0016320A">
        <w:fldChar w:fldCharType="begin"/>
      </w:r>
      <w:r w:rsidRPr="0016320A">
        <w:instrText xml:space="preserve"> XE "NetBeans IDE:HTML5 project:creation" </w:instrText>
      </w:r>
      <w:r w:rsidRPr="0016320A">
        <w:fldChar w:fldCharType="end"/>
      </w:r>
    </w:p>
    <w:p w14:paraId="13A54473" w14:textId="27E160EA" w:rsidR="0016320A" w:rsidRDefault="000865A2" w:rsidP="0016320A">
      <w:pPr>
        <w:pStyle w:val="Figure"/>
        <w:rPr>
          <w:rFonts w:eastAsia="Helvetica Neue"/>
          <w:i/>
        </w:rPr>
      </w:pPr>
      <w:r>
        <w:rPr>
          <w:rFonts w:eastAsia="Arial"/>
          <w:noProof/>
        </w:rPr>
        <w:drawing>
          <wp:inline distT="0" distB="0" distL="0" distR="0" wp14:anchorId="0C4FBFC3" wp14:editId="6A7C4BA4">
            <wp:extent cx="2026746" cy="1397480"/>
            <wp:effectExtent l="0" t="0" r="5715" b="0"/>
            <wp:docPr id="4"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rotWithShape="1">
                    <a:blip r:embed="rId12" cstate="print">
                      <a:extLst>
                        <a:ext uri="{28A0092B-C50C-407E-A947-70E740481C1C}">
                          <a14:useLocalDpi xmlns:a14="http://schemas.microsoft.com/office/drawing/2010/main" val="0"/>
                        </a:ext>
                      </a:extLst>
                    </a:blip>
                    <a:srcRect r="55000" b="38271"/>
                    <a:stretch/>
                  </pic:blipFill>
                  <pic:spPr bwMode="auto">
                    <a:xfrm>
                      <a:off x="0" y="0"/>
                      <a:ext cx="2040029" cy="1406639"/>
                    </a:xfrm>
                    <a:prstGeom prst="rect">
                      <a:avLst/>
                    </a:prstGeom>
                    <a:ln>
                      <a:noFill/>
                    </a:ln>
                    <a:extLst>
                      <a:ext uri="{53640926-AAD7-44D8-BBD7-CCE9431645EC}">
                        <a14:shadowObscured xmlns:a14="http://schemas.microsoft.com/office/drawing/2010/main"/>
                      </a:ext>
                    </a:extLst>
                  </pic:spPr>
                </pic:pic>
              </a:graphicData>
            </a:graphic>
          </wp:inline>
        </w:drawing>
      </w:r>
    </w:p>
    <w:p w14:paraId="463FA859" w14:textId="77777777" w:rsidR="0016320A" w:rsidRPr="0016320A" w:rsidRDefault="0016320A" w:rsidP="0016320A">
      <w:pPr>
        <w:pStyle w:val="FigureCaption"/>
        <w:rPr>
          <w:rFonts w:eastAsia="Helvetica Neue"/>
        </w:rPr>
      </w:pPr>
      <w:r w:rsidRPr="0016320A">
        <w:rPr>
          <w:rFonts w:eastAsia="Helvetica Neue"/>
        </w:rPr>
        <w:lastRenderedPageBreak/>
        <w:t>Figure 1-2. Opening a Project Folder</w:t>
      </w:r>
    </w:p>
    <w:p w14:paraId="132A3D7E" w14:textId="21DEAB28" w:rsidR="0016320A" w:rsidRDefault="001D4986" w:rsidP="0016320A">
      <w:pPr>
        <w:pStyle w:val="Bullet"/>
        <w:rPr>
          <w:rFonts w:hint="eastAsia"/>
        </w:rPr>
      </w:pPr>
      <w:r>
        <w:t>VS</w:t>
      </w:r>
      <w:r w:rsidR="0016320A" w:rsidRPr="007055EF">
        <w:t xml:space="preserve"> Code will open the project folder. Your IDE should look similar to Figure</w:t>
      </w:r>
      <w:r w:rsidR="0016320A">
        <w:t xml:space="preserve"> 1-3</w:t>
      </w:r>
      <w:r w:rsidR="00BF3770">
        <w:t xml:space="preserve">, notice that </w:t>
      </w:r>
      <w:r w:rsidR="00EA779B">
        <w:t>the Explorer window is empty when your project folder is empty.</w:t>
      </w:r>
    </w:p>
    <w:p w14:paraId="5685D879" w14:textId="0DCA52B7" w:rsidR="007D63B9" w:rsidRDefault="000865A2" w:rsidP="0016320A">
      <w:pPr>
        <w:pStyle w:val="Figure"/>
      </w:pPr>
      <w:r>
        <w:rPr>
          <w:rFonts w:eastAsia="Arial"/>
          <w:noProof/>
        </w:rPr>
        <w:drawing>
          <wp:inline distT="0" distB="0" distL="0" distR="0" wp14:anchorId="0370FB6E" wp14:editId="206A54C6">
            <wp:extent cx="2337759" cy="2122098"/>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57390" b="31237"/>
                    <a:stretch/>
                  </pic:blipFill>
                  <pic:spPr bwMode="auto">
                    <a:xfrm>
                      <a:off x="0" y="0"/>
                      <a:ext cx="2337759" cy="2122098"/>
                    </a:xfrm>
                    <a:prstGeom prst="rect">
                      <a:avLst/>
                    </a:prstGeom>
                    <a:ln>
                      <a:noFill/>
                    </a:ln>
                    <a:extLst>
                      <a:ext uri="{53640926-AAD7-44D8-BBD7-CCE9431645EC}">
                        <a14:shadowObscured xmlns:a14="http://schemas.microsoft.com/office/drawing/2010/main"/>
                      </a:ext>
                    </a:extLst>
                  </pic:spPr>
                </pic:pic>
              </a:graphicData>
            </a:graphic>
          </wp:inline>
        </w:drawing>
      </w:r>
    </w:p>
    <w:p w14:paraId="67CE81A8" w14:textId="7658E768" w:rsidR="0016320A" w:rsidRDefault="0016320A" w:rsidP="0016320A">
      <w:pPr>
        <w:pStyle w:val="FigureCaption"/>
        <w:rPr>
          <w:rFonts w:eastAsia="Helvetica Neue"/>
        </w:rPr>
      </w:pPr>
      <w:r>
        <w:rPr>
          <w:rFonts w:eastAsia="Helvetica Neue"/>
        </w:rPr>
        <w:t xml:space="preserve">Figure 1-3. </w:t>
      </w:r>
      <w:r w:rsidR="002D747E">
        <w:rPr>
          <w:rFonts w:eastAsia="Helvetica Neue"/>
        </w:rPr>
        <w:t>An e</w:t>
      </w:r>
      <w:r>
        <w:rPr>
          <w:rFonts w:eastAsia="Helvetica Neue"/>
        </w:rPr>
        <w:t xml:space="preserve">mpty </w:t>
      </w:r>
      <w:r w:rsidR="002D747E">
        <w:rPr>
          <w:rFonts w:eastAsia="Helvetica Neue"/>
        </w:rPr>
        <w:t xml:space="preserve">VS Code </w:t>
      </w:r>
      <w:r>
        <w:rPr>
          <w:rFonts w:eastAsia="Helvetica Neue"/>
        </w:rPr>
        <w:t>Project</w:t>
      </w:r>
    </w:p>
    <w:p w14:paraId="7850F2DA" w14:textId="7850B48C" w:rsidR="0016320A" w:rsidRDefault="0016320A" w:rsidP="0016320A">
      <w:pPr>
        <w:pStyle w:val="Bullet"/>
        <w:rPr>
          <w:rFonts w:hint="eastAsia"/>
        </w:rPr>
      </w:pPr>
      <w:r w:rsidRPr="007055EF">
        <w:t>You can now create your first HTML</w:t>
      </w:r>
      <w:r w:rsidR="00DD685A">
        <w:t xml:space="preserve"> </w:t>
      </w:r>
      <w:r w:rsidRPr="007055EF">
        <w:t>file</w:t>
      </w:r>
      <w:r w:rsidR="00DD685A">
        <w:t xml:space="preserve">, </w:t>
      </w:r>
      <w:r w:rsidR="00DD685A" w:rsidRPr="00E10EB2">
        <w:rPr>
          <w:rStyle w:val="CodeInline"/>
          <w:rFonts w:hint="eastAsia"/>
        </w:rPr>
        <w:t>index.html</w:t>
      </w:r>
      <w:r w:rsidRPr="007055EF">
        <w:t xml:space="preserve">. Select File </w:t>
      </w:r>
      <w:r w:rsidRPr="007055EF">
        <w:rPr>
          <w:rFonts w:ascii="Segoe UI Symbol" w:hAnsi="Segoe UI Symbol" w:cs="Segoe UI Symbol"/>
        </w:rPr>
        <w:t>➤</w:t>
      </w:r>
      <w:r w:rsidRPr="007055EF">
        <w:t xml:space="preserve"> New File</w:t>
      </w:r>
      <w:r w:rsidR="00DD685A">
        <w:t xml:space="preserve"> and name the file </w:t>
      </w:r>
      <w:r w:rsidR="00DD685A" w:rsidRPr="00E10EB2">
        <w:rPr>
          <w:rStyle w:val="CodeInline"/>
          <w:rFonts w:hint="eastAsia"/>
        </w:rPr>
        <w:t>index.html</w:t>
      </w:r>
      <w:r w:rsidRPr="007055EF">
        <w:t xml:space="preserve">. </w:t>
      </w:r>
      <w:r w:rsidR="00A21910" w:rsidRPr="007055EF">
        <w:t>This will serve as the home, or landing page when your application is launched.</w:t>
      </w:r>
    </w:p>
    <w:p w14:paraId="548199D1" w14:textId="77777777" w:rsidR="007D63B9" w:rsidRDefault="0016320A" w:rsidP="0016320A">
      <w:pPr>
        <w:pStyle w:val="Figure"/>
      </w:pPr>
      <w:r>
        <w:rPr>
          <w:rFonts w:eastAsia="Arial"/>
          <w:noProof/>
        </w:rPr>
        <w:drawing>
          <wp:inline distT="0" distB="0" distL="0" distR="0" wp14:anchorId="17EA4036" wp14:editId="12B9B640">
            <wp:extent cx="2854325" cy="1501933"/>
            <wp:effectExtent l="0" t="0" r="3175" b="3175"/>
            <wp:docPr id="3" name="image4.jpg" descr="Graphical user interface, application,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Graphical user interface, application, Word, Teams&#10;&#10;Description automatically generated"/>
                    <pic:cNvPicPr preferRelativeResize="0"/>
                  </pic:nvPicPr>
                  <pic:blipFill rotWithShape="1">
                    <a:blip r:embed="rId14" cstate="print">
                      <a:extLst>
                        <a:ext uri="{28A0092B-C50C-407E-A947-70E740481C1C}">
                          <a14:useLocalDpi xmlns:a14="http://schemas.microsoft.com/office/drawing/2010/main" val="0"/>
                        </a:ext>
                      </a:extLst>
                    </a:blip>
                    <a:srcRect r="59515" b="55060"/>
                    <a:stretch/>
                  </pic:blipFill>
                  <pic:spPr bwMode="auto">
                    <a:xfrm>
                      <a:off x="0" y="0"/>
                      <a:ext cx="2885159" cy="1518158"/>
                    </a:xfrm>
                    <a:prstGeom prst="rect">
                      <a:avLst/>
                    </a:prstGeom>
                    <a:ln>
                      <a:noFill/>
                    </a:ln>
                    <a:extLst>
                      <a:ext uri="{53640926-AAD7-44D8-BBD7-CCE9431645EC}">
                        <a14:shadowObscured xmlns:a14="http://schemas.microsoft.com/office/drawing/2010/main"/>
                      </a:ext>
                    </a:extLst>
                  </pic:spPr>
                </pic:pic>
              </a:graphicData>
            </a:graphic>
          </wp:inline>
        </w:drawing>
      </w:r>
    </w:p>
    <w:p w14:paraId="0AF6D440" w14:textId="5A385724" w:rsidR="0016320A" w:rsidRPr="00746CD1" w:rsidRDefault="0016320A" w:rsidP="0016320A">
      <w:pPr>
        <w:pStyle w:val="FigureCaption"/>
        <w:rPr>
          <w:rFonts w:eastAsia="Helvetica Neue"/>
        </w:rPr>
      </w:pPr>
      <w:r>
        <w:rPr>
          <w:rFonts w:eastAsia="Helvetica Neue"/>
        </w:rPr>
        <w:t xml:space="preserve">Figure 1-4. Creating </w:t>
      </w:r>
      <w:r w:rsidR="001E5BA0">
        <w:rPr>
          <w:rFonts w:eastAsia="Helvetica Neue"/>
        </w:rPr>
        <w:t xml:space="preserve">the </w:t>
      </w:r>
      <w:r w:rsidR="001E5BA0" w:rsidRPr="00E10EB2">
        <w:rPr>
          <w:rStyle w:val="CodeInline"/>
          <w:rFonts w:eastAsia="Helvetica Neue"/>
        </w:rPr>
        <w:t>index.html</w:t>
      </w:r>
      <w:r w:rsidR="001E5BA0">
        <w:rPr>
          <w:rFonts w:eastAsia="Helvetica Neue"/>
        </w:rPr>
        <w:t xml:space="preserve"> </w:t>
      </w:r>
      <w:r>
        <w:rPr>
          <w:rFonts w:eastAsia="Helvetica Neue"/>
        </w:rPr>
        <w:t>file</w:t>
      </w:r>
    </w:p>
    <w:p w14:paraId="713146A6" w14:textId="5F2A18AB" w:rsidR="0016320A" w:rsidRPr="00B61693" w:rsidRDefault="001E5BA0" w:rsidP="00E10EB2">
      <w:pPr>
        <w:pStyle w:val="Bullet"/>
        <w:rPr>
          <w:rFonts w:hint="eastAsia"/>
        </w:rPr>
      </w:pPr>
      <w:r>
        <w:t>In the Editor window, e</w:t>
      </w:r>
      <w:r w:rsidR="0016320A" w:rsidRPr="00B61693">
        <w:t xml:space="preserve">nter the following text into your </w:t>
      </w:r>
      <w:r w:rsidR="0016320A" w:rsidRPr="00E10EB2">
        <w:rPr>
          <w:rStyle w:val="CodeInline"/>
          <w:rFonts w:hint="eastAsia"/>
        </w:rPr>
        <w:t>index.html</w:t>
      </w:r>
      <w:r w:rsidR="0016320A" w:rsidRPr="00B61693">
        <w:t>:</w:t>
      </w:r>
    </w:p>
    <w:p w14:paraId="0A704E23" w14:textId="77777777" w:rsidR="0016320A" w:rsidRDefault="0016320A" w:rsidP="00270FB2">
      <w:pPr>
        <w:pStyle w:val="Code"/>
        <w:rPr>
          <w:rFonts w:hint="eastAsia"/>
        </w:rPr>
      </w:pPr>
      <w:r>
        <w:t>&lt;!DOCTYPE html&gt;</w:t>
      </w:r>
    </w:p>
    <w:p w14:paraId="117243B3" w14:textId="77777777" w:rsidR="0016320A" w:rsidRDefault="0016320A" w:rsidP="00270FB2">
      <w:pPr>
        <w:pStyle w:val="Code"/>
        <w:rPr>
          <w:rFonts w:hint="eastAsia"/>
        </w:rPr>
      </w:pPr>
      <w:r>
        <w:t>&lt;!--</w:t>
      </w:r>
    </w:p>
    <w:p w14:paraId="679BD93B" w14:textId="77777777" w:rsidR="0016320A" w:rsidRDefault="0016320A" w:rsidP="00270FB2">
      <w:pPr>
        <w:pStyle w:val="Code"/>
        <w:rPr>
          <w:rFonts w:hint="eastAsia"/>
        </w:rPr>
      </w:pPr>
      <w:r>
        <w:t>This is a comment!</w:t>
      </w:r>
    </w:p>
    <w:p w14:paraId="60E996E8" w14:textId="77777777" w:rsidR="0016320A" w:rsidRDefault="0016320A" w:rsidP="00270FB2">
      <w:pPr>
        <w:pStyle w:val="Code"/>
        <w:rPr>
          <w:rFonts w:hint="eastAsia"/>
        </w:rPr>
      </w:pPr>
      <w:r>
        <w:t>--&gt;</w:t>
      </w:r>
    </w:p>
    <w:p w14:paraId="7C4F2063" w14:textId="77777777" w:rsidR="0016320A" w:rsidRDefault="0016320A" w:rsidP="00270FB2">
      <w:pPr>
        <w:pStyle w:val="Code"/>
        <w:rPr>
          <w:rFonts w:hint="eastAsia"/>
        </w:rPr>
      </w:pPr>
      <w:r>
        <w:t>&lt;html&gt;</w:t>
      </w:r>
    </w:p>
    <w:p w14:paraId="029A7B91" w14:textId="77777777" w:rsidR="0016320A" w:rsidRDefault="0016320A" w:rsidP="00270FB2">
      <w:pPr>
        <w:pStyle w:val="Code"/>
        <w:rPr>
          <w:rFonts w:hint="eastAsia"/>
        </w:rPr>
      </w:pPr>
      <w:r>
        <w:t xml:space="preserve">    &lt;head&gt;</w:t>
      </w:r>
    </w:p>
    <w:p w14:paraId="54B13202" w14:textId="1470FBA3" w:rsidR="0016320A" w:rsidRDefault="0016320A" w:rsidP="00270FB2">
      <w:pPr>
        <w:pStyle w:val="Code"/>
        <w:rPr>
          <w:rFonts w:hint="eastAsia"/>
        </w:rPr>
      </w:pPr>
      <w:r>
        <w:t xml:space="preserve">        &lt;title&gt;TODO supply a title&lt;/title&gt;        </w:t>
      </w:r>
    </w:p>
    <w:p w14:paraId="2CD84FD1" w14:textId="77777777" w:rsidR="0016320A" w:rsidRDefault="0016320A" w:rsidP="00270FB2">
      <w:pPr>
        <w:pStyle w:val="Code"/>
        <w:rPr>
          <w:rFonts w:hint="eastAsia"/>
        </w:rPr>
      </w:pPr>
      <w:r>
        <w:t xml:space="preserve">    &lt;/head&gt;</w:t>
      </w:r>
    </w:p>
    <w:p w14:paraId="017ADDA5" w14:textId="77777777" w:rsidR="0016320A" w:rsidRDefault="0016320A" w:rsidP="00270FB2">
      <w:pPr>
        <w:pStyle w:val="Code"/>
        <w:rPr>
          <w:rFonts w:hint="eastAsia"/>
        </w:rPr>
      </w:pPr>
      <w:r>
        <w:lastRenderedPageBreak/>
        <w:t xml:space="preserve">    &lt;body&gt;</w:t>
      </w:r>
    </w:p>
    <w:p w14:paraId="6195B8D0" w14:textId="77777777" w:rsidR="0016320A" w:rsidRDefault="0016320A" w:rsidP="00270FB2">
      <w:pPr>
        <w:pStyle w:val="Code"/>
        <w:rPr>
          <w:rFonts w:hint="eastAsia"/>
        </w:rPr>
      </w:pPr>
      <w:r>
        <w:t xml:space="preserve">        &lt;div&gt;TODO write content&lt;/div&gt;</w:t>
      </w:r>
    </w:p>
    <w:p w14:paraId="47DFF468" w14:textId="77777777" w:rsidR="0016320A" w:rsidRDefault="0016320A" w:rsidP="00270FB2">
      <w:pPr>
        <w:pStyle w:val="Code"/>
        <w:rPr>
          <w:rFonts w:hint="eastAsia"/>
        </w:rPr>
      </w:pPr>
      <w:r>
        <w:t xml:space="preserve">    &lt;/body&gt;</w:t>
      </w:r>
    </w:p>
    <w:p w14:paraId="75B00DD9" w14:textId="77777777" w:rsidR="0016320A" w:rsidRDefault="0016320A" w:rsidP="00270FB2">
      <w:pPr>
        <w:pStyle w:val="Code"/>
        <w:rPr>
          <w:rFonts w:hint="eastAsia"/>
        </w:rPr>
      </w:pPr>
      <w:r>
        <w:t>&lt;/html&gt;</w:t>
      </w:r>
    </w:p>
    <w:p w14:paraId="7E103663" w14:textId="77777777" w:rsidR="0016320A" w:rsidRDefault="0016320A" w:rsidP="00682EE1">
      <w:pPr>
        <w:pStyle w:val="BodyTextCont"/>
        <w:rPr>
          <w:rFonts w:hint="eastAsia"/>
        </w:rPr>
      </w:pPr>
      <w:r w:rsidRPr="0016320A">
        <w:t xml:space="preserve">The first line declares the file to be an HTML file. The block that follows within the </w:t>
      </w:r>
      <w:proofErr w:type="gramStart"/>
      <w:r w:rsidRPr="00682EE1">
        <w:rPr>
          <w:rStyle w:val="CodeInline"/>
          <w:rFonts w:hint="eastAsia"/>
        </w:rPr>
        <w:t>&lt;!--</w:t>
      </w:r>
      <w:proofErr w:type="gramEnd"/>
      <w:r w:rsidRPr="0016320A">
        <w:t xml:space="preserve"> and </w:t>
      </w:r>
      <w:r w:rsidRPr="00682EE1">
        <w:rPr>
          <w:rStyle w:val="CodeInline"/>
          <w:rFonts w:hint="eastAsia"/>
        </w:rPr>
        <w:t>--&gt;</w:t>
      </w:r>
      <w:r w:rsidRPr="0016320A">
        <w:t xml:space="preserve"> tags is a comment block. The complementary </w:t>
      </w:r>
      <w:r w:rsidRPr="00682EE1">
        <w:rPr>
          <w:rStyle w:val="CodeInline"/>
          <w:rFonts w:hint="eastAsia"/>
        </w:rPr>
        <w:t>&lt;html&gt;&lt;/html&gt;</w:t>
      </w:r>
      <w:r w:rsidRPr="0016320A">
        <w:t xml:space="preserve"> tags contain all the HTML code. In this case, the template defines the head and body sections. The head sets the title of the web page, and the body is where all the content for the web page will be located. </w:t>
      </w:r>
    </w:p>
    <w:p w14:paraId="52C73986" w14:textId="44ACBE84" w:rsidR="00B46701" w:rsidRDefault="00270FB2" w:rsidP="00F01D2B">
      <w:pPr>
        <w:pStyle w:val="BodyTextCont"/>
        <w:rPr>
          <w:ins w:id="6" w:author="Matthew T. Munson" w:date="2021-04-05T06:51:00Z"/>
          <w:rFonts w:hint="eastAsia"/>
        </w:rPr>
      </w:pPr>
      <w:r>
        <w:t>As illustrate in Figure 1-</w:t>
      </w:r>
      <w:r w:rsidR="00B46701">
        <w:t>5</w:t>
      </w:r>
      <w:r>
        <w:t xml:space="preserve"> y</w:t>
      </w:r>
      <w:r w:rsidR="0016320A" w:rsidRPr="0016320A">
        <w:t xml:space="preserve">ou can run this project by clicking ‘Go Live’ </w:t>
      </w:r>
      <w:r w:rsidR="00D44536">
        <w:t xml:space="preserve">button </w:t>
      </w:r>
      <w:r w:rsidR="0016320A" w:rsidRPr="0016320A">
        <w:t xml:space="preserve">in the bottom right corner </w:t>
      </w:r>
      <w:r>
        <w:t xml:space="preserve">of your VS Code </w:t>
      </w:r>
      <w:r w:rsidR="0016320A" w:rsidRPr="0016320A">
        <w:t xml:space="preserve">or by pressing Alt-L Alt-O. </w:t>
      </w:r>
      <w:ins w:id="7" w:author="Kelvin Sung" w:date="2021-04-05T13:23:00Z">
        <w:r w:rsidR="000865A2">
          <w:t>There is a chance that right after you entered the above HTML code for the first time</w:t>
        </w:r>
      </w:ins>
      <w:ins w:id="8" w:author="Kelvin Sung" w:date="2021-04-05T13:26:00Z">
        <w:r w:rsidR="000865A2">
          <w:t>,</w:t>
        </w:r>
      </w:ins>
      <w:ins w:id="9" w:author="Kelvin Sung" w:date="2021-04-05T13:23:00Z">
        <w:r w:rsidR="000865A2">
          <w:t xml:space="preserve"> the ‘Go Live’ button </w:t>
        </w:r>
      </w:ins>
      <w:ins w:id="10" w:author="Kelvin Sung" w:date="2021-04-05T13:24:00Z">
        <w:r w:rsidR="000865A2">
          <w:t xml:space="preserve">may not appear. In this case, simply right-mouse-click over the </w:t>
        </w:r>
        <w:r w:rsidR="000865A2" w:rsidRPr="000865A2">
          <w:rPr>
            <w:rStyle w:val="CodeInline"/>
            <w:rFonts w:hint="eastAsia"/>
            <w:rPrChange w:id="11" w:author="Kelvin Sung" w:date="2021-04-05T13:25:00Z">
              <w:rPr>
                <w:rFonts w:hint="eastAsia"/>
              </w:rPr>
            </w:rPrChange>
          </w:rPr>
          <w:t>index.html</w:t>
        </w:r>
        <w:r w:rsidR="000865A2">
          <w:t xml:space="preserve"> file in the Explorer window</w:t>
        </w:r>
      </w:ins>
      <w:ins w:id="12" w:author="Kelvin Sung" w:date="2021-04-05T13:25:00Z">
        <w:r w:rsidR="000865A2">
          <w:t xml:space="preserve"> and click on “Open with Live Server” menu item</w:t>
        </w:r>
      </w:ins>
      <w:ins w:id="13" w:author="Kelvin Sung" w:date="2021-04-05T13:26:00Z">
        <w:r w:rsidR="000865A2">
          <w:t xml:space="preserve"> to launch the web page. After the first time, the ‘Go Live’ button will appear i</w:t>
        </w:r>
      </w:ins>
      <w:ins w:id="14" w:author="Kelvin Sung" w:date="2021-04-05T13:27:00Z">
        <w:r w:rsidR="000865A2">
          <w:t>n the lower-right region of the IDE, as illustrated in Figure 1-5.</w:t>
        </w:r>
      </w:ins>
      <w:ins w:id="15" w:author="Kelvin Sung" w:date="2021-04-05T13:26:00Z">
        <w:r w:rsidR="000865A2">
          <w:t xml:space="preserve"> </w:t>
        </w:r>
      </w:ins>
    </w:p>
    <w:p w14:paraId="0C90E2DF" w14:textId="4F7556DF" w:rsidR="006F7770" w:rsidRDefault="000865A2" w:rsidP="000865A2">
      <w:pPr>
        <w:pStyle w:val="BodyTextCont"/>
        <w:ind w:firstLine="0"/>
        <w:rPr>
          <w:rFonts w:hint="eastAsia"/>
        </w:rPr>
      </w:pPr>
      <w:ins w:id="16" w:author="Matthew T. Munson" w:date="2021-04-05T10:46:00Z">
        <w:r>
          <w:rPr>
            <w:noProof/>
          </w:rPr>
          <w:drawing>
            <wp:inline distT="0" distB="0" distL="0" distR="0" wp14:anchorId="639291B0" wp14:editId="08EBF444">
              <wp:extent cx="3864634" cy="1231421"/>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5" cstate="print">
                        <a:extLst>
                          <a:ext uri="{28A0092B-C50C-407E-A947-70E740481C1C}">
                            <a14:useLocalDpi xmlns:a14="http://schemas.microsoft.com/office/drawing/2010/main" val="0"/>
                          </a:ext>
                        </a:extLst>
                      </a:blip>
                      <a:srcRect l="29560" t="60098"/>
                      <a:stretch/>
                    </pic:blipFill>
                    <pic:spPr bwMode="auto">
                      <a:xfrm>
                        <a:off x="0" y="0"/>
                        <a:ext cx="3864634" cy="1231421"/>
                      </a:xfrm>
                      <a:prstGeom prst="rect">
                        <a:avLst/>
                      </a:prstGeom>
                      <a:ln>
                        <a:noFill/>
                      </a:ln>
                      <a:extLst>
                        <a:ext uri="{53640926-AAD7-44D8-BBD7-CCE9431645EC}">
                          <a14:shadowObscured xmlns:a14="http://schemas.microsoft.com/office/drawing/2010/main"/>
                        </a:ext>
                      </a:extLst>
                    </pic:spPr>
                  </pic:pic>
                </a:graphicData>
              </a:graphic>
            </wp:inline>
          </w:drawing>
        </w:r>
      </w:ins>
    </w:p>
    <w:p w14:paraId="76760DF9" w14:textId="60C51171" w:rsidR="00B46701" w:rsidRPr="0016320A" w:rsidRDefault="00B46701" w:rsidP="00B46701">
      <w:pPr>
        <w:pStyle w:val="FigureCaption"/>
        <w:rPr>
          <w:ins w:id="17" w:author="Kelvin Sung" w:date="2021-04-03T17:07:00Z"/>
        </w:rPr>
      </w:pPr>
      <w:r w:rsidRPr="0016320A">
        <w:t>Figure 1-</w:t>
      </w:r>
      <w:r>
        <w:t>5</w:t>
      </w:r>
      <w:r w:rsidRPr="0016320A">
        <w:t xml:space="preserve">. </w:t>
      </w:r>
      <w:r>
        <w:t>Click on the Go Live button to run a project</w:t>
      </w:r>
    </w:p>
    <w:p w14:paraId="1823AC20" w14:textId="3314D720" w:rsidR="00886F7C" w:rsidRDefault="00886F7C" w:rsidP="00682EE1">
      <w:pPr>
        <w:pStyle w:val="NoteTipCaution"/>
      </w:pPr>
      <w:r>
        <w:rPr>
          <w:rStyle w:val="GrayDingbat"/>
        </w:rPr>
        <w:t></w:t>
      </w:r>
      <w:r w:rsidRPr="001C0E07">
        <w:rPr>
          <w:rStyle w:val="Strong"/>
        </w:rPr>
        <w:t xml:space="preserve"> </w:t>
      </w:r>
      <w:r w:rsidRPr="00B61693">
        <w:rPr>
          <w:b/>
          <w:bCs/>
        </w:rPr>
        <w:t>Note</w:t>
      </w:r>
      <w:r>
        <w:tab/>
      </w:r>
      <w:r w:rsidR="006F52E3">
        <w:t xml:space="preserve">To run a project, the </w:t>
      </w:r>
      <w:r w:rsidR="006F52E3" w:rsidRPr="00C16275">
        <w:rPr>
          <w:rStyle w:val="CodeInline"/>
        </w:rPr>
        <w:t>index.html</w:t>
      </w:r>
      <w:r w:rsidR="006F52E3">
        <w:t xml:space="preserve"> file of that project must be opened in the editor when t</w:t>
      </w:r>
      <w:r>
        <w:t>he ‘Go Live’ button</w:t>
      </w:r>
      <w:r w:rsidR="006F52E3">
        <w:t xml:space="preserve"> is clicked</w:t>
      </w:r>
      <w:r>
        <w:t>, or</w:t>
      </w:r>
      <w:r w:rsidR="00682EE1">
        <w:t xml:space="preserve"> when the</w:t>
      </w:r>
      <w:r>
        <w:t xml:space="preserve"> Alt-L Alt-O keys </w:t>
      </w:r>
      <w:r w:rsidR="006F52E3">
        <w:t>are typed</w:t>
      </w:r>
      <w:r>
        <w:t xml:space="preserve">. </w:t>
      </w:r>
      <w:r w:rsidR="00FD0213">
        <w:t>This will become important in the subsequent chapters when there are other JavaScript source code files in the project.</w:t>
      </w:r>
    </w:p>
    <w:p w14:paraId="4F037E35" w14:textId="085052CC" w:rsidR="0016320A" w:rsidRPr="0016320A" w:rsidRDefault="0016320A" w:rsidP="00682EE1">
      <w:pPr>
        <w:pStyle w:val="BodyTextCont"/>
        <w:rPr>
          <w:rFonts w:hint="eastAsia"/>
        </w:rPr>
      </w:pPr>
      <w:r w:rsidRPr="0016320A">
        <w:t>Figure 1-</w:t>
      </w:r>
      <w:r w:rsidR="00B46701">
        <w:t>6</w:t>
      </w:r>
      <w:r w:rsidRPr="0016320A">
        <w:t xml:space="preserve"> shows an example of what the default project looks like when you run it. </w:t>
      </w:r>
      <w:r w:rsidR="00D44536">
        <w:t xml:space="preserve">Notice that after the project begins to run, the ‘Go Live’ button </w:t>
      </w:r>
      <w:r w:rsidR="00682EE1">
        <w:t xml:space="preserve">updates </w:t>
      </w:r>
      <w:r w:rsidR="00D44536">
        <w:t xml:space="preserve">its label to </w:t>
      </w:r>
      <w:r w:rsidR="00682EE1">
        <w:t xml:space="preserve">show </w:t>
      </w:r>
      <w:r w:rsidR="00D44536">
        <w:t>‘Port:5500’. You can click on this button again to disconnect the IDE from the web-page</w:t>
      </w:r>
      <w:r w:rsidR="008E5C77">
        <w:t xml:space="preserve"> to observe the ‘Go Live’ label again. Clicking on the button one more time will re-run the project.</w:t>
      </w:r>
    </w:p>
    <w:p w14:paraId="540D960A" w14:textId="77777777" w:rsidR="007D63B9" w:rsidRDefault="0016320A" w:rsidP="0016320A">
      <w:pPr>
        <w:pStyle w:val="Figure"/>
      </w:pPr>
      <w:r w:rsidRPr="0016320A">
        <w:rPr>
          <w:rFonts w:eastAsia="Arial"/>
          <w:noProof/>
        </w:rPr>
        <w:drawing>
          <wp:inline distT="0" distB="0" distL="0" distR="0" wp14:anchorId="642EE21C" wp14:editId="0FD2E040">
            <wp:extent cx="2192054" cy="1240077"/>
            <wp:effectExtent l="0" t="0" r="5080" b="5080"/>
            <wp:docPr id="14" name="image6.jpg"/>
            <wp:cNvGraphicFramePr/>
            <a:graphic xmlns:a="http://schemas.openxmlformats.org/drawingml/2006/main">
              <a:graphicData uri="http://schemas.openxmlformats.org/drawingml/2006/picture">
                <pic:pic xmlns:pic="http://schemas.openxmlformats.org/drawingml/2006/picture">
                  <pic:nvPicPr>
                    <pic:cNvPr id="14" name="image6.jpg"/>
                    <pic:cNvPicPr preferRelativeResize="0"/>
                  </pic:nvPicPr>
                  <pic:blipFill>
                    <a:blip r:embed="rId16" cstate="print">
                      <a:extLst>
                        <a:ext uri="{28A0092B-C50C-407E-A947-70E740481C1C}">
                          <a14:useLocalDpi xmlns:a14="http://schemas.microsoft.com/office/drawing/2010/main" val="0"/>
                        </a:ext>
                      </a:extLst>
                    </a:blip>
                    <a:stretch>
                      <a:fillRect/>
                    </a:stretch>
                  </pic:blipFill>
                  <pic:spPr bwMode="auto">
                    <a:xfrm>
                      <a:off x="0" y="0"/>
                      <a:ext cx="2193639" cy="1240973"/>
                    </a:xfrm>
                    <a:prstGeom prst="rect">
                      <a:avLst/>
                    </a:prstGeom>
                    <a:ln>
                      <a:noFill/>
                    </a:ln>
                    <a:extLst>
                      <a:ext uri="{53640926-AAD7-44D8-BBD7-CCE9431645EC}">
                        <a14:shadowObscured xmlns:a14="http://schemas.microsoft.com/office/drawing/2010/main"/>
                      </a:ext>
                    </a:extLst>
                  </pic:spPr>
                </pic:pic>
              </a:graphicData>
            </a:graphic>
          </wp:inline>
        </w:drawing>
      </w:r>
    </w:p>
    <w:p w14:paraId="2841CEDB" w14:textId="418DAAF6" w:rsidR="0016320A" w:rsidRPr="0016320A" w:rsidRDefault="0016320A" w:rsidP="0016320A">
      <w:pPr>
        <w:pStyle w:val="FigureCaption"/>
      </w:pPr>
      <w:r w:rsidRPr="0016320A">
        <w:lastRenderedPageBreak/>
        <w:t>Figure 1-6. Running the simple HTML5 project</w:t>
      </w:r>
    </w:p>
    <w:p w14:paraId="7FA97D7F" w14:textId="6A711F9B" w:rsidR="0016320A" w:rsidRDefault="0016320A" w:rsidP="00F01D2B">
      <w:pPr>
        <w:pStyle w:val="BodyTextCont"/>
        <w:rPr>
          <w:rFonts w:hint="eastAsia"/>
        </w:rPr>
      </w:pPr>
      <w:r w:rsidRPr="0016320A">
        <w:t xml:space="preserve">To stop the program, simply close the web page. You have successfully run your first HTML5 project. </w:t>
      </w:r>
      <w:r w:rsidR="00655109">
        <w:t>Through the development of this very simple project, y</w:t>
      </w:r>
      <w:r w:rsidRPr="0016320A">
        <w:t xml:space="preserve">ou </w:t>
      </w:r>
      <w:r w:rsidR="00655109">
        <w:t>have familiarized</w:t>
      </w:r>
      <w:r w:rsidR="00EA4730">
        <w:t xml:space="preserve"> yourself</w:t>
      </w:r>
      <w:r w:rsidR="00655109">
        <w:t xml:space="preserve"> with </w:t>
      </w:r>
      <w:r w:rsidRPr="0016320A">
        <w:t>the IDE environment.</w:t>
      </w:r>
    </w:p>
    <w:p w14:paraId="0DBC36AF" w14:textId="0B3B52BC" w:rsidR="00EA5916" w:rsidRPr="0016320A" w:rsidRDefault="00EA5916" w:rsidP="00EA5916">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A05346">
        <w:t>For debugging, w</w:t>
      </w:r>
      <w:r w:rsidRPr="0016320A">
        <w:t xml:space="preserve">e </w:t>
      </w:r>
      <w:r>
        <w:t xml:space="preserve">recommend </w:t>
      </w:r>
      <w:r w:rsidR="00A05346">
        <w:t>the Chrome Developer tools. These tools can be access</w:t>
      </w:r>
      <w:ins w:id="18" w:author="Jeb Pavleas" w:date="2021-04-05T16:04:00Z">
        <w:r w:rsidR="001E30CA">
          <w:t>ed</w:t>
        </w:r>
      </w:ins>
      <w:r w:rsidR="00A05346">
        <w:t xml:space="preserve"> by typing </w:t>
      </w:r>
      <w:commentRangeStart w:id="19"/>
      <w:proofErr w:type="spellStart"/>
      <w:r w:rsidR="00A05346">
        <w:t>Ctrl+Shift+I</w:t>
      </w:r>
      <w:proofErr w:type="spellEnd"/>
      <w:r w:rsidR="00A05346">
        <w:t xml:space="preserve"> </w:t>
      </w:r>
      <w:commentRangeEnd w:id="19"/>
      <w:r w:rsidR="001E30CA">
        <w:rPr>
          <w:rStyle w:val="CommentReference"/>
          <w:rFonts w:asciiTheme="minorHAnsi" w:hAnsiTheme="minorHAnsi"/>
        </w:rPr>
        <w:commentReference w:id="19"/>
      </w:r>
      <w:r w:rsidR="00A05346">
        <w:t>in the browser window when your project is running.</w:t>
      </w:r>
      <w:r w:rsidR="00C02BCC">
        <w:t xml:space="preserve"> To find out more about these tools, please refer to </w:t>
      </w:r>
      <w:r w:rsidR="00C02BCC" w:rsidRPr="00C02BCC">
        <w:t>https://developer.chrome.com/docs/devtools/</w:t>
      </w:r>
      <w:r w:rsidR="00C02BCC">
        <w:t>.</w:t>
      </w:r>
    </w:p>
    <w:p w14:paraId="24407E74" w14:textId="77777777" w:rsidR="0016320A" w:rsidRPr="0016320A" w:rsidRDefault="0016320A" w:rsidP="0016320A">
      <w:pPr>
        <w:pStyle w:val="Heading1"/>
      </w:pPr>
      <w:r w:rsidRPr="0016320A">
        <w:t>How to Use This Book</w:t>
      </w:r>
    </w:p>
    <w:p w14:paraId="593FF1CB" w14:textId="77777777" w:rsidR="007D63B9" w:rsidRDefault="0016320A" w:rsidP="0016320A">
      <w:pPr>
        <w:pStyle w:val="BodyTextFirst"/>
        <w:rPr>
          <w:rFonts w:hint="eastAsia"/>
        </w:rPr>
      </w:pPr>
      <w:r w:rsidRPr="0016320A">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52BE7CB" w14:textId="77777777" w:rsidR="0016320A" w:rsidRPr="0016320A" w:rsidRDefault="0016320A" w:rsidP="00682EE1">
      <w:pPr>
        <w:pStyle w:val="BodyTextCont"/>
        <w:rPr>
          <w:rFonts w:hint="eastAsia"/>
        </w:rPr>
      </w:pPr>
      <w:r w:rsidRPr="0016320A">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681192" w14:textId="77777777" w:rsidR="0016320A" w:rsidRPr="0016320A" w:rsidRDefault="0016320A" w:rsidP="00682EE1">
      <w:pPr>
        <w:pStyle w:val="BodyTextCont"/>
        <w:rPr>
          <w:rFonts w:hint="eastAsia"/>
        </w:rPr>
      </w:pPr>
      <w:r w:rsidRPr="0016320A">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3376B1B5" w14:textId="10D674F9" w:rsidR="0016320A" w:rsidRDefault="0016320A" w:rsidP="00682EE1">
      <w:pPr>
        <w:pStyle w:val="BodyTextCont"/>
        <w:rPr>
          <w:rFonts w:hint="eastAsia"/>
        </w:rPr>
      </w:pPr>
      <w:r w:rsidRPr="0016320A">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w:t>
      </w:r>
      <w:r w:rsidR="00676FEA" w:rsidRPr="0016320A">
        <w:t xml:space="preserve">during difficult debugging situations </w:t>
      </w:r>
      <w:r w:rsidRPr="0016320A">
        <w:t xml:space="preserve">you can compare your code with the </w:t>
      </w:r>
      <w:r w:rsidR="00676FEA">
        <w:t xml:space="preserve">code of the </w:t>
      </w:r>
      <w:r w:rsidRPr="0016320A">
        <w:t xml:space="preserve">completed project. </w:t>
      </w:r>
    </w:p>
    <w:p w14:paraId="6B8C31E9" w14:textId="77777777" w:rsidR="0016320A" w:rsidRPr="0016320A" w:rsidRDefault="00B61693" w:rsidP="0016320A">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16320A" w:rsidRPr="0016320A">
        <w:t xml:space="preserve">We have found the </w:t>
      </w:r>
      <w:proofErr w:type="spellStart"/>
      <w:r w:rsidR="0016320A" w:rsidRPr="0016320A">
        <w:t>WinMerge</w:t>
      </w:r>
      <w:proofErr w:type="spellEnd"/>
      <w:r w:rsidR="0016320A" w:rsidRPr="0016320A">
        <w:t xml:space="preserve"> program</w:t>
      </w:r>
      <w:r w:rsidR="00230925">
        <w:t xml:space="preserve"> </w:t>
      </w:r>
      <w:r w:rsidR="0016320A" w:rsidRPr="0016320A">
        <w:t xml:space="preserve">(http://winmerge.org/) to be an excellent tool for comparing source code files and folders. Mac users can check out the </w:t>
      </w:r>
      <w:proofErr w:type="spellStart"/>
      <w:r w:rsidR="0016320A" w:rsidRPr="0016320A">
        <w:t>FileMerge</w:t>
      </w:r>
      <w:proofErr w:type="spellEnd"/>
      <w:r w:rsidR="0016320A" w:rsidRPr="0016320A">
        <w:t xml:space="preserve"> utility for a similar purpose.</w:t>
      </w:r>
    </w:p>
    <w:p w14:paraId="7C63B8F8" w14:textId="77777777" w:rsidR="0016320A" w:rsidRPr="00B61693" w:rsidRDefault="0016320A" w:rsidP="00682EE1">
      <w:pPr>
        <w:pStyle w:val="BodyTextCont"/>
        <w:rPr>
          <w:rFonts w:hint="eastAsia"/>
        </w:rPr>
      </w:pPr>
      <w:r w:rsidRPr="00B61693">
        <w:lastRenderedPageBreak/>
        <w:t xml:space="preserve">Finally, after completing a project, we recommend that you compare the behavior of your implementation with the completed implementation provided. By doing so, you can observe whether your code is behaving as expected. </w:t>
      </w:r>
    </w:p>
    <w:p w14:paraId="18BBEFB7" w14:textId="77777777" w:rsidR="0016320A" w:rsidRPr="0016320A" w:rsidRDefault="0016320A" w:rsidP="0016320A">
      <w:pPr>
        <w:pStyle w:val="BodyTextCont"/>
        <w:ind w:firstLine="0"/>
        <w:rPr>
          <w:rFonts w:hint="eastAsia"/>
        </w:rPr>
      </w:pPr>
    </w:p>
    <w:p w14:paraId="7CE80F6D" w14:textId="77777777" w:rsidR="0016320A" w:rsidRPr="0016320A" w:rsidRDefault="0016320A" w:rsidP="0016320A">
      <w:pPr>
        <w:pStyle w:val="Heading1"/>
      </w:pPr>
      <w:r w:rsidRPr="0016320A">
        <w:t xml:space="preserve">How Do You Make a Great Video Game? </w:t>
      </w:r>
    </w:p>
    <w:p w14:paraId="6DA4C188" w14:textId="77777777" w:rsidR="0016320A" w:rsidRDefault="0016320A" w:rsidP="0016320A">
      <w:pPr>
        <w:pStyle w:val="BodyTextFirst"/>
        <w:rPr>
          <w:rFonts w:hint="eastAsia"/>
        </w:rPr>
      </w:pPr>
      <w: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14:paraId="64A15ED6" w14:textId="77777777" w:rsidR="0016320A" w:rsidRPr="0016320A" w:rsidRDefault="0016320A" w:rsidP="00682EE1">
      <w:pPr>
        <w:pStyle w:val="BodyTextCont"/>
        <w:rPr>
          <w:rFonts w:hint="eastAsia"/>
        </w:rPr>
      </w:pPr>
      <w:r w:rsidRPr="0016320A">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1DC02F41" w14:textId="77777777" w:rsidR="0016320A" w:rsidRPr="0016320A" w:rsidRDefault="0016320A" w:rsidP="00682EE1">
      <w:pPr>
        <w:pStyle w:val="BodyTextCont"/>
        <w:rPr>
          <w:rFonts w:hint="eastAsia"/>
        </w:rPr>
      </w:pPr>
      <w:r w:rsidRPr="0016320A">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70E19F96" w14:textId="77777777" w:rsidR="0016320A" w:rsidRPr="0016320A" w:rsidRDefault="0016320A" w:rsidP="0016320A">
      <w:pPr>
        <w:pStyle w:val="Bullet"/>
        <w:rPr>
          <w:rFonts w:hint="eastAsia"/>
        </w:rPr>
      </w:pPr>
      <w:r w:rsidRPr="0016320A">
        <w:rPr>
          <w:i/>
        </w:rPr>
        <w:t>Technical design</w:t>
      </w:r>
      <w:r w:rsidRPr="0016320A">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1AB42891" w14:textId="77777777" w:rsidR="0016320A" w:rsidRPr="0016320A" w:rsidRDefault="0016320A" w:rsidP="0016320A">
      <w:pPr>
        <w:pStyle w:val="Bullet"/>
        <w:rPr>
          <w:rFonts w:hint="eastAsia"/>
        </w:rPr>
      </w:pPr>
      <w:r w:rsidRPr="0016320A">
        <w:rPr>
          <w:i/>
        </w:rPr>
        <w:t>Game mechanic(s)</w:t>
      </w:r>
      <w:r w:rsidRPr="0016320A">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C850BE2" w14:textId="77777777" w:rsidR="0016320A" w:rsidRPr="0016320A" w:rsidRDefault="0016320A" w:rsidP="0016320A">
      <w:pPr>
        <w:pStyle w:val="Bullet"/>
        <w:rPr>
          <w:rFonts w:hint="eastAsia"/>
        </w:rPr>
      </w:pPr>
      <w:r w:rsidRPr="0016320A">
        <w:rPr>
          <w:i/>
        </w:rPr>
        <w:lastRenderedPageBreak/>
        <w:t>Systems design</w:t>
      </w:r>
      <w:r w:rsidRPr="0016320A">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sidRPr="0016320A">
        <w:rPr>
          <w:i/>
        </w:rPr>
        <w:t>x</w:t>
      </w:r>
      <w:r w:rsidRPr="0016320A">
        <w:t xml:space="preserve"> number of minutes to appear after the player starts the process) are aspects of systems design. Casual games may have basic systems designs. A simple puzzle game like </w:t>
      </w:r>
      <w:r w:rsidRPr="0016320A">
        <w:rPr>
          <w:i/>
          <w:iCs/>
        </w:rPr>
        <w:t xml:space="preserve">Pull </w:t>
      </w:r>
      <w:proofErr w:type="gramStart"/>
      <w:r w:rsidRPr="0016320A">
        <w:rPr>
          <w:i/>
          <w:iCs/>
        </w:rPr>
        <w:t>The</w:t>
      </w:r>
      <w:proofErr w:type="gramEnd"/>
      <w:r w:rsidRPr="0016320A">
        <w:rPr>
          <w:i/>
          <w:iCs/>
        </w:rPr>
        <w:t xml:space="preserve"> Pin</w:t>
      </w:r>
      <w:r w:rsidRPr="0016320A">
        <w:t xml:space="preserve"> from </w:t>
      </w:r>
      <w:proofErr w:type="spellStart"/>
      <w:r w:rsidRPr="0016320A">
        <w:t>Popcore</w:t>
      </w:r>
      <w:proofErr w:type="spellEnd"/>
      <w:r w:rsidRPr="0016320A">
        <w:t xml:space="preserve"> Games,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6725A255" w14:textId="77777777" w:rsidR="0016320A" w:rsidRPr="0016320A" w:rsidRDefault="0016320A" w:rsidP="0016320A">
      <w:pPr>
        <w:pStyle w:val="Bullet"/>
        <w:rPr>
          <w:rFonts w:hint="eastAsia"/>
        </w:rPr>
      </w:pPr>
      <w:r w:rsidRPr="0016320A">
        <w:rPr>
          <w:i/>
        </w:rPr>
        <w:t>Level design</w:t>
      </w:r>
      <w:r w:rsidRPr="0016320A">
        <w:t>: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29D190CA" w14:textId="77777777" w:rsidR="0016320A" w:rsidRPr="0016320A" w:rsidRDefault="0016320A" w:rsidP="0016320A">
      <w:pPr>
        <w:pStyle w:val="Bullet"/>
        <w:rPr>
          <w:rFonts w:hint="eastAsia"/>
        </w:rPr>
      </w:pPr>
      <w:r w:rsidRPr="0016320A">
        <w:rPr>
          <w:i/>
        </w:rPr>
        <w:t>Interaction model</w:t>
      </w:r>
      <w:r w:rsidRPr="0016320A">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w:t>
      </w:r>
      <w:proofErr w:type="gramStart"/>
      <w:r w:rsidRPr="0016320A">
        <w:t>it’s</w:t>
      </w:r>
      <w:proofErr w:type="gramEnd"/>
      <w:r w:rsidRPr="0016320A">
        <w:t xml:space="preserve">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67AC5D29" w14:textId="77777777" w:rsidR="0016320A" w:rsidRPr="0016320A" w:rsidRDefault="0016320A" w:rsidP="0016320A">
      <w:pPr>
        <w:pStyle w:val="Bullet"/>
        <w:rPr>
          <w:rFonts w:hint="eastAsia"/>
        </w:rPr>
      </w:pPr>
      <w:r w:rsidRPr="0016320A">
        <w:rPr>
          <w:i/>
        </w:rPr>
        <w:lastRenderedPageBreak/>
        <w:t>Game setting</w:t>
      </w:r>
      <w:r w:rsidRPr="0016320A">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sidRPr="0016320A">
        <w:rPr>
          <w:i/>
          <w:iCs/>
        </w:rPr>
        <w:t>Tetris</w:t>
      </w:r>
      <w:r w:rsidRPr="0016320A">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5A7EEE8C" w14:textId="77777777" w:rsidR="0016320A" w:rsidRPr="0016320A" w:rsidRDefault="0016320A" w:rsidP="0016320A">
      <w:pPr>
        <w:pStyle w:val="Bullet"/>
        <w:rPr>
          <w:rFonts w:hint="eastAsia"/>
        </w:rPr>
      </w:pPr>
      <w:r w:rsidRPr="0016320A">
        <w:rPr>
          <w:i/>
        </w:rPr>
        <w:t>Visual design</w:t>
      </w:r>
      <w:r w:rsidRPr="0016320A">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529245FA" w14:textId="77777777" w:rsidR="0016320A" w:rsidRPr="0016320A" w:rsidRDefault="0016320A" w:rsidP="0016320A">
      <w:pPr>
        <w:pStyle w:val="Bullet"/>
        <w:rPr>
          <w:rFonts w:hint="eastAsia"/>
        </w:rPr>
      </w:pPr>
      <w:r w:rsidRPr="0016320A">
        <w:rPr>
          <w:i/>
        </w:rPr>
        <w:t>Audio design</w:t>
      </w:r>
      <w:r w:rsidRPr="0016320A">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sidRPr="0016320A">
        <w:rPr>
          <w:i/>
        </w:rPr>
        <w:t>Star Wars</w:t>
      </w:r>
      <w:r w:rsidRPr="0016320A">
        <w:t xml:space="preserve"> (for example) without the music, the light saber sound effect, Darth Vader’s breathing, or R2D2’s characteristic beeps; the audio effects and musical score are as fundamental to the experience as the visuals.</w:t>
      </w:r>
    </w:p>
    <w:p w14:paraId="50936ED9" w14:textId="77777777" w:rsidR="0016320A" w:rsidRPr="0016320A" w:rsidRDefault="0016320A" w:rsidP="0016320A">
      <w:pPr>
        <w:pStyle w:val="Bullet"/>
        <w:rPr>
          <w:rFonts w:hint="eastAsia"/>
        </w:rPr>
      </w:pPr>
      <w:r w:rsidRPr="0016320A">
        <w:rPr>
          <w:i/>
        </w:rPr>
        <w:t>Meta-game</w:t>
      </w:r>
      <w:r w:rsidRPr="0016320A">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43104B4E" w14:textId="77777777" w:rsidR="0016320A" w:rsidRPr="0016320A" w:rsidRDefault="0016320A" w:rsidP="00682EE1">
      <w:pPr>
        <w:pStyle w:val="BodyTextCont"/>
        <w:rPr>
          <w:rFonts w:hint="eastAsia"/>
        </w:rPr>
      </w:pPr>
      <w:r w:rsidRPr="0016320A">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sidRPr="0016320A">
        <w:rPr>
          <w:i/>
          <w:iCs/>
        </w:rPr>
        <w:t>Animal Crossing</w:t>
      </w:r>
      <w:r w:rsidRPr="0016320A">
        <w:t xml:space="preserve"> to Rockstar’s </w:t>
      </w:r>
      <w:r w:rsidRPr="0016320A">
        <w:rPr>
          <w:i/>
          <w:iCs/>
        </w:rPr>
        <w:t xml:space="preserve">Red Dead Redemption 2. </w:t>
      </w:r>
      <w:r w:rsidRPr="0016320A">
        <w:t>The core game mechanic in many successful games is often a variation on one or more fairly simple, common themes (</w:t>
      </w:r>
      <w:r w:rsidRPr="0016320A">
        <w:rPr>
          <w:i/>
          <w:iCs/>
        </w:rPr>
        <w:t>Pull the Pin</w:t>
      </w:r>
      <w:r w:rsidRPr="0016320A">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6325CC52" w14:textId="77777777" w:rsidR="0016320A" w:rsidRPr="0016320A" w:rsidRDefault="0016320A" w:rsidP="0016320A">
      <w:pPr>
        <w:pStyle w:val="Heading1"/>
      </w:pPr>
      <w:r w:rsidRPr="0016320A">
        <w:lastRenderedPageBreak/>
        <w:t>References</w:t>
      </w:r>
    </w:p>
    <w:p w14:paraId="3C1C4F97" w14:textId="77777777" w:rsidR="0016320A" w:rsidRPr="0016320A" w:rsidRDefault="0016320A" w:rsidP="0016320A">
      <w:pPr>
        <w:pStyle w:val="BodyTextFirst"/>
        <w:rPr>
          <w:rFonts w:hint="eastAsia"/>
        </w:rPr>
      </w:pPr>
      <w:r w:rsidRPr="0016320A">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2526199E" w14:textId="77777777" w:rsidR="0016320A" w:rsidRPr="0016320A" w:rsidRDefault="0016320A" w:rsidP="0016320A">
      <w:pPr>
        <w:pStyle w:val="Bullet"/>
        <w:rPr>
          <w:rFonts w:hint="eastAsia"/>
        </w:rPr>
      </w:pPr>
      <w:r w:rsidRPr="0016320A">
        <w:t xml:space="preserve">Computer graphics: </w:t>
      </w:r>
    </w:p>
    <w:p w14:paraId="41B179FF" w14:textId="72309394" w:rsidR="0016320A" w:rsidRPr="0016320A" w:rsidRDefault="0016320A" w:rsidP="0016320A">
      <w:pPr>
        <w:pStyle w:val="BulletSubList"/>
        <w:rPr>
          <w:rFonts w:hint="eastAsia"/>
        </w:rPr>
      </w:pPr>
      <w:proofErr w:type="spellStart"/>
      <w:r w:rsidRPr="0016320A">
        <w:t>Marschner</w:t>
      </w:r>
      <w:proofErr w:type="spellEnd"/>
      <w:r w:rsidR="002D46B5">
        <w:t>, and Shirley</w:t>
      </w:r>
      <w:r w:rsidRPr="0016320A">
        <w:t xml:space="preserve">. </w:t>
      </w:r>
      <w:r w:rsidRPr="0016320A">
        <w:rPr>
          <w:i/>
        </w:rPr>
        <w:t>Fundamentals of Computer Graphics</w:t>
      </w:r>
      <w:r w:rsidRPr="0016320A">
        <w:t xml:space="preserve">, </w:t>
      </w:r>
      <w:r w:rsidR="002D46B5">
        <w:t>4</w:t>
      </w:r>
      <w:r w:rsidR="002D46B5" w:rsidRPr="00682EE1">
        <w:rPr>
          <w:rFonts w:hint="eastAsia"/>
          <w:vertAlign w:val="superscript"/>
        </w:rPr>
        <w:t>th</w:t>
      </w:r>
      <w:r w:rsidR="002D46B5" w:rsidRPr="0016320A">
        <w:t xml:space="preserve"> </w:t>
      </w:r>
      <w:r w:rsidRPr="0016320A">
        <w:t xml:space="preserve">edition. </w:t>
      </w:r>
      <w:r w:rsidR="002D46B5">
        <w:t>CRC Press</w:t>
      </w:r>
      <w:r w:rsidRPr="0016320A">
        <w:t>, 20</w:t>
      </w:r>
      <w:r w:rsidR="002D46B5">
        <w:t>16</w:t>
      </w:r>
      <w:r w:rsidRPr="0016320A">
        <w:t>.</w:t>
      </w:r>
    </w:p>
    <w:p w14:paraId="50A1FCEF" w14:textId="77777777" w:rsidR="0016320A" w:rsidRPr="0016320A" w:rsidRDefault="0016320A" w:rsidP="0016320A">
      <w:pPr>
        <w:pStyle w:val="BulletSubList"/>
        <w:rPr>
          <w:rFonts w:hint="eastAsia"/>
        </w:rPr>
      </w:pPr>
      <w:r w:rsidRPr="0016320A">
        <w:t xml:space="preserve">Angle and </w:t>
      </w:r>
      <w:proofErr w:type="spellStart"/>
      <w:r w:rsidRPr="0016320A">
        <w:t>Shreiner</w:t>
      </w:r>
      <w:proofErr w:type="spellEnd"/>
      <w:r w:rsidRPr="0016320A">
        <w:t xml:space="preserve">. </w:t>
      </w:r>
      <w:r w:rsidRPr="0016320A">
        <w:rPr>
          <w:i/>
        </w:rPr>
        <w:t>Interactive Computer Graphics: A Top Down Approach with WebGL</w:t>
      </w:r>
      <w:r w:rsidR="00A802B2">
        <w:rPr>
          <w:i/>
        </w:rPr>
        <w:t>, 7</w:t>
      </w:r>
      <w:r w:rsidR="00A802B2" w:rsidRPr="00682EE1">
        <w:rPr>
          <w:rFonts w:hint="eastAsia"/>
          <w:i/>
          <w:vertAlign w:val="superscript"/>
        </w:rPr>
        <w:t>th</w:t>
      </w:r>
      <w:r w:rsidR="00A802B2">
        <w:rPr>
          <w:i/>
        </w:rPr>
        <w:t xml:space="preserve"> edition</w:t>
      </w:r>
      <w:r w:rsidRPr="0016320A">
        <w:t>. Pearson Education, 2014.</w:t>
      </w:r>
    </w:p>
    <w:p w14:paraId="717139BC" w14:textId="77777777" w:rsidR="0016320A" w:rsidRPr="0016320A" w:rsidRDefault="0016320A" w:rsidP="0016320A">
      <w:pPr>
        <w:pStyle w:val="Bullet"/>
        <w:rPr>
          <w:rFonts w:hint="eastAsia"/>
        </w:rPr>
      </w:pPr>
      <w:r w:rsidRPr="0016320A">
        <w:t>Linear algebra:</w:t>
      </w:r>
    </w:p>
    <w:p w14:paraId="1C1843E0" w14:textId="61E1C721" w:rsidR="00FE6D99" w:rsidRDefault="006B5234" w:rsidP="006B5234">
      <w:pPr>
        <w:pStyle w:val="BulletSubList"/>
        <w:rPr>
          <w:rFonts w:hint="eastAsia"/>
        </w:rPr>
      </w:pPr>
      <w:r>
        <w:t xml:space="preserve">Sung, and Smith. </w:t>
      </w:r>
      <w:r w:rsidRPr="006B5234">
        <w:rPr>
          <w:i/>
        </w:rPr>
        <w:t>Basic Math for Game Development with Unity 3D</w:t>
      </w:r>
      <w:r>
        <w:rPr>
          <w:i/>
        </w:rPr>
        <w:t>: A Beginner’s Guide to Mathematical Foundations</w:t>
      </w:r>
      <w:r w:rsidRPr="0016320A">
        <w:t xml:space="preserve">. </w:t>
      </w:r>
      <w:proofErr w:type="spellStart"/>
      <w:r>
        <w:t>APress</w:t>
      </w:r>
      <w:proofErr w:type="spellEnd"/>
      <w:r w:rsidRPr="0016320A">
        <w:t>, 20</w:t>
      </w:r>
      <w:r>
        <w:t>19</w:t>
      </w:r>
      <w:r w:rsidRPr="0016320A">
        <w:t>.</w:t>
      </w:r>
    </w:p>
    <w:p w14:paraId="1FC0C421" w14:textId="7FDEA977" w:rsidR="0016320A" w:rsidRPr="0016320A" w:rsidRDefault="0016320A" w:rsidP="0016320A">
      <w:pPr>
        <w:pStyle w:val="BulletSubList"/>
        <w:rPr>
          <w:rFonts w:hint="eastAsia"/>
        </w:rPr>
      </w:pPr>
      <w:r w:rsidRPr="0016320A">
        <w:t xml:space="preserve">Johnson, </w:t>
      </w:r>
      <w:proofErr w:type="spellStart"/>
      <w:r w:rsidRPr="0016320A">
        <w:t>Riess</w:t>
      </w:r>
      <w:proofErr w:type="spellEnd"/>
      <w:r w:rsidRPr="0016320A">
        <w:t xml:space="preserve">, and Arnold. </w:t>
      </w:r>
      <w:r w:rsidRPr="0016320A">
        <w:rPr>
          <w:i/>
        </w:rPr>
        <w:t>Introduction to Linear Algebra</w:t>
      </w:r>
      <w:r w:rsidRPr="0016320A">
        <w:t>, 5th edition. Addison-Wesley, 2002.</w:t>
      </w:r>
    </w:p>
    <w:p w14:paraId="4130EFF1" w14:textId="77777777" w:rsidR="0016320A" w:rsidRPr="0016320A" w:rsidRDefault="0016320A" w:rsidP="0016320A">
      <w:pPr>
        <w:pStyle w:val="BulletSubList"/>
        <w:rPr>
          <w:rFonts w:hint="eastAsia"/>
        </w:rPr>
      </w:pPr>
      <w:r w:rsidRPr="0016320A">
        <w:t xml:space="preserve">Anton and </w:t>
      </w:r>
      <w:proofErr w:type="spellStart"/>
      <w:r w:rsidRPr="0016320A">
        <w:t>Rorres</w:t>
      </w:r>
      <w:proofErr w:type="spellEnd"/>
      <w:r w:rsidRPr="0016320A">
        <w:t xml:space="preserve">. </w:t>
      </w:r>
      <w:r w:rsidRPr="0016320A">
        <w:rPr>
          <w:i/>
        </w:rPr>
        <w:t>Elementary Linear Algebra: Applications Version, 11th edition</w:t>
      </w:r>
      <w:r w:rsidRPr="0016320A">
        <w:t>. Wiley, 2013.</w:t>
      </w:r>
    </w:p>
    <w:p w14:paraId="0D71D51C" w14:textId="77777777" w:rsidR="0016320A" w:rsidRPr="00B61693" w:rsidRDefault="0016320A" w:rsidP="00B61693">
      <w:pPr>
        <w:pStyle w:val="Heading2"/>
      </w:pPr>
      <w:r w:rsidRPr="00B61693">
        <w:t>Technologies</w:t>
      </w:r>
    </w:p>
    <w:p w14:paraId="63093D81" w14:textId="77777777" w:rsidR="0016320A" w:rsidRPr="0016320A" w:rsidRDefault="0016320A" w:rsidP="0016320A">
      <w:pPr>
        <w:pStyle w:val="BodyTextFirst"/>
        <w:rPr>
          <w:rFonts w:hint="eastAsia"/>
        </w:rPr>
      </w:pPr>
      <w:r w:rsidRPr="0016320A">
        <w:t>The following list offers links for obtaining additional information on technologies used in this book:</w:t>
      </w:r>
    </w:p>
    <w:p w14:paraId="74896FC0" w14:textId="77777777" w:rsidR="0016320A" w:rsidRPr="0016320A" w:rsidRDefault="0016320A" w:rsidP="0016320A">
      <w:pPr>
        <w:pStyle w:val="Bullet"/>
        <w:rPr>
          <w:rFonts w:hint="eastAsia"/>
        </w:rPr>
      </w:pPr>
      <w:r w:rsidRPr="0016320A">
        <w:rPr>
          <w:i/>
        </w:rPr>
        <w:t>JavaScript</w:t>
      </w:r>
      <w:r w:rsidRPr="0016320A">
        <w:t>: http://www.w3schools.com/js</w:t>
      </w:r>
    </w:p>
    <w:p w14:paraId="57911C8C" w14:textId="77777777" w:rsidR="0016320A" w:rsidRPr="0016320A" w:rsidRDefault="0016320A" w:rsidP="0016320A">
      <w:pPr>
        <w:pStyle w:val="Bullet"/>
        <w:rPr>
          <w:rFonts w:hint="eastAsia"/>
        </w:rPr>
      </w:pPr>
      <w:r w:rsidRPr="0016320A">
        <w:rPr>
          <w:i/>
        </w:rPr>
        <w:t>HTML5</w:t>
      </w:r>
      <w:r w:rsidRPr="0016320A">
        <w:t>:</w:t>
      </w:r>
      <w:r w:rsidRPr="0016320A">
        <w:rPr>
          <w:b/>
        </w:rPr>
        <w:t xml:space="preserve"> </w:t>
      </w:r>
      <w:r w:rsidRPr="0016320A">
        <w:t>http://www.w3schools.com/html/html5_intro.asp</w:t>
      </w:r>
    </w:p>
    <w:p w14:paraId="7501142D" w14:textId="77777777" w:rsidR="0016320A" w:rsidRPr="0016320A" w:rsidRDefault="0016320A" w:rsidP="0016320A">
      <w:pPr>
        <w:pStyle w:val="Bullet"/>
        <w:rPr>
          <w:rFonts w:hint="eastAsia"/>
        </w:rPr>
      </w:pPr>
      <w:r w:rsidRPr="0016320A">
        <w:rPr>
          <w:i/>
        </w:rPr>
        <w:t>WebGL</w:t>
      </w:r>
      <w:r w:rsidRPr="0016320A">
        <w:t>:</w:t>
      </w:r>
      <w:r w:rsidRPr="0016320A">
        <w:rPr>
          <w:b/>
        </w:rPr>
        <w:t xml:space="preserve"> </w:t>
      </w:r>
      <w:r w:rsidRPr="0016320A">
        <w:t>https://www.khronos.org/webgl</w:t>
      </w:r>
    </w:p>
    <w:p w14:paraId="45700313" w14:textId="77777777" w:rsidR="0016320A" w:rsidRPr="0016320A" w:rsidRDefault="0016320A" w:rsidP="0016320A">
      <w:pPr>
        <w:pStyle w:val="Bullet"/>
        <w:rPr>
          <w:rFonts w:hint="eastAsia"/>
        </w:rPr>
      </w:pPr>
      <w:r w:rsidRPr="0016320A">
        <w:rPr>
          <w:i/>
        </w:rPr>
        <w:t>OpenGL</w:t>
      </w:r>
      <w:r w:rsidRPr="0016320A">
        <w:t>: https://www.opengl.org</w:t>
      </w:r>
    </w:p>
    <w:p w14:paraId="7532CC23" w14:textId="77777777" w:rsidR="0016320A" w:rsidRPr="0016320A" w:rsidRDefault="0016320A" w:rsidP="0016320A">
      <w:pPr>
        <w:pStyle w:val="Bullet"/>
        <w:rPr>
          <w:rFonts w:hint="eastAsia"/>
          <w:i/>
        </w:rPr>
      </w:pPr>
      <w:r w:rsidRPr="0016320A">
        <w:rPr>
          <w:i/>
        </w:rPr>
        <w:t xml:space="preserve">Visual Studio Code: </w:t>
      </w:r>
      <w:r w:rsidRPr="0016320A">
        <w:rPr>
          <w:iCs/>
        </w:rPr>
        <w:t>https://code.visualstudio.com/</w:t>
      </w:r>
    </w:p>
    <w:p w14:paraId="38CE4B8F" w14:textId="77777777" w:rsidR="0016320A" w:rsidRPr="0016320A" w:rsidRDefault="0016320A" w:rsidP="0016320A">
      <w:pPr>
        <w:pStyle w:val="Bullet"/>
        <w:rPr>
          <w:rFonts w:hint="eastAsia"/>
        </w:rPr>
      </w:pPr>
      <w:r w:rsidRPr="0016320A">
        <w:rPr>
          <w:i/>
        </w:rPr>
        <w:t>Chrome</w:t>
      </w:r>
      <w:r w:rsidRPr="0016320A">
        <w:t>:</w:t>
      </w:r>
      <w:r w:rsidRPr="0016320A">
        <w:rPr>
          <w:b/>
        </w:rPr>
        <w:t xml:space="preserve"> </w:t>
      </w:r>
      <w:r w:rsidRPr="0016320A">
        <w:t>https://www.google.com/chrome</w:t>
      </w:r>
    </w:p>
    <w:p w14:paraId="5D3575B4" w14:textId="77777777" w:rsidR="0016320A" w:rsidRPr="0016320A" w:rsidRDefault="0016320A" w:rsidP="0016320A">
      <w:pPr>
        <w:pStyle w:val="Bullet"/>
        <w:rPr>
          <w:rFonts w:hint="eastAsia"/>
          <w:b/>
        </w:rPr>
      </w:pPr>
      <w:proofErr w:type="spellStart"/>
      <w:r w:rsidRPr="0016320A">
        <w:rPr>
          <w:i/>
        </w:rPr>
        <w:t>glMatrix</w:t>
      </w:r>
      <w:proofErr w:type="spellEnd"/>
      <w:r w:rsidRPr="0016320A">
        <w:t>:</w:t>
      </w:r>
      <w:r w:rsidRPr="0016320A">
        <w:rPr>
          <w:b/>
        </w:rPr>
        <w:t xml:space="preserve"> </w:t>
      </w:r>
      <w:r w:rsidRPr="0016320A">
        <w:t>http://glMatrix.net</w:t>
      </w:r>
    </w:p>
    <w:p w14:paraId="66F1628A" w14:textId="77777777" w:rsidR="0016320A" w:rsidRPr="0016320A" w:rsidRDefault="0016320A" w:rsidP="0016320A">
      <w:pPr>
        <w:pStyle w:val="Bullet"/>
        <w:rPr>
          <w:rFonts w:hint="eastAsia"/>
        </w:rPr>
      </w:pPr>
      <w:proofErr w:type="spellStart"/>
      <w:r w:rsidRPr="0016320A">
        <w:rPr>
          <w:i/>
        </w:rPr>
        <w:t>ESLint</w:t>
      </w:r>
      <w:proofErr w:type="spellEnd"/>
      <w:r w:rsidRPr="0016320A">
        <w:t>: http://www.eslint.org</w:t>
      </w:r>
    </w:p>
    <w:p w14:paraId="555E3467" w14:textId="77777777" w:rsidR="0016320A" w:rsidRPr="0016320A" w:rsidRDefault="0016320A" w:rsidP="0016320A">
      <w:pPr>
        <w:pStyle w:val="Bullet"/>
        <w:numPr>
          <w:ilvl w:val="0"/>
          <w:numId w:val="0"/>
        </w:numPr>
        <w:ind w:left="576"/>
        <w:rPr>
          <w:rFonts w:hint="eastAsia"/>
        </w:rPr>
      </w:pPr>
    </w:p>
    <w:p w14:paraId="1A0D3F51" w14:textId="77777777" w:rsidR="0016320A" w:rsidRPr="0016320A" w:rsidRDefault="0016320A" w:rsidP="0016320A">
      <w:pPr>
        <w:pStyle w:val="BodyTextFirst"/>
        <w:rPr>
          <w:rFonts w:hint="eastAsia"/>
        </w:rPr>
      </w:pPr>
    </w:p>
    <w:p w14:paraId="0942CF7C" w14:textId="77777777" w:rsidR="007624FE" w:rsidRPr="000C758C" w:rsidRDefault="0091385E" w:rsidP="000C758C"/>
    <w:sectPr w:rsidR="007624FE" w:rsidRPr="000C758C" w:rsidSect="003173BC">
      <w:headerReference w:type="even" r:id="rId17"/>
      <w:headerReference w:type="default" r:id="rId18"/>
      <w:footerReference w:type="even" r:id="rId19"/>
      <w:footerReference w:type="default" r:id="rId20"/>
      <w:headerReference w:type="first" r:id="rId21"/>
      <w:footerReference w:type="first" r:id="rId22"/>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Jeb Pavleas" w:date="2021-04-05T15:54:00Z" w:initials="JP">
    <w:p w14:paraId="26DECD0E" w14:textId="4F0D4C2D" w:rsidR="00ED6303" w:rsidRDefault="00ED6303">
      <w:pPr>
        <w:pStyle w:val="CommentText"/>
      </w:pPr>
      <w:r>
        <w:rPr>
          <w:rStyle w:val="CommentReference"/>
        </w:rPr>
        <w:annotationRef/>
      </w:r>
      <w:r>
        <w:t>Dated example</w:t>
      </w:r>
    </w:p>
  </w:comment>
  <w:comment w:id="5" w:author="Jeb Pavleas" w:date="2021-04-05T15:58:00Z" w:initials="JP">
    <w:p w14:paraId="4C3027E6" w14:textId="69C590AB" w:rsidR="00ED6303" w:rsidRDefault="00ED6303">
      <w:pPr>
        <w:pStyle w:val="CommentText"/>
      </w:pPr>
      <w:r>
        <w:rPr>
          <w:rStyle w:val="CommentReference"/>
        </w:rPr>
        <w:annotationRef/>
      </w:r>
      <w:r>
        <w:t xml:space="preserve">Can’t you run </w:t>
      </w:r>
      <w:r w:rsidR="001E30CA">
        <w:t>locally</w:t>
      </w:r>
      <w:r>
        <w:t xml:space="preserve"> though</w:t>
      </w:r>
      <w:r w:rsidR="001E30CA">
        <w:t>? This is a convenience no?</w:t>
      </w:r>
    </w:p>
  </w:comment>
  <w:comment w:id="19" w:author="Jeb Pavleas" w:date="2021-04-05T16:05:00Z" w:initials="JP">
    <w:p w14:paraId="7DE19FCE" w14:textId="21CA5975" w:rsidR="001E30CA" w:rsidRDefault="001E30CA">
      <w:pPr>
        <w:pStyle w:val="CommentText"/>
      </w:pPr>
      <w:r>
        <w:rPr>
          <w:rStyle w:val="CommentReference"/>
        </w:rPr>
        <w:annotationRef/>
      </w:r>
      <w:r>
        <w:t>F12 also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DECD0E" w15:done="0"/>
  <w15:commentEx w15:paraId="4C3027E6" w15:done="0"/>
  <w15:commentEx w15:paraId="7DE19F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B137" w16cex:dateUtc="2021-04-05T22:54:00Z"/>
  <w16cex:commentExtensible w16cex:durableId="2415B20F" w16cex:dateUtc="2021-04-05T22:58:00Z"/>
  <w16cex:commentExtensible w16cex:durableId="2415B3D2" w16cex:dateUtc="2021-04-05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DECD0E" w16cid:durableId="2415B137"/>
  <w16cid:commentId w16cid:paraId="4C3027E6" w16cid:durableId="2415B20F"/>
  <w16cid:commentId w16cid:paraId="7DE19FCE" w16cid:durableId="2415B3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9ADED" w14:textId="77777777" w:rsidR="0091385E" w:rsidRDefault="0091385E" w:rsidP="000C758C">
      <w:pPr>
        <w:spacing w:after="0" w:line="240" w:lineRule="auto"/>
      </w:pPr>
      <w:r>
        <w:separator/>
      </w:r>
    </w:p>
  </w:endnote>
  <w:endnote w:type="continuationSeparator" w:id="0">
    <w:p w14:paraId="7C595FAC" w14:textId="77777777" w:rsidR="0091385E" w:rsidRDefault="0091385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Utopia">
    <w:altName w:val="Georgia Pro Cond Light"/>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rbel Light"/>
    <w:panose1 w:val="00000000000000000000"/>
    <w:charset w:val="00"/>
    <w:family w:val="swiss"/>
    <w:notTrueType/>
    <w:pitch w:val="variable"/>
    <w:sig w:usb0="00000003" w:usb1="00000000" w:usb2="00000000" w:usb3="00000000" w:csb0="00000001" w:csb1="00000000"/>
  </w:font>
  <w:font w:name="TheSansMonoConNormal">
    <w:altName w:val="Ubuntu Mono"/>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Neue">
    <w:altName w:val="Sylfaen"/>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1DF1B" w14:textId="77777777" w:rsidR="0087482B" w:rsidRPr="00222F70" w:rsidRDefault="00FD1461">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92033" w14:textId="77777777" w:rsidR="0087482B" w:rsidRPr="00222F70" w:rsidRDefault="00FD1461" w:rsidP="00384E5F">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2C2BACFE"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DBD7D" w14:textId="77777777" w:rsidR="0091385E" w:rsidRDefault="0091385E" w:rsidP="000C758C">
      <w:pPr>
        <w:spacing w:after="0" w:line="240" w:lineRule="auto"/>
      </w:pPr>
      <w:r>
        <w:separator/>
      </w:r>
    </w:p>
  </w:footnote>
  <w:footnote w:type="continuationSeparator" w:id="0">
    <w:p w14:paraId="2911B0AD" w14:textId="77777777" w:rsidR="0091385E" w:rsidRDefault="0091385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C3A22"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5DAAF"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rsidR="002D0EAA" w:rsidRPr="002D0EAA">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F58E4"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164F47E5" wp14:editId="7A85D86E">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06A878"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1</w:t>
    </w:r>
    <w:proofErr w:type="gramEnd"/>
  </w:p>
  <w:p w14:paraId="6771F699" w14:textId="77777777" w:rsidR="0087482B" w:rsidRPr="00B44665" w:rsidRDefault="00FD1461" w:rsidP="00C54EAA">
    <w:pPr>
      <w:rPr>
        <w:rFonts w:ascii="Wingdings" w:hAnsi="Wingdings" w:hint="eastAsia"/>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CA68B7"/>
    <w:multiLevelType w:val="multilevel"/>
    <w:tmpl w:val="F1303D7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043F4"/>
    <w:multiLevelType w:val="multilevel"/>
    <w:tmpl w:val="4A90E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C6506D3"/>
    <w:multiLevelType w:val="multilevel"/>
    <w:tmpl w:val="EC1234F2"/>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2337D1"/>
    <w:multiLevelType w:val="multilevel"/>
    <w:tmpl w:val="F1669E8E"/>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1" w15:restartNumberingAfterBreak="0">
    <w:nsid w:val="768764E9"/>
    <w:multiLevelType w:val="multilevel"/>
    <w:tmpl w:val="FF5ADD4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0"/>
  </w:num>
  <w:num w:numId="9">
    <w:abstractNumId w:val="1"/>
  </w:num>
  <w:num w:numId="10">
    <w:abstractNumId w:val="6"/>
  </w:num>
  <w:num w:numId="11">
    <w:abstractNumId w:val="3"/>
  </w:num>
  <w:num w:numId="12">
    <w:abstractNumId w:val="4"/>
  </w:num>
  <w:num w:numId="13">
    <w:abstractNumId w:val="5"/>
  </w:num>
  <w:num w:numId="14">
    <w:abstractNumId w:val="8"/>
  </w:num>
  <w:num w:numId="15">
    <w:abstractNumId w:val="7"/>
  </w:num>
  <w:num w:numId="16">
    <w:abstractNumId w:val="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b Pavleas">
    <w15:presenceInfo w15:providerId="Windows Live" w15:userId="7297f742495c9fe8"/>
  </w15:person>
  <w15:person w15:author="Matthew T. Munson">
    <w15:presenceInfo w15:providerId="AD" w15:userId="S::mmunson2@uw.edu::c79f710d-aede-41b5-9541-fa3d6eb0bb10"/>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729AC"/>
    <w:rsid w:val="000865A2"/>
    <w:rsid w:val="00096695"/>
    <w:rsid w:val="000C758C"/>
    <w:rsid w:val="0016033E"/>
    <w:rsid w:val="0016320A"/>
    <w:rsid w:val="001D4986"/>
    <w:rsid w:val="001E30CA"/>
    <w:rsid w:val="001E5BA0"/>
    <w:rsid w:val="00230925"/>
    <w:rsid w:val="002418E4"/>
    <w:rsid w:val="00253103"/>
    <w:rsid w:val="00270FB2"/>
    <w:rsid w:val="002D0B46"/>
    <w:rsid w:val="002D0EAA"/>
    <w:rsid w:val="002D46B5"/>
    <w:rsid w:val="002D747E"/>
    <w:rsid w:val="00334A41"/>
    <w:rsid w:val="003954D9"/>
    <w:rsid w:val="003F6958"/>
    <w:rsid w:val="004478C8"/>
    <w:rsid w:val="0049692D"/>
    <w:rsid w:val="004E6CAA"/>
    <w:rsid w:val="0050114D"/>
    <w:rsid w:val="00501BBF"/>
    <w:rsid w:val="00563281"/>
    <w:rsid w:val="00576134"/>
    <w:rsid w:val="005A7319"/>
    <w:rsid w:val="005B4CC6"/>
    <w:rsid w:val="00633269"/>
    <w:rsid w:val="00655109"/>
    <w:rsid w:val="00675884"/>
    <w:rsid w:val="00675CFA"/>
    <w:rsid w:val="00676FEA"/>
    <w:rsid w:val="00682EE1"/>
    <w:rsid w:val="006B5234"/>
    <w:rsid w:val="006F52E3"/>
    <w:rsid w:val="006F7770"/>
    <w:rsid w:val="007D63B9"/>
    <w:rsid w:val="007F3D20"/>
    <w:rsid w:val="008724D5"/>
    <w:rsid w:val="00886F7C"/>
    <w:rsid w:val="0089151B"/>
    <w:rsid w:val="008E5C77"/>
    <w:rsid w:val="0091385E"/>
    <w:rsid w:val="009A2539"/>
    <w:rsid w:val="009C1A4E"/>
    <w:rsid w:val="00A05346"/>
    <w:rsid w:val="00A21910"/>
    <w:rsid w:val="00A802B2"/>
    <w:rsid w:val="00AA4827"/>
    <w:rsid w:val="00B05C3A"/>
    <w:rsid w:val="00B46701"/>
    <w:rsid w:val="00B61693"/>
    <w:rsid w:val="00B93B46"/>
    <w:rsid w:val="00BF3770"/>
    <w:rsid w:val="00C02BCC"/>
    <w:rsid w:val="00C1559B"/>
    <w:rsid w:val="00CB5F68"/>
    <w:rsid w:val="00CE7362"/>
    <w:rsid w:val="00D24F92"/>
    <w:rsid w:val="00D44536"/>
    <w:rsid w:val="00D606E2"/>
    <w:rsid w:val="00DC0CF0"/>
    <w:rsid w:val="00DD685A"/>
    <w:rsid w:val="00E10EB2"/>
    <w:rsid w:val="00EA41A0"/>
    <w:rsid w:val="00EA4730"/>
    <w:rsid w:val="00EA5916"/>
    <w:rsid w:val="00EA779B"/>
    <w:rsid w:val="00ED6303"/>
    <w:rsid w:val="00EE0F37"/>
    <w:rsid w:val="00F01D2B"/>
    <w:rsid w:val="00F270A2"/>
    <w:rsid w:val="00FD0213"/>
    <w:rsid w:val="00FD1461"/>
    <w:rsid w:val="00FE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3E6C"/>
  <w15:docId w15:val="{49B1BD86-7461-784A-9FB0-43B47AA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styleId="UnresolvedMention">
    <w:name w:val="Unresolved Mention"/>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4637</Words>
  <Characters>26436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48</cp:revision>
  <dcterms:created xsi:type="dcterms:W3CDTF">2020-05-04T05:47:00Z</dcterms:created>
  <dcterms:modified xsi:type="dcterms:W3CDTF">2021-04-05T23:07:00Z</dcterms:modified>
</cp:coreProperties>
</file>