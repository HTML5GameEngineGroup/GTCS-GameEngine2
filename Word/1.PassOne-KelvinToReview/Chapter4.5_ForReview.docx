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FFBE7" w14:textId="25122D04" w:rsidR="004E5FFA" w:rsidRDefault="00A409DD" w:rsidP="00A409DD">
      <w:pPr>
        <w:pStyle w:val="Heading1"/>
      </w:pPr>
      <w:commentRangeStart w:id="0"/>
      <w:r w:rsidRPr="00A409DD">
        <w:t>Scene Object: Client Interface to the Game Engine</w:t>
      </w:r>
      <w:commentRangeEnd w:id="0"/>
      <w:r w:rsidR="007B3589">
        <w:rPr>
          <w:rStyle w:val="CommentReference"/>
          <w:rFonts w:asciiTheme="minorHAnsi" w:hAnsiTheme="minorHAnsi"/>
          <w:b w:val="0"/>
        </w:rPr>
        <w:commentReference w:id="0"/>
      </w:r>
    </w:p>
    <w:p w14:paraId="2C7C60BB" w14:textId="77777777" w:rsidR="00A409DD" w:rsidRDefault="00A409DD" w:rsidP="00A409DD">
      <w:pPr>
        <w:pStyle w:val="BodyTextFirst"/>
      </w:pPr>
      <w:r>
        <w:t>At this point, in your game engine, the following is happening:</w:t>
      </w:r>
    </w:p>
    <w:p w14:paraId="3A97A5C6" w14:textId="6EC911CF" w:rsidR="00A409DD" w:rsidRDefault="00A409DD" w:rsidP="00A409DD">
      <w:pPr>
        <w:pStyle w:val="Bullet"/>
      </w:pPr>
      <w:r>
        <w:t xml:space="preserve">The </w:t>
      </w:r>
      <w:proofErr w:type="spellStart"/>
      <w:proofErr w:type="gramStart"/>
      <w:r w:rsidR="00490028" w:rsidRPr="00490028">
        <w:rPr>
          <w:rStyle w:val="CodeInline"/>
        </w:rPr>
        <w:t>window.onload</w:t>
      </w:r>
      <w:proofErr w:type="spellEnd"/>
      <w:proofErr w:type="gramEnd"/>
      <w:r w:rsidR="00490028">
        <w:t xml:space="preserve"> function</w:t>
      </w:r>
      <w:r>
        <w:t xml:space="preserve"> </w:t>
      </w:r>
      <w:r w:rsidR="00490028">
        <w:t>contains</w:t>
      </w:r>
      <w:r>
        <w:t xml:space="preserve"> the </w:t>
      </w:r>
      <w:r w:rsidRPr="00490028">
        <w:rPr>
          <w:rStyle w:val="CodeInline"/>
        </w:rPr>
        <w:t>start()</w:t>
      </w:r>
      <w:r>
        <w:t xml:space="preserve"> function that will initiate the loading process of </w:t>
      </w:r>
      <w:proofErr w:type="spellStart"/>
      <w:r w:rsidRPr="00490028">
        <w:rPr>
          <w:rStyle w:val="CodeInline"/>
        </w:rPr>
        <w:t>MyGame</w:t>
      </w:r>
      <w:proofErr w:type="spellEnd"/>
      <w:r>
        <w:t xml:space="preserve"> and call to start the game loop.</w:t>
      </w:r>
    </w:p>
    <w:p w14:paraId="66BF6D7A" w14:textId="32A4D24D" w:rsidR="00A409DD" w:rsidRDefault="00A409DD" w:rsidP="00A409DD">
      <w:pPr>
        <w:pStyle w:val="Bullet"/>
      </w:pPr>
      <w:r>
        <w:t xml:space="preserve">The </w:t>
      </w:r>
      <w:proofErr w:type="spellStart"/>
      <w:proofErr w:type="gramStart"/>
      <w:r w:rsidR="00490028" w:rsidRPr="00490028">
        <w:rPr>
          <w:rStyle w:val="CodeInline"/>
        </w:rPr>
        <w:t>loop</w:t>
      </w:r>
      <w:r w:rsidRPr="00490028">
        <w:rPr>
          <w:rStyle w:val="CodeInline"/>
        </w:rPr>
        <w:t>.start</w:t>
      </w:r>
      <w:proofErr w:type="spellEnd"/>
      <w:proofErr w:type="gramEnd"/>
      <w:r w:rsidRPr="00490028">
        <w:rPr>
          <w:rStyle w:val="CodeInline"/>
        </w:rPr>
        <w:t>()</w:t>
      </w:r>
      <w:r>
        <w:t xml:space="preserve"> function registers with the </w:t>
      </w:r>
      <w:proofErr w:type="spellStart"/>
      <w:r w:rsidR="00490028" w:rsidRPr="003633AD">
        <w:rPr>
          <w:rStyle w:val="CodeInline"/>
        </w:rPr>
        <w:t>r</w:t>
      </w:r>
      <w:r w:rsidRPr="003633AD">
        <w:rPr>
          <w:rStyle w:val="CodeInline"/>
        </w:rPr>
        <w:t>esource</w:t>
      </w:r>
      <w:r w:rsidR="003633AD" w:rsidRPr="003633AD">
        <w:rPr>
          <w:rStyle w:val="CodeInline"/>
        </w:rPr>
        <w:t>_m</w:t>
      </w:r>
      <w:r w:rsidRPr="003633AD">
        <w:rPr>
          <w:rStyle w:val="CodeInline"/>
        </w:rPr>
        <w:t>ap</w:t>
      </w:r>
      <w:proofErr w:type="spellEnd"/>
      <w:r>
        <w:t xml:space="preserve"> to wait for the completion of all asynchronous loading operations before it calls to initialize </w:t>
      </w:r>
      <w:proofErr w:type="spellStart"/>
      <w:r w:rsidRPr="003633AD">
        <w:rPr>
          <w:rStyle w:val="CodeInline"/>
        </w:rPr>
        <w:t>MyGame</w:t>
      </w:r>
      <w:proofErr w:type="spellEnd"/>
      <w:r>
        <w:t xml:space="preserve"> and starts the actual game loop cycle.</w:t>
      </w:r>
    </w:p>
    <w:p w14:paraId="4555AD92" w14:textId="0CF336C7" w:rsidR="004E5FFA" w:rsidRDefault="00A409DD" w:rsidP="00A409DD">
      <w:pPr>
        <w:pStyle w:val="BodyTextFirst"/>
      </w:pPr>
      <w:r>
        <w:t xml:space="preserve">In the previous discussion, it is interesting to recognize that any object with the appropriately defined public methods can replace the </w:t>
      </w:r>
      <w:proofErr w:type="spellStart"/>
      <w:r w:rsidRPr="00A409DD">
        <w:rPr>
          <w:rStyle w:val="CodeInline"/>
        </w:rPr>
        <w:t>MyGame</w:t>
      </w:r>
      <w:proofErr w:type="spellEnd"/>
      <w:r>
        <w:t xml:space="preserve"> object. Effectively, at any point, it is possible to call the </w:t>
      </w:r>
      <w:proofErr w:type="gramStart"/>
      <w:r w:rsidRPr="00A409DD">
        <w:rPr>
          <w:rStyle w:val="CodeInline"/>
        </w:rPr>
        <w:t>start(</w:t>
      </w:r>
      <w:proofErr w:type="gramEnd"/>
      <w:r w:rsidRPr="00A409DD">
        <w:rPr>
          <w:rStyle w:val="CodeInline"/>
        </w:rPr>
        <w:t>)</w:t>
      </w:r>
      <w:r>
        <w:t xml:space="preserve"> function to load a new scene. This section pursues this observation by introducing the </w:t>
      </w:r>
      <w:r w:rsidRPr="003633AD">
        <w:rPr>
          <w:rStyle w:val="CodeInline"/>
        </w:rPr>
        <w:t>Scene</w:t>
      </w:r>
      <w:r>
        <w:t xml:space="preserve"> object for interfacing the game engine with its clients.</w:t>
      </w:r>
    </w:p>
    <w:p w14:paraId="7474AF97" w14:textId="00F8F769" w:rsidR="00A409DD" w:rsidRDefault="00A409DD" w:rsidP="00A409DD">
      <w:pPr>
        <w:pStyle w:val="Heading2"/>
      </w:pPr>
      <w:r w:rsidRPr="00A409DD">
        <w:t>The Scene Objects Project</w:t>
      </w:r>
    </w:p>
    <w:p w14:paraId="6A381F74" w14:textId="696229F3" w:rsidR="00A409DD" w:rsidRDefault="00A409DD" w:rsidP="00A409DD">
      <w:pPr>
        <w:pStyle w:val="BodyTextFirst"/>
      </w:pPr>
      <w:r w:rsidRPr="00A409DD">
        <w:t xml:space="preserve">This project defines the Scene object as an abstract superclass for interfacing with your game engine. From this project on, all client code must be encapsulated in subclasses of the abstract Scene class, and the game engine will be able to interact with these classes in a well-defined and uniform manner. You can see an example of this project running in Figure 4-5. The source code to this project is defined in the </w:t>
      </w:r>
      <w:r w:rsidRPr="00A409DD">
        <w:rPr>
          <w:rStyle w:val="CodeInline"/>
        </w:rPr>
        <w:t>chapter4/4.5.scene_objects</w:t>
      </w:r>
      <w:r w:rsidRPr="00A409DD">
        <w:t xml:space="preserve"> folder.</w:t>
      </w:r>
    </w:p>
    <w:p w14:paraId="7C29685D" w14:textId="1D49DFB6" w:rsidR="00A409DD" w:rsidRDefault="00A409DD" w:rsidP="00A409DD">
      <w:pPr>
        <w:pStyle w:val="Figure"/>
      </w:pPr>
      <w:r>
        <w:rPr>
          <w:noProof/>
        </w:rPr>
        <w:drawing>
          <wp:inline distT="0" distB="0" distL="0" distR="0" wp14:anchorId="1DF1E3DE" wp14:editId="22369C72">
            <wp:extent cx="5492750" cy="2072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692B3AB8" w14:textId="77777777" w:rsidR="00A409DD" w:rsidRDefault="00A409DD" w:rsidP="00A409DD">
      <w:pPr>
        <w:pStyle w:val="FigureCaption"/>
      </w:pPr>
      <w:r>
        <w:t>Figure 4-5. Running the Scene Objects project with both scenes</w:t>
      </w:r>
    </w:p>
    <w:p w14:paraId="3A7899F5" w14:textId="77777777" w:rsidR="00A409DD" w:rsidRDefault="00A409DD" w:rsidP="00A409DD">
      <w:pPr>
        <w:pStyle w:val="BodyTextFirst"/>
      </w:pPr>
      <w:r>
        <w:lastRenderedPageBreak/>
        <w:t xml:space="preserve">There are two distinct levels in this project: the </w:t>
      </w:r>
      <w:proofErr w:type="spellStart"/>
      <w:r w:rsidRPr="00A409DD">
        <w:rPr>
          <w:rStyle w:val="CodeInline"/>
        </w:rPr>
        <w:t>MyGame</w:t>
      </w:r>
      <w:proofErr w:type="spellEnd"/>
      <w:r>
        <w:t xml:space="preserve"> level with a blue rectangle drawn above a red square over a gray background; and the </w:t>
      </w:r>
      <w:proofErr w:type="spellStart"/>
      <w:r w:rsidRPr="00A409DD">
        <w:rPr>
          <w:rStyle w:val="CodeInline"/>
        </w:rPr>
        <w:t>BlueLevel</w:t>
      </w:r>
      <w:proofErr w:type="spellEnd"/>
      <w:r>
        <w:t xml:space="preserve"> level with a red rectangle drawn above a rotated white square over a dark blue background. For simplicity, the controls for both levels are the same.</w:t>
      </w:r>
    </w:p>
    <w:p w14:paraId="3FB7222C" w14:textId="25107587" w:rsidR="00A409DD" w:rsidRDefault="00A409DD" w:rsidP="00A409DD">
      <w:pPr>
        <w:pStyle w:val="Bullet"/>
      </w:pPr>
      <w:r w:rsidRPr="00A409DD">
        <w:rPr>
          <w:rStyle w:val="Emphasis"/>
        </w:rPr>
        <w:t>Left/right arrow key</w:t>
      </w:r>
      <w:r>
        <w:t>: Move the front rectangle left and right</w:t>
      </w:r>
    </w:p>
    <w:p w14:paraId="6FA6C77A" w14:textId="77777777" w:rsidR="00A409DD" w:rsidRDefault="00A409DD" w:rsidP="00A409DD">
      <w:pPr>
        <w:pStyle w:val="BodyTextFirst"/>
      </w:pPr>
      <w:r>
        <w:t xml:space="preserve">Notice that on each level, moving the front rectangle toward the left to touch the left boundary will cause the loading of the other level. The </w:t>
      </w:r>
      <w:proofErr w:type="spellStart"/>
      <w:r w:rsidRPr="00A409DD">
        <w:rPr>
          <w:rStyle w:val="CodeInline"/>
        </w:rPr>
        <w:t>MyGame</w:t>
      </w:r>
      <w:proofErr w:type="spellEnd"/>
      <w:r>
        <w:t xml:space="preserve"> level will cause </w:t>
      </w:r>
      <w:proofErr w:type="spellStart"/>
      <w:r w:rsidRPr="00A409DD">
        <w:rPr>
          <w:rStyle w:val="CodeInline"/>
        </w:rPr>
        <w:t>BlueLevel</w:t>
      </w:r>
      <w:proofErr w:type="spellEnd"/>
      <w:r>
        <w:t xml:space="preserve"> to be loaded, and </w:t>
      </w:r>
      <w:proofErr w:type="spellStart"/>
      <w:r w:rsidRPr="00A409DD">
        <w:rPr>
          <w:rStyle w:val="CodeInline"/>
        </w:rPr>
        <w:t>BlueLevel</w:t>
      </w:r>
      <w:proofErr w:type="spellEnd"/>
      <w:r>
        <w:t xml:space="preserve"> will cause the </w:t>
      </w:r>
      <w:proofErr w:type="spellStart"/>
      <w:r w:rsidRPr="00A409DD">
        <w:rPr>
          <w:rStyle w:val="CodeInline"/>
        </w:rPr>
        <w:t>MyGame</w:t>
      </w:r>
      <w:proofErr w:type="spellEnd"/>
      <w:r>
        <w:t xml:space="preserve"> level to be loaded.</w:t>
      </w:r>
    </w:p>
    <w:p w14:paraId="6C3F76D3" w14:textId="77777777" w:rsidR="00A409DD" w:rsidRDefault="00A409DD" w:rsidP="00A409DD">
      <w:pPr>
        <w:pStyle w:val="BodyTextFirst"/>
      </w:pPr>
      <w:r>
        <w:t>The goals of the project are as follows:</w:t>
      </w:r>
    </w:p>
    <w:p w14:paraId="59BE5EE2" w14:textId="41F5E6D6" w:rsidR="00A409DD" w:rsidRDefault="00A409DD" w:rsidP="00A409DD">
      <w:pPr>
        <w:pStyle w:val="Bullet"/>
      </w:pPr>
      <w:r>
        <w:t xml:space="preserve">To define the abstract </w:t>
      </w:r>
      <w:r w:rsidRPr="00A409DD">
        <w:rPr>
          <w:rStyle w:val="CodeInline"/>
        </w:rPr>
        <w:t>Scene</w:t>
      </w:r>
      <w:r>
        <w:t xml:space="preserve"> object to interface to the game engine</w:t>
      </w:r>
    </w:p>
    <w:p w14:paraId="774AE308" w14:textId="1538CF2A" w:rsidR="00A409DD" w:rsidRDefault="00A409DD" w:rsidP="00A409DD">
      <w:pPr>
        <w:pStyle w:val="Bullet"/>
      </w:pPr>
      <w:r>
        <w:t>To experience game engine support for scene transitions</w:t>
      </w:r>
    </w:p>
    <w:p w14:paraId="36180223" w14:textId="75F04F8D" w:rsidR="00A409DD" w:rsidRDefault="00A409DD" w:rsidP="00A409DD">
      <w:pPr>
        <w:pStyle w:val="Bullet"/>
      </w:pPr>
      <w:r>
        <w:t>To create scene-specific loading and unloading support</w:t>
      </w:r>
    </w:p>
    <w:p w14:paraId="1F28D33A" w14:textId="736635EB" w:rsidR="00A409DD" w:rsidRDefault="00A409DD" w:rsidP="00A409DD">
      <w:pPr>
        <w:pStyle w:val="Heading3"/>
      </w:pPr>
      <w:r w:rsidRPr="00A409DD">
        <w:t>The Abstract Scene Object</w:t>
      </w:r>
    </w:p>
    <w:p w14:paraId="332F5AAE" w14:textId="43D76A0D" w:rsidR="00A409DD" w:rsidRDefault="00A409DD" w:rsidP="00A409DD">
      <w:pPr>
        <w:pStyle w:val="BodyTextFirst"/>
      </w:pPr>
      <w:commentRangeStart w:id="1"/>
      <w:r w:rsidRPr="00A409DD">
        <w:t xml:space="preserve">Based on the experience from the previous project, an abstract Scene object for encapsulating the interface to the game engine must define these functions: </w:t>
      </w:r>
      <w:proofErr w:type="gramStart"/>
      <w:r w:rsidRPr="00517521">
        <w:rPr>
          <w:rStyle w:val="CodeInline"/>
        </w:rPr>
        <w:t>constructor</w:t>
      </w:r>
      <w:r w:rsidR="00517521">
        <w:rPr>
          <w:rStyle w:val="CodeInline"/>
        </w:rPr>
        <w:t>(</w:t>
      </w:r>
      <w:proofErr w:type="gramEnd"/>
      <w:r w:rsidR="00517521">
        <w:rPr>
          <w:rStyle w:val="CodeInline"/>
        </w:rPr>
        <w:t>)</w:t>
      </w:r>
      <w:r w:rsidRPr="00A409DD">
        <w:t xml:space="preserve">, </w:t>
      </w:r>
      <w:r w:rsidR="003633AD" w:rsidRPr="003633AD">
        <w:rPr>
          <w:rStyle w:val="CodeInline"/>
        </w:rPr>
        <w:t>start()</w:t>
      </w:r>
      <w:r w:rsidR="003633AD">
        <w:t xml:space="preserve">, </w:t>
      </w:r>
      <w:r w:rsidR="003633AD" w:rsidRPr="003633AD">
        <w:rPr>
          <w:rStyle w:val="CodeInline"/>
        </w:rPr>
        <w:t>stop()</w:t>
      </w:r>
      <w:r w:rsidR="003633AD">
        <w:t xml:space="preserve">, </w:t>
      </w:r>
      <w:proofErr w:type="spellStart"/>
      <w:r w:rsidRPr="00517521">
        <w:rPr>
          <w:rStyle w:val="CodeInline"/>
        </w:rPr>
        <w:t>init</w:t>
      </w:r>
      <w:proofErr w:type="spellEnd"/>
      <w:r w:rsidRPr="00517521">
        <w:rPr>
          <w:rStyle w:val="CodeInline"/>
        </w:rPr>
        <w:t>()</w:t>
      </w:r>
      <w:r w:rsidRPr="00A409DD">
        <w:t xml:space="preserve">,  </w:t>
      </w:r>
      <w:r w:rsidRPr="00517521">
        <w:rPr>
          <w:rStyle w:val="CodeInline"/>
        </w:rPr>
        <w:t>load()</w:t>
      </w:r>
      <w:r w:rsidRPr="00A409DD">
        <w:t xml:space="preserve">, </w:t>
      </w:r>
      <w:r w:rsidRPr="00517521">
        <w:rPr>
          <w:rStyle w:val="CodeInline"/>
        </w:rPr>
        <w:t>unload</w:t>
      </w:r>
      <w:r w:rsidR="00517521" w:rsidRPr="00517521">
        <w:rPr>
          <w:rStyle w:val="CodeInline"/>
        </w:rPr>
        <w:t>()</w:t>
      </w:r>
      <w:r w:rsidRPr="00A409DD">
        <w:t xml:space="preserve">, </w:t>
      </w:r>
      <w:r w:rsidRPr="00517521">
        <w:rPr>
          <w:rStyle w:val="CodeInline"/>
        </w:rPr>
        <w:t>update()</w:t>
      </w:r>
      <w:r w:rsidRPr="00A409DD">
        <w:t xml:space="preserve">, and </w:t>
      </w:r>
      <w:r w:rsidRPr="00517521">
        <w:rPr>
          <w:rStyle w:val="CodeInline"/>
        </w:rPr>
        <w:t>draw()</w:t>
      </w:r>
      <w:r w:rsidRPr="00A409DD">
        <w:t>.</w:t>
      </w:r>
      <w:commentRangeEnd w:id="1"/>
      <w:r w:rsidR="00E16F46">
        <w:rPr>
          <w:rStyle w:val="CommentReference"/>
          <w:rFonts w:asciiTheme="minorHAnsi" w:hAnsiTheme="minorHAnsi"/>
        </w:rPr>
        <w:commentReference w:id="1"/>
      </w:r>
    </w:p>
    <w:p w14:paraId="25CDC188" w14:textId="71E53B3D" w:rsidR="008F047C" w:rsidRPr="008F047C" w:rsidRDefault="008F047C" w:rsidP="008F047C">
      <w:pPr>
        <w:pStyle w:val="NumList"/>
      </w:pPr>
      <w:r w:rsidRPr="008F047C">
        <w:t xml:space="preserve">Create a new JavaScript file in the </w:t>
      </w:r>
      <w:proofErr w:type="spellStart"/>
      <w:r w:rsidRPr="008F047C">
        <w:rPr>
          <w:rStyle w:val="CodeInline"/>
        </w:rPr>
        <w:t>src</w:t>
      </w:r>
      <w:proofErr w:type="spellEnd"/>
      <w:r w:rsidRPr="008F047C">
        <w:rPr>
          <w:rStyle w:val="CodeInline"/>
        </w:rPr>
        <w:t>/engine</w:t>
      </w:r>
      <w:r w:rsidRPr="008F047C">
        <w:t xml:space="preserve"> folder and name it </w:t>
      </w:r>
      <w:r w:rsidRPr="008F047C">
        <w:rPr>
          <w:rStyle w:val="CodeInline"/>
        </w:rPr>
        <w:t>scene.js</w:t>
      </w:r>
      <w:r w:rsidRPr="008F047C">
        <w:t>.</w:t>
      </w:r>
    </w:p>
    <w:p w14:paraId="16D2F8A3" w14:textId="4EF94DF4" w:rsidR="008F047C" w:rsidRPr="008F047C" w:rsidRDefault="00E16F46" w:rsidP="008F047C">
      <w:pPr>
        <w:pStyle w:val="NumList"/>
      </w:pPr>
      <w:bookmarkStart w:id="2" w:name="_Hlk69093679"/>
      <w:r>
        <w:t>Add the following imports:</w:t>
      </w:r>
      <w:r w:rsidR="008F047C" w:rsidRPr="008F047C">
        <w:t xml:space="preserve"> </w:t>
      </w:r>
      <w:bookmarkEnd w:id="2"/>
    </w:p>
    <w:p w14:paraId="3F21AB3D" w14:textId="3A0C3BFB" w:rsidR="008F047C" w:rsidRDefault="008F047C" w:rsidP="008F047C">
      <w:pPr>
        <w:pStyle w:val="Code"/>
      </w:pPr>
      <w:r>
        <w:t>"use strict";</w:t>
      </w:r>
    </w:p>
    <w:p w14:paraId="09B3113D" w14:textId="77777777" w:rsidR="008F047C" w:rsidRDefault="008F047C" w:rsidP="008F047C">
      <w:pPr>
        <w:pStyle w:val="Code"/>
      </w:pPr>
      <w:commentRangeStart w:id="3"/>
      <w:r>
        <w:t>import  * as loop from "./core/loop.js";</w:t>
      </w:r>
      <w:commentRangeEnd w:id="3"/>
      <w:r w:rsidR="003633AD">
        <w:rPr>
          <w:rStyle w:val="CommentReference"/>
          <w:rFonts w:asciiTheme="minorHAnsi" w:hAnsiTheme="minorHAnsi"/>
          <w:noProof w:val="0"/>
        </w:rPr>
        <w:commentReference w:id="3"/>
      </w:r>
    </w:p>
    <w:p w14:paraId="35A90EFA" w14:textId="77777777" w:rsidR="008F047C" w:rsidRDefault="008F047C" w:rsidP="008F047C">
      <w:pPr>
        <w:pStyle w:val="Code"/>
      </w:pPr>
      <w:r>
        <w:t>import engine from "./index.js";</w:t>
      </w:r>
    </w:p>
    <w:p w14:paraId="31B0610A" w14:textId="182FC6C7" w:rsidR="008F047C" w:rsidRPr="003633AD" w:rsidRDefault="003633AD" w:rsidP="003633AD">
      <w:pPr>
        <w:pStyle w:val="NumList"/>
      </w:pPr>
      <w:r>
        <w:t>Add constants to notify the client when they are using an abstract class or method.</w:t>
      </w:r>
    </w:p>
    <w:p w14:paraId="56879CC4" w14:textId="77777777" w:rsidR="008F047C" w:rsidRDefault="008F047C" w:rsidP="008F047C">
      <w:pPr>
        <w:pStyle w:val="Code"/>
      </w:pPr>
      <w:r>
        <w:t>const abstractClassError = new Error("Abstract Class")</w:t>
      </w:r>
    </w:p>
    <w:p w14:paraId="2B95E6C4" w14:textId="77777777" w:rsidR="008F047C" w:rsidRDefault="008F047C" w:rsidP="008F047C">
      <w:pPr>
        <w:pStyle w:val="Code"/>
      </w:pPr>
      <w:r>
        <w:t>const abstractMethodError = new Error("Abstract Method")</w:t>
      </w:r>
    </w:p>
    <w:p w14:paraId="30C2C5B2" w14:textId="1BB4F89D" w:rsidR="008F047C" w:rsidRPr="00E16F46" w:rsidRDefault="00E16F46" w:rsidP="00E16F46">
      <w:pPr>
        <w:pStyle w:val="NumList"/>
      </w:pPr>
      <w:r>
        <w:t xml:space="preserve">Create a new class named </w:t>
      </w:r>
      <w:proofErr w:type="spellStart"/>
      <w:r w:rsidRPr="00E16F46">
        <w:rPr>
          <w:rStyle w:val="CodeInline"/>
        </w:rPr>
        <w:t>Scene</w:t>
      </w:r>
      <w:r w:rsidRPr="00E16F46">
        <w:t>and</w:t>
      </w:r>
      <w:proofErr w:type="spellEnd"/>
      <w:r w:rsidRPr="00E16F46">
        <w:t xml:space="preserve"> export it.</w:t>
      </w:r>
    </w:p>
    <w:p w14:paraId="2141EEA1" w14:textId="14A78690" w:rsidR="008F047C" w:rsidRDefault="008F047C" w:rsidP="008F047C">
      <w:pPr>
        <w:pStyle w:val="Code"/>
      </w:pPr>
      <w:r>
        <w:t>class Scene {</w:t>
      </w:r>
      <w:r w:rsidR="00E16F46">
        <w:t xml:space="preserve"> </w:t>
      </w:r>
      <w:commentRangeStart w:id="4"/>
      <w:r w:rsidR="00E16F46">
        <w:t xml:space="preserve">… </w:t>
      </w:r>
      <w:commentRangeEnd w:id="4"/>
      <w:r w:rsidR="005611F0">
        <w:rPr>
          <w:rStyle w:val="CommentReference"/>
          <w:rFonts w:asciiTheme="minorHAnsi" w:hAnsiTheme="minorHAnsi"/>
          <w:noProof w:val="0"/>
        </w:rPr>
        <w:commentReference w:id="4"/>
      </w:r>
      <w:r>
        <w:t>}</w:t>
      </w:r>
    </w:p>
    <w:p w14:paraId="796C5E1E" w14:textId="77777777" w:rsidR="008F047C" w:rsidRDefault="008F047C" w:rsidP="008F047C">
      <w:pPr>
        <w:pStyle w:val="Code"/>
      </w:pPr>
    </w:p>
    <w:p w14:paraId="5BA5D16B" w14:textId="044DF6FF" w:rsidR="008F047C" w:rsidRDefault="008F047C" w:rsidP="008F047C">
      <w:pPr>
        <w:pStyle w:val="Code"/>
      </w:pPr>
      <w:r>
        <w:t>export default Scene;</w:t>
      </w:r>
    </w:p>
    <w:p w14:paraId="10D7D37D" w14:textId="1E2E7147" w:rsidR="00E16F46" w:rsidRDefault="00E16F46" w:rsidP="00E16F46">
      <w:pPr>
        <w:pStyle w:val="NumList"/>
      </w:pPr>
      <w:r>
        <w:t>Implement the following functions:</w:t>
      </w:r>
    </w:p>
    <w:p w14:paraId="23A69B45" w14:textId="77777777" w:rsidR="00E16F46" w:rsidRDefault="00E16F46" w:rsidP="00E16F46">
      <w:pPr>
        <w:pStyle w:val="Code"/>
      </w:pPr>
      <w:r>
        <w:t xml:space="preserve">    constructor() {</w:t>
      </w:r>
    </w:p>
    <w:p w14:paraId="499F720B" w14:textId="77777777" w:rsidR="00E16F46" w:rsidRDefault="00E16F46" w:rsidP="00E16F46">
      <w:pPr>
        <w:pStyle w:val="Code"/>
      </w:pPr>
      <w:r>
        <w:lastRenderedPageBreak/>
        <w:t xml:space="preserve">        if (this.constructor === Scene) {</w:t>
      </w:r>
    </w:p>
    <w:p w14:paraId="04E6F0E2" w14:textId="77777777" w:rsidR="00E16F46" w:rsidRDefault="00E16F46" w:rsidP="00E16F46">
      <w:pPr>
        <w:pStyle w:val="Code"/>
      </w:pPr>
      <w:r>
        <w:t xml:space="preserve">            throw abstractClassError</w:t>
      </w:r>
    </w:p>
    <w:p w14:paraId="2AB3BC42" w14:textId="77777777" w:rsidR="00E16F46" w:rsidRDefault="00E16F46" w:rsidP="00E16F46">
      <w:pPr>
        <w:pStyle w:val="Code"/>
      </w:pPr>
      <w:r>
        <w:t xml:space="preserve">        }</w:t>
      </w:r>
    </w:p>
    <w:p w14:paraId="4C4A059F" w14:textId="77777777" w:rsidR="00E16F46" w:rsidRDefault="00E16F46" w:rsidP="00E16F46">
      <w:pPr>
        <w:pStyle w:val="Code"/>
      </w:pPr>
      <w:r>
        <w:t xml:space="preserve">    }</w:t>
      </w:r>
    </w:p>
    <w:p w14:paraId="4EC66FD7" w14:textId="77777777" w:rsidR="00E16F46" w:rsidRDefault="00E16F46" w:rsidP="00E16F46">
      <w:pPr>
        <w:pStyle w:val="Code"/>
      </w:pPr>
    </w:p>
    <w:p w14:paraId="2DBD6519" w14:textId="77777777" w:rsidR="00E16F46" w:rsidRDefault="00E16F46" w:rsidP="00E16F46">
      <w:pPr>
        <w:pStyle w:val="Code"/>
      </w:pPr>
      <w:r>
        <w:t xml:space="preserve">    async start() {</w:t>
      </w:r>
    </w:p>
    <w:p w14:paraId="55DC2954" w14:textId="77777777" w:rsidR="00E16F46" w:rsidRDefault="00E16F46" w:rsidP="00E16F46">
      <w:pPr>
        <w:pStyle w:val="Code"/>
      </w:pPr>
      <w:r>
        <w:t xml:space="preserve">        await loop.start(this);</w:t>
      </w:r>
    </w:p>
    <w:p w14:paraId="7A2A4CA9" w14:textId="77777777" w:rsidR="00E16F46" w:rsidRDefault="00E16F46" w:rsidP="00E16F46">
      <w:pPr>
        <w:pStyle w:val="Code"/>
      </w:pPr>
      <w:r>
        <w:t xml:space="preserve">    }</w:t>
      </w:r>
    </w:p>
    <w:p w14:paraId="43CBE4BB" w14:textId="77777777" w:rsidR="00E16F46" w:rsidRDefault="00E16F46" w:rsidP="00E16F46">
      <w:pPr>
        <w:pStyle w:val="Code"/>
      </w:pPr>
    </w:p>
    <w:p w14:paraId="0012C529" w14:textId="77777777" w:rsidR="00E16F46" w:rsidRDefault="00E16F46" w:rsidP="00E16F46">
      <w:pPr>
        <w:pStyle w:val="Code"/>
      </w:pPr>
      <w:bookmarkStart w:id="5" w:name="_Hlk69101877"/>
      <w:commentRangeStart w:id="6"/>
      <w:commentRangeStart w:id="7"/>
      <w:r>
        <w:t xml:space="preserve">    stop() {</w:t>
      </w:r>
    </w:p>
    <w:p w14:paraId="6B226698" w14:textId="77777777" w:rsidR="00E16F46" w:rsidRDefault="00E16F46" w:rsidP="00E16F46">
      <w:pPr>
        <w:pStyle w:val="Code"/>
      </w:pPr>
      <w:r>
        <w:t xml:space="preserve">        loop.stop();</w:t>
      </w:r>
    </w:p>
    <w:p w14:paraId="21C6D7F9" w14:textId="77777777" w:rsidR="00E16F46" w:rsidRDefault="00E16F46" w:rsidP="00E16F46">
      <w:pPr>
        <w:pStyle w:val="Code"/>
      </w:pPr>
      <w:r>
        <w:t xml:space="preserve">        this.unload();</w:t>
      </w:r>
    </w:p>
    <w:p w14:paraId="64582B38" w14:textId="77777777" w:rsidR="00E16F46" w:rsidRDefault="00E16F46" w:rsidP="00E16F46">
      <w:pPr>
        <w:pStyle w:val="Code"/>
      </w:pPr>
      <w:r>
        <w:t xml:space="preserve">        this.next();</w:t>
      </w:r>
    </w:p>
    <w:p w14:paraId="257EF34A" w14:textId="77777777" w:rsidR="00E16F46" w:rsidRDefault="00E16F46" w:rsidP="00E16F46">
      <w:pPr>
        <w:pStyle w:val="Code"/>
      </w:pPr>
      <w:r>
        <w:t xml:space="preserve">    }</w:t>
      </w:r>
      <w:commentRangeEnd w:id="6"/>
      <w:r w:rsidR="00B25FA3">
        <w:rPr>
          <w:rStyle w:val="CommentReference"/>
          <w:rFonts w:asciiTheme="minorHAnsi" w:hAnsiTheme="minorHAnsi"/>
          <w:noProof w:val="0"/>
        </w:rPr>
        <w:commentReference w:id="6"/>
      </w:r>
      <w:commentRangeEnd w:id="7"/>
      <w:r w:rsidR="00C1484B">
        <w:rPr>
          <w:rStyle w:val="CommentReference"/>
          <w:rFonts w:asciiTheme="minorHAnsi" w:hAnsiTheme="minorHAnsi"/>
          <w:noProof w:val="0"/>
        </w:rPr>
        <w:commentReference w:id="7"/>
      </w:r>
    </w:p>
    <w:bookmarkEnd w:id="5"/>
    <w:p w14:paraId="12481F99" w14:textId="77777777" w:rsidR="00E16F46" w:rsidRDefault="00E16F46" w:rsidP="00E16F46">
      <w:pPr>
        <w:pStyle w:val="Code"/>
      </w:pPr>
    </w:p>
    <w:p w14:paraId="73F0EF85" w14:textId="77777777" w:rsidR="00E16F46" w:rsidRDefault="00E16F46" w:rsidP="00E16F46">
      <w:pPr>
        <w:pStyle w:val="Code"/>
      </w:pPr>
      <w:r>
        <w:t xml:space="preserve">    next() {</w:t>
      </w:r>
    </w:p>
    <w:p w14:paraId="7D21B155" w14:textId="77777777" w:rsidR="00E16F46" w:rsidRDefault="00E16F46" w:rsidP="00E16F46">
      <w:pPr>
        <w:pStyle w:val="Code"/>
      </w:pPr>
      <w:r>
        <w:t xml:space="preserve">        // if sub-class does not override this funciton</w:t>
      </w:r>
    </w:p>
    <w:p w14:paraId="109CF900" w14:textId="77777777" w:rsidR="00E16F46" w:rsidRDefault="00E16F46" w:rsidP="00E16F46">
      <w:pPr>
        <w:pStyle w:val="Code"/>
      </w:pPr>
      <w:r>
        <w:t xml:space="preserve">        // then, this is the end of the game</w:t>
      </w:r>
    </w:p>
    <w:p w14:paraId="710936DC" w14:textId="77777777" w:rsidR="00E16F46" w:rsidRDefault="00E16F46" w:rsidP="00E16F46">
      <w:pPr>
        <w:pStyle w:val="Code"/>
      </w:pPr>
      <w:r>
        <w:t xml:space="preserve">        engine.cleanUp();</w:t>
      </w:r>
    </w:p>
    <w:p w14:paraId="098A892A" w14:textId="77777777" w:rsidR="00E16F46" w:rsidRDefault="00E16F46" w:rsidP="00E16F46">
      <w:pPr>
        <w:pStyle w:val="Code"/>
      </w:pPr>
      <w:r>
        <w:t xml:space="preserve">    }</w:t>
      </w:r>
    </w:p>
    <w:p w14:paraId="22BCD1D2" w14:textId="77777777" w:rsidR="00E16F46" w:rsidRDefault="00E16F46" w:rsidP="00E16F46">
      <w:pPr>
        <w:pStyle w:val="Code"/>
      </w:pPr>
    </w:p>
    <w:p w14:paraId="40CA3CA8" w14:textId="77777777" w:rsidR="00E16F46" w:rsidRDefault="00E16F46" w:rsidP="00E16F46">
      <w:pPr>
        <w:pStyle w:val="Code"/>
      </w:pPr>
      <w:r>
        <w:t xml:space="preserve">    </w:t>
      </w:r>
    </w:p>
    <w:p w14:paraId="2985CAEE" w14:textId="77777777" w:rsidR="00E16F46" w:rsidRDefault="00E16F46" w:rsidP="00E16F46">
      <w:pPr>
        <w:pStyle w:val="Code"/>
      </w:pPr>
      <w:r>
        <w:t xml:space="preserve">    init() {</w:t>
      </w:r>
    </w:p>
    <w:p w14:paraId="0CC6D465" w14:textId="77777777" w:rsidR="00E16F46" w:rsidRDefault="00E16F46" w:rsidP="00E16F46">
      <w:pPr>
        <w:pStyle w:val="Code"/>
      </w:pPr>
      <w:r>
        <w:t xml:space="preserve">        // initialize the level and load resources (called from GameLoop)</w:t>
      </w:r>
    </w:p>
    <w:p w14:paraId="42CEE88E" w14:textId="77777777" w:rsidR="00E16F46" w:rsidRDefault="00E16F46" w:rsidP="00E16F46">
      <w:pPr>
        <w:pStyle w:val="Code"/>
      </w:pPr>
      <w:r>
        <w:t xml:space="preserve">        // throw abstractMethodError</w:t>
      </w:r>
    </w:p>
    <w:p w14:paraId="16BC5C77" w14:textId="77777777" w:rsidR="00E16F46" w:rsidRDefault="00E16F46" w:rsidP="00E16F46">
      <w:pPr>
        <w:pStyle w:val="Code"/>
      </w:pPr>
      <w:r>
        <w:t xml:space="preserve">    }</w:t>
      </w:r>
    </w:p>
    <w:p w14:paraId="533402A4" w14:textId="77777777" w:rsidR="00E16F46" w:rsidRDefault="00E16F46" w:rsidP="00E16F46">
      <w:pPr>
        <w:pStyle w:val="Code"/>
      </w:pPr>
    </w:p>
    <w:p w14:paraId="0D563D60" w14:textId="77777777" w:rsidR="00E16F46" w:rsidRDefault="00E16F46" w:rsidP="00E16F46">
      <w:pPr>
        <w:pStyle w:val="Code"/>
      </w:pPr>
      <w:r>
        <w:t xml:space="preserve">    load() { </w:t>
      </w:r>
    </w:p>
    <w:p w14:paraId="407D3FA7" w14:textId="77777777" w:rsidR="00E16F46" w:rsidRDefault="00E16F46" w:rsidP="00E16F46">
      <w:pPr>
        <w:pStyle w:val="Code"/>
      </w:pPr>
      <w:r>
        <w:t xml:space="preserve">        // to load necessary resources</w:t>
      </w:r>
    </w:p>
    <w:p w14:paraId="1FFFB0DA" w14:textId="77777777" w:rsidR="00E16F46" w:rsidRDefault="00E16F46" w:rsidP="00E16F46">
      <w:pPr>
        <w:pStyle w:val="Code"/>
      </w:pPr>
      <w:r>
        <w:t xml:space="preserve">    } </w:t>
      </w:r>
    </w:p>
    <w:p w14:paraId="2F30641A" w14:textId="77777777" w:rsidR="00E16F46" w:rsidRDefault="00E16F46" w:rsidP="00E16F46">
      <w:pPr>
        <w:pStyle w:val="Code"/>
      </w:pPr>
    </w:p>
    <w:p w14:paraId="6E7D092B" w14:textId="77777777" w:rsidR="00E16F46" w:rsidRDefault="00E16F46" w:rsidP="00E16F46">
      <w:pPr>
        <w:pStyle w:val="Code"/>
      </w:pPr>
      <w:r>
        <w:t xml:space="preserve">    unload() {</w:t>
      </w:r>
    </w:p>
    <w:p w14:paraId="4DD59AA6" w14:textId="77777777" w:rsidR="00E16F46" w:rsidRDefault="00E16F46" w:rsidP="00E16F46">
      <w:pPr>
        <w:pStyle w:val="Code"/>
      </w:pPr>
      <w:r>
        <w:t xml:space="preserve">        // .. unload all resources</w:t>
      </w:r>
    </w:p>
    <w:p w14:paraId="169ABF07" w14:textId="77777777" w:rsidR="00E16F46" w:rsidRDefault="00E16F46" w:rsidP="00E16F46">
      <w:pPr>
        <w:pStyle w:val="Code"/>
      </w:pPr>
      <w:r>
        <w:t xml:space="preserve">        // throw abstractMethodError</w:t>
      </w:r>
    </w:p>
    <w:p w14:paraId="499F3886" w14:textId="77777777" w:rsidR="00E16F46" w:rsidRDefault="00E16F46" w:rsidP="00E16F46">
      <w:pPr>
        <w:pStyle w:val="Code"/>
      </w:pPr>
      <w:r>
        <w:t xml:space="preserve">    }</w:t>
      </w:r>
    </w:p>
    <w:p w14:paraId="7C48435E" w14:textId="77777777" w:rsidR="00E16F46" w:rsidRDefault="00E16F46" w:rsidP="00E16F46">
      <w:pPr>
        <w:pStyle w:val="Code"/>
      </w:pPr>
    </w:p>
    <w:p w14:paraId="7B4D736B" w14:textId="77777777" w:rsidR="00E16F46" w:rsidRDefault="00E16F46" w:rsidP="00E16F46">
      <w:pPr>
        <w:pStyle w:val="Code"/>
      </w:pPr>
      <w:r>
        <w:t xml:space="preserve">    // update to be called form EngineCore.GameLoop</w:t>
      </w:r>
    </w:p>
    <w:p w14:paraId="6551BCE4" w14:textId="77777777" w:rsidR="00E16F46" w:rsidRDefault="00E16F46" w:rsidP="00E16F46">
      <w:pPr>
        <w:pStyle w:val="Code"/>
      </w:pPr>
      <w:r>
        <w:t xml:space="preserve">    update() {</w:t>
      </w:r>
    </w:p>
    <w:p w14:paraId="0BC85BC3" w14:textId="77777777" w:rsidR="00E16F46" w:rsidRDefault="00E16F46" w:rsidP="00E16F46">
      <w:pPr>
        <w:pStyle w:val="Code"/>
      </w:pPr>
      <w:r>
        <w:t xml:space="preserve">        // when done with this level should call this.stop()</w:t>
      </w:r>
    </w:p>
    <w:p w14:paraId="2074EEA8" w14:textId="77777777" w:rsidR="00E16F46" w:rsidRDefault="00E16F46" w:rsidP="00E16F46">
      <w:pPr>
        <w:pStyle w:val="Code"/>
      </w:pPr>
      <w:r>
        <w:t xml:space="preserve">        throw abstractMethodError</w:t>
      </w:r>
    </w:p>
    <w:p w14:paraId="40F459F4" w14:textId="77777777" w:rsidR="00E16F46" w:rsidRDefault="00E16F46" w:rsidP="00E16F46">
      <w:pPr>
        <w:pStyle w:val="Code"/>
      </w:pPr>
      <w:r>
        <w:t xml:space="preserve">    }</w:t>
      </w:r>
    </w:p>
    <w:p w14:paraId="792BC4F2" w14:textId="77777777" w:rsidR="00E16F46" w:rsidRDefault="00E16F46" w:rsidP="00E16F46">
      <w:pPr>
        <w:pStyle w:val="Code"/>
      </w:pPr>
    </w:p>
    <w:p w14:paraId="1F2F79EB" w14:textId="77777777" w:rsidR="00E16F46" w:rsidRDefault="00E16F46" w:rsidP="00E16F46">
      <w:pPr>
        <w:pStyle w:val="Code"/>
      </w:pPr>
      <w:r>
        <w:t xml:space="preserve">    // draw to be called from EngineCore.GameLoop</w:t>
      </w:r>
    </w:p>
    <w:p w14:paraId="7B64E58A" w14:textId="77777777" w:rsidR="00E16F46" w:rsidRDefault="00E16F46" w:rsidP="00E16F46">
      <w:pPr>
        <w:pStyle w:val="Code"/>
      </w:pPr>
      <w:r>
        <w:lastRenderedPageBreak/>
        <w:t xml:space="preserve">    draw() {</w:t>
      </w:r>
    </w:p>
    <w:p w14:paraId="68C6CFAC" w14:textId="77777777" w:rsidR="00E16F46" w:rsidRDefault="00E16F46" w:rsidP="00E16F46">
      <w:pPr>
        <w:pStyle w:val="Code"/>
      </w:pPr>
      <w:r>
        <w:t xml:space="preserve">        throw abstractMethodError</w:t>
      </w:r>
    </w:p>
    <w:p w14:paraId="76BC6431" w14:textId="348FB1FE" w:rsidR="00E16F46" w:rsidRDefault="00E16F46" w:rsidP="00E16F46">
      <w:pPr>
        <w:pStyle w:val="Code"/>
      </w:pPr>
      <w:r>
        <w:t xml:space="preserve">    }</w:t>
      </w:r>
    </w:p>
    <w:p w14:paraId="21F87E80" w14:textId="70244260" w:rsidR="008F047C" w:rsidRDefault="008F047C" w:rsidP="008F047C">
      <w:pPr>
        <w:pStyle w:val="BodyTextFirst"/>
      </w:pPr>
      <w:r w:rsidRPr="008F047C">
        <w:t xml:space="preserve">Notice that the </w:t>
      </w:r>
      <w:r w:rsidRPr="008F047C">
        <w:rPr>
          <w:rStyle w:val="CodeInline"/>
        </w:rPr>
        <w:t>Scene</w:t>
      </w:r>
      <w:r w:rsidRPr="008F047C">
        <w:t xml:space="preserve"> object is an abstract object because all the functions are empty</w:t>
      </w:r>
      <w:r w:rsidR="00E16F46">
        <w:t xml:space="preserve">, throw errors, or </w:t>
      </w:r>
      <w:r w:rsidR="00C675F0">
        <w:t xml:space="preserve">provide basic </w:t>
      </w:r>
      <w:r w:rsidR="00C675F0" w:rsidRPr="00C675F0">
        <w:rPr>
          <w:rStyle w:val="CodeInline"/>
        </w:rPr>
        <w:t>start</w:t>
      </w:r>
      <w:r w:rsidR="00C675F0">
        <w:t>/</w:t>
      </w:r>
      <w:r w:rsidR="00C675F0" w:rsidRPr="00C675F0">
        <w:rPr>
          <w:rStyle w:val="CodeInline"/>
        </w:rPr>
        <w:t>stop</w:t>
      </w:r>
      <w:r w:rsidR="00C675F0">
        <w:t xml:space="preserve"> functionality</w:t>
      </w:r>
      <w:r w:rsidRPr="008F047C">
        <w:t>. Together these functions present a protocol to interface with the game engine. It is expected that subclasses will override these functions to implement the actual game behaviors.</w:t>
      </w:r>
    </w:p>
    <w:p w14:paraId="0225ED5E" w14:textId="5B5FF630" w:rsidR="008F047C" w:rsidRPr="008F047C" w:rsidRDefault="008F047C" w:rsidP="008F047C">
      <w:pPr>
        <w:pStyle w:val="NoteTipCaution"/>
      </w:pPr>
      <w:r w:rsidRPr="008F047C">
        <w:rPr>
          <w:rStyle w:val="Strong"/>
        </w:rPr>
        <w:t>Note</w:t>
      </w:r>
      <w:r w:rsidRPr="008F047C">
        <w:t xml:space="preserve"> JavaScript does not support abstract objects. The language does not prevent a game programmer from instantiating a </w:t>
      </w:r>
      <w:r w:rsidRPr="008F047C">
        <w:rPr>
          <w:rStyle w:val="CodeInline"/>
        </w:rPr>
        <w:t>Scene</w:t>
      </w:r>
      <w:r w:rsidRPr="008F047C">
        <w:t xml:space="preserve"> object. However, the created instance will be completely useless.</w:t>
      </w:r>
    </w:p>
    <w:p w14:paraId="0980C628" w14:textId="6042E391" w:rsidR="00517521" w:rsidRDefault="008F047C" w:rsidP="008F047C">
      <w:pPr>
        <w:pStyle w:val="Heading3"/>
      </w:pPr>
      <w:r w:rsidRPr="008F047C">
        <w:t>Modify Game Engine to Support the Scene Object</w:t>
      </w:r>
    </w:p>
    <w:p w14:paraId="01210B25" w14:textId="4D853982" w:rsidR="003876ED" w:rsidRDefault="003876ED" w:rsidP="003876ED">
      <w:pPr>
        <w:pStyle w:val="BodyTextFirst"/>
      </w:pPr>
      <w:commentRangeStart w:id="8"/>
      <w:r>
        <w:t>TEMP TEXT</w:t>
      </w:r>
      <w:commentRangeEnd w:id="8"/>
      <w:r>
        <w:rPr>
          <w:rStyle w:val="CommentReference"/>
          <w:rFonts w:asciiTheme="minorHAnsi" w:hAnsiTheme="minorHAnsi"/>
        </w:rPr>
        <w:commentReference w:id="8"/>
      </w:r>
    </w:p>
    <w:p w14:paraId="0AFC1E73" w14:textId="45957832" w:rsidR="003876ED" w:rsidRDefault="003876ED" w:rsidP="003876ED">
      <w:pPr>
        <w:pStyle w:val="Heading4"/>
      </w:pPr>
      <w:r w:rsidRPr="003876ED">
        <w:t>Handle the Unloading and Clean</w:t>
      </w:r>
      <w:r w:rsidR="00FB280F">
        <w:t>ing U</w:t>
      </w:r>
      <w:r w:rsidRPr="003876ED">
        <w:t xml:space="preserve">p of </w:t>
      </w:r>
      <w:r w:rsidR="00FB280F">
        <w:t xml:space="preserve">Engine </w:t>
      </w:r>
      <w:r w:rsidRPr="003876ED">
        <w:t>Resources</w:t>
      </w:r>
    </w:p>
    <w:p w14:paraId="50516264" w14:textId="5D387689" w:rsidR="00FB280F" w:rsidRDefault="003876ED" w:rsidP="00FB280F">
      <w:pPr>
        <w:pStyle w:val="BodyTextFirst"/>
      </w:pPr>
      <w:r>
        <w:t>TEMP TEXT</w:t>
      </w:r>
    </w:p>
    <w:p w14:paraId="45961FAA" w14:textId="651577D3" w:rsidR="005611F0" w:rsidRDefault="00FB280F" w:rsidP="003876ED">
      <w:pPr>
        <w:pStyle w:val="NumList"/>
        <w:numPr>
          <w:ilvl w:val="0"/>
          <w:numId w:val="27"/>
        </w:numPr>
      </w:pPr>
      <w:r>
        <w:t xml:space="preserve">Modify </w:t>
      </w:r>
      <w:r w:rsidRPr="003876ED">
        <w:rPr>
          <w:rStyle w:val="CodeInline"/>
        </w:rPr>
        <w:t>index.js</w:t>
      </w:r>
      <w:r>
        <w:t xml:space="preserve"> to</w:t>
      </w:r>
      <w:r w:rsidR="005611F0">
        <w:t xml:space="preserve"> provide access to the </w:t>
      </w:r>
      <w:r w:rsidR="005611F0" w:rsidRPr="003876ED">
        <w:rPr>
          <w:rStyle w:val="CodeInline"/>
        </w:rPr>
        <w:t>Scene</w:t>
      </w:r>
      <w:r w:rsidR="005611F0">
        <w:t xml:space="preserve"> object </w:t>
      </w:r>
      <w:r>
        <w:t>via its</w:t>
      </w:r>
      <w:r w:rsidR="005611F0">
        <w:t xml:space="preserve"> </w:t>
      </w:r>
      <w:r w:rsidR="003876ED" w:rsidRPr="003876ED">
        <w:rPr>
          <w:rStyle w:val="CodeInline"/>
        </w:rPr>
        <w:t>import</w:t>
      </w:r>
      <w:r w:rsidR="003876ED">
        <w:t xml:space="preserve"> and </w:t>
      </w:r>
      <w:r w:rsidR="003876ED" w:rsidRPr="003876ED">
        <w:rPr>
          <w:rStyle w:val="CodeInline"/>
        </w:rPr>
        <w:t>export</w:t>
      </w:r>
      <w:r w:rsidR="003876ED">
        <w:t>.</w:t>
      </w:r>
    </w:p>
    <w:p w14:paraId="215EEB78" w14:textId="7F083ACF" w:rsidR="003876ED" w:rsidRDefault="003876ED" w:rsidP="003876ED">
      <w:pPr>
        <w:pStyle w:val="Code"/>
      </w:pPr>
      <w:r w:rsidRPr="003876ED">
        <w:t>import Scene from "./scene.js";</w:t>
      </w:r>
    </w:p>
    <w:p w14:paraId="79C500FF" w14:textId="1EAB3895" w:rsidR="003876ED" w:rsidRDefault="003876ED" w:rsidP="003876ED">
      <w:pPr>
        <w:pStyle w:val="Code"/>
      </w:pPr>
      <w:commentRangeStart w:id="9"/>
      <w:commentRangeStart w:id="10"/>
      <w:r w:rsidRPr="003876ED">
        <w:t>import * as loop from "./core/loop.js";</w:t>
      </w:r>
      <w:commentRangeEnd w:id="9"/>
      <w:r>
        <w:rPr>
          <w:rStyle w:val="CommentReference"/>
          <w:rFonts w:asciiTheme="minorHAnsi" w:hAnsiTheme="minorHAnsi"/>
          <w:noProof w:val="0"/>
        </w:rPr>
        <w:commentReference w:id="9"/>
      </w:r>
      <w:commentRangeEnd w:id="10"/>
      <w:r w:rsidR="00693ED0">
        <w:rPr>
          <w:rStyle w:val="CommentReference"/>
          <w:rFonts w:asciiTheme="minorHAnsi" w:hAnsiTheme="minorHAnsi"/>
          <w:noProof w:val="0"/>
        </w:rPr>
        <w:commentReference w:id="10"/>
      </w:r>
    </w:p>
    <w:p w14:paraId="0B1452D7" w14:textId="77777777" w:rsidR="003876ED" w:rsidRDefault="003876ED" w:rsidP="003876ED">
      <w:pPr>
        <w:pStyle w:val="Code"/>
      </w:pPr>
    </w:p>
    <w:p w14:paraId="638B6249" w14:textId="543EDF96" w:rsidR="003876ED" w:rsidRDefault="003876ED" w:rsidP="003876ED">
      <w:pPr>
        <w:pStyle w:val="Code"/>
      </w:pPr>
      <w:r>
        <w:t>export default {</w:t>
      </w:r>
    </w:p>
    <w:p w14:paraId="75466A0D" w14:textId="77777777" w:rsidR="003876ED" w:rsidRDefault="003876ED" w:rsidP="003876ED">
      <w:pPr>
        <w:pStyle w:val="Code"/>
      </w:pPr>
      <w:r>
        <w:t xml:space="preserve">    // resource support</w:t>
      </w:r>
    </w:p>
    <w:p w14:paraId="295F6544" w14:textId="77777777" w:rsidR="003876ED" w:rsidRDefault="003876ED" w:rsidP="003876ED">
      <w:pPr>
        <w:pStyle w:val="Code"/>
      </w:pPr>
      <w:r>
        <w:t xml:space="preserve">    text, xml,</w:t>
      </w:r>
    </w:p>
    <w:p w14:paraId="4BBCB4F3" w14:textId="77777777" w:rsidR="003876ED" w:rsidRDefault="003876ED" w:rsidP="003876ED">
      <w:pPr>
        <w:pStyle w:val="Code"/>
      </w:pPr>
    </w:p>
    <w:p w14:paraId="2176A08D" w14:textId="77777777" w:rsidR="003876ED" w:rsidRDefault="003876ED" w:rsidP="003876ED">
      <w:pPr>
        <w:pStyle w:val="Code"/>
      </w:pPr>
      <w:r>
        <w:t xml:space="preserve">    // input support</w:t>
      </w:r>
    </w:p>
    <w:p w14:paraId="5EFA05A1" w14:textId="77777777" w:rsidR="003876ED" w:rsidRDefault="003876ED" w:rsidP="003876ED">
      <w:pPr>
        <w:pStyle w:val="Code"/>
      </w:pPr>
      <w:r>
        <w:t xml:space="preserve">    input,</w:t>
      </w:r>
    </w:p>
    <w:p w14:paraId="38B6EB79" w14:textId="77777777" w:rsidR="003876ED" w:rsidRDefault="003876ED" w:rsidP="003876ED">
      <w:pPr>
        <w:pStyle w:val="Code"/>
      </w:pPr>
    </w:p>
    <w:p w14:paraId="5C744FB5" w14:textId="77777777" w:rsidR="003876ED" w:rsidRDefault="003876ED" w:rsidP="003876ED">
      <w:pPr>
        <w:pStyle w:val="Code"/>
      </w:pPr>
      <w:r>
        <w:t xml:space="preserve">    // Util classes</w:t>
      </w:r>
    </w:p>
    <w:p w14:paraId="7522A8EB" w14:textId="77777777" w:rsidR="003876ED" w:rsidRDefault="003876ED" w:rsidP="003876ED">
      <w:pPr>
        <w:pStyle w:val="Code"/>
      </w:pPr>
      <w:r>
        <w:t xml:space="preserve">    Camera, </w:t>
      </w:r>
      <w:r w:rsidRPr="003876ED">
        <w:rPr>
          <w:rStyle w:val="CodeBold"/>
        </w:rPr>
        <w:t>Scene,</w:t>
      </w:r>
      <w:r>
        <w:t xml:space="preserve"> Transform, Renderable,</w:t>
      </w:r>
    </w:p>
    <w:p w14:paraId="4DB73B3A" w14:textId="77777777" w:rsidR="003876ED" w:rsidRDefault="003876ED" w:rsidP="003876ED">
      <w:pPr>
        <w:pStyle w:val="Code"/>
      </w:pPr>
    </w:p>
    <w:p w14:paraId="096803A7" w14:textId="77777777" w:rsidR="003876ED" w:rsidRDefault="003876ED" w:rsidP="003876ED">
      <w:pPr>
        <w:pStyle w:val="Code"/>
      </w:pPr>
      <w:r>
        <w:t xml:space="preserve">    // functions</w:t>
      </w:r>
    </w:p>
    <w:p w14:paraId="7660E080" w14:textId="77777777" w:rsidR="003876ED" w:rsidRDefault="003876ED" w:rsidP="003876ED">
      <w:pPr>
        <w:pStyle w:val="Code"/>
      </w:pPr>
      <w:r>
        <w:t xml:space="preserve">    init, cleanUp, clearCanvas</w:t>
      </w:r>
    </w:p>
    <w:p w14:paraId="29A675B6" w14:textId="03A2B7B2" w:rsidR="003876ED" w:rsidRDefault="003876ED" w:rsidP="003876ED">
      <w:pPr>
        <w:pStyle w:val="Code"/>
      </w:pPr>
      <w:r>
        <w:t>}</w:t>
      </w:r>
    </w:p>
    <w:p w14:paraId="146DCA36" w14:textId="4DBE94F3" w:rsidR="00FB280F" w:rsidRDefault="00FB280F" w:rsidP="00FB280F">
      <w:pPr>
        <w:pStyle w:val="NumList"/>
      </w:pPr>
      <w:bookmarkStart w:id="12" w:name="_Hlk69104709"/>
      <w:commentRangeStart w:id="13"/>
      <w:r>
        <w:t xml:space="preserve">Add a function to </w:t>
      </w:r>
      <w:r w:rsidRPr="00196FBB">
        <w:rPr>
          <w:rStyle w:val="CodeInline"/>
        </w:rPr>
        <w:t>index.js</w:t>
      </w:r>
      <w:r>
        <w:t xml:space="preserve"> named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t xml:space="preserve"> as follows. </w:t>
      </w:r>
      <w:commentRangeEnd w:id="13"/>
      <w:r w:rsidR="004E67A2">
        <w:rPr>
          <w:rStyle w:val="CommentReference"/>
          <w:rFonts w:asciiTheme="minorHAnsi" w:hAnsiTheme="minorHAnsi"/>
        </w:rPr>
        <w:commentReference w:id="13"/>
      </w:r>
    </w:p>
    <w:bookmarkEnd w:id="12"/>
    <w:p w14:paraId="5A5EAFF6" w14:textId="77777777" w:rsidR="00FB280F" w:rsidRDefault="00FB280F" w:rsidP="00FB280F">
      <w:pPr>
        <w:pStyle w:val="Code"/>
      </w:pPr>
      <w:r>
        <w:lastRenderedPageBreak/>
        <w:t>function cleanUp() {</w:t>
      </w:r>
    </w:p>
    <w:p w14:paraId="7D91549E" w14:textId="77777777" w:rsidR="00FB280F" w:rsidRDefault="00FB280F" w:rsidP="00FB280F">
      <w:pPr>
        <w:pStyle w:val="Code"/>
      </w:pPr>
      <w:r>
        <w:t xml:space="preserve">    loop.cleanUp();</w:t>
      </w:r>
    </w:p>
    <w:p w14:paraId="4B6832F3" w14:textId="77777777" w:rsidR="00FB280F" w:rsidRDefault="00FB280F" w:rsidP="00FB280F">
      <w:pPr>
        <w:pStyle w:val="Code"/>
      </w:pPr>
      <w:r>
        <w:t xml:space="preserve">    input.cleanUp();</w:t>
      </w:r>
    </w:p>
    <w:p w14:paraId="7777705C" w14:textId="27A2F1F7" w:rsidR="00FB280F" w:rsidRDefault="00FB280F" w:rsidP="00FB280F">
      <w:pPr>
        <w:pStyle w:val="Code"/>
      </w:pPr>
      <w:r>
        <w:t xml:space="preserve">    shaderResources.cleanUp();</w:t>
      </w:r>
    </w:p>
    <w:p w14:paraId="3C1E82B1" w14:textId="77777777" w:rsidR="00FB280F" w:rsidRDefault="00FB280F" w:rsidP="00FB280F">
      <w:pPr>
        <w:pStyle w:val="Code"/>
      </w:pPr>
      <w:r>
        <w:t xml:space="preserve">    vertexBuffer.cleanUp();</w:t>
      </w:r>
    </w:p>
    <w:p w14:paraId="79889125" w14:textId="77777777" w:rsidR="00FB280F" w:rsidRDefault="00FB280F" w:rsidP="00FB280F">
      <w:pPr>
        <w:pStyle w:val="Code"/>
      </w:pPr>
      <w:r>
        <w:t xml:space="preserve">    glSys.cleanUp();</w:t>
      </w:r>
    </w:p>
    <w:p w14:paraId="313E7ADC" w14:textId="31296567" w:rsidR="00FB280F" w:rsidRDefault="00FB280F" w:rsidP="00FB280F">
      <w:pPr>
        <w:pStyle w:val="Code"/>
      </w:pPr>
      <w:r>
        <w:t>}</w:t>
      </w:r>
    </w:p>
    <w:p w14:paraId="1C23DDA3" w14:textId="113B9CB9" w:rsidR="00FB280F" w:rsidRDefault="00196FBB" w:rsidP="00196FBB">
      <w:pPr>
        <w:pStyle w:val="BodyTextFirst"/>
      </w:pPr>
      <w:r>
        <w:t xml:space="preserve">Notice that none of these functions currently exist. You will remidy this by adding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 xml:space="preserve">) </w:t>
      </w:r>
      <w:r>
        <w:t>functions to the engines various components and utilities.</w:t>
      </w:r>
    </w:p>
    <w:p w14:paraId="36F8250C" w14:textId="14CEFE43" w:rsidR="00196FBB" w:rsidRDefault="00196FBB" w:rsidP="00196FBB">
      <w:pPr>
        <w:pStyle w:val="NumList"/>
      </w:pPr>
      <w:r w:rsidRPr="00196FBB">
        <w:t xml:space="preserve">Add 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sidRPr="00196FBB">
        <w:t xml:space="preserve"> function to </w:t>
      </w:r>
      <w:bookmarkStart w:id="14" w:name="_Hlk69104781"/>
      <w:r w:rsidRPr="00196FBB">
        <w:rPr>
          <w:rStyle w:val="CodeInline"/>
        </w:rPr>
        <w:t>loop.js</w:t>
      </w:r>
      <w:r w:rsidRPr="00196FBB">
        <w:t xml:space="preserve"> </w:t>
      </w:r>
      <w:bookmarkEnd w:id="14"/>
      <w:r w:rsidRPr="00196FBB">
        <w:t>as follows.</w:t>
      </w:r>
      <w:r>
        <w:t xml:space="preserve"> Remember since </w:t>
      </w:r>
      <w:r w:rsidRPr="00196FBB">
        <w:rPr>
          <w:rStyle w:val="CodeInline"/>
        </w:rPr>
        <w:t>loop.js</w:t>
      </w:r>
      <w:r>
        <w:t xml:space="preserve"> is a module you also need to export the function.</w:t>
      </w:r>
    </w:p>
    <w:p w14:paraId="135A5AC5" w14:textId="77777777" w:rsidR="00196FBB" w:rsidRPr="00196FBB" w:rsidRDefault="00196FBB" w:rsidP="00196FBB">
      <w:pPr>
        <w:pStyle w:val="Code"/>
      </w:pPr>
      <w:r w:rsidRPr="00196FBB">
        <w:t>function cleanUp() {</w:t>
      </w:r>
    </w:p>
    <w:p w14:paraId="0C58F011" w14:textId="77777777" w:rsidR="00196FBB" w:rsidRPr="00196FBB" w:rsidRDefault="00196FBB" w:rsidP="00196FBB">
      <w:pPr>
        <w:pStyle w:val="Code"/>
      </w:pPr>
      <w:r w:rsidRPr="00196FBB">
        <w:t xml:space="preserve">    if (mLoopRunning) {</w:t>
      </w:r>
    </w:p>
    <w:p w14:paraId="4AFE6E01" w14:textId="77777777" w:rsidR="00196FBB" w:rsidRPr="00196FBB" w:rsidRDefault="00196FBB" w:rsidP="00196FBB">
      <w:pPr>
        <w:pStyle w:val="Code"/>
      </w:pPr>
      <w:r w:rsidRPr="00196FBB">
        <w:t xml:space="preserve">        stop();</w:t>
      </w:r>
    </w:p>
    <w:p w14:paraId="1DCEEE30" w14:textId="77777777" w:rsidR="00196FBB" w:rsidRPr="00196FBB" w:rsidRDefault="00196FBB" w:rsidP="00196FBB">
      <w:pPr>
        <w:pStyle w:val="Code"/>
      </w:pPr>
    </w:p>
    <w:p w14:paraId="26946867" w14:textId="77777777" w:rsidR="00196FBB" w:rsidRPr="00196FBB" w:rsidRDefault="00196FBB" w:rsidP="00196FBB">
      <w:pPr>
        <w:pStyle w:val="Code"/>
      </w:pPr>
      <w:r w:rsidRPr="00196FBB">
        <w:t xml:space="preserve">        // unload all resources</w:t>
      </w:r>
    </w:p>
    <w:p w14:paraId="2675FD67" w14:textId="77777777" w:rsidR="00196FBB" w:rsidRPr="00196FBB" w:rsidRDefault="00196FBB" w:rsidP="00196FBB">
      <w:pPr>
        <w:pStyle w:val="Code"/>
      </w:pPr>
      <w:r w:rsidRPr="00196FBB">
        <w:t xml:space="preserve">        mCurrentScene.unload();</w:t>
      </w:r>
    </w:p>
    <w:p w14:paraId="178724EC" w14:textId="77777777" w:rsidR="00196FBB" w:rsidRPr="00196FBB" w:rsidRDefault="00196FBB" w:rsidP="00196FBB">
      <w:pPr>
        <w:pStyle w:val="Code"/>
      </w:pPr>
      <w:r w:rsidRPr="00196FBB">
        <w:t xml:space="preserve">        mCurrentScene = null;</w:t>
      </w:r>
    </w:p>
    <w:p w14:paraId="36A036AB" w14:textId="77777777" w:rsidR="00196FBB" w:rsidRPr="00196FBB" w:rsidRDefault="00196FBB" w:rsidP="00196FBB">
      <w:pPr>
        <w:pStyle w:val="Code"/>
      </w:pPr>
      <w:r w:rsidRPr="00196FBB">
        <w:t xml:space="preserve">    }</w:t>
      </w:r>
    </w:p>
    <w:p w14:paraId="3B5E1C28" w14:textId="77777777" w:rsidR="00196FBB" w:rsidRPr="00196FBB" w:rsidRDefault="00196FBB" w:rsidP="00196FBB">
      <w:pPr>
        <w:pStyle w:val="Code"/>
      </w:pPr>
      <w:r w:rsidRPr="00196FBB">
        <w:t>}</w:t>
      </w:r>
    </w:p>
    <w:p w14:paraId="246B02CC" w14:textId="77777777" w:rsidR="00196FBB" w:rsidRPr="00196FBB" w:rsidRDefault="00196FBB" w:rsidP="00196FBB">
      <w:pPr>
        <w:pStyle w:val="Code"/>
      </w:pPr>
    </w:p>
    <w:p w14:paraId="63FD1A98" w14:textId="22B3C92B" w:rsidR="00196FBB" w:rsidRDefault="00196FBB" w:rsidP="00196FBB">
      <w:pPr>
        <w:pStyle w:val="Code"/>
      </w:pPr>
      <w:r w:rsidRPr="00196FBB">
        <w:t>export {start, stop, cleanUp}</w:t>
      </w:r>
    </w:p>
    <w:p w14:paraId="66393329" w14:textId="144DA085" w:rsidR="00196FBB" w:rsidRDefault="00196FBB" w:rsidP="00196FBB">
      <w:pPr>
        <w:pStyle w:val="NumList"/>
      </w:pPr>
      <w:bookmarkStart w:id="15" w:name="_Hlk69105322"/>
      <w:r w:rsidRPr="00196FBB">
        <w:t xml:space="preserve">Add 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sidRPr="00196FBB">
        <w:t xml:space="preserve"> function to </w:t>
      </w:r>
      <w:r w:rsidR="004E67A2">
        <w:rPr>
          <w:rStyle w:val="CodeInline"/>
        </w:rPr>
        <w:t>input</w:t>
      </w:r>
      <w:r w:rsidRPr="00196FBB">
        <w:rPr>
          <w:rStyle w:val="CodeInline"/>
        </w:rPr>
        <w:t>.js</w:t>
      </w:r>
      <w:r w:rsidRPr="00196FBB">
        <w:t xml:space="preserve"> as follows.</w:t>
      </w:r>
      <w:r>
        <w:t xml:space="preserve"> Remember since </w:t>
      </w:r>
      <w:r w:rsidR="004E67A2">
        <w:rPr>
          <w:rStyle w:val="CodeInline"/>
        </w:rPr>
        <w:t>input</w:t>
      </w:r>
      <w:r w:rsidRPr="00196FBB">
        <w:rPr>
          <w:rStyle w:val="CodeInline"/>
        </w:rPr>
        <w:t>.js</w:t>
      </w:r>
      <w:r>
        <w:t xml:space="preserve"> is a module you also need to export the function.</w:t>
      </w:r>
    </w:p>
    <w:bookmarkEnd w:id="15"/>
    <w:p w14:paraId="1157E382" w14:textId="0C5C81A4" w:rsidR="00196FBB" w:rsidRDefault="00196FBB" w:rsidP="00196FBB">
      <w:pPr>
        <w:pStyle w:val="Code"/>
      </w:pPr>
      <w:r w:rsidRPr="00196FBB">
        <w:t>function cleanUp() {}  // nothing to do for now</w:t>
      </w:r>
    </w:p>
    <w:p w14:paraId="0F1358FB" w14:textId="77777777" w:rsidR="00196FBB" w:rsidRDefault="00196FBB" w:rsidP="00196FBB">
      <w:pPr>
        <w:pStyle w:val="Code"/>
      </w:pPr>
      <w:r>
        <w:t xml:space="preserve">export {keys, init, </w:t>
      </w:r>
      <w:r w:rsidRPr="00196FBB">
        <w:t>cleanUp</w:t>
      </w:r>
      <w:r>
        <w:t>,</w:t>
      </w:r>
    </w:p>
    <w:p w14:paraId="74494E5A" w14:textId="77777777" w:rsidR="00196FBB" w:rsidRDefault="00196FBB" w:rsidP="00196FBB">
      <w:pPr>
        <w:pStyle w:val="Code"/>
      </w:pPr>
      <w:r>
        <w:t xml:space="preserve">    update, </w:t>
      </w:r>
    </w:p>
    <w:p w14:paraId="3B4FC33D" w14:textId="77777777" w:rsidR="00196FBB" w:rsidRDefault="00196FBB" w:rsidP="00196FBB">
      <w:pPr>
        <w:pStyle w:val="Code"/>
      </w:pPr>
      <w:r>
        <w:t xml:space="preserve">    isKeyClicked,</w:t>
      </w:r>
    </w:p>
    <w:p w14:paraId="53E62374" w14:textId="7E01CE67" w:rsidR="00196FBB" w:rsidRPr="00196FBB" w:rsidRDefault="00196FBB" w:rsidP="00196FBB">
      <w:pPr>
        <w:pStyle w:val="Code"/>
      </w:pPr>
      <w:r>
        <w:t xml:space="preserve">    isKeyPressed}</w:t>
      </w:r>
    </w:p>
    <w:p w14:paraId="436268F9" w14:textId="18ED0D2A" w:rsidR="00196FBB" w:rsidRDefault="004E67A2" w:rsidP="004E67A2">
      <w:pPr>
        <w:pStyle w:val="NumList"/>
      </w:pPr>
      <w:r w:rsidRPr="00196FBB">
        <w:t xml:space="preserve">Add 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sidRPr="00196FBB">
        <w:t xml:space="preserve"> function to </w:t>
      </w:r>
      <w:r>
        <w:rPr>
          <w:rStyle w:val="CodeInline"/>
        </w:rPr>
        <w:t>shader_resources</w:t>
      </w:r>
      <w:r w:rsidRPr="00196FBB">
        <w:rPr>
          <w:rStyle w:val="CodeInline"/>
        </w:rPr>
        <w:t>.js</w:t>
      </w:r>
      <w:r w:rsidRPr="00196FBB">
        <w:t xml:space="preserve"> as follows.</w:t>
      </w:r>
      <w:r>
        <w:t xml:space="preserve"> Remember since </w:t>
      </w:r>
      <w:r>
        <w:rPr>
          <w:rStyle w:val="CodeInline"/>
        </w:rPr>
        <w:t>shader_resources</w:t>
      </w:r>
      <w:r w:rsidRPr="00196FBB">
        <w:rPr>
          <w:rStyle w:val="CodeInline"/>
        </w:rPr>
        <w:t>.js</w:t>
      </w:r>
      <w:r>
        <w:t xml:space="preserve"> is a module you also need to export the function.</w:t>
      </w:r>
    </w:p>
    <w:p w14:paraId="42D11DC4" w14:textId="77777777" w:rsidR="00196FBB" w:rsidRDefault="00196FBB" w:rsidP="00196FBB">
      <w:pPr>
        <w:pStyle w:val="Code"/>
      </w:pPr>
      <w:r>
        <w:t>function cleanUp() {</w:t>
      </w:r>
    </w:p>
    <w:p w14:paraId="6B6FC350" w14:textId="77777777" w:rsidR="00196FBB" w:rsidRDefault="00196FBB" w:rsidP="00196FBB">
      <w:pPr>
        <w:pStyle w:val="Code"/>
      </w:pPr>
      <w:r>
        <w:t xml:space="preserve">    mConstColorShader.cleanUp();</w:t>
      </w:r>
    </w:p>
    <w:p w14:paraId="39A4CF78" w14:textId="77777777" w:rsidR="00196FBB" w:rsidRDefault="00196FBB" w:rsidP="00196FBB">
      <w:pPr>
        <w:pStyle w:val="Code"/>
      </w:pPr>
      <w:r>
        <w:t xml:space="preserve">    text.unload(kSimpleVS);</w:t>
      </w:r>
    </w:p>
    <w:p w14:paraId="02B80EBB" w14:textId="77777777" w:rsidR="00196FBB" w:rsidRDefault="00196FBB" w:rsidP="00196FBB">
      <w:pPr>
        <w:pStyle w:val="Code"/>
      </w:pPr>
      <w:r>
        <w:t xml:space="preserve">    text.unload(kSimpleFS);</w:t>
      </w:r>
    </w:p>
    <w:p w14:paraId="225163A6" w14:textId="7B78DDD7" w:rsidR="00196FBB" w:rsidRDefault="00196FBB" w:rsidP="00196FBB">
      <w:pPr>
        <w:pStyle w:val="Code"/>
      </w:pPr>
      <w:r>
        <w:t>}</w:t>
      </w:r>
    </w:p>
    <w:p w14:paraId="66E385CD" w14:textId="72611835" w:rsidR="00196FBB" w:rsidRDefault="00196FBB" w:rsidP="00196FBB">
      <w:pPr>
        <w:pStyle w:val="Code"/>
      </w:pPr>
      <w:r w:rsidRPr="00196FBB">
        <w:t>export {init, cleanUp, getConstColorShader}</w:t>
      </w:r>
    </w:p>
    <w:p w14:paraId="67DC1745" w14:textId="203F19E8" w:rsidR="00196FBB" w:rsidRDefault="004E67A2" w:rsidP="004E67A2">
      <w:pPr>
        <w:pStyle w:val="NumList"/>
      </w:pPr>
      <w:r w:rsidRPr="004E67A2">
        <w:lastRenderedPageBreak/>
        <w:t xml:space="preserve">Add 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 </w:t>
      </w:r>
      <w:r w:rsidRPr="004E67A2">
        <w:rPr>
          <w:rStyle w:val="CodeInline"/>
        </w:rPr>
        <w:t>vertex_buffer.js</w:t>
      </w:r>
      <w:r w:rsidRPr="004E67A2">
        <w:t xml:space="preserve"> as follows. Remember since </w:t>
      </w:r>
      <w:r w:rsidRPr="004E67A2">
        <w:rPr>
          <w:rStyle w:val="CodeInline"/>
        </w:rPr>
        <w:t>vertex_buffer.js</w:t>
      </w:r>
      <w:r w:rsidRPr="004E67A2">
        <w:t xml:space="preserve"> is a module you also need to export the function.</w:t>
      </w:r>
    </w:p>
    <w:p w14:paraId="659EB850" w14:textId="77777777" w:rsidR="004E67A2" w:rsidRDefault="004E67A2" w:rsidP="004E67A2">
      <w:pPr>
        <w:pStyle w:val="Code"/>
      </w:pPr>
      <w:r>
        <w:t xml:space="preserve">function cleanUp() { </w:t>
      </w:r>
    </w:p>
    <w:p w14:paraId="1511CA2E" w14:textId="77777777" w:rsidR="004E67A2" w:rsidRDefault="004E67A2" w:rsidP="004E67A2">
      <w:pPr>
        <w:pStyle w:val="Code"/>
      </w:pPr>
      <w:r>
        <w:t xml:space="preserve">    if (mGLVertexBuffer !== null) {</w:t>
      </w:r>
    </w:p>
    <w:p w14:paraId="6685F683" w14:textId="77777777" w:rsidR="004E67A2" w:rsidRDefault="004E67A2" w:rsidP="004E67A2">
      <w:pPr>
        <w:pStyle w:val="Code"/>
      </w:pPr>
      <w:r>
        <w:t xml:space="preserve">        glSys.get().deleteBuffer(mGLVertexBuffer);</w:t>
      </w:r>
    </w:p>
    <w:p w14:paraId="3C4EFB72" w14:textId="77777777" w:rsidR="004E67A2" w:rsidRDefault="004E67A2" w:rsidP="004E67A2">
      <w:pPr>
        <w:pStyle w:val="Code"/>
      </w:pPr>
      <w:r>
        <w:t xml:space="preserve">        mGLVertexBuffer = null;   </w:t>
      </w:r>
    </w:p>
    <w:p w14:paraId="3D1127EB" w14:textId="77777777" w:rsidR="004E67A2" w:rsidRDefault="004E67A2" w:rsidP="004E67A2">
      <w:pPr>
        <w:pStyle w:val="Code"/>
      </w:pPr>
      <w:r>
        <w:t xml:space="preserve">    }</w:t>
      </w:r>
    </w:p>
    <w:p w14:paraId="3D9550A4" w14:textId="5495A6CE" w:rsidR="004E67A2" w:rsidRDefault="004E67A2" w:rsidP="004E67A2">
      <w:pPr>
        <w:pStyle w:val="Code"/>
      </w:pPr>
      <w:r>
        <w:t>}</w:t>
      </w:r>
    </w:p>
    <w:p w14:paraId="0C2D0508" w14:textId="05226A1D" w:rsidR="004E67A2" w:rsidRPr="004E67A2" w:rsidRDefault="004E67A2" w:rsidP="004E67A2">
      <w:pPr>
        <w:pStyle w:val="Code"/>
      </w:pPr>
      <w:r w:rsidRPr="004E67A2">
        <w:t>export {init, get, cleanUp}</w:t>
      </w:r>
    </w:p>
    <w:p w14:paraId="6E533F29" w14:textId="6F368F5C" w:rsidR="004E67A2" w:rsidRDefault="004E67A2" w:rsidP="004E67A2">
      <w:pPr>
        <w:pStyle w:val="NumList"/>
      </w:pPr>
      <w:bookmarkStart w:id="16" w:name="_Hlk69105561"/>
      <w:r w:rsidRPr="004E67A2">
        <w:t xml:space="preserve">Add 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 </w:t>
      </w:r>
      <w:r>
        <w:rPr>
          <w:rStyle w:val="CodeInline"/>
        </w:rPr>
        <w:t>gl</w:t>
      </w:r>
      <w:r w:rsidRPr="004E67A2">
        <w:rPr>
          <w:rStyle w:val="CodeInline"/>
        </w:rPr>
        <w:t>.js</w:t>
      </w:r>
      <w:r w:rsidRPr="004E67A2">
        <w:t xml:space="preserve"> as follows. </w:t>
      </w:r>
      <w:bookmarkEnd w:id="16"/>
      <w:r w:rsidRPr="004E67A2">
        <w:t xml:space="preserve">Remember since </w:t>
      </w:r>
      <w:r>
        <w:rPr>
          <w:rStyle w:val="CodeInline"/>
        </w:rPr>
        <w:t>gl</w:t>
      </w:r>
      <w:r w:rsidRPr="004E67A2">
        <w:rPr>
          <w:rStyle w:val="CodeInline"/>
        </w:rPr>
        <w:t>.js</w:t>
      </w:r>
      <w:r w:rsidRPr="004E67A2">
        <w:t xml:space="preserve"> is a module you also need to export the function.</w:t>
      </w:r>
    </w:p>
    <w:p w14:paraId="1EA775E1" w14:textId="77777777" w:rsidR="004E67A2" w:rsidRDefault="004E67A2" w:rsidP="004E67A2">
      <w:pPr>
        <w:pStyle w:val="Code"/>
      </w:pPr>
      <w:r>
        <w:t>function cleanUp() {</w:t>
      </w:r>
    </w:p>
    <w:p w14:paraId="1961F2CF" w14:textId="77777777" w:rsidR="004E67A2" w:rsidRDefault="004E67A2" w:rsidP="004E67A2">
      <w:pPr>
        <w:pStyle w:val="Code"/>
      </w:pPr>
      <w:r>
        <w:t xml:space="preserve">    if ((mGL == null) || (mCanvas == null))</w:t>
      </w:r>
    </w:p>
    <w:p w14:paraId="5DACC045" w14:textId="77777777" w:rsidR="004E67A2" w:rsidRDefault="004E67A2" w:rsidP="004E67A2">
      <w:pPr>
        <w:pStyle w:val="Code"/>
      </w:pPr>
      <w:r>
        <w:t xml:space="preserve">        throw new Error("Engine cleanup: system is not initialized.");</w:t>
      </w:r>
    </w:p>
    <w:p w14:paraId="47590570" w14:textId="77777777" w:rsidR="004E67A2" w:rsidRDefault="004E67A2" w:rsidP="004E67A2">
      <w:pPr>
        <w:pStyle w:val="Code"/>
      </w:pPr>
    </w:p>
    <w:p w14:paraId="3D326285" w14:textId="77777777" w:rsidR="004E67A2" w:rsidRDefault="004E67A2" w:rsidP="004E67A2">
      <w:pPr>
        <w:pStyle w:val="Code"/>
      </w:pPr>
      <w:r>
        <w:t xml:space="preserve">    mGL = null;</w:t>
      </w:r>
    </w:p>
    <w:p w14:paraId="50FA5112" w14:textId="77777777" w:rsidR="004E67A2" w:rsidRDefault="004E67A2" w:rsidP="004E67A2">
      <w:pPr>
        <w:pStyle w:val="Code"/>
      </w:pPr>
    </w:p>
    <w:p w14:paraId="2E0507B1" w14:textId="77777777" w:rsidR="004E67A2" w:rsidRDefault="004E67A2" w:rsidP="004E67A2">
      <w:pPr>
        <w:pStyle w:val="Code"/>
      </w:pPr>
      <w:r>
        <w:t xml:space="preserve">    // let the user know</w:t>
      </w:r>
    </w:p>
    <w:p w14:paraId="1204D736" w14:textId="77777777" w:rsidR="004E67A2" w:rsidRDefault="004E67A2" w:rsidP="004E67A2">
      <w:pPr>
        <w:pStyle w:val="Code"/>
      </w:pPr>
      <w:r>
        <w:t xml:space="preserve">    mCanvas.style.position = "fixed";</w:t>
      </w:r>
    </w:p>
    <w:p w14:paraId="5EC0F826" w14:textId="77777777" w:rsidR="004E67A2" w:rsidRDefault="004E67A2" w:rsidP="004E67A2">
      <w:pPr>
        <w:pStyle w:val="Code"/>
      </w:pPr>
      <w:r>
        <w:t xml:space="preserve">    mCanvas.style.backgroundColor = "rgba(200, 200, 200, 0.5)";</w:t>
      </w:r>
    </w:p>
    <w:p w14:paraId="2BFCB939" w14:textId="77777777" w:rsidR="004E67A2" w:rsidRDefault="004E67A2" w:rsidP="004E67A2">
      <w:pPr>
        <w:pStyle w:val="Code"/>
      </w:pPr>
      <w:r>
        <w:t xml:space="preserve">    mCanvas = null;</w:t>
      </w:r>
    </w:p>
    <w:p w14:paraId="195A9D5F" w14:textId="77777777" w:rsidR="004E67A2" w:rsidRDefault="004E67A2" w:rsidP="004E67A2">
      <w:pPr>
        <w:pStyle w:val="Code"/>
      </w:pPr>
      <w:r>
        <w:t xml:space="preserve">    </w:t>
      </w:r>
    </w:p>
    <w:p w14:paraId="1D4C0ECC" w14:textId="09E06CF9" w:rsidR="004E67A2" w:rsidRDefault="004E67A2" w:rsidP="004E67A2">
      <w:pPr>
        <w:pStyle w:val="Code"/>
      </w:pPr>
      <w:r>
        <w:t xml:space="preserve">    document.body.innerHTML += "&lt;br&gt;&lt;br&gt;&lt;h1&gt;End of Game&lt;/h1&gt;&lt;h1&gt;GL System Shut Down&lt;/h1&gt;";</w:t>
      </w:r>
    </w:p>
    <w:p w14:paraId="03A0D4BC" w14:textId="01C13D2A" w:rsidR="004E67A2" w:rsidRDefault="004E67A2" w:rsidP="004E67A2">
      <w:pPr>
        <w:pStyle w:val="Code"/>
      </w:pPr>
      <w:r>
        <w:t>}</w:t>
      </w:r>
    </w:p>
    <w:p w14:paraId="6D542A47" w14:textId="1B26BA74" w:rsidR="004E67A2" w:rsidRDefault="004E67A2" w:rsidP="004E67A2">
      <w:pPr>
        <w:pStyle w:val="Code"/>
      </w:pPr>
      <w:r w:rsidRPr="004E67A2">
        <w:t>export {init, get, cleanUp}</w:t>
      </w:r>
    </w:p>
    <w:p w14:paraId="37CBBBB3" w14:textId="7C8D9B80" w:rsidR="004E67A2" w:rsidRDefault="004E67A2" w:rsidP="004E67A2">
      <w:pPr>
        <w:pStyle w:val="NumList"/>
      </w:pPr>
      <w:r w:rsidRPr="004E67A2">
        <w:t xml:space="preserve">Add 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 </w:t>
      </w:r>
      <w:r>
        <w:t xml:space="preserve">the </w:t>
      </w:r>
      <w:r w:rsidRPr="004E67A2">
        <w:rPr>
          <w:rStyle w:val="CodeInline"/>
        </w:rPr>
        <w:t>SimpleShader</w:t>
      </w:r>
      <w:r>
        <w:t xml:space="preserve"> object</w:t>
      </w:r>
      <w:r w:rsidRPr="004E67A2">
        <w:t xml:space="preserve"> as follows.</w:t>
      </w:r>
    </w:p>
    <w:p w14:paraId="5AFB313D" w14:textId="77777777" w:rsidR="004E67A2" w:rsidRDefault="004E67A2" w:rsidP="004E67A2">
      <w:pPr>
        <w:pStyle w:val="Code"/>
      </w:pPr>
      <w:r>
        <w:t xml:space="preserve">    cleanUp() {</w:t>
      </w:r>
    </w:p>
    <w:p w14:paraId="719CDE8E" w14:textId="77777777" w:rsidR="004E67A2" w:rsidRDefault="004E67A2" w:rsidP="004E67A2">
      <w:pPr>
        <w:pStyle w:val="Code"/>
      </w:pPr>
      <w:r>
        <w:t xml:space="preserve">        let gl = glSys.get();</w:t>
      </w:r>
    </w:p>
    <w:p w14:paraId="2A12CEEB" w14:textId="77777777" w:rsidR="004E67A2" w:rsidRDefault="004E67A2" w:rsidP="004E67A2">
      <w:pPr>
        <w:pStyle w:val="Code"/>
      </w:pPr>
      <w:r>
        <w:t xml:space="preserve">        gl.detachShader(this.mCompiledShader, this.mVertexShader);</w:t>
      </w:r>
    </w:p>
    <w:p w14:paraId="2E98E56A" w14:textId="77777777" w:rsidR="004E67A2" w:rsidRDefault="004E67A2" w:rsidP="004E67A2">
      <w:pPr>
        <w:pStyle w:val="Code"/>
      </w:pPr>
      <w:r>
        <w:t xml:space="preserve">        gl.detachShader(this.mCompiledShader, this.mFragmentShader);</w:t>
      </w:r>
    </w:p>
    <w:p w14:paraId="3AA5D765" w14:textId="77777777" w:rsidR="004E67A2" w:rsidRDefault="004E67A2" w:rsidP="004E67A2">
      <w:pPr>
        <w:pStyle w:val="Code"/>
      </w:pPr>
      <w:r>
        <w:t xml:space="preserve">        gl.deleteShader(this.mVertexShader);</w:t>
      </w:r>
    </w:p>
    <w:p w14:paraId="074506E6" w14:textId="77777777" w:rsidR="004E67A2" w:rsidRDefault="004E67A2" w:rsidP="004E67A2">
      <w:pPr>
        <w:pStyle w:val="Code"/>
      </w:pPr>
      <w:r>
        <w:t xml:space="preserve">        gl.deleteShader(this.mFragmentShader);</w:t>
      </w:r>
    </w:p>
    <w:p w14:paraId="7E266AC9" w14:textId="77777777" w:rsidR="004E67A2" w:rsidRDefault="004E67A2" w:rsidP="004E67A2">
      <w:pPr>
        <w:pStyle w:val="Code"/>
      </w:pPr>
      <w:r>
        <w:t xml:space="preserve">        gl.deleteProgram(this.mCompiledShader);</w:t>
      </w:r>
    </w:p>
    <w:p w14:paraId="3409B7E6" w14:textId="22DB9AEE" w:rsidR="004E67A2" w:rsidRPr="00196FBB" w:rsidRDefault="004E67A2" w:rsidP="004E67A2">
      <w:pPr>
        <w:pStyle w:val="Code"/>
      </w:pPr>
      <w:r>
        <w:t xml:space="preserve">    }</w:t>
      </w:r>
    </w:p>
    <w:p w14:paraId="43658CD9" w14:textId="22F98C19" w:rsidR="005611F0" w:rsidRDefault="005611F0" w:rsidP="005611F0">
      <w:pPr>
        <w:pStyle w:val="Heading4"/>
      </w:pPr>
      <w:r>
        <w:t xml:space="preserve">Implement </w:t>
      </w:r>
      <w:r w:rsidRPr="005611F0">
        <w:t>Default Resources</w:t>
      </w:r>
      <w:r>
        <w:t xml:space="preserve"> for Commonly Used Engine Resources </w:t>
      </w:r>
    </w:p>
    <w:p w14:paraId="5A8053F4" w14:textId="2962D85D" w:rsidR="003876ED" w:rsidRDefault="003876ED" w:rsidP="003876ED">
      <w:pPr>
        <w:pStyle w:val="BodyTextFirst"/>
      </w:pPr>
      <w:commentRangeStart w:id="17"/>
      <w:r>
        <w:t>TEMP TEXT</w:t>
      </w:r>
      <w:commentRangeEnd w:id="17"/>
      <w:r>
        <w:rPr>
          <w:rStyle w:val="CommentReference"/>
          <w:rFonts w:asciiTheme="minorHAnsi" w:hAnsiTheme="minorHAnsi"/>
        </w:rPr>
        <w:commentReference w:id="17"/>
      </w:r>
    </w:p>
    <w:p w14:paraId="5013200E" w14:textId="6043BA32" w:rsidR="003876ED" w:rsidRPr="003876ED" w:rsidRDefault="003876ED" w:rsidP="003876ED">
      <w:pPr>
        <w:pStyle w:val="NumList"/>
        <w:numPr>
          <w:ilvl w:val="0"/>
          <w:numId w:val="28"/>
        </w:numPr>
      </w:pPr>
      <w:r>
        <w:lastRenderedPageBreak/>
        <w:t>TEMP TEXT</w:t>
      </w:r>
    </w:p>
    <w:p w14:paraId="50B1326E" w14:textId="77777777" w:rsidR="00A2465D" w:rsidRPr="00A2465D" w:rsidRDefault="00A2465D" w:rsidP="00A2465D">
      <w:pPr>
        <w:pStyle w:val="Code"/>
        <w:rPr>
          <w:rStyle w:val="CodeInline"/>
        </w:rPr>
      </w:pPr>
      <w:commentRangeStart w:id="18"/>
      <w:r w:rsidRPr="00A2465D">
        <w:rPr>
          <w:rStyle w:val="CodeInline"/>
        </w:rPr>
        <w:t>"use strict";</w:t>
      </w:r>
    </w:p>
    <w:p w14:paraId="495C3A14" w14:textId="77777777" w:rsidR="00A2465D" w:rsidRPr="00A2465D" w:rsidRDefault="00A2465D" w:rsidP="00A2465D">
      <w:pPr>
        <w:pStyle w:val="Code"/>
        <w:rPr>
          <w:rStyle w:val="CodeInline"/>
        </w:rPr>
      </w:pPr>
      <w:r w:rsidRPr="00A2465D">
        <w:rPr>
          <w:rStyle w:val="CodeInline"/>
        </w:rPr>
        <w:t>import * as font from "./font.js";</w:t>
      </w:r>
    </w:p>
    <w:p w14:paraId="722CE0C3" w14:textId="77777777" w:rsidR="00A2465D" w:rsidRPr="00A2465D" w:rsidRDefault="00A2465D" w:rsidP="00A2465D">
      <w:pPr>
        <w:pStyle w:val="Code"/>
        <w:rPr>
          <w:rStyle w:val="CodeInline"/>
        </w:rPr>
      </w:pPr>
      <w:r w:rsidRPr="00A2465D">
        <w:rPr>
          <w:rStyle w:val="CodeInline"/>
        </w:rPr>
        <w:t>import SimpleShader from "../shaders/simple_shader.js";</w:t>
      </w:r>
    </w:p>
    <w:p w14:paraId="3EB78E54" w14:textId="77777777" w:rsidR="00A2465D" w:rsidRPr="00A2465D" w:rsidRDefault="00A2465D" w:rsidP="00A2465D">
      <w:pPr>
        <w:pStyle w:val="Code"/>
        <w:rPr>
          <w:rStyle w:val="CodeInline"/>
        </w:rPr>
      </w:pPr>
      <w:r w:rsidRPr="00A2465D">
        <w:rPr>
          <w:rStyle w:val="CodeInline"/>
        </w:rPr>
        <w:t>import TextureShader from "../shaders/texture_shader.js";</w:t>
      </w:r>
    </w:p>
    <w:p w14:paraId="22DBFF2A" w14:textId="77777777" w:rsidR="00A2465D" w:rsidRPr="00A2465D" w:rsidRDefault="00A2465D" w:rsidP="00A2465D">
      <w:pPr>
        <w:pStyle w:val="Code"/>
        <w:rPr>
          <w:rStyle w:val="CodeInline"/>
        </w:rPr>
      </w:pPr>
      <w:r w:rsidRPr="00A2465D">
        <w:rPr>
          <w:rStyle w:val="CodeInline"/>
        </w:rPr>
        <w:t>import SpriteShader from "../shaders/sprite_shader.js";</w:t>
      </w:r>
    </w:p>
    <w:p w14:paraId="6CD8AF25" w14:textId="77777777" w:rsidR="00A2465D" w:rsidRPr="00A2465D" w:rsidRDefault="00A2465D" w:rsidP="00A2465D">
      <w:pPr>
        <w:pStyle w:val="Code"/>
        <w:rPr>
          <w:rStyle w:val="CodeInline"/>
        </w:rPr>
      </w:pPr>
      <w:r w:rsidRPr="00A2465D">
        <w:rPr>
          <w:rStyle w:val="CodeInline"/>
        </w:rPr>
        <w:t>import LineShader from "../shaders/line_shader.js";</w:t>
      </w:r>
    </w:p>
    <w:p w14:paraId="4FC403D2" w14:textId="77777777" w:rsidR="00A2465D" w:rsidRPr="00A2465D" w:rsidRDefault="00A2465D" w:rsidP="00A2465D">
      <w:pPr>
        <w:pStyle w:val="Code"/>
        <w:rPr>
          <w:rStyle w:val="CodeInline"/>
        </w:rPr>
      </w:pPr>
      <w:r w:rsidRPr="00A2465D">
        <w:rPr>
          <w:rStyle w:val="CodeInline"/>
        </w:rPr>
        <w:t>import LightShader from "../shaders/light_shader.js";</w:t>
      </w:r>
    </w:p>
    <w:p w14:paraId="2DD35FFD" w14:textId="77777777" w:rsidR="00A2465D" w:rsidRPr="00A2465D" w:rsidRDefault="00A2465D" w:rsidP="00A2465D">
      <w:pPr>
        <w:pStyle w:val="Code"/>
        <w:rPr>
          <w:rStyle w:val="CodeInline"/>
        </w:rPr>
      </w:pPr>
      <w:r w:rsidRPr="00A2465D">
        <w:rPr>
          <w:rStyle w:val="CodeInline"/>
        </w:rPr>
        <w:t>import IllumShader from "../shaders/illum_shader.js";</w:t>
      </w:r>
    </w:p>
    <w:p w14:paraId="21163871" w14:textId="77777777" w:rsidR="00A2465D" w:rsidRPr="00A2465D" w:rsidRDefault="00A2465D" w:rsidP="00A2465D">
      <w:pPr>
        <w:pStyle w:val="Code"/>
        <w:rPr>
          <w:rStyle w:val="CodeInline"/>
        </w:rPr>
      </w:pPr>
      <w:r w:rsidRPr="00A2465D">
        <w:rPr>
          <w:rStyle w:val="CodeInline"/>
        </w:rPr>
        <w:t>import * as map from "../core/internal/resource_map.js";</w:t>
      </w:r>
    </w:p>
    <w:p w14:paraId="6C7FFE1F" w14:textId="77777777" w:rsidR="00A2465D" w:rsidRPr="00A2465D" w:rsidRDefault="00A2465D" w:rsidP="00A2465D">
      <w:pPr>
        <w:pStyle w:val="Code"/>
        <w:rPr>
          <w:rStyle w:val="CodeInline"/>
        </w:rPr>
      </w:pPr>
    </w:p>
    <w:p w14:paraId="0544D883" w14:textId="77777777" w:rsidR="00A2465D" w:rsidRPr="00A2465D" w:rsidRDefault="00A2465D" w:rsidP="00A2465D">
      <w:pPr>
        <w:pStyle w:val="Code"/>
        <w:rPr>
          <w:rStyle w:val="CodeInline"/>
        </w:rPr>
      </w:pPr>
      <w:r w:rsidRPr="00A2465D">
        <w:rPr>
          <w:rStyle w:val="CodeInline"/>
        </w:rPr>
        <w:t>// Global Ambient color</w:t>
      </w:r>
    </w:p>
    <w:p w14:paraId="3D32C6C6" w14:textId="77777777" w:rsidR="00A2465D" w:rsidRPr="00A2465D" w:rsidRDefault="00A2465D" w:rsidP="00A2465D">
      <w:pPr>
        <w:pStyle w:val="Code"/>
        <w:rPr>
          <w:rStyle w:val="CodeInline"/>
        </w:rPr>
      </w:pPr>
      <w:r w:rsidRPr="00A2465D">
        <w:rPr>
          <w:rStyle w:val="CodeInline"/>
        </w:rPr>
        <w:t>let mGlobalAmbientColor = [0.3, 0.3, 0.3, 1];</w:t>
      </w:r>
    </w:p>
    <w:p w14:paraId="600061B6" w14:textId="77777777" w:rsidR="00A2465D" w:rsidRPr="00A2465D" w:rsidRDefault="00A2465D" w:rsidP="00A2465D">
      <w:pPr>
        <w:pStyle w:val="Code"/>
        <w:rPr>
          <w:rStyle w:val="CodeInline"/>
        </w:rPr>
      </w:pPr>
      <w:r w:rsidRPr="00A2465D">
        <w:rPr>
          <w:rStyle w:val="CodeInline"/>
        </w:rPr>
        <w:t>let mGlobalAmbientIntensity = 1;</w:t>
      </w:r>
    </w:p>
    <w:p w14:paraId="09B15D69" w14:textId="77777777" w:rsidR="00A2465D" w:rsidRPr="00A2465D" w:rsidRDefault="00A2465D" w:rsidP="00A2465D">
      <w:pPr>
        <w:pStyle w:val="Code"/>
        <w:rPr>
          <w:rStyle w:val="CodeInline"/>
        </w:rPr>
      </w:pPr>
      <w:r w:rsidRPr="00A2465D">
        <w:rPr>
          <w:rStyle w:val="CodeInline"/>
        </w:rPr>
        <w:t>function getGlobalAmbientIntensity() { return mGlobalAmbientIntensity; }</w:t>
      </w:r>
    </w:p>
    <w:p w14:paraId="745933E6" w14:textId="77777777" w:rsidR="00A2465D" w:rsidRPr="00A2465D" w:rsidRDefault="00A2465D" w:rsidP="00A2465D">
      <w:pPr>
        <w:pStyle w:val="Code"/>
        <w:rPr>
          <w:rStyle w:val="CodeInline"/>
        </w:rPr>
      </w:pPr>
      <w:r w:rsidRPr="00A2465D">
        <w:rPr>
          <w:rStyle w:val="CodeInline"/>
        </w:rPr>
        <w:t>function setGlobalAmbientIntensity(v) { mGlobalAmbientIntensity = v; }</w:t>
      </w:r>
    </w:p>
    <w:p w14:paraId="1D28E595" w14:textId="77777777" w:rsidR="00A2465D" w:rsidRPr="00A2465D" w:rsidRDefault="00A2465D" w:rsidP="00A2465D">
      <w:pPr>
        <w:pStyle w:val="Code"/>
        <w:rPr>
          <w:rStyle w:val="CodeInline"/>
        </w:rPr>
      </w:pPr>
      <w:r w:rsidRPr="00A2465D">
        <w:rPr>
          <w:rStyle w:val="CodeInline"/>
        </w:rPr>
        <w:t>function getGlobalAmbientColor() { return mGlobalAmbientColor; }</w:t>
      </w:r>
    </w:p>
    <w:p w14:paraId="44FC55AD" w14:textId="77777777" w:rsidR="00A2465D" w:rsidRPr="00A2465D" w:rsidRDefault="00A2465D" w:rsidP="00A2465D">
      <w:pPr>
        <w:pStyle w:val="Code"/>
        <w:rPr>
          <w:rStyle w:val="CodeInline"/>
        </w:rPr>
      </w:pPr>
      <w:r w:rsidRPr="00A2465D">
        <w:rPr>
          <w:rStyle w:val="CodeInline"/>
        </w:rPr>
        <w:t>function setGlobalAmbientColor(v) { mGlobalAmbientColor = vec4.fromValues(v[0], v[1], v[2], v[3]); }</w:t>
      </w:r>
    </w:p>
    <w:p w14:paraId="1F6FB1CE" w14:textId="77777777" w:rsidR="00A2465D" w:rsidRPr="00A2465D" w:rsidRDefault="00A2465D" w:rsidP="00A2465D">
      <w:pPr>
        <w:pStyle w:val="Code"/>
        <w:rPr>
          <w:rStyle w:val="CodeInline"/>
        </w:rPr>
      </w:pPr>
    </w:p>
    <w:p w14:paraId="1B04EB27" w14:textId="77777777" w:rsidR="00A2465D" w:rsidRPr="00A2465D" w:rsidRDefault="00A2465D" w:rsidP="00A2465D">
      <w:pPr>
        <w:pStyle w:val="Code"/>
        <w:rPr>
          <w:rStyle w:val="CodeInline"/>
        </w:rPr>
      </w:pPr>
      <w:r w:rsidRPr="00A2465D">
        <w:rPr>
          <w:rStyle w:val="CodeInline"/>
        </w:rPr>
        <w:t>// Simple Shader</w:t>
      </w:r>
    </w:p>
    <w:p w14:paraId="26BDFD4D" w14:textId="77777777" w:rsidR="00A2465D" w:rsidRPr="00A2465D" w:rsidRDefault="00A2465D" w:rsidP="00A2465D">
      <w:pPr>
        <w:pStyle w:val="Code"/>
        <w:rPr>
          <w:rStyle w:val="CodeInline"/>
        </w:rPr>
      </w:pPr>
      <w:r w:rsidRPr="00A2465D">
        <w:rPr>
          <w:rStyle w:val="CodeInline"/>
        </w:rPr>
        <w:t xml:space="preserve">let kSimpleVS = "src/glsl_shaders/simple_vs.glsl";  // Path to the VertexShader </w:t>
      </w:r>
    </w:p>
    <w:p w14:paraId="61AB4D69" w14:textId="77777777" w:rsidR="00A2465D" w:rsidRPr="00A2465D" w:rsidRDefault="00A2465D" w:rsidP="00A2465D">
      <w:pPr>
        <w:pStyle w:val="Code"/>
        <w:rPr>
          <w:rStyle w:val="CodeInline"/>
        </w:rPr>
      </w:pPr>
      <w:r w:rsidRPr="00A2465D">
        <w:rPr>
          <w:rStyle w:val="CodeInline"/>
        </w:rPr>
        <w:t>let kSimpleFS = "src/glsl_shaders/simple_fs.glsl";  // Path to the simple FragmentShader</w:t>
      </w:r>
    </w:p>
    <w:p w14:paraId="03C59834" w14:textId="77777777" w:rsidR="00A2465D" w:rsidRPr="00A2465D" w:rsidRDefault="00A2465D" w:rsidP="00A2465D">
      <w:pPr>
        <w:pStyle w:val="Code"/>
        <w:rPr>
          <w:rStyle w:val="CodeInline"/>
        </w:rPr>
      </w:pPr>
      <w:r w:rsidRPr="00A2465D">
        <w:rPr>
          <w:rStyle w:val="CodeInline"/>
        </w:rPr>
        <w:t>let mConstColorShader = null;</w:t>
      </w:r>
    </w:p>
    <w:p w14:paraId="4E6CBB50" w14:textId="77777777" w:rsidR="00A2465D" w:rsidRPr="00A2465D" w:rsidRDefault="00A2465D" w:rsidP="00A2465D">
      <w:pPr>
        <w:pStyle w:val="Code"/>
        <w:rPr>
          <w:rStyle w:val="CodeInline"/>
        </w:rPr>
      </w:pPr>
    </w:p>
    <w:p w14:paraId="3C5ABD49" w14:textId="77777777" w:rsidR="00A2465D" w:rsidRPr="00A2465D" w:rsidRDefault="00A2465D" w:rsidP="00A2465D">
      <w:pPr>
        <w:pStyle w:val="Code"/>
        <w:rPr>
          <w:rStyle w:val="CodeInline"/>
        </w:rPr>
      </w:pPr>
      <w:r w:rsidRPr="00A2465D">
        <w:rPr>
          <w:rStyle w:val="CodeInline"/>
        </w:rPr>
        <w:t>// Texture Shader</w:t>
      </w:r>
    </w:p>
    <w:p w14:paraId="001C6F77" w14:textId="77777777" w:rsidR="00A2465D" w:rsidRPr="00A2465D" w:rsidRDefault="00A2465D" w:rsidP="00A2465D">
      <w:pPr>
        <w:pStyle w:val="Code"/>
        <w:rPr>
          <w:rStyle w:val="CodeInline"/>
        </w:rPr>
      </w:pPr>
      <w:r w:rsidRPr="00A2465D">
        <w:rPr>
          <w:rStyle w:val="CodeInline"/>
        </w:rPr>
        <w:t xml:space="preserve">let kTextureVS = "src/glsl_shaders/texture_vs.glsl";  // Path to the VertexShader </w:t>
      </w:r>
    </w:p>
    <w:p w14:paraId="5DECE8D1" w14:textId="77777777" w:rsidR="00A2465D" w:rsidRPr="00A2465D" w:rsidRDefault="00A2465D" w:rsidP="00A2465D">
      <w:pPr>
        <w:pStyle w:val="Code"/>
        <w:rPr>
          <w:rStyle w:val="CodeInline"/>
        </w:rPr>
      </w:pPr>
      <w:r w:rsidRPr="00A2465D">
        <w:rPr>
          <w:rStyle w:val="CodeInline"/>
        </w:rPr>
        <w:t>let kTextureFS = "src/glsl_shaders/texture_fs.glsl";  // Path to the texture FragmentShader</w:t>
      </w:r>
    </w:p>
    <w:p w14:paraId="64AC89CB" w14:textId="77777777" w:rsidR="00A2465D" w:rsidRPr="00A2465D" w:rsidRDefault="00A2465D" w:rsidP="00A2465D">
      <w:pPr>
        <w:pStyle w:val="Code"/>
        <w:rPr>
          <w:rStyle w:val="CodeInline"/>
        </w:rPr>
      </w:pPr>
      <w:r w:rsidRPr="00A2465D">
        <w:rPr>
          <w:rStyle w:val="CodeInline"/>
        </w:rPr>
        <w:t>let mTextureShader = null;</w:t>
      </w:r>
    </w:p>
    <w:p w14:paraId="4A2F203D" w14:textId="77777777" w:rsidR="00A2465D" w:rsidRPr="00A2465D" w:rsidRDefault="00A2465D" w:rsidP="00A2465D">
      <w:pPr>
        <w:pStyle w:val="Code"/>
        <w:rPr>
          <w:rStyle w:val="CodeInline"/>
        </w:rPr>
      </w:pPr>
      <w:r w:rsidRPr="00A2465D">
        <w:rPr>
          <w:rStyle w:val="CodeInline"/>
        </w:rPr>
        <w:t>let mSpriteShader = null;</w:t>
      </w:r>
    </w:p>
    <w:p w14:paraId="0CF4A8CB" w14:textId="77777777" w:rsidR="00A2465D" w:rsidRPr="00A2465D" w:rsidRDefault="00A2465D" w:rsidP="00A2465D">
      <w:pPr>
        <w:pStyle w:val="Code"/>
        <w:rPr>
          <w:rStyle w:val="CodeInline"/>
        </w:rPr>
      </w:pPr>
    </w:p>
    <w:p w14:paraId="20FC250D" w14:textId="77777777" w:rsidR="00A2465D" w:rsidRPr="00A2465D" w:rsidRDefault="00A2465D" w:rsidP="00A2465D">
      <w:pPr>
        <w:pStyle w:val="Code"/>
        <w:rPr>
          <w:rStyle w:val="CodeInline"/>
        </w:rPr>
      </w:pPr>
      <w:r w:rsidRPr="00A2465D">
        <w:rPr>
          <w:rStyle w:val="CodeInline"/>
        </w:rPr>
        <w:t>// Line Shader</w:t>
      </w:r>
    </w:p>
    <w:p w14:paraId="04262B22" w14:textId="77777777" w:rsidR="00A2465D" w:rsidRPr="00A2465D" w:rsidRDefault="00A2465D" w:rsidP="00A2465D">
      <w:pPr>
        <w:pStyle w:val="Code"/>
        <w:rPr>
          <w:rStyle w:val="CodeInline"/>
        </w:rPr>
      </w:pPr>
      <w:r w:rsidRPr="00A2465D">
        <w:rPr>
          <w:rStyle w:val="CodeInline"/>
        </w:rPr>
        <w:t>let kLineFS = "src/glsl_shaders/line_fs.glsl";        // Path to the Line FragmentShader</w:t>
      </w:r>
    </w:p>
    <w:p w14:paraId="47516ECC" w14:textId="77777777" w:rsidR="00A2465D" w:rsidRPr="00A2465D" w:rsidRDefault="00A2465D" w:rsidP="00A2465D">
      <w:pPr>
        <w:pStyle w:val="Code"/>
        <w:rPr>
          <w:rStyle w:val="CodeInline"/>
        </w:rPr>
      </w:pPr>
      <w:r w:rsidRPr="00A2465D">
        <w:rPr>
          <w:rStyle w:val="CodeInline"/>
        </w:rPr>
        <w:t>let mLineShader = null;</w:t>
      </w:r>
    </w:p>
    <w:p w14:paraId="1A1471D6" w14:textId="77777777" w:rsidR="00A2465D" w:rsidRPr="00A2465D" w:rsidRDefault="00A2465D" w:rsidP="00A2465D">
      <w:pPr>
        <w:pStyle w:val="Code"/>
        <w:rPr>
          <w:rStyle w:val="CodeInline"/>
        </w:rPr>
      </w:pPr>
    </w:p>
    <w:p w14:paraId="1D5FDD89" w14:textId="77777777" w:rsidR="00A2465D" w:rsidRPr="00A2465D" w:rsidRDefault="00A2465D" w:rsidP="00A2465D">
      <w:pPr>
        <w:pStyle w:val="Code"/>
        <w:rPr>
          <w:rStyle w:val="CodeInline"/>
        </w:rPr>
      </w:pPr>
    </w:p>
    <w:p w14:paraId="01C28C7E" w14:textId="77777777" w:rsidR="00A2465D" w:rsidRPr="00A2465D" w:rsidRDefault="00A2465D" w:rsidP="00A2465D">
      <w:pPr>
        <w:pStyle w:val="Code"/>
        <w:rPr>
          <w:rStyle w:val="CodeInline"/>
        </w:rPr>
      </w:pPr>
      <w:r w:rsidRPr="00A2465D">
        <w:rPr>
          <w:rStyle w:val="CodeInline"/>
        </w:rPr>
        <w:t>// Light Shader</w:t>
      </w:r>
    </w:p>
    <w:p w14:paraId="1F946856" w14:textId="77777777" w:rsidR="00A2465D" w:rsidRPr="00A2465D" w:rsidRDefault="00A2465D" w:rsidP="00A2465D">
      <w:pPr>
        <w:pStyle w:val="Code"/>
        <w:rPr>
          <w:rStyle w:val="CodeInline"/>
        </w:rPr>
      </w:pPr>
      <w:r w:rsidRPr="00A2465D">
        <w:rPr>
          <w:rStyle w:val="CodeInline"/>
        </w:rPr>
        <w:t>let kLightFS = "src/glsl_shader/light_fs.glsl";  // Path to the Light FragmentShader</w:t>
      </w:r>
    </w:p>
    <w:p w14:paraId="1B736551" w14:textId="77777777" w:rsidR="00A2465D" w:rsidRPr="00A2465D" w:rsidRDefault="00A2465D" w:rsidP="00A2465D">
      <w:pPr>
        <w:pStyle w:val="Code"/>
        <w:rPr>
          <w:rStyle w:val="CodeInline"/>
        </w:rPr>
      </w:pPr>
      <w:r w:rsidRPr="00A2465D">
        <w:rPr>
          <w:rStyle w:val="CodeInline"/>
        </w:rPr>
        <w:t>let mLightShader = null;</w:t>
      </w:r>
    </w:p>
    <w:p w14:paraId="35029624" w14:textId="77777777" w:rsidR="00A2465D" w:rsidRPr="00A2465D" w:rsidRDefault="00A2465D" w:rsidP="00A2465D">
      <w:pPr>
        <w:pStyle w:val="Code"/>
        <w:rPr>
          <w:rStyle w:val="CodeInline"/>
        </w:rPr>
      </w:pPr>
    </w:p>
    <w:p w14:paraId="3F46A205" w14:textId="77777777" w:rsidR="00A2465D" w:rsidRPr="00A2465D" w:rsidRDefault="00A2465D" w:rsidP="00A2465D">
      <w:pPr>
        <w:pStyle w:val="Code"/>
        <w:rPr>
          <w:rStyle w:val="CodeInline"/>
        </w:rPr>
      </w:pPr>
      <w:r w:rsidRPr="00A2465D">
        <w:rPr>
          <w:rStyle w:val="CodeInline"/>
        </w:rPr>
        <w:t>// Illumination Shader</w:t>
      </w:r>
    </w:p>
    <w:p w14:paraId="13C26379" w14:textId="77777777" w:rsidR="00A2465D" w:rsidRPr="00A2465D" w:rsidRDefault="00A2465D" w:rsidP="00A2465D">
      <w:pPr>
        <w:pStyle w:val="Code"/>
        <w:rPr>
          <w:rStyle w:val="CodeInline"/>
        </w:rPr>
      </w:pPr>
      <w:r w:rsidRPr="00A2465D">
        <w:rPr>
          <w:rStyle w:val="CodeInline"/>
        </w:rPr>
        <w:t>let kIllumFS = "src/glsl_shader/illum_fs.glsl";  // Path to the Illumination FragmentShader</w:t>
      </w:r>
    </w:p>
    <w:p w14:paraId="236EE1A4" w14:textId="77777777" w:rsidR="00A2465D" w:rsidRPr="00A2465D" w:rsidRDefault="00A2465D" w:rsidP="00A2465D">
      <w:pPr>
        <w:pStyle w:val="Code"/>
        <w:rPr>
          <w:rStyle w:val="CodeInline"/>
        </w:rPr>
      </w:pPr>
      <w:r w:rsidRPr="00A2465D">
        <w:rPr>
          <w:rStyle w:val="CodeInline"/>
        </w:rPr>
        <w:t>let mIllumShader = null;</w:t>
      </w:r>
    </w:p>
    <w:p w14:paraId="6FD30B65" w14:textId="77777777" w:rsidR="00A2465D" w:rsidRPr="00A2465D" w:rsidRDefault="00A2465D" w:rsidP="00A2465D">
      <w:pPr>
        <w:pStyle w:val="Code"/>
        <w:rPr>
          <w:rStyle w:val="CodeInline"/>
        </w:rPr>
      </w:pPr>
    </w:p>
    <w:p w14:paraId="0E691216" w14:textId="77777777" w:rsidR="00A2465D" w:rsidRPr="00A2465D" w:rsidRDefault="00A2465D" w:rsidP="00A2465D">
      <w:pPr>
        <w:pStyle w:val="Code"/>
        <w:rPr>
          <w:rStyle w:val="CodeInline"/>
        </w:rPr>
      </w:pPr>
      <w:r w:rsidRPr="00A2465D">
        <w:rPr>
          <w:rStyle w:val="CodeInline"/>
        </w:rPr>
        <w:lastRenderedPageBreak/>
        <w:t>// Default font</w:t>
      </w:r>
    </w:p>
    <w:p w14:paraId="6FE79B26" w14:textId="77777777" w:rsidR="00A2465D" w:rsidRPr="00A2465D" w:rsidRDefault="00A2465D" w:rsidP="00A2465D">
      <w:pPr>
        <w:pStyle w:val="Code"/>
        <w:rPr>
          <w:rStyle w:val="CodeInline"/>
        </w:rPr>
      </w:pPr>
      <w:r w:rsidRPr="00A2465D">
        <w:rPr>
          <w:rStyle w:val="CodeInline"/>
        </w:rPr>
        <w:t>let kDefaultFont = "assets/fonts/system_default_font";</w:t>
      </w:r>
    </w:p>
    <w:p w14:paraId="2337F3BF" w14:textId="77777777" w:rsidR="00A2465D" w:rsidRPr="00A2465D" w:rsidRDefault="00A2465D" w:rsidP="00A2465D">
      <w:pPr>
        <w:pStyle w:val="Code"/>
        <w:rPr>
          <w:rStyle w:val="CodeInline"/>
        </w:rPr>
      </w:pPr>
    </w:p>
    <w:p w14:paraId="348EB271" w14:textId="77777777" w:rsidR="00A2465D" w:rsidRPr="00A2465D" w:rsidRDefault="00A2465D" w:rsidP="00A2465D">
      <w:pPr>
        <w:pStyle w:val="Code"/>
        <w:rPr>
          <w:rStyle w:val="CodeInline"/>
        </w:rPr>
      </w:pPr>
      <w:r w:rsidRPr="00A2465D">
        <w:rPr>
          <w:rStyle w:val="CodeInline"/>
        </w:rPr>
        <w:t>function createShaders() {</w:t>
      </w:r>
    </w:p>
    <w:p w14:paraId="61605A89" w14:textId="77777777" w:rsidR="00A2465D" w:rsidRPr="00A2465D" w:rsidRDefault="00A2465D" w:rsidP="00A2465D">
      <w:pPr>
        <w:pStyle w:val="Code"/>
        <w:rPr>
          <w:rStyle w:val="CodeInline"/>
        </w:rPr>
      </w:pPr>
      <w:r w:rsidRPr="00A2465D">
        <w:rPr>
          <w:rStyle w:val="CodeInline"/>
        </w:rPr>
        <w:t xml:space="preserve">    mConstColorShader = new SimpleShader(kSimpleVS, kSimpleFS);</w:t>
      </w:r>
    </w:p>
    <w:p w14:paraId="487E3088" w14:textId="77777777" w:rsidR="00A2465D" w:rsidRPr="00A2465D" w:rsidRDefault="00A2465D" w:rsidP="00A2465D">
      <w:pPr>
        <w:pStyle w:val="Code"/>
        <w:rPr>
          <w:rStyle w:val="CodeInline"/>
        </w:rPr>
      </w:pPr>
      <w:r w:rsidRPr="00A2465D">
        <w:rPr>
          <w:rStyle w:val="CodeInline"/>
        </w:rPr>
        <w:t xml:space="preserve">    mTextureShader = new TextureShader(kTextureVS, kTextureFS);</w:t>
      </w:r>
    </w:p>
    <w:p w14:paraId="2C18A76D" w14:textId="77777777" w:rsidR="00A2465D" w:rsidRPr="00A2465D" w:rsidRDefault="00A2465D" w:rsidP="00A2465D">
      <w:pPr>
        <w:pStyle w:val="Code"/>
        <w:rPr>
          <w:rStyle w:val="CodeInline"/>
        </w:rPr>
      </w:pPr>
      <w:r w:rsidRPr="00A2465D">
        <w:rPr>
          <w:rStyle w:val="CodeInline"/>
        </w:rPr>
        <w:t xml:space="preserve">    mSpriteShader = new SpriteShader(kTextureVS, kTextureFS);</w:t>
      </w:r>
    </w:p>
    <w:p w14:paraId="48DBC827" w14:textId="77777777" w:rsidR="00A2465D" w:rsidRPr="00A2465D" w:rsidRDefault="00A2465D" w:rsidP="00A2465D">
      <w:pPr>
        <w:pStyle w:val="Code"/>
        <w:rPr>
          <w:rStyle w:val="CodeInline"/>
        </w:rPr>
      </w:pPr>
      <w:r w:rsidRPr="00A2465D">
        <w:rPr>
          <w:rStyle w:val="CodeInline"/>
        </w:rPr>
        <w:t xml:space="preserve">    mLineShader =  new LineShader(kSimpleVS, kLineFS);</w:t>
      </w:r>
    </w:p>
    <w:p w14:paraId="329A6BEA" w14:textId="77777777" w:rsidR="00A2465D" w:rsidRPr="00A2465D" w:rsidRDefault="00A2465D" w:rsidP="00A2465D">
      <w:pPr>
        <w:pStyle w:val="Code"/>
        <w:rPr>
          <w:rStyle w:val="CodeInline"/>
        </w:rPr>
      </w:pPr>
      <w:r w:rsidRPr="00A2465D">
        <w:rPr>
          <w:rStyle w:val="CodeInline"/>
        </w:rPr>
        <w:t xml:space="preserve">    mLightShader = new LightShader(kTextureVS, kLightFS);</w:t>
      </w:r>
    </w:p>
    <w:p w14:paraId="692AD17D" w14:textId="77777777" w:rsidR="00A2465D" w:rsidRPr="00A2465D" w:rsidRDefault="00A2465D" w:rsidP="00A2465D">
      <w:pPr>
        <w:pStyle w:val="Code"/>
        <w:rPr>
          <w:rStyle w:val="CodeInline"/>
        </w:rPr>
      </w:pPr>
      <w:r w:rsidRPr="00A2465D">
        <w:rPr>
          <w:rStyle w:val="CodeInline"/>
        </w:rPr>
        <w:t xml:space="preserve">    mIllumShader = new IllumShader(kTextureVS, kIllumFS);</w:t>
      </w:r>
    </w:p>
    <w:p w14:paraId="2AB38E50" w14:textId="77777777" w:rsidR="00A2465D" w:rsidRPr="00A2465D" w:rsidRDefault="00A2465D" w:rsidP="00A2465D">
      <w:pPr>
        <w:pStyle w:val="Code"/>
        <w:rPr>
          <w:rStyle w:val="CodeInline"/>
        </w:rPr>
      </w:pPr>
      <w:r w:rsidRPr="00A2465D">
        <w:rPr>
          <w:rStyle w:val="CodeInline"/>
        </w:rPr>
        <w:t>}</w:t>
      </w:r>
    </w:p>
    <w:p w14:paraId="45676E1A" w14:textId="77777777" w:rsidR="00A2465D" w:rsidRPr="00A2465D" w:rsidRDefault="00A2465D" w:rsidP="00A2465D">
      <w:pPr>
        <w:pStyle w:val="Code"/>
        <w:rPr>
          <w:rStyle w:val="CodeInline"/>
        </w:rPr>
      </w:pPr>
    </w:p>
    <w:p w14:paraId="2BF7A986" w14:textId="77777777" w:rsidR="00A2465D" w:rsidRPr="00A2465D" w:rsidRDefault="00A2465D" w:rsidP="00A2465D">
      <w:pPr>
        <w:pStyle w:val="Code"/>
        <w:rPr>
          <w:rStyle w:val="CodeInline"/>
        </w:rPr>
      </w:pPr>
      <w:r w:rsidRPr="00A2465D">
        <w:rPr>
          <w:rStyle w:val="CodeInline"/>
        </w:rPr>
        <w:t>// unload all resources</w:t>
      </w:r>
    </w:p>
    <w:p w14:paraId="572F377F" w14:textId="77777777" w:rsidR="00A2465D" w:rsidRPr="00A2465D" w:rsidRDefault="00A2465D" w:rsidP="00A2465D">
      <w:pPr>
        <w:pStyle w:val="Code"/>
        <w:rPr>
          <w:rStyle w:val="CodeInline"/>
        </w:rPr>
      </w:pPr>
      <w:r w:rsidRPr="00A2465D">
        <w:rPr>
          <w:rStyle w:val="CodeInline"/>
        </w:rPr>
        <w:t>function cleanUp() {</w:t>
      </w:r>
    </w:p>
    <w:p w14:paraId="4970D75B" w14:textId="77777777" w:rsidR="00A2465D" w:rsidRPr="00A2465D" w:rsidRDefault="00A2465D" w:rsidP="00A2465D">
      <w:pPr>
        <w:pStyle w:val="Code"/>
        <w:rPr>
          <w:rStyle w:val="CodeInline"/>
        </w:rPr>
      </w:pPr>
      <w:r w:rsidRPr="00A2465D">
        <w:rPr>
          <w:rStyle w:val="CodeInline"/>
        </w:rPr>
        <w:t xml:space="preserve">    mConstColorShader.cleanUp();</w:t>
      </w:r>
    </w:p>
    <w:p w14:paraId="09029E32" w14:textId="77777777" w:rsidR="00A2465D" w:rsidRPr="00A2465D" w:rsidRDefault="00A2465D" w:rsidP="00A2465D">
      <w:pPr>
        <w:pStyle w:val="Code"/>
        <w:rPr>
          <w:rStyle w:val="CodeInline"/>
        </w:rPr>
      </w:pPr>
      <w:r w:rsidRPr="00A2465D">
        <w:rPr>
          <w:rStyle w:val="CodeInline"/>
        </w:rPr>
        <w:t xml:space="preserve">    mTextureShader.cleanUp();</w:t>
      </w:r>
    </w:p>
    <w:p w14:paraId="447B995D" w14:textId="77777777" w:rsidR="00A2465D" w:rsidRPr="00A2465D" w:rsidRDefault="00A2465D" w:rsidP="00A2465D">
      <w:pPr>
        <w:pStyle w:val="Code"/>
        <w:rPr>
          <w:rStyle w:val="CodeInline"/>
        </w:rPr>
      </w:pPr>
      <w:r w:rsidRPr="00A2465D">
        <w:rPr>
          <w:rStyle w:val="CodeInline"/>
        </w:rPr>
        <w:t xml:space="preserve">    mSpriteShader.cleanUp();</w:t>
      </w:r>
    </w:p>
    <w:p w14:paraId="54B75D46" w14:textId="77777777" w:rsidR="00A2465D" w:rsidRPr="00A2465D" w:rsidRDefault="00A2465D" w:rsidP="00A2465D">
      <w:pPr>
        <w:pStyle w:val="Code"/>
        <w:rPr>
          <w:rStyle w:val="CodeInline"/>
        </w:rPr>
      </w:pPr>
      <w:r w:rsidRPr="00A2465D">
        <w:rPr>
          <w:rStyle w:val="CodeInline"/>
        </w:rPr>
        <w:t xml:space="preserve">    mLineShader.cleanUp();</w:t>
      </w:r>
    </w:p>
    <w:p w14:paraId="19823421" w14:textId="77777777" w:rsidR="00A2465D" w:rsidRPr="00A2465D" w:rsidRDefault="00A2465D" w:rsidP="00A2465D">
      <w:pPr>
        <w:pStyle w:val="Code"/>
        <w:rPr>
          <w:rStyle w:val="CodeInline"/>
        </w:rPr>
      </w:pPr>
      <w:r w:rsidRPr="00A2465D">
        <w:rPr>
          <w:rStyle w:val="CodeInline"/>
        </w:rPr>
        <w:t xml:space="preserve">    mLightShader.cleanUp();</w:t>
      </w:r>
    </w:p>
    <w:p w14:paraId="33168678" w14:textId="77777777" w:rsidR="00A2465D" w:rsidRPr="00A2465D" w:rsidRDefault="00A2465D" w:rsidP="00A2465D">
      <w:pPr>
        <w:pStyle w:val="Code"/>
        <w:rPr>
          <w:rStyle w:val="CodeInline"/>
        </w:rPr>
      </w:pPr>
      <w:r w:rsidRPr="00A2465D">
        <w:rPr>
          <w:rStyle w:val="CodeInline"/>
        </w:rPr>
        <w:t xml:space="preserve">    mIllumShader.cleanUp();</w:t>
      </w:r>
    </w:p>
    <w:p w14:paraId="02317114" w14:textId="77777777" w:rsidR="00A2465D" w:rsidRPr="00A2465D" w:rsidRDefault="00A2465D" w:rsidP="00A2465D">
      <w:pPr>
        <w:pStyle w:val="Code"/>
        <w:rPr>
          <w:rStyle w:val="CodeInline"/>
        </w:rPr>
      </w:pPr>
    </w:p>
    <w:p w14:paraId="3DCBCAAE" w14:textId="77777777" w:rsidR="00A2465D" w:rsidRPr="00A2465D" w:rsidRDefault="00A2465D" w:rsidP="00A2465D">
      <w:pPr>
        <w:pStyle w:val="Code"/>
        <w:rPr>
          <w:rStyle w:val="CodeInline"/>
        </w:rPr>
      </w:pPr>
      <w:r w:rsidRPr="00A2465D">
        <w:rPr>
          <w:rStyle w:val="CodeInline"/>
        </w:rPr>
        <w:t xml:space="preserve">    core.text.unload(kSimpleVS);</w:t>
      </w:r>
    </w:p>
    <w:p w14:paraId="4E2B5AD1" w14:textId="77777777" w:rsidR="00A2465D" w:rsidRPr="00A2465D" w:rsidRDefault="00A2465D" w:rsidP="00A2465D">
      <w:pPr>
        <w:pStyle w:val="Code"/>
        <w:rPr>
          <w:rStyle w:val="CodeInline"/>
        </w:rPr>
      </w:pPr>
      <w:r w:rsidRPr="00A2465D">
        <w:rPr>
          <w:rStyle w:val="CodeInline"/>
        </w:rPr>
        <w:t xml:space="preserve">    core.text.unload(kSimpleFS);</w:t>
      </w:r>
    </w:p>
    <w:p w14:paraId="7047DA17" w14:textId="77777777" w:rsidR="00A2465D" w:rsidRPr="00A2465D" w:rsidRDefault="00A2465D" w:rsidP="00A2465D">
      <w:pPr>
        <w:pStyle w:val="Code"/>
        <w:rPr>
          <w:rStyle w:val="CodeInline"/>
        </w:rPr>
      </w:pPr>
      <w:r w:rsidRPr="00A2465D">
        <w:rPr>
          <w:rStyle w:val="CodeInline"/>
        </w:rPr>
        <w:t xml:space="preserve">    core.text.unload(kTextureVS);</w:t>
      </w:r>
    </w:p>
    <w:p w14:paraId="0F86A037" w14:textId="77777777" w:rsidR="00A2465D" w:rsidRPr="00A2465D" w:rsidRDefault="00A2465D" w:rsidP="00A2465D">
      <w:pPr>
        <w:pStyle w:val="Code"/>
        <w:rPr>
          <w:rStyle w:val="CodeInline"/>
        </w:rPr>
      </w:pPr>
      <w:r w:rsidRPr="00A2465D">
        <w:rPr>
          <w:rStyle w:val="CodeInline"/>
        </w:rPr>
        <w:t xml:space="preserve">    core.text.unload(kTextureFS);</w:t>
      </w:r>
    </w:p>
    <w:p w14:paraId="3ABD1B33" w14:textId="77777777" w:rsidR="00A2465D" w:rsidRPr="00A2465D" w:rsidRDefault="00A2465D" w:rsidP="00A2465D">
      <w:pPr>
        <w:pStyle w:val="Code"/>
        <w:rPr>
          <w:rStyle w:val="CodeInline"/>
        </w:rPr>
      </w:pPr>
      <w:r w:rsidRPr="00A2465D">
        <w:rPr>
          <w:rStyle w:val="CodeInline"/>
        </w:rPr>
        <w:t xml:space="preserve">    core.text.unload(kLineFS);</w:t>
      </w:r>
    </w:p>
    <w:p w14:paraId="03C9365E" w14:textId="77777777" w:rsidR="00A2465D" w:rsidRPr="00A2465D" w:rsidRDefault="00A2465D" w:rsidP="00A2465D">
      <w:pPr>
        <w:pStyle w:val="Code"/>
        <w:rPr>
          <w:rStyle w:val="CodeInline"/>
        </w:rPr>
      </w:pPr>
      <w:r w:rsidRPr="00A2465D">
        <w:rPr>
          <w:rStyle w:val="CodeInline"/>
        </w:rPr>
        <w:t xml:space="preserve">    core.text.unload(kLightFS);</w:t>
      </w:r>
    </w:p>
    <w:p w14:paraId="59376886" w14:textId="77777777" w:rsidR="00A2465D" w:rsidRPr="00A2465D" w:rsidRDefault="00A2465D" w:rsidP="00A2465D">
      <w:pPr>
        <w:pStyle w:val="Code"/>
        <w:rPr>
          <w:rStyle w:val="CodeInline"/>
        </w:rPr>
      </w:pPr>
      <w:r w:rsidRPr="00A2465D">
        <w:rPr>
          <w:rStyle w:val="CodeInline"/>
        </w:rPr>
        <w:t xml:space="preserve">    core.text.unload(kIllumFS);</w:t>
      </w:r>
    </w:p>
    <w:p w14:paraId="3DB1B53F" w14:textId="77777777" w:rsidR="00A2465D" w:rsidRPr="00A2465D" w:rsidRDefault="00A2465D" w:rsidP="00A2465D">
      <w:pPr>
        <w:pStyle w:val="Code"/>
        <w:rPr>
          <w:rStyle w:val="CodeInline"/>
        </w:rPr>
      </w:pPr>
    </w:p>
    <w:p w14:paraId="6583002F" w14:textId="77777777" w:rsidR="00A2465D" w:rsidRPr="00A2465D" w:rsidRDefault="00A2465D" w:rsidP="00A2465D">
      <w:pPr>
        <w:pStyle w:val="Code"/>
        <w:rPr>
          <w:rStyle w:val="CodeInline"/>
        </w:rPr>
      </w:pPr>
      <w:r w:rsidRPr="00A2465D">
        <w:rPr>
          <w:rStyle w:val="CodeInline"/>
        </w:rPr>
        <w:t xml:space="preserve">    font.unload(kDefaultFont);</w:t>
      </w:r>
    </w:p>
    <w:p w14:paraId="6DAB0428" w14:textId="77777777" w:rsidR="00A2465D" w:rsidRPr="00A2465D" w:rsidRDefault="00A2465D" w:rsidP="00A2465D">
      <w:pPr>
        <w:pStyle w:val="Code"/>
        <w:rPr>
          <w:rStyle w:val="CodeInline"/>
        </w:rPr>
      </w:pPr>
      <w:r w:rsidRPr="00A2465D">
        <w:rPr>
          <w:rStyle w:val="CodeInline"/>
        </w:rPr>
        <w:t>}</w:t>
      </w:r>
    </w:p>
    <w:p w14:paraId="54CB60C0" w14:textId="77777777" w:rsidR="00A2465D" w:rsidRPr="00A2465D" w:rsidRDefault="00A2465D" w:rsidP="00A2465D">
      <w:pPr>
        <w:pStyle w:val="Code"/>
        <w:rPr>
          <w:rStyle w:val="CodeInline"/>
        </w:rPr>
      </w:pPr>
    </w:p>
    <w:p w14:paraId="194B8716" w14:textId="77777777" w:rsidR="00A2465D" w:rsidRPr="00A2465D" w:rsidRDefault="00A2465D" w:rsidP="00A2465D">
      <w:pPr>
        <w:pStyle w:val="Code"/>
        <w:rPr>
          <w:rStyle w:val="CodeInline"/>
        </w:rPr>
      </w:pPr>
      <w:r w:rsidRPr="00A2465D">
        <w:rPr>
          <w:rStyle w:val="CodeInline"/>
        </w:rPr>
        <w:t>function init() {</w:t>
      </w:r>
    </w:p>
    <w:p w14:paraId="018A0899" w14:textId="77777777" w:rsidR="00A2465D" w:rsidRPr="00A2465D" w:rsidRDefault="00A2465D" w:rsidP="00A2465D">
      <w:pPr>
        <w:pStyle w:val="Code"/>
        <w:rPr>
          <w:rStyle w:val="CodeInline"/>
        </w:rPr>
      </w:pPr>
      <w:r w:rsidRPr="00A2465D">
        <w:rPr>
          <w:rStyle w:val="CodeInline"/>
        </w:rPr>
        <w:t xml:space="preserve">    let loadPromise = new Promise(</w:t>
      </w:r>
    </w:p>
    <w:p w14:paraId="27789280" w14:textId="77777777" w:rsidR="00A2465D" w:rsidRPr="00A2465D" w:rsidRDefault="00A2465D" w:rsidP="00A2465D">
      <w:pPr>
        <w:pStyle w:val="Code"/>
        <w:rPr>
          <w:rStyle w:val="CodeInline"/>
        </w:rPr>
      </w:pPr>
      <w:r w:rsidRPr="00A2465D">
        <w:rPr>
          <w:rStyle w:val="CodeInline"/>
        </w:rPr>
        <w:t xml:space="preserve">        async function (resolve) {</w:t>
      </w:r>
    </w:p>
    <w:p w14:paraId="579905D3" w14:textId="77777777" w:rsidR="00A2465D" w:rsidRPr="00A2465D" w:rsidRDefault="00A2465D" w:rsidP="00A2465D">
      <w:pPr>
        <w:pStyle w:val="Code"/>
        <w:rPr>
          <w:rStyle w:val="CodeInline"/>
        </w:rPr>
      </w:pPr>
      <w:r w:rsidRPr="00A2465D">
        <w:rPr>
          <w:rStyle w:val="CodeInline"/>
        </w:rPr>
        <w:t xml:space="preserve">            await Promise.all([</w:t>
      </w:r>
    </w:p>
    <w:p w14:paraId="24816661" w14:textId="77777777" w:rsidR="00A2465D" w:rsidRPr="00A2465D" w:rsidRDefault="00A2465D" w:rsidP="00A2465D">
      <w:pPr>
        <w:pStyle w:val="Code"/>
        <w:rPr>
          <w:rStyle w:val="CodeInline"/>
        </w:rPr>
      </w:pPr>
      <w:r w:rsidRPr="00A2465D">
        <w:rPr>
          <w:rStyle w:val="CodeInline"/>
        </w:rPr>
        <w:t xml:space="preserve">                core.text.load(kSimpleVS),</w:t>
      </w:r>
    </w:p>
    <w:p w14:paraId="134156A1" w14:textId="77777777" w:rsidR="00A2465D" w:rsidRPr="00A2465D" w:rsidRDefault="00A2465D" w:rsidP="00A2465D">
      <w:pPr>
        <w:pStyle w:val="Code"/>
        <w:rPr>
          <w:rStyle w:val="CodeInline"/>
        </w:rPr>
      </w:pPr>
      <w:r w:rsidRPr="00A2465D">
        <w:rPr>
          <w:rStyle w:val="CodeInline"/>
        </w:rPr>
        <w:t xml:space="preserve">                core.text.load(kSimpleFS),</w:t>
      </w:r>
    </w:p>
    <w:p w14:paraId="4CA52B97" w14:textId="77777777" w:rsidR="00A2465D" w:rsidRPr="00A2465D" w:rsidRDefault="00A2465D" w:rsidP="00A2465D">
      <w:pPr>
        <w:pStyle w:val="Code"/>
        <w:rPr>
          <w:rStyle w:val="CodeInline"/>
        </w:rPr>
      </w:pPr>
      <w:r w:rsidRPr="00A2465D">
        <w:rPr>
          <w:rStyle w:val="CodeInline"/>
        </w:rPr>
        <w:t xml:space="preserve">                core.text.load(kTextureVS),</w:t>
      </w:r>
    </w:p>
    <w:p w14:paraId="7786162B" w14:textId="77777777" w:rsidR="00A2465D" w:rsidRPr="00A2465D" w:rsidRDefault="00A2465D" w:rsidP="00A2465D">
      <w:pPr>
        <w:pStyle w:val="Code"/>
        <w:rPr>
          <w:rStyle w:val="CodeInline"/>
        </w:rPr>
      </w:pPr>
      <w:r w:rsidRPr="00A2465D">
        <w:rPr>
          <w:rStyle w:val="CodeInline"/>
        </w:rPr>
        <w:t xml:space="preserve">                core.text.load(kTextureFS),</w:t>
      </w:r>
    </w:p>
    <w:p w14:paraId="6E0D7969" w14:textId="77777777" w:rsidR="00A2465D" w:rsidRPr="00A2465D" w:rsidRDefault="00A2465D" w:rsidP="00A2465D">
      <w:pPr>
        <w:pStyle w:val="Code"/>
        <w:rPr>
          <w:rStyle w:val="CodeInline"/>
        </w:rPr>
      </w:pPr>
      <w:r w:rsidRPr="00A2465D">
        <w:rPr>
          <w:rStyle w:val="CodeInline"/>
        </w:rPr>
        <w:t xml:space="preserve">                core.text.load(kLineFS),</w:t>
      </w:r>
    </w:p>
    <w:p w14:paraId="15F7B2D9" w14:textId="77777777" w:rsidR="00A2465D" w:rsidRPr="00A2465D" w:rsidRDefault="00A2465D" w:rsidP="00A2465D">
      <w:pPr>
        <w:pStyle w:val="Code"/>
        <w:rPr>
          <w:rStyle w:val="CodeInline"/>
        </w:rPr>
      </w:pPr>
      <w:r w:rsidRPr="00A2465D">
        <w:rPr>
          <w:rStyle w:val="CodeInline"/>
        </w:rPr>
        <w:t xml:space="preserve">                core.text.load(kLightFS),</w:t>
      </w:r>
    </w:p>
    <w:p w14:paraId="5A94F27E" w14:textId="77777777" w:rsidR="00A2465D" w:rsidRPr="00A2465D" w:rsidRDefault="00A2465D" w:rsidP="00A2465D">
      <w:pPr>
        <w:pStyle w:val="Code"/>
        <w:rPr>
          <w:rStyle w:val="CodeInline"/>
        </w:rPr>
      </w:pPr>
      <w:r w:rsidRPr="00A2465D">
        <w:rPr>
          <w:rStyle w:val="CodeInline"/>
        </w:rPr>
        <w:t xml:space="preserve">                core.text.load(kIllumFS),</w:t>
      </w:r>
    </w:p>
    <w:p w14:paraId="1F27A670" w14:textId="77777777" w:rsidR="00A2465D" w:rsidRPr="00A2465D" w:rsidRDefault="00A2465D" w:rsidP="00A2465D">
      <w:pPr>
        <w:pStyle w:val="Code"/>
        <w:rPr>
          <w:rStyle w:val="CodeInline"/>
        </w:rPr>
      </w:pPr>
      <w:r w:rsidRPr="00A2465D">
        <w:rPr>
          <w:rStyle w:val="CodeInline"/>
        </w:rPr>
        <w:lastRenderedPageBreak/>
        <w:t xml:space="preserve">                font.load(kDefaultFont)</w:t>
      </w:r>
    </w:p>
    <w:p w14:paraId="4F28E849" w14:textId="77777777" w:rsidR="00A2465D" w:rsidRPr="00A2465D" w:rsidRDefault="00A2465D" w:rsidP="00A2465D">
      <w:pPr>
        <w:pStyle w:val="Code"/>
        <w:rPr>
          <w:rStyle w:val="CodeInline"/>
        </w:rPr>
      </w:pPr>
      <w:r w:rsidRPr="00A2465D">
        <w:rPr>
          <w:rStyle w:val="CodeInline"/>
        </w:rPr>
        <w:t xml:space="preserve">            ]);</w:t>
      </w:r>
    </w:p>
    <w:p w14:paraId="6F640AF0" w14:textId="77777777" w:rsidR="00A2465D" w:rsidRPr="00A2465D" w:rsidRDefault="00A2465D" w:rsidP="00A2465D">
      <w:pPr>
        <w:pStyle w:val="Code"/>
        <w:rPr>
          <w:rStyle w:val="CodeInline"/>
        </w:rPr>
      </w:pPr>
      <w:r w:rsidRPr="00A2465D">
        <w:rPr>
          <w:rStyle w:val="CodeInline"/>
        </w:rPr>
        <w:t xml:space="preserve">            resolve();</w:t>
      </w:r>
    </w:p>
    <w:p w14:paraId="6C0491E5" w14:textId="77777777" w:rsidR="00A2465D" w:rsidRPr="00A2465D" w:rsidRDefault="00A2465D" w:rsidP="00A2465D">
      <w:pPr>
        <w:pStyle w:val="Code"/>
        <w:rPr>
          <w:rStyle w:val="CodeInline"/>
        </w:rPr>
      </w:pPr>
      <w:r w:rsidRPr="00A2465D">
        <w:rPr>
          <w:rStyle w:val="CodeInline"/>
        </w:rPr>
        <w:t xml:space="preserve">        }).then(</w:t>
      </w:r>
    </w:p>
    <w:p w14:paraId="065DF003" w14:textId="77777777" w:rsidR="00A2465D" w:rsidRPr="00A2465D" w:rsidRDefault="00A2465D" w:rsidP="00A2465D">
      <w:pPr>
        <w:pStyle w:val="Code"/>
        <w:rPr>
          <w:rStyle w:val="CodeInline"/>
        </w:rPr>
      </w:pPr>
      <w:r w:rsidRPr="00A2465D">
        <w:rPr>
          <w:rStyle w:val="CodeInline"/>
        </w:rPr>
        <w:t xml:space="preserve">            function resolve() { createShaders(); }</w:t>
      </w:r>
    </w:p>
    <w:p w14:paraId="5CCD5344" w14:textId="77777777" w:rsidR="00A2465D" w:rsidRPr="00A2465D" w:rsidRDefault="00A2465D" w:rsidP="00A2465D">
      <w:pPr>
        <w:pStyle w:val="Code"/>
        <w:rPr>
          <w:rStyle w:val="CodeInline"/>
        </w:rPr>
      </w:pPr>
      <w:r w:rsidRPr="00A2465D">
        <w:rPr>
          <w:rStyle w:val="CodeInline"/>
        </w:rPr>
        <w:t xml:space="preserve">        );</w:t>
      </w:r>
    </w:p>
    <w:p w14:paraId="4C00500A" w14:textId="77777777" w:rsidR="00A2465D" w:rsidRPr="00A2465D" w:rsidRDefault="00A2465D" w:rsidP="00A2465D">
      <w:pPr>
        <w:pStyle w:val="Code"/>
        <w:rPr>
          <w:rStyle w:val="CodeInline"/>
        </w:rPr>
      </w:pPr>
      <w:r w:rsidRPr="00A2465D">
        <w:rPr>
          <w:rStyle w:val="CodeInline"/>
        </w:rPr>
        <w:t xml:space="preserve">    map.pushPromise(loadPromise);</w:t>
      </w:r>
    </w:p>
    <w:p w14:paraId="430B5E88" w14:textId="77777777" w:rsidR="00A2465D" w:rsidRPr="00A2465D" w:rsidRDefault="00A2465D" w:rsidP="00A2465D">
      <w:pPr>
        <w:pStyle w:val="Code"/>
        <w:rPr>
          <w:rStyle w:val="CodeInline"/>
        </w:rPr>
      </w:pPr>
      <w:r w:rsidRPr="00A2465D">
        <w:rPr>
          <w:rStyle w:val="CodeInline"/>
        </w:rPr>
        <w:t>}</w:t>
      </w:r>
    </w:p>
    <w:p w14:paraId="26366B83" w14:textId="77777777" w:rsidR="00A2465D" w:rsidRPr="00A2465D" w:rsidRDefault="00A2465D" w:rsidP="00A2465D">
      <w:pPr>
        <w:pStyle w:val="Code"/>
        <w:rPr>
          <w:rStyle w:val="CodeInline"/>
        </w:rPr>
      </w:pPr>
    </w:p>
    <w:p w14:paraId="10C74DD8" w14:textId="77777777" w:rsidR="00A2465D" w:rsidRPr="00A2465D" w:rsidRDefault="00A2465D" w:rsidP="00A2465D">
      <w:pPr>
        <w:pStyle w:val="Code"/>
        <w:rPr>
          <w:rStyle w:val="CodeInline"/>
        </w:rPr>
      </w:pPr>
      <w:r w:rsidRPr="00A2465D">
        <w:rPr>
          <w:rStyle w:val="CodeInline"/>
        </w:rPr>
        <w:t>function getConstColorShader() { return mConstColorShader; }</w:t>
      </w:r>
    </w:p>
    <w:p w14:paraId="4902155C" w14:textId="77777777" w:rsidR="00A2465D" w:rsidRPr="00A2465D" w:rsidRDefault="00A2465D" w:rsidP="00A2465D">
      <w:pPr>
        <w:pStyle w:val="Code"/>
        <w:rPr>
          <w:rStyle w:val="CodeInline"/>
        </w:rPr>
      </w:pPr>
      <w:r w:rsidRPr="00A2465D">
        <w:rPr>
          <w:rStyle w:val="CodeInline"/>
        </w:rPr>
        <w:t>function getTextureShader() { return mTextureShader; }</w:t>
      </w:r>
    </w:p>
    <w:p w14:paraId="6FFA459B" w14:textId="77777777" w:rsidR="00A2465D" w:rsidRPr="00A2465D" w:rsidRDefault="00A2465D" w:rsidP="00A2465D">
      <w:pPr>
        <w:pStyle w:val="Code"/>
        <w:rPr>
          <w:rStyle w:val="CodeInline"/>
        </w:rPr>
      </w:pPr>
      <w:r w:rsidRPr="00A2465D">
        <w:rPr>
          <w:rStyle w:val="CodeInline"/>
        </w:rPr>
        <w:t>function getSpriteShader() { return mSpriteShader; }</w:t>
      </w:r>
    </w:p>
    <w:p w14:paraId="6F4D4DAE" w14:textId="77777777" w:rsidR="00A2465D" w:rsidRPr="00A2465D" w:rsidRDefault="00A2465D" w:rsidP="00A2465D">
      <w:pPr>
        <w:pStyle w:val="Code"/>
        <w:rPr>
          <w:rStyle w:val="CodeInline"/>
        </w:rPr>
      </w:pPr>
      <w:r w:rsidRPr="00A2465D">
        <w:rPr>
          <w:rStyle w:val="CodeInline"/>
        </w:rPr>
        <w:t>function getLineShader() { return mLineShader; }</w:t>
      </w:r>
    </w:p>
    <w:p w14:paraId="03AA0E84" w14:textId="77777777" w:rsidR="00A2465D" w:rsidRPr="00A2465D" w:rsidRDefault="00A2465D" w:rsidP="00A2465D">
      <w:pPr>
        <w:pStyle w:val="Code"/>
        <w:rPr>
          <w:rStyle w:val="CodeInline"/>
        </w:rPr>
      </w:pPr>
      <w:r w:rsidRPr="00A2465D">
        <w:rPr>
          <w:rStyle w:val="CodeInline"/>
        </w:rPr>
        <w:t>function getLightShader() { return mLightShader; }</w:t>
      </w:r>
    </w:p>
    <w:p w14:paraId="2DFB8CA3" w14:textId="77777777" w:rsidR="00A2465D" w:rsidRPr="00A2465D" w:rsidRDefault="00A2465D" w:rsidP="00A2465D">
      <w:pPr>
        <w:pStyle w:val="Code"/>
        <w:rPr>
          <w:rStyle w:val="CodeInline"/>
        </w:rPr>
      </w:pPr>
      <w:r w:rsidRPr="00A2465D">
        <w:rPr>
          <w:rStyle w:val="CodeInline"/>
        </w:rPr>
        <w:t>function getIllumShader() { return mIllumShader; }</w:t>
      </w:r>
    </w:p>
    <w:p w14:paraId="264F02E9" w14:textId="77777777" w:rsidR="00A2465D" w:rsidRPr="00A2465D" w:rsidRDefault="00A2465D" w:rsidP="00A2465D">
      <w:pPr>
        <w:pStyle w:val="Code"/>
        <w:rPr>
          <w:rStyle w:val="CodeInline"/>
        </w:rPr>
      </w:pPr>
    </w:p>
    <w:p w14:paraId="402F793D" w14:textId="77777777" w:rsidR="00A2465D" w:rsidRPr="00A2465D" w:rsidRDefault="00A2465D" w:rsidP="00A2465D">
      <w:pPr>
        <w:pStyle w:val="Code"/>
        <w:rPr>
          <w:rStyle w:val="CodeInline"/>
        </w:rPr>
      </w:pPr>
      <w:r w:rsidRPr="00A2465D">
        <w:rPr>
          <w:rStyle w:val="CodeInline"/>
        </w:rPr>
        <w:t>// font</w:t>
      </w:r>
    </w:p>
    <w:p w14:paraId="784AF5C5" w14:textId="77777777" w:rsidR="00A2465D" w:rsidRPr="00A2465D" w:rsidRDefault="00A2465D" w:rsidP="00A2465D">
      <w:pPr>
        <w:pStyle w:val="Code"/>
        <w:rPr>
          <w:rStyle w:val="CodeInline"/>
        </w:rPr>
      </w:pPr>
      <w:r w:rsidRPr="00A2465D">
        <w:rPr>
          <w:rStyle w:val="CodeInline"/>
        </w:rPr>
        <w:t>function getDefaultFontName() { return kDefaultFont; }</w:t>
      </w:r>
    </w:p>
    <w:p w14:paraId="6EC373E2" w14:textId="77777777" w:rsidR="00A2465D" w:rsidRPr="00A2465D" w:rsidRDefault="00A2465D" w:rsidP="00A2465D">
      <w:pPr>
        <w:pStyle w:val="Code"/>
        <w:rPr>
          <w:rStyle w:val="CodeInline"/>
        </w:rPr>
      </w:pPr>
    </w:p>
    <w:p w14:paraId="5B41A5E7" w14:textId="77777777" w:rsidR="00A2465D" w:rsidRPr="00A2465D" w:rsidRDefault="00A2465D" w:rsidP="00A2465D">
      <w:pPr>
        <w:pStyle w:val="Code"/>
        <w:rPr>
          <w:rStyle w:val="CodeInline"/>
        </w:rPr>
      </w:pPr>
      <w:r w:rsidRPr="00A2465D">
        <w:rPr>
          <w:rStyle w:val="CodeInline"/>
        </w:rPr>
        <w:t>export {</w:t>
      </w:r>
    </w:p>
    <w:p w14:paraId="0086720D" w14:textId="77777777" w:rsidR="00A2465D" w:rsidRPr="00A2465D" w:rsidRDefault="00A2465D" w:rsidP="00A2465D">
      <w:pPr>
        <w:pStyle w:val="Code"/>
        <w:rPr>
          <w:rStyle w:val="CodeInline"/>
        </w:rPr>
      </w:pPr>
      <w:r w:rsidRPr="00A2465D">
        <w:rPr>
          <w:rStyle w:val="CodeInline"/>
        </w:rPr>
        <w:t xml:space="preserve">    init, cleanUp,</w:t>
      </w:r>
    </w:p>
    <w:p w14:paraId="40D21C1D" w14:textId="77777777" w:rsidR="00A2465D" w:rsidRPr="00A2465D" w:rsidRDefault="00A2465D" w:rsidP="00A2465D">
      <w:pPr>
        <w:pStyle w:val="Code"/>
        <w:rPr>
          <w:rStyle w:val="CodeInline"/>
        </w:rPr>
      </w:pPr>
    </w:p>
    <w:p w14:paraId="578D51A3" w14:textId="77777777" w:rsidR="00A2465D" w:rsidRPr="00A2465D" w:rsidRDefault="00A2465D" w:rsidP="00A2465D">
      <w:pPr>
        <w:pStyle w:val="Code"/>
        <w:rPr>
          <w:rStyle w:val="CodeInline"/>
        </w:rPr>
      </w:pPr>
      <w:r w:rsidRPr="00A2465D">
        <w:rPr>
          <w:rStyle w:val="CodeInline"/>
        </w:rPr>
        <w:t xml:space="preserve">    // default system font name: this is guaranteed to be loaded</w:t>
      </w:r>
    </w:p>
    <w:p w14:paraId="6381BBFF" w14:textId="77777777" w:rsidR="00A2465D" w:rsidRPr="00A2465D" w:rsidRDefault="00A2465D" w:rsidP="00A2465D">
      <w:pPr>
        <w:pStyle w:val="Code"/>
        <w:rPr>
          <w:rStyle w:val="CodeInline"/>
        </w:rPr>
      </w:pPr>
      <w:r w:rsidRPr="00A2465D">
        <w:rPr>
          <w:rStyle w:val="CodeInline"/>
        </w:rPr>
        <w:t xml:space="preserve">    getDefaultFontName,</w:t>
      </w:r>
    </w:p>
    <w:p w14:paraId="0316010E" w14:textId="77777777" w:rsidR="00A2465D" w:rsidRPr="00A2465D" w:rsidRDefault="00A2465D" w:rsidP="00A2465D">
      <w:pPr>
        <w:pStyle w:val="Code"/>
        <w:rPr>
          <w:rStyle w:val="CodeInline"/>
        </w:rPr>
      </w:pPr>
    </w:p>
    <w:p w14:paraId="7E331A46" w14:textId="77777777" w:rsidR="00A2465D" w:rsidRPr="00A2465D" w:rsidRDefault="00A2465D" w:rsidP="00A2465D">
      <w:pPr>
        <w:pStyle w:val="Code"/>
        <w:rPr>
          <w:rStyle w:val="CodeInline"/>
        </w:rPr>
      </w:pPr>
      <w:r w:rsidRPr="00A2465D">
        <w:rPr>
          <w:rStyle w:val="CodeInline"/>
        </w:rPr>
        <w:t xml:space="preserve">    // shaders</w:t>
      </w:r>
    </w:p>
    <w:p w14:paraId="0983E55F" w14:textId="77777777" w:rsidR="00A2465D" w:rsidRPr="00A2465D" w:rsidRDefault="00A2465D" w:rsidP="00A2465D">
      <w:pPr>
        <w:pStyle w:val="Code"/>
        <w:rPr>
          <w:rStyle w:val="CodeInline"/>
        </w:rPr>
      </w:pPr>
      <w:r w:rsidRPr="00A2465D">
        <w:rPr>
          <w:rStyle w:val="CodeInline"/>
        </w:rPr>
        <w:t xml:space="preserve">    getConstColorShader, getTextureShader, getSpriteShader, getLineShader, getLightShader, getIllumShader,</w:t>
      </w:r>
    </w:p>
    <w:p w14:paraId="24033452" w14:textId="77777777" w:rsidR="00A2465D" w:rsidRPr="00A2465D" w:rsidRDefault="00A2465D" w:rsidP="00A2465D">
      <w:pPr>
        <w:pStyle w:val="Code"/>
        <w:rPr>
          <w:rStyle w:val="CodeInline"/>
        </w:rPr>
      </w:pPr>
    </w:p>
    <w:p w14:paraId="29FAFA38" w14:textId="77777777" w:rsidR="00A2465D" w:rsidRPr="00A2465D" w:rsidRDefault="00A2465D" w:rsidP="00A2465D">
      <w:pPr>
        <w:pStyle w:val="Code"/>
        <w:rPr>
          <w:rStyle w:val="CodeInline"/>
        </w:rPr>
      </w:pPr>
      <w:r w:rsidRPr="00A2465D">
        <w:rPr>
          <w:rStyle w:val="CodeInline"/>
        </w:rPr>
        <w:t xml:space="preserve">    // Global ambient: intensity and color</w:t>
      </w:r>
    </w:p>
    <w:p w14:paraId="1C5DF450" w14:textId="77777777" w:rsidR="00A2465D" w:rsidRPr="00A2465D" w:rsidRDefault="00A2465D" w:rsidP="00A2465D">
      <w:pPr>
        <w:pStyle w:val="Code"/>
        <w:rPr>
          <w:rStyle w:val="CodeInline"/>
        </w:rPr>
      </w:pPr>
      <w:r w:rsidRPr="00A2465D">
        <w:rPr>
          <w:rStyle w:val="CodeInline"/>
        </w:rPr>
        <w:t xml:space="preserve">    getGlobalAmbientColor, setGlobalAmbientColor, </w:t>
      </w:r>
    </w:p>
    <w:p w14:paraId="5B725CDB" w14:textId="77777777" w:rsidR="00A2465D" w:rsidRPr="00A2465D" w:rsidRDefault="00A2465D" w:rsidP="00A2465D">
      <w:pPr>
        <w:pStyle w:val="Code"/>
        <w:rPr>
          <w:rStyle w:val="CodeInline"/>
        </w:rPr>
      </w:pPr>
      <w:r w:rsidRPr="00A2465D">
        <w:rPr>
          <w:rStyle w:val="CodeInline"/>
        </w:rPr>
        <w:t xml:space="preserve">    getGlobalAmbientIntensity, setGlobalAmbientIntensity</w:t>
      </w:r>
    </w:p>
    <w:p w14:paraId="704F7AAB" w14:textId="4415BA4E" w:rsidR="00A2465D" w:rsidRDefault="00A2465D" w:rsidP="00A2465D">
      <w:pPr>
        <w:pStyle w:val="Code"/>
        <w:rPr>
          <w:rStyle w:val="CodeInline"/>
        </w:rPr>
      </w:pPr>
      <w:r w:rsidRPr="00A2465D">
        <w:rPr>
          <w:rStyle w:val="CodeInline"/>
        </w:rPr>
        <w:t>}</w:t>
      </w:r>
      <w:commentRangeEnd w:id="18"/>
      <w:r w:rsidR="00810CC5">
        <w:rPr>
          <w:rStyle w:val="CommentReference"/>
          <w:rFonts w:asciiTheme="minorHAnsi" w:hAnsiTheme="minorHAnsi"/>
          <w:noProof w:val="0"/>
        </w:rPr>
        <w:commentReference w:id="18"/>
      </w:r>
    </w:p>
    <w:p w14:paraId="46B4FA41" w14:textId="484E980D" w:rsidR="00C675F0" w:rsidRDefault="00C675F0" w:rsidP="00C675F0">
      <w:pPr>
        <w:pStyle w:val="Heading3"/>
      </w:pPr>
      <w:r w:rsidRPr="00C675F0">
        <w:t>Test the Scene Object Interface to the Game Engine</w:t>
      </w:r>
    </w:p>
    <w:p w14:paraId="0A2C11D4" w14:textId="5E472B47" w:rsidR="00B6047D" w:rsidRPr="00B6047D" w:rsidRDefault="00B6047D" w:rsidP="00B6047D">
      <w:pPr>
        <w:pStyle w:val="BodyTextFirst"/>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uses the cycling between two subclasses of the Scene object, </w:t>
      </w:r>
      <w:proofErr w:type="spellStart"/>
      <w:r w:rsidRPr="00B6047D">
        <w:rPr>
          <w:rStyle w:val="CodeInline"/>
        </w:rPr>
        <w:t>BlueLevel</w:t>
      </w:r>
      <w:proofErr w:type="spellEnd"/>
      <w:r w:rsidRPr="00B6047D">
        <w:t xml:space="preserve"> and </w:t>
      </w:r>
      <w:proofErr w:type="spellStart"/>
      <w:r w:rsidRPr="00B6047D">
        <w:rPr>
          <w:rStyle w:val="CodeInline"/>
        </w:rPr>
        <w:t>MyGame</w:t>
      </w:r>
      <w:proofErr w:type="spellEnd"/>
      <w:r w:rsidRPr="00B6047D">
        <w:t>, to illustrate the loading and unloading of scenes.</w:t>
      </w:r>
    </w:p>
    <w:p w14:paraId="1CE97128" w14:textId="1D800ED7" w:rsidR="00C675F0" w:rsidRDefault="00C675F0" w:rsidP="00C675F0">
      <w:pPr>
        <w:pStyle w:val="Heading4"/>
      </w:pPr>
      <w:r w:rsidRPr="00C675F0">
        <w:t xml:space="preserve">The </w:t>
      </w:r>
      <w:proofErr w:type="spellStart"/>
      <w:r w:rsidRPr="00C675F0">
        <w:t>BlueLevel</w:t>
      </w:r>
      <w:proofErr w:type="spellEnd"/>
      <w:r w:rsidRPr="00C675F0">
        <w:t xml:space="preserve"> Scene</w:t>
      </w:r>
    </w:p>
    <w:p w14:paraId="54C61476" w14:textId="4A362FCE" w:rsidR="00C675F0" w:rsidRDefault="00B6047D" w:rsidP="00B6047D">
      <w:pPr>
        <w:pStyle w:val="BodyTextFirst"/>
      </w:pPr>
      <w:r w:rsidRPr="00B6047D">
        <w:t xml:space="preserve">Define a </w:t>
      </w:r>
      <w:proofErr w:type="spellStart"/>
      <w:r w:rsidRPr="00B6047D">
        <w:rPr>
          <w:rStyle w:val="CodeInline"/>
        </w:rPr>
        <w:t>BlueLevel</w:t>
      </w:r>
      <w:proofErr w:type="spellEnd"/>
      <w:r w:rsidRPr="00B6047D">
        <w:t xml:space="preserve"> object that inherits from the </w:t>
      </w:r>
      <w:r w:rsidRPr="00B6047D">
        <w:rPr>
          <w:rStyle w:val="CodeInline"/>
        </w:rPr>
        <w:t>Scene</w:t>
      </w:r>
      <w:r w:rsidRPr="00B6047D">
        <w:t xml:space="preserve"> object and loads the scene from an external XML scene file.</w:t>
      </w:r>
    </w:p>
    <w:p w14:paraId="1BD4CCBA" w14:textId="66DD9C34" w:rsidR="00B6047D" w:rsidRDefault="00B6047D" w:rsidP="00B6047D">
      <w:pPr>
        <w:pStyle w:val="NumList"/>
        <w:numPr>
          <w:ilvl w:val="0"/>
          <w:numId w:val="25"/>
        </w:numPr>
      </w:pPr>
      <w:r w:rsidRPr="00B6047D">
        <w:lastRenderedPageBreak/>
        <w:t xml:space="preserve">Create a new XML scene file in the </w:t>
      </w:r>
      <w:r w:rsidRPr="00B6047D">
        <w:rPr>
          <w:rStyle w:val="CodeInline"/>
        </w:rPr>
        <w:t>assets</w:t>
      </w:r>
      <w:r w:rsidRPr="00B6047D">
        <w:t xml:space="preserve"> folder and name it </w:t>
      </w:r>
      <w:r w:rsidRPr="00B6047D">
        <w:rPr>
          <w:rStyle w:val="CodeInline"/>
        </w:rPr>
        <w:t>blue_level.xml</w:t>
      </w:r>
      <w:r w:rsidRPr="00B6047D">
        <w:t xml:space="preserve">. Add a scene definition for the </w:t>
      </w:r>
      <w:proofErr w:type="spellStart"/>
      <w:r w:rsidRPr="00B6047D">
        <w:rPr>
          <w:rStyle w:val="CodeInline"/>
        </w:rPr>
        <w:t>BlueLevel</w:t>
      </w:r>
      <w:proofErr w:type="spellEnd"/>
      <w:r w:rsidRPr="00B6047D">
        <w:t xml:space="preserve"> as follows:</w:t>
      </w:r>
    </w:p>
    <w:p w14:paraId="2B5CF5B3" w14:textId="1BE34079" w:rsidR="00B6047D" w:rsidRDefault="00B6047D" w:rsidP="00B6047D">
      <w:pPr>
        <w:pStyle w:val="Code"/>
      </w:pPr>
      <w:r>
        <w:t>&lt;MyGameLevel&gt;</w:t>
      </w:r>
    </w:p>
    <w:p w14:paraId="284AA64D" w14:textId="77777777" w:rsidR="00B6047D" w:rsidRDefault="00B6047D" w:rsidP="00B6047D">
      <w:pPr>
        <w:pStyle w:val="Code"/>
      </w:pPr>
      <w:r>
        <w:t>&lt;!--  *** be careful!! comma (,) is not a supported syntax!!  --&gt;</w:t>
      </w:r>
    </w:p>
    <w:p w14:paraId="52DA9C62" w14:textId="77777777" w:rsidR="00B6047D" w:rsidRDefault="00B6047D" w:rsidP="00B6047D">
      <w:pPr>
        <w:pStyle w:val="Code"/>
      </w:pPr>
      <w:r>
        <w:t>&lt;!--  make sure there are no comma in between attributes --&gt;</w:t>
      </w:r>
    </w:p>
    <w:p w14:paraId="27AE2F39" w14:textId="77777777" w:rsidR="00B6047D" w:rsidRDefault="00B6047D" w:rsidP="00B6047D">
      <w:pPr>
        <w:pStyle w:val="Code"/>
      </w:pPr>
      <w:r>
        <w:t>&lt;!--  e.g., do NOT do:  PosX="20", PosY="30" --&gt;</w:t>
      </w:r>
    </w:p>
    <w:p w14:paraId="6E8B9AAB" w14:textId="2835A8F9" w:rsidR="00B6047D" w:rsidRDefault="00B6047D" w:rsidP="00B6047D">
      <w:pPr>
        <w:pStyle w:val="Code"/>
      </w:pPr>
      <w:r>
        <w:t>&lt;!--  notice the "comma" between PosX and PosY: Syntax error! --&gt;</w:t>
      </w:r>
    </w:p>
    <w:p w14:paraId="7CB98DF9" w14:textId="77777777" w:rsidR="00B6047D" w:rsidRDefault="00B6047D" w:rsidP="00B6047D">
      <w:pPr>
        <w:pStyle w:val="Code"/>
      </w:pPr>
      <w:r>
        <w:t xml:space="preserve">    &lt;!-- cameras --&gt;</w:t>
      </w:r>
    </w:p>
    <w:p w14:paraId="75889366" w14:textId="127835FE" w:rsidR="00B6047D" w:rsidRDefault="00B6047D" w:rsidP="00B6047D">
      <w:pPr>
        <w:pStyle w:val="Code"/>
      </w:pPr>
      <w:r>
        <w:t xml:space="preserve">    &lt;!-- Viewport: x, y, w, h --&gt;</w:t>
      </w:r>
    </w:p>
    <w:p w14:paraId="138B9955" w14:textId="77777777" w:rsidR="00B6047D" w:rsidRDefault="00B6047D" w:rsidP="00B6047D">
      <w:pPr>
        <w:pStyle w:val="Code"/>
      </w:pPr>
      <w:r>
        <w:t xml:space="preserve">    &lt;Camera CenterX="20" CenterY="60" Width="20" </w:t>
      </w:r>
    </w:p>
    <w:p w14:paraId="6D860D4B" w14:textId="77777777" w:rsidR="00B6047D" w:rsidRDefault="00B6047D" w:rsidP="00B6047D">
      <w:pPr>
        <w:pStyle w:val="Code"/>
      </w:pPr>
      <w:r>
        <w:t xml:space="preserve">          Viewport="20 40 600 300"   </w:t>
      </w:r>
    </w:p>
    <w:p w14:paraId="165F781B" w14:textId="4E000A83" w:rsidR="00B6047D" w:rsidRDefault="00B6047D" w:rsidP="00B6047D">
      <w:pPr>
        <w:pStyle w:val="Code"/>
      </w:pPr>
      <w:r>
        <w:t xml:space="preserve">          BgColor="0 0 1 1.0"/&gt;    </w:t>
      </w:r>
    </w:p>
    <w:p w14:paraId="678F7255" w14:textId="77777777" w:rsidR="00B6047D" w:rsidRDefault="00B6047D" w:rsidP="00B6047D">
      <w:pPr>
        <w:pStyle w:val="Code"/>
      </w:pPr>
      <w:r>
        <w:t xml:space="preserve">    &lt;!-- Squares Rotation is in degree --&gt;</w:t>
      </w:r>
    </w:p>
    <w:p w14:paraId="05220E82" w14:textId="77777777" w:rsidR="00B6047D" w:rsidRDefault="00B6047D" w:rsidP="00B6047D">
      <w:pPr>
        <w:pStyle w:val="Code"/>
      </w:pPr>
      <w:r>
        <w:t xml:space="preserve">    &lt;Square PosX="20" PosY="60" Width="5" Height="5" Rotation="30" Color="1 1 1 1" /&gt;</w:t>
      </w:r>
    </w:p>
    <w:p w14:paraId="06934CB9" w14:textId="77777777" w:rsidR="00B6047D" w:rsidRDefault="00B6047D" w:rsidP="00B6047D">
      <w:pPr>
        <w:pStyle w:val="Code"/>
      </w:pPr>
      <w:r>
        <w:t xml:space="preserve">    &lt;Square PosX="20" PosY="60" Width="2" Height="3" Rotation="0"  Color="1 0 0 1" /&gt;</w:t>
      </w:r>
    </w:p>
    <w:p w14:paraId="5EBE6988" w14:textId="16E8A481" w:rsidR="00B6047D" w:rsidRPr="00B6047D" w:rsidRDefault="00B6047D" w:rsidP="00B6047D">
      <w:pPr>
        <w:pStyle w:val="Code"/>
      </w:pPr>
      <w:r>
        <w:t>&lt;/MyGameLevel&gt;</w:t>
      </w:r>
    </w:p>
    <w:p w14:paraId="316766C0" w14:textId="4FD2890B" w:rsidR="00B6047D" w:rsidRDefault="00B6047D" w:rsidP="00B6047D">
      <w:pPr>
        <w:pStyle w:val="BodyTextFirst"/>
      </w:pPr>
      <w:r w:rsidRPr="00B6047D">
        <w:t xml:space="preserve">Besides minor size, position, or color differences, this file defines a scene that is similar to the one defined by the </w:t>
      </w:r>
      <w:r w:rsidRPr="00B6047D">
        <w:rPr>
          <w:rStyle w:val="CodeInline"/>
        </w:rPr>
        <w:t>scene.xml</w:t>
      </w:r>
      <w:r w:rsidRPr="00B6047D">
        <w:t xml:space="preserve"> file from the previous project.</w:t>
      </w:r>
    </w:p>
    <w:p w14:paraId="5AE04043" w14:textId="75A0972D" w:rsidR="004726AF" w:rsidRDefault="004726AF" w:rsidP="004726AF">
      <w:pPr>
        <w:pStyle w:val="NumList"/>
        <w:numPr>
          <w:ilvl w:val="0"/>
          <w:numId w:val="25"/>
        </w:numPr>
      </w:pPr>
      <w:r w:rsidRPr="004726AF">
        <w:t xml:space="preserve">Create a new file in the </w:t>
      </w:r>
      <w:proofErr w:type="spellStart"/>
      <w:r w:rsidRPr="004726AF">
        <w:rPr>
          <w:rStyle w:val="CodeInline"/>
        </w:rPr>
        <w:t>src</w:t>
      </w:r>
      <w:proofErr w:type="spellEnd"/>
      <w:r w:rsidRPr="004726AF">
        <w:rPr>
          <w:rStyle w:val="CodeInline"/>
        </w:rPr>
        <w:t>/</w:t>
      </w:r>
      <w:proofErr w:type="spellStart"/>
      <w:r w:rsidRPr="004726AF">
        <w:rPr>
          <w:rStyle w:val="CodeInline"/>
        </w:rPr>
        <w:t>my_game</w:t>
      </w:r>
      <w:proofErr w:type="spellEnd"/>
      <w:r w:rsidRPr="004726AF">
        <w:t xml:space="preserve"> folder and name it </w:t>
      </w:r>
      <w:r w:rsidRPr="004726AF">
        <w:rPr>
          <w:rStyle w:val="CodeInline"/>
        </w:rPr>
        <w:t>blue_level.js</w:t>
      </w:r>
      <w:r w:rsidRPr="004726AF">
        <w:t>.</w:t>
      </w:r>
    </w:p>
    <w:p w14:paraId="3CE6113F" w14:textId="3F126904" w:rsidR="004726AF" w:rsidRDefault="004726AF" w:rsidP="004726AF">
      <w:pPr>
        <w:pStyle w:val="NumList"/>
        <w:numPr>
          <w:ilvl w:val="0"/>
          <w:numId w:val="25"/>
        </w:numPr>
      </w:pPr>
      <w:r>
        <w:t xml:space="preserve">Define a new class named </w:t>
      </w:r>
      <w:proofErr w:type="spellStart"/>
      <w:r w:rsidRPr="004726AF">
        <w:rPr>
          <w:rStyle w:val="CodeInline"/>
        </w:rPr>
        <w:t>BlueLevel</w:t>
      </w:r>
      <w:proofErr w:type="spellEnd"/>
      <w:r>
        <w:t xml:space="preserve"> that </w:t>
      </w:r>
      <w:r w:rsidRPr="004726AF">
        <w:rPr>
          <w:rStyle w:val="CodeInline"/>
        </w:rPr>
        <w:t>extends</w:t>
      </w:r>
      <w:r>
        <w:t xml:space="preserve"> your newly created </w:t>
      </w:r>
      <w:r w:rsidRPr="004726AF">
        <w:rPr>
          <w:rStyle w:val="CodeInline"/>
        </w:rPr>
        <w:t>Scene</w:t>
      </w:r>
      <w:r>
        <w:t xml:space="preserve"> abstract class. Also add imports for the engine and local utilities</w:t>
      </w:r>
      <w:r w:rsidR="00A628E9">
        <w:t xml:space="preserve"> as well as the class export</w:t>
      </w:r>
      <w:r>
        <w:t>.</w:t>
      </w:r>
    </w:p>
    <w:p w14:paraId="10B14C71" w14:textId="77777777" w:rsidR="004726AF" w:rsidRDefault="004726AF" w:rsidP="004726AF">
      <w:pPr>
        <w:pStyle w:val="Code"/>
      </w:pPr>
      <w:r>
        <w:t>// Engine Core stuff</w:t>
      </w:r>
    </w:p>
    <w:p w14:paraId="7CCE4857" w14:textId="77777777" w:rsidR="004726AF" w:rsidRDefault="004726AF" w:rsidP="004726AF">
      <w:pPr>
        <w:pStyle w:val="Code"/>
      </w:pPr>
      <w:r>
        <w:t>import engine from "../engine/index.js";</w:t>
      </w:r>
    </w:p>
    <w:p w14:paraId="10BA21C7" w14:textId="77777777" w:rsidR="004726AF" w:rsidRDefault="004726AF" w:rsidP="004726AF">
      <w:pPr>
        <w:pStyle w:val="Code"/>
      </w:pPr>
    </w:p>
    <w:p w14:paraId="4FAE7F9F" w14:textId="77777777" w:rsidR="004726AF" w:rsidRDefault="004726AF" w:rsidP="004726AF">
      <w:pPr>
        <w:pStyle w:val="Code"/>
      </w:pPr>
      <w:r>
        <w:t>// Local stuff</w:t>
      </w:r>
    </w:p>
    <w:p w14:paraId="7462D6AB" w14:textId="77777777" w:rsidR="004726AF" w:rsidRDefault="004726AF" w:rsidP="004726AF">
      <w:pPr>
        <w:pStyle w:val="Code"/>
      </w:pPr>
      <w:r>
        <w:t>import MyGame from "./my_game.js";</w:t>
      </w:r>
    </w:p>
    <w:p w14:paraId="0ED24B25" w14:textId="77777777" w:rsidR="004726AF" w:rsidRDefault="004726AF" w:rsidP="004726AF">
      <w:pPr>
        <w:pStyle w:val="Code"/>
      </w:pPr>
      <w:r>
        <w:t>import SceneFileParser from "./util/scene_file_parser.js";</w:t>
      </w:r>
    </w:p>
    <w:p w14:paraId="34998902" w14:textId="77777777" w:rsidR="004726AF" w:rsidRDefault="004726AF" w:rsidP="004726AF">
      <w:pPr>
        <w:pStyle w:val="Code"/>
      </w:pPr>
    </w:p>
    <w:p w14:paraId="401A1336" w14:textId="4053A182" w:rsidR="004726AF" w:rsidRPr="00A628E9" w:rsidRDefault="004726AF" w:rsidP="004726AF">
      <w:pPr>
        <w:pStyle w:val="Code"/>
        <w:rPr>
          <w:rStyle w:val="CodeBold"/>
        </w:rPr>
      </w:pPr>
      <w:r w:rsidRPr="00A628E9">
        <w:rPr>
          <w:rStyle w:val="CodeBold"/>
        </w:rPr>
        <w:t xml:space="preserve">class BlueLevel </w:t>
      </w:r>
      <w:commentRangeStart w:id="19"/>
      <w:r w:rsidRPr="00A628E9">
        <w:rPr>
          <w:rStyle w:val="CodeBold"/>
        </w:rPr>
        <w:t xml:space="preserve">extends </w:t>
      </w:r>
      <w:commentRangeEnd w:id="19"/>
      <w:r w:rsidR="00A628E9">
        <w:rPr>
          <w:rStyle w:val="CommentReference"/>
          <w:rFonts w:asciiTheme="minorHAnsi" w:hAnsiTheme="minorHAnsi"/>
          <w:noProof w:val="0"/>
        </w:rPr>
        <w:commentReference w:id="19"/>
      </w:r>
      <w:r w:rsidRPr="00A628E9">
        <w:rPr>
          <w:rStyle w:val="CodeBold"/>
        </w:rPr>
        <w:t xml:space="preserve">engine.Scene { </w:t>
      </w:r>
      <w:commentRangeStart w:id="20"/>
      <w:r w:rsidRPr="00A628E9">
        <w:rPr>
          <w:rStyle w:val="CodeBold"/>
        </w:rPr>
        <w:t xml:space="preserve">… </w:t>
      </w:r>
      <w:commentRangeEnd w:id="20"/>
      <w:r w:rsidRPr="00A628E9">
        <w:rPr>
          <w:rStyle w:val="CodeBold"/>
        </w:rPr>
        <w:commentReference w:id="20"/>
      </w:r>
      <w:r w:rsidRPr="00A628E9">
        <w:rPr>
          <w:rStyle w:val="CodeBold"/>
        </w:rPr>
        <w:t>}</w:t>
      </w:r>
    </w:p>
    <w:p w14:paraId="50BAA6AD" w14:textId="77777777" w:rsidR="00A628E9" w:rsidRDefault="00A628E9" w:rsidP="004726AF">
      <w:pPr>
        <w:pStyle w:val="Code"/>
      </w:pPr>
    </w:p>
    <w:p w14:paraId="6367D702" w14:textId="739C5D77" w:rsidR="00A628E9" w:rsidRDefault="00A628E9" w:rsidP="004726AF">
      <w:pPr>
        <w:pStyle w:val="Code"/>
      </w:pPr>
      <w:r w:rsidRPr="00A628E9">
        <w:t>export default BlueLevel;</w:t>
      </w:r>
    </w:p>
    <w:p w14:paraId="411CC596" w14:textId="77777777" w:rsidR="00A628E9" w:rsidRPr="00A628E9" w:rsidRDefault="00A628E9" w:rsidP="00A628E9">
      <w:pPr>
        <w:pStyle w:val="NumList"/>
      </w:pPr>
      <w:r w:rsidRPr="00A628E9">
        <w:t xml:space="preserve">Define a constructor for </w:t>
      </w:r>
      <w:proofErr w:type="spellStart"/>
      <w:r w:rsidRPr="00A628E9">
        <w:rPr>
          <w:rStyle w:val="CodeInline"/>
        </w:rPr>
        <w:t>BlueLevel</w:t>
      </w:r>
      <w:proofErr w:type="spellEnd"/>
      <w:r w:rsidRPr="00A628E9">
        <w:t xml:space="preserve"> as follows:</w:t>
      </w:r>
    </w:p>
    <w:p w14:paraId="063C4138" w14:textId="77777777" w:rsidR="00A628E9" w:rsidRDefault="00A628E9" w:rsidP="00A628E9">
      <w:pPr>
        <w:pStyle w:val="Code"/>
      </w:pPr>
      <w:r>
        <w:t xml:space="preserve">    constructor() {</w:t>
      </w:r>
    </w:p>
    <w:p w14:paraId="509EADDA" w14:textId="77777777" w:rsidR="00A628E9" w:rsidRDefault="00A628E9" w:rsidP="00A628E9">
      <w:pPr>
        <w:pStyle w:val="Code"/>
      </w:pPr>
      <w:r>
        <w:t xml:space="preserve">        super();</w:t>
      </w:r>
    </w:p>
    <w:p w14:paraId="728059FC" w14:textId="77777777" w:rsidR="00A628E9" w:rsidRDefault="00A628E9" w:rsidP="00A628E9">
      <w:pPr>
        <w:pStyle w:val="Code"/>
      </w:pPr>
    </w:p>
    <w:p w14:paraId="410917ED" w14:textId="77777777" w:rsidR="00A628E9" w:rsidRDefault="00A628E9" w:rsidP="00A628E9">
      <w:pPr>
        <w:pStyle w:val="Code"/>
      </w:pPr>
      <w:r>
        <w:t xml:space="preserve">        // scene file name</w:t>
      </w:r>
    </w:p>
    <w:p w14:paraId="14E7B0D9" w14:textId="77777777" w:rsidR="00A628E9" w:rsidRDefault="00A628E9" w:rsidP="00A628E9">
      <w:pPr>
        <w:pStyle w:val="Code"/>
      </w:pPr>
      <w:r>
        <w:t xml:space="preserve">        this.mSceneFile = "assets/blue_level.xml";</w:t>
      </w:r>
    </w:p>
    <w:p w14:paraId="17782ED4" w14:textId="77777777" w:rsidR="00A628E9" w:rsidRDefault="00A628E9" w:rsidP="00A628E9">
      <w:pPr>
        <w:pStyle w:val="Code"/>
      </w:pPr>
      <w:r>
        <w:t xml:space="preserve">        // all squares</w:t>
      </w:r>
    </w:p>
    <w:p w14:paraId="78A9451E" w14:textId="77777777" w:rsidR="00A628E9" w:rsidRDefault="00A628E9" w:rsidP="00A628E9">
      <w:pPr>
        <w:pStyle w:val="Code"/>
      </w:pPr>
      <w:r>
        <w:t xml:space="preserve">        this.mSQSet = [];        // these are the Renderable objects</w:t>
      </w:r>
    </w:p>
    <w:p w14:paraId="10CD8264" w14:textId="77777777" w:rsidR="00A628E9" w:rsidRDefault="00A628E9" w:rsidP="00A628E9">
      <w:pPr>
        <w:pStyle w:val="Code"/>
      </w:pPr>
    </w:p>
    <w:p w14:paraId="370FFEC9" w14:textId="77777777" w:rsidR="00A628E9" w:rsidRDefault="00A628E9" w:rsidP="00A628E9">
      <w:pPr>
        <w:pStyle w:val="Code"/>
      </w:pPr>
      <w:r>
        <w:t xml:space="preserve">        // The camera to view the scene</w:t>
      </w:r>
    </w:p>
    <w:p w14:paraId="7BAE314B" w14:textId="77777777" w:rsidR="00A628E9" w:rsidRDefault="00A628E9" w:rsidP="00A628E9">
      <w:pPr>
        <w:pStyle w:val="Code"/>
      </w:pPr>
      <w:r>
        <w:t xml:space="preserve">        this.mCamera = null;</w:t>
      </w:r>
    </w:p>
    <w:p w14:paraId="0AD3A011" w14:textId="1BECA88D" w:rsidR="00A628E9" w:rsidRDefault="00A628E9" w:rsidP="00A628E9">
      <w:pPr>
        <w:pStyle w:val="Code"/>
      </w:pPr>
      <w:r>
        <w:t xml:space="preserve">    }</w:t>
      </w:r>
    </w:p>
    <w:p w14:paraId="610ADF8B" w14:textId="324CF7D6" w:rsidR="00A628E9" w:rsidRDefault="00A628E9" w:rsidP="00A628E9">
      <w:pPr>
        <w:pStyle w:val="NumList"/>
      </w:pPr>
      <w:r>
        <w:t xml:space="preserve">Override the </w:t>
      </w:r>
      <w:r w:rsidRPr="00346707">
        <w:rPr>
          <w:rStyle w:val="CodeInline"/>
        </w:rPr>
        <w:t>Scene</w:t>
      </w:r>
      <w:r>
        <w:t xml:space="preserve"> functions as follows:</w:t>
      </w:r>
    </w:p>
    <w:p w14:paraId="31409923" w14:textId="77777777" w:rsidR="00A628E9" w:rsidRDefault="00A628E9" w:rsidP="00A628E9">
      <w:pPr>
        <w:pStyle w:val="Code"/>
      </w:pPr>
      <w:commentRangeStart w:id="21"/>
      <w:r>
        <w:t xml:space="preserve">    init() {</w:t>
      </w:r>
    </w:p>
    <w:p w14:paraId="163FADEE" w14:textId="77777777" w:rsidR="00A628E9" w:rsidRDefault="00A628E9" w:rsidP="00A628E9">
      <w:pPr>
        <w:pStyle w:val="Code"/>
      </w:pPr>
      <w:r>
        <w:t xml:space="preserve">        let sceneParser = new SceneFileParser(engine.xml.get(this.mSceneFile));</w:t>
      </w:r>
    </w:p>
    <w:p w14:paraId="2400519D" w14:textId="77777777" w:rsidR="00A628E9" w:rsidRDefault="00A628E9" w:rsidP="00A628E9">
      <w:pPr>
        <w:pStyle w:val="Code"/>
      </w:pPr>
    </w:p>
    <w:p w14:paraId="3B47B8D2" w14:textId="77777777" w:rsidR="00A628E9" w:rsidRDefault="00A628E9" w:rsidP="00A628E9">
      <w:pPr>
        <w:pStyle w:val="Code"/>
      </w:pPr>
      <w:r>
        <w:t xml:space="preserve">        // Step A: Read in the camera</w:t>
      </w:r>
    </w:p>
    <w:p w14:paraId="498A2063" w14:textId="77777777" w:rsidR="00A628E9" w:rsidRDefault="00A628E9" w:rsidP="00A628E9">
      <w:pPr>
        <w:pStyle w:val="Code"/>
      </w:pPr>
      <w:r>
        <w:t xml:space="preserve">        this.mCamera = sceneParser.parseCamera();</w:t>
      </w:r>
    </w:p>
    <w:p w14:paraId="53095679" w14:textId="77777777" w:rsidR="00A628E9" w:rsidRDefault="00A628E9" w:rsidP="00A628E9">
      <w:pPr>
        <w:pStyle w:val="Code"/>
      </w:pPr>
    </w:p>
    <w:p w14:paraId="28473800" w14:textId="77777777" w:rsidR="00A628E9" w:rsidRDefault="00A628E9" w:rsidP="00A628E9">
      <w:pPr>
        <w:pStyle w:val="Code"/>
      </w:pPr>
      <w:r>
        <w:t xml:space="preserve">        // Step B: Read all the squares</w:t>
      </w:r>
    </w:p>
    <w:p w14:paraId="4F3C1BE2" w14:textId="77777777" w:rsidR="00A628E9" w:rsidRDefault="00A628E9" w:rsidP="00A628E9">
      <w:pPr>
        <w:pStyle w:val="Code"/>
      </w:pPr>
      <w:r>
        <w:t xml:space="preserve">        sceneParser.parseSquares(this.mSQSet);</w:t>
      </w:r>
    </w:p>
    <w:p w14:paraId="50069CAB" w14:textId="77777777" w:rsidR="00A628E9" w:rsidRDefault="00A628E9" w:rsidP="00A628E9">
      <w:pPr>
        <w:pStyle w:val="Code"/>
      </w:pPr>
      <w:r>
        <w:t xml:space="preserve">    }</w:t>
      </w:r>
    </w:p>
    <w:p w14:paraId="28B537B8" w14:textId="77777777" w:rsidR="00A628E9" w:rsidRDefault="00A628E9" w:rsidP="00A628E9">
      <w:pPr>
        <w:pStyle w:val="Code"/>
      </w:pPr>
    </w:p>
    <w:p w14:paraId="06C76977" w14:textId="77777777" w:rsidR="00A628E9" w:rsidRDefault="00A628E9" w:rsidP="00A628E9">
      <w:pPr>
        <w:pStyle w:val="Code"/>
      </w:pPr>
      <w:r>
        <w:t xml:space="preserve">    draw() {</w:t>
      </w:r>
    </w:p>
    <w:p w14:paraId="2B25A8FD" w14:textId="77777777" w:rsidR="00A628E9" w:rsidRDefault="00A628E9" w:rsidP="00A628E9">
      <w:pPr>
        <w:pStyle w:val="Code"/>
      </w:pPr>
      <w:r>
        <w:t xml:space="preserve">        // Step A: set up the camera</w:t>
      </w:r>
    </w:p>
    <w:p w14:paraId="5ED0B292" w14:textId="77777777" w:rsidR="00A628E9" w:rsidRDefault="00A628E9" w:rsidP="00A628E9">
      <w:pPr>
        <w:pStyle w:val="Code"/>
      </w:pPr>
      <w:r>
        <w:t xml:space="preserve">        this.mCamera.setViewAndCameraMatrix();</w:t>
      </w:r>
    </w:p>
    <w:p w14:paraId="075F81E1" w14:textId="77777777" w:rsidR="00A628E9" w:rsidRDefault="00A628E9" w:rsidP="00A628E9">
      <w:pPr>
        <w:pStyle w:val="Code"/>
      </w:pPr>
      <w:r>
        <w:t xml:space="preserve">        // Step B: draw everything with the camera</w:t>
      </w:r>
    </w:p>
    <w:p w14:paraId="76064B5C" w14:textId="77777777" w:rsidR="00A628E9" w:rsidRDefault="00A628E9" w:rsidP="00A628E9">
      <w:pPr>
        <w:pStyle w:val="Code"/>
      </w:pPr>
      <w:r>
        <w:t xml:space="preserve">        let i;</w:t>
      </w:r>
    </w:p>
    <w:p w14:paraId="6A85F238" w14:textId="77777777" w:rsidR="00A628E9" w:rsidRDefault="00A628E9" w:rsidP="00A628E9">
      <w:pPr>
        <w:pStyle w:val="Code"/>
      </w:pPr>
      <w:r>
        <w:t xml:space="preserve">        for (i = 0; i &lt; this.mSQSet.length; i++) {</w:t>
      </w:r>
    </w:p>
    <w:p w14:paraId="2FAA3A77" w14:textId="77777777" w:rsidR="00A628E9" w:rsidRDefault="00A628E9" w:rsidP="00A628E9">
      <w:pPr>
        <w:pStyle w:val="Code"/>
      </w:pPr>
      <w:r>
        <w:t xml:space="preserve">            this.mSQSet[i].draw(this.mCamera);</w:t>
      </w:r>
    </w:p>
    <w:p w14:paraId="3091C531" w14:textId="77777777" w:rsidR="00A628E9" w:rsidRDefault="00A628E9" w:rsidP="00A628E9">
      <w:pPr>
        <w:pStyle w:val="Code"/>
      </w:pPr>
      <w:r>
        <w:t xml:space="preserve">        }</w:t>
      </w:r>
    </w:p>
    <w:p w14:paraId="6346BA19" w14:textId="77777777" w:rsidR="00A628E9" w:rsidRDefault="00A628E9" w:rsidP="00A628E9">
      <w:pPr>
        <w:pStyle w:val="Code"/>
      </w:pPr>
      <w:r>
        <w:t xml:space="preserve">    }</w:t>
      </w:r>
    </w:p>
    <w:p w14:paraId="2B5E2DFF" w14:textId="77777777" w:rsidR="00A628E9" w:rsidRDefault="00A628E9" w:rsidP="00A628E9">
      <w:pPr>
        <w:pStyle w:val="Code"/>
      </w:pPr>
    </w:p>
    <w:p w14:paraId="38494A86" w14:textId="77777777" w:rsidR="00A628E9" w:rsidRDefault="00A628E9" w:rsidP="00A628E9">
      <w:pPr>
        <w:pStyle w:val="Code"/>
      </w:pPr>
      <w:r>
        <w:t xml:space="preserve">    update() {</w:t>
      </w:r>
    </w:p>
    <w:p w14:paraId="6EBCCB7F" w14:textId="77777777" w:rsidR="00A628E9" w:rsidRDefault="00A628E9" w:rsidP="00A628E9">
      <w:pPr>
        <w:pStyle w:val="Code"/>
      </w:pPr>
      <w:r>
        <w:t xml:space="preserve">        // For this very simple game, let's move the first square</w:t>
      </w:r>
    </w:p>
    <w:p w14:paraId="5BD7B8A7" w14:textId="77777777" w:rsidR="00A628E9" w:rsidRDefault="00A628E9" w:rsidP="00A628E9">
      <w:pPr>
        <w:pStyle w:val="Code"/>
      </w:pPr>
      <w:r>
        <w:t xml:space="preserve">        let xform = this.mSQSet[1].getXform();</w:t>
      </w:r>
    </w:p>
    <w:p w14:paraId="7DD3BFB2" w14:textId="77777777" w:rsidR="00A628E9" w:rsidRDefault="00A628E9" w:rsidP="00A628E9">
      <w:pPr>
        <w:pStyle w:val="Code"/>
      </w:pPr>
      <w:r>
        <w:t xml:space="preserve">        let deltaX = 0.05;</w:t>
      </w:r>
    </w:p>
    <w:p w14:paraId="3F6E187C" w14:textId="77777777" w:rsidR="00A628E9" w:rsidRDefault="00A628E9" w:rsidP="00A628E9">
      <w:pPr>
        <w:pStyle w:val="Code"/>
      </w:pPr>
    </w:p>
    <w:p w14:paraId="7DAE1A98" w14:textId="77777777" w:rsidR="00A628E9" w:rsidRDefault="00A628E9" w:rsidP="00A628E9">
      <w:pPr>
        <w:pStyle w:val="Code"/>
      </w:pPr>
      <w:r>
        <w:t xml:space="preserve">        /// Move right and swap ovre</w:t>
      </w:r>
    </w:p>
    <w:p w14:paraId="1B3F3959" w14:textId="77777777" w:rsidR="00A628E9" w:rsidRDefault="00A628E9" w:rsidP="00A628E9">
      <w:pPr>
        <w:pStyle w:val="Code"/>
      </w:pPr>
      <w:r>
        <w:t xml:space="preserve">        if (engine.input.isKeyPressed(engine.input.keys.Right)) {</w:t>
      </w:r>
    </w:p>
    <w:p w14:paraId="6387D62F" w14:textId="77777777" w:rsidR="00A628E9" w:rsidRDefault="00A628E9" w:rsidP="00A628E9">
      <w:pPr>
        <w:pStyle w:val="Code"/>
      </w:pPr>
      <w:r>
        <w:t xml:space="preserve">            xform.incXPosBy(deltaX);</w:t>
      </w:r>
    </w:p>
    <w:p w14:paraId="6D30B485" w14:textId="77777777" w:rsidR="00A628E9" w:rsidRDefault="00A628E9" w:rsidP="00A628E9">
      <w:pPr>
        <w:pStyle w:val="Code"/>
      </w:pPr>
      <w:r>
        <w:t xml:space="preserve">            if (xform.getXPos() &gt; 30) { // this is the right-bound of the window</w:t>
      </w:r>
    </w:p>
    <w:p w14:paraId="008A3E4B" w14:textId="77777777" w:rsidR="00A628E9" w:rsidRDefault="00A628E9" w:rsidP="00A628E9">
      <w:pPr>
        <w:pStyle w:val="Code"/>
      </w:pPr>
      <w:r>
        <w:t xml:space="preserve">                xform.setPosition(12, 60);</w:t>
      </w:r>
    </w:p>
    <w:p w14:paraId="52846CFB" w14:textId="77777777" w:rsidR="00A628E9" w:rsidRDefault="00A628E9" w:rsidP="00A628E9">
      <w:pPr>
        <w:pStyle w:val="Code"/>
      </w:pPr>
      <w:r>
        <w:t xml:space="preserve">            }</w:t>
      </w:r>
    </w:p>
    <w:p w14:paraId="3D55B9B1" w14:textId="77777777" w:rsidR="00A628E9" w:rsidRDefault="00A628E9" w:rsidP="00A628E9">
      <w:pPr>
        <w:pStyle w:val="Code"/>
      </w:pPr>
      <w:r>
        <w:t xml:space="preserve">        }</w:t>
      </w:r>
    </w:p>
    <w:p w14:paraId="1CC19ECF" w14:textId="77777777" w:rsidR="00A628E9" w:rsidRDefault="00A628E9" w:rsidP="00A628E9">
      <w:pPr>
        <w:pStyle w:val="Code"/>
      </w:pPr>
    </w:p>
    <w:p w14:paraId="4AF62711" w14:textId="77777777" w:rsidR="00A628E9" w:rsidRDefault="00A628E9" w:rsidP="00A628E9">
      <w:pPr>
        <w:pStyle w:val="Code"/>
      </w:pPr>
      <w:r>
        <w:t xml:space="preserve">        // test for white square movement</w:t>
      </w:r>
    </w:p>
    <w:p w14:paraId="60459609" w14:textId="77777777" w:rsidR="00A628E9" w:rsidRDefault="00A628E9" w:rsidP="00A628E9">
      <w:pPr>
        <w:pStyle w:val="Code"/>
      </w:pPr>
      <w:r>
        <w:t xml:space="preserve">        if (engine.input.isKeyPressed(engine.input.keys.Left)) {</w:t>
      </w:r>
    </w:p>
    <w:p w14:paraId="6899AF75" w14:textId="77777777" w:rsidR="00A628E9" w:rsidRDefault="00A628E9" w:rsidP="00A628E9">
      <w:pPr>
        <w:pStyle w:val="Code"/>
      </w:pPr>
      <w:r>
        <w:t xml:space="preserve">            xform.incXPosBy(-deltaX);</w:t>
      </w:r>
    </w:p>
    <w:p w14:paraId="6AED13B0" w14:textId="77777777" w:rsidR="00A628E9" w:rsidRDefault="00A628E9" w:rsidP="00A628E9">
      <w:pPr>
        <w:pStyle w:val="Code"/>
      </w:pPr>
      <w:r>
        <w:t xml:space="preserve">            if (xform.getXPos() &lt; 11) { // this is the left-boundary</w:t>
      </w:r>
    </w:p>
    <w:p w14:paraId="24192E44" w14:textId="77777777" w:rsidR="00A628E9" w:rsidRDefault="00A628E9" w:rsidP="00A628E9">
      <w:pPr>
        <w:pStyle w:val="Code"/>
      </w:pPr>
      <w:r>
        <w:t xml:space="preserve">                this.stop();</w:t>
      </w:r>
    </w:p>
    <w:p w14:paraId="7510ACC2" w14:textId="77777777" w:rsidR="00A628E9" w:rsidRDefault="00A628E9" w:rsidP="00A628E9">
      <w:pPr>
        <w:pStyle w:val="Code"/>
      </w:pPr>
      <w:r>
        <w:t xml:space="preserve">            }</w:t>
      </w:r>
    </w:p>
    <w:p w14:paraId="1BC08850" w14:textId="77777777" w:rsidR="00A628E9" w:rsidRDefault="00A628E9" w:rsidP="00A628E9">
      <w:pPr>
        <w:pStyle w:val="Code"/>
      </w:pPr>
      <w:r>
        <w:t xml:space="preserve">        }</w:t>
      </w:r>
    </w:p>
    <w:p w14:paraId="443A2607" w14:textId="77777777" w:rsidR="00A628E9" w:rsidRDefault="00A628E9" w:rsidP="00A628E9">
      <w:pPr>
        <w:pStyle w:val="Code"/>
      </w:pPr>
    </w:p>
    <w:p w14:paraId="05D1A088" w14:textId="77777777" w:rsidR="00A628E9" w:rsidRDefault="00A628E9" w:rsidP="00A628E9">
      <w:pPr>
        <w:pStyle w:val="Code"/>
      </w:pPr>
      <w:r>
        <w:t xml:space="preserve">        if (engine.input.isKeyPressed(engine.input.keys.Q))</w:t>
      </w:r>
    </w:p>
    <w:p w14:paraId="5608278B" w14:textId="77777777" w:rsidR="00A628E9" w:rsidRDefault="00A628E9" w:rsidP="00A628E9">
      <w:pPr>
        <w:pStyle w:val="Code"/>
      </w:pPr>
      <w:r>
        <w:t xml:space="preserve">            this.stop();</w:t>
      </w:r>
    </w:p>
    <w:p w14:paraId="11E1EACC" w14:textId="77777777" w:rsidR="00A628E9" w:rsidRDefault="00A628E9" w:rsidP="00A628E9">
      <w:pPr>
        <w:pStyle w:val="Code"/>
      </w:pPr>
      <w:r>
        <w:t xml:space="preserve">    }</w:t>
      </w:r>
    </w:p>
    <w:p w14:paraId="22F94BC8" w14:textId="77777777" w:rsidR="00A628E9" w:rsidRDefault="00A628E9" w:rsidP="00A628E9">
      <w:pPr>
        <w:pStyle w:val="Code"/>
      </w:pPr>
    </w:p>
    <w:p w14:paraId="50DD0FEC" w14:textId="77777777" w:rsidR="00A628E9" w:rsidRDefault="00A628E9" w:rsidP="00A628E9">
      <w:pPr>
        <w:pStyle w:val="Code"/>
      </w:pPr>
      <w:r>
        <w:t xml:space="preserve">    // If next() is not defined, then</w:t>
      </w:r>
    </w:p>
    <w:p w14:paraId="4BB8A986" w14:textId="77777777" w:rsidR="00A628E9" w:rsidRDefault="00A628E9" w:rsidP="00A628E9">
      <w:pPr>
        <w:pStyle w:val="Code"/>
      </w:pPr>
      <w:r>
        <w:t xml:space="preserve">    // the default in the Scenes.next() will be called</w:t>
      </w:r>
    </w:p>
    <w:p w14:paraId="064C5CE3" w14:textId="77777777" w:rsidR="00A628E9" w:rsidRDefault="00A628E9" w:rsidP="00A628E9">
      <w:pPr>
        <w:pStyle w:val="Code"/>
      </w:pPr>
      <w:r>
        <w:t xml:space="preserve">    // causing the end of the game</w:t>
      </w:r>
    </w:p>
    <w:p w14:paraId="3A9436D3" w14:textId="77777777" w:rsidR="00A628E9" w:rsidRDefault="00A628E9" w:rsidP="00A628E9">
      <w:pPr>
        <w:pStyle w:val="Code"/>
      </w:pPr>
      <w:r>
        <w:t xml:space="preserve">    // </w:t>
      </w:r>
    </w:p>
    <w:p w14:paraId="630805A1" w14:textId="77777777" w:rsidR="00A628E9" w:rsidRDefault="00A628E9" w:rsidP="00A628E9">
      <w:pPr>
        <w:pStyle w:val="Code"/>
      </w:pPr>
      <w:r>
        <w:t xml:space="preserve">    // next() {</w:t>
      </w:r>
    </w:p>
    <w:p w14:paraId="45CCEE8B" w14:textId="77777777" w:rsidR="00A628E9" w:rsidRDefault="00A628E9" w:rsidP="00A628E9">
      <w:pPr>
        <w:pStyle w:val="Code"/>
      </w:pPr>
      <w:r>
        <w:t xml:space="preserve">    //     let nextLevel = new MyGame();  // load the next level</w:t>
      </w:r>
    </w:p>
    <w:p w14:paraId="61E82A67" w14:textId="77777777" w:rsidR="00A628E9" w:rsidRDefault="00A628E9" w:rsidP="00A628E9">
      <w:pPr>
        <w:pStyle w:val="Code"/>
      </w:pPr>
      <w:r>
        <w:t xml:space="preserve">    //     nextLevel.start();</w:t>
      </w:r>
    </w:p>
    <w:p w14:paraId="22AF9E71" w14:textId="77777777" w:rsidR="00A628E9" w:rsidRDefault="00A628E9" w:rsidP="00A628E9">
      <w:pPr>
        <w:pStyle w:val="Code"/>
      </w:pPr>
      <w:r>
        <w:t xml:space="preserve">    // }</w:t>
      </w:r>
    </w:p>
    <w:p w14:paraId="465E138A" w14:textId="77777777" w:rsidR="00A628E9" w:rsidRDefault="00A628E9" w:rsidP="00A628E9">
      <w:pPr>
        <w:pStyle w:val="Code"/>
      </w:pPr>
    </w:p>
    <w:p w14:paraId="222081B5" w14:textId="77777777" w:rsidR="00A628E9" w:rsidRDefault="00A628E9" w:rsidP="00A628E9">
      <w:pPr>
        <w:pStyle w:val="Code"/>
      </w:pPr>
      <w:r>
        <w:t xml:space="preserve">    load() {</w:t>
      </w:r>
    </w:p>
    <w:p w14:paraId="541CB7CC" w14:textId="77777777" w:rsidR="00A628E9" w:rsidRDefault="00A628E9" w:rsidP="00A628E9">
      <w:pPr>
        <w:pStyle w:val="Code"/>
      </w:pPr>
      <w:r>
        <w:t xml:space="preserve">        engine.xml.load(this.mSceneFile);</w:t>
      </w:r>
    </w:p>
    <w:p w14:paraId="6CC3EC0B" w14:textId="77777777" w:rsidR="00A628E9" w:rsidRDefault="00A628E9" w:rsidP="00A628E9">
      <w:pPr>
        <w:pStyle w:val="Code"/>
      </w:pPr>
      <w:r>
        <w:t xml:space="preserve">    }</w:t>
      </w:r>
    </w:p>
    <w:p w14:paraId="33434128" w14:textId="77777777" w:rsidR="00A628E9" w:rsidRDefault="00A628E9" w:rsidP="00A628E9">
      <w:pPr>
        <w:pStyle w:val="Code"/>
      </w:pPr>
    </w:p>
    <w:p w14:paraId="36276962" w14:textId="77777777" w:rsidR="00A628E9" w:rsidRDefault="00A628E9" w:rsidP="00A628E9">
      <w:pPr>
        <w:pStyle w:val="Code"/>
      </w:pPr>
      <w:r>
        <w:t xml:space="preserve">    unload() {</w:t>
      </w:r>
    </w:p>
    <w:p w14:paraId="2102A3E1" w14:textId="77777777" w:rsidR="00A628E9" w:rsidRDefault="00A628E9" w:rsidP="00A628E9">
      <w:pPr>
        <w:pStyle w:val="Code"/>
      </w:pPr>
      <w:r>
        <w:t xml:space="preserve">        // unload the scene flie and loaded resources</w:t>
      </w:r>
    </w:p>
    <w:p w14:paraId="7D55A8F4" w14:textId="77777777" w:rsidR="00A628E9" w:rsidRDefault="00A628E9" w:rsidP="00A628E9">
      <w:pPr>
        <w:pStyle w:val="Code"/>
      </w:pPr>
      <w:r>
        <w:t xml:space="preserve">        engine.xml.unload(this.mSceneFile);</w:t>
      </w:r>
    </w:p>
    <w:p w14:paraId="4DCC9DF7" w14:textId="79627C63" w:rsidR="00A628E9" w:rsidRDefault="00A628E9" w:rsidP="00A628E9">
      <w:pPr>
        <w:pStyle w:val="Code"/>
      </w:pPr>
      <w:r>
        <w:t xml:space="preserve">    }</w:t>
      </w:r>
      <w:commentRangeEnd w:id="21"/>
      <w:r w:rsidR="00810CC5">
        <w:rPr>
          <w:rStyle w:val="CommentReference"/>
          <w:rFonts w:asciiTheme="minorHAnsi" w:hAnsiTheme="minorHAnsi"/>
          <w:noProof w:val="0"/>
        </w:rPr>
        <w:commentReference w:id="21"/>
      </w:r>
    </w:p>
    <w:p w14:paraId="62D326C8" w14:textId="77777777" w:rsidR="00A628E9" w:rsidRDefault="00A628E9" w:rsidP="00A628E9">
      <w:pPr>
        <w:pStyle w:val="BodyTextFirst"/>
      </w:pPr>
      <w:r>
        <w:t xml:space="preserve">Many of the </w:t>
      </w:r>
      <w:proofErr w:type="spellStart"/>
      <w:r w:rsidRPr="00A628E9">
        <w:rPr>
          <w:rStyle w:val="CodeInline"/>
        </w:rPr>
        <w:t>BlueLevel</w:t>
      </w:r>
      <w:proofErr w:type="spellEnd"/>
      <w:r>
        <w:t xml:space="preserve"> functions are similar to the corresponding functions of the </w:t>
      </w:r>
      <w:proofErr w:type="spellStart"/>
      <w:r w:rsidRPr="00504EF5">
        <w:rPr>
          <w:rStyle w:val="CodeInline"/>
        </w:rPr>
        <w:t>MyGame</w:t>
      </w:r>
      <w:proofErr w:type="spellEnd"/>
      <w:r>
        <w:t xml:space="preserve"> object from the previous project, and thus much of the details are not shown. However, notice the following:</w:t>
      </w:r>
    </w:p>
    <w:p w14:paraId="5983AB22" w14:textId="5F33580B" w:rsidR="00A628E9" w:rsidRDefault="00A628E9" w:rsidP="00A628E9">
      <w:pPr>
        <w:pStyle w:val="NumSubList"/>
      </w:pPr>
      <w:r>
        <w:t xml:space="preserve">The </w:t>
      </w:r>
      <w:proofErr w:type="gramStart"/>
      <w:r w:rsidRPr="00504EF5">
        <w:rPr>
          <w:rStyle w:val="CodeInline"/>
        </w:rPr>
        <w:t>load(</w:t>
      </w:r>
      <w:proofErr w:type="gramEnd"/>
      <w:r w:rsidRPr="00504EF5">
        <w:rPr>
          <w:rStyle w:val="CodeInline"/>
        </w:rPr>
        <w:t>)</w:t>
      </w:r>
      <w:r>
        <w:t xml:space="preserve"> function initiates the asynchronous loading of the scene file and returns. It is important that the game engine wait</w:t>
      </w:r>
      <w:r w:rsidR="00504EF5">
        <w:t>s</w:t>
      </w:r>
      <w:r>
        <w:t xml:space="preserve"> for the completion of the load process before calling the </w:t>
      </w:r>
      <w:proofErr w:type="spellStart"/>
      <w:proofErr w:type="gramStart"/>
      <w:r w:rsidRPr="00504EF5">
        <w:rPr>
          <w:rStyle w:val="CodeInline"/>
        </w:rPr>
        <w:t>init</w:t>
      </w:r>
      <w:proofErr w:type="spellEnd"/>
      <w:r w:rsidRPr="00504EF5">
        <w:rPr>
          <w:rStyle w:val="CodeInline"/>
        </w:rPr>
        <w:t>(</w:t>
      </w:r>
      <w:proofErr w:type="gramEnd"/>
      <w:r w:rsidRPr="00504EF5">
        <w:rPr>
          <w:rStyle w:val="CodeInline"/>
        </w:rPr>
        <w:t xml:space="preserve">) </w:t>
      </w:r>
      <w:r>
        <w:t xml:space="preserve">function. Recall that in your game engine, the </w:t>
      </w:r>
      <w:proofErr w:type="spellStart"/>
      <w:proofErr w:type="gramStart"/>
      <w:r w:rsidR="00504EF5" w:rsidRPr="00504EF5">
        <w:rPr>
          <w:rStyle w:val="CodeInline"/>
        </w:rPr>
        <w:t>l</w:t>
      </w:r>
      <w:r w:rsidRPr="00504EF5">
        <w:rPr>
          <w:rStyle w:val="CodeInline"/>
        </w:rPr>
        <w:t>oop.start</w:t>
      </w:r>
      <w:proofErr w:type="spellEnd"/>
      <w:proofErr w:type="gramEnd"/>
      <w:r w:rsidRPr="00504EF5">
        <w:rPr>
          <w:rStyle w:val="CodeInline"/>
        </w:rPr>
        <w:t>()</w:t>
      </w:r>
      <w:r>
        <w:t xml:space="preserve"> function implements this. </w:t>
      </w:r>
    </w:p>
    <w:p w14:paraId="2B492772" w14:textId="22EF8262" w:rsidR="00A628E9" w:rsidRDefault="00A628E9" w:rsidP="00A628E9">
      <w:pPr>
        <w:pStyle w:val="NumSubList"/>
      </w:pPr>
      <w:r>
        <w:t xml:space="preserve">The </w:t>
      </w:r>
      <w:proofErr w:type="gramStart"/>
      <w:r w:rsidRPr="00504EF5">
        <w:rPr>
          <w:rStyle w:val="CodeInline"/>
        </w:rPr>
        <w:t>update(</w:t>
      </w:r>
      <w:proofErr w:type="gramEnd"/>
      <w:r w:rsidRPr="00504EF5">
        <w:rPr>
          <w:rStyle w:val="CodeInline"/>
        </w:rPr>
        <w:t>)</w:t>
      </w:r>
      <w:r>
        <w:t xml:space="preserve"> function is responsible for initiating the level transition by calling the </w:t>
      </w:r>
      <w:proofErr w:type="spellStart"/>
      <w:r w:rsidR="00504EF5" w:rsidRPr="00504EF5">
        <w:rPr>
          <w:rStyle w:val="CodeInline"/>
        </w:rPr>
        <w:t>l</w:t>
      </w:r>
      <w:r w:rsidRPr="00504EF5">
        <w:rPr>
          <w:rStyle w:val="CodeInline"/>
        </w:rPr>
        <w:t>oop.stop</w:t>
      </w:r>
      <w:proofErr w:type="spellEnd"/>
      <w:r w:rsidRPr="00504EF5">
        <w:rPr>
          <w:rStyle w:val="CodeInline"/>
        </w:rPr>
        <w:t>()</w:t>
      </w:r>
      <w:r>
        <w:t xml:space="preserve"> function when the transition condition becomes favorable, in this case when the rectangle approaches </w:t>
      </w:r>
      <w:r>
        <w:lastRenderedPageBreak/>
        <w:t xml:space="preserve">and touches the left boundary from the right. Recall that the </w:t>
      </w:r>
      <w:proofErr w:type="spellStart"/>
      <w:proofErr w:type="gramStart"/>
      <w:r w:rsidR="00504EF5" w:rsidRPr="00504EF5">
        <w:rPr>
          <w:rStyle w:val="CodeInline"/>
        </w:rPr>
        <w:t>l</w:t>
      </w:r>
      <w:r w:rsidRPr="00504EF5">
        <w:rPr>
          <w:rStyle w:val="CodeInline"/>
        </w:rPr>
        <w:t>oop.stop</w:t>
      </w:r>
      <w:proofErr w:type="spellEnd"/>
      <w:proofErr w:type="gramEnd"/>
      <w:r w:rsidRPr="00504EF5">
        <w:rPr>
          <w:rStyle w:val="CodeInline"/>
        </w:rPr>
        <w:t>()</w:t>
      </w:r>
      <w:r>
        <w:t xml:space="preserve"> function will signal, stop the game loop, and call the </w:t>
      </w:r>
      <w:r w:rsidRPr="00504EF5">
        <w:rPr>
          <w:rStyle w:val="CodeInline"/>
        </w:rPr>
        <w:t>unload()</w:t>
      </w:r>
      <w:r>
        <w:t xml:space="preserve"> function.</w:t>
      </w:r>
    </w:p>
    <w:p w14:paraId="307B1010" w14:textId="2A409807" w:rsidR="00A628E9" w:rsidRDefault="00A628E9" w:rsidP="00A628E9">
      <w:pPr>
        <w:pStyle w:val="NumSubList"/>
      </w:pPr>
      <w:r>
        <w:t xml:space="preserve">The </w:t>
      </w:r>
      <w:proofErr w:type="gramStart"/>
      <w:r w:rsidRPr="00504EF5">
        <w:rPr>
          <w:rStyle w:val="CodeInline"/>
        </w:rPr>
        <w:t>unload(</w:t>
      </w:r>
      <w:proofErr w:type="gramEnd"/>
      <w:r w:rsidRPr="00504EF5">
        <w:rPr>
          <w:rStyle w:val="CodeInline"/>
        </w:rPr>
        <w:t>)</w:t>
      </w:r>
      <w:r>
        <w:t xml:space="preserve"> function is called when the game loop has stopped. At this point, since the game loop is not running, no update or draw function will be executed, and all resources are free from being accessed. This is the opportunity to unload and free up </w:t>
      </w:r>
      <w:proofErr w:type="spellStart"/>
      <w:r w:rsidR="00504EF5" w:rsidRPr="00504EF5">
        <w:rPr>
          <w:rStyle w:val="CodeInline"/>
        </w:rPr>
        <w:t>r</w:t>
      </w:r>
      <w:r w:rsidRPr="00504EF5">
        <w:rPr>
          <w:rStyle w:val="CodeInline"/>
        </w:rPr>
        <w:t>esource</w:t>
      </w:r>
      <w:r w:rsidR="00504EF5" w:rsidRPr="00504EF5">
        <w:rPr>
          <w:rStyle w:val="CodeInline"/>
        </w:rPr>
        <w:t>_m</w:t>
      </w:r>
      <w:r w:rsidRPr="00504EF5">
        <w:rPr>
          <w:rStyle w:val="CodeInline"/>
        </w:rPr>
        <w:t>ap</w:t>
      </w:r>
      <w:proofErr w:type="spellEnd"/>
      <w:r>
        <w:t xml:space="preserve"> entries. </w:t>
      </w:r>
    </w:p>
    <w:p w14:paraId="208EDAB1" w14:textId="1570BED0" w:rsidR="00A628E9" w:rsidRPr="00A628E9" w:rsidRDefault="00A628E9" w:rsidP="00A628E9">
      <w:pPr>
        <w:pStyle w:val="NumSubList"/>
      </w:pPr>
      <w:r>
        <w:t xml:space="preserve">At the end of the </w:t>
      </w:r>
      <w:proofErr w:type="gramStart"/>
      <w:r w:rsidRPr="00504EF5">
        <w:rPr>
          <w:rStyle w:val="CodeInline"/>
        </w:rPr>
        <w:t>unload(</w:t>
      </w:r>
      <w:proofErr w:type="gramEnd"/>
      <w:r w:rsidRPr="00504EF5">
        <w:rPr>
          <w:rStyle w:val="CodeInline"/>
        </w:rPr>
        <w:t>)</w:t>
      </w:r>
      <w:r>
        <w:t xml:space="preserve"> function, the next scene, </w:t>
      </w:r>
      <w:proofErr w:type="spellStart"/>
      <w:r w:rsidRPr="00504EF5">
        <w:rPr>
          <w:rStyle w:val="CodeInline"/>
        </w:rPr>
        <w:t>MyGame</w:t>
      </w:r>
      <w:proofErr w:type="spellEnd"/>
      <w:r>
        <w:t xml:space="preserve">, is created and passed to the </w:t>
      </w:r>
      <w:commentRangeStart w:id="22"/>
      <w:proofErr w:type="spellStart"/>
      <w:r w:rsidRPr="00504EF5">
        <w:rPr>
          <w:rStyle w:val="CodeInline"/>
        </w:rPr>
        <w:t>EngineCore.startScene</w:t>
      </w:r>
      <w:proofErr w:type="spellEnd"/>
      <w:r w:rsidRPr="00504EF5">
        <w:rPr>
          <w:rStyle w:val="CodeInline"/>
        </w:rPr>
        <w:t>()</w:t>
      </w:r>
      <w:r>
        <w:t xml:space="preserve"> </w:t>
      </w:r>
      <w:commentRangeEnd w:id="22"/>
      <w:r w:rsidR="00504EF5">
        <w:rPr>
          <w:rStyle w:val="CommentReference"/>
          <w:rFonts w:asciiTheme="minorHAnsi" w:hAnsiTheme="minorHAnsi"/>
        </w:rPr>
        <w:commentReference w:id="22"/>
      </w:r>
      <w:r>
        <w:t xml:space="preserve">function, which will load, initialize, and run the </w:t>
      </w:r>
      <w:proofErr w:type="spellStart"/>
      <w:r w:rsidRPr="00504EF5">
        <w:rPr>
          <w:rStyle w:val="CodeInline"/>
        </w:rPr>
        <w:t>MyGame</w:t>
      </w:r>
      <w:proofErr w:type="spellEnd"/>
      <w:r>
        <w:t xml:space="preserve"> scene.</w:t>
      </w:r>
    </w:p>
    <w:p w14:paraId="6836F6CE" w14:textId="73808E57" w:rsidR="00C675F0" w:rsidRDefault="00C675F0" w:rsidP="00C675F0">
      <w:pPr>
        <w:pStyle w:val="Heading4"/>
      </w:pPr>
      <w:r w:rsidRPr="00C675F0">
        <w:t xml:space="preserve">The </w:t>
      </w:r>
      <w:proofErr w:type="spellStart"/>
      <w:r w:rsidRPr="00C675F0">
        <w:t>MyGame</w:t>
      </w:r>
      <w:proofErr w:type="spellEnd"/>
      <w:r w:rsidRPr="00C675F0">
        <w:t xml:space="preserve"> Scene</w:t>
      </w:r>
    </w:p>
    <w:p w14:paraId="7152E7BB" w14:textId="10EF1A27" w:rsidR="00504EF5" w:rsidRDefault="00504EF5" w:rsidP="00504EF5">
      <w:pPr>
        <w:pStyle w:val="BodyTextFirst"/>
      </w:pPr>
      <w:r>
        <w:t xml:space="preserve">By this point, it may become clear that the </w:t>
      </w:r>
      <w:proofErr w:type="spellStart"/>
      <w:r w:rsidRPr="00504EF5">
        <w:rPr>
          <w:rStyle w:val="CodeInline"/>
        </w:rPr>
        <w:t>MyGame</w:t>
      </w:r>
      <w:proofErr w:type="spellEnd"/>
      <w:r>
        <w:t xml:space="preserve"> scene definition is going to be quite similar to that of the </w:t>
      </w:r>
      <w:proofErr w:type="spellStart"/>
      <w:r w:rsidRPr="00504EF5">
        <w:rPr>
          <w:rStyle w:val="CodeInline"/>
        </w:rPr>
        <w:t>BlueLevel</w:t>
      </w:r>
      <w:proofErr w:type="spellEnd"/>
      <w:r>
        <w:t xml:space="preserve"> where the simple scene will include a camera and two </w:t>
      </w:r>
      <w:r w:rsidRPr="00504EF5">
        <w:rPr>
          <w:rStyle w:val="CodeInline"/>
        </w:rPr>
        <w:t>Renderable</w:t>
      </w:r>
      <w:r>
        <w:t xml:space="preserve"> objects. </w:t>
      </w:r>
      <w:commentRangeStart w:id="23"/>
      <w:r>
        <w:t xml:space="preserve">The major distinction is that </w:t>
      </w:r>
      <w:proofErr w:type="spellStart"/>
      <w:r w:rsidRPr="00504EF5">
        <w:rPr>
          <w:rStyle w:val="CodeInline"/>
        </w:rPr>
        <w:t>MyGame</w:t>
      </w:r>
      <w:proofErr w:type="spellEnd"/>
      <w:r>
        <w:t xml:space="preserve"> defines its entire scene in the </w:t>
      </w:r>
      <w:proofErr w:type="spellStart"/>
      <w:proofErr w:type="gramStart"/>
      <w:r w:rsidRPr="00346707">
        <w:rPr>
          <w:rStyle w:val="CodeInline"/>
        </w:rPr>
        <w:t>init</w:t>
      </w:r>
      <w:proofErr w:type="spellEnd"/>
      <w:r w:rsidRPr="00346707">
        <w:rPr>
          <w:rStyle w:val="CodeInline"/>
        </w:rPr>
        <w:t>(</w:t>
      </w:r>
      <w:proofErr w:type="gramEnd"/>
      <w:r w:rsidRPr="00346707">
        <w:rPr>
          <w:rStyle w:val="CodeInline"/>
        </w:rPr>
        <w:t>)</w:t>
      </w:r>
      <w:r>
        <w:t xml:space="preserve"> function and does not load its scene from an external file.</w:t>
      </w:r>
      <w:commentRangeEnd w:id="23"/>
      <w:r w:rsidR="00346707">
        <w:rPr>
          <w:rStyle w:val="CommentReference"/>
          <w:rFonts w:asciiTheme="minorHAnsi" w:hAnsiTheme="minorHAnsi"/>
        </w:rPr>
        <w:commentReference w:id="23"/>
      </w:r>
      <w:r>
        <w:t xml:space="preserve"> As in the case of </w:t>
      </w:r>
      <w:proofErr w:type="spellStart"/>
      <w:r w:rsidRPr="00346707">
        <w:rPr>
          <w:rStyle w:val="CodeInline"/>
        </w:rPr>
        <w:t>BlueLevel</w:t>
      </w:r>
      <w:proofErr w:type="spellEnd"/>
      <w:r>
        <w:t>, because of the similarities, only important differences will be highlighted in the code listings.</w:t>
      </w:r>
    </w:p>
    <w:p w14:paraId="1490E36D" w14:textId="54F53704" w:rsidR="00504EF5" w:rsidRDefault="00504EF5" w:rsidP="00346707">
      <w:pPr>
        <w:pStyle w:val="NumList"/>
        <w:numPr>
          <w:ilvl w:val="0"/>
          <w:numId w:val="26"/>
        </w:numPr>
      </w:pPr>
      <w:commentRangeStart w:id="24"/>
      <w:r>
        <w:t xml:space="preserve">Change </w:t>
      </w:r>
      <w:proofErr w:type="spellStart"/>
      <w:r w:rsidRPr="00346707">
        <w:rPr>
          <w:rStyle w:val="CodeInline"/>
        </w:rPr>
        <w:t>MyGame</w:t>
      </w:r>
      <w:proofErr w:type="spellEnd"/>
      <w:r>
        <w:t xml:space="preserve"> </w:t>
      </w:r>
      <w:r w:rsidR="00346707">
        <w:t>to</w:t>
      </w:r>
      <w:r>
        <w:t xml:space="preserve"> </w:t>
      </w:r>
      <w:r w:rsidR="00346707" w:rsidRPr="00346707">
        <w:rPr>
          <w:rStyle w:val="CodeInline"/>
        </w:rPr>
        <w:t>extend</w:t>
      </w:r>
      <w:r>
        <w:t xml:space="preserve"> the abstract </w:t>
      </w:r>
      <w:r w:rsidRPr="00346707">
        <w:rPr>
          <w:rStyle w:val="CodeInline"/>
        </w:rPr>
        <w:t>Scene</w:t>
      </w:r>
      <w:r>
        <w:t xml:space="preserve"> object.</w:t>
      </w:r>
      <w:commentRangeEnd w:id="24"/>
      <w:r w:rsidR="00EE1A7D">
        <w:rPr>
          <w:rStyle w:val="CommentReference"/>
          <w:rFonts w:asciiTheme="minorHAnsi" w:hAnsiTheme="minorHAnsi"/>
        </w:rPr>
        <w:commentReference w:id="24"/>
      </w:r>
    </w:p>
    <w:p w14:paraId="2FD48B38" w14:textId="25277E2E" w:rsidR="00346707" w:rsidRPr="00346707" w:rsidRDefault="00346707" w:rsidP="00504EF5">
      <w:pPr>
        <w:rPr>
          <w:rStyle w:val="CodeInline"/>
        </w:rPr>
      </w:pPr>
      <w:r w:rsidRPr="00346707">
        <w:rPr>
          <w:rStyle w:val="CodeInline"/>
        </w:rPr>
        <w:t xml:space="preserve">class </w:t>
      </w:r>
      <w:proofErr w:type="spellStart"/>
      <w:r w:rsidRPr="00346707">
        <w:rPr>
          <w:rStyle w:val="CodeInline"/>
        </w:rPr>
        <w:t>MyGame</w:t>
      </w:r>
      <w:proofErr w:type="spellEnd"/>
      <w:r w:rsidRPr="00346707">
        <w:rPr>
          <w:rStyle w:val="CodeInline"/>
        </w:rPr>
        <w:t xml:space="preserve"> extends </w:t>
      </w:r>
      <w:proofErr w:type="spellStart"/>
      <w:proofErr w:type="gramStart"/>
      <w:r w:rsidRPr="00346707">
        <w:rPr>
          <w:rStyle w:val="CodeInline"/>
        </w:rPr>
        <w:t>engine.Scene</w:t>
      </w:r>
      <w:proofErr w:type="spellEnd"/>
      <w:proofErr w:type="gramEnd"/>
      <w:r w:rsidRPr="00346707">
        <w:rPr>
          <w:rStyle w:val="CodeInline"/>
        </w:rPr>
        <w:t xml:space="preserve"> {</w:t>
      </w:r>
      <w:r w:rsidR="00972C0A">
        <w:rPr>
          <w:rStyle w:val="CodeInline"/>
        </w:rPr>
        <w:t xml:space="preserve"> </w:t>
      </w:r>
      <w:commentRangeStart w:id="25"/>
      <w:r w:rsidR="00972C0A">
        <w:rPr>
          <w:rStyle w:val="CodeInline"/>
        </w:rPr>
        <w:t xml:space="preserve">… </w:t>
      </w:r>
      <w:commentRangeEnd w:id="25"/>
      <w:r w:rsidR="00972C0A">
        <w:rPr>
          <w:rStyle w:val="CommentReference"/>
        </w:rPr>
        <w:commentReference w:id="25"/>
      </w:r>
      <w:r w:rsidR="00972C0A">
        <w:rPr>
          <w:rStyle w:val="CodeInline"/>
        </w:rPr>
        <w:t>}</w:t>
      </w:r>
    </w:p>
    <w:p w14:paraId="4BFB9DA5" w14:textId="02BE526A" w:rsidR="00810CC5" w:rsidRPr="00504EF5" w:rsidRDefault="00504EF5" w:rsidP="00810CC5">
      <w:pPr>
        <w:pStyle w:val="NumList"/>
      </w:pPr>
      <w:commentRangeStart w:id="26"/>
      <w:r>
        <w:t xml:space="preserve">The </w:t>
      </w:r>
      <w:proofErr w:type="spellStart"/>
      <w:r w:rsidRPr="00346707">
        <w:rPr>
          <w:rStyle w:val="CodeInline"/>
        </w:rPr>
        <w:t>MyGame</w:t>
      </w:r>
      <w:proofErr w:type="spellEnd"/>
      <w:r>
        <w:t xml:space="preserve"> constructor is similar to the previous examples, with the exception of not defining the file path to a scene file</w:t>
      </w:r>
      <w:r w:rsidR="00346707">
        <w:t>.</w:t>
      </w:r>
      <w:commentRangeEnd w:id="26"/>
      <w:r w:rsidR="004E67A2">
        <w:rPr>
          <w:rStyle w:val="CommentReference"/>
          <w:rFonts w:asciiTheme="minorHAnsi" w:hAnsiTheme="minorHAnsi"/>
        </w:rPr>
        <w:commentReference w:id="26"/>
      </w:r>
    </w:p>
    <w:p w14:paraId="25E1904D" w14:textId="2A11D47B" w:rsidR="00504EF5" w:rsidRPr="00504EF5" w:rsidRDefault="00504EF5" w:rsidP="00504EF5"/>
    <w:sectPr w:rsidR="00504EF5" w:rsidRPr="00504EF5" w:rsidSect="00B9323D">
      <w:headerReference w:type="even" r:id="rId11"/>
      <w:headerReference w:type="default" r:id="rId12"/>
      <w:footerReference w:type="even" r:id="rId13"/>
      <w:footerReference w:type="default" r:id="rId14"/>
      <w:headerReference w:type="first" r:id="rId15"/>
      <w:footerReference w:type="first" r:id="rId16"/>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b Pavleas" w:date="2021-04-12T07:45:00Z" w:initials="JP">
    <w:p w14:paraId="4650A529" w14:textId="67D74930" w:rsidR="007B3589" w:rsidRDefault="007B3589">
      <w:pPr>
        <w:pStyle w:val="CommentText"/>
      </w:pPr>
      <w:r>
        <w:rPr>
          <w:rStyle w:val="CommentReference"/>
        </w:rPr>
        <w:annotationRef/>
      </w:r>
      <w:r>
        <w:t>Need some feedback before I finalize portions the section seems chaotic to me</w:t>
      </w:r>
    </w:p>
  </w:comment>
  <w:comment w:id="1" w:author="Jeb Pavleas" w:date="2021-04-12T04:29:00Z" w:initials="JP">
    <w:p w14:paraId="666D0FB4" w14:textId="5D03FA72" w:rsidR="00E16F46" w:rsidRDefault="00E16F46">
      <w:pPr>
        <w:pStyle w:val="CommentText"/>
      </w:pPr>
      <w:r>
        <w:rPr>
          <w:rStyle w:val="CommentReference"/>
        </w:rPr>
        <w:annotationRef/>
      </w:r>
      <w:r>
        <w:t>Needs attention</w:t>
      </w:r>
    </w:p>
  </w:comment>
  <w:comment w:id="3" w:author="Jeb Pavleas" w:date="2021-04-12T04:24:00Z" w:initials="JP">
    <w:p w14:paraId="7BE97ABC" w14:textId="25BF0D53" w:rsidR="003633AD" w:rsidRDefault="003633AD">
      <w:pPr>
        <w:pStyle w:val="CommentText"/>
      </w:pPr>
      <w:r>
        <w:rPr>
          <w:rStyle w:val="CommentReference"/>
        </w:rPr>
        <w:annotationRef/>
      </w:r>
      <w:r w:rsidR="00E16F46">
        <w:t>Redundant</w:t>
      </w:r>
      <w:r>
        <w:t xml:space="preserve"> with </w:t>
      </w:r>
      <w:r w:rsidR="00E16F46">
        <w:t>index.js I think</w:t>
      </w:r>
    </w:p>
  </w:comment>
  <w:comment w:id="4" w:author="Jeb Pavleas" w:date="2021-04-12T06:57:00Z" w:initials="JP">
    <w:p w14:paraId="08B2536A" w14:textId="7C1C7160" w:rsidR="005611F0" w:rsidRDefault="005611F0">
      <w:pPr>
        <w:pStyle w:val="CommentText"/>
      </w:pPr>
      <w:r>
        <w:rPr>
          <w:rStyle w:val="CommentReference"/>
        </w:rPr>
        <w:annotationRef/>
      </w:r>
      <w:r>
        <w:t>Match check</w:t>
      </w:r>
    </w:p>
  </w:comment>
  <w:comment w:id="6" w:author="Jeb Pavleas" w:date="2021-04-12T06:29:00Z" w:initials="JP">
    <w:p w14:paraId="5752288F" w14:textId="38B2451A" w:rsidR="00B25FA3" w:rsidRPr="00810CC5" w:rsidRDefault="00B25FA3" w:rsidP="00B25FA3">
      <w:pPr>
        <w:pStyle w:val="CommentText"/>
        <w:rPr>
          <w:rStyle w:val="CodeInline"/>
          <w:rFonts w:asciiTheme="minorHAnsi" w:hAnsiTheme="minorHAnsi"/>
          <w:sz w:val="20"/>
          <w:bdr w:val="none" w:sz="0" w:space="0" w:color="auto"/>
        </w:rPr>
      </w:pPr>
      <w:r>
        <w:rPr>
          <w:rStyle w:val="CommentReference"/>
        </w:rPr>
        <w:annotationRef/>
      </w:r>
      <w:r>
        <w:t xml:space="preserve">Your stop is basically a next? A bit weird to never call </w:t>
      </w:r>
      <w:proofErr w:type="gramStart"/>
      <w:r>
        <w:t>next(</w:t>
      </w:r>
      <w:proofErr w:type="gramEnd"/>
      <w:r>
        <w:t>) from the client but implement it</w:t>
      </w:r>
      <w:r w:rsidR="00810CC5">
        <w:t xml:space="preserve"> client side to use it</w:t>
      </w:r>
      <w:r>
        <w:t>.</w:t>
      </w:r>
      <w:r w:rsidR="00810CC5">
        <w:t xml:space="preserve"> Requires very specific engine implementation knowledge.</w:t>
      </w:r>
    </w:p>
    <w:p w14:paraId="3ED016BE" w14:textId="03AE7885" w:rsidR="00B25FA3" w:rsidRDefault="00B25FA3" w:rsidP="00B25FA3">
      <w:pPr>
        <w:pStyle w:val="CommentText"/>
      </w:pPr>
    </w:p>
  </w:comment>
  <w:comment w:id="7" w:author="Kelvin Sung" w:date="2021-04-12T15:38:00Z" w:initials="KS">
    <w:p w14:paraId="524739EA" w14:textId="77777777" w:rsidR="00C1484B" w:rsidRDefault="00C1484B">
      <w:pPr>
        <w:pStyle w:val="CommentText"/>
      </w:pPr>
      <w:r>
        <w:rPr>
          <w:rStyle w:val="CommentReference"/>
        </w:rPr>
        <w:annotationRef/>
      </w:r>
      <w:r>
        <w:t xml:space="preserve">Client will call </w:t>
      </w:r>
    </w:p>
    <w:p w14:paraId="4E12DC59" w14:textId="77777777" w:rsidR="00C1484B" w:rsidRDefault="00C1484B">
      <w:pPr>
        <w:pStyle w:val="CommentText"/>
      </w:pPr>
    </w:p>
    <w:p w14:paraId="22CE10C7" w14:textId="77777777" w:rsidR="00C1484B" w:rsidRDefault="00C1484B">
      <w:pPr>
        <w:pStyle w:val="CommentText"/>
      </w:pPr>
      <w:proofErr w:type="spellStart"/>
      <w:proofErr w:type="gramStart"/>
      <w:r>
        <w:t>this.next</w:t>
      </w:r>
      <w:proofErr w:type="spellEnd"/>
      <w:proofErr w:type="gramEnd"/>
      <w:r>
        <w:t xml:space="preserve">()  </w:t>
      </w:r>
      <w:r>
        <w:sym w:font="Wingdings" w:char="F0DF"/>
      </w:r>
      <w:r>
        <w:t xml:space="preserve"> to go to next Level</w:t>
      </w:r>
    </w:p>
    <w:p w14:paraId="30B883EF" w14:textId="77777777" w:rsidR="00165037" w:rsidRDefault="00165037">
      <w:pPr>
        <w:pStyle w:val="CommentText"/>
      </w:pPr>
    </w:p>
    <w:p w14:paraId="343F7D1C" w14:textId="32E91BBD" w:rsidR="00165037" w:rsidRDefault="00165037">
      <w:pPr>
        <w:pStyle w:val="CommentText"/>
      </w:pPr>
      <w:r>
        <w:t>Stop will be stop and unload</w:t>
      </w:r>
    </w:p>
  </w:comment>
  <w:comment w:id="8" w:author="Jeb Pavleas" w:date="2021-04-12T07:04:00Z" w:initials="JP">
    <w:p w14:paraId="0467ED1C" w14:textId="668EDBC0" w:rsidR="003876ED" w:rsidRDefault="003876ED">
      <w:pPr>
        <w:pStyle w:val="CommentText"/>
      </w:pPr>
      <w:r>
        <w:rPr>
          <w:rStyle w:val="CommentReference"/>
        </w:rPr>
        <w:annotationRef/>
      </w:r>
      <w:r>
        <w:t>Few sentences on scene engine relationship</w:t>
      </w:r>
    </w:p>
  </w:comment>
  <w:comment w:id="9" w:author="Jeb Pavleas" w:date="2021-04-12T07:06:00Z" w:initials="JP">
    <w:p w14:paraId="66CA996A" w14:textId="37A70D05" w:rsidR="003876ED" w:rsidRDefault="003876ED">
      <w:pPr>
        <w:pStyle w:val="CommentText"/>
      </w:pPr>
      <w:r>
        <w:rPr>
          <w:rStyle w:val="CommentReference"/>
        </w:rPr>
        <w:annotationRef/>
      </w:r>
      <w:r>
        <w:t>Why now verses in loop chapter4.1?</w:t>
      </w:r>
    </w:p>
  </w:comment>
  <w:comment w:id="10" w:author="Kelvin Sung" w:date="2021-04-12T15:49:00Z" w:initials="KS">
    <w:p w14:paraId="682762D9" w14:textId="3D689F6E" w:rsidR="00693ED0" w:rsidRDefault="00693ED0">
      <w:pPr>
        <w:pStyle w:val="CommentText"/>
      </w:pPr>
      <w:r>
        <w:rPr>
          <w:rStyle w:val="CommentReference"/>
        </w:rPr>
        <w:annotationRef/>
      </w:r>
      <w:r>
        <w:t xml:space="preserve">Missed the </w:t>
      </w:r>
      <w:r>
        <w:t>loop.cleanUp()</w:t>
      </w:r>
      <w:bookmarkStart w:id="11" w:name="_GoBack"/>
      <w:bookmarkEnd w:id="11"/>
    </w:p>
  </w:comment>
  <w:comment w:id="13" w:author="Jeb Pavleas" w:date="2021-04-12T07:41:00Z" w:initials="JP">
    <w:p w14:paraId="5F938245" w14:textId="2EB86BF6" w:rsidR="004E67A2" w:rsidRDefault="004E67A2">
      <w:pPr>
        <w:pStyle w:val="CommentText"/>
      </w:pPr>
      <w:r>
        <w:rPr>
          <w:rStyle w:val="CommentReference"/>
        </w:rPr>
        <w:annotationRef/>
      </w:r>
      <w:proofErr w:type="spellStart"/>
      <w:r>
        <w:t>Repeatative</w:t>
      </w:r>
      <w:proofErr w:type="spellEnd"/>
      <w:r>
        <w:t xml:space="preserve"> steps after here</w:t>
      </w:r>
    </w:p>
  </w:comment>
  <w:comment w:id="17" w:author="Jeb Pavleas" w:date="2021-04-12T07:09:00Z" w:initials="JP">
    <w:p w14:paraId="214AEE34" w14:textId="73276AF7" w:rsidR="003876ED" w:rsidRDefault="003876ED">
      <w:pPr>
        <w:pStyle w:val="CommentText"/>
      </w:pPr>
      <w:r>
        <w:rPr>
          <w:rStyle w:val="CommentReference"/>
        </w:rPr>
        <w:annotationRef/>
      </w:r>
      <w:r>
        <w:t>Purpose</w:t>
      </w:r>
      <w:r w:rsidR="00FB280F">
        <w:t>/concept</w:t>
      </w:r>
      <w:r>
        <w:t xml:space="preserve"> discussion</w:t>
      </w:r>
    </w:p>
  </w:comment>
  <w:comment w:id="18" w:author="Jeb Pavleas" w:date="2021-04-12T06:48:00Z" w:initials="JP">
    <w:p w14:paraId="1DCD52C9" w14:textId="1E528BA4" w:rsidR="00810CC5" w:rsidRDefault="00810CC5">
      <w:pPr>
        <w:pStyle w:val="CommentText"/>
      </w:pPr>
      <w:r>
        <w:rPr>
          <w:rStyle w:val="CommentReference"/>
        </w:rPr>
        <w:annotationRef/>
      </w:r>
      <w:r>
        <w:t>Needs to be chopped into steps</w:t>
      </w:r>
    </w:p>
  </w:comment>
  <w:comment w:id="19" w:author="Jeb Pavleas" w:date="2021-04-12T05:23:00Z" w:initials="JP">
    <w:p w14:paraId="23990BD9" w14:textId="18CD6D74" w:rsidR="00A628E9" w:rsidRDefault="00A628E9">
      <w:pPr>
        <w:pStyle w:val="CommentText"/>
      </w:pPr>
      <w:r>
        <w:rPr>
          <w:rStyle w:val="CommentReference"/>
        </w:rPr>
        <w:annotationRef/>
      </w:r>
      <w:r>
        <w:t>Note/tip maybe</w:t>
      </w:r>
    </w:p>
  </w:comment>
  <w:comment w:id="20" w:author="Jeb Pavleas" w:date="2021-04-12T05:19:00Z" w:initials="JP">
    <w:p w14:paraId="52BF7F82" w14:textId="1002EFA3" w:rsidR="004726AF" w:rsidRDefault="004726AF">
      <w:pPr>
        <w:pStyle w:val="CommentText"/>
      </w:pPr>
      <w:r>
        <w:rPr>
          <w:rStyle w:val="CommentReference"/>
        </w:rPr>
        <w:annotationRef/>
      </w:r>
      <w:r w:rsidR="00A628E9">
        <w:t>Match check</w:t>
      </w:r>
    </w:p>
  </w:comment>
  <w:comment w:id="21" w:author="Jeb Pavleas" w:date="2021-04-12T06:47:00Z" w:initials="JP">
    <w:p w14:paraId="6A8CD585" w14:textId="77777777" w:rsidR="00810CC5" w:rsidRDefault="00810CC5">
      <w:pPr>
        <w:pStyle w:val="CommentText"/>
      </w:pPr>
      <w:r>
        <w:rPr>
          <w:rStyle w:val="CommentReference"/>
        </w:rPr>
        <w:annotationRef/>
      </w:r>
      <w:r>
        <w:t>Needs to be chopped</w:t>
      </w:r>
      <w:r w:rsidR="004E67A2">
        <w:t xml:space="preserve"> into steps</w:t>
      </w:r>
      <w:r w:rsidR="007B3589">
        <w:t xml:space="preserve"> </w:t>
      </w:r>
      <w:r w:rsidR="004E67A2">
        <w:t>ol</w:t>
      </w:r>
      <w:r w:rsidR="007B3589">
        <w:t>d v1 book used lots of comments like:</w:t>
      </w:r>
    </w:p>
    <w:p w14:paraId="40F536B2" w14:textId="77777777" w:rsidR="007B3589" w:rsidRPr="007B3589" w:rsidRDefault="007B3589" w:rsidP="007B3589">
      <w:pPr>
        <w:pStyle w:val="Code"/>
        <w:rPr>
          <w:rStyle w:val="CodeInline"/>
        </w:rPr>
      </w:pPr>
      <w:r w:rsidRPr="007B3589">
        <w:rPr>
          <w:rStyle w:val="CodeInline"/>
        </w:rPr>
        <w:t xml:space="preserve">    // … identical to MyGame.initialize from previous project …</w:t>
      </w:r>
    </w:p>
    <w:p w14:paraId="3CFA491A" w14:textId="1A4034D7" w:rsidR="007B3589" w:rsidRDefault="007B3589" w:rsidP="007B3589">
      <w:pPr>
        <w:pStyle w:val="Code"/>
      </w:pPr>
      <w:r w:rsidRPr="007B3589">
        <w:rPr>
          <w:rStyle w:val="CodeInline"/>
        </w:rPr>
        <w:t xml:space="preserve">    // … parse the scene from the this.kSceneFile …</w:t>
      </w:r>
    </w:p>
  </w:comment>
  <w:comment w:id="22" w:author="Jeb Pavleas" w:date="2021-04-12T06:05:00Z" w:initials="JP">
    <w:p w14:paraId="2154F6F3" w14:textId="70AB6C9F" w:rsidR="00504EF5" w:rsidRDefault="00504EF5">
      <w:pPr>
        <w:pStyle w:val="CommentText"/>
      </w:pPr>
      <w:r>
        <w:rPr>
          <w:rStyle w:val="CommentReference"/>
        </w:rPr>
        <w:annotationRef/>
      </w:r>
      <w:r>
        <w:t>Needs replacing</w:t>
      </w:r>
    </w:p>
  </w:comment>
  <w:comment w:id="23" w:author="Jeb Pavleas" w:date="2021-04-12T06:10:00Z" w:initials="JP">
    <w:p w14:paraId="43078320" w14:textId="45E3532A" w:rsidR="00346707" w:rsidRDefault="00346707">
      <w:pPr>
        <w:pStyle w:val="CommentText"/>
      </w:pPr>
      <w:r>
        <w:rPr>
          <w:rStyle w:val="CommentReference"/>
        </w:rPr>
        <w:annotationRef/>
      </w:r>
      <w:r>
        <w:t xml:space="preserve">Why though? We just showed and implemented the external file method why noy use for both? </w:t>
      </w:r>
      <w:r w:rsidR="00810CC5">
        <w:t>They have seen this style ch2 – ch4.3</w:t>
      </w:r>
    </w:p>
  </w:comment>
  <w:comment w:id="24" w:author="Kelvin Sung" w:date="2021-04-12T15:47:00Z" w:initials="KS">
    <w:p w14:paraId="3858CF13" w14:textId="72FAD7F8" w:rsidR="00EE1A7D" w:rsidRDefault="00EE1A7D">
      <w:pPr>
        <w:pStyle w:val="CommentText"/>
      </w:pPr>
      <w:r>
        <w:rPr>
          <w:rStyle w:val="CommentReference"/>
        </w:rPr>
        <w:annotationRef/>
      </w:r>
      <w:r>
        <w:t>Point out we have removed the loop.js with the new Scene.js object</w:t>
      </w:r>
    </w:p>
  </w:comment>
  <w:comment w:id="25" w:author="Jeb Pavleas" w:date="2021-04-12T07:48:00Z" w:initials="JP">
    <w:p w14:paraId="77207D5B" w14:textId="16D2FAEC" w:rsidR="00972C0A" w:rsidRDefault="00972C0A">
      <w:pPr>
        <w:pStyle w:val="CommentText"/>
      </w:pPr>
      <w:r>
        <w:rPr>
          <w:rStyle w:val="CommentReference"/>
        </w:rPr>
        <w:annotationRef/>
      </w:r>
      <w:r>
        <w:t>Match check</w:t>
      </w:r>
    </w:p>
  </w:comment>
  <w:comment w:id="26" w:author="Jeb Pavleas" w:date="2021-04-12T07:42:00Z" w:initials="JP">
    <w:p w14:paraId="74127E27" w14:textId="68BD6ECD" w:rsidR="004E67A2" w:rsidRDefault="004E67A2">
      <w:pPr>
        <w:pStyle w:val="CommentText"/>
      </w:pPr>
      <w:r>
        <w:rPr>
          <w:rStyle w:val="CommentReference"/>
        </w:rPr>
        <w:annotationRef/>
      </w:r>
      <w:r>
        <w:t>Current bookmark</w:t>
      </w:r>
      <w:r w:rsidR="007B3589">
        <w:t xml:space="preserve"> this last file then done with 4.5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50A529" w15:done="0"/>
  <w15:commentEx w15:paraId="666D0FB4" w15:done="0"/>
  <w15:commentEx w15:paraId="7BE97ABC" w15:done="0"/>
  <w15:commentEx w15:paraId="08B2536A" w15:done="0"/>
  <w15:commentEx w15:paraId="3ED016BE" w15:done="0"/>
  <w15:commentEx w15:paraId="343F7D1C" w15:paraIdParent="3ED016BE" w15:done="0"/>
  <w15:commentEx w15:paraId="0467ED1C" w15:done="0"/>
  <w15:commentEx w15:paraId="66CA996A" w15:done="0"/>
  <w15:commentEx w15:paraId="682762D9" w15:paraIdParent="66CA996A" w15:done="0"/>
  <w15:commentEx w15:paraId="5F938245" w15:done="0"/>
  <w15:commentEx w15:paraId="214AEE34" w15:done="0"/>
  <w15:commentEx w15:paraId="1DCD52C9" w15:done="0"/>
  <w15:commentEx w15:paraId="23990BD9" w15:done="0"/>
  <w15:commentEx w15:paraId="52BF7F82" w15:done="0"/>
  <w15:commentEx w15:paraId="3CFA491A" w15:done="0"/>
  <w15:commentEx w15:paraId="2154F6F3" w15:done="0"/>
  <w15:commentEx w15:paraId="43078320" w15:done="0"/>
  <w15:commentEx w15:paraId="3858CF13" w15:done="0"/>
  <w15:commentEx w15:paraId="77207D5B" w15:done="0"/>
  <w15:commentEx w15:paraId="74127E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E791B" w16cex:dateUtc="2021-04-12T14:45:00Z"/>
  <w16cex:commentExtensible w16cex:durableId="241E4B46" w16cex:dateUtc="2021-04-12T11:29:00Z"/>
  <w16cex:commentExtensible w16cex:durableId="241E49E5" w16cex:dateUtc="2021-04-12T11:24:00Z"/>
  <w16cex:commentExtensible w16cex:durableId="241E6DEA" w16cex:dateUtc="2021-04-12T13:57:00Z"/>
  <w16cex:commentExtensible w16cex:durableId="241E674D" w16cex:dateUtc="2021-04-12T13:29:00Z"/>
  <w16cex:commentExtensible w16cex:durableId="241E6F71" w16cex:dateUtc="2021-04-12T14:04:00Z"/>
  <w16cex:commentExtensible w16cex:durableId="241E7171" w16cex:dateUtc="2021-04-12T14:12:00Z"/>
  <w16cex:commentExtensible w16cex:durableId="241E6FDC" w16cex:dateUtc="2021-04-12T14:06:00Z"/>
  <w16cex:commentExtensible w16cex:durableId="241E780E" w16cex:dateUtc="2021-04-12T14:41:00Z"/>
  <w16cex:commentExtensible w16cex:durableId="241E70B9" w16cex:dateUtc="2021-04-12T14:09:00Z"/>
  <w16cex:commentExtensible w16cex:durableId="241E6BA7" w16cex:dateUtc="2021-04-12T13:48:00Z"/>
  <w16cex:commentExtensible w16cex:durableId="241E57CA" w16cex:dateUtc="2021-04-12T12:23:00Z"/>
  <w16cex:commentExtensible w16cex:durableId="241E56C4" w16cex:dateUtc="2021-04-12T12:19:00Z"/>
  <w16cex:commentExtensible w16cex:durableId="241E6B80" w16cex:dateUtc="2021-04-12T13:47:00Z"/>
  <w16cex:commentExtensible w16cex:durableId="241E6193" w16cex:dateUtc="2021-04-12T13:05:00Z"/>
  <w16cex:commentExtensible w16cex:durableId="241E62CE" w16cex:dateUtc="2021-04-12T13:10:00Z"/>
  <w16cex:commentExtensible w16cex:durableId="241E79B8" w16cex:dateUtc="2021-04-12T14:48:00Z"/>
  <w16cex:commentExtensible w16cex:durableId="241E7852" w16cex:dateUtc="2021-04-12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50A529" w16cid:durableId="241E791B"/>
  <w16cid:commentId w16cid:paraId="666D0FB4" w16cid:durableId="241E4B46"/>
  <w16cid:commentId w16cid:paraId="7BE97ABC" w16cid:durableId="241E49E5"/>
  <w16cid:commentId w16cid:paraId="08B2536A" w16cid:durableId="241E6DEA"/>
  <w16cid:commentId w16cid:paraId="3ED016BE" w16cid:durableId="241E674D"/>
  <w16cid:commentId w16cid:paraId="343F7D1C" w16cid:durableId="241EE811"/>
  <w16cid:commentId w16cid:paraId="0467ED1C" w16cid:durableId="241E6F71"/>
  <w16cid:commentId w16cid:paraId="66CA996A" w16cid:durableId="241E6FDC"/>
  <w16cid:commentId w16cid:paraId="682762D9" w16cid:durableId="241EEA6F"/>
  <w16cid:commentId w16cid:paraId="5F938245" w16cid:durableId="241E780E"/>
  <w16cid:commentId w16cid:paraId="214AEE34" w16cid:durableId="241E70B9"/>
  <w16cid:commentId w16cid:paraId="1DCD52C9" w16cid:durableId="241E6BA7"/>
  <w16cid:commentId w16cid:paraId="23990BD9" w16cid:durableId="241E57CA"/>
  <w16cid:commentId w16cid:paraId="52BF7F82" w16cid:durableId="241E56C4"/>
  <w16cid:commentId w16cid:paraId="3CFA491A" w16cid:durableId="241E6B80"/>
  <w16cid:commentId w16cid:paraId="2154F6F3" w16cid:durableId="241E6193"/>
  <w16cid:commentId w16cid:paraId="43078320" w16cid:durableId="241E62CE"/>
  <w16cid:commentId w16cid:paraId="3858CF13" w16cid:durableId="241EE9F7"/>
  <w16cid:commentId w16cid:paraId="77207D5B" w16cid:durableId="241E79B8"/>
  <w16cid:commentId w16cid:paraId="74127E27" w16cid:durableId="241E78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D1830" w14:textId="77777777" w:rsidR="00001AF5" w:rsidRDefault="00001AF5" w:rsidP="000C758C">
      <w:pPr>
        <w:spacing w:after="0" w:line="240" w:lineRule="auto"/>
      </w:pPr>
      <w:r>
        <w:separator/>
      </w:r>
    </w:p>
  </w:endnote>
  <w:endnote w:type="continuationSeparator" w:id="0">
    <w:p w14:paraId="552E8166" w14:textId="77777777" w:rsidR="00001AF5" w:rsidRDefault="00001AF5"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Verdana Pro Cond Black"/>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B9323D" w:rsidRPr="00222F70" w:rsidRDefault="00B9323D">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77777777" w:rsidR="00B9323D" w:rsidRPr="00222F70" w:rsidRDefault="00B9323D"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B9323D" w:rsidRDefault="00B9323D"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89733" w14:textId="77777777" w:rsidR="00001AF5" w:rsidRDefault="00001AF5" w:rsidP="000C758C">
      <w:pPr>
        <w:spacing w:after="0" w:line="240" w:lineRule="auto"/>
      </w:pPr>
      <w:r>
        <w:separator/>
      </w:r>
    </w:p>
  </w:footnote>
  <w:footnote w:type="continuationSeparator" w:id="0">
    <w:p w14:paraId="677D4233" w14:textId="77777777" w:rsidR="00001AF5" w:rsidRDefault="00001AF5"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B9323D" w:rsidRPr="003C7D0E" w:rsidRDefault="00B9323D"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77777777" w:rsidR="00B9323D" w:rsidRPr="002A45BE" w:rsidRDefault="00B9323D" w:rsidP="00B9323D">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B9323D" w:rsidRDefault="00B9323D"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C9BE30"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4</w:t>
    </w:r>
    <w:proofErr w:type="gramEnd"/>
  </w:p>
  <w:p w14:paraId="4314FCCD" w14:textId="77777777" w:rsidR="00B9323D" w:rsidRPr="00B44665" w:rsidRDefault="00B9323D"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7D68A1C4"/>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AF5"/>
    <w:rsid w:val="000023AF"/>
    <w:rsid w:val="0002052E"/>
    <w:rsid w:val="00021D86"/>
    <w:rsid w:val="00062E30"/>
    <w:rsid w:val="000C0041"/>
    <w:rsid w:val="000C758C"/>
    <w:rsid w:val="00111EFA"/>
    <w:rsid w:val="00121257"/>
    <w:rsid w:val="0012351D"/>
    <w:rsid w:val="00165037"/>
    <w:rsid w:val="00196FBB"/>
    <w:rsid w:val="001B4AEE"/>
    <w:rsid w:val="001C6ACF"/>
    <w:rsid w:val="00215545"/>
    <w:rsid w:val="002473B3"/>
    <w:rsid w:val="00267D15"/>
    <w:rsid w:val="00270B07"/>
    <w:rsid w:val="00271933"/>
    <w:rsid w:val="002B58A1"/>
    <w:rsid w:val="002C006F"/>
    <w:rsid w:val="00302E67"/>
    <w:rsid w:val="00334A41"/>
    <w:rsid w:val="00346707"/>
    <w:rsid w:val="003633AD"/>
    <w:rsid w:val="00365D05"/>
    <w:rsid w:val="003866FD"/>
    <w:rsid w:val="003876ED"/>
    <w:rsid w:val="004204B4"/>
    <w:rsid w:val="00433B5F"/>
    <w:rsid w:val="004617F9"/>
    <w:rsid w:val="00462CCE"/>
    <w:rsid w:val="00467232"/>
    <w:rsid w:val="004726AF"/>
    <w:rsid w:val="00490028"/>
    <w:rsid w:val="00492647"/>
    <w:rsid w:val="004B444D"/>
    <w:rsid w:val="004E4AB4"/>
    <w:rsid w:val="004E5FFA"/>
    <w:rsid w:val="004E67A2"/>
    <w:rsid w:val="00504EF5"/>
    <w:rsid w:val="00517521"/>
    <w:rsid w:val="00534D76"/>
    <w:rsid w:val="00560D34"/>
    <w:rsid w:val="005611F0"/>
    <w:rsid w:val="00570852"/>
    <w:rsid w:val="00592D9B"/>
    <w:rsid w:val="005A75C7"/>
    <w:rsid w:val="005C1C1E"/>
    <w:rsid w:val="005E19DF"/>
    <w:rsid w:val="006529A2"/>
    <w:rsid w:val="00693ED0"/>
    <w:rsid w:val="006A0169"/>
    <w:rsid w:val="006A07FE"/>
    <w:rsid w:val="006A0F2B"/>
    <w:rsid w:val="006B1942"/>
    <w:rsid w:val="006D172A"/>
    <w:rsid w:val="006D7CE6"/>
    <w:rsid w:val="006F5A10"/>
    <w:rsid w:val="00746E60"/>
    <w:rsid w:val="00777EB1"/>
    <w:rsid w:val="007826B9"/>
    <w:rsid w:val="007B3589"/>
    <w:rsid w:val="007B7B4C"/>
    <w:rsid w:val="007F3D20"/>
    <w:rsid w:val="00810CC5"/>
    <w:rsid w:val="00844B8B"/>
    <w:rsid w:val="00870193"/>
    <w:rsid w:val="008955A0"/>
    <w:rsid w:val="008C45C1"/>
    <w:rsid w:val="008D3043"/>
    <w:rsid w:val="008E7FCF"/>
    <w:rsid w:val="008F047C"/>
    <w:rsid w:val="00933B1F"/>
    <w:rsid w:val="00945BA2"/>
    <w:rsid w:val="00972C0A"/>
    <w:rsid w:val="009C1A4E"/>
    <w:rsid w:val="009D6400"/>
    <w:rsid w:val="00A2465D"/>
    <w:rsid w:val="00A409DD"/>
    <w:rsid w:val="00A628E9"/>
    <w:rsid w:val="00A6316D"/>
    <w:rsid w:val="00AA4F58"/>
    <w:rsid w:val="00AB7062"/>
    <w:rsid w:val="00AE31F9"/>
    <w:rsid w:val="00AF4722"/>
    <w:rsid w:val="00B11B45"/>
    <w:rsid w:val="00B21E1E"/>
    <w:rsid w:val="00B25FA3"/>
    <w:rsid w:val="00B44650"/>
    <w:rsid w:val="00B6047D"/>
    <w:rsid w:val="00B85A86"/>
    <w:rsid w:val="00B92D9D"/>
    <w:rsid w:val="00B9323D"/>
    <w:rsid w:val="00BA0F28"/>
    <w:rsid w:val="00C1484B"/>
    <w:rsid w:val="00C675F0"/>
    <w:rsid w:val="00CC448C"/>
    <w:rsid w:val="00CD350D"/>
    <w:rsid w:val="00D54D65"/>
    <w:rsid w:val="00D8445E"/>
    <w:rsid w:val="00DC1896"/>
    <w:rsid w:val="00DE5A8B"/>
    <w:rsid w:val="00E16F46"/>
    <w:rsid w:val="00E17A86"/>
    <w:rsid w:val="00E80754"/>
    <w:rsid w:val="00EE1A7D"/>
    <w:rsid w:val="00F40B10"/>
    <w:rsid w:val="00F871AB"/>
    <w:rsid w:val="00F911A8"/>
    <w:rsid w:val="00FB280F"/>
    <w:rsid w:val="00FC44D4"/>
    <w:rsid w:val="00FD1461"/>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styleId="UnresolvedMention">
    <w:name w:val="Unresolved Mention"/>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346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8</cp:revision>
  <dcterms:created xsi:type="dcterms:W3CDTF">2021-04-12T14:47:00Z</dcterms:created>
  <dcterms:modified xsi:type="dcterms:W3CDTF">2021-04-12T22:49:00Z</dcterms:modified>
</cp:coreProperties>
</file>