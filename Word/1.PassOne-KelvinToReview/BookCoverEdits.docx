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22E2" w14:textId="6C8B9B16" w:rsidR="000A3B13" w:rsidRDefault="000A3B13" w:rsidP="000A3B13">
      <w:ins w:id="0" w:author="Jeb Pavleas" w:date="2021-07-24T15:28:00Z">
        <w:r>
          <w:t xml:space="preserve">In this book you will </w:t>
        </w:r>
      </w:ins>
      <w:del w:id="1" w:author="Jeb Pavleas" w:date="2021-07-24T15:28:00Z">
        <w:r w:rsidDel="000A3B13">
          <w:delText>D</w:delText>
        </w:r>
      </w:del>
      <w:ins w:id="2" w:author="Jeb Pavleas" w:date="2021-07-24T15:28:00Z">
        <w:r>
          <w:t>d</w:t>
        </w:r>
      </w:ins>
      <w:r>
        <w:t>evelop a 2D game engine that will give you the experience and core understanding</w:t>
      </w:r>
    </w:p>
    <w:p w14:paraId="4A96E728" w14:textId="29A82707" w:rsidR="000A3B13" w:rsidRDefault="000A3B13" w:rsidP="000A3B13">
      <w:r>
        <w:t xml:space="preserve">of </w:t>
      </w:r>
      <w:ins w:id="3" w:author="Jeb Pavleas" w:date="2021-07-24T15:28:00Z">
        <w:r>
          <w:t xml:space="preserve">the </w:t>
        </w:r>
      </w:ins>
      <w:r>
        <w:t xml:space="preserve">foundational concepts for building </w:t>
      </w:r>
      <w:ins w:id="4" w:author="Jeb Pavleas" w:date="2021-07-24T15:29:00Z">
        <w:r>
          <w:t xml:space="preserve">a </w:t>
        </w:r>
      </w:ins>
      <w:r>
        <w:t xml:space="preserve">complex and </w:t>
      </w:r>
      <w:del w:id="5" w:author="Jeb Pavleas" w:date="2021-07-24T15:29:00Z">
        <w:r w:rsidDel="000A3B13">
          <w:delText xml:space="preserve">fun </w:delText>
        </w:r>
      </w:del>
      <w:ins w:id="6" w:author="Jeb Pavleas" w:date="2021-07-24T15:29:00Z">
        <w:r>
          <w:t>f</w:t>
        </w:r>
        <w:r>
          <w:t>lexible</w:t>
        </w:r>
        <w:r>
          <w:t xml:space="preserve"> </w:t>
        </w:r>
      </w:ins>
      <w:r>
        <w:t>2D game</w:t>
      </w:r>
      <w:ins w:id="7" w:author="Jeb Pavleas" w:date="2021-07-24T15:29:00Z">
        <w:r>
          <w:t xml:space="preserve"> engine</w:t>
        </w:r>
      </w:ins>
      <w:ins w:id="8" w:author="Jeb Pavleas" w:date="2021-07-24T15:33:00Z">
        <w:r>
          <w:t>.</w:t>
        </w:r>
      </w:ins>
      <w:del w:id="9" w:author="Jeb Pavleas" w:date="2021-07-24T15:29:00Z">
        <w:r w:rsidDel="000A3B13">
          <w:delText>s</w:delText>
        </w:r>
      </w:del>
      <w:r>
        <w:t xml:space="preserve"> </w:t>
      </w:r>
      <w:del w:id="10" w:author="Jeb Pavleas" w:date="2021-07-24T15:33:00Z">
        <w:r w:rsidDel="000A3B13">
          <w:delText xml:space="preserve">that </w:delText>
        </w:r>
      </w:del>
      <w:ins w:id="11" w:author="Jeb Pavleas" w:date="2021-07-24T15:33:00Z">
        <w:r>
          <w:t>Yo</w:t>
        </w:r>
      </w:ins>
      <w:ins w:id="12" w:author="Jeb Pavleas" w:date="2021-07-24T15:34:00Z">
        <w:r>
          <w:t>ur engine</w:t>
        </w:r>
      </w:ins>
      <w:ins w:id="13" w:author="Jeb Pavleas" w:date="2021-07-24T15:33:00Z">
        <w:r>
          <w:t xml:space="preserve"> </w:t>
        </w:r>
      </w:ins>
      <w:r>
        <w:t>can</w:t>
      </w:r>
      <w:ins w:id="14" w:author="Jeb Pavleas" w:date="2021-07-24T15:34:00Z">
        <w:r>
          <w:t xml:space="preserve"> then</w:t>
        </w:r>
      </w:ins>
      <w:r>
        <w:t xml:space="preserve"> be</w:t>
      </w:r>
      <w:ins w:id="15" w:author="Jeb Pavleas" w:date="2021-07-24T15:30:00Z">
        <w:r>
          <w:t xml:space="preserve"> used to create </w:t>
        </w:r>
      </w:ins>
      <w:ins w:id="16" w:author="Jeb Pavleas" w:date="2021-07-24T15:34:00Z">
        <w:r>
          <w:t xml:space="preserve">2D </w:t>
        </w:r>
      </w:ins>
      <w:ins w:id="17" w:author="Jeb Pavleas" w:date="2021-07-24T15:30:00Z">
        <w:r>
          <w:t>games</w:t>
        </w:r>
      </w:ins>
      <w:r>
        <w:t xml:space="preserve"> </w:t>
      </w:r>
      <w:ins w:id="18" w:author="Jeb Pavleas" w:date="2021-07-24T15:31:00Z">
        <w:r>
          <w:t xml:space="preserve">that are </w:t>
        </w:r>
      </w:ins>
      <w:r>
        <w:t>played</w:t>
      </w:r>
    </w:p>
    <w:p w14:paraId="1A2EC612" w14:textId="53532355" w:rsidR="000A3B13" w:rsidRDefault="000A3B13" w:rsidP="000A3B13">
      <w:r>
        <w:t xml:space="preserve">across the Internet via popular web browsers. </w:t>
      </w:r>
      <w:del w:id="19" w:author="Jeb Pavleas" w:date="2021-07-24T15:31:00Z">
        <w:r w:rsidDel="000A3B13">
          <w:delText xml:space="preserve">This </w:delText>
        </w:r>
      </w:del>
      <w:ins w:id="20" w:author="Jeb Pavleas" w:date="2021-07-24T15:31:00Z">
        <w:r>
          <w:t>Th</w:t>
        </w:r>
        <w:r>
          <w:t>e</w:t>
        </w:r>
        <w:r>
          <w:t xml:space="preserve"> </w:t>
        </w:r>
      </w:ins>
      <w:r>
        <w:t xml:space="preserve">book is organized </w:t>
      </w:r>
      <w:del w:id="21" w:author="Jeb Pavleas" w:date="2021-07-24T15:34:00Z">
        <w:r w:rsidDel="000A3B13">
          <w:delText xml:space="preserve">so </w:delText>
        </w:r>
      </w:del>
      <w:ins w:id="22" w:author="Jeb Pavleas" w:date="2021-07-24T15:35:00Z">
        <w:r>
          <w:t>such</w:t>
        </w:r>
      </w:ins>
      <w:ins w:id="23" w:author="Jeb Pavleas" w:date="2021-07-24T15:34:00Z">
        <w:r>
          <w:t xml:space="preserve"> </w:t>
        </w:r>
      </w:ins>
      <w:r>
        <w:t>that the</w:t>
      </w:r>
    </w:p>
    <w:p w14:paraId="0F716088" w14:textId="72D7F8D2" w:rsidR="000A3B13" w:rsidDel="00F81F40" w:rsidRDefault="000A3B13" w:rsidP="00F81F40">
      <w:pPr>
        <w:rPr>
          <w:del w:id="24" w:author="Jeb Pavleas" w:date="2021-07-24T15:37:00Z"/>
        </w:rPr>
      </w:pPr>
      <w:r>
        <w:t>chapters follow</w:t>
      </w:r>
      <w:ins w:id="25" w:author="Jeb Pavleas" w:date="2021-07-24T15:32:00Z">
        <w:r>
          <w:t xml:space="preserve"> the</w:t>
        </w:r>
      </w:ins>
      <w:r>
        <w:t xml:space="preserve"> logical steps of building a game engine </w:t>
      </w:r>
      <w:ins w:id="26" w:author="Jeb Pavleas" w:date="2021-07-24T15:32:00Z">
        <w:r>
          <w:t xml:space="preserve">from scratch </w:t>
        </w:r>
      </w:ins>
      <w:del w:id="27" w:author="Jeb Pavleas" w:date="2021-07-24T15:35:00Z">
        <w:r w:rsidDel="000A3B13">
          <w:delText xml:space="preserve">and </w:delText>
        </w:r>
      </w:del>
      <w:ins w:id="28" w:author="Jeb Pavleas" w:date="2021-07-24T15:35:00Z">
        <w:r>
          <w:t>while</w:t>
        </w:r>
        <w:r>
          <w:t xml:space="preserve"> </w:t>
        </w:r>
      </w:ins>
      <w:r>
        <w:t>integrate</w:t>
      </w:r>
      <w:ins w:id="29" w:author="Jeb Pavleas" w:date="2021-07-24T15:35:00Z">
        <w:r>
          <w:t>ing</w:t>
        </w:r>
      </w:ins>
      <w:ins w:id="30" w:author="Jeb Pavleas" w:date="2021-07-24T15:36:00Z">
        <w:r>
          <w:t xml:space="preserve"> the co</w:t>
        </w:r>
        <w:r w:rsidR="00F81F40">
          <w:t>re components of most game eng</w:t>
        </w:r>
      </w:ins>
      <w:ins w:id="31" w:author="Jeb Pavleas" w:date="2021-07-24T15:37:00Z">
        <w:r w:rsidR="00F81F40">
          <w:t>ines.</w:t>
        </w:r>
      </w:ins>
      <w:del w:id="32" w:author="Jeb Pavleas" w:date="2021-07-24T15:35:00Z">
        <w:r w:rsidDel="000A3B13">
          <w:delText>s</w:delText>
        </w:r>
      </w:del>
      <w:r>
        <w:t xml:space="preserve"> </w:t>
      </w:r>
      <w:del w:id="33" w:author="Jeb Pavleas" w:date="2021-07-24T15:37:00Z">
        <w:r w:rsidDel="00F81F40">
          <w:delText>concepts</w:delText>
        </w:r>
      </w:del>
    </w:p>
    <w:p w14:paraId="0B90F988" w14:textId="62717451" w:rsidR="000A3B13" w:rsidDel="00F81F40" w:rsidRDefault="000A3B13" w:rsidP="00F81F40">
      <w:pPr>
        <w:rPr>
          <w:del w:id="34" w:author="Jeb Pavleas" w:date="2021-07-24T15:37:00Z"/>
        </w:rPr>
        <w:pPrChange w:id="35" w:author="Jeb Pavleas" w:date="2021-07-24T15:37:00Z">
          <w:pPr/>
        </w:pPrChange>
      </w:pPr>
      <w:del w:id="36" w:author="Jeb Pavleas" w:date="2021-07-24T15:37:00Z">
        <w:r w:rsidDel="00F81F40">
          <w:delText>accordingly.</w:delText>
        </w:r>
      </w:del>
    </w:p>
    <w:p w14:paraId="53C18BC1" w14:textId="77777777" w:rsidR="000A3B13" w:rsidRDefault="000A3B13" w:rsidP="000A3B13">
      <w:r>
        <w:t>Build Your Own 2D Game Engine and Create Great Web Games isolates and presents</w:t>
      </w:r>
    </w:p>
    <w:p w14:paraId="431B518A" w14:textId="77777777" w:rsidR="000A3B13" w:rsidRDefault="000A3B13" w:rsidP="000A3B13">
      <w:r>
        <w:t>relevant concepts from software engineering, computer graphics, mathematics, physics,</w:t>
      </w:r>
    </w:p>
    <w:p w14:paraId="0A140097" w14:textId="77777777" w:rsidR="000A3B13" w:rsidRDefault="000A3B13" w:rsidP="000A3B13">
      <w:r>
        <w:t>game development and game design in the context of building a 2D game engine from</w:t>
      </w:r>
    </w:p>
    <w:p w14:paraId="3C675215" w14:textId="77777777" w:rsidR="000A3B13" w:rsidRDefault="000A3B13" w:rsidP="000A3B13">
      <w:r>
        <w:t>scratch. In this edition, all the code is based on updated versions of JavaScript with</w:t>
      </w:r>
    </w:p>
    <w:p w14:paraId="62C4D66E" w14:textId="77777777" w:rsidR="000A3B13" w:rsidRDefault="000A3B13" w:rsidP="000A3B13">
      <w:r>
        <w:t>HTML5 and WebGL2: you will analyze the source code needed to create a game engine</w:t>
      </w:r>
    </w:p>
    <w:p w14:paraId="34631BE5" w14:textId="15FDF507" w:rsidR="000A3B13" w:rsidRDefault="000A3B13" w:rsidP="000A3B13">
      <w:r>
        <w:t>that is suitable for implementing typical casual 2D video</w:t>
      </w:r>
      <w:ins w:id="37" w:author="Jeb Pavleas" w:date="2021-07-24T15:38:00Z">
        <w:r w:rsidR="00F81F40">
          <w:t xml:space="preserve"> </w:t>
        </w:r>
      </w:ins>
      <w:r>
        <w:t>games. You will also learn about</w:t>
      </w:r>
    </w:p>
    <w:p w14:paraId="5931E32D" w14:textId="5FCEFC88" w:rsidR="000A3B13" w:rsidDel="00F81F40" w:rsidRDefault="000A3B13" w:rsidP="00F81F40">
      <w:pPr>
        <w:rPr>
          <w:del w:id="38" w:author="Jeb Pavleas" w:date="2021-07-24T15:41:00Z"/>
        </w:rPr>
      </w:pPr>
      <w:r>
        <w:t xml:space="preserve">physics and </w:t>
      </w:r>
      <w:del w:id="39" w:author="Jeb Pavleas" w:date="2021-07-24T15:39:00Z">
        <w:r w:rsidDel="00F81F40">
          <w:delText xml:space="preserve">particle </w:delText>
        </w:r>
      </w:del>
      <w:ins w:id="40" w:author="Jeb Pavleas" w:date="2021-07-24T15:39:00Z">
        <w:r w:rsidR="00F81F40">
          <w:t>illumination</w:t>
        </w:r>
        <w:r w:rsidR="00F81F40">
          <w:t xml:space="preserve"> </w:t>
        </w:r>
      </w:ins>
      <w:r>
        <w:t>system</w:t>
      </w:r>
      <w:ins w:id="41" w:author="Jeb Pavleas" w:date="2021-07-24T15:39:00Z">
        <w:r w:rsidR="00F81F40">
          <w:t>s</w:t>
        </w:r>
      </w:ins>
      <w:r>
        <w:t xml:space="preserve">. </w:t>
      </w:r>
      <w:commentRangeStart w:id="42"/>
      <w:del w:id="43" w:author="Jeb Pavleas" w:date="2021-07-24T15:41:00Z">
        <w:r w:rsidDel="00F81F40">
          <w:delText>The discussion of physics component includes rotations</w:delText>
        </w:r>
      </w:del>
    </w:p>
    <w:p w14:paraId="69E51E05" w14:textId="22BACAB2" w:rsidR="000A3B13" w:rsidDel="00F81F40" w:rsidRDefault="000A3B13" w:rsidP="00F81F40">
      <w:pPr>
        <w:rPr>
          <w:del w:id="44" w:author="Jeb Pavleas" w:date="2021-07-24T15:41:00Z"/>
        </w:rPr>
      </w:pPr>
      <w:del w:id="45" w:author="Jeb Pavleas" w:date="2021-07-24T15:41:00Z">
        <w:r w:rsidDel="00F81F40">
          <w:delText>and popular physical materials such as wood, mud, and ice. The discussion of particle</w:delText>
        </w:r>
      </w:del>
    </w:p>
    <w:p w14:paraId="15BD9C81" w14:textId="72FEC79B" w:rsidR="000A3B13" w:rsidDel="00F81F40" w:rsidRDefault="000A3B13" w:rsidP="00F81F40">
      <w:pPr>
        <w:rPr>
          <w:del w:id="46" w:author="Jeb Pavleas" w:date="2021-07-24T15:41:00Z"/>
        </w:rPr>
        <w:pPrChange w:id="47" w:author="Jeb Pavleas" w:date="2021-07-24T15:41:00Z">
          <w:pPr/>
        </w:pPrChange>
      </w:pPr>
      <w:del w:id="48" w:author="Jeb Pavleas" w:date="2021-07-24T15:41:00Z">
        <w:r w:rsidDel="00F81F40">
          <w:delText>component has popular presets such as fire, smoke, and dust.</w:delText>
        </w:r>
      </w:del>
      <w:commentRangeEnd w:id="42"/>
      <w:r w:rsidR="00F81F40">
        <w:rPr>
          <w:rStyle w:val="CommentReference"/>
        </w:rPr>
        <w:commentReference w:id="42"/>
      </w:r>
    </w:p>
    <w:p w14:paraId="2629CFEA" w14:textId="77777777" w:rsidR="000A3B13" w:rsidRDefault="000A3B13" w:rsidP="000A3B13">
      <w:r>
        <w:t>By the end of the book, you will understand the core concepts and implementation</w:t>
      </w:r>
    </w:p>
    <w:p w14:paraId="2D1A0FB0" w14:textId="77777777" w:rsidR="000A3B13" w:rsidRDefault="000A3B13" w:rsidP="000A3B13">
      <w:r>
        <w:t>details of a typical 2D game engine, learn insights into how these concepts affect</w:t>
      </w:r>
    </w:p>
    <w:p w14:paraId="5BD897F2" w14:textId="57359182" w:rsidR="000A3B13" w:rsidRDefault="000A3B13" w:rsidP="000A3B13">
      <w:r>
        <w:t>game design and game</w:t>
      </w:r>
      <w:del w:id="49" w:author="Jeb Pavleas" w:date="2021-07-24T15:47:00Z">
        <w:r w:rsidDel="00C179F8">
          <w:delText xml:space="preserve"> </w:delText>
        </w:r>
      </w:del>
      <w:r>
        <w:t xml:space="preserve">play, and have access to a versatile 2D game engine that </w:t>
      </w:r>
      <w:del w:id="50" w:author="Jeb Pavleas" w:date="2021-07-24T15:40:00Z">
        <w:r w:rsidDel="00F81F40">
          <w:delText>they</w:delText>
        </w:r>
      </w:del>
      <w:ins w:id="51" w:author="Jeb Pavleas" w:date="2021-07-24T15:40:00Z">
        <w:r w:rsidR="00F81F40">
          <w:t>you</w:t>
        </w:r>
      </w:ins>
    </w:p>
    <w:p w14:paraId="1F4A03EB" w14:textId="2B87B83E" w:rsidR="000A3B13" w:rsidRDefault="000A3B13" w:rsidP="000A3B13">
      <w:r>
        <w:t xml:space="preserve">can expand upon or utilize to build </w:t>
      </w:r>
      <w:del w:id="52" w:author="Jeb Pavleas" w:date="2021-07-24T15:40:00Z">
        <w:r w:rsidDel="00F81F40">
          <w:delText xml:space="preserve">their </w:delText>
        </w:r>
      </w:del>
      <w:ins w:id="53" w:author="Jeb Pavleas" w:date="2021-07-24T15:40:00Z">
        <w:r w:rsidR="00F81F40">
          <w:t>your</w:t>
        </w:r>
        <w:r w:rsidR="00F81F40">
          <w:t xml:space="preserve"> </w:t>
        </w:r>
      </w:ins>
      <w:r>
        <w:t xml:space="preserve">own 2D games from scratch </w:t>
      </w:r>
      <w:del w:id="54" w:author="Jeb Pavleas" w:date="2021-07-24T15:40:00Z">
        <w:r w:rsidDel="00F81F40">
          <w:delText xml:space="preserve">with </w:delText>
        </w:r>
      </w:del>
      <w:ins w:id="55" w:author="Jeb Pavleas" w:date="2021-07-24T15:40:00Z">
        <w:r w:rsidR="00F81F40">
          <w:t>using</w:t>
        </w:r>
        <w:r w:rsidR="00F81F40">
          <w:t xml:space="preserve"> </w:t>
        </w:r>
      </w:ins>
      <w:r>
        <w:t>HTML5,</w:t>
      </w:r>
    </w:p>
    <w:p w14:paraId="75852283" w14:textId="77777777" w:rsidR="000A3B13" w:rsidRDefault="000A3B13" w:rsidP="000A3B13">
      <w:r>
        <w:t>JavaScript, and WebGL2.</w:t>
      </w:r>
    </w:p>
    <w:p w14:paraId="0F89FB1F" w14:textId="77777777" w:rsidR="000A3B13" w:rsidRDefault="000A3B13" w:rsidP="000A3B13">
      <w:r>
        <w:t>You will:</w:t>
      </w:r>
    </w:p>
    <w:p w14:paraId="3B738DBB" w14:textId="77777777" w:rsidR="000A3B13" w:rsidRDefault="000A3B13" w:rsidP="000A3B13">
      <w:r>
        <w:t>• Understand essential concepts for building 2D games</w:t>
      </w:r>
    </w:p>
    <w:p w14:paraId="5B1124FC" w14:textId="77777777" w:rsidR="000A3B13" w:rsidRDefault="000A3B13" w:rsidP="000A3B13">
      <w:r>
        <w:t>• Grasp the basic architecture of 2D game engines</w:t>
      </w:r>
    </w:p>
    <w:p w14:paraId="3BC4C086" w14:textId="77777777" w:rsidR="000A3B13" w:rsidRDefault="000A3B13" w:rsidP="000A3B13">
      <w:r>
        <w:t>• Understand illumination models in 2D games</w:t>
      </w:r>
    </w:p>
    <w:p w14:paraId="061A9A84" w14:textId="77777777" w:rsidR="000A3B13" w:rsidRDefault="000A3B13" w:rsidP="000A3B13">
      <w:r>
        <w:t>• Learn basic physics used in 2D games</w:t>
      </w:r>
    </w:p>
    <w:p w14:paraId="45A67885" w14:textId="10B3E117" w:rsidR="000A3B13" w:rsidRDefault="000A3B13" w:rsidP="000A3B13">
      <w:r>
        <w:t>• Find out how these core concepts affect game design and game</w:t>
      </w:r>
      <w:del w:id="56" w:author="Jeb Pavleas" w:date="2021-07-24T15:41:00Z">
        <w:r w:rsidDel="00F81F40">
          <w:delText xml:space="preserve"> </w:delText>
        </w:r>
      </w:del>
      <w:r>
        <w:t>play</w:t>
      </w:r>
    </w:p>
    <w:p w14:paraId="73D322DB" w14:textId="1E6A537F" w:rsidR="0023678C" w:rsidRDefault="000A3B13" w:rsidP="000A3B13">
      <w:r>
        <w:t>• Learn to design and develop 2D interactive games</w:t>
      </w:r>
    </w:p>
    <w:sectPr w:rsidR="0023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Jeb Pavleas" w:date="2021-07-24T15:43:00Z" w:initials="JP">
    <w:p w14:paraId="341FC13C" w14:textId="505A301F" w:rsidR="00F81F40" w:rsidRDefault="00F81F40">
      <w:pPr>
        <w:pStyle w:val="CommentText"/>
      </w:pPr>
      <w:r>
        <w:rPr>
          <w:rStyle w:val="CommentReference"/>
        </w:rPr>
        <w:annotationRef/>
      </w:r>
      <w:r>
        <w:t>Maybe something on a stable real-time 2d physics simulation and tricks</w:t>
      </w:r>
      <w:r w:rsidR="00C179F8">
        <w:t xml:space="preserve">/tactics </w:t>
      </w:r>
      <w:r>
        <w:t>for impl</w:t>
      </w:r>
      <w:r w:rsidR="00C179F8">
        <w:t>ement</w:t>
      </w:r>
      <w:r>
        <w:t xml:space="preserve">ing phong illumination </w:t>
      </w:r>
      <w:r w:rsidR="00C179F8">
        <w:t xml:space="preserve">model </w:t>
      </w:r>
      <w:r>
        <w:t>in 2d?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1FC1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6B3AE" w16cex:dateUtc="2021-07-24T2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FC13C" w16cid:durableId="24A6B3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b Pavleas">
    <w15:presenceInfo w15:providerId="Windows Live" w15:userId="7297f742495c9f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3"/>
    <w:rsid w:val="000A3B13"/>
    <w:rsid w:val="0023678C"/>
    <w:rsid w:val="00C179F8"/>
    <w:rsid w:val="00F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60D6"/>
  <w15:chartTrackingRefBased/>
  <w15:docId w15:val="{4884C932-3B76-4B8B-8166-38EA26A1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F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F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Pavleas</dc:creator>
  <cp:keywords/>
  <dc:description/>
  <cp:lastModifiedBy>Jeb Pavleas</cp:lastModifiedBy>
  <cp:revision>1</cp:revision>
  <dcterms:created xsi:type="dcterms:W3CDTF">2021-07-24T22:26:00Z</dcterms:created>
  <dcterms:modified xsi:type="dcterms:W3CDTF">2021-07-24T22:54:00Z</dcterms:modified>
</cp:coreProperties>
</file>