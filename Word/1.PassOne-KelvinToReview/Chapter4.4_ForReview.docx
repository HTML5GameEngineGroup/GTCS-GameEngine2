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8A36A" w14:textId="484BC397" w:rsidR="000C758C" w:rsidRPr="006F5A10" w:rsidDel="001C6ACF" w:rsidRDefault="000C758C" w:rsidP="006F5A10">
      <w:pPr>
        <w:rPr>
          <w:del w:id="0" w:author="Jeb Pavleas" w:date="2021-04-05T04:26:00Z"/>
        </w:rPr>
      </w:pPr>
      <w:del w:id="1" w:author="Jeb Pavleas" w:date="2021-04-05T04:26:00Z">
        <w:r w:rsidRPr="006F5A10" w:rsidDel="001C6ACF">
          <w:delText>Chapter Title</w:delText>
        </w:r>
      </w:del>
    </w:p>
    <w:p w14:paraId="0072094E" w14:textId="55810E66" w:rsidR="000C758C" w:rsidRPr="006F5A10" w:rsidDel="001C6ACF" w:rsidRDefault="000C758C" w:rsidP="006F5A10">
      <w:pPr>
        <w:rPr>
          <w:del w:id="2" w:author="Jeb Pavleas" w:date="2021-04-05T04:26:00Z"/>
        </w:rPr>
      </w:pPr>
      <w:del w:id="3" w:author="Jeb Pavleas" w:date="2021-04-05T04:26:00Z">
        <w:r w:rsidRPr="006F5A10" w:rsidDel="001C6ACF">
          <w:delText>Paste your chapter text here! The first paragraph of each section should be in the Body Text First 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RPr="006F5A10" w:rsidDel="001C6ACF" w:rsidRDefault="000C758C" w:rsidP="006F5A10">
      <w:pPr>
        <w:rPr>
          <w:del w:id="4" w:author="Jeb Pavleas" w:date="2021-04-05T04:26:00Z"/>
        </w:rPr>
      </w:pPr>
      <w:del w:id="5" w:author="Jeb Pavleas" w:date="2021-04-05T04:26:00Z">
        <w:r w:rsidRPr="006F5A10" w:rsidDel="001C6ACF">
          <w:delText xml:space="preserve">The following paragraphs should use the Body Text Cont style. If you need to make something italic, highlight the text and apply the Emphasis style. If you need to use bold, apply the Strong style. </w:delText>
        </w:r>
      </w:del>
    </w:p>
    <w:p w14:paraId="52F384B8" w14:textId="2468B3C2" w:rsidR="000C758C" w:rsidRPr="006F5A10" w:rsidDel="001C6ACF" w:rsidRDefault="000C758C" w:rsidP="006F5A10">
      <w:pPr>
        <w:rPr>
          <w:del w:id="6" w:author="Jeb Pavleas" w:date="2021-04-05T04:26:00Z"/>
        </w:rPr>
      </w:pPr>
      <w:del w:id="7" w:author="Jeb Pavleas" w:date="2021-04-05T04:26:00Z">
        <w:r w:rsidRPr="006F5A10" w:rsidDel="001C6ACF">
          <w:delText> Note</w:delText>
        </w:r>
        <w:r w:rsidRPr="006F5A10" w:rsidDel="001C6ACF">
          <w:tab/>
          <w:delText xml:space="preserve"> This is a note section and it uses the Note/Tip/Caution style. It can also be called Caution or Tip. Use it to stress an important point to your readers.</w:delText>
        </w:r>
      </w:del>
    </w:p>
    <w:p w14:paraId="63375B40" w14:textId="1C10C3FD" w:rsidR="000C758C" w:rsidRPr="006F5A10" w:rsidDel="001C6ACF" w:rsidRDefault="000C758C" w:rsidP="006F5A10">
      <w:pPr>
        <w:rPr>
          <w:del w:id="8" w:author="Jeb Pavleas" w:date="2021-04-05T04:26:00Z"/>
        </w:rPr>
      </w:pPr>
      <w:del w:id="9" w:author="Jeb Pavleas" w:date="2021-04-05T04:26:00Z">
        <w:r w:rsidRPr="006F5A10" w:rsidDel="001C6ACF">
          <w:delText>This Is a Heading 1</w:delText>
        </w:r>
      </w:del>
    </w:p>
    <w:p w14:paraId="5DB484A8" w14:textId="5BEFDED4" w:rsidR="000C758C" w:rsidRPr="006F5A10" w:rsidDel="001C6ACF" w:rsidRDefault="000C758C" w:rsidP="006F5A10">
      <w:pPr>
        <w:rPr>
          <w:del w:id="10" w:author="Jeb Pavleas" w:date="2021-04-05T04:26:00Z"/>
        </w:rPr>
      </w:pPr>
      <w:del w:id="11" w:author="Jeb Pavleas" w:date="2021-04-05T04:26:00Z">
        <w:r w:rsidRPr="006F5A10" w:rsidDel="001C6ACF">
          <w:delText>Use the Heading 1 style to break your chapter into sections. You can also use Heading 2 and 3 if you need to make subsections.</w:delText>
        </w:r>
      </w:del>
    </w:p>
    <w:p w14:paraId="71521C23" w14:textId="27EC6EAD" w:rsidR="000C758C" w:rsidRPr="006F5A10" w:rsidDel="001C6ACF" w:rsidRDefault="000C758C" w:rsidP="006F5A10">
      <w:pPr>
        <w:rPr>
          <w:del w:id="12" w:author="Jeb Pavleas" w:date="2021-04-05T04:26:00Z"/>
        </w:rPr>
      </w:pPr>
      <w:del w:id="13" w:author="Jeb Pavleas" w:date="2021-04-05T04:26:00Z">
        <w:r w:rsidRPr="006F5A10" w:rsidDel="001C6ACF">
          <w:delText xml:space="preserve">This Is a Heading 2 </w:delText>
        </w:r>
      </w:del>
    </w:p>
    <w:p w14:paraId="760E5543" w14:textId="2D5EC4B0" w:rsidR="000C758C" w:rsidRPr="006F5A10" w:rsidDel="001C6ACF" w:rsidRDefault="000C758C" w:rsidP="006F5A10">
      <w:pPr>
        <w:rPr>
          <w:del w:id="14" w:author="Jeb Pavleas" w:date="2021-04-05T04:26:00Z"/>
        </w:rPr>
      </w:pPr>
      <w:del w:id="15" w:author="Jeb Pavleas" w:date="2021-04-05T04:26:00Z">
        <w:r w:rsidRPr="006F5A10" w:rsidDel="001C6ACF">
          <w:delText>Apply the Bullet style to make a bulleted list. For example, the following is list of fruits:</w:delText>
        </w:r>
      </w:del>
    </w:p>
    <w:p w14:paraId="1EE9D092" w14:textId="1878B0F5" w:rsidR="000C758C" w:rsidRPr="006F5A10" w:rsidDel="001C6ACF" w:rsidRDefault="000C758C" w:rsidP="006F5A10">
      <w:pPr>
        <w:rPr>
          <w:del w:id="16" w:author="Jeb Pavleas" w:date="2021-04-05T04:26:00Z"/>
        </w:rPr>
      </w:pPr>
      <w:del w:id="17" w:author="Jeb Pavleas" w:date="2021-04-05T04:26:00Z">
        <w:r w:rsidRPr="006F5A10" w:rsidDel="001C6ACF">
          <w:delText>Apples</w:delText>
        </w:r>
      </w:del>
    </w:p>
    <w:p w14:paraId="0AF333CE" w14:textId="2C48A9EC" w:rsidR="000C758C" w:rsidRPr="006F5A10" w:rsidDel="001C6ACF" w:rsidRDefault="000C758C" w:rsidP="006F5A10">
      <w:pPr>
        <w:rPr>
          <w:del w:id="18" w:author="Jeb Pavleas" w:date="2021-04-05T04:26:00Z"/>
        </w:rPr>
      </w:pPr>
      <w:del w:id="19" w:author="Jeb Pavleas" w:date="2021-04-05T04:26:00Z">
        <w:r w:rsidRPr="006F5A10" w:rsidDel="001C6ACF">
          <w:delText>Macintosh (Bullet Sub List style)</w:delText>
        </w:r>
      </w:del>
    </w:p>
    <w:p w14:paraId="2F17133E" w14:textId="231E7689" w:rsidR="000C758C" w:rsidRPr="006F5A10" w:rsidDel="001C6ACF" w:rsidRDefault="000C758C" w:rsidP="006F5A10">
      <w:pPr>
        <w:rPr>
          <w:del w:id="20" w:author="Jeb Pavleas" w:date="2021-04-05T04:26:00Z"/>
        </w:rPr>
      </w:pPr>
      <w:del w:id="21" w:author="Jeb Pavleas" w:date="2021-04-05T04:26:00Z">
        <w:r w:rsidRPr="006F5A10" w:rsidDel="001C6ACF">
          <w:delText>Granny Smith</w:delText>
        </w:r>
      </w:del>
    </w:p>
    <w:p w14:paraId="234A0E36" w14:textId="01C7B6F9" w:rsidR="000C758C" w:rsidRPr="006F5A10" w:rsidDel="001C6ACF" w:rsidRDefault="000C758C" w:rsidP="006F5A10">
      <w:pPr>
        <w:rPr>
          <w:del w:id="22" w:author="Jeb Pavleas" w:date="2021-04-05T04:26:00Z"/>
        </w:rPr>
      </w:pPr>
      <w:del w:id="23" w:author="Jeb Pavleas" w:date="2021-04-05T04:26:00Z">
        <w:r w:rsidRPr="006F5A10" w:rsidDel="001C6ACF">
          <w:delText>Pears</w:delText>
        </w:r>
      </w:del>
    </w:p>
    <w:p w14:paraId="6B0FFB8A" w14:textId="30DB5C1F" w:rsidR="000C758C" w:rsidRPr="006F5A10" w:rsidDel="001C6ACF" w:rsidRDefault="000C758C" w:rsidP="006F5A10">
      <w:pPr>
        <w:rPr>
          <w:del w:id="24" w:author="Jeb Pavleas" w:date="2021-04-05T04:26:00Z"/>
        </w:rPr>
      </w:pPr>
      <w:del w:id="25" w:author="Jeb Pavleas" w:date="2021-04-05T04:26:00Z">
        <w:r w:rsidRPr="006F5A10" w:rsidDel="001C6ACF">
          <w:delText>Oranges</w:delText>
        </w:r>
      </w:del>
    </w:p>
    <w:p w14:paraId="5F31D9BD" w14:textId="7E194874" w:rsidR="000C758C" w:rsidRPr="006F5A10" w:rsidDel="001C6ACF" w:rsidRDefault="000C758C" w:rsidP="006F5A10">
      <w:pPr>
        <w:rPr>
          <w:del w:id="26" w:author="Jeb Pavleas" w:date="2021-04-05T04:26:00Z"/>
        </w:rPr>
      </w:pPr>
      <w:del w:id="27" w:author="Jeb Pavleas" w:date="2021-04-05T04:26:00Z">
        <w:r w:rsidRPr="006F5A10" w:rsidDel="001C6ACF">
          <w:delText>Apply the NumList style to make a numbered list. For example, the following is a list of colors:</w:delText>
        </w:r>
      </w:del>
    </w:p>
    <w:p w14:paraId="167B0433" w14:textId="5866E9AF" w:rsidR="000C758C" w:rsidRPr="006F5A10" w:rsidDel="001C6ACF" w:rsidRDefault="000C758C" w:rsidP="006F5A10">
      <w:pPr>
        <w:rPr>
          <w:del w:id="28" w:author="Jeb Pavleas" w:date="2021-04-05T04:26:00Z"/>
        </w:rPr>
      </w:pPr>
      <w:del w:id="29" w:author="Jeb Pavleas" w:date="2021-04-05T04:26:00Z">
        <w:r w:rsidRPr="006F5A10" w:rsidDel="001C6ACF">
          <w:delText>Red</w:delText>
        </w:r>
      </w:del>
    </w:p>
    <w:p w14:paraId="085CD885" w14:textId="6BB7A391" w:rsidR="000C758C" w:rsidRPr="006F5A10" w:rsidDel="001C6ACF" w:rsidRDefault="000C758C" w:rsidP="006F5A10">
      <w:pPr>
        <w:rPr>
          <w:del w:id="30" w:author="Jeb Pavleas" w:date="2021-04-05T04:26:00Z"/>
        </w:rPr>
      </w:pPr>
      <w:del w:id="31" w:author="Jeb Pavleas" w:date="2021-04-05T04:26:00Z">
        <w:r w:rsidRPr="006F5A10" w:rsidDel="001C6ACF">
          <w:delText>Maroon (Num Sub List style)</w:delText>
        </w:r>
      </w:del>
    </w:p>
    <w:p w14:paraId="6CEB1E6F" w14:textId="6138FE8E" w:rsidR="000C758C" w:rsidRPr="006F5A10" w:rsidDel="001C6ACF" w:rsidRDefault="000C758C" w:rsidP="006F5A10">
      <w:pPr>
        <w:rPr>
          <w:del w:id="32" w:author="Jeb Pavleas" w:date="2021-04-05T04:26:00Z"/>
        </w:rPr>
      </w:pPr>
      <w:del w:id="33" w:author="Jeb Pavleas" w:date="2021-04-05T04:26:00Z">
        <w:r w:rsidRPr="006F5A10" w:rsidDel="001C6ACF">
          <w:delText>Burgundy</w:delText>
        </w:r>
      </w:del>
    </w:p>
    <w:p w14:paraId="12FB8A67" w14:textId="7709E017" w:rsidR="000C758C" w:rsidRPr="006F5A10" w:rsidDel="001C6ACF" w:rsidRDefault="000C758C" w:rsidP="006F5A10">
      <w:pPr>
        <w:rPr>
          <w:del w:id="34" w:author="Jeb Pavleas" w:date="2021-04-05T04:26:00Z"/>
        </w:rPr>
      </w:pPr>
      <w:del w:id="35" w:author="Jeb Pavleas" w:date="2021-04-05T04:26:00Z">
        <w:r w:rsidRPr="006F5A10" w:rsidDel="001C6ACF">
          <w:delText>Yellow</w:delText>
        </w:r>
      </w:del>
    </w:p>
    <w:p w14:paraId="56F9517B" w14:textId="3E2EF77A" w:rsidR="000C758C" w:rsidRPr="006F5A10" w:rsidDel="001C6ACF" w:rsidRDefault="000C758C" w:rsidP="006F5A10">
      <w:pPr>
        <w:rPr>
          <w:del w:id="36" w:author="Jeb Pavleas" w:date="2021-04-05T04:26:00Z"/>
        </w:rPr>
      </w:pPr>
      <w:del w:id="37" w:author="Jeb Pavleas" w:date="2021-04-05T04:26:00Z">
        <w:r w:rsidRPr="006F5A10" w:rsidDel="001C6ACF">
          <w:delText>Blue</w:delText>
        </w:r>
      </w:del>
    </w:p>
    <w:p w14:paraId="35B7C123" w14:textId="1B1839E2" w:rsidR="000C758C" w:rsidRPr="006F5A10" w:rsidDel="001C6ACF" w:rsidRDefault="000C758C" w:rsidP="006F5A10">
      <w:pPr>
        <w:rPr>
          <w:del w:id="38" w:author="Jeb Pavleas" w:date="2021-04-05T04:26:00Z"/>
        </w:rPr>
      </w:pPr>
      <w:del w:id="39" w:author="Jeb Pavleas" w:date="2021-04-05T04:26:00Z">
        <w:r w:rsidRPr="006F5A10" w:rsidDel="001C6ACF">
          <w:delText>Figure 1-1 shows you how a figure should look with its related caption. Remember to reference the figure in the text before you insert it. Figures can be things like pictures, screenshots, and Excel graphs, for example. Please use distinct line types instead of relying on color.</w:delText>
        </w:r>
      </w:del>
    </w:p>
    <w:p w14:paraId="6579334E" w14:textId="038D55B7" w:rsidR="000C758C" w:rsidRPr="006F5A10" w:rsidDel="001C6ACF" w:rsidRDefault="000C758C" w:rsidP="006F5A10">
      <w:pPr>
        <w:rPr>
          <w:del w:id="40" w:author="Jeb Pavleas" w:date="2021-04-05T04:26:00Z"/>
        </w:rPr>
      </w:pPr>
      <w:del w:id="41" w:author="Jeb Pavleas" w:date="2021-04-05T04:26:00Z">
        <w:r w:rsidRPr="006F5A10" w:rsidDel="001C6ACF">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14:paraId="75B21E22" w14:textId="446B181A" w:rsidR="000C758C" w:rsidRPr="006F5A10" w:rsidDel="001C6ACF" w:rsidRDefault="000C758C" w:rsidP="006F5A10">
      <w:pPr>
        <w:rPr>
          <w:del w:id="42" w:author="Jeb Pavleas" w:date="2021-04-05T04:26:00Z"/>
        </w:rPr>
      </w:pPr>
      <w:del w:id="43" w:author="Jeb Pavleas" w:date="2021-04-05T04:26:00Z">
        <w:r w:rsidRPr="006F5A10" w:rsidDel="001C6ACF">
          <w:delText>Figure 1-1. This is a figure caption. Apply the Figure Caption style.</w:delText>
        </w:r>
      </w:del>
    </w:p>
    <w:p w14:paraId="4D3B06A5" w14:textId="08D08152" w:rsidR="000C758C" w:rsidRPr="006F5A10" w:rsidDel="001C6ACF" w:rsidRDefault="000C758C" w:rsidP="006F5A10">
      <w:pPr>
        <w:rPr>
          <w:del w:id="44" w:author="Jeb Pavleas" w:date="2021-04-05T04:26:00Z"/>
        </w:rPr>
      </w:pPr>
      <w:del w:id="45" w:author="Jeb Pavleas" w:date="2021-04-05T04:26:00Z">
        <w:r w:rsidRPr="006F5A10" w:rsidDel="001C6ACF">
          <w:delText>Tables are 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6F5A10" w:rsidDel="001C6ACF" w:rsidRDefault="000C758C" w:rsidP="006F5A10">
      <w:pPr>
        <w:rPr>
          <w:del w:id="46" w:author="Jeb Pavleas" w:date="2021-04-05T04:26:00Z"/>
        </w:rPr>
      </w:pPr>
      <w:del w:id="47" w:author="Jeb Pavleas" w:date="2021-04-05T04:26:00Z">
        <w:r w:rsidRPr="006F5A10"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6F5A10"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6F5A10" w:rsidDel="001C6ACF" w:rsidRDefault="000C758C" w:rsidP="006F5A10">
            <w:pPr>
              <w:rPr>
                <w:del w:id="49" w:author="Jeb Pavleas" w:date="2021-04-05T04:26:00Z"/>
              </w:rPr>
            </w:pPr>
            <w:del w:id="50" w:author="Jeb Pavleas" w:date="2021-04-05T04:26:00Z">
              <w:r w:rsidRPr="006F5A10" w:rsidDel="001C6ACF">
                <w:delText>Table Head</w:delText>
              </w:r>
            </w:del>
          </w:p>
        </w:tc>
        <w:tc>
          <w:tcPr>
            <w:tcW w:w="1359" w:type="dxa"/>
            <w:tcBorders>
              <w:top w:val="single" w:sz="4" w:space="0" w:color="auto"/>
              <w:bottom w:val="single" w:sz="4" w:space="0" w:color="auto"/>
            </w:tcBorders>
          </w:tcPr>
          <w:p w14:paraId="38B56450" w14:textId="0E4D7627" w:rsidR="000C758C" w:rsidRPr="006F5A10" w:rsidDel="001C6ACF" w:rsidRDefault="000C758C" w:rsidP="006F5A10">
            <w:pPr>
              <w:rPr>
                <w:del w:id="51" w:author="Jeb Pavleas" w:date="2021-04-05T04:26:00Z"/>
              </w:rPr>
            </w:pPr>
            <w:del w:id="52" w:author="Jeb Pavleas" w:date="2021-04-05T04:26:00Z">
              <w:r w:rsidRPr="006F5A10" w:rsidDel="001C6ACF">
                <w:delText>Table Head</w:delText>
              </w:r>
            </w:del>
          </w:p>
        </w:tc>
        <w:tc>
          <w:tcPr>
            <w:tcW w:w="1359" w:type="dxa"/>
            <w:tcBorders>
              <w:top w:val="single" w:sz="4" w:space="0" w:color="auto"/>
              <w:bottom w:val="single" w:sz="4" w:space="0" w:color="auto"/>
            </w:tcBorders>
          </w:tcPr>
          <w:p w14:paraId="21D62E6D" w14:textId="27B2C243" w:rsidR="000C758C" w:rsidRPr="006F5A10" w:rsidDel="001C6ACF" w:rsidRDefault="000C758C" w:rsidP="006F5A10">
            <w:pPr>
              <w:rPr>
                <w:del w:id="53" w:author="Jeb Pavleas" w:date="2021-04-05T04:26:00Z"/>
              </w:rPr>
            </w:pPr>
            <w:del w:id="54" w:author="Jeb Pavleas" w:date="2021-04-05T04:26:00Z">
              <w:r w:rsidRPr="006F5A10" w:rsidDel="001C6ACF">
                <w:delText>Table Head</w:delText>
              </w:r>
            </w:del>
          </w:p>
        </w:tc>
        <w:tc>
          <w:tcPr>
            <w:tcW w:w="1359" w:type="dxa"/>
            <w:tcBorders>
              <w:top w:val="single" w:sz="4" w:space="0" w:color="auto"/>
              <w:bottom w:val="single" w:sz="4" w:space="0" w:color="auto"/>
            </w:tcBorders>
          </w:tcPr>
          <w:p w14:paraId="30BFCB83" w14:textId="356FFA55" w:rsidR="000C758C" w:rsidRPr="006F5A10" w:rsidDel="001C6ACF" w:rsidRDefault="000C758C" w:rsidP="006F5A10">
            <w:pPr>
              <w:rPr>
                <w:del w:id="55" w:author="Jeb Pavleas" w:date="2021-04-05T04:26:00Z"/>
              </w:rPr>
            </w:pPr>
            <w:del w:id="56" w:author="Jeb Pavleas" w:date="2021-04-05T04:26:00Z">
              <w:r w:rsidRPr="006F5A10" w:rsidDel="001C6ACF">
                <w:delText>Table Head</w:delText>
              </w:r>
            </w:del>
          </w:p>
        </w:tc>
        <w:tc>
          <w:tcPr>
            <w:tcW w:w="1359" w:type="dxa"/>
            <w:tcBorders>
              <w:top w:val="single" w:sz="4" w:space="0" w:color="auto"/>
              <w:bottom w:val="single" w:sz="4" w:space="0" w:color="auto"/>
            </w:tcBorders>
          </w:tcPr>
          <w:p w14:paraId="48EF381B" w14:textId="6301F15F" w:rsidR="000C758C" w:rsidRPr="006F5A10" w:rsidDel="001C6ACF" w:rsidRDefault="000C758C" w:rsidP="006F5A10">
            <w:pPr>
              <w:rPr>
                <w:del w:id="57" w:author="Jeb Pavleas" w:date="2021-04-05T04:26:00Z"/>
              </w:rPr>
            </w:pPr>
            <w:del w:id="58" w:author="Jeb Pavleas" w:date="2021-04-05T04:26:00Z">
              <w:r w:rsidRPr="006F5A10" w:rsidDel="001C6ACF">
                <w:delText>Table Head</w:delText>
              </w:r>
            </w:del>
          </w:p>
        </w:tc>
      </w:tr>
      <w:tr w:rsidR="000C758C" w:rsidRPr="006F5A10" w:rsidDel="001C6ACF" w14:paraId="66B4D9C2" w14:textId="2329FE66" w:rsidTr="001C6ACF">
        <w:trPr>
          <w:del w:id="59" w:author="Jeb Pavleas" w:date="2021-04-05T04:26:00Z"/>
        </w:trPr>
        <w:tc>
          <w:tcPr>
            <w:tcW w:w="1358" w:type="dxa"/>
          </w:tcPr>
          <w:p w14:paraId="1B57D0A2" w14:textId="3E0F10C1" w:rsidR="000C758C" w:rsidRPr="006F5A10" w:rsidDel="001C6ACF" w:rsidRDefault="000C758C" w:rsidP="006F5A10">
            <w:pPr>
              <w:rPr>
                <w:del w:id="60" w:author="Jeb Pavleas" w:date="2021-04-05T04:26:00Z"/>
              </w:rPr>
            </w:pPr>
            <w:del w:id="61" w:author="Jeb Pavleas" w:date="2021-04-05T04:26:00Z">
              <w:r w:rsidRPr="006F5A10" w:rsidDel="001C6ACF">
                <w:delText>Table Text</w:delText>
              </w:r>
            </w:del>
          </w:p>
        </w:tc>
        <w:tc>
          <w:tcPr>
            <w:tcW w:w="1359" w:type="dxa"/>
          </w:tcPr>
          <w:p w14:paraId="12EB9977" w14:textId="73A195EF" w:rsidR="000C758C" w:rsidRPr="006F5A10" w:rsidDel="001C6ACF" w:rsidRDefault="000C758C" w:rsidP="006F5A10">
            <w:pPr>
              <w:rPr>
                <w:del w:id="62" w:author="Jeb Pavleas" w:date="2021-04-05T04:26:00Z"/>
              </w:rPr>
            </w:pPr>
            <w:del w:id="63" w:author="Jeb Pavleas" w:date="2021-04-05T04:26:00Z">
              <w:r w:rsidRPr="006F5A10" w:rsidDel="001C6ACF">
                <w:delText>--</w:delText>
              </w:r>
            </w:del>
          </w:p>
        </w:tc>
        <w:tc>
          <w:tcPr>
            <w:tcW w:w="1359" w:type="dxa"/>
          </w:tcPr>
          <w:p w14:paraId="736B3010" w14:textId="778FAC3D" w:rsidR="000C758C" w:rsidRPr="006F5A10" w:rsidDel="001C6ACF" w:rsidRDefault="000C758C" w:rsidP="006F5A10">
            <w:pPr>
              <w:rPr>
                <w:del w:id="64" w:author="Jeb Pavleas" w:date="2021-04-05T04:26:00Z"/>
              </w:rPr>
            </w:pPr>
            <w:del w:id="65" w:author="Jeb Pavleas" w:date="2021-04-05T04:26:00Z">
              <w:r w:rsidRPr="006F5A10" w:rsidDel="001C6ACF">
                <w:delText>--</w:delText>
              </w:r>
            </w:del>
          </w:p>
        </w:tc>
        <w:tc>
          <w:tcPr>
            <w:tcW w:w="1359" w:type="dxa"/>
          </w:tcPr>
          <w:p w14:paraId="721FBABD" w14:textId="0178BF43" w:rsidR="000C758C" w:rsidRPr="006F5A10" w:rsidDel="001C6ACF" w:rsidRDefault="000C758C" w:rsidP="006F5A10">
            <w:pPr>
              <w:rPr>
                <w:del w:id="66" w:author="Jeb Pavleas" w:date="2021-04-05T04:26:00Z"/>
              </w:rPr>
            </w:pPr>
            <w:del w:id="67" w:author="Jeb Pavleas" w:date="2021-04-05T04:26:00Z">
              <w:r w:rsidRPr="006F5A10" w:rsidDel="001C6ACF">
                <w:delText>Table Text</w:delText>
              </w:r>
            </w:del>
          </w:p>
        </w:tc>
        <w:tc>
          <w:tcPr>
            <w:tcW w:w="1359" w:type="dxa"/>
          </w:tcPr>
          <w:p w14:paraId="464BD846" w14:textId="213C58DE" w:rsidR="000C758C" w:rsidRPr="006F5A10" w:rsidDel="001C6ACF" w:rsidRDefault="000C758C" w:rsidP="006F5A10">
            <w:pPr>
              <w:rPr>
                <w:del w:id="68" w:author="Jeb Pavleas" w:date="2021-04-05T04:26:00Z"/>
              </w:rPr>
            </w:pPr>
            <w:del w:id="69" w:author="Jeb Pavleas" w:date="2021-04-05T04:26:00Z">
              <w:r w:rsidRPr="006F5A10" w:rsidDel="001C6ACF">
                <w:delText>Table Text</w:delText>
              </w:r>
            </w:del>
          </w:p>
        </w:tc>
      </w:tr>
      <w:tr w:rsidR="000C758C" w:rsidRPr="006F5A10" w:rsidDel="001C6ACF" w14:paraId="16184B7B" w14:textId="09064140" w:rsidTr="001C6ACF">
        <w:trPr>
          <w:del w:id="70" w:author="Jeb Pavleas" w:date="2021-04-05T04:26:00Z"/>
        </w:trPr>
        <w:tc>
          <w:tcPr>
            <w:tcW w:w="1358" w:type="dxa"/>
          </w:tcPr>
          <w:p w14:paraId="4312C9A2" w14:textId="3F4F822C" w:rsidR="000C758C" w:rsidRPr="006F5A10" w:rsidDel="001C6ACF" w:rsidRDefault="000C758C" w:rsidP="006F5A10">
            <w:pPr>
              <w:rPr>
                <w:del w:id="71" w:author="Jeb Pavleas" w:date="2021-04-05T04:26:00Z"/>
              </w:rPr>
            </w:pPr>
            <w:del w:id="72" w:author="Jeb Pavleas" w:date="2021-04-05T04:26:00Z">
              <w:r w:rsidRPr="006F5A10" w:rsidDel="001C6ACF">
                <w:delText>--</w:delText>
              </w:r>
            </w:del>
          </w:p>
        </w:tc>
        <w:tc>
          <w:tcPr>
            <w:tcW w:w="1359" w:type="dxa"/>
          </w:tcPr>
          <w:p w14:paraId="42CE23BE" w14:textId="37DE7CA8" w:rsidR="000C758C" w:rsidRPr="006F5A10" w:rsidDel="001C6ACF" w:rsidRDefault="000C758C" w:rsidP="006F5A10">
            <w:pPr>
              <w:rPr>
                <w:del w:id="73" w:author="Jeb Pavleas" w:date="2021-04-05T04:26:00Z"/>
              </w:rPr>
            </w:pPr>
            <w:del w:id="74" w:author="Jeb Pavleas" w:date="2021-04-05T04:26:00Z">
              <w:r w:rsidRPr="006F5A10" w:rsidDel="001C6ACF">
                <w:delText>Table Text</w:delText>
              </w:r>
            </w:del>
          </w:p>
        </w:tc>
        <w:tc>
          <w:tcPr>
            <w:tcW w:w="1359" w:type="dxa"/>
          </w:tcPr>
          <w:p w14:paraId="793E0C55" w14:textId="3CB9ADBE" w:rsidR="000C758C" w:rsidRPr="006F5A10" w:rsidDel="001C6ACF" w:rsidRDefault="000C758C" w:rsidP="006F5A10">
            <w:pPr>
              <w:rPr>
                <w:del w:id="75" w:author="Jeb Pavleas" w:date="2021-04-05T04:26:00Z"/>
              </w:rPr>
            </w:pPr>
            <w:del w:id="76" w:author="Jeb Pavleas" w:date="2021-04-05T04:26:00Z">
              <w:r w:rsidRPr="006F5A10" w:rsidDel="001C6ACF">
                <w:delText>--</w:delText>
              </w:r>
            </w:del>
          </w:p>
        </w:tc>
        <w:tc>
          <w:tcPr>
            <w:tcW w:w="1359" w:type="dxa"/>
          </w:tcPr>
          <w:p w14:paraId="5C6C10B0" w14:textId="6D9734B8" w:rsidR="000C758C" w:rsidRPr="006F5A10" w:rsidDel="001C6ACF" w:rsidRDefault="000C758C" w:rsidP="006F5A10">
            <w:pPr>
              <w:rPr>
                <w:del w:id="77" w:author="Jeb Pavleas" w:date="2021-04-05T04:26:00Z"/>
              </w:rPr>
            </w:pPr>
            <w:del w:id="78" w:author="Jeb Pavleas" w:date="2021-04-05T04:26:00Z">
              <w:r w:rsidRPr="006F5A10" w:rsidDel="001C6ACF">
                <w:delText>Table Text</w:delText>
              </w:r>
            </w:del>
          </w:p>
        </w:tc>
        <w:tc>
          <w:tcPr>
            <w:tcW w:w="1359" w:type="dxa"/>
          </w:tcPr>
          <w:p w14:paraId="38C91ADC" w14:textId="740543C8" w:rsidR="000C758C" w:rsidRPr="006F5A10" w:rsidDel="001C6ACF" w:rsidRDefault="000C758C" w:rsidP="006F5A10">
            <w:pPr>
              <w:rPr>
                <w:del w:id="79" w:author="Jeb Pavleas" w:date="2021-04-05T04:26:00Z"/>
              </w:rPr>
            </w:pPr>
            <w:del w:id="80" w:author="Jeb Pavleas" w:date="2021-04-05T04:26:00Z">
              <w:r w:rsidRPr="006F5A10" w:rsidDel="001C6ACF">
                <w:delText>Table Text</w:delText>
              </w:r>
            </w:del>
          </w:p>
        </w:tc>
      </w:tr>
      <w:tr w:rsidR="000C758C" w:rsidRPr="006F5A10" w:rsidDel="001C6ACF" w14:paraId="28E86633" w14:textId="1BE01CAE" w:rsidTr="001C6ACF">
        <w:trPr>
          <w:del w:id="81" w:author="Jeb Pavleas" w:date="2021-04-05T04:26:00Z"/>
        </w:trPr>
        <w:tc>
          <w:tcPr>
            <w:tcW w:w="1358" w:type="dxa"/>
          </w:tcPr>
          <w:p w14:paraId="3D147431" w14:textId="764003ED" w:rsidR="000C758C" w:rsidRPr="006F5A10" w:rsidDel="001C6ACF" w:rsidRDefault="000C758C" w:rsidP="006F5A10">
            <w:pPr>
              <w:rPr>
                <w:del w:id="82" w:author="Jeb Pavleas" w:date="2021-04-05T04:26:00Z"/>
              </w:rPr>
            </w:pPr>
            <w:del w:id="83" w:author="Jeb Pavleas" w:date="2021-04-05T04:26:00Z">
              <w:r w:rsidRPr="006F5A10" w:rsidDel="001C6ACF">
                <w:delText>Table Text</w:delText>
              </w:r>
            </w:del>
          </w:p>
        </w:tc>
        <w:tc>
          <w:tcPr>
            <w:tcW w:w="1359" w:type="dxa"/>
          </w:tcPr>
          <w:p w14:paraId="54BA52B7" w14:textId="0598F86F" w:rsidR="000C758C" w:rsidRPr="006F5A10" w:rsidDel="001C6ACF" w:rsidRDefault="000C758C" w:rsidP="006F5A10">
            <w:pPr>
              <w:rPr>
                <w:del w:id="84" w:author="Jeb Pavleas" w:date="2021-04-05T04:26:00Z"/>
              </w:rPr>
            </w:pPr>
            <w:del w:id="85" w:author="Jeb Pavleas" w:date="2021-04-05T04:26:00Z">
              <w:r w:rsidRPr="006F5A10" w:rsidDel="001C6ACF">
                <w:delText>Table Text</w:delText>
              </w:r>
            </w:del>
          </w:p>
        </w:tc>
        <w:tc>
          <w:tcPr>
            <w:tcW w:w="1359" w:type="dxa"/>
          </w:tcPr>
          <w:p w14:paraId="0B042B4C" w14:textId="0A7536A7" w:rsidR="000C758C" w:rsidRPr="006F5A10" w:rsidDel="001C6ACF" w:rsidRDefault="000C758C" w:rsidP="006F5A10">
            <w:pPr>
              <w:rPr>
                <w:del w:id="86" w:author="Jeb Pavleas" w:date="2021-04-05T04:26:00Z"/>
              </w:rPr>
            </w:pPr>
            <w:del w:id="87" w:author="Jeb Pavleas" w:date="2021-04-05T04:26:00Z">
              <w:r w:rsidRPr="006F5A10" w:rsidDel="001C6ACF">
                <w:delText>Table Text</w:delText>
              </w:r>
            </w:del>
          </w:p>
        </w:tc>
        <w:tc>
          <w:tcPr>
            <w:tcW w:w="1359" w:type="dxa"/>
          </w:tcPr>
          <w:p w14:paraId="39FDBCE7" w14:textId="1D0B754D" w:rsidR="000C758C" w:rsidRPr="006F5A10" w:rsidDel="001C6ACF" w:rsidRDefault="000C758C" w:rsidP="006F5A10">
            <w:pPr>
              <w:rPr>
                <w:del w:id="88" w:author="Jeb Pavleas" w:date="2021-04-05T04:26:00Z"/>
              </w:rPr>
            </w:pPr>
            <w:del w:id="89" w:author="Jeb Pavleas" w:date="2021-04-05T04:26:00Z">
              <w:r w:rsidRPr="006F5A10" w:rsidDel="001C6ACF">
                <w:delText>Table Text</w:delText>
              </w:r>
            </w:del>
          </w:p>
        </w:tc>
        <w:tc>
          <w:tcPr>
            <w:tcW w:w="1359" w:type="dxa"/>
          </w:tcPr>
          <w:p w14:paraId="5644CFE5" w14:textId="1D95EE35" w:rsidR="000C758C" w:rsidRPr="006F5A10" w:rsidDel="001C6ACF" w:rsidRDefault="000C758C" w:rsidP="006F5A10">
            <w:pPr>
              <w:rPr>
                <w:del w:id="90" w:author="Jeb Pavleas" w:date="2021-04-05T04:26:00Z"/>
              </w:rPr>
            </w:pPr>
            <w:del w:id="91" w:author="Jeb Pavleas" w:date="2021-04-05T04:26:00Z">
              <w:r w:rsidRPr="006F5A10" w:rsidDel="001C6ACF">
                <w:delText>--</w:delText>
              </w:r>
            </w:del>
          </w:p>
        </w:tc>
      </w:tr>
      <w:tr w:rsidR="000C758C" w:rsidRPr="006F5A10"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6F5A10" w:rsidDel="001C6ACF" w:rsidRDefault="000C758C" w:rsidP="006F5A10">
            <w:pPr>
              <w:rPr>
                <w:del w:id="93" w:author="Jeb Pavleas" w:date="2021-04-05T04:26:00Z"/>
              </w:rPr>
            </w:pPr>
            <w:del w:id="94" w:author="Jeb Pavleas" w:date="2021-04-05T04:26:00Z">
              <w:r w:rsidRPr="006F5A10" w:rsidDel="001C6ACF">
                <w:delText>Table Text</w:delText>
              </w:r>
            </w:del>
          </w:p>
        </w:tc>
        <w:tc>
          <w:tcPr>
            <w:tcW w:w="1359" w:type="dxa"/>
            <w:tcBorders>
              <w:bottom w:val="single" w:sz="4" w:space="0" w:color="auto"/>
            </w:tcBorders>
          </w:tcPr>
          <w:p w14:paraId="45A55F3D" w14:textId="76441DE7" w:rsidR="000C758C" w:rsidRPr="006F5A10" w:rsidDel="001C6ACF" w:rsidRDefault="000C758C" w:rsidP="006F5A10">
            <w:pPr>
              <w:rPr>
                <w:del w:id="95" w:author="Jeb Pavleas" w:date="2021-04-05T04:26:00Z"/>
              </w:rPr>
            </w:pPr>
            <w:del w:id="96" w:author="Jeb Pavleas" w:date="2021-04-05T04:26:00Z">
              <w:r w:rsidRPr="006F5A10" w:rsidDel="001C6ACF">
                <w:delText>Table Text</w:delText>
              </w:r>
            </w:del>
          </w:p>
        </w:tc>
        <w:tc>
          <w:tcPr>
            <w:tcW w:w="1359" w:type="dxa"/>
            <w:tcBorders>
              <w:bottom w:val="single" w:sz="4" w:space="0" w:color="auto"/>
            </w:tcBorders>
          </w:tcPr>
          <w:p w14:paraId="74437801" w14:textId="5342D2C4" w:rsidR="000C758C" w:rsidRPr="006F5A10" w:rsidDel="001C6ACF" w:rsidRDefault="000C758C" w:rsidP="006F5A10">
            <w:pPr>
              <w:rPr>
                <w:del w:id="97" w:author="Jeb Pavleas" w:date="2021-04-05T04:26:00Z"/>
              </w:rPr>
            </w:pPr>
            <w:del w:id="98" w:author="Jeb Pavleas" w:date="2021-04-05T04:26:00Z">
              <w:r w:rsidRPr="006F5A10" w:rsidDel="001C6ACF">
                <w:delText>Table Text</w:delText>
              </w:r>
            </w:del>
          </w:p>
        </w:tc>
        <w:tc>
          <w:tcPr>
            <w:tcW w:w="1359" w:type="dxa"/>
            <w:tcBorders>
              <w:bottom w:val="single" w:sz="4" w:space="0" w:color="auto"/>
            </w:tcBorders>
          </w:tcPr>
          <w:p w14:paraId="5B5FBE31" w14:textId="218FA0D5" w:rsidR="000C758C" w:rsidRPr="006F5A10" w:rsidDel="001C6ACF" w:rsidRDefault="000C758C" w:rsidP="006F5A10">
            <w:pPr>
              <w:rPr>
                <w:del w:id="99" w:author="Jeb Pavleas" w:date="2021-04-05T04:26:00Z"/>
              </w:rPr>
            </w:pPr>
            <w:del w:id="100" w:author="Jeb Pavleas" w:date="2021-04-05T04:26:00Z">
              <w:r w:rsidRPr="006F5A10" w:rsidDel="001C6ACF">
                <w:delText>--</w:delText>
              </w:r>
            </w:del>
          </w:p>
        </w:tc>
        <w:tc>
          <w:tcPr>
            <w:tcW w:w="1359" w:type="dxa"/>
            <w:tcBorders>
              <w:bottom w:val="single" w:sz="4" w:space="0" w:color="auto"/>
            </w:tcBorders>
          </w:tcPr>
          <w:p w14:paraId="03103326" w14:textId="5F92E882" w:rsidR="000C758C" w:rsidRPr="006F5A10" w:rsidDel="001C6ACF" w:rsidRDefault="000C758C" w:rsidP="006F5A10">
            <w:pPr>
              <w:rPr>
                <w:del w:id="101" w:author="Jeb Pavleas" w:date="2021-04-05T04:26:00Z"/>
              </w:rPr>
            </w:pPr>
            <w:del w:id="102" w:author="Jeb Pavleas" w:date="2021-04-05T04:26:00Z">
              <w:r w:rsidRPr="006F5A10" w:rsidDel="001C6ACF">
                <w:delText>Table Text</w:delText>
              </w:r>
            </w:del>
          </w:p>
        </w:tc>
      </w:tr>
    </w:tbl>
    <w:p w14:paraId="002B835F" w14:textId="375C2366" w:rsidR="00AE31F9" w:rsidRPr="006F5A10" w:rsidRDefault="002C006F" w:rsidP="00844B8B">
      <w:pPr>
        <w:pStyle w:val="Heading1"/>
      </w:pPr>
      <w:r w:rsidRPr="006F5A10">
        <w:t>Game Level from a Scene File</w:t>
      </w:r>
    </w:p>
    <w:p w14:paraId="58A857C5" w14:textId="0B2F268E" w:rsidR="000C0041" w:rsidRPr="006F5A10" w:rsidRDefault="002C006F" w:rsidP="00844B8B">
      <w:pPr>
        <w:pStyle w:val="BodyTextFirst"/>
      </w:pPr>
      <w:r w:rsidRPr="006F5A10">
        <w:t>The scene file is a formal interface between the game engine and its client because it triggers a sequence of function calls to create a playable game level.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2AE6CE15" w14:textId="2A112CFE" w:rsidR="006F5A10" w:rsidRPr="006F5A10" w:rsidRDefault="006F5A10" w:rsidP="00844B8B">
      <w:pPr>
        <w:pStyle w:val="Heading2"/>
      </w:pPr>
      <w:r w:rsidRPr="006F5A10">
        <w:t>The Scene File Project</w:t>
      </w:r>
    </w:p>
    <w:p w14:paraId="6FF7E5BC" w14:textId="6A35AA2A" w:rsidR="006F5A10" w:rsidRPr="006F5A10" w:rsidRDefault="006F5A10" w:rsidP="00844B8B">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00844B8B" w:rsidRPr="00844B8B">
        <w:rPr>
          <w:rStyle w:val="CodeInline"/>
        </w:rPr>
        <w:t>c</w:t>
      </w:r>
      <w:r w:rsidRPr="00844B8B">
        <w:rPr>
          <w:rStyle w:val="CodeInline"/>
        </w:rPr>
        <w:t>hapter4/4.4.</w:t>
      </w:r>
      <w:r w:rsidR="00844B8B" w:rsidRPr="00844B8B">
        <w:rPr>
          <w:rStyle w:val="CodeInline"/>
        </w:rPr>
        <w:t>s</w:t>
      </w:r>
      <w:r w:rsidRPr="00844B8B">
        <w:rPr>
          <w:rStyle w:val="CodeInline"/>
        </w:rPr>
        <w:t>cene</w:t>
      </w:r>
      <w:r w:rsidR="00844B8B" w:rsidRPr="00844B8B">
        <w:rPr>
          <w:rStyle w:val="CodeInline"/>
        </w:rPr>
        <w:t>_f</w:t>
      </w:r>
      <w:r w:rsidRPr="00844B8B">
        <w:rPr>
          <w:rStyle w:val="CodeInline"/>
        </w:rPr>
        <w:t>ile</w:t>
      </w:r>
      <w:r w:rsidRPr="006F5A10">
        <w:t xml:space="preserve"> folder.</w:t>
      </w:r>
    </w:p>
    <w:p w14:paraId="2C79F7E1" w14:textId="77777777" w:rsidR="006F5A10" w:rsidRPr="006F5A10" w:rsidRDefault="006F5A10" w:rsidP="006F5A10"/>
    <w:p w14:paraId="0B672E37" w14:textId="0473032B" w:rsidR="006F5A10" w:rsidRPr="006F5A10" w:rsidRDefault="006F5A10" w:rsidP="00844B8B">
      <w:pPr>
        <w:pStyle w:val="Figure"/>
      </w:pPr>
      <w:r w:rsidRPr="006F5A10">
        <w:lastRenderedPageBreak/>
        <w:drawing>
          <wp:inline distT="0" distB="0" distL="0" distR="0" wp14:anchorId="5BA90646" wp14:editId="11C50F21">
            <wp:extent cx="5487035" cy="413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6E970EB9" w14:textId="77777777" w:rsidR="006F5A10" w:rsidRPr="006F5A10" w:rsidRDefault="006F5A10" w:rsidP="00844B8B">
      <w:pPr>
        <w:pStyle w:val="FigureCaption"/>
      </w:pPr>
      <w:r w:rsidRPr="006F5A10">
        <w:t>Figure 4-4. Running the Scene File project</w:t>
      </w:r>
    </w:p>
    <w:p w14:paraId="341CAF7E" w14:textId="77777777" w:rsidR="006F5A10" w:rsidRPr="006F5A10" w:rsidRDefault="006F5A10" w:rsidP="00844B8B">
      <w:pPr>
        <w:pStyle w:val="BodyTextFirst"/>
      </w:pPr>
      <w:r w:rsidRPr="006F5A10">
        <w:t>The controls of the project are identical to the previous project, as follows:</w:t>
      </w:r>
    </w:p>
    <w:p w14:paraId="4B8537FC" w14:textId="3C3238CA" w:rsidR="006F5A10" w:rsidRPr="006F5A10" w:rsidRDefault="006F5A10" w:rsidP="00844B8B">
      <w:pPr>
        <w:pStyle w:val="Bullet"/>
      </w:pPr>
      <w:r w:rsidRPr="006F5A10">
        <w:t>Right arrow key: Moves the white square right and wraps it to the left of the game window</w:t>
      </w:r>
    </w:p>
    <w:p w14:paraId="50C195C3" w14:textId="3C30FAF3" w:rsidR="006F5A10" w:rsidRPr="006F5A10" w:rsidRDefault="006F5A10" w:rsidP="00844B8B">
      <w:pPr>
        <w:pStyle w:val="Bullet"/>
      </w:pPr>
      <w:r w:rsidRPr="006F5A10">
        <w:t>Up arrow key: Rotates the white square</w:t>
      </w:r>
    </w:p>
    <w:p w14:paraId="2D9B442A" w14:textId="47A58A15" w:rsidR="006F5A10" w:rsidRPr="006F5A10" w:rsidRDefault="006F5A10" w:rsidP="00844B8B">
      <w:pPr>
        <w:pStyle w:val="Bullet"/>
      </w:pPr>
      <w:r w:rsidRPr="006F5A10">
        <w:t>Down arrow key: Increases the size of the red square and then resets the size at a threshold</w:t>
      </w:r>
    </w:p>
    <w:p w14:paraId="3892CF6F" w14:textId="77777777" w:rsidR="006F5A10" w:rsidRPr="006F5A10" w:rsidRDefault="006F5A10" w:rsidP="00844B8B">
      <w:pPr>
        <w:pStyle w:val="BodyTextFirst"/>
      </w:pPr>
      <w:r w:rsidRPr="006F5A10">
        <w:t>The goals of the project are as follows:</w:t>
      </w:r>
    </w:p>
    <w:p w14:paraId="732C966F" w14:textId="25016F66" w:rsidR="006F5A10" w:rsidRPr="006F5A10" w:rsidRDefault="006F5A10" w:rsidP="00844B8B">
      <w:pPr>
        <w:pStyle w:val="Bullet"/>
      </w:pPr>
      <w:r w:rsidRPr="006F5A10">
        <w:t>To introduce the protocol for supporting asynchronous loading of the resources of a game</w:t>
      </w:r>
    </w:p>
    <w:p w14:paraId="10941A9C" w14:textId="0A98BCA4" w:rsidR="006F5A10" w:rsidRPr="006F5A10" w:rsidRDefault="006F5A10" w:rsidP="00844B8B">
      <w:pPr>
        <w:pStyle w:val="Bullet"/>
      </w:pPr>
      <w:r w:rsidRPr="006F5A10">
        <w:t>To develop the proper game engine support for the protocol</w:t>
      </w:r>
    </w:p>
    <w:p w14:paraId="1CCD96EF" w14:textId="59B2E80F" w:rsidR="006F5A10" w:rsidRPr="006F5A10" w:rsidRDefault="006F5A10" w:rsidP="00844B8B">
      <w:pPr>
        <w:pStyle w:val="Bullet"/>
      </w:pPr>
      <w:r w:rsidRPr="006F5A10">
        <w:t>To identify and define the public interface methods for a general game level</w:t>
      </w:r>
    </w:p>
    <w:p w14:paraId="4B4D3474" w14:textId="7EC53605" w:rsidR="006F5A10" w:rsidRDefault="006F5A10" w:rsidP="00844B8B">
      <w:pPr>
        <w:pStyle w:val="BodyTextFirst"/>
      </w:pPr>
      <w:r w:rsidRPr="006F5A10">
        <w:t xml:space="preserve">Keep in mind the ultimate goal of this project is to define the public interface methods between the game engine and a game level, or the client. While the definition/loading of a scene file is interesting, in this case it is but a vehicle. The following </w:t>
      </w:r>
      <w:r w:rsidRPr="006F5A10">
        <w:lastRenderedPageBreak/>
        <w:t>describes the definition and parsing utility for the scene file. It is important to remember these are only the tools for examining the required public methods for interfacing to the game engine.</w:t>
      </w:r>
    </w:p>
    <w:p w14:paraId="78B0BA0B" w14:textId="77777777" w:rsidR="006F5A10" w:rsidRDefault="006F5A10" w:rsidP="00844B8B">
      <w:pPr>
        <w:pStyle w:val="Heading3"/>
      </w:pPr>
      <w:r>
        <w:t>The Scene File</w:t>
      </w:r>
    </w:p>
    <w:p w14:paraId="2EDE2E29" w14:textId="269D8EBD" w:rsidR="006F5A10" w:rsidRDefault="006F5A10" w:rsidP="00844B8B">
      <w:pPr>
        <w:pStyle w:val="BodyTextFirst"/>
      </w:pPr>
      <w:r>
        <w:t xml:space="preserve">Instead of hard-coding the creation of all objects to a game in the </w:t>
      </w:r>
      <w:proofErr w:type="gramStart"/>
      <w:r w:rsidRPr="00844B8B">
        <w:rPr>
          <w:rStyle w:val="CodeInline"/>
        </w:rPr>
        <w:t>initialize(</w:t>
      </w:r>
      <w:proofErr w:type="gramEnd"/>
      <w:r w:rsidRPr="00844B8B">
        <w:rPr>
          <w:rStyle w:val="CodeInline"/>
        </w:rPr>
        <w:t>)</w:t>
      </w:r>
      <w:r>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w:t>
      </w:r>
      <w:r w:rsidR="00844B8B">
        <w:t>most</w:t>
      </w:r>
      <w:r>
        <w:t xml:space="preserve"> game engines support the loading of game scenes from a file.</w:t>
      </w:r>
    </w:p>
    <w:p w14:paraId="6EB665E2" w14:textId="372F39F8" w:rsidR="006F5A10" w:rsidRDefault="006F5A10" w:rsidP="00844B8B">
      <w:pPr>
        <w:pStyle w:val="BodyTextCont"/>
      </w:pPr>
      <w:r>
        <w:t>Objects in a game scene can be defined in many ways. The key decision factors are that the format can properly describe the game objects and be easily parsed. Extensible Markup Language (XML) is well-suited to serve as the encoding scheme for scene files.</w:t>
      </w:r>
    </w:p>
    <w:p w14:paraId="29CFAF58" w14:textId="34821405" w:rsidR="00844B8B" w:rsidRDefault="00844B8B" w:rsidP="00844B8B">
      <w:pPr>
        <w:pStyle w:val="NumList"/>
      </w:pPr>
      <w:r w:rsidRPr="00844B8B">
        <w:t xml:space="preserve">Create a new folder at the same level as the </w:t>
      </w:r>
      <w:proofErr w:type="spellStart"/>
      <w:r w:rsidRPr="00844B8B">
        <w:rPr>
          <w:rStyle w:val="CodeInline"/>
        </w:rPr>
        <w:t>src</w:t>
      </w:r>
      <w:proofErr w:type="spellEnd"/>
      <w:r w:rsidRPr="00844B8B">
        <w:t xml:space="preserve"> folder and name </w:t>
      </w:r>
      <w:proofErr w:type="gramStart"/>
      <w:r w:rsidRPr="00844B8B">
        <w:t>it</w:t>
      </w:r>
      <w:proofErr w:type="gramEnd"/>
      <w:r w:rsidRPr="00844B8B">
        <w:t xml:space="preserve"> </w:t>
      </w:r>
      <w:r w:rsidRPr="00844B8B">
        <w:rPr>
          <w:rStyle w:val="CodeInline"/>
        </w:rPr>
        <w:t>assets</w:t>
      </w:r>
      <w:r w:rsidRPr="00844B8B">
        <w:t>. This is the folder where all external resources, or assets, of a game will be stored including the scene files, audio clips, texture images, and fonts.</w:t>
      </w:r>
    </w:p>
    <w:p w14:paraId="7D46C659" w14:textId="11F4519C" w:rsidR="00844B8B" w:rsidRDefault="00844B8B" w:rsidP="00844B8B">
      <w:pPr>
        <w:pStyle w:val="NoteTipCaution"/>
      </w:pPr>
      <w:r w:rsidRPr="00844B8B">
        <w:rPr>
          <w:rStyle w:val="Strong"/>
        </w:rPr>
        <w:t>Tip</w:t>
      </w:r>
      <w:r>
        <w:t xml:space="preserve"> </w:t>
      </w:r>
      <w:r w:rsidRPr="00844B8B">
        <w:t xml:space="preserve">It is important to differentiate between the </w:t>
      </w:r>
      <w:commentRangeStart w:id="103"/>
      <w:proofErr w:type="spellStart"/>
      <w:r w:rsidRPr="00844B8B">
        <w:rPr>
          <w:rStyle w:val="CodeInline"/>
        </w:rPr>
        <w:t>src</w:t>
      </w:r>
      <w:proofErr w:type="spellEnd"/>
      <w:r w:rsidRPr="00844B8B">
        <w:rPr>
          <w:rStyle w:val="CodeInline"/>
        </w:rPr>
        <w:t>/</w:t>
      </w:r>
      <w:r w:rsidRPr="00844B8B">
        <w:rPr>
          <w:rStyle w:val="CodeInline"/>
        </w:rPr>
        <w:t>e</w:t>
      </w:r>
      <w:r w:rsidRPr="00844B8B">
        <w:rPr>
          <w:rStyle w:val="CodeInline"/>
        </w:rPr>
        <w:t>ngine/</w:t>
      </w:r>
      <w:r w:rsidRPr="00844B8B">
        <w:rPr>
          <w:rStyle w:val="CodeInline"/>
        </w:rPr>
        <w:t>r</w:t>
      </w:r>
      <w:r w:rsidRPr="00844B8B">
        <w:rPr>
          <w:rStyle w:val="CodeInline"/>
        </w:rPr>
        <w:t>esources/</w:t>
      </w:r>
      <w:r w:rsidRPr="00844B8B">
        <w:t xml:space="preserve"> </w:t>
      </w:r>
      <w:commentRangeEnd w:id="103"/>
      <w:r w:rsidR="004E5FFA">
        <w:rPr>
          <w:rStyle w:val="CommentReference"/>
          <w:rFonts w:asciiTheme="minorHAnsi" w:hAnsiTheme="minorHAnsi"/>
        </w:rPr>
        <w:commentReference w:id="103"/>
      </w:r>
      <w:r w:rsidRPr="00844B8B">
        <w:t xml:space="preserve">folder that is created for organizing game engine source code files and the assets/ folder that you just created for storing client resources. Although GLSL shaders are also loaded at runtime, they are considered as source code and will continue to be stored in the </w:t>
      </w:r>
      <w:commentRangeStart w:id="104"/>
      <w:proofErr w:type="spellStart"/>
      <w:r w:rsidRPr="004E5FFA">
        <w:rPr>
          <w:rStyle w:val="CodeInline"/>
        </w:rPr>
        <w:t>src</w:t>
      </w:r>
      <w:proofErr w:type="spellEnd"/>
      <w:r w:rsidRPr="004E5FFA">
        <w:rPr>
          <w:rStyle w:val="CodeInline"/>
        </w:rPr>
        <w:t>/</w:t>
      </w:r>
      <w:proofErr w:type="spellStart"/>
      <w:r w:rsidR="004E5FFA" w:rsidRPr="004E5FFA">
        <w:rPr>
          <w:rStyle w:val="CodeInline"/>
        </w:rPr>
        <w:t>glsl_s</w:t>
      </w:r>
      <w:r w:rsidRPr="004E5FFA">
        <w:rPr>
          <w:rStyle w:val="CodeInline"/>
        </w:rPr>
        <w:t>haders</w:t>
      </w:r>
      <w:proofErr w:type="spellEnd"/>
      <w:r w:rsidRPr="00844B8B">
        <w:t xml:space="preserve"> </w:t>
      </w:r>
      <w:commentRangeEnd w:id="104"/>
      <w:r w:rsidR="004E5FFA">
        <w:rPr>
          <w:rStyle w:val="CommentReference"/>
          <w:rFonts w:asciiTheme="minorHAnsi" w:hAnsiTheme="minorHAnsi"/>
        </w:rPr>
        <w:commentReference w:id="104"/>
      </w:r>
      <w:r w:rsidRPr="00844B8B">
        <w:t>folder.</w:t>
      </w:r>
    </w:p>
    <w:p w14:paraId="02D81EA1" w14:textId="5E2C39AA" w:rsidR="004E5FFA" w:rsidRDefault="004E5FFA" w:rsidP="00534D76">
      <w:pPr>
        <w:pStyle w:val="NumList"/>
      </w:pPr>
      <w:r w:rsidRPr="004E5FFA">
        <w:t xml:space="preserve">Create a new file in the </w:t>
      </w:r>
      <w:r w:rsidRPr="004E5FFA">
        <w:rPr>
          <w:rStyle w:val="CodeInline"/>
        </w:rPr>
        <w:t>assets</w:t>
      </w:r>
      <w:r w:rsidRPr="004E5FFA">
        <w:t xml:space="preserve"> folder and name it </w:t>
      </w:r>
      <w:r w:rsidRPr="004E5FFA">
        <w:rPr>
          <w:rStyle w:val="CodeInline"/>
        </w:rPr>
        <w:t>scene.xml</w:t>
      </w:r>
      <w:r w:rsidRPr="004E5FFA">
        <w:t>. This file will store the client’s game scene. Add the following content</w:t>
      </w:r>
      <w:r w:rsidR="00534D76">
        <w:t>.</w:t>
      </w:r>
      <w:r w:rsidR="00534D76" w:rsidRPr="00534D76">
        <w:t xml:space="preserve"> </w:t>
      </w:r>
      <w:r w:rsidR="00534D76" w:rsidRPr="00534D76">
        <w:t xml:space="preserve">The listed XML content describes the same scene as defined in the </w:t>
      </w:r>
      <w:proofErr w:type="gramStart"/>
      <w:r w:rsidR="00534D76" w:rsidRPr="00534D76">
        <w:rPr>
          <w:rStyle w:val="CodeInline"/>
        </w:rPr>
        <w:t>initialize(</w:t>
      </w:r>
      <w:proofErr w:type="gramEnd"/>
      <w:r w:rsidR="00534D76" w:rsidRPr="00534D76">
        <w:rPr>
          <w:rStyle w:val="CodeInline"/>
        </w:rPr>
        <w:t>)</w:t>
      </w:r>
      <w:r w:rsidR="00534D76" w:rsidRPr="00534D76">
        <w:t xml:space="preserve"> functions from previous </w:t>
      </w:r>
      <w:proofErr w:type="spellStart"/>
      <w:r w:rsidR="00534D76" w:rsidRPr="00534D76">
        <w:rPr>
          <w:rStyle w:val="CodeInline"/>
        </w:rPr>
        <w:t>MyGame</w:t>
      </w:r>
      <w:proofErr w:type="spellEnd"/>
      <w:r w:rsidR="00534D76" w:rsidRPr="00534D76">
        <w:t xml:space="preserve"> objects.</w:t>
      </w:r>
    </w:p>
    <w:p w14:paraId="028E4A50" w14:textId="77777777" w:rsidR="004E5FFA" w:rsidRDefault="004E5FFA" w:rsidP="004E5FFA">
      <w:pPr>
        <w:pStyle w:val="Code"/>
      </w:pPr>
      <w:r>
        <w:t>&lt;</w:t>
      </w:r>
      <w:proofErr w:type="spellStart"/>
      <w:r>
        <w:t>MyGameLevel</w:t>
      </w:r>
      <w:proofErr w:type="spellEnd"/>
      <w:r>
        <w:t>&gt;</w:t>
      </w:r>
    </w:p>
    <w:p w14:paraId="27C599F5" w14:textId="77777777" w:rsidR="004E5FFA" w:rsidRDefault="004E5FFA" w:rsidP="004E5FFA">
      <w:pPr>
        <w:pStyle w:val="Code"/>
      </w:pPr>
    </w:p>
    <w:p w14:paraId="62B01D00" w14:textId="77777777" w:rsidR="004E5FFA" w:rsidRDefault="004E5FFA" w:rsidP="004E5FFA">
      <w:pPr>
        <w:pStyle w:val="Code"/>
      </w:pPr>
      <w:r>
        <w:t>&lt;!--  *** be careful!! comma (,) is not a supported syntax!!  --&gt;</w:t>
      </w:r>
    </w:p>
    <w:p w14:paraId="19558768" w14:textId="77777777" w:rsidR="004E5FFA" w:rsidRDefault="004E5FFA" w:rsidP="004E5FFA">
      <w:pPr>
        <w:pStyle w:val="Code"/>
      </w:pPr>
      <w:r>
        <w:t>&lt;!--  make sure there are no comma in between attributes --&gt;</w:t>
      </w:r>
    </w:p>
    <w:p w14:paraId="013864AC" w14:textId="77777777" w:rsidR="004E5FFA" w:rsidRDefault="004E5FFA" w:rsidP="004E5FFA">
      <w:pPr>
        <w:pStyle w:val="Code"/>
      </w:pPr>
      <w:r>
        <w:t>&lt;!--  e.g., do NOT do:  PosX="20", PosY="30" --&gt;</w:t>
      </w:r>
    </w:p>
    <w:p w14:paraId="6B7ABD53" w14:textId="77777777" w:rsidR="004E5FFA" w:rsidRDefault="004E5FFA" w:rsidP="004E5FFA">
      <w:pPr>
        <w:pStyle w:val="Code"/>
      </w:pPr>
      <w:r>
        <w:t>&lt;!--  notice the "comma" between PosX and PosY: Syntax error! --&gt;</w:t>
      </w:r>
    </w:p>
    <w:p w14:paraId="5EBE04C0" w14:textId="77777777" w:rsidR="004E5FFA" w:rsidRDefault="004E5FFA" w:rsidP="004E5FFA">
      <w:pPr>
        <w:pStyle w:val="Code"/>
      </w:pPr>
      <w:r>
        <w:t xml:space="preserve">  </w:t>
      </w:r>
    </w:p>
    <w:p w14:paraId="3AC918D6" w14:textId="77777777" w:rsidR="004E5FFA" w:rsidRDefault="004E5FFA" w:rsidP="004E5FFA">
      <w:pPr>
        <w:pStyle w:val="Code"/>
      </w:pPr>
      <w:r>
        <w:t xml:space="preserve">    &lt;!-- cameras --&gt;</w:t>
      </w:r>
    </w:p>
    <w:p w14:paraId="4FCA9079" w14:textId="77777777" w:rsidR="004E5FFA" w:rsidRDefault="004E5FFA" w:rsidP="004E5FFA">
      <w:pPr>
        <w:pStyle w:val="Code"/>
      </w:pPr>
      <w:r>
        <w:t xml:space="preserve">              &lt;!-- Viewport: x, y, w, h --&gt;</w:t>
      </w:r>
    </w:p>
    <w:p w14:paraId="29155DC8" w14:textId="77777777" w:rsidR="004E5FFA" w:rsidRDefault="004E5FFA" w:rsidP="004E5FFA">
      <w:pPr>
        <w:pStyle w:val="Code"/>
      </w:pPr>
      <w:r>
        <w:t xml:space="preserve">    &lt;Camera CenterX="20" CenterY="60" Width="20" </w:t>
      </w:r>
    </w:p>
    <w:p w14:paraId="33BB83BE" w14:textId="77777777" w:rsidR="004E5FFA" w:rsidRDefault="004E5FFA" w:rsidP="004E5FFA">
      <w:pPr>
        <w:pStyle w:val="Code"/>
      </w:pPr>
      <w:r>
        <w:t xml:space="preserve">              Viewport="20 40 600 300"   </w:t>
      </w:r>
    </w:p>
    <w:p w14:paraId="3BB9F1CE" w14:textId="77777777" w:rsidR="004E5FFA" w:rsidRDefault="004E5FFA" w:rsidP="004E5FFA">
      <w:pPr>
        <w:pStyle w:val="Code"/>
      </w:pPr>
      <w:r>
        <w:t xml:space="preserve">              BgColor="0.8 0.8 0.8 1.0"</w:t>
      </w:r>
    </w:p>
    <w:p w14:paraId="677E473F" w14:textId="77777777" w:rsidR="004E5FFA" w:rsidRDefault="004E5FFA" w:rsidP="004E5FFA">
      <w:pPr>
        <w:pStyle w:val="Code"/>
      </w:pPr>
      <w:r>
        <w:t xml:space="preserve">              /&gt;</w:t>
      </w:r>
    </w:p>
    <w:p w14:paraId="3A43AA69" w14:textId="5C855871" w:rsidR="004E5FFA" w:rsidRDefault="004E5FFA" w:rsidP="004E5FFA">
      <w:pPr>
        <w:pStyle w:val="Code"/>
      </w:pPr>
      <w:r>
        <w:t xml:space="preserve">                    </w:t>
      </w:r>
    </w:p>
    <w:p w14:paraId="50ED5463" w14:textId="77777777" w:rsidR="004E5FFA" w:rsidRDefault="004E5FFA" w:rsidP="004E5FFA">
      <w:pPr>
        <w:pStyle w:val="Code"/>
      </w:pPr>
      <w:r>
        <w:t xml:space="preserve">     &lt;!-- Squares Rotation is in degree --&gt;</w:t>
      </w:r>
    </w:p>
    <w:p w14:paraId="3BCB366D" w14:textId="77777777" w:rsidR="004E5FFA" w:rsidRDefault="004E5FFA" w:rsidP="004E5FFA">
      <w:pPr>
        <w:pStyle w:val="Code"/>
      </w:pPr>
      <w:r>
        <w:t xml:space="preserve">     &lt;Square PosX="20" PosY="60" Width="5" Height="5" Rotation="30" Color="1 1 1 1" /&gt;</w:t>
      </w:r>
    </w:p>
    <w:p w14:paraId="7DF3D2FA" w14:textId="77777777" w:rsidR="004E5FFA" w:rsidRDefault="004E5FFA" w:rsidP="004E5FFA">
      <w:pPr>
        <w:pStyle w:val="Code"/>
      </w:pPr>
      <w:r>
        <w:t xml:space="preserve">     &lt;Square PosX="20" PosY="60" Width="2" Height="2" Rotation="0"  Color="1 0 0 1" /&gt;</w:t>
      </w:r>
    </w:p>
    <w:p w14:paraId="0DF1C9CB" w14:textId="77777777" w:rsidR="004E5FFA" w:rsidRDefault="004E5FFA" w:rsidP="004E5FFA">
      <w:pPr>
        <w:pStyle w:val="Code"/>
      </w:pPr>
      <w:r>
        <w:t xml:space="preserve">   </w:t>
      </w:r>
    </w:p>
    <w:p w14:paraId="64EB80B2" w14:textId="3CB2AF85" w:rsidR="004E5FFA" w:rsidRDefault="004E5FFA" w:rsidP="004E5FFA">
      <w:pPr>
        <w:pStyle w:val="Code"/>
      </w:pPr>
      <w:r>
        <w:t>&lt;/MyGameLevel&gt;</w:t>
      </w:r>
    </w:p>
    <w:p w14:paraId="2E045277" w14:textId="76DC6E34" w:rsidR="00534D76" w:rsidRDefault="00534D76" w:rsidP="004E5FFA">
      <w:pPr>
        <w:pStyle w:val="Code"/>
      </w:pPr>
    </w:p>
    <w:p w14:paraId="122D7F21" w14:textId="7672D7BF" w:rsidR="00534D76" w:rsidRPr="00534D76" w:rsidRDefault="00534D76" w:rsidP="00534D76"/>
    <w:p w14:paraId="2ECBB485" w14:textId="5BA080F9" w:rsidR="00534D76" w:rsidRDefault="00534D76" w:rsidP="00534D76">
      <w:pPr>
        <w:pStyle w:val="NoteTipCaution"/>
      </w:pPr>
      <w:r w:rsidRPr="00534D76">
        <w:rPr>
          <w:rStyle w:val="Strong"/>
        </w:rPr>
        <w:lastRenderedPageBreak/>
        <w:t>Tip</w:t>
      </w:r>
      <w:r>
        <w:t xml:space="preserve"> </w:t>
      </w:r>
      <w:r w:rsidRPr="00534D76">
        <w:t>Delimiting attributes with commas is not supported.</w:t>
      </w:r>
    </w:p>
    <w:p w14:paraId="1371DF00" w14:textId="1A57328D" w:rsidR="00534D76" w:rsidRDefault="00534D76" w:rsidP="00534D76">
      <w:pPr>
        <w:pStyle w:val="Heading4"/>
      </w:pPr>
      <w:r w:rsidRPr="00534D76">
        <w:t>Parser for the Scene File</w:t>
      </w:r>
    </w:p>
    <w:p w14:paraId="1E3B16D4" w14:textId="7AA27846" w:rsidR="00534D76" w:rsidRDefault="00534D76" w:rsidP="00534D76">
      <w:pPr>
        <w:pStyle w:val="BodyTextFirst"/>
      </w:pPr>
      <w:r w:rsidRPr="00534D76">
        <w:t xml:space="preserve">A specific parser for the listed XML scene file must be defined to extract the scene information. Since the scene file is specific to a game, the parser should also be specific to the game and be created within the </w:t>
      </w:r>
      <w:proofErr w:type="spellStart"/>
      <w:r>
        <w:t>m</w:t>
      </w:r>
      <w:r w:rsidRPr="00534D76">
        <w:t>y</w:t>
      </w:r>
      <w:r>
        <w:t>_g</w:t>
      </w:r>
      <w:r w:rsidRPr="00534D76">
        <w:t>ame</w:t>
      </w:r>
      <w:proofErr w:type="spellEnd"/>
      <w:r w:rsidRPr="00534D76">
        <w:t xml:space="preserve"> folder.</w:t>
      </w:r>
    </w:p>
    <w:p w14:paraId="45ED045C" w14:textId="360044D0" w:rsidR="00534D76" w:rsidRDefault="00534D76" w:rsidP="00534D76">
      <w:pPr>
        <w:pStyle w:val="NumList"/>
        <w:numPr>
          <w:ilvl w:val="0"/>
          <w:numId w:val="22"/>
        </w:numPr>
      </w:pPr>
      <w:r w:rsidRPr="00534D76">
        <w:t xml:space="preserve">Create a new folder in the </w:t>
      </w:r>
      <w:proofErr w:type="spellStart"/>
      <w:r w:rsidRPr="00534D76">
        <w:rPr>
          <w:rStyle w:val="CodeInline"/>
        </w:rPr>
        <w:t>src</w:t>
      </w:r>
      <w:proofErr w:type="spellEnd"/>
      <w:r w:rsidRPr="00534D76">
        <w:rPr>
          <w:rStyle w:val="CodeInline"/>
        </w:rPr>
        <w:t>/</w:t>
      </w:r>
      <w:proofErr w:type="spellStart"/>
      <w:r w:rsidRPr="00534D76">
        <w:rPr>
          <w:rStyle w:val="CodeInline"/>
        </w:rPr>
        <w:t>my_game</w:t>
      </w:r>
      <w:proofErr w:type="spellEnd"/>
      <w:r w:rsidRPr="00534D76">
        <w:t xml:space="preserve"> folder and name </w:t>
      </w:r>
      <w:proofErr w:type="gramStart"/>
      <w:r w:rsidRPr="00534D76">
        <w:t>it</w:t>
      </w:r>
      <w:proofErr w:type="gramEnd"/>
      <w:r w:rsidRPr="00534D76">
        <w:t xml:space="preserve"> </w:t>
      </w:r>
      <w:r w:rsidRPr="00534D76">
        <w:rPr>
          <w:rStyle w:val="CodeInline"/>
        </w:rPr>
        <w:t>Util</w:t>
      </w:r>
      <w:r w:rsidRPr="00534D76">
        <w:t xml:space="preserve">. </w:t>
      </w:r>
      <w:bookmarkStart w:id="105" w:name="_Hlk69013841"/>
      <w:r w:rsidRPr="00534D76">
        <w:t xml:space="preserve">Add a new file in the </w:t>
      </w:r>
      <w:r w:rsidRPr="00534D76">
        <w:rPr>
          <w:rStyle w:val="CodeInline"/>
        </w:rPr>
        <w:t>Util</w:t>
      </w:r>
      <w:r w:rsidRPr="00534D76">
        <w:t xml:space="preserve"> folder and name it </w:t>
      </w:r>
      <w:r w:rsidRPr="00534D76">
        <w:rPr>
          <w:rStyle w:val="CodeInline"/>
        </w:rPr>
        <w:t>scene_file_parser.js</w:t>
      </w:r>
      <w:r w:rsidRPr="00534D76">
        <w:t>. This file will contain the specific parsing logic to decode the listed scene file.</w:t>
      </w:r>
    </w:p>
    <w:bookmarkEnd w:id="105"/>
    <w:p w14:paraId="435CC072" w14:textId="592A87F9" w:rsidR="00534D76" w:rsidRDefault="008D3043" w:rsidP="00534D76">
      <w:pPr>
        <w:pStyle w:val="NumList"/>
      </w:pPr>
      <w:r w:rsidRPr="008D3043">
        <w:t xml:space="preserve">Define </w:t>
      </w:r>
      <w:r>
        <w:t xml:space="preserve">a new object and name it </w:t>
      </w:r>
      <w:proofErr w:type="spellStart"/>
      <w:r w:rsidRPr="008D3043">
        <w:rPr>
          <w:rStyle w:val="CodeInline"/>
        </w:rPr>
        <w:t>SceneFileParser</w:t>
      </w:r>
      <w:proofErr w:type="spellEnd"/>
      <w:r>
        <w:t xml:space="preserve"> and add a</w:t>
      </w:r>
      <w:r w:rsidRPr="008D3043">
        <w:t xml:space="preserve"> constructor for the </w:t>
      </w:r>
      <w:proofErr w:type="spellStart"/>
      <w:r w:rsidRPr="008D3043">
        <w:rPr>
          <w:rStyle w:val="CodeInline"/>
        </w:rPr>
        <w:t>SceneFileParser</w:t>
      </w:r>
      <w:proofErr w:type="spellEnd"/>
      <w:r w:rsidRPr="008D3043">
        <w:t xml:space="preserve"> object</w:t>
      </w:r>
      <w:r>
        <w:t xml:space="preserve"> as follows:</w:t>
      </w:r>
    </w:p>
    <w:p w14:paraId="6BE308D6" w14:textId="77777777" w:rsidR="008D3043" w:rsidRDefault="008D3043" w:rsidP="008D3043">
      <w:pPr>
        <w:pStyle w:val="Code"/>
      </w:pPr>
      <w:r>
        <w:t>import engine from "../../engine/index.js";</w:t>
      </w:r>
    </w:p>
    <w:p w14:paraId="7FD6E124" w14:textId="77777777" w:rsidR="008D3043" w:rsidRDefault="008D3043" w:rsidP="008D3043">
      <w:pPr>
        <w:pStyle w:val="Code"/>
      </w:pPr>
    </w:p>
    <w:p w14:paraId="71881564" w14:textId="77777777" w:rsidR="008D3043" w:rsidRDefault="008D3043" w:rsidP="008D3043">
      <w:pPr>
        <w:pStyle w:val="Code"/>
      </w:pPr>
      <w:r>
        <w:t>class SceneFileParser {</w:t>
      </w:r>
    </w:p>
    <w:p w14:paraId="0CA98C27" w14:textId="77777777" w:rsidR="008D3043" w:rsidRDefault="008D3043" w:rsidP="008D3043">
      <w:pPr>
        <w:pStyle w:val="Code"/>
      </w:pPr>
      <w:r>
        <w:t xml:space="preserve">    </w:t>
      </w:r>
    </w:p>
    <w:p w14:paraId="5F725A28" w14:textId="77777777" w:rsidR="008D3043" w:rsidRDefault="008D3043" w:rsidP="008D3043">
      <w:pPr>
        <w:pStyle w:val="Code"/>
      </w:pPr>
      <w:r>
        <w:t xml:space="preserve">    constructor (xml) {</w:t>
      </w:r>
    </w:p>
    <w:p w14:paraId="40F98DE4" w14:textId="77777777" w:rsidR="008D3043" w:rsidRDefault="008D3043" w:rsidP="008D3043">
      <w:pPr>
        <w:pStyle w:val="Code"/>
      </w:pPr>
      <w:r>
        <w:t xml:space="preserve">        this.xml = xml</w:t>
      </w:r>
    </w:p>
    <w:p w14:paraId="0D634844" w14:textId="3C59FB6E" w:rsidR="008D3043" w:rsidRDefault="008D3043" w:rsidP="008D3043">
      <w:pPr>
        <w:pStyle w:val="Code"/>
      </w:pPr>
      <w:r>
        <w:t xml:space="preserve">    }</w:t>
      </w:r>
    </w:p>
    <w:p w14:paraId="630F6CAC" w14:textId="61C8E7C9" w:rsidR="008D3043" w:rsidRDefault="008D3043" w:rsidP="008D3043">
      <w:pPr>
        <w:pStyle w:val="Code"/>
      </w:pPr>
    </w:p>
    <w:p w14:paraId="7370FA09" w14:textId="1359071A" w:rsidR="008D3043" w:rsidRDefault="008D3043" w:rsidP="008D3043">
      <w:pPr>
        <w:pStyle w:val="Code"/>
      </w:pPr>
      <w:r>
        <w:t xml:space="preserve">    </w:t>
      </w:r>
      <w:commentRangeStart w:id="106"/>
      <w:r>
        <w:t>// … additional code to follow …</w:t>
      </w:r>
      <w:commentRangeEnd w:id="106"/>
      <w:r>
        <w:rPr>
          <w:rStyle w:val="CommentReference"/>
          <w:rFonts w:asciiTheme="minorHAnsi" w:hAnsiTheme="minorHAnsi"/>
          <w:noProof w:val="0"/>
        </w:rPr>
        <w:commentReference w:id="106"/>
      </w:r>
    </w:p>
    <w:p w14:paraId="2A76E0FD" w14:textId="3C39883E" w:rsidR="008D3043" w:rsidRDefault="008D3043" w:rsidP="008D3043">
      <w:pPr>
        <w:pStyle w:val="Code"/>
      </w:pPr>
      <w:r>
        <w:t>}</w:t>
      </w:r>
    </w:p>
    <w:p w14:paraId="062C7D4E" w14:textId="277D3B11" w:rsidR="0012351D" w:rsidRDefault="0012351D" w:rsidP="0012351D">
      <w:pPr>
        <w:pStyle w:val="BodyTextFirst"/>
      </w:pPr>
      <w:r w:rsidRPr="0012351D">
        <w:t xml:space="preserve">Note that </w:t>
      </w:r>
      <w:r>
        <w:t xml:space="preserve">the </w:t>
      </w:r>
      <w:r w:rsidRPr="0012351D">
        <w:rPr>
          <w:rStyle w:val="CodeInline"/>
        </w:rPr>
        <w:t>xml</w:t>
      </w:r>
      <w:r>
        <w:t xml:space="preserve"> parameter</w:t>
      </w:r>
      <w:r w:rsidRPr="0012351D">
        <w:t xml:space="preserve"> is the complete path to the</w:t>
      </w:r>
      <w:r>
        <w:t xml:space="preserve"> </w:t>
      </w:r>
      <w:r w:rsidRPr="0012351D">
        <w:t xml:space="preserve">scene file. In this case, the file path is once again used as a unique resource name for retrieving the loaded asset from the </w:t>
      </w:r>
      <w:proofErr w:type="spellStart"/>
      <w:r w:rsidRPr="0012351D">
        <w:rPr>
          <w:rStyle w:val="CodeInline"/>
        </w:rPr>
        <w:t>resource_map</w:t>
      </w:r>
      <w:proofErr w:type="spellEnd"/>
      <w:r w:rsidRPr="0012351D">
        <w:t>.</w:t>
      </w:r>
    </w:p>
    <w:p w14:paraId="0A4FC3A3" w14:textId="60BC558A" w:rsidR="00B11B45" w:rsidRDefault="00B11B45" w:rsidP="00B11B45">
      <w:pPr>
        <w:pStyle w:val="NoteTipCaution"/>
      </w:pPr>
      <w:r w:rsidRPr="00B11B45">
        <w:rPr>
          <w:rStyle w:val="Strong"/>
        </w:rPr>
        <w:t>Note</w:t>
      </w:r>
      <w:r>
        <w:t xml:space="preserve"> </w:t>
      </w:r>
      <w:r w:rsidRPr="00B11B45">
        <w:t xml:space="preserve">The following XML parsing is based on JavaScript XML API. Please refer to </w:t>
      </w:r>
      <w:r w:rsidRPr="00B11B45">
        <w:rPr>
          <w:rStyle w:val="Strong"/>
        </w:rPr>
        <w:t>www.w3schools.com/dom/</w:t>
      </w:r>
      <w:r w:rsidRPr="00B11B45">
        <w:t xml:space="preserve"> for more details.</w:t>
      </w:r>
    </w:p>
    <w:p w14:paraId="7E1793D0" w14:textId="36689F2E" w:rsidR="0012351D" w:rsidRPr="0012351D" w:rsidRDefault="0012351D" w:rsidP="0012351D">
      <w:pPr>
        <w:pStyle w:val="NumList"/>
      </w:pPr>
      <w:r w:rsidRPr="0012351D">
        <w:t xml:space="preserve">Add a function </w:t>
      </w:r>
      <w:bookmarkStart w:id="107" w:name="_Hlk69011043"/>
      <w:r w:rsidRPr="0012351D">
        <w:t>to</w:t>
      </w:r>
      <w:r>
        <w:t xml:space="preserve"> the </w:t>
      </w:r>
      <w:proofErr w:type="spellStart"/>
      <w:r w:rsidRPr="0012351D">
        <w:rPr>
          <w:rStyle w:val="CodeInline"/>
        </w:rPr>
        <w:t>SceneFileParser</w:t>
      </w:r>
      <w:proofErr w:type="spellEnd"/>
      <w:r>
        <w:t xml:space="preserve"> to</w:t>
      </w:r>
      <w:r w:rsidRPr="0012351D">
        <w:t xml:space="preserve"> </w:t>
      </w:r>
      <w:bookmarkEnd w:id="107"/>
      <w:r>
        <w:t>parse</w:t>
      </w:r>
      <w:r w:rsidRPr="0012351D">
        <w:t xml:space="preserve"> the </w:t>
      </w:r>
      <w:r>
        <w:t xml:space="preserve">details of the </w:t>
      </w:r>
      <w:r w:rsidRPr="00B11B45">
        <w:rPr>
          <w:rStyle w:val="Emphasis"/>
        </w:rPr>
        <w:t>camera</w:t>
      </w:r>
      <w:r>
        <w:t xml:space="preserve"> from the </w:t>
      </w:r>
      <w:r w:rsidRPr="0012351D">
        <w:rPr>
          <w:rStyle w:val="CodeInline"/>
        </w:rPr>
        <w:t>xml</w:t>
      </w:r>
      <w:r>
        <w:t xml:space="preserve"> file you created</w:t>
      </w:r>
      <w:r w:rsidRPr="0012351D">
        <w:t>.</w:t>
      </w:r>
    </w:p>
    <w:p w14:paraId="5654BC5A" w14:textId="77777777" w:rsidR="0012351D" w:rsidRDefault="0012351D" w:rsidP="0012351D">
      <w:pPr>
        <w:pStyle w:val="Code"/>
      </w:pPr>
      <w:r>
        <w:t xml:space="preserve">    </w:t>
      </w:r>
      <w:proofErr w:type="spellStart"/>
      <w:r>
        <w:t>parseCamera</w:t>
      </w:r>
      <w:proofErr w:type="spellEnd"/>
      <w:r>
        <w:t>() {</w:t>
      </w:r>
    </w:p>
    <w:p w14:paraId="0BCAB27F" w14:textId="77777777" w:rsidR="0012351D" w:rsidRDefault="0012351D" w:rsidP="0012351D">
      <w:pPr>
        <w:pStyle w:val="Code"/>
      </w:pPr>
      <w:r>
        <w:t xml:space="preserve">        let </w:t>
      </w:r>
      <w:proofErr w:type="spellStart"/>
      <w:r>
        <w:t>camElm</w:t>
      </w:r>
      <w:proofErr w:type="spellEnd"/>
      <w:r>
        <w:t xml:space="preserve"> = </w:t>
      </w:r>
      <w:proofErr w:type="spellStart"/>
      <w:r>
        <w:t>getElm</w:t>
      </w:r>
      <w:proofErr w:type="spellEnd"/>
      <w:r>
        <w:t>(this.xml, "Camera");</w:t>
      </w:r>
    </w:p>
    <w:p w14:paraId="7A2E77E4" w14:textId="77777777" w:rsidR="0012351D" w:rsidRDefault="0012351D" w:rsidP="0012351D">
      <w:pPr>
        <w:pStyle w:val="Code"/>
      </w:pPr>
      <w:r>
        <w:t xml:space="preserve">        let cx = Number(</w:t>
      </w:r>
      <w:proofErr w:type="spellStart"/>
      <w:r>
        <w:t>camElm</w:t>
      </w:r>
      <w:proofErr w:type="spellEnd"/>
      <w:r>
        <w:t>[0].</w:t>
      </w:r>
      <w:proofErr w:type="spellStart"/>
      <w:r>
        <w:t>getAttribute</w:t>
      </w:r>
      <w:proofErr w:type="spellEnd"/>
      <w:r>
        <w:t>("</w:t>
      </w:r>
      <w:proofErr w:type="spellStart"/>
      <w:r>
        <w:t>CenterX</w:t>
      </w:r>
      <w:proofErr w:type="spellEnd"/>
      <w:r>
        <w:t>"));</w:t>
      </w:r>
    </w:p>
    <w:p w14:paraId="63BA6A26" w14:textId="77777777" w:rsidR="0012351D" w:rsidRDefault="0012351D" w:rsidP="0012351D">
      <w:pPr>
        <w:pStyle w:val="Code"/>
      </w:pPr>
      <w:r>
        <w:t xml:space="preserve">        let cy = Number(</w:t>
      </w:r>
      <w:proofErr w:type="spellStart"/>
      <w:r>
        <w:t>camElm</w:t>
      </w:r>
      <w:proofErr w:type="spellEnd"/>
      <w:r>
        <w:t>[0].</w:t>
      </w:r>
      <w:proofErr w:type="spellStart"/>
      <w:r>
        <w:t>getAttribute</w:t>
      </w:r>
      <w:proofErr w:type="spellEnd"/>
      <w:r>
        <w:t>("</w:t>
      </w:r>
      <w:proofErr w:type="spellStart"/>
      <w:r>
        <w:t>CenterY</w:t>
      </w:r>
      <w:proofErr w:type="spellEnd"/>
      <w:r>
        <w:t>"));</w:t>
      </w:r>
    </w:p>
    <w:p w14:paraId="01872B9F" w14:textId="77777777" w:rsidR="0012351D" w:rsidRDefault="0012351D" w:rsidP="0012351D">
      <w:pPr>
        <w:pStyle w:val="Code"/>
      </w:pPr>
      <w:r>
        <w:t xml:space="preserve">        let w = Number(</w:t>
      </w:r>
      <w:proofErr w:type="spellStart"/>
      <w:r>
        <w:t>camElm</w:t>
      </w:r>
      <w:proofErr w:type="spellEnd"/>
      <w:r>
        <w:t>[0].</w:t>
      </w:r>
      <w:proofErr w:type="spellStart"/>
      <w:r>
        <w:t>getAttribute</w:t>
      </w:r>
      <w:proofErr w:type="spellEnd"/>
      <w:r>
        <w:t>("Width"));</w:t>
      </w:r>
    </w:p>
    <w:p w14:paraId="39A110E2" w14:textId="77777777" w:rsidR="0012351D" w:rsidRDefault="0012351D" w:rsidP="0012351D">
      <w:pPr>
        <w:pStyle w:val="Code"/>
      </w:pPr>
      <w:r>
        <w:t xml:space="preserve">        let viewport = </w:t>
      </w:r>
      <w:proofErr w:type="spellStart"/>
      <w:r>
        <w:t>camElm</w:t>
      </w:r>
      <w:proofErr w:type="spellEnd"/>
      <w:r>
        <w:t>[0].</w:t>
      </w:r>
      <w:proofErr w:type="spellStart"/>
      <w:r>
        <w:t>getAttribute</w:t>
      </w:r>
      <w:proofErr w:type="spellEnd"/>
      <w:r>
        <w:t>("Viewport").split(" ");</w:t>
      </w:r>
    </w:p>
    <w:p w14:paraId="731188B0" w14:textId="77777777" w:rsidR="0012351D" w:rsidRDefault="0012351D" w:rsidP="0012351D">
      <w:pPr>
        <w:pStyle w:val="Code"/>
      </w:pPr>
      <w:r>
        <w:t xml:space="preserve">        let </w:t>
      </w:r>
      <w:proofErr w:type="spellStart"/>
      <w:r>
        <w:t>bgColor</w:t>
      </w:r>
      <w:proofErr w:type="spellEnd"/>
      <w:r>
        <w:t xml:space="preserve"> = </w:t>
      </w:r>
      <w:proofErr w:type="spellStart"/>
      <w:r>
        <w:t>camElm</w:t>
      </w:r>
      <w:proofErr w:type="spellEnd"/>
      <w:r>
        <w:t>[0].</w:t>
      </w:r>
      <w:proofErr w:type="spellStart"/>
      <w:r>
        <w:t>getAttribute</w:t>
      </w:r>
      <w:proofErr w:type="spellEnd"/>
      <w:r>
        <w:t>("</w:t>
      </w:r>
      <w:proofErr w:type="spellStart"/>
      <w:r>
        <w:t>BgColor</w:t>
      </w:r>
      <w:proofErr w:type="spellEnd"/>
      <w:r>
        <w:t>").split(" ");</w:t>
      </w:r>
    </w:p>
    <w:p w14:paraId="02B5C466" w14:textId="77777777" w:rsidR="0012351D" w:rsidRDefault="0012351D" w:rsidP="0012351D">
      <w:pPr>
        <w:pStyle w:val="Code"/>
      </w:pPr>
      <w:r>
        <w:t xml:space="preserve">        // make sure viewport and color are number</w:t>
      </w:r>
    </w:p>
    <w:p w14:paraId="123C254B" w14:textId="77777777" w:rsidR="0012351D" w:rsidRDefault="0012351D" w:rsidP="0012351D">
      <w:pPr>
        <w:pStyle w:val="Code"/>
      </w:pPr>
      <w:r>
        <w:t xml:space="preserve">        let j;</w:t>
      </w:r>
    </w:p>
    <w:p w14:paraId="286F767B" w14:textId="77777777" w:rsidR="0012351D" w:rsidRDefault="0012351D" w:rsidP="0012351D">
      <w:pPr>
        <w:pStyle w:val="Code"/>
      </w:pPr>
      <w:r>
        <w:t xml:space="preserve">        for (j = 0; j &lt; 4; </w:t>
      </w:r>
      <w:proofErr w:type="spellStart"/>
      <w:r>
        <w:t>j++</w:t>
      </w:r>
      <w:proofErr w:type="spellEnd"/>
      <w:r>
        <w:t>) {</w:t>
      </w:r>
    </w:p>
    <w:p w14:paraId="57211B0F" w14:textId="77777777" w:rsidR="0012351D" w:rsidRDefault="0012351D" w:rsidP="0012351D">
      <w:pPr>
        <w:pStyle w:val="Code"/>
      </w:pPr>
      <w:r>
        <w:t xml:space="preserve">            </w:t>
      </w:r>
      <w:proofErr w:type="spellStart"/>
      <w:r>
        <w:t>bgColor</w:t>
      </w:r>
      <w:proofErr w:type="spellEnd"/>
      <w:r>
        <w:t>[j] = Number(</w:t>
      </w:r>
      <w:proofErr w:type="spellStart"/>
      <w:r>
        <w:t>bgColor</w:t>
      </w:r>
      <w:proofErr w:type="spellEnd"/>
      <w:r>
        <w:t>[j]);</w:t>
      </w:r>
    </w:p>
    <w:p w14:paraId="2C17E824" w14:textId="77777777" w:rsidR="0012351D" w:rsidRDefault="0012351D" w:rsidP="0012351D">
      <w:pPr>
        <w:pStyle w:val="Code"/>
      </w:pPr>
      <w:r>
        <w:t xml:space="preserve">            viewport[j] = Number(viewport[j]);</w:t>
      </w:r>
    </w:p>
    <w:p w14:paraId="2C3170D1" w14:textId="77777777" w:rsidR="0012351D" w:rsidRDefault="0012351D" w:rsidP="0012351D">
      <w:pPr>
        <w:pStyle w:val="Code"/>
      </w:pPr>
      <w:r>
        <w:t xml:space="preserve">        }</w:t>
      </w:r>
    </w:p>
    <w:p w14:paraId="7FC1BD31" w14:textId="77777777" w:rsidR="0012351D" w:rsidRDefault="0012351D" w:rsidP="0012351D">
      <w:pPr>
        <w:pStyle w:val="Code"/>
      </w:pPr>
    </w:p>
    <w:p w14:paraId="4683F4A4" w14:textId="77777777" w:rsidR="0012351D" w:rsidRDefault="0012351D" w:rsidP="0012351D">
      <w:pPr>
        <w:pStyle w:val="Code"/>
      </w:pPr>
      <w:r>
        <w:t xml:space="preserve">        let cam = new </w:t>
      </w:r>
      <w:proofErr w:type="spellStart"/>
      <w:r>
        <w:t>engine.Camera</w:t>
      </w:r>
      <w:proofErr w:type="spellEnd"/>
      <w:r>
        <w:t>(</w:t>
      </w:r>
    </w:p>
    <w:p w14:paraId="4F4D0A86" w14:textId="77777777" w:rsidR="0012351D" w:rsidRDefault="0012351D" w:rsidP="0012351D">
      <w:pPr>
        <w:pStyle w:val="Code"/>
      </w:pPr>
      <w:r>
        <w:t xml:space="preserve">            vec2.fromValues(cx, cy),  // position of the camera</w:t>
      </w:r>
    </w:p>
    <w:p w14:paraId="59999371" w14:textId="77777777" w:rsidR="0012351D" w:rsidRDefault="0012351D" w:rsidP="0012351D">
      <w:pPr>
        <w:pStyle w:val="Code"/>
      </w:pPr>
      <w:r>
        <w:t xml:space="preserve">            w,                        // width of camera</w:t>
      </w:r>
    </w:p>
    <w:p w14:paraId="73BA2AF1" w14:textId="77777777" w:rsidR="0012351D" w:rsidRDefault="0012351D" w:rsidP="0012351D">
      <w:pPr>
        <w:pStyle w:val="Code"/>
      </w:pPr>
      <w:r>
        <w:t xml:space="preserve">            viewport                  // viewport (</w:t>
      </w:r>
      <w:proofErr w:type="spellStart"/>
      <w:r>
        <w:t>orgX</w:t>
      </w:r>
      <w:proofErr w:type="spellEnd"/>
      <w:r>
        <w:t xml:space="preserve">, </w:t>
      </w:r>
      <w:proofErr w:type="spellStart"/>
      <w:r>
        <w:t>orgY</w:t>
      </w:r>
      <w:proofErr w:type="spellEnd"/>
      <w:r>
        <w:t>, width, height)</w:t>
      </w:r>
    </w:p>
    <w:p w14:paraId="480E5809" w14:textId="77777777" w:rsidR="0012351D" w:rsidRDefault="0012351D" w:rsidP="0012351D">
      <w:pPr>
        <w:pStyle w:val="Code"/>
      </w:pPr>
      <w:r>
        <w:t xml:space="preserve">            );</w:t>
      </w:r>
    </w:p>
    <w:p w14:paraId="69542E1A" w14:textId="77777777" w:rsidR="0012351D" w:rsidRDefault="0012351D" w:rsidP="0012351D">
      <w:pPr>
        <w:pStyle w:val="Code"/>
      </w:pPr>
      <w:r>
        <w:t xml:space="preserve">        </w:t>
      </w:r>
      <w:proofErr w:type="spellStart"/>
      <w:r>
        <w:t>cam.setBackgroundColor</w:t>
      </w:r>
      <w:proofErr w:type="spellEnd"/>
      <w:r>
        <w:t>(</w:t>
      </w:r>
      <w:proofErr w:type="spellStart"/>
      <w:r>
        <w:t>bgColor</w:t>
      </w:r>
      <w:proofErr w:type="spellEnd"/>
      <w:r>
        <w:t>);</w:t>
      </w:r>
    </w:p>
    <w:p w14:paraId="5D799DAB" w14:textId="77777777" w:rsidR="0012351D" w:rsidRDefault="0012351D" w:rsidP="0012351D">
      <w:pPr>
        <w:pStyle w:val="Code"/>
      </w:pPr>
      <w:r>
        <w:t xml:space="preserve">        return cam;</w:t>
      </w:r>
    </w:p>
    <w:p w14:paraId="3BBF2A3A" w14:textId="5E9615C0" w:rsidR="008D3043" w:rsidRDefault="0012351D" w:rsidP="0012351D">
      <w:pPr>
        <w:pStyle w:val="Code"/>
      </w:pPr>
      <w:r>
        <w:t xml:space="preserve">    }</w:t>
      </w:r>
    </w:p>
    <w:p w14:paraId="3ECD5319" w14:textId="3FF07A87" w:rsidR="00B11B45" w:rsidRPr="00B11B45" w:rsidRDefault="00B11B45" w:rsidP="00B11B45">
      <w:pPr>
        <w:pStyle w:val="BodyTextFirst"/>
      </w:pPr>
      <w:r w:rsidRPr="00B11B45">
        <w:t xml:space="preserve">The camera parser finds a camera element and constructs a camera object with the retrieved information. Notice that the viewport and background colors are arrays of four numbers. These are input as string of four numbers delimited by spaces. Strings can be split into arrays, which is the case here with the space delimiter. The JavaScript </w:t>
      </w:r>
      <w:proofErr w:type="gramStart"/>
      <w:r w:rsidRPr="00B11B45">
        <w:rPr>
          <w:rStyle w:val="CodeInline"/>
        </w:rPr>
        <w:t>Number(</w:t>
      </w:r>
      <w:proofErr w:type="gramEnd"/>
      <w:r w:rsidRPr="00B11B45">
        <w:rPr>
          <w:rStyle w:val="CodeInline"/>
        </w:rPr>
        <w:t>)</w:t>
      </w:r>
      <w:r w:rsidRPr="00B11B45">
        <w:t xml:space="preserve"> function ensures all strings are converted into numbers.</w:t>
      </w:r>
    </w:p>
    <w:p w14:paraId="3912BEF9" w14:textId="4BB37E74" w:rsidR="0012351D" w:rsidRPr="0012351D" w:rsidRDefault="0012351D" w:rsidP="0012351D">
      <w:pPr>
        <w:pStyle w:val="NumList"/>
      </w:pPr>
      <w:r w:rsidRPr="0012351D">
        <w:t xml:space="preserve">Add a function </w:t>
      </w:r>
      <w:r w:rsidR="00B11B45" w:rsidRPr="00B11B45">
        <w:t xml:space="preserve">to the </w:t>
      </w:r>
      <w:proofErr w:type="spellStart"/>
      <w:r w:rsidR="00B11B45" w:rsidRPr="00B11B45">
        <w:rPr>
          <w:rStyle w:val="CodeInline"/>
        </w:rPr>
        <w:t>SceneFileParser</w:t>
      </w:r>
      <w:proofErr w:type="spellEnd"/>
      <w:r w:rsidR="00B11B45" w:rsidRPr="00B11B45">
        <w:t xml:space="preserve"> to </w:t>
      </w:r>
      <w:r w:rsidRPr="0012351D">
        <w:t xml:space="preserve">parse </w:t>
      </w:r>
      <w:r>
        <w:t>the details of the</w:t>
      </w:r>
      <w:r w:rsidRPr="0012351D">
        <w:t xml:space="preserve"> </w:t>
      </w:r>
      <w:r w:rsidRPr="00B11B45">
        <w:rPr>
          <w:rStyle w:val="Emphasis"/>
        </w:rPr>
        <w:t>squares</w:t>
      </w:r>
      <w:r>
        <w:t xml:space="preserve"> </w:t>
      </w:r>
      <w:r>
        <w:t xml:space="preserve">from the </w:t>
      </w:r>
      <w:r w:rsidRPr="0012351D">
        <w:rPr>
          <w:rStyle w:val="CodeInline"/>
        </w:rPr>
        <w:t>xml</w:t>
      </w:r>
      <w:r>
        <w:t xml:space="preserve"> file you created</w:t>
      </w:r>
      <w:r w:rsidRPr="0012351D">
        <w:t>.</w:t>
      </w:r>
    </w:p>
    <w:p w14:paraId="769F3832" w14:textId="77777777" w:rsidR="0012351D" w:rsidRDefault="0012351D" w:rsidP="0012351D">
      <w:pPr>
        <w:pStyle w:val="Code"/>
      </w:pPr>
      <w:r>
        <w:t xml:space="preserve">    </w:t>
      </w:r>
      <w:proofErr w:type="spellStart"/>
      <w:r>
        <w:t>parseSquares</w:t>
      </w:r>
      <w:proofErr w:type="spellEnd"/>
      <w:r>
        <w:t>(</w:t>
      </w:r>
      <w:proofErr w:type="spellStart"/>
      <w:r>
        <w:t>sqSet</w:t>
      </w:r>
      <w:proofErr w:type="spellEnd"/>
      <w:r>
        <w:t>) {</w:t>
      </w:r>
    </w:p>
    <w:p w14:paraId="553BC0C9" w14:textId="77777777" w:rsidR="0012351D" w:rsidRDefault="0012351D" w:rsidP="0012351D">
      <w:pPr>
        <w:pStyle w:val="Code"/>
      </w:pPr>
      <w:r>
        <w:t xml:space="preserve">        let elm = </w:t>
      </w:r>
      <w:proofErr w:type="spellStart"/>
      <w:r>
        <w:t>getElm</w:t>
      </w:r>
      <w:proofErr w:type="spellEnd"/>
      <w:r>
        <w:t>(this.xml, "Square");</w:t>
      </w:r>
    </w:p>
    <w:p w14:paraId="705FCB23" w14:textId="77777777" w:rsidR="0012351D" w:rsidRDefault="0012351D" w:rsidP="0012351D">
      <w:pPr>
        <w:pStyle w:val="Code"/>
      </w:pPr>
      <w:r>
        <w:t xml:space="preserve">        let </w:t>
      </w:r>
      <w:proofErr w:type="spellStart"/>
      <w:r>
        <w:t>i</w:t>
      </w:r>
      <w:proofErr w:type="spellEnd"/>
      <w:r>
        <w:t>, j, x, y, w, h, r, c, sq;</w:t>
      </w:r>
    </w:p>
    <w:p w14:paraId="2601020A" w14:textId="77777777" w:rsidR="0012351D" w:rsidRDefault="0012351D" w:rsidP="0012351D">
      <w:pPr>
        <w:pStyle w:val="Code"/>
      </w:pPr>
      <w:r>
        <w:t xml:space="preserve">        for (</w:t>
      </w:r>
      <w:proofErr w:type="spellStart"/>
      <w:r>
        <w:t>i</w:t>
      </w:r>
      <w:proofErr w:type="spellEnd"/>
      <w:r>
        <w:t xml:space="preserve"> = 0; </w:t>
      </w:r>
      <w:proofErr w:type="spellStart"/>
      <w:r>
        <w:t>i</w:t>
      </w:r>
      <w:proofErr w:type="spellEnd"/>
      <w:r>
        <w:t xml:space="preserve"> &lt; </w:t>
      </w:r>
      <w:proofErr w:type="spellStart"/>
      <w:r>
        <w:t>elm.length</w:t>
      </w:r>
      <w:proofErr w:type="spellEnd"/>
      <w:r>
        <w:t xml:space="preserve">; </w:t>
      </w:r>
      <w:proofErr w:type="spellStart"/>
      <w:r>
        <w:t>i</w:t>
      </w:r>
      <w:proofErr w:type="spellEnd"/>
      <w:r>
        <w:t>++) {</w:t>
      </w:r>
    </w:p>
    <w:p w14:paraId="0FB80B15" w14:textId="77777777" w:rsidR="0012351D" w:rsidRDefault="0012351D" w:rsidP="0012351D">
      <w:pPr>
        <w:pStyle w:val="Code"/>
      </w:pPr>
      <w:r>
        <w:t xml:space="preserve">            x = Number(</w:t>
      </w:r>
      <w:proofErr w:type="spellStart"/>
      <w:r>
        <w:t>elm.item</w:t>
      </w:r>
      <w:proofErr w:type="spellEnd"/>
      <w:r>
        <w:t>(</w:t>
      </w:r>
      <w:proofErr w:type="spellStart"/>
      <w:r>
        <w:t>i</w:t>
      </w:r>
      <w:proofErr w:type="spellEnd"/>
      <w:r>
        <w:t>).</w:t>
      </w:r>
      <w:proofErr w:type="spellStart"/>
      <w:r>
        <w:t>attributes.getNamedItem</w:t>
      </w:r>
      <w:proofErr w:type="spellEnd"/>
      <w:r>
        <w:t>("</w:t>
      </w:r>
      <w:proofErr w:type="spellStart"/>
      <w:r>
        <w:t>PosX</w:t>
      </w:r>
      <w:proofErr w:type="spellEnd"/>
      <w:r>
        <w:t>").value);</w:t>
      </w:r>
    </w:p>
    <w:p w14:paraId="228DE91E" w14:textId="77777777" w:rsidR="0012351D" w:rsidRDefault="0012351D" w:rsidP="0012351D">
      <w:pPr>
        <w:pStyle w:val="Code"/>
      </w:pPr>
      <w:r>
        <w:t xml:space="preserve">            y = Number(</w:t>
      </w:r>
      <w:proofErr w:type="spellStart"/>
      <w:r>
        <w:t>elm.item</w:t>
      </w:r>
      <w:proofErr w:type="spellEnd"/>
      <w:r>
        <w:t>(</w:t>
      </w:r>
      <w:proofErr w:type="spellStart"/>
      <w:r>
        <w:t>i</w:t>
      </w:r>
      <w:proofErr w:type="spellEnd"/>
      <w:r>
        <w:t>).</w:t>
      </w:r>
      <w:proofErr w:type="spellStart"/>
      <w:r>
        <w:t>attributes.getNamedItem</w:t>
      </w:r>
      <w:proofErr w:type="spellEnd"/>
      <w:r>
        <w:t>("</w:t>
      </w:r>
      <w:proofErr w:type="spellStart"/>
      <w:r>
        <w:t>PosY</w:t>
      </w:r>
      <w:proofErr w:type="spellEnd"/>
      <w:r>
        <w:t>").value);</w:t>
      </w:r>
    </w:p>
    <w:p w14:paraId="3934D820" w14:textId="77777777" w:rsidR="0012351D" w:rsidRDefault="0012351D" w:rsidP="0012351D">
      <w:pPr>
        <w:pStyle w:val="Code"/>
      </w:pPr>
      <w:r>
        <w:t xml:space="preserve">            w = Number(</w:t>
      </w:r>
      <w:proofErr w:type="spellStart"/>
      <w:r>
        <w:t>elm.item</w:t>
      </w:r>
      <w:proofErr w:type="spellEnd"/>
      <w:r>
        <w:t>(</w:t>
      </w:r>
      <w:proofErr w:type="spellStart"/>
      <w:r>
        <w:t>i</w:t>
      </w:r>
      <w:proofErr w:type="spellEnd"/>
      <w:r>
        <w:t>).</w:t>
      </w:r>
      <w:proofErr w:type="spellStart"/>
      <w:r>
        <w:t>attributes.getNamedItem</w:t>
      </w:r>
      <w:proofErr w:type="spellEnd"/>
      <w:r>
        <w:t>("Width").value);</w:t>
      </w:r>
    </w:p>
    <w:p w14:paraId="3B540E41" w14:textId="77777777" w:rsidR="0012351D" w:rsidRDefault="0012351D" w:rsidP="0012351D">
      <w:pPr>
        <w:pStyle w:val="Code"/>
      </w:pPr>
      <w:r>
        <w:t xml:space="preserve">            h = Number(</w:t>
      </w:r>
      <w:proofErr w:type="spellStart"/>
      <w:r>
        <w:t>elm.item</w:t>
      </w:r>
      <w:proofErr w:type="spellEnd"/>
      <w:r>
        <w:t>(</w:t>
      </w:r>
      <w:proofErr w:type="spellStart"/>
      <w:r>
        <w:t>i</w:t>
      </w:r>
      <w:proofErr w:type="spellEnd"/>
      <w:r>
        <w:t>).</w:t>
      </w:r>
      <w:proofErr w:type="spellStart"/>
      <w:r>
        <w:t>attributes.getNamedItem</w:t>
      </w:r>
      <w:proofErr w:type="spellEnd"/>
      <w:r>
        <w:t>("Height").value);</w:t>
      </w:r>
    </w:p>
    <w:p w14:paraId="22B3AA28" w14:textId="77777777" w:rsidR="0012351D" w:rsidRDefault="0012351D" w:rsidP="0012351D">
      <w:pPr>
        <w:pStyle w:val="Code"/>
      </w:pPr>
      <w:r>
        <w:t xml:space="preserve">            r = Number(</w:t>
      </w:r>
      <w:proofErr w:type="spellStart"/>
      <w:r>
        <w:t>elm.item</w:t>
      </w:r>
      <w:proofErr w:type="spellEnd"/>
      <w:r>
        <w:t>(</w:t>
      </w:r>
      <w:proofErr w:type="spellStart"/>
      <w:r>
        <w:t>i</w:t>
      </w:r>
      <w:proofErr w:type="spellEnd"/>
      <w:r>
        <w:t>).</w:t>
      </w:r>
      <w:proofErr w:type="spellStart"/>
      <w:r>
        <w:t>attributes.getNamedItem</w:t>
      </w:r>
      <w:proofErr w:type="spellEnd"/>
      <w:r>
        <w:t>("Rotation").value);</w:t>
      </w:r>
    </w:p>
    <w:p w14:paraId="61939280" w14:textId="77777777" w:rsidR="0012351D" w:rsidRDefault="0012351D" w:rsidP="0012351D">
      <w:pPr>
        <w:pStyle w:val="Code"/>
      </w:pPr>
      <w:r>
        <w:t xml:space="preserve">            c = </w:t>
      </w:r>
      <w:proofErr w:type="spellStart"/>
      <w:r>
        <w:t>elm.item</w:t>
      </w:r>
      <w:proofErr w:type="spellEnd"/>
      <w:r>
        <w:t>(</w:t>
      </w:r>
      <w:proofErr w:type="spellStart"/>
      <w:r>
        <w:t>i</w:t>
      </w:r>
      <w:proofErr w:type="spellEnd"/>
      <w:r>
        <w:t>).</w:t>
      </w:r>
      <w:proofErr w:type="spellStart"/>
      <w:r>
        <w:t>attributes.getNamedItem</w:t>
      </w:r>
      <w:proofErr w:type="spellEnd"/>
      <w:r>
        <w:t>("Color").</w:t>
      </w:r>
      <w:proofErr w:type="spellStart"/>
      <w:r>
        <w:t>value.split</w:t>
      </w:r>
      <w:proofErr w:type="spellEnd"/>
      <w:r>
        <w:t>(" ");</w:t>
      </w:r>
    </w:p>
    <w:p w14:paraId="75682DC3" w14:textId="77777777" w:rsidR="0012351D" w:rsidRDefault="0012351D" w:rsidP="0012351D">
      <w:pPr>
        <w:pStyle w:val="Code"/>
      </w:pPr>
      <w:r>
        <w:t xml:space="preserve">            sq = new </w:t>
      </w:r>
      <w:proofErr w:type="spellStart"/>
      <w:r>
        <w:t>engine.Renderable</w:t>
      </w:r>
      <w:proofErr w:type="spellEnd"/>
      <w:r>
        <w:t>();</w:t>
      </w:r>
    </w:p>
    <w:p w14:paraId="38B075F2" w14:textId="77777777" w:rsidR="0012351D" w:rsidRDefault="0012351D" w:rsidP="0012351D">
      <w:pPr>
        <w:pStyle w:val="Code"/>
      </w:pPr>
      <w:r>
        <w:t xml:space="preserve">            // make sure color array contains numbers</w:t>
      </w:r>
    </w:p>
    <w:p w14:paraId="64A9922A" w14:textId="77777777" w:rsidR="0012351D" w:rsidRDefault="0012351D" w:rsidP="0012351D">
      <w:pPr>
        <w:pStyle w:val="Code"/>
      </w:pPr>
      <w:r>
        <w:t xml:space="preserve">            for (j = 0; j &lt; 4; </w:t>
      </w:r>
      <w:proofErr w:type="spellStart"/>
      <w:r>
        <w:t>j++</w:t>
      </w:r>
      <w:proofErr w:type="spellEnd"/>
      <w:r>
        <w:t>) {</w:t>
      </w:r>
    </w:p>
    <w:p w14:paraId="58593983" w14:textId="77777777" w:rsidR="0012351D" w:rsidRDefault="0012351D" w:rsidP="0012351D">
      <w:pPr>
        <w:pStyle w:val="Code"/>
      </w:pPr>
      <w:r>
        <w:t xml:space="preserve">                c[j] = Number(c[j]);</w:t>
      </w:r>
    </w:p>
    <w:p w14:paraId="720031C6" w14:textId="77777777" w:rsidR="0012351D" w:rsidRDefault="0012351D" w:rsidP="0012351D">
      <w:pPr>
        <w:pStyle w:val="Code"/>
      </w:pPr>
      <w:r>
        <w:t xml:space="preserve">            }</w:t>
      </w:r>
    </w:p>
    <w:p w14:paraId="0C827B4F" w14:textId="77777777" w:rsidR="0012351D" w:rsidRDefault="0012351D" w:rsidP="0012351D">
      <w:pPr>
        <w:pStyle w:val="Code"/>
      </w:pPr>
      <w:r>
        <w:t xml:space="preserve">            </w:t>
      </w:r>
      <w:proofErr w:type="spellStart"/>
      <w:r>
        <w:t>sq.setColor</w:t>
      </w:r>
      <w:proofErr w:type="spellEnd"/>
      <w:r>
        <w:t>(c);</w:t>
      </w:r>
    </w:p>
    <w:p w14:paraId="04C13B47" w14:textId="77777777" w:rsidR="0012351D" w:rsidRDefault="0012351D" w:rsidP="0012351D">
      <w:pPr>
        <w:pStyle w:val="Code"/>
      </w:pPr>
      <w:r>
        <w:t xml:space="preserve">            </w:t>
      </w:r>
      <w:proofErr w:type="spellStart"/>
      <w:r>
        <w:t>sq.getXform</w:t>
      </w:r>
      <w:proofErr w:type="spellEnd"/>
      <w:r>
        <w:t>().</w:t>
      </w:r>
      <w:proofErr w:type="spellStart"/>
      <w:r>
        <w:t>setPosition</w:t>
      </w:r>
      <w:proofErr w:type="spellEnd"/>
      <w:r>
        <w:t>(x, y);</w:t>
      </w:r>
    </w:p>
    <w:p w14:paraId="040BC167" w14:textId="77777777" w:rsidR="0012351D" w:rsidRDefault="0012351D" w:rsidP="0012351D">
      <w:pPr>
        <w:pStyle w:val="Code"/>
      </w:pPr>
      <w:r>
        <w:t xml:space="preserve">            </w:t>
      </w:r>
      <w:proofErr w:type="spellStart"/>
      <w:r>
        <w:t>sq.getXform</w:t>
      </w:r>
      <w:proofErr w:type="spellEnd"/>
      <w:r>
        <w:t>().</w:t>
      </w:r>
      <w:proofErr w:type="spellStart"/>
      <w:r>
        <w:t>setRotationInDegree</w:t>
      </w:r>
      <w:proofErr w:type="spellEnd"/>
      <w:r>
        <w:t>(r); // In Degree</w:t>
      </w:r>
    </w:p>
    <w:p w14:paraId="52073F25" w14:textId="77777777" w:rsidR="0012351D" w:rsidRDefault="0012351D" w:rsidP="0012351D">
      <w:pPr>
        <w:pStyle w:val="Code"/>
      </w:pPr>
      <w:r>
        <w:t xml:space="preserve">            </w:t>
      </w:r>
      <w:proofErr w:type="spellStart"/>
      <w:r>
        <w:t>sq.getXform</w:t>
      </w:r>
      <w:proofErr w:type="spellEnd"/>
      <w:r>
        <w:t>().</w:t>
      </w:r>
      <w:proofErr w:type="spellStart"/>
      <w:r>
        <w:t>setSize</w:t>
      </w:r>
      <w:proofErr w:type="spellEnd"/>
      <w:r>
        <w:t>(w, h);</w:t>
      </w:r>
    </w:p>
    <w:p w14:paraId="7B0E4727" w14:textId="77777777" w:rsidR="0012351D" w:rsidRDefault="0012351D" w:rsidP="0012351D">
      <w:pPr>
        <w:pStyle w:val="Code"/>
      </w:pPr>
      <w:r>
        <w:t xml:space="preserve">            </w:t>
      </w:r>
      <w:proofErr w:type="spellStart"/>
      <w:r>
        <w:t>sqSet.push</w:t>
      </w:r>
      <w:proofErr w:type="spellEnd"/>
      <w:r>
        <w:t>(sq);</w:t>
      </w:r>
    </w:p>
    <w:p w14:paraId="6DCCA5C4" w14:textId="77777777" w:rsidR="0012351D" w:rsidRDefault="0012351D" w:rsidP="0012351D">
      <w:pPr>
        <w:pStyle w:val="Code"/>
      </w:pPr>
      <w:r>
        <w:t xml:space="preserve">        }</w:t>
      </w:r>
    </w:p>
    <w:p w14:paraId="208ACD46" w14:textId="23B65625" w:rsidR="008D3043" w:rsidRDefault="0012351D" w:rsidP="0012351D">
      <w:pPr>
        <w:pStyle w:val="Code"/>
      </w:pPr>
      <w:r>
        <w:t xml:space="preserve">    }</w:t>
      </w:r>
    </w:p>
    <w:p w14:paraId="251395DF" w14:textId="4234CD1F" w:rsidR="00B11B45" w:rsidRPr="00B11B45" w:rsidRDefault="00B11B45" w:rsidP="00B11B45">
      <w:pPr>
        <w:pStyle w:val="BodyTextFirst"/>
      </w:pPr>
      <w:r w:rsidRPr="00B11B45">
        <w:t xml:space="preserve">This function parses the XML file to create </w:t>
      </w:r>
      <w:proofErr w:type="spellStart"/>
      <w:r w:rsidRPr="00B11B45">
        <w:rPr>
          <w:rStyle w:val="CodeInline"/>
        </w:rPr>
        <w:t>Renderable</w:t>
      </w:r>
      <w:proofErr w:type="spellEnd"/>
      <w:r w:rsidRPr="00B11B45">
        <w:t xml:space="preserve"> objects to be placed in the array that is passed in as a parameter.</w:t>
      </w:r>
    </w:p>
    <w:p w14:paraId="0946BA47" w14:textId="7A8E576B" w:rsidR="0012351D" w:rsidRDefault="0012351D" w:rsidP="0012351D">
      <w:pPr>
        <w:pStyle w:val="NumList"/>
      </w:pPr>
      <w:r w:rsidRPr="0012351D">
        <w:t xml:space="preserve">Add a function </w:t>
      </w:r>
      <w:r w:rsidR="00B11B45">
        <w:t>outside</w:t>
      </w:r>
      <w:r w:rsidR="00B11B45" w:rsidRPr="00B11B45">
        <w:t xml:space="preserve"> the </w:t>
      </w:r>
      <w:bookmarkStart w:id="108" w:name="_Hlk69011194"/>
      <w:proofErr w:type="spellStart"/>
      <w:r w:rsidR="00B11B45" w:rsidRPr="00B11B45">
        <w:rPr>
          <w:rStyle w:val="CodeInline"/>
        </w:rPr>
        <w:t>SceneFileParser</w:t>
      </w:r>
      <w:proofErr w:type="spellEnd"/>
      <w:r w:rsidR="00B11B45" w:rsidRPr="00B11B45">
        <w:t xml:space="preserve"> </w:t>
      </w:r>
      <w:bookmarkEnd w:id="108"/>
      <w:r w:rsidR="00B11B45" w:rsidRPr="00B11B45">
        <w:t xml:space="preserve">to </w:t>
      </w:r>
      <w:r w:rsidRPr="0012351D">
        <w:t>parse for contents of an XML element.</w:t>
      </w:r>
    </w:p>
    <w:p w14:paraId="771F359D" w14:textId="77777777" w:rsidR="00B11B45" w:rsidRPr="00B11B45" w:rsidRDefault="00B11B45" w:rsidP="00B11B45">
      <w:pPr>
        <w:pStyle w:val="Code"/>
        <w:rPr>
          <w:rStyle w:val="CodeInline"/>
        </w:rPr>
      </w:pPr>
      <w:r w:rsidRPr="00B11B45">
        <w:rPr>
          <w:rStyle w:val="CodeInline"/>
        </w:rPr>
        <w:t xml:space="preserve">function </w:t>
      </w:r>
      <w:proofErr w:type="spellStart"/>
      <w:r w:rsidRPr="00B11B45">
        <w:rPr>
          <w:rStyle w:val="CodeInline"/>
        </w:rPr>
        <w:t>getElm</w:t>
      </w:r>
      <w:proofErr w:type="spellEnd"/>
      <w:r w:rsidRPr="00B11B45">
        <w:rPr>
          <w:rStyle w:val="CodeInline"/>
        </w:rPr>
        <w:t>(</w:t>
      </w:r>
      <w:proofErr w:type="spellStart"/>
      <w:r w:rsidRPr="00B11B45">
        <w:rPr>
          <w:rStyle w:val="CodeInline"/>
        </w:rPr>
        <w:t>xmlContent</w:t>
      </w:r>
      <w:proofErr w:type="spellEnd"/>
      <w:r w:rsidRPr="00B11B45">
        <w:rPr>
          <w:rStyle w:val="CodeInline"/>
        </w:rPr>
        <w:t xml:space="preserve">, </w:t>
      </w:r>
      <w:proofErr w:type="spellStart"/>
      <w:r w:rsidRPr="00B11B45">
        <w:rPr>
          <w:rStyle w:val="CodeInline"/>
        </w:rPr>
        <w:t>tagElm</w:t>
      </w:r>
      <w:proofErr w:type="spellEnd"/>
      <w:r w:rsidRPr="00B11B45">
        <w:rPr>
          <w:rStyle w:val="CodeInline"/>
        </w:rPr>
        <w:t>) {</w:t>
      </w:r>
    </w:p>
    <w:p w14:paraId="0358C372" w14:textId="77777777" w:rsidR="00B11B45" w:rsidRPr="00B11B45" w:rsidRDefault="00B11B45" w:rsidP="00B11B45">
      <w:pPr>
        <w:pStyle w:val="Code"/>
        <w:rPr>
          <w:rStyle w:val="CodeInline"/>
        </w:rPr>
      </w:pPr>
      <w:r w:rsidRPr="00B11B45">
        <w:rPr>
          <w:rStyle w:val="CodeInline"/>
        </w:rPr>
        <w:t xml:space="preserve">    let </w:t>
      </w:r>
      <w:proofErr w:type="spellStart"/>
      <w:r w:rsidRPr="00B11B45">
        <w:rPr>
          <w:rStyle w:val="CodeInline"/>
        </w:rPr>
        <w:t>theElm</w:t>
      </w:r>
      <w:proofErr w:type="spellEnd"/>
      <w:r w:rsidRPr="00B11B45">
        <w:rPr>
          <w:rStyle w:val="CodeInline"/>
        </w:rPr>
        <w:t xml:space="preserve"> = </w:t>
      </w:r>
      <w:proofErr w:type="spellStart"/>
      <w:r w:rsidRPr="00B11B45">
        <w:rPr>
          <w:rStyle w:val="CodeInline"/>
        </w:rPr>
        <w:t>xmlContent.getElementsByTagName</w:t>
      </w:r>
      <w:proofErr w:type="spellEnd"/>
      <w:r w:rsidRPr="00B11B45">
        <w:rPr>
          <w:rStyle w:val="CodeInline"/>
        </w:rPr>
        <w:t>(</w:t>
      </w:r>
      <w:proofErr w:type="spellStart"/>
      <w:r w:rsidRPr="00B11B45">
        <w:rPr>
          <w:rStyle w:val="CodeInline"/>
        </w:rPr>
        <w:t>tagElm</w:t>
      </w:r>
      <w:proofErr w:type="spellEnd"/>
      <w:r w:rsidRPr="00B11B45">
        <w:rPr>
          <w:rStyle w:val="CodeInline"/>
        </w:rPr>
        <w:t>);</w:t>
      </w:r>
    </w:p>
    <w:p w14:paraId="7F4EA62E" w14:textId="77777777" w:rsidR="00B11B45" w:rsidRPr="00B11B45" w:rsidRDefault="00B11B45" w:rsidP="00B11B45">
      <w:pPr>
        <w:pStyle w:val="Code"/>
        <w:rPr>
          <w:rStyle w:val="CodeInline"/>
        </w:rPr>
      </w:pPr>
      <w:r w:rsidRPr="00B11B45">
        <w:rPr>
          <w:rStyle w:val="CodeInline"/>
        </w:rPr>
        <w:t xml:space="preserve">    if (</w:t>
      </w:r>
      <w:proofErr w:type="spellStart"/>
      <w:r w:rsidRPr="00B11B45">
        <w:rPr>
          <w:rStyle w:val="CodeInline"/>
        </w:rPr>
        <w:t>theElm.length</w:t>
      </w:r>
      <w:proofErr w:type="spellEnd"/>
      <w:r w:rsidRPr="00B11B45">
        <w:rPr>
          <w:rStyle w:val="CodeInline"/>
        </w:rPr>
        <w:t xml:space="preserve"> === 0) {</w:t>
      </w:r>
    </w:p>
    <w:p w14:paraId="074A34A4" w14:textId="77777777" w:rsidR="00B11B45" w:rsidRPr="00B11B45" w:rsidRDefault="00B11B45" w:rsidP="00B11B45">
      <w:pPr>
        <w:pStyle w:val="Code"/>
        <w:rPr>
          <w:rStyle w:val="CodeInline"/>
        </w:rPr>
      </w:pPr>
      <w:r w:rsidRPr="00B11B45">
        <w:rPr>
          <w:rStyle w:val="CodeInline"/>
        </w:rPr>
        <w:t xml:space="preserve">        </w:t>
      </w:r>
      <w:proofErr w:type="spellStart"/>
      <w:r w:rsidRPr="00B11B45">
        <w:rPr>
          <w:rStyle w:val="CodeInline"/>
        </w:rPr>
        <w:t>console.error</w:t>
      </w:r>
      <w:proofErr w:type="spellEnd"/>
      <w:r w:rsidRPr="00B11B45">
        <w:rPr>
          <w:rStyle w:val="CodeInline"/>
        </w:rPr>
        <w:t xml:space="preserve">("Warning: Level element:[" + </w:t>
      </w:r>
      <w:proofErr w:type="spellStart"/>
      <w:r w:rsidRPr="00B11B45">
        <w:rPr>
          <w:rStyle w:val="CodeInline"/>
        </w:rPr>
        <w:t>tagElm</w:t>
      </w:r>
      <w:proofErr w:type="spellEnd"/>
      <w:r w:rsidRPr="00B11B45">
        <w:rPr>
          <w:rStyle w:val="CodeInline"/>
        </w:rPr>
        <w:t xml:space="preserve"> + "]: is not found!");</w:t>
      </w:r>
    </w:p>
    <w:p w14:paraId="44D229DB" w14:textId="77777777" w:rsidR="00B11B45" w:rsidRPr="00B11B45" w:rsidRDefault="00B11B45" w:rsidP="00B11B45">
      <w:pPr>
        <w:pStyle w:val="Code"/>
        <w:rPr>
          <w:rStyle w:val="CodeInline"/>
        </w:rPr>
      </w:pPr>
      <w:r w:rsidRPr="00B11B45">
        <w:rPr>
          <w:rStyle w:val="CodeInline"/>
        </w:rPr>
        <w:t xml:space="preserve">    }</w:t>
      </w:r>
    </w:p>
    <w:p w14:paraId="4D9C8BD4" w14:textId="77777777" w:rsidR="00B11B45" w:rsidRPr="00B11B45" w:rsidRDefault="00B11B45" w:rsidP="00B11B45">
      <w:pPr>
        <w:pStyle w:val="Code"/>
        <w:rPr>
          <w:rStyle w:val="CodeInline"/>
        </w:rPr>
      </w:pPr>
      <w:r w:rsidRPr="00B11B45">
        <w:rPr>
          <w:rStyle w:val="CodeInline"/>
        </w:rPr>
        <w:t xml:space="preserve">    return </w:t>
      </w:r>
      <w:proofErr w:type="spellStart"/>
      <w:r w:rsidRPr="00B11B45">
        <w:rPr>
          <w:rStyle w:val="CodeInline"/>
        </w:rPr>
        <w:t>theElm</w:t>
      </w:r>
      <w:proofErr w:type="spellEnd"/>
      <w:r w:rsidRPr="00B11B45">
        <w:rPr>
          <w:rStyle w:val="CodeInline"/>
        </w:rPr>
        <w:t>;</w:t>
      </w:r>
    </w:p>
    <w:p w14:paraId="41BCA6B2" w14:textId="4FAFFFA1" w:rsidR="00B11B45" w:rsidRDefault="00B11B45" w:rsidP="00B11B45">
      <w:pPr>
        <w:pStyle w:val="Code"/>
        <w:rPr>
          <w:rStyle w:val="CodeInline"/>
        </w:rPr>
      </w:pPr>
      <w:r w:rsidRPr="00B11B45">
        <w:rPr>
          <w:rStyle w:val="CodeInline"/>
        </w:rPr>
        <w:t>}</w:t>
      </w:r>
    </w:p>
    <w:p w14:paraId="2DEEA13A" w14:textId="7D597AC5" w:rsidR="00B11B45" w:rsidRDefault="00B11B45" w:rsidP="00B11B45">
      <w:pPr>
        <w:pStyle w:val="NumList"/>
      </w:pPr>
      <w:r>
        <w:t xml:space="preserve">Finally, export the </w:t>
      </w:r>
      <w:proofErr w:type="spellStart"/>
      <w:r w:rsidRPr="00B11B45">
        <w:t>SceneFileParser</w:t>
      </w:r>
      <w:proofErr w:type="spellEnd"/>
      <w:r>
        <w:t>.</w:t>
      </w:r>
    </w:p>
    <w:p w14:paraId="6CC7C03D" w14:textId="6C2FB179" w:rsidR="00B11B45" w:rsidRDefault="00B11B45" w:rsidP="00B11B45">
      <w:pPr>
        <w:rPr>
          <w:rStyle w:val="CodeInline"/>
        </w:rPr>
      </w:pPr>
      <w:r w:rsidRPr="00B11B45">
        <w:rPr>
          <w:rStyle w:val="CodeInline"/>
        </w:rPr>
        <w:t xml:space="preserve">export default </w:t>
      </w:r>
      <w:proofErr w:type="spellStart"/>
      <w:r w:rsidRPr="00B11B45">
        <w:rPr>
          <w:rStyle w:val="CodeInline"/>
        </w:rPr>
        <w:t>SceneFileParser</w:t>
      </w:r>
      <w:proofErr w:type="spellEnd"/>
      <w:r w:rsidRPr="00B11B45">
        <w:rPr>
          <w:rStyle w:val="CodeInline"/>
        </w:rPr>
        <w:t>;</w:t>
      </w:r>
    </w:p>
    <w:p w14:paraId="7CB84D5D" w14:textId="0D1641B3" w:rsidR="00945BA2" w:rsidRPr="00945BA2" w:rsidRDefault="00945BA2" w:rsidP="00945BA2">
      <w:pPr>
        <w:pStyle w:val="Heading3"/>
      </w:pPr>
      <w:r w:rsidRPr="00945BA2">
        <w:lastRenderedPageBreak/>
        <w:t>Integrate Game Resource Loading</w:t>
      </w:r>
    </w:p>
    <w:p w14:paraId="4823D0C0" w14:textId="54426D17" w:rsidR="00534D76" w:rsidRDefault="00945BA2" w:rsidP="00945BA2">
      <w:pPr>
        <w:pStyle w:val="BodyTextFirst"/>
      </w:pPr>
      <w:r w:rsidRPr="00945BA2">
        <w:t>Though slightly involved, the details of XML-parsing specifics are less important than the fact that now XML files can be parsed. It is now possible to use the asynchronous loading of an external resource to study the required public methods for interfacing a game level to the game engine.</w:t>
      </w:r>
    </w:p>
    <w:p w14:paraId="135FE952" w14:textId="6C385A6A" w:rsidR="00945BA2" w:rsidRDefault="00945BA2" w:rsidP="00433B5F">
      <w:pPr>
        <w:pStyle w:val="Heading4"/>
      </w:pPr>
      <w:r w:rsidRPr="00945BA2">
        <w:t xml:space="preserve">Public Methods of </w:t>
      </w:r>
      <w:proofErr w:type="spellStart"/>
      <w:r w:rsidRPr="00945BA2">
        <w:t>MyGame</w:t>
      </w:r>
      <w:proofErr w:type="spellEnd"/>
    </w:p>
    <w:p w14:paraId="76B6D037" w14:textId="77777777" w:rsidR="00945BA2" w:rsidRDefault="00945BA2" w:rsidP="00945BA2">
      <w:pPr>
        <w:pStyle w:val="BodyTextFirst"/>
      </w:pPr>
      <w:r>
        <w:t xml:space="preserve">At this point, it is established that </w:t>
      </w:r>
      <w:proofErr w:type="spellStart"/>
      <w:r w:rsidRPr="00433B5F">
        <w:rPr>
          <w:rStyle w:val="CodeInline"/>
        </w:rPr>
        <w:t>MyGame</w:t>
      </w:r>
      <w:proofErr w:type="spellEnd"/>
      <w:r>
        <w:t xml:space="preserve"> should define the following:</w:t>
      </w:r>
    </w:p>
    <w:p w14:paraId="5E5EC99C" w14:textId="17B8B1BF" w:rsidR="00945BA2" w:rsidRDefault="00945BA2" w:rsidP="00433B5F">
      <w:pPr>
        <w:pStyle w:val="Bullet"/>
      </w:pPr>
      <w:r w:rsidRPr="00433B5F">
        <w:rPr>
          <w:rStyle w:val="CodeInline"/>
        </w:rPr>
        <w:t>Constructor</w:t>
      </w:r>
      <w:r>
        <w:t>: For declaring variables and defining constants</w:t>
      </w:r>
    </w:p>
    <w:p w14:paraId="75695AC8" w14:textId="13EAED8A" w:rsidR="00945BA2" w:rsidRDefault="00945BA2" w:rsidP="00433B5F">
      <w:pPr>
        <w:pStyle w:val="Bullet"/>
      </w:pPr>
      <w:proofErr w:type="spellStart"/>
      <w:proofErr w:type="gramStart"/>
      <w:r w:rsidRPr="00433B5F">
        <w:rPr>
          <w:rStyle w:val="CodeInline"/>
        </w:rPr>
        <w:t>init</w:t>
      </w:r>
      <w:proofErr w:type="spellEnd"/>
      <w:r w:rsidRPr="00433B5F">
        <w:rPr>
          <w:rStyle w:val="CodeInline"/>
        </w:rPr>
        <w:t>(</w:t>
      </w:r>
      <w:proofErr w:type="gramEnd"/>
      <w:r w:rsidRPr="00433B5F">
        <w:rPr>
          <w:rStyle w:val="CodeInline"/>
        </w:rPr>
        <w:t>)</w:t>
      </w:r>
      <w:r>
        <w:t>: For instantiating the variables and setting up the game scene</w:t>
      </w:r>
    </w:p>
    <w:p w14:paraId="65CCA72F" w14:textId="0D16E0F7" w:rsidR="00945BA2" w:rsidRDefault="00945BA2" w:rsidP="00433B5F">
      <w:pPr>
        <w:pStyle w:val="Bullet"/>
      </w:pPr>
      <w:r w:rsidRPr="00433B5F">
        <w:rPr>
          <w:rStyle w:val="CodeInline"/>
        </w:rPr>
        <w:t>update()/</w:t>
      </w:r>
      <w:proofErr w:type="gramStart"/>
      <w:r w:rsidRPr="00433B5F">
        <w:rPr>
          <w:rStyle w:val="CodeInline"/>
        </w:rPr>
        <w:t>draw(</w:t>
      </w:r>
      <w:proofErr w:type="gramEnd"/>
      <w:r w:rsidRPr="00433B5F">
        <w:rPr>
          <w:rStyle w:val="CodeInline"/>
        </w:rPr>
        <w:t>)</w:t>
      </w:r>
      <w:r>
        <w:t>: For interfacing to the game loop with these two functions being called continuously</w:t>
      </w:r>
    </w:p>
    <w:p w14:paraId="7736B214" w14:textId="77777777" w:rsidR="00945BA2" w:rsidRDefault="00945BA2" w:rsidP="00945BA2">
      <w:pPr>
        <w:pStyle w:val="BodyTextFirst"/>
      </w:pPr>
      <w:r>
        <w:t>With the requirement of loading a scene file, two additional public methods will be defined.</w:t>
      </w:r>
    </w:p>
    <w:p w14:paraId="085A9AB6" w14:textId="20678DFF" w:rsidR="00945BA2" w:rsidRDefault="00945BA2" w:rsidP="00433B5F">
      <w:pPr>
        <w:pStyle w:val="Bullet"/>
      </w:pPr>
      <w:proofErr w:type="gramStart"/>
      <w:r w:rsidRPr="00433B5F">
        <w:rPr>
          <w:rStyle w:val="CodeInline"/>
        </w:rPr>
        <w:t>load(</w:t>
      </w:r>
      <w:proofErr w:type="gramEnd"/>
      <w:r w:rsidRPr="00433B5F">
        <w:rPr>
          <w:rStyle w:val="CodeInline"/>
        </w:rPr>
        <w:t>)</w:t>
      </w:r>
      <w:r>
        <w:t>: For initiating the asynchronous loading of external resources, in this case, the scene file</w:t>
      </w:r>
    </w:p>
    <w:p w14:paraId="48F17684" w14:textId="040EA1DE" w:rsidR="00945BA2" w:rsidRDefault="00945BA2" w:rsidP="00433B5F">
      <w:pPr>
        <w:pStyle w:val="Bullet"/>
      </w:pPr>
      <w:proofErr w:type="gramStart"/>
      <w:r w:rsidRPr="00433B5F">
        <w:rPr>
          <w:rStyle w:val="CodeInline"/>
        </w:rPr>
        <w:t>unload(</w:t>
      </w:r>
      <w:proofErr w:type="gramEnd"/>
      <w:r w:rsidRPr="00433B5F">
        <w:rPr>
          <w:rStyle w:val="CodeInline"/>
        </w:rPr>
        <w:t>)</w:t>
      </w:r>
      <w:r>
        <w:t>: For unloading of external resources when the game has ended</w:t>
      </w:r>
    </w:p>
    <w:p w14:paraId="0295BB3B" w14:textId="1D9E4873" w:rsidR="005A75C7" w:rsidRDefault="00433B5F" w:rsidP="00433B5F">
      <w:pPr>
        <w:pStyle w:val="BodyTextFirst"/>
      </w:pPr>
      <w:r w:rsidRPr="00433B5F">
        <w:t>The implementations of these functions are as follows:</w:t>
      </w:r>
    </w:p>
    <w:p w14:paraId="3912B45E" w14:textId="5D87BD22" w:rsidR="005A75C7" w:rsidRDefault="005A75C7" w:rsidP="00433B5F">
      <w:pPr>
        <w:pStyle w:val="NumList"/>
        <w:numPr>
          <w:ilvl w:val="0"/>
          <w:numId w:val="23"/>
        </w:numPr>
      </w:pPr>
      <w:r>
        <w:t xml:space="preserve">Add an import for working with the </w:t>
      </w:r>
      <w:proofErr w:type="spellStart"/>
      <w:r w:rsidRPr="005A75C7">
        <w:rPr>
          <w:rStyle w:val="CodeInline"/>
        </w:rPr>
        <w:t>SceneFileParser</w:t>
      </w:r>
      <w:proofErr w:type="spellEnd"/>
      <w:r w:rsidRPr="005A75C7">
        <w:t>.</w:t>
      </w:r>
    </w:p>
    <w:p w14:paraId="5073F6AF" w14:textId="1DC7AC83" w:rsidR="005A75C7" w:rsidRPr="005A75C7" w:rsidRDefault="005A75C7" w:rsidP="005A75C7">
      <w:pPr>
        <w:rPr>
          <w:rStyle w:val="CodeInline"/>
        </w:rPr>
      </w:pPr>
      <w:r w:rsidRPr="005A75C7">
        <w:rPr>
          <w:rStyle w:val="CodeInline"/>
        </w:rPr>
        <w:t xml:space="preserve">import </w:t>
      </w:r>
      <w:proofErr w:type="spellStart"/>
      <w:r w:rsidRPr="005A75C7">
        <w:rPr>
          <w:rStyle w:val="CodeInline"/>
        </w:rPr>
        <w:t>SceneFileParser</w:t>
      </w:r>
      <w:proofErr w:type="spellEnd"/>
      <w:r w:rsidRPr="005A75C7">
        <w:rPr>
          <w:rStyle w:val="CodeInline"/>
        </w:rPr>
        <w:t xml:space="preserve"> from "./util/scene_file_parser.js";</w:t>
      </w:r>
    </w:p>
    <w:p w14:paraId="14686670" w14:textId="453C659B" w:rsidR="00433B5F" w:rsidRDefault="00CC448C" w:rsidP="00433B5F">
      <w:pPr>
        <w:pStyle w:val="NumList"/>
        <w:numPr>
          <w:ilvl w:val="0"/>
          <w:numId w:val="23"/>
        </w:numPr>
      </w:pPr>
      <w:proofErr w:type="spellStart"/>
      <w:r w:rsidRPr="00CC448C">
        <w:t>Modifiy</w:t>
      </w:r>
      <w:proofErr w:type="spellEnd"/>
      <w:r>
        <w:t xml:space="preserve"> the </w:t>
      </w:r>
      <w:proofErr w:type="spellStart"/>
      <w:r w:rsidR="00433B5F" w:rsidRPr="00433B5F">
        <w:rPr>
          <w:rStyle w:val="CodeInline"/>
        </w:rPr>
        <w:t>MyGame</w:t>
      </w:r>
      <w:proofErr w:type="spellEnd"/>
      <w:r w:rsidR="00433B5F" w:rsidRPr="00433B5F">
        <w:t xml:space="preserve"> constructor</w:t>
      </w:r>
      <w:r>
        <w:t xml:space="preserve"> to </w:t>
      </w:r>
      <w:r w:rsidRPr="00CC448C">
        <w:t xml:space="preserve">define the scene file path, the array </w:t>
      </w:r>
      <w:proofErr w:type="spellStart"/>
      <w:r w:rsidRPr="00CC448C">
        <w:rPr>
          <w:rStyle w:val="CodeInline"/>
        </w:rPr>
        <w:t>mSqSet</w:t>
      </w:r>
      <w:proofErr w:type="spellEnd"/>
      <w:r w:rsidRPr="00CC448C">
        <w:t xml:space="preserve"> for storing the </w:t>
      </w:r>
      <w:proofErr w:type="spellStart"/>
      <w:r w:rsidRPr="00CC448C">
        <w:rPr>
          <w:rStyle w:val="CodeInline"/>
        </w:rPr>
        <w:t>Renderable</w:t>
      </w:r>
      <w:proofErr w:type="spellEnd"/>
      <w:r w:rsidRPr="00CC448C">
        <w:t xml:space="preserve"> objects, and the camera.</w:t>
      </w:r>
    </w:p>
    <w:p w14:paraId="0E376008" w14:textId="77777777" w:rsidR="00433B5F" w:rsidRDefault="00433B5F" w:rsidP="00433B5F">
      <w:pPr>
        <w:pStyle w:val="Code"/>
      </w:pPr>
      <w:r>
        <w:t xml:space="preserve">    constructor() {</w:t>
      </w:r>
    </w:p>
    <w:p w14:paraId="7D6BC2A2" w14:textId="77777777" w:rsidR="00433B5F" w:rsidRDefault="00433B5F" w:rsidP="00433B5F">
      <w:pPr>
        <w:pStyle w:val="Code"/>
      </w:pPr>
      <w:r>
        <w:t xml:space="preserve">        // scene file name</w:t>
      </w:r>
    </w:p>
    <w:p w14:paraId="2A16B5BE" w14:textId="77777777" w:rsidR="00433B5F" w:rsidRDefault="00433B5F" w:rsidP="00433B5F">
      <w:pPr>
        <w:pStyle w:val="Code"/>
      </w:pPr>
      <w:r>
        <w:t xml:space="preserve">        </w:t>
      </w:r>
      <w:proofErr w:type="spellStart"/>
      <w:r>
        <w:t>this.mSceneFile</w:t>
      </w:r>
      <w:proofErr w:type="spellEnd"/>
      <w:r>
        <w:t xml:space="preserve"> = "assets/scene.xml";</w:t>
      </w:r>
    </w:p>
    <w:p w14:paraId="4446FB49" w14:textId="77777777" w:rsidR="00433B5F" w:rsidRDefault="00433B5F" w:rsidP="00433B5F">
      <w:pPr>
        <w:pStyle w:val="Code"/>
      </w:pPr>
      <w:r>
        <w:t xml:space="preserve">        // all squares</w:t>
      </w:r>
    </w:p>
    <w:p w14:paraId="72230160" w14:textId="77777777" w:rsidR="00433B5F" w:rsidRDefault="00433B5F" w:rsidP="00433B5F">
      <w:pPr>
        <w:pStyle w:val="Code"/>
      </w:pPr>
      <w:r>
        <w:t xml:space="preserve">        </w:t>
      </w:r>
      <w:proofErr w:type="spellStart"/>
      <w:r>
        <w:t>this.mSqSet</w:t>
      </w:r>
      <w:proofErr w:type="spellEnd"/>
      <w:r>
        <w:t xml:space="preserve"> = [];        // these are the </w:t>
      </w:r>
      <w:proofErr w:type="spellStart"/>
      <w:r>
        <w:t>Renderable</w:t>
      </w:r>
      <w:proofErr w:type="spellEnd"/>
      <w:r>
        <w:t xml:space="preserve"> objects</w:t>
      </w:r>
    </w:p>
    <w:p w14:paraId="43F8A242" w14:textId="77777777" w:rsidR="00433B5F" w:rsidRDefault="00433B5F" w:rsidP="00433B5F">
      <w:pPr>
        <w:pStyle w:val="Code"/>
      </w:pPr>
    </w:p>
    <w:p w14:paraId="3475847C" w14:textId="77777777" w:rsidR="00433B5F" w:rsidRDefault="00433B5F" w:rsidP="00433B5F">
      <w:pPr>
        <w:pStyle w:val="Code"/>
      </w:pPr>
      <w:r>
        <w:t xml:space="preserve">        // The camera to view the scene</w:t>
      </w:r>
    </w:p>
    <w:p w14:paraId="1B685FF7" w14:textId="77777777" w:rsidR="00433B5F" w:rsidRDefault="00433B5F" w:rsidP="00433B5F">
      <w:pPr>
        <w:pStyle w:val="Code"/>
      </w:pPr>
      <w:r>
        <w:t xml:space="preserve">        </w:t>
      </w:r>
      <w:proofErr w:type="spellStart"/>
      <w:r>
        <w:t>this.mCamera</w:t>
      </w:r>
      <w:proofErr w:type="spellEnd"/>
      <w:r>
        <w:t xml:space="preserve"> = null;</w:t>
      </w:r>
    </w:p>
    <w:p w14:paraId="0ED2ECE6" w14:textId="0E36552F" w:rsidR="00433B5F" w:rsidRPr="00433B5F" w:rsidRDefault="00433B5F" w:rsidP="00433B5F">
      <w:pPr>
        <w:pStyle w:val="Code"/>
      </w:pPr>
      <w:r>
        <w:t xml:space="preserve">    }</w:t>
      </w:r>
    </w:p>
    <w:p w14:paraId="2E3267CF" w14:textId="55C90037" w:rsidR="00433B5F" w:rsidRDefault="00433B5F" w:rsidP="00433B5F">
      <w:pPr>
        <w:pStyle w:val="NumList"/>
        <w:numPr>
          <w:ilvl w:val="0"/>
          <w:numId w:val="23"/>
        </w:numPr>
      </w:pPr>
      <w:r w:rsidRPr="00433B5F">
        <w:t xml:space="preserve">Change the </w:t>
      </w:r>
      <w:proofErr w:type="spellStart"/>
      <w:proofErr w:type="gramStart"/>
      <w:r w:rsidRPr="00433B5F">
        <w:rPr>
          <w:rStyle w:val="CodeInline"/>
        </w:rPr>
        <w:t>init</w:t>
      </w:r>
      <w:proofErr w:type="spellEnd"/>
      <w:r w:rsidRPr="00433B5F">
        <w:rPr>
          <w:rStyle w:val="CodeInline"/>
        </w:rPr>
        <w:t>(</w:t>
      </w:r>
      <w:proofErr w:type="gramEnd"/>
      <w:r w:rsidRPr="00433B5F">
        <w:rPr>
          <w:rStyle w:val="CodeInline"/>
        </w:rPr>
        <w:t>)</w:t>
      </w:r>
      <w:r w:rsidRPr="00433B5F">
        <w:t xml:space="preserve"> function to create objects based on the scene parser, as follows</w:t>
      </w:r>
      <w:r w:rsidR="00CC448C">
        <w:t xml:space="preserve">. </w:t>
      </w:r>
      <w:r w:rsidR="00CC448C" w:rsidRPr="00CC448C">
        <w:t xml:space="preserve">Once again, notice that the file path to the scene file is passed into the constructor of </w:t>
      </w:r>
      <w:proofErr w:type="spellStart"/>
      <w:r w:rsidR="00CC448C" w:rsidRPr="00CC448C">
        <w:rPr>
          <w:rStyle w:val="CodeInline"/>
        </w:rPr>
        <w:t>SceneFileParser</w:t>
      </w:r>
      <w:proofErr w:type="spellEnd"/>
      <w:r w:rsidR="00CC448C" w:rsidRPr="00CC448C">
        <w:t xml:space="preserve"> and will be used as the resource name for retrieving the scene file contents from the </w:t>
      </w:r>
      <w:proofErr w:type="spellStart"/>
      <w:r w:rsidR="00CC448C" w:rsidRPr="00CC448C">
        <w:rPr>
          <w:rStyle w:val="CodeInline"/>
        </w:rPr>
        <w:t>r</w:t>
      </w:r>
      <w:r w:rsidR="00CC448C" w:rsidRPr="00CC448C">
        <w:rPr>
          <w:rStyle w:val="CodeInline"/>
        </w:rPr>
        <w:t>esource</w:t>
      </w:r>
      <w:r w:rsidR="00CC448C" w:rsidRPr="00CC448C">
        <w:rPr>
          <w:rStyle w:val="CodeInline"/>
        </w:rPr>
        <w:t>_m</w:t>
      </w:r>
      <w:r w:rsidR="00CC448C" w:rsidRPr="00CC448C">
        <w:rPr>
          <w:rStyle w:val="CodeInline"/>
        </w:rPr>
        <w:t>ap</w:t>
      </w:r>
      <w:proofErr w:type="spellEnd"/>
      <w:r w:rsidR="00CC448C" w:rsidRPr="00CC448C">
        <w:t>.</w:t>
      </w:r>
    </w:p>
    <w:p w14:paraId="7BD26A01" w14:textId="77777777" w:rsidR="00433B5F" w:rsidRPr="00433B5F" w:rsidRDefault="00433B5F" w:rsidP="00433B5F">
      <w:pPr>
        <w:pStyle w:val="Code"/>
      </w:pPr>
      <w:r w:rsidRPr="00433B5F">
        <w:t xml:space="preserve">    init() {    </w:t>
      </w:r>
    </w:p>
    <w:p w14:paraId="5239959C" w14:textId="77777777" w:rsidR="00433B5F" w:rsidRPr="00433B5F" w:rsidRDefault="00433B5F" w:rsidP="00433B5F">
      <w:pPr>
        <w:pStyle w:val="Code"/>
      </w:pPr>
      <w:r w:rsidRPr="00433B5F">
        <w:t xml:space="preserve">        let sceneParser = new SceneFileParser(engine.xml.get(this.mSceneFile));</w:t>
      </w:r>
    </w:p>
    <w:p w14:paraId="062D5539" w14:textId="77777777" w:rsidR="00433B5F" w:rsidRPr="00433B5F" w:rsidRDefault="00433B5F" w:rsidP="00433B5F">
      <w:pPr>
        <w:pStyle w:val="Code"/>
      </w:pPr>
    </w:p>
    <w:p w14:paraId="142B0D21" w14:textId="77777777" w:rsidR="00433B5F" w:rsidRPr="00433B5F" w:rsidRDefault="00433B5F" w:rsidP="00433B5F">
      <w:pPr>
        <w:pStyle w:val="Code"/>
      </w:pPr>
      <w:r w:rsidRPr="00433B5F">
        <w:t xml:space="preserve">        // Step A: Read in the camera</w:t>
      </w:r>
    </w:p>
    <w:p w14:paraId="52A35EEA" w14:textId="77777777" w:rsidR="00433B5F" w:rsidRPr="00433B5F" w:rsidRDefault="00433B5F" w:rsidP="00433B5F">
      <w:pPr>
        <w:pStyle w:val="Code"/>
      </w:pPr>
      <w:r w:rsidRPr="00433B5F">
        <w:t xml:space="preserve">        this.mCamera = sceneParser.parseCamera();</w:t>
      </w:r>
    </w:p>
    <w:p w14:paraId="607D0C20" w14:textId="77777777" w:rsidR="00433B5F" w:rsidRPr="00433B5F" w:rsidRDefault="00433B5F" w:rsidP="00433B5F">
      <w:pPr>
        <w:pStyle w:val="Code"/>
      </w:pPr>
    </w:p>
    <w:p w14:paraId="38470EA7" w14:textId="77777777" w:rsidR="00433B5F" w:rsidRPr="00433B5F" w:rsidRDefault="00433B5F" w:rsidP="00433B5F">
      <w:pPr>
        <w:pStyle w:val="Code"/>
      </w:pPr>
      <w:r w:rsidRPr="00433B5F">
        <w:t xml:space="preserve">        // Step B: Read all the squares</w:t>
      </w:r>
    </w:p>
    <w:p w14:paraId="1909ED25" w14:textId="77777777" w:rsidR="00433B5F" w:rsidRPr="00433B5F" w:rsidRDefault="00433B5F" w:rsidP="00433B5F">
      <w:pPr>
        <w:pStyle w:val="Code"/>
      </w:pPr>
      <w:r w:rsidRPr="00433B5F">
        <w:t xml:space="preserve">        sceneParser.parseSquares(this.mSqSet);</w:t>
      </w:r>
    </w:p>
    <w:p w14:paraId="10F14A21" w14:textId="2CDB5B11" w:rsidR="00433B5F" w:rsidRPr="00433B5F" w:rsidRDefault="00433B5F" w:rsidP="00433B5F">
      <w:pPr>
        <w:pStyle w:val="Code"/>
      </w:pPr>
      <w:r w:rsidRPr="00433B5F">
        <w:t xml:space="preserve">    }</w:t>
      </w:r>
    </w:p>
    <w:p w14:paraId="61AEB940" w14:textId="4C9660EB" w:rsidR="00433B5F" w:rsidRDefault="00CC448C" w:rsidP="00692BDB">
      <w:pPr>
        <w:pStyle w:val="NumList"/>
        <w:numPr>
          <w:ilvl w:val="0"/>
          <w:numId w:val="23"/>
        </w:numPr>
      </w:pPr>
      <w:r w:rsidRPr="00CC448C">
        <w:lastRenderedPageBreak/>
        <w:t>The draw and update functions are similar to the previous examples with the exception of referencing the corresponding array elements.</w:t>
      </w:r>
    </w:p>
    <w:p w14:paraId="1F65C9FF" w14:textId="77777777" w:rsidR="00CC448C" w:rsidRPr="00CC448C" w:rsidRDefault="00CC448C" w:rsidP="00CC448C">
      <w:pPr>
        <w:pStyle w:val="Code"/>
        <w:rPr>
          <w:rStyle w:val="CodeInline"/>
        </w:rPr>
      </w:pPr>
      <w:commentRangeStart w:id="109"/>
      <w:r w:rsidRPr="00CC448C">
        <w:rPr>
          <w:rStyle w:val="CodeInline"/>
        </w:rPr>
        <w:t xml:space="preserve">    draw() {</w:t>
      </w:r>
    </w:p>
    <w:p w14:paraId="1F02FFF9" w14:textId="77777777" w:rsidR="00CC448C" w:rsidRPr="00CC448C" w:rsidRDefault="00CC448C" w:rsidP="00CC448C">
      <w:pPr>
        <w:pStyle w:val="Code"/>
        <w:rPr>
          <w:rStyle w:val="CodeInline"/>
        </w:rPr>
      </w:pPr>
      <w:r w:rsidRPr="00CC448C">
        <w:rPr>
          <w:rStyle w:val="CodeInline"/>
        </w:rPr>
        <w:t xml:space="preserve">        // Step A: clear the canvas</w:t>
      </w:r>
    </w:p>
    <w:p w14:paraId="5122C01C" w14:textId="77777777" w:rsidR="00CC448C" w:rsidRPr="00CC448C" w:rsidRDefault="00CC448C" w:rsidP="00CC448C">
      <w:pPr>
        <w:pStyle w:val="Code"/>
        <w:rPr>
          <w:rStyle w:val="CodeInline"/>
        </w:rPr>
      </w:pPr>
      <w:r w:rsidRPr="00CC448C">
        <w:rPr>
          <w:rStyle w:val="CodeInline"/>
        </w:rPr>
        <w:t xml:space="preserve">        engine.clearCanvas([0.9, 0.9, 0.9, 1.0]);</w:t>
      </w:r>
    </w:p>
    <w:p w14:paraId="3D30C50B" w14:textId="77777777" w:rsidR="00CC448C" w:rsidRPr="00CC448C" w:rsidRDefault="00CC448C" w:rsidP="00CC448C">
      <w:pPr>
        <w:pStyle w:val="Code"/>
        <w:rPr>
          <w:rStyle w:val="CodeInline"/>
        </w:rPr>
      </w:pPr>
    </w:p>
    <w:p w14:paraId="13040CCB" w14:textId="77777777" w:rsidR="00CC448C" w:rsidRPr="00CC448C" w:rsidRDefault="00CC448C" w:rsidP="00CC448C">
      <w:pPr>
        <w:pStyle w:val="Code"/>
        <w:rPr>
          <w:rStyle w:val="CodeInline"/>
        </w:rPr>
      </w:pPr>
      <w:r w:rsidRPr="00CC448C">
        <w:rPr>
          <w:rStyle w:val="CodeInline"/>
        </w:rPr>
        <w:t xml:space="preserve">        this.mCamera.setViewAndCameraMatrix();</w:t>
      </w:r>
    </w:p>
    <w:p w14:paraId="1D6B7A66" w14:textId="77777777" w:rsidR="00CC448C" w:rsidRPr="00CC448C" w:rsidRDefault="00CC448C" w:rsidP="00CC448C">
      <w:pPr>
        <w:pStyle w:val="Code"/>
        <w:rPr>
          <w:rStyle w:val="CodeInline"/>
        </w:rPr>
      </w:pPr>
      <w:r w:rsidRPr="00CC448C">
        <w:rPr>
          <w:rStyle w:val="CodeInline"/>
        </w:rPr>
        <w:t xml:space="preserve">        // Step B: draw all the squares</w:t>
      </w:r>
    </w:p>
    <w:p w14:paraId="3F436CCD" w14:textId="77777777" w:rsidR="00CC448C" w:rsidRPr="00CC448C" w:rsidRDefault="00CC448C" w:rsidP="00CC448C">
      <w:pPr>
        <w:pStyle w:val="Code"/>
        <w:rPr>
          <w:rStyle w:val="CodeInline"/>
        </w:rPr>
      </w:pPr>
      <w:r w:rsidRPr="00CC448C">
        <w:rPr>
          <w:rStyle w:val="CodeInline"/>
        </w:rPr>
        <w:t xml:space="preserve">        let i;</w:t>
      </w:r>
    </w:p>
    <w:p w14:paraId="18B1D4D5" w14:textId="77777777" w:rsidR="00CC448C" w:rsidRPr="00CC448C" w:rsidRDefault="00CC448C" w:rsidP="00CC448C">
      <w:pPr>
        <w:pStyle w:val="Code"/>
        <w:rPr>
          <w:rStyle w:val="CodeInline"/>
        </w:rPr>
      </w:pPr>
      <w:r w:rsidRPr="00CC448C">
        <w:rPr>
          <w:rStyle w:val="CodeInline"/>
        </w:rPr>
        <w:t xml:space="preserve">        for (i = 0; i &lt; this.mSqSet.length; i++) {</w:t>
      </w:r>
    </w:p>
    <w:p w14:paraId="793EB97B" w14:textId="77777777" w:rsidR="00CC448C" w:rsidRPr="00CC448C" w:rsidRDefault="00CC448C" w:rsidP="00CC448C">
      <w:pPr>
        <w:pStyle w:val="Code"/>
        <w:rPr>
          <w:rStyle w:val="CodeInline"/>
        </w:rPr>
      </w:pPr>
      <w:r w:rsidRPr="00CC448C">
        <w:rPr>
          <w:rStyle w:val="CodeInline"/>
        </w:rPr>
        <w:t xml:space="preserve">            this.mSqSet[i].draw(this.mCamera);</w:t>
      </w:r>
    </w:p>
    <w:p w14:paraId="765E962C" w14:textId="77777777" w:rsidR="00CC448C" w:rsidRPr="00CC448C" w:rsidRDefault="00CC448C" w:rsidP="00CC448C">
      <w:pPr>
        <w:pStyle w:val="Code"/>
        <w:rPr>
          <w:rStyle w:val="CodeInline"/>
        </w:rPr>
      </w:pPr>
      <w:r w:rsidRPr="00CC448C">
        <w:rPr>
          <w:rStyle w:val="CodeInline"/>
        </w:rPr>
        <w:t xml:space="preserve">        }</w:t>
      </w:r>
    </w:p>
    <w:p w14:paraId="31CEE18F" w14:textId="4010F721" w:rsidR="00CC448C" w:rsidRDefault="00CC448C" w:rsidP="00CC448C">
      <w:pPr>
        <w:pStyle w:val="Code"/>
        <w:rPr>
          <w:rStyle w:val="CodeInline"/>
        </w:rPr>
      </w:pPr>
      <w:r w:rsidRPr="00CC448C">
        <w:rPr>
          <w:rStyle w:val="CodeInline"/>
        </w:rPr>
        <w:t xml:space="preserve">    }</w:t>
      </w:r>
    </w:p>
    <w:p w14:paraId="1FA26F01" w14:textId="77777777" w:rsidR="00CC448C" w:rsidRPr="00CC448C" w:rsidRDefault="00CC448C" w:rsidP="00CC448C">
      <w:pPr>
        <w:pStyle w:val="Code"/>
        <w:rPr>
          <w:rStyle w:val="CodeInline"/>
        </w:rPr>
      </w:pPr>
      <w:r w:rsidRPr="00CC448C">
        <w:rPr>
          <w:rStyle w:val="CodeInline"/>
        </w:rPr>
        <w:t xml:space="preserve">    update() {</w:t>
      </w:r>
    </w:p>
    <w:p w14:paraId="35894544" w14:textId="77777777" w:rsidR="00CC448C" w:rsidRPr="00CC448C" w:rsidRDefault="00CC448C" w:rsidP="00CC448C">
      <w:pPr>
        <w:pStyle w:val="Code"/>
        <w:rPr>
          <w:rStyle w:val="CodeInline"/>
        </w:rPr>
      </w:pPr>
      <w:r w:rsidRPr="00CC448C">
        <w:rPr>
          <w:rStyle w:val="CodeInline"/>
        </w:rPr>
        <w:t xml:space="preserve">        // For this very simple game, let's move the white square and pulse the red</w:t>
      </w:r>
    </w:p>
    <w:p w14:paraId="6E331B9D" w14:textId="77777777" w:rsidR="00CC448C" w:rsidRPr="00CC448C" w:rsidRDefault="00CC448C" w:rsidP="00CC448C">
      <w:pPr>
        <w:pStyle w:val="Code"/>
        <w:rPr>
          <w:rStyle w:val="CodeInline"/>
        </w:rPr>
      </w:pPr>
    </w:p>
    <w:p w14:paraId="39B7550A" w14:textId="77777777" w:rsidR="00CC448C" w:rsidRPr="00CC448C" w:rsidRDefault="00CC448C" w:rsidP="00CC448C">
      <w:pPr>
        <w:pStyle w:val="Code"/>
        <w:rPr>
          <w:rStyle w:val="CodeInline"/>
        </w:rPr>
      </w:pPr>
      <w:r w:rsidRPr="00CC448C">
        <w:rPr>
          <w:rStyle w:val="CodeInline"/>
        </w:rPr>
        <w:t xml:space="preserve">        let xform = this.mSqSet[0].getXform();</w:t>
      </w:r>
    </w:p>
    <w:p w14:paraId="494635FA" w14:textId="77777777" w:rsidR="00CC448C" w:rsidRPr="00CC448C" w:rsidRDefault="00CC448C" w:rsidP="00CC448C">
      <w:pPr>
        <w:pStyle w:val="Code"/>
        <w:rPr>
          <w:rStyle w:val="CodeInline"/>
        </w:rPr>
      </w:pPr>
      <w:r w:rsidRPr="00CC448C">
        <w:rPr>
          <w:rStyle w:val="CodeInline"/>
        </w:rPr>
        <w:t xml:space="preserve">        let deltaX = 0.05;</w:t>
      </w:r>
    </w:p>
    <w:p w14:paraId="25918D64" w14:textId="77777777" w:rsidR="00CC448C" w:rsidRPr="00CC448C" w:rsidRDefault="00CC448C" w:rsidP="00CC448C">
      <w:pPr>
        <w:pStyle w:val="Code"/>
        <w:rPr>
          <w:rStyle w:val="CodeInline"/>
        </w:rPr>
      </w:pPr>
    </w:p>
    <w:p w14:paraId="5BE9F970" w14:textId="77777777" w:rsidR="00CC448C" w:rsidRPr="00CC448C" w:rsidRDefault="00CC448C" w:rsidP="00CC448C">
      <w:pPr>
        <w:pStyle w:val="Code"/>
        <w:rPr>
          <w:rStyle w:val="CodeInline"/>
        </w:rPr>
      </w:pPr>
      <w:r w:rsidRPr="00CC448C">
        <w:rPr>
          <w:rStyle w:val="CodeInline"/>
        </w:rPr>
        <w:t xml:space="preserve">        // Step A: test for white square movement</w:t>
      </w:r>
    </w:p>
    <w:p w14:paraId="3A131BCC" w14:textId="77777777" w:rsidR="00CC448C" w:rsidRPr="00CC448C" w:rsidRDefault="00CC448C" w:rsidP="00CC448C">
      <w:pPr>
        <w:pStyle w:val="Code"/>
        <w:rPr>
          <w:rStyle w:val="CodeInline"/>
        </w:rPr>
      </w:pPr>
      <w:r w:rsidRPr="00CC448C">
        <w:rPr>
          <w:rStyle w:val="CodeInline"/>
        </w:rPr>
        <w:t xml:space="preserve">        if (engine.input.isKeyPressed(engine.input.keys.Right)) {</w:t>
      </w:r>
    </w:p>
    <w:p w14:paraId="0A1E4059" w14:textId="77777777" w:rsidR="00CC448C" w:rsidRPr="00CC448C" w:rsidRDefault="00CC448C" w:rsidP="00CC448C">
      <w:pPr>
        <w:pStyle w:val="Code"/>
        <w:rPr>
          <w:rStyle w:val="CodeInline"/>
        </w:rPr>
      </w:pPr>
      <w:r w:rsidRPr="00CC448C">
        <w:rPr>
          <w:rStyle w:val="CodeInline"/>
        </w:rPr>
        <w:t xml:space="preserve">            if (xform.getXPos() &gt; 30) { // this is the right-bound of the window</w:t>
      </w:r>
    </w:p>
    <w:p w14:paraId="459744A3" w14:textId="77777777" w:rsidR="00CC448C" w:rsidRPr="00CC448C" w:rsidRDefault="00CC448C" w:rsidP="00CC448C">
      <w:pPr>
        <w:pStyle w:val="Code"/>
        <w:rPr>
          <w:rStyle w:val="CodeInline"/>
        </w:rPr>
      </w:pPr>
      <w:r w:rsidRPr="00CC448C">
        <w:rPr>
          <w:rStyle w:val="CodeInline"/>
        </w:rPr>
        <w:t xml:space="preserve">                xform.setPosition(10, 60);</w:t>
      </w:r>
    </w:p>
    <w:p w14:paraId="573104CB" w14:textId="77777777" w:rsidR="00CC448C" w:rsidRPr="00CC448C" w:rsidRDefault="00CC448C" w:rsidP="00CC448C">
      <w:pPr>
        <w:pStyle w:val="Code"/>
        <w:rPr>
          <w:rStyle w:val="CodeInline"/>
        </w:rPr>
      </w:pPr>
      <w:r w:rsidRPr="00CC448C">
        <w:rPr>
          <w:rStyle w:val="CodeInline"/>
        </w:rPr>
        <w:t xml:space="preserve">            }</w:t>
      </w:r>
    </w:p>
    <w:p w14:paraId="0E91C8F3" w14:textId="77777777" w:rsidR="00CC448C" w:rsidRPr="00CC448C" w:rsidRDefault="00CC448C" w:rsidP="00CC448C">
      <w:pPr>
        <w:pStyle w:val="Code"/>
        <w:rPr>
          <w:rStyle w:val="CodeInline"/>
        </w:rPr>
      </w:pPr>
      <w:r w:rsidRPr="00CC448C">
        <w:rPr>
          <w:rStyle w:val="CodeInline"/>
        </w:rPr>
        <w:t xml:space="preserve">            xform.incXPosBy(deltaX);</w:t>
      </w:r>
    </w:p>
    <w:p w14:paraId="09D6C6A8" w14:textId="77777777" w:rsidR="00CC448C" w:rsidRPr="00CC448C" w:rsidRDefault="00CC448C" w:rsidP="00CC448C">
      <w:pPr>
        <w:pStyle w:val="Code"/>
        <w:rPr>
          <w:rStyle w:val="CodeInline"/>
        </w:rPr>
      </w:pPr>
      <w:r w:rsidRPr="00CC448C">
        <w:rPr>
          <w:rStyle w:val="CodeInline"/>
        </w:rPr>
        <w:t xml:space="preserve">        }</w:t>
      </w:r>
    </w:p>
    <w:p w14:paraId="0F8FCD3D" w14:textId="77777777" w:rsidR="00CC448C" w:rsidRPr="00CC448C" w:rsidRDefault="00CC448C" w:rsidP="00CC448C">
      <w:pPr>
        <w:pStyle w:val="Code"/>
        <w:rPr>
          <w:rStyle w:val="CodeInline"/>
        </w:rPr>
      </w:pPr>
    </w:p>
    <w:p w14:paraId="1AC14519" w14:textId="77777777" w:rsidR="00CC448C" w:rsidRPr="00CC448C" w:rsidRDefault="00CC448C" w:rsidP="00CC448C">
      <w:pPr>
        <w:pStyle w:val="Code"/>
        <w:rPr>
          <w:rStyle w:val="CodeInline"/>
        </w:rPr>
      </w:pPr>
      <w:r w:rsidRPr="00CC448C">
        <w:rPr>
          <w:rStyle w:val="CodeInline"/>
        </w:rPr>
        <w:t xml:space="preserve">        // Step B: test for white square rotation</w:t>
      </w:r>
    </w:p>
    <w:p w14:paraId="0384A2CF" w14:textId="77777777" w:rsidR="00CC448C" w:rsidRPr="00CC448C" w:rsidRDefault="00CC448C" w:rsidP="00CC448C">
      <w:pPr>
        <w:pStyle w:val="Code"/>
        <w:rPr>
          <w:rStyle w:val="CodeInline"/>
        </w:rPr>
      </w:pPr>
      <w:r w:rsidRPr="00CC448C">
        <w:rPr>
          <w:rStyle w:val="CodeInline"/>
        </w:rPr>
        <w:t xml:space="preserve">        if (engine.input.isKeyClicked(engine.input.keys.Up)) {</w:t>
      </w:r>
    </w:p>
    <w:p w14:paraId="126680B2" w14:textId="77777777" w:rsidR="00CC448C" w:rsidRPr="00CC448C" w:rsidRDefault="00CC448C" w:rsidP="00CC448C">
      <w:pPr>
        <w:pStyle w:val="Code"/>
        <w:rPr>
          <w:rStyle w:val="CodeInline"/>
        </w:rPr>
      </w:pPr>
      <w:r w:rsidRPr="00CC448C">
        <w:rPr>
          <w:rStyle w:val="CodeInline"/>
        </w:rPr>
        <w:t xml:space="preserve">            xform.incRotationByDegree(1);</w:t>
      </w:r>
    </w:p>
    <w:p w14:paraId="0163E790" w14:textId="77777777" w:rsidR="00CC448C" w:rsidRPr="00CC448C" w:rsidRDefault="00CC448C" w:rsidP="00CC448C">
      <w:pPr>
        <w:pStyle w:val="Code"/>
        <w:rPr>
          <w:rStyle w:val="CodeInline"/>
        </w:rPr>
      </w:pPr>
      <w:r w:rsidRPr="00CC448C">
        <w:rPr>
          <w:rStyle w:val="CodeInline"/>
        </w:rPr>
        <w:t xml:space="preserve">        }</w:t>
      </w:r>
    </w:p>
    <w:p w14:paraId="70B729F2" w14:textId="77777777" w:rsidR="00CC448C" w:rsidRPr="00CC448C" w:rsidRDefault="00CC448C" w:rsidP="00CC448C">
      <w:pPr>
        <w:pStyle w:val="Code"/>
        <w:rPr>
          <w:rStyle w:val="CodeInline"/>
        </w:rPr>
      </w:pPr>
    </w:p>
    <w:p w14:paraId="3DD11051" w14:textId="77777777" w:rsidR="00CC448C" w:rsidRPr="00CC448C" w:rsidRDefault="00CC448C" w:rsidP="00CC448C">
      <w:pPr>
        <w:pStyle w:val="Code"/>
        <w:rPr>
          <w:rStyle w:val="CodeInline"/>
        </w:rPr>
      </w:pPr>
      <w:r w:rsidRPr="00CC448C">
        <w:rPr>
          <w:rStyle w:val="CodeInline"/>
        </w:rPr>
        <w:t xml:space="preserve">        xform = this.mSqSet[1].getXform();</w:t>
      </w:r>
    </w:p>
    <w:p w14:paraId="186BCBEB" w14:textId="77777777" w:rsidR="00CC448C" w:rsidRPr="00CC448C" w:rsidRDefault="00CC448C" w:rsidP="00CC448C">
      <w:pPr>
        <w:pStyle w:val="Code"/>
        <w:rPr>
          <w:rStyle w:val="CodeInline"/>
        </w:rPr>
      </w:pPr>
      <w:r w:rsidRPr="00CC448C">
        <w:rPr>
          <w:rStyle w:val="CodeInline"/>
        </w:rPr>
        <w:t xml:space="preserve">        // Step C: test for pulsing the red square</w:t>
      </w:r>
    </w:p>
    <w:p w14:paraId="7A7ABDB3" w14:textId="77777777" w:rsidR="00CC448C" w:rsidRPr="00CC448C" w:rsidRDefault="00CC448C" w:rsidP="00CC448C">
      <w:pPr>
        <w:pStyle w:val="Code"/>
        <w:rPr>
          <w:rStyle w:val="CodeInline"/>
        </w:rPr>
      </w:pPr>
      <w:r w:rsidRPr="00CC448C">
        <w:rPr>
          <w:rStyle w:val="CodeInline"/>
        </w:rPr>
        <w:t xml:space="preserve">        if (engine.input.isKeyPressed(engine.input.keys.Down)) {</w:t>
      </w:r>
    </w:p>
    <w:p w14:paraId="51CC793B" w14:textId="77777777" w:rsidR="00CC448C" w:rsidRPr="00CC448C" w:rsidRDefault="00CC448C" w:rsidP="00CC448C">
      <w:pPr>
        <w:pStyle w:val="Code"/>
        <w:rPr>
          <w:rStyle w:val="CodeInline"/>
        </w:rPr>
      </w:pPr>
      <w:r w:rsidRPr="00CC448C">
        <w:rPr>
          <w:rStyle w:val="CodeInline"/>
        </w:rPr>
        <w:t xml:space="preserve">            if (xform.getWidth() &gt; 5) {</w:t>
      </w:r>
    </w:p>
    <w:p w14:paraId="2C53BA5B" w14:textId="77777777" w:rsidR="00CC448C" w:rsidRPr="00CC448C" w:rsidRDefault="00CC448C" w:rsidP="00CC448C">
      <w:pPr>
        <w:pStyle w:val="Code"/>
        <w:rPr>
          <w:rStyle w:val="CodeInline"/>
        </w:rPr>
      </w:pPr>
      <w:r w:rsidRPr="00CC448C">
        <w:rPr>
          <w:rStyle w:val="CodeInline"/>
        </w:rPr>
        <w:t xml:space="preserve">                xform.setSize(2, 2);</w:t>
      </w:r>
    </w:p>
    <w:p w14:paraId="2320FA72" w14:textId="77777777" w:rsidR="00CC448C" w:rsidRPr="00CC448C" w:rsidRDefault="00CC448C" w:rsidP="00CC448C">
      <w:pPr>
        <w:pStyle w:val="Code"/>
        <w:rPr>
          <w:rStyle w:val="CodeInline"/>
        </w:rPr>
      </w:pPr>
      <w:r w:rsidRPr="00CC448C">
        <w:rPr>
          <w:rStyle w:val="CodeInline"/>
        </w:rPr>
        <w:t xml:space="preserve">            }</w:t>
      </w:r>
    </w:p>
    <w:p w14:paraId="4334A288" w14:textId="77777777" w:rsidR="00CC448C" w:rsidRPr="00CC448C" w:rsidRDefault="00CC448C" w:rsidP="00CC448C">
      <w:pPr>
        <w:pStyle w:val="Code"/>
        <w:rPr>
          <w:rStyle w:val="CodeInline"/>
        </w:rPr>
      </w:pPr>
      <w:r w:rsidRPr="00CC448C">
        <w:rPr>
          <w:rStyle w:val="CodeInline"/>
        </w:rPr>
        <w:t xml:space="preserve">            xform.incSizeBy(0.05);</w:t>
      </w:r>
    </w:p>
    <w:p w14:paraId="554C214F" w14:textId="77777777" w:rsidR="00CC448C" w:rsidRPr="00CC448C" w:rsidRDefault="00CC448C" w:rsidP="00CC448C">
      <w:pPr>
        <w:pStyle w:val="Code"/>
        <w:rPr>
          <w:rStyle w:val="CodeInline"/>
        </w:rPr>
      </w:pPr>
      <w:r w:rsidRPr="00CC448C">
        <w:rPr>
          <w:rStyle w:val="CodeInline"/>
        </w:rPr>
        <w:t xml:space="preserve">        }</w:t>
      </w:r>
    </w:p>
    <w:p w14:paraId="65E58C12" w14:textId="64A6AEBC" w:rsidR="00CC448C" w:rsidRPr="00CC448C" w:rsidRDefault="00CC448C" w:rsidP="00CC448C">
      <w:pPr>
        <w:pStyle w:val="Code"/>
        <w:rPr>
          <w:rStyle w:val="CodeInline"/>
        </w:rPr>
      </w:pPr>
      <w:r w:rsidRPr="00CC448C">
        <w:rPr>
          <w:rStyle w:val="CodeInline"/>
        </w:rPr>
        <w:t xml:space="preserve">    }</w:t>
      </w:r>
      <w:commentRangeEnd w:id="109"/>
      <w:r>
        <w:rPr>
          <w:rStyle w:val="CommentReference"/>
          <w:rFonts w:asciiTheme="minorHAnsi" w:hAnsiTheme="minorHAnsi"/>
          <w:noProof w:val="0"/>
        </w:rPr>
        <w:commentReference w:id="109"/>
      </w:r>
    </w:p>
    <w:p w14:paraId="40379294" w14:textId="05214687" w:rsidR="00433B5F" w:rsidRDefault="00CC448C" w:rsidP="00433B5F">
      <w:pPr>
        <w:pStyle w:val="NumList"/>
        <w:numPr>
          <w:ilvl w:val="0"/>
          <w:numId w:val="23"/>
        </w:numPr>
      </w:pPr>
      <w:r>
        <w:t>Lastly, d</w:t>
      </w:r>
      <w:r w:rsidR="00433B5F" w:rsidRPr="00433B5F">
        <w:t>efine the functions to load and unload the scene file.</w:t>
      </w:r>
    </w:p>
    <w:p w14:paraId="31F24C74" w14:textId="77777777" w:rsidR="00CC448C" w:rsidRDefault="00CC448C" w:rsidP="00CC448C">
      <w:pPr>
        <w:pStyle w:val="Code"/>
      </w:pPr>
      <w:r>
        <w:t xml:space="preserve">    load() {</w:t>
      </w:r>
    </w:p>
    <w:p w14:paraId="376BB969" w14:textId="77777777" w:rsidR="00CC448C" w:rsidRDefault="00CC448C" w:rsidP="00CC448C">
      <w:pPr>
        <w:pStyle w:val="Code"/>
      </w:pPr>
      <w:r>
        <w:t xml:space="preserve">        </w:t>
      </w:r>
      <w:proofErr w:type="spellStart"/>
      <w:r>
        <w:t>engine.xml.load</w:t>
      </w:r>
      <w:proofErr w:type="spellEnd"/>
      <w:r>
        <w:t>(</w:t>
      </w:r>
      <w:proofErr w:type="spellStart"/>
      <w:r>
        <w:t>this.mSceneFile</w:t>
      </w:r>
      <w:proofErr w:type="spellEnd"/>
      <w:r>
        <w:t>);</w:t>
      </w:r>
    </w:p>
    <w:p w14:paraId="3AB4BE9F" w14:textId="77777777" w:rsidR="00CC448C" w:rsidRDefault="00CC448C" w:rsidP="00CC448C">
      <w:pPr>
        <w:pStyle w:val="Code"/>
      </w:pPr>
      <w:r>
        <w:t xml:space="preserve">    }</w:t>
      </w:r>
    </w:p>
    <w:p w14:paraId="4301AC8F" w14:textId="77777777" w:rsidR="00CC448C" w:rsidRDefault="00CC448C" w:rsidP="00CC448C">
      <w:pPr>
        <w:pStyle w:val="Code"/>
      </w:pPr>
    </w:p>
    <w:p w14:paraId="3245B8C6" w14:textId="77777777" w:rsidR="00CC448C" w:rsidRDefault="00CC448C" w:rsidP="00CC448C">
      <w:pPr>
        <w:pStyle w:val="Code"/>
      </w:pPr>
      <w:r>
        <w:t xml:space="preserve">    unload() {</w:t>
      </w:r>
    </w:p>
    <w:p w14:paraId="37CE6111" w14:textId="77777777" w:rsidR="00CC448C" w:rsidRDefault="00CC448C" w:rsidP="00CC448C">
      <w:pPr>
        <w:pStyle w:val="Code"/>
      </w:pPr>
      <w:r>
        <w:t xml:space="preserve">        // unload the scene </w:t>
      </w:r>
      <w:proofErr w:type="spellStart"/>
      <w:r>
        <w:t>flie</w:t>
      </w:r>
      <w:proofErr w:type="spellEnd"/>
      <w:r>
        <w:t xml:space="preserve"> and loaded resources</w:t>
      </w:r>
    </w:p>
    <w:p w14:paraId="036E9A8D" w14:textId="77777777" w:rsidR="00CC448C" w:rsidRDefault="00CC448C" w:rsidP="00CC448C">
      <w:pPr>
        <w:pStyle w:val="Code"/>
      </w:pPr>
      <w:r>
        <w:t xml:space="preserve">        </w:t>
      </w:r>
      <w:proofErr w:type="spellStart"/>
      <w:r>
        <w:t>engine.xml.unload</w:t>
      </w:r>
      <w:proofErr w:type="spellEnd"/>
      <w:r>
        <w:t>(</w:t>
      </w:r>
      <w:proofErr w:type="spellStart"/>
      <w:r>
        <w:t>this.mSceneFile</w:t>
      </w:r>
      <w:proofErr w:type="spellEnd"/>
      <w:r>
        <w:t>);</w:t>
      </w:r>
    </w:p>
    <w:p w14:paraId="689B570C" w14:textId="452BD0BD" w:rsidR="00CC448C" w:rsidRPr="00CC448C" w:rsidRDefault="00CC448C" w:rsidP="00CC448C">
      <w:pPr>
        <w:pStyle w:val="Code"/>
      </w:pPr>
      <w:r>
        <w:t xml:space="preserve">    }</w:t>
      </w:r>
    </w:p>
    <w:p w14:paraId="47509190" w14:textId="3D2F7482" w:rsidR="00433B5F" w:rsidRPr="00CC448C" w:rsidRDefault="00CC448C" w:rsidP="00CC448C">
      <w:pPr>
        <w:pStyle w:val="Heading4"/>
      </w:pPr>
      <w:r w:rsidRPr="00CC448C">
        <w:t>Integration with the Game Engine</w:t>
      </w:r>
    </w:p>
    <w:p w14:paraId="6D3F71DE" w14:textId="23422F30" w:rsidR="00534D76" w:rsidRDefault="00CC448C" w:rsidP="00CC448C">
      <w:pPr>
        <w:pStyle w:val="BodyTextFirst"/>
      </w:pPr>
      <w:commentRangeStart w:id="110"/>
      <w:r w:rsidRPr="00CC448C">
        <w:t xml:space="preserve">With the load and unload functionality defined in </w:t>
      </w:r>
      <w:proofErr w:type="spellStart"/>
      <w:r w:rsidRPr="00CC448C">
        <w:rPr>
          <w:rStyle w:val="CodeInline"/>
        </w:rPr>
        <w:t>MyGame</w:t>
      </w:r>
      <w:proofErr w:type="spellEnd"/>
      <w:r w:rsidRPr="00CC448C">
        <w:t xml:space="preserve">, the important task for the game engine is to ensure that </w:t>
      </w:r>
      <w:proofErr w:type="spellStart"/>
      <w:r w:rsidRPr="00CC448C">
        <w:rPr>
          <w:rStyle w:val="CodeInline"/>
        </w:rPr>
        <w:t>MyGame</w:t>
      </w:r>
      <w:proofErr w:type="spellEnd"/>
      <w:r w:rsidRPr="00CC448C">
        <w:t xml:space="preserve"> initialization is called only after the load operation has completed. The game engine can ensure this sequence by coordinating </w:t>
      </w:r>
      <w:r w:rsidRPr="00CC448C">
        <w:lastRenderedPageBreak/>
        <w:t>the operations of engine core initialization and starting the game loop.</w:t>
      </w:r>
      <w:r w:rsidR="006A0169">
        <w:t xml:space="preserve"> However, you first need to further expand </w:t>
      </w:r>
      <w:proofErr w:type="spellStart"/>
      <w:r w:rsidR="006A0169" w:rsidRPr="005A75C7">
        <w:rPr>
          <w:rStyle w:val="CodeInline"/>
        </w:rPr>
        <w:t>resource_map</w:t>
      </w:r>
      <w:proofErr w:type="spellEnd"/>
      <w:r w:rsidR="006A0169">
        <w:t xml:space="preserve"> </w:t>
      </w:r>
      <w:r w:rsidR="005A75C7">
        <w:t xml:space="preserve">so that your engine can properly </w:t>
      </w:r>
      <w:r w:rsidR="006A0169">
        <w:t>support</w:t>
      </w:r>
      <w:r w:rsidR="005A75C7">
        <w:t xml:space="preserve"> asynchronous loading of</w:t>
      </w:r>
      <w:r w:rsidR="006A0169">
        <w:t xml:space="preserve"> </w:t>
      </w:r>
      <w:r w:rsidR="005A75C7" w:rsidRPr="005A75C7">
        <w:rPr>
          <w:rStyle w:val="CodeInline"/>
        </w:rPr>
        <w:t>xml</w:t>
      </w:r>
      <w:r w:rsidR="005A75C7">
        <w:t xml:space="preserve"> resources.</w:t>
      </w:r>
      <w:commentRangeEnd w:id="110"/>
      <w:r w:rsidR="00FC44D4">
        <w:rPr>
          <w:rStyle w:val="CommentReference"/>
          <w:rFonts w:asciiTheme="minorHAnsi" w:hAnsiTheme="minorHAnsi"/>
        </w:rPr>
        <w:commentReference w:id="110"/>
      </w:r>
    </w:p>
    <w:p w14:paraId="6B22B4F2" w14:textId="601B5529" w:rsidR="005A75C7" w:rsidRDefault="005A75C7" w:rsidP="00FC44D4">
      <w:pPr>
        <w:pStyle w:val="NumList"/>
        <w:numPr>
          <w:ilvl w:val="0"/>
          <w:numId w:val="24"/>
        </w:numPr>
      </w:pPr>
      <w:commentRangeStart w:id="111"/>
      <w:r w:rsidRPr="005A75C7">
        <w:t xml:space="preserve">Add 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This file will </w:t>
      </w:r>
      <w:r>
        <w:t xml:space="preserve">expand </w:t>
      </w:r>
      <w:proofErr w:type="spellStart"/>
      <w:r w:rsidRPr="00FC44D4">
        <w:rPr>
          <w:rStyle w:val="CodeInline"/>
        </w:rPr>
        <w:t>resource_map</w:t>
      </w:r>
      <w:proofErr w:type="spellEnd"/>
      <w:r>
        <w:t xml:space="preserve"> </w:t>
      </w:r>
      <w:r w:rsidR="00FC44D4">
        <w:t xml:space="preserve">to specifically work with </w:t>
      </w:r>
      <w:r w:rsidR="00FC44D4" w:rsidRPr="00FC44D4">
        <w:rPr>
          <w:rStyle w:val="CodeInline"/>
        </w:rPr>
        <w:t>xml</w:t>
      </w:r>
      <w:r w:rsidR="00FC44D4">
        <w:t xml:space="preserve"> files </w:t>
      </w:r>
      <w:r w:rsidR="00FC44D4">
        <w:t xml:space="preserve">similarly </w:t>
      </w:r>
      <w:r w:rsidR="00FC44D4">
        <w:t xml:space="preserve">to your implementation of </w:t>
      </w:r>
      <w:r w:rsidR="00FC44D4" w:rsidRPr="00FC44D4">
        <w:rPr>
          <w:rStyle w:val="CodeInline"/>
        </w:rPr>
        <w:t>text.js</w:t>
      </w:r>
      <w:r w:rsidR="00FC44D4">
        <w:t>.</w:t>
      </w:r>
      <w:commentRangeEnd w:id="111"/>
      <w:r w:rsidR="00FC44D4">
        <w:rPr>
          <w:rStyle w:val="CommentReference"/>
          <w:rFonts w:asciiTheme="minorHAnsi" w:hAnsiTheme="minorHAnsi"/>
        </w:rPr>
        <w:commentReference w:id="111"/>
      </w:r>
    </w:p>
    <w:p w14:paraId="60C69842" w14:textId="060316A2" w:rsidR="005A75C7" w:rsidRDefault="00FC44D4" w:rsidP="00FC44D4">
      <w:pPr>
        <w:pStyle w:val="NumList"/>
        <w:numPr>
          <w:ilvl w:val="0"/>
          <w:numId w:val="24"/>
        </w:numPr>
      </w:pPr>
      <w:commentRangeStart w:id="112"/>
      <w:r>
        <w:t xml:space="preserve">The details of </w:t>
      </w:r>
      <w:r w:rsidRPr="006A07FE">
        <w:rPr>
          <w:rStyle w:val="CodeInline"/>
        </w:rPr>
        <w:t xml:space="preserve">xml.js </w:t>
      </w:r>
      <w:r>
        <w:t>implementation can be seen as follows:</w:t>
      </w:r>
    </w:p>
    <w:p w14:paraId="5909FE00" w14:textId="77777777" w:rsidR="005A75C7" w:rsidRDefault="005A75C7" w:rsidP="005A75C7">
      <w:pPr>
        <w:pStyle w:val="Code"/>
      </w:pPr>
      <w:bookmarkStart w:id="113" w:name="_Hlk69014338"/>
      <w:r>
        <w:t>"use strict"</w:t>
      </w:r>
    </w:p>
    <w:p w14:paraId="6F6218F1" w14:textId="77777777" w:rsidR="005A75C7" w:rsidRDefault="005A75C7" w:rsidP="005A75C7">
      <w:pPr>
        <w:pStyle w:val="Code"/>
      </w:pPr>
    </w:p>
    <w:p w14:paraId="2163D8AD" w14:textId="77777777" w:rsidR="005A75C7" w:rsidRDefault="005A75C7" w:rsidP="005A75C7">
      <w:pPr>
        <w:pStyle w:val="Code"/>
      </w:pPr>
      <w:r>
        <w:t>import * as map from "../core/resource_map.js";</w:t>
      </w:r>
    </w:p>
    <w:p w14:paraId="0E7C39E5" w14:textId="77777777" w:rsidR="005A75C7" w:rsidRDefault="005A75C7" w:rsidP="005A75C7">
      <w:pPr>
        <w:pStyle w:val="Code"/>
      </w:pPr>
      <w:r>
        <w:t>// functions from resource_map</w:t>
      </w:r>
    </w:p>
    <w:p w14:paraId="4EC5BFE3" w14:textId="77777777" w:rsidR="005A75C7" w:rsidRDefault="005A75C7" w:rsidP="005A75C7">
      <w:pPr>
        <w:pStyle w:val="Code"/>
      </w:pPr>
      <w:r>
        <w:t>let unload = map.unload;</w:t>
      </w:r>
    </w:p>
    <w:p w14:paraId="135F3C10" w14:textId="77777777" w:rsidR="005A75C7" w:rsidRDefault="005A75C7" w:rsidP="005A75C7">
      <w:pPr>
        <w:pStyle w:val="Code"/>
      </w:pPr>
      <w:r>
        <w:t>let has = map.has;</w:t>
      </w:r>
    </w:p>
    <w:p w14:paraId="478FE80F" w14:textId="77777777" w:rsidR="005A75C7" w:rsidRDefault="005A75C7" w:rsidP="005A75C7">
      <w:pPr>
        <w:pStyle w:val="Code"/>
      </w:pPr>
      <w:r>
        <w:t>let get = map.get;</w:t>
      </w:r>
    </w:p>
    <w:p w14:paraId="76C674C4" w14:textId="77777777" w:rsidR="005A75C7" w:rsidRDefault="005A75C7" w:rsidP="005A75C7">
      <w:pPr>
        <w:pStyle w:val="Code"/>
      </w:pPr>
    </w:p>
    <w:p w14:paraId="367A83EE" w14:textId="77777777" w:rsidR="005A75C7" w:rsidRDefault="005A75C7" w:rsidP="005A75C7">
      <w:pPr>
        <w:pStyle w:val="Code"/>
      </w:pPr>
      <w:r>
        <w:t>let mParser = new DOMParser();</w:t>
      </w:r>
    </w:p>
    <w:p w14:paraId="15241DB3" w14:textId="77777777" w:rsidR="005A75C7" w:rsidRDefault="005A75C7" w:rsidP="005A75C7">
      <w:pPr>
        <w:pStyle w:val="Code"/>
      </w:pPr>
    </w:p>
    <w:p w14:paraId="25942682" w14:textId="77777777" w:rsidR="005A75C7" w:rsidRDefault="005A75C7" w:rsidP="005A75C7">
      <w:pPr>
        <w:pStyle w:val="Code"/>
      </w:pPr>
      <w:r>
        <w:t>function decodeXML(data) {</w:t>
      </w:r>
    </w:p>
    <w:p w14:paraId="3F9611D5" w14:textId="77777777" w:rsidR="005A75C7" w:rsidRDefault="005A75C7" w:rsidP="005A75C7">
      <w:pPr>
        <w:pStyle w:val="Code"/>
      </w:pPr>
      <w:r>
        <w:t xml:space="preserve">    return data.text();</w:t>
      </w:r>
    </w:p>
    <w:p w14:paraId="7B36F297" w14:textId="77777777" w:rsidR="005A75C7" w:rsidRDefault="005A75C7" w:rsidP="005A75C7">
      <w:pPr>
        <w:pStyle w:val="Code"/>
      </w:pPr>
      <w:r>
        <w:t>}</w:t>
      </w:r>
    </w:p>
    <w:p w14:paraId="06057F5F" w14:textId="77777777" w:rsidR="005A75C7" w:rsidRDefault="005A75C7" w:rsidP="005A75C7">
      <w:pPr>
        <w:pStyle w:val="Code"/>
      </w:pPr>
    </w:p>
    <w:p w14:paraId="1BF42460" w14:textId="77777777" w:rsidR="005A75C7" w:rsidRDefault="005A75C7" w:rsidP="005A75C7">
      <w:pPr>
        <w:pStyle w:val="Code"/>
      </w:pPr>
      <w:r>
        <w:t>function parseXML(text) {</w:t>
      </w:r>
    </w:p>
    <w:p w14:paraId="00242795" w14:textId="77777777" w:rsidR="005A75C7" w:rsidRDefault="005A75C7" w:rsidP="005A75C7">
      <w:pPr>
        <w:pStyle w:val="Code"/>
      </w:pPr>
      <w:r>
        <w:t xml:space="preserve">    return mParser.parseFromString(text, "text/xml");</w:t>
      </w:r>
    </w:p>
    <w:p w14:paraId="060F3528" w14:textId="77777777" w:rsidR="005A75C7" w:rsidRDefault="005A75C7" w:rsidP="005A75C7">
      <w:pPr>
        <w:pStyle w:val="Code"/>
      </w:pPr>
      <w:r>
        <w:t>}</w:t>
      </w:r>
    </w:p>
    <w:p w14:paraId="1076F197" w14:textId="77777777" w:rsidR="005A75C7" w:rsidRDefault="005A75C7" w:rsidP="005A75C7">
      <w:pPr>
        <w:pStyle w:val="Code"/>
      </w:pPr>
    </w:p>
    <w:p w14:paraId="3E1ED63A" w14:textId="77777777" w:rsidR="005A75C7" w:rsidRDefault="005A75C7" w:rsidP="005A75C7">
      <w:pPr>
        <w:pStyle w:val="Code"/>
      </w:pPr>
      <w:r>
        <w:t>function load(path) {</w:t>
      </w:r>
    </w:p>
    <w:p w14:paraId="400D54B6" w14:textId="77777777" w:rsidR="005A75C7" w:rsidRDefault="005A75C7" w:rsidP="005A75C7">
      <w:pPr>
        <w:pStyle w:val="Code"/>
      </w:pPr>
      <w:r>
        <w:t xml:space="preserve">    return map.loadDecodeParse(path, decodeXML, parseXML);</w:t>
      </w:r>
    </w:p>
    <w:p w14:paraId="5A779FFC" w14:textId="77777777" w:rsidR="005A75C7" w:rsidRDefault="005A75C7" w:rsidP="005A75C7">
      <w:pPr>
        <w:pStyle w:val="Code"/>
      </w:pPr>
      <w:r>
        <w:t>}</w:t>
      </w:r>
    </w:p>
    <w:p w14:paraId="3A416688" w14:textId="77777777" w:rsidR="005A75C7" w:rsidRDefault="005A75C7" w:rsidP="005A75C7">
      <w:pPr>
        <w:pStyle w:val="Code"/>
      </w:pPr>
    </w:p>
    <w:p w14:paraId="573D0698" w14:textId="41B7BB85" w:rsidR="005A75C7" w:rsidRDefault="005A75C7" w:rsidP="005A75C7">
      <w:pPr>
        <w:pStyle w:val="Code"/>
      </w:pPr>
      <w:r>
        <w:t>export {has, get, load, unload}</w:t>
      </w:r>
      <w:commentRangeEnd w:id="112"/>
      <w:r w:rsidR="00FC44D4">
        <w:rPr>
          <w:rStyle w:val="CommentReference"/>
          <w:rFonts w:asciiTheme="minorHAnsi" w:hAnsiTheme="minorHAnsi"/>
          <w:noProof w:val="0"/>
        </w:rPr>
        <w:commentReference w:id="112"/>
      </w:r>
    </w:p>
    <w:p w14:paraId="3FADC037" w14:textId="4B19359F" w:rsidR="00FC44D4" w:rsidRDefault="00FC44D4" w:rsidP="00FC44D4">
      <w:pPr>
        <w:pStyle w:val="NumList"/>
      </w:pPr>
      <w:commentRangeStart w:id="114"/>
      <w:r>
        <w:t>TEMP TEXT</w:t>
      </w:r>
      <w:commentRangeEnd w:id="114"/>
      <w:r>
        <w:rPr>
          <w:rStyle w:val="CommentReference"/>
          <w:rFonts w:asciiTheme="minorHAnsi" w:hAnsiTheme="minorHAnsi"/>
        </w:rPr>
        <w:commentReference w:id="114"/>
      </w:r>
    </w:p>
    <w:p w14:paraId="28DF493F" w14:textId="77777777" w:rsidR="00FC44D4" w:rsidRDefault="00FC44D4" w:rsidP="00FC44D4">
      <w:pPr>
        <w:pStyle w:val="Code"/>
      </w:pPr>
      <w:r>
        <w:t>async function start(scene) {</w:t>
      </w:r>
    </w:p>
    <w:p w14:paraId="1909CA42" w14:textId="77777777" w:rsidR="00FC44D4" w:rsidRDefault="00FC44D4" w:rsidP="00FC44D4">
      <w:pPr>
        <w:pStyle w:val="Code"/>
      </w:pPr>
      <w:r>
        <w:t xml:space="preserve">    if (mLoopRunning) {</w:t>
      </w:r>
    </w:p>
    <w:p w14:paraId="27A10DAF" w14:textId="77777777" w:rsidR="00FC44D4" w:rsidRDefault="00FC44D4" w:rsidP="00FC44D4">
      <w:pPr>
        <w:pStyle w:val="Code"/>
      </w:pPr>
      <w:r>
        <w:t xml:space="preserve">        throw new Error("loop already running")</w:t>
      </w:r>
    </w:p>
    <w:p w14:paraId="6896C5E4" w14:textId="77777777" w:rsidR="00FC44D4" w:rsidRDefault="00FC44D4" w:rsidP="00FC44D4">
      <w:pPr>
        <w:pStyle w:val="Code"/>
      </w:pPr>
      <w:r>
        <w:t xml:space="preserve">    }</w:t>
      </w:r>
    </w:p>
    <w:p w14:paraId="7B32BB6D" w14:textId="77777777" w:rsidR="00FC44D4" w:rsidRDefault="00FC44D4" w:rsidP="00FC44D4">
      <w:pPr>
        <w:pStyle w:val="Code"/>
      </w:pPr>
      <w:r>
        <w:t xml:space="preserve">    // Wait for any async requests before game-load</w:t>
      </w:r>
    </w:p>
    <w:p w14:paraId="644D519C" w14:textId="77777777" w:rsidR="00FC44D4" w:rsidRDefault="00FC44D4" w:rsidP="00FC44D4">
      <w:pPr>
        <w:pStyle w:val="Code"/>
      </w:pPr>
      <w:r>
        <w:t xml:space="preserve">    await map.waitOnPromises();</w:t>
      </w:r>
    </w:p>
    <w:p w14:paraId="0540C82F" w14:textId="77777777" w:rsidR="00FC44D4" w:rsidRDefault="00FC44D4" w:rsidP="00FC44D4">
      <w:pPr>
        <w:pStyle w:val="Code"/>
      </w:pPr>
    </w:p>
    <w:p w14:paraId="214C65E1" w14:textId="77777777" w:rsidR="00FC44D4" w:rsidRDefault="00FC44D4" w:rsidP="00FC44D4">
      <w:pPr>
        <w:pStyle w:val="Code"/>
      </w:pPr>
      <w:r>
        <w:t xml:space="preserve">    mCurrentScene = scene;</w:t>
      </w:r>
    </w:p>
    <w:p w14:paraId="0AED2210" w14:textId="77777777" w:rsidR="00FC44D4" w:rsidRPr="00FC44D4" w:rsidRDefault="00FC44D4" w:rsidP="00FC44D4">
      <w:pPr>
        <w:pStyle w:val="Code"/>
        <w:rPr>
          <w:rStyle w:val="CodeBold"/>
        </w:rPr>
      </w:pPr>
      <w:r w:rsidRPr="00FC44D4">
        <w:rPr>
          <w:rStyle w:val="CodeBold"/>
        </w:rPr>
        <w:t xml:space="preserve">    mCurrentScene.load();</w:t>
      </w:r>
    </w:p>
    <w:p w14:paraId="46407191" w14:textId="77777777" w:rsidR="00FC44D4" w:rsidRPr="00FC44D4" w:rsidRDefault="00FC44D4" w:rsidP="00FC44D4">
      <w:pPr>
        <w:pStyle w:val="Code"/>
        <w:rPr>
          <w:rStyle w:val="CodeBold"/>
        </w:rPr>
      </w:pPr>
      <w:r w:rsidRPr="00FC44D4">
        <w:rPr>
          <w:rStyle w:val="CodeBold"/>
        </w:rPr>
        <w:t xml:space="preserve">    await map.waitOnPromises();</w:t>
      </w:r>
    </w:p>
    <w:p w14:paraId="31519288" w14:textId="77777777" w:rsidR="00FC44D4" w:rsidRPr="00FC44D4" w:rsidRDefault="00FC44D4" w:rsidP="00FC44D4">
      <w:pPr>
        <w:pStyle w:val="Code"/>
        <w:rPr>
          <w:rStyle w:val="CodeBold"/>
        </w:rPr>
      </w:pPr>
      <w:r w:rsidRPr="00FC44D4">
        <w:rPr>
          <w:rStyle w:val="CodeBold"/>
        </w:rPr>
        <w:t xml:space="preserve">    </w:t>
      </w:r>
    </w:p>
    <w:p w14:paraId="216F307E" w14:textId="77777777" w:rsidR="00FC44D4" w:rsidRPr="00FC44D4" w:rsidRDefault="00FC44D4" w:rsidP="00FC44D4">
      <w:pPr>
        <w:pStyle w:val="Code"/>
        <w:rPr>
          <w:rStyle w:val="CodeBold"/>
        </w:rPr>
      </w:pPr>
      <w:r w:rsidRPr="00FC44D4">
        <w:rPr>
          <w:rStyle w:val="CodeBold"/>
        </w:rPr>
        <w:t xml:space="preserve">    mCurrentScene.init();    </w:t>
      </w:r>
    </w:p>
    <w:p w14:paraId="41A41762" w14:textId="77777777" w:rsidR="00FC44D4" w:rsidRDefault="00FC44D4" w:rsidP="00FC44D4">
      <w:pPr>
        <w:pStyle w:val="Code"/>
      </w:pPr>
      <w:r>
        <w:t xml:space="preserve">    mPrevTime = performance.now();</w:t>
      </w:r>
    </w:p>
    <w:p w14:paraId="4F21DAA0" w14:textId="77777777" w:rsidR="00FC44D4" w:rsidRDefault="00FC44D4" w:rsidP="00FC44D4">
      <w:pPr>
        <w:pStyle w:val="Code"/>
      </w:pPr>
      <w:r>
        <w:t xml:space="preserve">    mLagTime = 0.0;</w:t>
      </w:r>
    </w:p>
    <w:p w14:paraId="60CD05AA" w14:textId="77777777" w:rsidR="00FC44D4" w:rsidRDefault="00FC44D4" w:rsidP="00FC44D4">
      <w:pPr>
        <w:pStyle w:val="Code"/>
      </w:pPr>
      <w:r>
        <w:t xml:space="preserve">    mLoopRunning = true;</w:t>
      </w:r>
    </w:p>
    <w:p w14:paraId="345F26EC" w14:textId="77777777" w:rsidR="00FC44D4" w:rsidRDefault="00FC44D4" w:rsidP="00FC44D4">
      <w:pPr>
        <w:pStyle w:val="Code"/>
      </w:pPr>
      <w:r>
        <w:t xml:space="preserve">    mFrameID = requestAnimationFrame(loopOnce);</w:t>
      </w:r>
    </w:p>
    <w:p w14:paraId="212AE0D1" w14:textId="4F5551CF" w:rsidR="00FC44D4" w:rsidRDefault="00FC44D4" w:rsidP="00FC44D4">
      <w:pPr>
        <w:pStyle w:val="Code"/>
      </w:pPr>
      <w:r>
        <w:t>}</w:t>
      </w:r>
    </w:p>
    <w:p w14:paraId="0B0DDFE9" w14:textId="18C622A2" w:rsidR="00FC44D4" w:rsidRDefault="00FC44D4" w:rsidP="00FC44D4">
      <w:pPr>
        <w:pStyle w:val="BodyTextFirst"/>
      </w:pPr>
      <w:commentRangeStart w:id="115"/>
      <w:r w:rsidRPr="00FC44D4">
        <w:t xml:space="preserve">In the previous listing, the </w:t>
      </w:r>
      <w:proofErr w:type="gramStart"/>
      <w:r w:rsidRPr="002473B3">
        <w:rPr>
          <w:rStyle w:val="CodeInline"/>
        </w:rPr>
        <w:t>start</w:t>
      </w:r>
      <w:r w:rsidRPr="002473B3">
        <w:rPr>
          <w:rStyle w:val="CodeInline"/>
        </w:rPr>
        <w:t>(</w:t>
      </w:r>
      <w:proofErr w:type="gramEnd"/>
      <w:r w:rsidRPr="002473B3">
        <w:rPr>
          <w:rStyle w:val="CodeInline"/>
        </w:rPr>
        <w:t>)</w:t>
      </w:r>
      <w:r w:rsidRPr="00FC44D4">
        <w:t xml:space="preserve"> function implements the continuous cycling of the game loop. The </w:t>
      </w:r>
      <w:proofErr w:type="gramStart"/>
      <w:r w:rsidRPr="002473B3">
        <w:rPr>
          <w:rStyle w:val="CodeInline"/>
        </w:rPr>
        <w:t>start(</w:t>
      </w:r>
      <w:proofErr w:type="gramEnd"/>
      <w:r w:rsidRPr="002473B3">
        <w:rPr>
          <w:rStyle w:val="CodeInline"/>
        </w:rPr>
        <w:t>)</w:t>
      </w:r>
      <w:r w:rsidRPr="00FC44D4">
        <w:t xml:space="preserve"> function registers a call with the </w:t>
      </w:r>
      <w:proofErr w:type="spellStart"/>
      <w:r w:rsidR="002473B3" w:rsidRPr="002473B3">
        <w:rPr>
          <w:rStyle w:val="CodeInline"/>
        </w:rPr>
        <w:t>r</w:t>
      </w:r>
      <w:r w:rsidRPr="002473B3">
        <w:rPr>
          <w:rStyle w:val="CodeInline"/>
        </w:rPr>
        <w:t>esource</w:t>
      </w:r>
      <w:r w:rsidR="002473B3" w:rsidRPr="002473B3">
        <w:rPr>
          <w:rStyle w:val="CodeInline"/>
        </w:rPr>
        <w:t>_m</w:t>
      </w:r>
      <w:r w:rsidRPr="002473B3">
        <w:rPr>
          <w:rStyle w:val="CodeInline"/>
        </w:rPr>
        <w:t>ap</w:t>
      </w:r>
      <w:proofErr w:type="spellEnd"/>
      <w:r w:rsidRPr="00FC44D4">
        <w:t xml:space="preserve"> to wait for the completion of </w:t>
      </w:r>
      <w:proofErr w:type="spellStart"/>
      <w:r w:rsidRPr="002473B3">
        <w:rPr>
          <w:rStyle w:val="CodeInline"/>
        </w:rPr>
        <w:t>MyGame</w:t>
      </w:r>
      <w:proofErr w:type="spellEnd"/>
      <w:r w:rsidRPr="00FC44D4">
        <w:t xml:space="preserve">-loading operations before calling the game </w:t>
      </w:r>
      <w:proofErr w:type="spellStart"/>
      <w:r w:rsidRPr="002473B3">
        <w:rPr>
          <w:rStyle w:val="CodeInline"/>
        </w:rPr>
        <w:lastRenderedPageBreak/>
        <w:t>init</w:t>
      </w:r>
      <w:proofErr w:type="spellEnd"/>
      <w:r w:rsidRPr="002473B3">
        <w:rPr>
          <w:rStyle w:val="CodeInline"/>
        </w:rPr>
        <w:t>()</w:t>
      </w:r>
      <w:r w:rsidRPr="00FC44D4">
        <w:t xml:space="preserve"> function, and then it begins the game loop. In this way, the game loop will begin only after all asynchronous loading operations are completed and the game is properly initialized. </w:t>
      </w:r>
      <w:commentRangeEnd w:id="115"/>
      <w:r w:rsidR="002473B3">
        <w:rPr>
          <w:rStyle w:val="CommentReference"/>
          <w:rFonts w:asciiTheme="minorHAnsi" w:hAnsiTheme="minorHAnsi"/>
        </w:rPr>
        <w:commentReference w:id="115"/>
      </w:r>
    </w:p>
    <w:p w14:paraId="042B61E5" w14:textId="5E5BF3BD" w:rsidR="002473B3" w:rsidRDefault="002473B3" w:rsidP="002473B3">
      <w:pPr>
        <w:pStyle w:val="NumList"/>
      </w:pPr>
      <w:commentRangeStart w:id="116"/>
      <w:r>
        <w:t>TEMP TEXT</w:t>
      </w:r>
      <w:commentRangeEnd w:id="116"/>
      <w:r>
        <w:rPr>
          <w:rStyle w:val="CommentReference"/>
          <w:rFonts w:asciiTheme="minorHAnsi" w:hAnsiTheme="minorHAnsi"/>
        </w:rPr>
        <w:commentReference w:id="116"/>
      </w:r>
    </w:p>
    <w:p w14:paraId="1335FA0B" w14:textId="7C1E0AC8" w:rsidR="002473B3" w:rsidRPr="002473B3" w:rsidRDefault="002473B3" w:rsidP="002473B3">
      <w:pPr>
        <w:pStyle w:val="Code"/>
        <w:rPr>
          <w:rStyle w:val="CodeBold"/>
        </w:rPr>
      </w:pPr>
      <w:r w:rsidRPr="002473B3">
        <w:rPr>
          <w:rStyle w:val="CodeBold"/>
        </w:rPr>
        <w:t>import * as xml from "./resources/xml.js";</w:t>
      </w:r>
    </w:p>
    <w:p w14:paraId="1F4C0BE0" w14:textId="77777777" w:rsidR="002473B3" w:rsidRDefault="002473B3" w:rsidP="002473B3">
      <w:pPr>
        <w:pStyle w:val="Code"/>
        <w:rPr>
          <w:rStyle w:val="CodeInline"/>
        </w:rPr>
      </w:pPr>
    </w:p>
    <w:p w14:paraId="604A98AA" w14:textId="6E9D301F" w:rsidR="002473B3" w:rsidRPr="002473B3" w:rsidRDefault="002473B3" w:rsidP="002473B3">
      <w:pPr>
        <w:pStyle w:val="Code"/>
        <w:rPr>
          <w:rStyle w:val="CodeInline"/>
        </w:rPr>
      </w:pPr>
      <w:r w:rsidRPr="002473B3">
        <w:rPr>
          <w:rStyle w:val="CodeInline"/>
        </w:rPr>
        <w:t>export default {</w:t>
      </w:r>
    </w:p>
    <w:p w14:paraId="28CF8D2C" w14:textId="77777777" w:rsidR="002473B3" w:rsidRPr="002473B3" w:rsidRDefault="002473B3" w:rsidP="002473B3">
      <w:pPr>
        <w:pStyle w:val="Code"/>
        <w:rPr>
          <w:rStyle w:val="CodeInline"/>
        </w:rPr>
      </w:pPr>
      <w:r w:rsidRPr="002473B3">
        <w:rPr>
          <w:rStyle w:val="CodeInline"/>
        </w:rPr>
        <w:t xml:space="preserve">    // resource support</w:t>
      </w:r>
    </w:p>
    <w:p w14:paraId="3D679B8A" w14:textId="77777777" w:rsidR="002473B3" w:rsidRPr="002473B3" w:rsidRDefault="002473B3" w:rsidP="002473B3">
      <w:pPr>
        <w:pStyle w:val="Code"/>
        <w:rPr>
          <w:rStyle w:val="CodeInline"/>
        </w:rPr>
      </w:pPr>
      <w:r w:rsidRPr="002473B3">
        <w:rPr>
          <w:rStyle w:val="CodeInline"/>
        </w:rPr>
        <w:t xml:space="preserve">    text, </w:t>
      </w:r>
      <w:r w:rsidRPr="002473B3">
        <w:rPr>
          <w:rStyle w:val="CodeBold"/>
        </w:rPr>
        <w:t>xml,</w:t>
      </w:r>
    </w:p>
    <w:p w14:paraId="4AC6CCB5" w14:textId="77777777" w:rsidR="002473B3" w:rsidRPr="002473B3" w:rsidRDefault="002473B3" w:rsidP="002473B3">
      <w:pPr>
        <w:pStyle w:val="Code"/>
        <w:rPr>
          <w:rStyle w:val="CodeInline"/>
        </w:rPr>
      </w:pPr>
    </w:p>
    <w:p w14:paraId="47A811D9" w14:textId="77777777" w:rsidR="002473B3" w:rsidRPr="002473B3" w:rsidRDefault="002473B3" w:rsidP="002473B3">
      <w:pPr>
        <w:pStyle w:val="Code"/>
        <w:rPr>
          <w:rStyle w:val="CodeInline"/>
        </w:rPr>
      </w:pPr>
      <w:r w:rsidRPr="002473B3">
        <w:rPr>
          <w:rStyle w:val="CodeInline"/>
        </w:rPr>
        <w:t xml:space="preserve">    // input support</w:t>
      </w:r>
    </w:p>
    <w:p w14:paraId="15C1805C" w14:textId="77777777" w:rsidR="002473B3" w:rsidRPr="002473B3" w:rsidRDefault="002473B3" w:rsidP="002473B3">
      <w:pPr>
        <w:pStyle w:val="Code"/>
        <w:rPr>
          <w:rStyle w:val="CodeInline"/>
        </w:rPr>
      </w:pPr>
      <w:r w:rsidRPr="002473B3">
        <w:rPr>
          <w:rStyle w:val="CodeInline"/>
        </w:rPr>
        <w:t xml:space="preserve">    input,</w:t>
      </w:r>
    </w:p>
    <w:p w14:paraId="3B660AAF" w14:textId="77777777" w:rsidR="002473B3" w:rsidRPr="002473B3" w:rsidRDefault="002473B3" w:rsidP="002473B3">
      <w:pPr>
        <w:pStyle w:val="Code"/>
        <w:rPr>
          <w:rStyle w:val="CodeInline"/>
        </w:rPr>
      </w:pPr>
    </w:p>
    <w:p w14:paraId="54B4BD6E" w14:textId="77777777" w:rsidR="002473B3" w:rsidRPr="002473B3" w:rsidRDefault="002473B3" w:rsidP="002473B3">
      <w:pPr>
        <w:pStyle w:val="Code"/>
        <w:rPr>
          <w:rStyle w:val="CodeInline"/>
        </w:rPr>
      </w:pPr>
      <w:r w:rsidRPr="002473B3">
        <w:rPr>
          <w:rStyle w:val="CodeInline"/>
        </w:rPr>
        <w:t xml:space="preserve">    // Util classes</w:t>
      </w:r>
    </w:p>
    <w:p w14:paraId="34D40758" w14:textId="77777777" w:rsidR="002473B3" w:rsidRPr="002473B3" w:rsidRDefault="002473B3" w:rsidP="002473B3">
      <w:pPr>
        <w:pStyle w:val="Code"/>
        <w:rPr>
          <w:rStyle w:val="CodeInline"/>
        </w:rPr>
      </w:pPr>
      <w:r w:rsidRPr="002473B3">
        <w:rPr>
          <w:rStyle w:val="CodeInline"/>
        </w:rPr>
        <w:t xml:space="preserve">    Camera, Transform, Renderable,</w:t>
      </w:r>
    </w:p>
    <w:p w14:paraId="452A8167" w14:textId="77777777" w:rsidR="002473B3" w:rsidRPr="002473B3" w:rsidRDefault="002473B3" w:rsidP="002473B3">
      <w:pPr>
        <w:pStyle w:val="Code"/>
        <w:rPr>
          <w:rStyle w:val="CodeInline"/>
        </w:rPr>
      </w:pPr>
    </w:p>
    <w:p w14:paraId="0AB31C5F" w14:textId="77777777" w:rsidR="002473B3" w:rsidRPr="002473B3" w:rsidRDefault="002473B3" w:rsidP="002473B3">
      <w:pPr>
        <w:pStyle w:val="Code"/>
        <w:rPr>
          <w:rStyle w:val="CodeInline"/>
        </w:rPr>
      </w:pPr>
      <w:r w:rsidRPr="002473B3">
        <w:rPr>
          <w:rStyle w:val="CodeInline"/>
        </w:rPr>
        <w:t xml:space="preserve">    // functions</w:t>
      </w:r>
    </w:p>
    <w:p w14:paraId="145414B9" w14:textId="77777777" w:rsidR="002473B3" w:rsidRPr="002473B3" w:rsidRDefault="002473B3" w:rsidP="002473B3">
      <w:pPr>
        <w:pStyle w:val="Code"/>
        <w:rPr>
          <w:rStyle w:val="CodeInline"/>
        </w:rPr>
      </w:pPr>
      <w:r w:rsidRPr="002473B3">
        <w:rPr>
          <w:rStyle w:val="CodeInline"/>
        </w:rPr>
        <w:t xml:space="preserve">    init, clearCanvas</w:t>
      </w:r>
    </w:p>
    <w:p w14:paraId="2790A7AC" w14:textId="78ABB720" w:rsidR="002473B3" w:rsidRPr="002473B3" w:rsidRDefault="002473B3" w:rsidP="002473B3">
      <w:pPr>
        <w:pStyle w:val="Code"/>
        <w:rPr>
          <w:rStyle w:val="CodeInline"/>
        </w:rPr>
      </w:pPr>
      <w:r w:rsidRPr="002473B3">
        <w:rPr>
          <w:rStyle w:val="CodeInline"/>
        </w:rPr>
        <w:t>}</w:t>
      </w:r>
    </w:p>
    <w:p w14:paraId="2E539A61" w14:textId="77777777" w:rsidR="00FC44D4" w:rsidRPr="00FC44D4" w:rsidRDefault="00FC44D4" w:rsidP="002473B3">
      <w:pPr>
        <w:pStyle w:val="BodyTextFirst"/>
      </w:pPr>
      <w:r w:rsidRPr="00FC44D4">
        <w:t>You can now run the project and experience the identical behaviors with the previous two projects. Though less than overwhelming, it is important to remember the purpose of this project and recognize that through the process of supporting asynchronous loading of external resources, the public methods and calling sequence between the game engine and the client have been defined.</w:t>
      </w:r>
    </w:p>
    <w:p w14:paraId="1730636B" w14:textId="7DF1A3D2" w:rsidR="00FC44D4" w:rsidRPr="00FC44D4" w:rsidRDefault="00FC44D4" w:rsidP="002473B3">
      <w:pPr>
        <w:pStyle w:val="BodyTextCont"/>
      </w:pPr>
      <w:r w:rsidRPr="00FC44D4">
        <w:t xml:space="preserve">Before continuing, you may notice that the </w:t>
      </w:r>
      <w:proofErr w:type="spellStart"/>
      <w:r w:rsidRPr="002473B3">
        <w:rPr>
          <w:rStyle w:val="CodeInline"/>
        </w:rPr>
        <w:t>MyGame.unload</w:t>
      </w:r>
      <w:proofErr w:type="spellEnd"/>
      <w:r w:rsidRPr="002473B3">
        <w:rPr>
          <w:rStyle w:val="CodeInline"/>
        </w:rPr>
        <w:t>()</w:t>
      </w:r>
      <w:r w:rsidRPr="00FC44D4">
        <w:t xml:space="preserve"> function is never called. This is because in this example the game loop never stopped cycling and </w:t>
      </w:r>
      <w:proofErr w:type="spellStart"/>
      <w:r w:rsidRPr="002473B3">
        <w:rPr>
          <w:rStyle w:val="CodeInline"/>
        </w:rPr>
        <w:t>MyGame</w:t>
      </w:r>
      <w:proofErr w:type="spellEnd"/>
      <w:r w:rsidRPr="00FC44D4">
        <w:t xml:space="preserve"> is never unloaded. This issue will be addressed in the next two projects.</w:t>
      </w:r>
    </w:p>
    <w:bookmarkEnd w:id="113"/>
    <w:p w14:paraId="6915C5F7" w14:textId="77777777" w:rsidR="005A75C7" w:rsidRPr="00534D76" w:rsidRDefault="005A75C7" w:rsidP="00CC448C">
      <w:pPr>
        <w:pStyle w:val="BodyTextFirst"/>
      </w:pPr>
    </w:p>
    <w:p w14:paraId="607FFBE7" w14:textId="77777777" w:rsidR="004E5FFA" w:rsidRPr="004E5FFA" w:rsidRDefault="004E5FFA" w:rsidP="004E5FFA">
      <w:pPr>
        <w:pStyle w:val="Code"/>
      </w:pPr>
    </w:p>
    <w:sectPr w:rsidR="004E5FFA" w:rsidRPr="004E5FFA" w:rsidSect="00B9323D">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3" w:author="Jeb Pavleas" w:date="2021-04-11T04:43:00Z" w:initials="JP">
    <w:p w14:paraId="324CFE1C" w14:textId="4DFAEA70" w:rsidR="004E5FFA" w:rsidRDefault="004E5FFA">
      <w:pPr>
        <w:pStyle w:val="CommentText"/>
      </w:pPr>
      <w:r>
        <w:rPr>
          <w:rStyle w:val="CommentReference"/>
        </w:rPr>
        <w:annotationRef/>
      </w:r>
      <w:r>
        <w:t xml:space="preserve">Match check for trailing / folder </w:t>
      </w:r>
      <w:r w:rsidRPr="004E5FFA">
        <w:rPr>
          <w:rStyle w:val="Strong"/>
        </w:rPr>
        <w:t xml:space="preserve">folder/folder/ </w:t>
      </w:r>
      <w:r w:rsidRPr="004E5FFA">
        <w:t xml:space="preserve">or </w:t>
      </w:r>
      <w:r w:rsidRPr="004E5FFA">
        <w:rPr>
          <w:rStyle w:val="Strong"/>
        </w:rPr>
        <w:t>folder/folder</w:t>
      </w:r>
    </w:p>
  </w:comment>
  <w:comment w:id="104" w:author="Jeb Pavleas" w:date="2021-04-11T04:45:00Z" w:initials="JP">
    <w:p w14:paraId="2E00A2F4" w14:textId="1B97B44A" w:rsidR="004E5FFA" w:rsidRDefault="004E5FFA">
      <w:pPr>
        <w:pStyle w:val="CommentText"/>
      </w:pPr>
      <w:r>
        <w:rPr>
          <w:rStyle w:val="CommentReference"/>
        </w:rPr>
        <w:annotationRef/>
      </w:r>
      <w:r>
        <w:t>Match check</w:t>
      </w:r>
    </w:p>
  </w:comment>
  <w:comment w:id="106" w:author="Jeb Pavleas" w:date="2021-04-11T05:07:00Z" w:initials="JP">
    <w:p w14:paraId="3EC1344D" w14:textId="77777777" w:rsidR="008D3043" w:rsidRDefault="008D3043">
      <w:pPr>
        <w:pStyle w:val="CommentText"/>
      </w:pPr>
      <w:r>
        <w:rPr>
          <w:rStyle w:val="CommentReference"/>
        </w:rPr>
        <w:annotationRef/>
      </w:r>
      <w:r>
        <w:t>Match check</w:t>
      </w:r>
    </w:p>
    <w:p w14:paraId="5972251E" w14:textId="163407AB" w:rsidR="008D3043" w:rsidRDefault="008D3043">
      <w:pPr>
        <w:pStyle w:val="CommentText"/>
      </w:pPr>
      <w:r>
        <w:t>Need a phrase for these</w:t>
      </w:r>
    </w:p>
  </w:comment>
  <w:comment w:id="109" w:author="Jeb Pavleas" w:date="2021-04-11T05:50:00Z" w:initials="JP">
    <w:p w14:paraId="5EC36485" w14:textId="6DBF5E26" w:rsidR="00CC448C" w:rsidRDefault="00CC448C">
      <w:pPr>
        <w:pStyle w:val="CommentText"/>
      </w:pPr>
      <w:r>
        <w:rPr>
          <w:rStyle w:val="CommentReference"/>
        </w:rPr>
        <w:annotationRef/>
      </w:r>
      <w:r>
        <w:t>Would be nice to truncate some of this with</w:t>
      </w:r>
    </w:p>
    <w:p w14:paraId="47D767FA" w14:textId="77777777" w:rsidR="00CC448C" w:rsidRDefault="00CC448C">
      <w:pPr>
        <w:pStyle w:val="CommentText"/>
      </w:pPr>
      <w:r w:rsidRPr="00CC448C">
        <w:t>// … identical code to previous project …</w:t>
      </w:r>
    </w:p>
    <w:p w14:paraId="698A56BC" w14:textId="04E5EFE3" w:rsidR="005A75C7" w:rsidRDefault="005A75C7">
      <w:pPr>
        <w:pStyle w:val="CommentText"/>
      </w:pPr>
      <w:r>
        <w:t>But name changes are preventing</w:t>
      </w:r>
    </w:p>
  </w:comment>
  <w:comment w:id="110" w:author="Jeb Pavleas" w:date="2021-04-11T06:22:00Z" w:initials="JP">
    <w:p w14:paraId="291C0ABD" w14:textId="38B49AF4" w:rsidR="00FC44D4" w:rsidRDefault="00FC44D4">
      <w:pPr>
        <w:pStyle w:val="CommentText"/>
      </w:pPr>
      <w:r>
        <w:rPr>
          <w:rStyle w:val="CommentReference"/>
        </w:rPr>
        <w:annotationRef/>
      </w:r>
      <w:r>
        <w:t>May need attention</w:t>
      </w:r>
    </w:p>
  </w:comment>
  <w:comment w:id="111" w:author="Jeb Pavleas" w:date="2021-04-11T06:19:00Z" w:initials="JP">
    <w:p w14:paraId="00428690" w14:textId="139B23C3" w:rsidR="00FC44D4" w:rsidRDefault="00FC44D4">
      <w:pPr>
        <w:pStyle w:val="CommentText"/>
      </w:pPr>
      <w:r>
        <w:rPr>
          <w:rStyle w:val="CommentReference"/>
        </w:rPr>
        <w:annotationRef/>
      </w:r>
      <w:r>
        <w:t>A bit of a sloppy description</w:t>
      </w:r>
    </w:p>
  </w:comment>
  <w:comment w:id="112" w:author="Jeb Pavleas" w:date="2021-04-11T06:19:00Z" w:initials="JP">
    <w:p w14:paraId="7843F60C" w14:textId="75EF815B" w:rsidR="00FC44D4" w:rsidRDefault="00FC44D4">
      <w:pPr>
        <w:pStyle w:val="CommentText"/>
      </w:pPr>
      <w:r>
        <w:rPr>
          <w:rStyle w:val="CommentReference"/>
        </w:rPr>
        <w:annotationRef/>
      </w:r>
      <w:r>
        <w:t>Depends on wording from text.js steps from 4.3</w:t>
      </w:r>
    </w:p>
  </w:comment>
  <w:comment w:id="114" w:author="Jeb Pavleas" w:date="2021-04-11T06:23:00Z" w:initials="JP">
    <w:p w14:paraId="6DDFEFB7" w14:textId="42FC295B" w:rsidR="00FC44D4" w:rsidRDefault="00FC44D4">
      <w:pPr>
        <w:pStyle w:val="CommentText"/>
      </w:pPr>
      <w:r>
        <w:rPr>
          <w:rStyle w:val="CommentReference"/>
        </w:rPr>
        <w:annotationRef/>
      </w:r>
    </w:p>
  </w:comment>
  <w:comment w:id="115" w:author="Jeb Pavleas" w:date="2021-04-11T06:27:00Z" w:initials="JP">
    <w:p w14:paraId="3A26AFDE" w14:textId="1656C2F1" w:rsidR="002473B3" w:rsidRDefault="002473B3">
      <w:pPr>
        <w:pStyle w:val="CommentText"/>
      </w:pPr>
      <w:r>
        <w:rPr>
          <w:rStyle w:val="CommentReference"/>
        </w:rPr>
        <w:annotationRef/>
      </w:r>
      <w:r>
        <w:t>Double check accuracy</w:t>
      </w:r>
    </w:p>
  </w:comment>
  <w:comment w:id="116" w:author="Jeb Pavleas" w:date="2021-04-11T06:30:00Z" w:initials="JP">
    <w:p w14:paraId="43705888" w14:textId="3FF808A3" w:rsidR="002473B3" w:rsidRDefault="002473B3">
      <w:pPr>
        <w:pStyle w:val="CommentText"/>
      </w:pPr>
      <w:r>
        <w:rPr>
          <w:rStyle w:val="CommentReference"/>
        </w:rPr>
        <w:annotationRef/>
      </w:r>
      <w:r>
        <w:t>Index.js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4CFE1C" w15:done="0"/>
  <w15:commentEx w15:paraId="2E00A2F4" w15:done="0"/>
  <w15:commentEx w15:paraId="5972251E" w15:done="0"/>
  <w15:commentEx w15:paraId="698A56BC" w15:done="0"/>
  <w15:commentEx w15:paraId="291C0ABD" w15:done="0"/>
  <w15:commentEx w15:paraId="00428690" w15:done="0"/>
  <w15:commentEx w15:paraId="7843F60C" w15:done="0"/>
  <w15:commentEx w15:paraId="6DDFEFB7" w15:done="0"/>
  <w15:commentEx w15:paraId="3A26AFDE" w15:done="0"/>
  <w15:commentEx w15:paraId="43705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FD0F" w16cex:dateUtc="2021-04-11T11:43:00Z"/>
  <w16cex:commentExtensible w16cex:durableId="241CFD84" w16cex:dateUtc="2021-04-11T11:45:00Z"/>
  <w16cex:commentExtensible w16cex:durableId="241D02AD" w16cex:dateUtc="2021-04-11T12:07:00Z"/>
  <w16cex:commentExtensible w16cex:durableId="241D0CAF" w16cex:dateUtc="2021-04-11T12:50:00Z"/>
  <w16cex:commentExtensible w16cex:durableId="241D1417" w16cex:dateUtc="2021-04-11T13:22:00Z"/>
  <w16cex:commentExtensible w16cex:durableId="241D1385" w16cex:dateUtc="2021-04-11T13:19:00Z"/>
  <w16cex:commentExtensible w16cex:durableId="241D1359" w16cex:dateUtc="2021-04-11T13:19:00Z"/>
  <w16cex:commentExtensible w16cex:durableId="241D1469" w16cex:dateUtc="2021-04-11T13:23:00Z"/>
  <w16cex:commentExtensible w16cex:durableId="241D1565" w16cex:dateUtc="2021-04-11T13:27:00Z"/>
  <w16cex:commentExtensible w16cex:durableId="241D1607" w16cex:dateUtc="2021-04-11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4CFE1C" w16cid:durableId="241CFD0F"/>
  <w16cid:commentId w16cid:paraId="2E00A2F4" w16cid:durableId="241CFD84"/>
  <w16cid:commentId w16cid:paraId="5972251E" w16cid:durableId="241D02AD"/>
  <w16cid:commentId w16cid:paraId="698A56BC" w16cid:durableId="241D0CAF"/>
  <w16cid:commentId w16cid:paraId="291C0ABD" w16cid:durableId="241D1417"/>
  <w16cid:commentId w16cid:paraId="00428690" w16cid:durableId="241D1385"/>
  <w16cid:commentId w16cid:paraId="7843F60C" w16cid:durableId="241D1359"/>
  <w16cid:commentId w16cid:paraId="6DDFEFB7" w16cid:durableId="241D1469"/>
  <w16cid:commentId w16cid:paraId="3A26AFDE" w16cid:durableId="241D1565"/>
  <w16cid:commentId w16cid:paraId="43705888" w16cid:durableId="241D1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55223" w14:textId="77777777" w:rsidR="00DF4AEB" w:rsidRDefault="00DF4AEB" w:rsidP="000C758C">
      <w:pPr>
        <w:spacing w:after="0" w:line="240" w:lineRule="auto"/>
      </w:pPr>
      <w:r>
        <w:separator/>
      </w:r>
    </w:p>
  </w:endnote>
  <w:endnote w:type="continuationSeparator" w:id="0">
    <w:p w14:paraId="68464E28" w14:textId="77777777" w:rsidR="00DF4AEB" w:rsidRDefault="00DF4AE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Georgia Pro Cond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rbel Light"/>
    <w:panose1 w:val="00000000000000000000"/>
    <w:charset w:val="00"/>
    <w:family w:val="swiss"/>
    <w:notTrueType/>
    <w:pitch w:val="variable"/>
    <w:sig w:usb0="00000003" w:usb1="00000000" w:usb2="00000000" w:usb3="00000000" w:csb0="00000001" w:csb1="00000000"/>
  </w:font>
  <w:font w:name="TheSansMonoConNormal">
    <w:altName w:val="Ubuntu Mono"/>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3AF6A" w14:textId="77777777" w:rsidR="00B9323D" w:rsidRPr="00222F70" w:rsidRDefault="00B9323D">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FA0A" w14:textId="77777777" w:rsidR="00B9323D" w:rsidRPr="00222F70" w:rsidRDefault="00B9323D"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B9323D" w:rsidRDefault="00B9323D"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C724A" w14:textId="77777777" w:rsidR="00DF4AEB" w:rsidRDefault="00DF4AEB" w:rsidP="000C758C">
      <w:pPr>
        <w:spacing w:after="0" w:line="240" w:lineRule="auto"/>
      </w:pPr>
      <w:r>
        <w:separator/>
      </w:r>
    </w:p>
  </w:footnote>
  <w:footnote w:type="continuationSeparator" w:id="0">
    <w:p w14:paraId="40B8B730" w14:textId="77777777" w:rsidR="00DF4AEB" w:rsidRDefault="00DF4AE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8ECE" w14:textId="77777777" w:rsidR="00B9323D" w:rsidRPr="003C7D0E" w:rsidRDefault="00B9323D"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492F8" w14:textId="77777777" w:rsidR="00B9323D" w:rsidRPr="002A45BE" w:rsidRDefault="00B9323D"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D1FAD" w14:textId="064176D1" w:rsidR="00B9323D" w:rsidRDefault="00B9323D"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71823F"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4</w:t>
    </w:r>
    <w:proofErr w:type="gramEnd"/>
  </w:p>
  <w:p w14:paraId="4314FCCD" w14:textId="77777777" w:rsidR="00B9323D" w:rsidRPr="00B44665" w:rsidRDefault="00B9323D"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62E30"/>
    <w:rsid w:val="000C0041"/>
    <w:rsid w:val="000C758C"/>
    <w:rsid w:val="00111EFA"/>
    <w:rsid w:val="00121257"/>
    <w:rsid w:val="0012351D"/>
    <w:rsid w:val="001C6ACF"/>
    <w:rsid w:val="00215545"/>
    <w:rsid w:val="002473B3"/>
    <w:rsid w:val="00267D15"/>
    <w:rsid w:val="00270B07"/>
    <w:rsid w:val="00271933"/>
    <w:rsid w:val="002B58A1"/>
    <w:rsid w:val="002C006F"/>
    <w:rsid w:val="00302E67"/>
    <w:rsid w:val="00334A41"/>
    <w:rsid w:val="00365D05"/>
    <w:rsid w:val="003866FD"/>
    <w:rsid w:val="004204B4"/>
    <w:rsid w:val="00433B5F"/>
    <w:rsid w:val="004617F9"/>
    <w:rsid w:val="00462CCE"/>
    <w:rsid w:val="00467232"/>
    <w:rsid w:val="004B444D"/>
    <w:rsid w:val="004E4AB4"/>
    <w:rsid w:val="004E5FFA"/>
    <w:rsid w:val="00534D76"/>
    <w:rsid w:val="00560D34"/>
    <w:rsid w:val="00592D9B"/>
    <w:rsid w:val="005A75C7"/>
    <w:rsid w:val="005C1C1E"/>
    <w:rsid w:val="005E19DF"/>
    <w:rsid w:val="006529A2"/>
    <w:rsid w:val="006A0169"/>
    <w:rsid w:val="006A07FE"/>
    <w:rsid w:val="006A0F2B"/>
    <w:rsid w:val="006B1942"/>
    <w:rsid w:val="006D172A"/>
    <w:rsid w:val="006D7CE6"/>
    <w:rsid w:val="006F5A10"/>
    <w:rsid w:val="00746E60"/>
    <w:rsid w:val="00777EB1"/>
    <w:rsid w:val="007826B9"/>
    <w:rsid w:val="007B7B4C"/>
    <w:rsid w:val="007F3D20"/>
    <w:rsid w:val="00844B8B"/>
    <w:rsid w:val="00870193"/>
    <w:rsid w:val="008955A0"/>
    <w:rsid w:val="008C45C1"/>
    <w:rsid w:val="008D3043"/>
    <w:rsid w:val="008E7FCF"/>
    <w:rsid w:val="00933B1F"/>
    <w:rsid w:val="00945BA2"/>
    <w:rsid w:val="009C1A4E"/>
    <w:rsid w:val="009D6400"/>
    <w:rsid w:val="00A6316D"/>
    <w:rsid w:val="00AA4F58"/>
    <w:rsid w:val="00AB7062"/>
    <w:rsid w:val="00AE31F9"/>
    <w:rsid w:val="00AF4722"/>
    <w:rsid w:val="00B11B45"/>
    <w:rsid w:val="00B21E1E"/>
    <w:rsid w:val="00B85A86"/>
    <w:rsid w:val="00B92D9D"/>
    <w:rsid w:val="00B9323D"/>
    <w:rsid w:val="00BA0F28"/>
    <w:rsid w:val="00CC448C"/>
    <w:rsid w:val="00CD350D"/>
    <w:rsid w:val="00D54D65"/>
    <w:rsid w:val="00D8445E"/>
    <w:rsid w:val="00DC1896"/>
    <w:rsid w:val="00DE5A8B"/>
    <w:rsid w:val="00DF4AEB"/>
    <w:rsid w:val="00E80754"/>
    <w:rsid w:val="00F40B10"/>
    <w:rsid w:val="00F871AB"/>
    <w:rsid w:val="00FC44D4"/>
    <w:rsid w:val="00FD1461"/>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9</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5</cp:revision>
  <dcterms:created xsi:type="dcterms:W3CDTF">2021-04-11T11:20:00Z</dcterms:created>
  <dcterms:modified xsi:type="dcterms:W3CDTF">2021-04-11T13:32:00Z</dcterms:modified>
</cp:coreProperties>
</file>