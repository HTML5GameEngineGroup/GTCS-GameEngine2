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C5B82" w14:textId="77777777" w:rsidR="00682A17" w:rsidRPr="002311A5" w:rsidRDefault="00682A17" w:rsidP="00682A17">
      <w:pPr>
        <w:pStyle w:val="ChapterTitle"/>
      </w:pPr>
      <w:r w:rsidRPr="002311A5">
        <w:t xml:space="preserve">Building </w:t>
      </w:r>
      <w:r w:rsidR="00902104" w:rsidRPr="002311A5">
        <w:t xml:space="preserve">a </w:t>
      </w:r>
      <w:r w:rsidRPr="002311A5">
        <w:t xml:space="preserve">Sample Game: </w:t>
      </w:r>
      <w:r w:rsidR="00902104" w:rsidRPr="002311A5">
        <w:t>F</w:t>
      </w:r>
      <w:r w:rsidRPr="002311A5">
        <w:t xml:space="preserve">rom </w:t>
      </w:r>
      <w:r w:rsidR="00902104" w:rsidRPr="002311A5">
        <w:t>D</w:t>
      </w:r>
      <w:r w:rsidRPr="002311A5">
        <w:t xml:space="preserve">esign to </w:t>
      </w:r>
      <w:r w:rsidR="00902104" w:rsidRPr="002311A5">
        <w:t>C</w:t>
      </w:r>
      <w:r w:rsidRPr="002311A5">
        <w:t>omplet</w:t>
      </w:r>
      <w:r w:rsidR="00902104" w:rsidRPr="002311A5">
        <w:t>ion</w:t>
      </w:r>
    </w:p>
    <w:p w14:paraId="1B1F627F" w14:textId="442FE430" w:rsidR="00CD0A7B" w:rsidRPr="002311A5" w:rsidRDefault="00CD0A7B" w:rsidP="00577915">
      <w:pPr>
        <w:pStyle w:val="BodyTextFirst"/>
      </w:pPr>
      <w:r w:rsidRPr="002311A5">
        <w:t xml:space="preserve">The projects included in the main sections of </w:t>
      </w:r>
      <w:r w:rsidR="006E54DC" w:rsidRPr="002311A5">
        <w:t xml:space="preserve">Chapters </w:t>
      </w:r>
      <w:r w:rsidRPr="002311A5">
        <w:t>1</w:t>
      </w:r>
      <w:r w:rsidR="006E54DC" w:rsidRPr="002311A5">
        <w:t xml:space="preserve"> to </w:t>
      </w:r>
      <w:r w:rsidRPr="002311A5">
        <w:t>10 began with simple shapes, slowly introducing characters and environments to illustrate the concepts in each chapter; those projects focused on individual behaviors and techniques (such as collision detection, object physics, lighting</w:t>
      </w:r>
      <w:r w:rsidR="001F5755" w:rsidRPr="002311A5">
        <w:t>,</w:t>
      </w:r>
      <w:r w:rsidRPr="002311A5">
        <w:t xml:space="preserve"> and the like) but lacked the kind of structured challenges necessary </w:t>
      </w:r>
      <w:del w:id="0" w:author="Jason Pace" w:date="2021-05-29T17:15:00Z">
        <w:r w:rsidRPr="002311A5" w:rsidDel="002A3E9A">
          <w:delText xml:space="preserve">for </w:delText>
        </w:r>
      </w:del>
      <w:del w:id="1" w:author="Jason Pace" w:date="2021-05-29T17:14:00Z">
        <w:r w:rsidRPr="002311A5" w:rsidDel="002A3E9A">
          <w:delText>game mechanics</w:delText>
        </w:r>
      </w:del>
      <w:ins w:id="2" w:author="Jason Pace" w:date="2021-05-29T17:15:00Z">
        <w:r w:rsidR="002A3E9A">
          <w:t xml:space="preserve">to deliver </w:t>
        </w:r>
      </w:ins>
      <w:ins w:id="3" w:author="Jason Pace" w:date="2021-05-29T17:14:00Z">
        <w:r w:rsidR="002A3E9A">
          <w:t>a full gameplay experien</w:t>
        </w:r>
      </w:ins>
      <w:ins w:id="4" w:author="Jason Pace" w:date="2021-05-29T17:15:00Z">
        <w:r w:rsidR="002A3E9A">
          <w:t>ce</w:t>
        </w:r>
      </w:ins>
      <w:r w:rsidRPr="002311A5">
        <w:t xml:space="preserve">. The projects in the </w:t>
      </w:r>
      <w:r w:rsidR="001F5755" w:rsidRPr="002311A5">
        <w:t>“</w:t>
      </w:r>
      <w:r w:rsidR="00E25424" w:rsidRPr="00E25424">
        <w:t>Design Considerations</w:t>
      </w:r>
      <w:r w:rsidR="001F5755" w:rsidRPr="002311A5">
        <w:t>”</w:t>
      </w:r>
      <w:r w:rsidRPr="002311A5">
        <w:rPr>
          <w:i/>
        </w:rPr>
        <w:t xml:space="preserve"> </w:t>
      </w:r>
      <w:r w:rsidRPr="002311A5">
        <w:t>section</w:t>
      </w:r>
      <w:r w:rsidR="001F5755" w:rsidRPr="002311A5">
        <w:t>s</w:t>
      </w:r>
      <w:r w:rsidRPr="002311A5">
        <w:t xml:space="preserve"> demonstrate how to introduce the types of logical rules and challenges required to turn basic behaviors into well-formed </w:t>
      </w:r>
      <w:ins w:id="5" w:author="Jason Pace" w:date="2021-05-29T17:15:00Z">
        <w:r w:rsidR="002A3E9A">
          <w:t xml:space="preserve">game </w:t>
        </w:r>
      </w:ins>
      <w:r w:rsidRPr="002311A5">
        <w:t>mechanics</w:t>
      </w:r>
      <w:r w:rsidR="0094332F">
        <w:fldChar w:fldCharType="begin"/>
      </w:r>
      <w:r w:rsidR="0029318A">
        <w:instrText xml:space="preserve"> XE "</w:instrText>
      </w:r>
      <w:r w:rsidR="0029318A" w:rsidRPr="006C3DF2">
        <w:instrText>Game design:well-formed mechanics</w:instrText>
      </w:r>
      <w:r w:rsidR="0029318A">
        <w:instrText xml:space="preserve">" </w:instrText>
      </w:r>
      <w:r w:rsidR="0094332F">
        <w:fldChar w:fldCharType="end"/>
      </w:r>
      <w:ins w:id="6" w:author="Jason Pace" w:date="2021-05-29T17:15:00Z">
        <w:r w:rsidR="002A3E9A">
          <w:t xml:space="preserve"> and </w:t>
        </w:r>
      </w:ins>
      <w:del w:id="7" w:author="Jason Pace" w:date="2021-05-29T17:15:00Z">
        <w:r w:rsidRPr="002311A5" w:rsidDel="002A3E9A">
          <w:delText>. T</w:delText>
        </w:r>
      </w:del>
      <w:ins w:id="8" w:author="Jason Pace" w:date="2021-05-29T17:15:00Z">
        <w:r w:rsidR="002A3E9A">
          <w:t>t</w:t>
        </w:r>
      </w:ins>
      <w:r w:rsidRPr="002311A5">
        <w:t xml:space="preserve">his chapter </w:t>
      </w:r>
      <w:ins w:id="9" w:author="Jason Pace" w:date="2021-05-29T17:15:00Z">
        <w:r w:rsidR="002A3E9A">
          <w:t xml:space="preserve">now </w:t>
        </w:r>
      </w:ins>
      <w:r w:rsidRPr="002311A5">
        <w:t xml:space="preserve">changes the focus to emphasize the design process from earliest conception through functional prototype, bringing together and extending the work done in earlier projects by using the characters and environments from prior chapters along with the basic idea for the </w:t>
      </w:r>
      <w:del w:id="10" w:author="Jason Pace" w:date="2021-05-29T17:16:00Z">
        <w:r w:rsidRPr="002311A5" w:rsidDel="002A3E9A">
          <w:delText>“</w:delText>
        </w:r>
      </w:del>
      <w:r w:rsidRPr="00C24208">
        <w:t>unlocking platform</w:t>
      </w:r>
      <w:ins w:id="11" w:author="Jason Pace" w:date="2021-05-29T17:16:00Z">
        <w:r w:rsidR="002A3E9A" w:rsidRPr="00C24208">
          <w:rPr>
            <w:iCs/>
          </w:rPr>
          <w:t xml:space="preserve"> game</w:t>
        </w:r>
      </w:ins>
      <w:del w:id="12" w:author="Jason Pace" w:date="2021-05-29T17:16:00Z">
        <w:r w:rsidRPr="00C24208" w:rsidDel="002A3E9A">
          <w:delText>er</w:delText>
        </w:r>
      </w:del>
      <w:del w:id="13" w:author="Jason Pace" w:date="2021-05-29T17:17:00Z">
        <w:r w:rsidRPr="00C24208" w:rsidDel="002A3E9A">
          <w:delText>”</w:delText>
        </w:r>
      </w:del>
      <w:r w:rsidRPr="002311A5">
        <w:t xml:space="preserve"> from the </w:t>
      </w:r>
      <w:r w:rsidR="001F5755" w:rsidRPr="002311A5">
        <w:t>“</w:t>
      </w:r>
      <w:r w:rsidR="00E25424" w:rsidRPr="00E25424">
        <w:t>Design Considerations</w:t>
      </w:r>
      <w:r w:rsidR="001F5755" w:rsidRPr="002311A5">
        <w:t>”</w:t>
      </w:r>
      <w:r w:rsidRPr="002311A5">
        <w:t xml:space="preserve"> section of Chapter 10. As with earlier chapters</w:t>
      </w:r>
      <w:del w:id="14" w:author="Jason Pace" w:date="2021-05-29T17:17:00Z">
        <w:r w:rsidRPr="002311A5" w:rsidDel="002A3E9A">
          <w:delText>,</w:delText>
        </w:r>
      </w:del>
      <w:r w:rsidRPr="002311A5">
        <w:t xml:space="preserve"> the design framework utilized here begins with a simple and flexible starting template and adds complexity incrementally and intentionally to allow the game to grow in a controlled manner. </w:t>
      </w:r>
    </w:p>
    <w:p w14:paraId="1E125491" w14:textId="3310B09A" w:rsidR="00CD0A7B" w:rsidRPr="002311A5" w:rsidRDefault="00CD0A7B" w:rsidP="00577915">
      <w:pPr>
        <w:pStyle w:val="BodyText"/>
      </w:pPr>
      <w:r w:rsidRPr="002311A5">
        <w:t xml:space="preserve">The design exercises have until now avoided considering most of the </w:t>
      </w:r>
      <w:r w:rsidR="002026EB" w:rsidRPr="002311A5">
        <w:t xml:space="preserve">nine </w:t>
      </w:r>
      <w:r w:rsidRPr="002311A5">
        <w:t>elements of game design</w:t>
      </w:r>
      <w:r w:rsidR="00DE459B">
        <w:t xml:space="preserve"> described in </w:t>
      </w:r>
      <w:r w:rsidR="0059607E">
        <w:t xml:space="preserve">the </w:t>
      </w:r>
      <w:r w:rsidR="0059607E">
        <w:rPr>
          <w:i/>
        </w:rPr>
        <w:t xml:space="preserve">How Do You Make a Great Video Game? </w:t>
      </w:r>
      <w:r w:rsidR="0059607E">
        <w:t xml:space="preserve">Section of </w:t>
      </w:r>
      <w:r w:rsidR="00DE459B">
        <w:t xml:space="preserve">Chapter </w:t>
      </w:r>
      <w:r w:rsidR="0059607E">
        <w:t>1</w:t>
      </w:r>
      <w:r w:rsidRPr="002311A5">
        <w:t xml:space="preserve"> while crafting the </w:t>
      </w:r>
      <w:ins w:id="15" w:author="Jason Pace" w:date="2021-05-29T17:18:00Z">
        <w:r w:rsidR="002A3E9A">
          <w:t xml:space="preserve">basic game loop </w:t>
        </w:r>
      </w:ins>
      <w:del w:id="16" w:author="Jason Pace" w:date="2021-05-29T17:18:00Z">
        <w:r w:rsidRPr="002311A5" w:rsidDel="002A3E9A">
          <w:delText xml:space="preserve">mechanic </w:delText>
        </w:r>
      </w:del>
      <w:ins w:id="17" w:author="Jason Pace" w:date="2021-05-29T17:18:00Z">
        <w:r w:rsidR="002A3E9A" w:rsidRPr="002311A5">
          <w:t xml:space="preserve"> </w:t>
        </w:r>
      </w:ins>
      <w:r w:rsidRPr="002311A5">
        <w:t>to stay focused on refining the core characteristics of play. The design approach used in this book is a ground-up framework that emphasizes first working with a</w:t>
      </w:r>
      <w:ins w:id="18" w:author="Jason Pace" w:date="2021-05-29T17:19:00Z">
        <w:r w:rsidR="002A3E9A">
          <w:t xml:space="preserve">n isolated </w:t>
        </w:r>
        <w:proofErr w:type="spellStart"/>
        <w:r w:rsidR="002A3E9A">
          <w:t>game</w:t>
        </w:r>
      </w:ins>
      <w:del w:id="19" w:author="Jason Pace" w:date="2021-05-29T17:19:00Z">
        <w:r w:rsidRPr="002311A5" w:rsidDel="002A3E9A">
          <w:delText xml:space="preserve"> pure </w:delText>
        </w:r>
      </w:del>
      <w:r w:rsidRPr="002311A5">
        <w:t>mechanic</w:t>
      </w:r>
      <w:proofErr w:type="spellEnd"/>
      <w:r w:rsidRPr="002311A5">
        <w:t xml:space="preserve"> prior to considering genre or setting; when you begin incorporating a setting and building</w:t>
      </w:r>
      <w:r w:rsidR="002026EB" w:rsidRPr="002311A5">
        <w:t xml:space="preserve"> </w:t>
      </w:r>
      <w:r w:rsidRPr="002311A5">
        <w:t>out levels that include additional design elements</w:t>
      </w:r>
      <w:r w:rsidR="002026EB" w:rsidRPr="002311A5">
        <w:t>,</w:t>
      </w:r>
      <w:r w:rsidRPr="002311A5">
        <w:t xml:space="preserve"> the </w:t>
      </w:r>
      <w:ins w:id="20" w:author="Jason Pace" w:date="2021-05-29T17:20:00Z">
        <w:r w:rsidR="002A3E9A">
          <w:t xml:space="preserve">gameplay </w:t>
        </w:r>
      </w:ins>
      <w:del w:id="21" w:author="Jason Pace" w:date="2021-05-29T17:20:00Z">
        <w:r w:rsidRPr="002311A5" w:rsidDel="002A3E9A">
          <w:delText>mechanic</w:delText>
        </w:r>
      </w:del>
      <w:r w:rsidRPr="002311A5">
        <w:t xml:space="preserve"> will grow and evolve in unique directions as you grow the game world. There are endless potential variations for the </w:t>
      </w:r>
      <w:ins w:id="22" w:author="Jason Pace" w:date="2021-05-29T17:20:00Z">
        <w:r w:rsidR="002A3E9A">
          <w:t xml:space="preserve">game </w:t>
        </w:r>
      </w:ins>
      <w:r w:rsidRPr="002311A5">
        <w:t>mechanics</w:t>
      </w:r>
      <w:ins w:id="23" w:author="Jason Pace" w:date="2021-05-29T17:20:00Z">
        <w:r w:rsidR="002A3E9A">
          <w:t xml:space="preserve"> and </w:t>
        </w:r>
      </w:ins>
      <w:ins w:id="24" w:author="Jason Pace" w:date="2021-05-29T17:21:00Z">
        <w:r w:rsidR="002A3E9A">
          <w:t>associated</w:t>
        </w:r>
      </w:ins>
      <w:ins w:id="25" w:author="Jason Pace" w:date="2021-05-29T17:20:00Z">
        <w:r w:rsidR="002A3E9A">
          <w:t xml:space="preserve"> game loops</w:t>
        </w:r>
      </w:ins>
      <w:r w:rsidRPr="002311A5">
        <w:t xml:space="preserve"> you design, and you’ll be surprised by how differently the same </w:t>
      </w:r>
      <w:ins w:id="26" w:author="Jason Pace" w:date="2021-05-29T17:21:00Z">
        <w:r w:rsidR="002A3E9A">
          <w:t xml:space="preserve">foundational elements of play </w:t>
        </w:r>
      </w:ins>
      <w:del w:id="27" w:author="Jason Pace" w:date="2021-05-29T17:21:00Z">
        <w:r w:rsidRPr="002311A5" w:rsidDel="002A3E9A">
          <w:delText xml:space="preserve">elemental mechanic </w:delText>
        </w:r>
      </w:del>
      <w:r w:rsidRPr="002311A5">
        <w:t>develop</w:t>
      </w:r>
      <w:del w:id="28" w:author="Jason Pace" w:date="2021-05-29T17:21:00Z">
        <w:r w:rsidRPr="002311A5" w:rsidDel="002A3E9A">
          <w:delText>s</w:delText>
        </w:r>
      </w:del>
      <w:r w:rsidRPr="002311A5">
        <w:t xml:space="preserve"> and evolve</w:t>
      </w:r>
      <w:del w:id="29" w:author="Jason Pace" w:date="2021-05-29T17:22:00Z">
        <w:r w:rsidRPr="002311A5" w:rsidDel="002A3E9A">
          <w:delText>s</w:delText>
        </w:r>
      </w:del>
      <w:r w:rsidRPr="002311A5">
        <w:t xml:space="preserve"> based on the kind of </w:t>
      </w:r>
      <w:del w:id="30" w:author="Jason Pace" w:date="2021-05-29T17:22:00Z">
        <w:r w:rsidRPr="002311A5" w:rsidDel="002A3E9A">
          <w:delText xml:space="preserve">game </w:delText>
        </w:r>
      </w:del>
      <w:ins w:id="31" w:author="Jason Pace" w:date="2021-05-29T17:22:00Z">
        <w:r w:rsidR="002A3E9A">
          <w:t>creative choices</w:t>
        </w:r>
        <w:r w:rsidR="002A3E9A" w:rsidRPr="002311A5">
          <w:t xml:space="preserve"> </w:t>
        </w:r>
      </w:ins>
      <w:r w:rsidRPr="002311A5">
        <w:t>you make.</w:t>
      </w:r>
    </w:p>
    <w:p w14:paraId="4042FB85" w14:textId="77777777" w:rsidR="00CD0A7B" w:rsidRPr="002311A5" w:rsidRDefault="00CD0A7B" w:rsidP="00CA194F">
      <w:pPr>
        <w:pStyle w:val="Heading1"/>
      </w:pPr>
      <w:r w:rsidRPr="002311A5">
        <w:lastRenderedPageBreak/>
        <w:t>Part 1: Refining the Concept</w:t>
      </w:r>
    </w:p>
    <w:p w14:paraId="64B7E3AC" w14:textId="77777777" w:rsidR="00CD0A7B" w:rsidRPr="002311A5" w:rsidRDefault="00CD0A7B" w:rsidP="00CA194F">
      <w:pPr>
        <w:pStyle w:val="BodyTextFirst"/>
      </w:pPr>
      <w:r w:rsidRPr="002311A5">
        <w:t>At this point</w:t>
      </w:r>
      <w:del w:id="32" w:author="Jason Pace" w:date="2021-05-29T17:22:00Z">
        <w:r w:rsidRPr="002311A5" w:rsidDel="002A3E9A">
          <w:delText>,</w:delText>
        </w:r>
      </w:del>
      <w:r w:rsidRPr="002311A5">
        <w:t xml:space="preserve"> you should have the beginning of a concept using a 2D jumping and puzzle-solving mechanic</w:t>
      </w:r>
      <w:r w:rsidR="00F851B0">
        <w:fldChar w:fldCharType="begin"/>
      </w:r>
      <w:r w:rsidR="00F851B0">
        <w:instrText xml:space="preserve"> XE "</w:instrText>
      </w:r>
      <w:r w:rsidR="00F851B0" w:rsidRPr="00DC003E">
        <w:instrText>Game design:2D jumping and puzzle-solving mechanic</w:instrText>
      </w:r>
      <w:r w:rsidR="00F851B0">
        <w:instrText xml:space="preserve">" </w:instrText>
      </w:r>
      <w:r w:rsidR="00F851B0">
        <w:fldChar w:fldCharType="end"/>
      </w:r>
      <w:r w:rsidRPr="002311A5">
        <w:t xml:space="preserve"> to unlock a barrier and reach a reward. Recall </w:t>
      </w:r>
      <w:r w:rsidR="00E25424" w:rsidRPr="00E25424">
        <w:t xml:space="preserve">Figure </w:t>
      </w:r>
      <w:r w:rsidR="002026EB" w:rsidRPr="002311A5">
        <w:t>11-</w:t>
      </w:r>
      <w:r w:rsidR="00E25424" w:rsidRPr="00E25424">
        <w:t>1</w:t>
      </w:r>
      <w:r w:rsidRPr="002311A5">
        <w:t xml:space="preserve"> as the final screen layout and design from Chapter 10</w:t>
      </w:r>
      <w:r w:rsidR="002026EB" w:rsidRPr="002311A5">
        <w:t>.</w:t>
      </w:r>
    </w:p>
    <w:p w14:paraId="7DA62CD3" w14:textId="77777777" w:rsidR="00CD0A7B" w:rsidRPr="002311A5" w:rsidRDefault="001121A4" w:rsidP="00123A6F">
      <w:pPr>
        <w:pStyle w:val="Figure"/>
      </w:pPr>
      <w:r w:rsidRPr="00DE459B">
        <w:rPr>
          <w:noProof/>
        </w:rPr>
        <w:drawing>
          <wp:inline distT="0" distB="0" distL="0" distR="0" wp14:anchorId="2132F2DD" wp14:editId="3A9BBAA3">
            <wp:extent cx="5445125" cy="2830830"/>
            <wp:effectExtent l="0" t="0" r="317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45125" cy="2830830"/>
                    </a:xfrm>
                    <a:prstGeom prst="rect">
                      <a:avLst/>
                    </a:prstGeom>
                    <a:noFill/>
                    <a:ln>
                      <a:noFill/>
                    </a:ln>
                  </pic:spPr>
                </pic:pic>
              </a:graphicData>
            </a:graphic>
          </wp:inline>
        </w:drawing>
      </w:r>
    </w:p>
    <w:p w14:paraId="6B1297B5" w14:textId="77777777" w:rsidR="00CD0A7B" w:rsidRPr="002311A5" w:rsidRDefault="00E25424" w:rsidP="00CA194F">
      <w:pPr>
        <w:pStyle w:val="FigureCaption"/>
        <w:rPr>
          <w:noProof w:val="0"/>
        </w:rPr>
      </w:pPr>
      <w:r>
        <w:rPr>
          <w:noProof w:val="0"/>
        </w:rPr>
        <w:t>Figure 11-1. The 2D implementation from</w:t>
      </w:r>
      <w:r w:rsidR="00F851B0">
        <w:fldChar w:fldCharType="begin"/>
      </w:r>
      <w:r w:rsidR="00F851B0">
        <w:instrText xml:space="preserve"> XE "</w:instrText>
      </w:r>
      <w:r w:rsidR="00F851B0" w:rsidRPr="00DC003E">
        <w:instrText>Game design:2D jumping and puzzle-solving mechanic</w:instrText>
      </w:r>
      <w:r w:rsidR="00F851B0">
        <w:instrText xml:space="preserve">" </w:instrText>
      </w:r>
      <w:r w:rsidR="00F851B0">
        <w:fldChar w:fldCharType="end"/>
      </w:r>
      <w:r>
        <w:rPr>
          <w:noProof w:val="0"/>
        </w:rPr>
        <w:t xml:space="preserve"> Chapter 10</w:t>
      </w:r>
    </w:p>
    <w:p w14:paraId="4352DABD" w14:textId="77777777" w:rsidR="00CD0A7B" w:rsidRPr="002311A5" w:rsidRDefault="00CD0A7B" w:rsidP="00CA194F">
      <w:pPr>
        <w:pStyle w:val="BodyText"/>
      </w:pPr>
      <w:r w:rsidRPr="002311A5">
        <w:t xml:space="preserve">This design already has a multistage solution requiring the player to both demonstrate timing-based agility and puzzle-solving </w:t>
      </w:r>
      <w:r w:rsidR="008D0194" w:rsidRPr="002311A5">
        <w:t>logic. In</w:t>
      </w:r>
      <w:r w:rsidRPr="002311A5">
        <w:t xml:space="preserve"> the current design, the player controls the hero character (perhaps by using the A and D keys to move left and right and </w:t>
      </w:r>
      <w:r w:rsidR="002026EB" w:rsidRPr="002311A5">
        <w:t xml:space="preserve">using </w:t>
      </w:r>
      <w:r w:rsidRPr="002311A5">
        <w:t>the spacebar to jump). The player can jump between horizontal platforms on the same level but can’t reach platforms above without using the middle “elevator” platform</w:t>
      </w:r>
      <w:r w:rsidR="00A7769C">
        <w:fldChar w:fldCharType="begin"/>
      </w:r>
      <w:r w:rsidR="00A7769C">
        <w:instrText xml:space="preserve"> XE "</w:instrText>
      </w:r>
      <w:r w:rsidR="00A7769C" w:rsidRPr="00213834">
        <w:instrText>Game design:</w:instrText>
      </w:r>
      <w:r w:rsidR="00A7769C">
        <w:rPr>
          <w:rFonts w:ascii="Times New Roman" w:eastAsiaTheme="minorHAnsi" w:hAnsi="Times New Roman"/>
          <w:sz w:val="20"/>
          <w:lang w:eastAsia="ja-JP"/>
        </w:rPr>
        <w:instrText>\</w:instrText>
      </w:r>
      <w:r w:rsidR="00A7769C" w:rsidRPr="00213834">
        <w:instrText>“elevator</w:instrText>
      </w:r>
      <w:r w:rsidR="00A7769C">
        <w:rPr>
          <w:rFonts w:ascii="Times New Roman" w:eastAsiaTheme="minorHAnsi" w:hAnsi="Times New Roman"/>
          <w:sz w:val="20"/>
          <w:lang w:eastAsia="ja-JP"/>
        </w:rPr>
        <w:instrText>\</w:instrText>
      </w:r>
      <w:r w:rsidR="00A7769C" w:rsidRPr="00213834">
        <w:instrText>” platform</w:instrText>
      </w:r>
      <w:r w:rsidR="00A7769C">
        <w:instrText xml:space="preserve">" </w:instrText>
      </w:r>
      <w:r w:rsidR="00A7769C">
        <w:fldChar w:fldCharType="end"/>
      </w:r>
      <w:r w:rsidRPr="002311A5">
        <w:t xml:space="preserve"> that rises and falls. A horizontal “energy field”</w:t>
      </w:r>
      <w:r w:rsidR="00D0313B">
        <w:fldChar w:fldCharType="begin"/>
      </w:r>
      <w:r w:rsidR="00D0313B">
        <w:instrText xml:space="preserve"> XE "</w:instrText>
      </w:r>
      <w:r w:rsidR="00D0313B" w:rsidRPr="006D7EFD">
        <w:instrText xml:space="preserve">Game design:horizontal </w:instrText>
      </w:r>
      <w:r w:rsidR="00D0313B">
        <w:rPr>
          <w:rFonts w:ascii="Times New Roman" w:eastAsiaTheme="minorHAnsi" w:hAnsi="Times New Roman"/>
          <w:sz w:val="20"/>
          <w:lang w:eastAsia="ja-JP"/>
        </w:rPr>
        <w:instrText>\</w:instrText>
      </w:r>
      <w:r w:rsidR="00D0313B" w:rsidRPr="006D7EFD">
        <w:instrText>“energy field</w:instrText>
      </w:r>
      <w:r w:rsidR="00D0313B">
        <w:rPr>
          <w:rFonts w:ascii="Times New Roman" w:eastAsiaTheme="minorHAnsi" w:hAnsi="Times New Roman"/>
          <w:sz w:val="20"/>
          <w:lang w:eastAsia="ja-JP"/>
        </w:rPr>
        <w:instrText>\</w:instrText>
      </w:r>
      <w:r w:rsidR="00D0313B" w:rsidRPr="006D7EFD">
        <w:instrText>”</w:instrText>
      </w:r>
      <w:r w:rsidR="00D0313B">
        <w:instrText xml:space="preserve">" </w:instrText>
      </w:r>
      <w:r w:rsidR="00D0313B">
        <w:fldChar w:fldCharType="end"/>
      </w:r>
      <w:r w:rsidRPr="002311A5">
        <w:t xml:space="preserve"> will zap the player if they touch it, causing the game to reset. The explicit steps</w:t>
      </w:r>
      <w:r w:rsidR="00D0313B">
        <w:fldChar w:fldCharType="begin"/>
      </w:r>
      <w:r w:rsidR="00D0313B">
        <w:instrText xml:space="preserve"> XE "</w:instrText>
      </w:r>
      <w:r w:rsidR="00D0313B" w:rsidRPr="00010A6F">
        <w:instrText>Game design:explicit steps</w:instrText>
      </w:r>
      <w:r w:rsidR="00D0313B">
        <w:instrText xml:space="preserve">" </w:instrText>
      </w:r>
      <w:r w:rsidR="00D0313B">
        <w:fldChar w:fldCharType="end"/>
      </w:r>
      <w:r w:rsidRPr="002311A5">
        <w:t xml:space="preserve"> to completing the level are as follows:</w:t>
      </w:r>
    </w:p>
    <w:p w14:paraId="5C9E525C" w14:textId="77777777" w:rsidR="00CD0A7B" w:rsidRPr="002311A5" w:rsidRDefault="00CD0A7B" w:rsidP="00CD0A7B">
      <w:pPr>
        <w:pStyle w:val="NumList"/>
        <w:tabs>
          <w:tab w:val="clear" w:pos="936"/>
          <w:tab w:val="num" w:pos="0"/>
          <w:tab w:val="left" w:pos="216"/>
        </w:tabs>
        <w:spacing w:line="260" w:lineRule="exact"/>
        <w:ind w:left="576" w:right="864"/>
      </w:pPr>
      <w:r w:rsidRPr="002311A5">
        <w:t xml:space="preserve">The player must jump the hero character (the circle with the letter </w:t>
      </w:r>
      <w:r w:rsidR="00E25424" w:rsidRPr="00E25424">
        <w:rPr>
          <w:i/>
        </w:rPr>
        <w:t>p</w:t>
      </w:r>
      <w:r w:rsidRPr="002311A5">
        <w:t xml:space="preserve"> in the center </w:t>
      </w:r>
      <w:r w:rsidR="00E25424">
        <w:t>of</w:t>
      </w:r>
      <w:r w:rsidR="00A167F9" w:rsidRPr="002311A5">
        <w:t xml:space="preserve"> </w:t>
      </w:r>
      <w:r w:rsidRPr="002311A5">
        <w:t xml:space="preserve">Figure </w:t>
      </w:r>
      <w:r w:rsidR="002026EB" w:rsidRPr="002311A5">
        <w:t>11-</w:t>
      </w:r>
      <w:r w:rsidRPr="002311A5">
        <w:t xml:space="preserve">1) on the moving elevator platform (#1 in </w:t>
      </w:r>
      <w:r w:rsidR="002026EB" w:rsidRPr="002311A5">
        <w:t>Figure 11-1</w:t>
      </w:r>
      <w:r w:rsidRPr="002311A5">
        <w:t>) and jump off to the middle platform of the right column before touching the energy field.</w:t>
      </w:r>
    </w:p>
    <w:p w14:paraId="40CA7B1F" w14:textId="77777777" w:rsidR="00CD0A7B" w:rsidRPr="002311A5" w:rsidRDefault="00CD0A7B" w:rsidP="00CD0A7B">
      <w:pPr>
        <w:pStyle w:val="NumList"/>
        <w:tabs>
          <w:tab w:val="clear" w:pos="936"/>
          <w:tab w:val="num" w:pos="0"/>
          <w:tab w:val="left" w:pos="216"/>
        </w:tabs>
        <w:spacing w:line="260" w:lineRule="exact"/>
        <w:ind w:left="576" w:right="864"/>
      </w:pPr>
      <w:r w:rsidRPr="002311A5">
        <w:t xml:space="preserve">The player activates the off switch for the energy field by colliding the hero character with it (#2, represented by the lightbulb icon in </w:t>
      </w:r>
      <w:r w:rsidR="002026EB" w:rsidRPr="002311A5">
        <w:t>Figure 11-1</w:t>
      </w:r>
      <w:r w:rsidRPr="002311A5">
        <w:t>).</w:t>
      </w:r>
    </w:p>
    <w:p w14:paraId="32E23D16" w14:textId="77777777" w:rsidR="00CD0A7B" w:rsidRPr="002311A5" w:rsidRDefault="00CD0A7B" w:rsidP="00CD0A7B">
      <w:pPr>
        <w:pStyle w:val="NumList"/>
        <w:tabs>
          <w:tab w:val="clear" w:pos="936"/>
          <w:tab w:val="num" w:pos="0"/>
          <w:tab w:val="left" w:pos="216"/>
        </w:tabs>
        <w:spacing w:line="260" w:lineRule="exact"/>
        <w:ind w:left="576" w:right="864"/>
      </w:pPr>
      <w:r w:rsidRPr="002311A5">
        <w:t>When the energy field is switched off</w:t>
      </w:r>
      <w:r w:rsidR="00802465" w:rsidRPr="002311A5">
        <w:t>,</w:t>
      </w:r>
      <w:r w:rsidRPr="002311A5">
        <w:t xml:space="preserve"> the player rides the elevator platform to the top (#3) and jumps the hero to the top platform </w:t>
      </w:r>
      <w:r w:rsidR="00E25424">
        <w:t>in</w:t>
      </w:r>
      <w:r w:rsidRPr="002311A5">
        <w:t xml:space="preserve"> the right column</w:t>
      </w:r>
      <w:r w:rsidR="00802465" w:rsidRPr="002311A5">
        <w:t>.</w:t>
      </w:r>
    </w:p>
    <w:p w14:paraId="2C4E5341" w14:textId="77777777" w:rsidR="00CD0A7B" w:rsidRPr="002311A5" w:rsidRDefault="00CD0A7B" w:rsidP="00CD0A7B">
      <w:pPr>
        <w:pStyle w:val="NumList"/>
        <w:tabs>
          <w:tab w:val="clear" w:pos="936"/>
          <w:tab w:val="num" w:pos="0"/>
          <w:tab w:val="left" w:pos="216"/>
        </w:tabs>
        <w:spacing w:line="260" w:lineRule="exact"/>
        <w:ind w:left="576" w:right="864"/>
      </w:pPr>
      <w:r w:rsidRPr="002311A5">
        <w:lastRenderedPageBreak/>
        <w:t>The player collides the hero with the small circle that represents the top third of the lock icon (#4), activating the corresponding part of the lock icon and making it glow</w:t>
      </w:r>
      <w:r w:rsidR="00802465" w:rsidRPr="002311A5">
        <w:t>.</w:t>
      </w:r>
    </w:p>
    <w:p w14:paraId="53DCAB6B" w14:textId="77777777" w:rsidR="00CD0A7B" w:rsidRPr="002311A5" w:rsidRDefault="00CD0A7B" w:rsidP="00CD0A7B">
      <w:pPr>
        <w:pStyle w:val="NumList"/>
        <w:tabs>
          <w:tab w:val="clear" w:pos="936"/>
          <w:tab w:val="num" w:pos="0"/>
          <w:tab w:val="left" w:pos="216"/>
        </w:tabs>
        <w:spacing w:line="260" w:lineRule="exact"/>
        <w:ind w:left="576" w:right="864"/>
      </w:pPr>
      <w:r w:rsidRPr="002311A5">
        <w:t>The player jumps the hero back on the elevator platform (#5)</w:t>
      </w:r>
      <w:r w:rsidR="00802465" w:rsidRPr="002311A5">
        <w:t xml:space="preserve"> and</w:t>
      </w:r>
      <w:r w:rsidRPr="002311A5">
        <w:t xml:space="preserve"> then jumps the hero to the bottom platform </w:t>
      </w:r>
      <w:r w:rsidR="00E25424">
        <w:t>in</w:t>
      </w:r>
      <w:r w:rsidR="00DF5EB3" w:rsidRPr="002311A5">
        <w:t xml:space="preserve"> </w:t>
      </w:r>
      <w:r w:rsidRPr="002311A5">
        <w:t>the right column</w:t>
      </w:r>
      <w:r w:rsidR="00802465" w:rsidRPr="002311A5">
        <w:t>.</w:t>
      </w:r>
    </w:p>
    <w:p w14:paraId="53A91AA9" w14:textId="77777777" w:rsidR="00CD0A7B" w:rsidRPr="002311A5" w:rsidRDefault="00CD0A7B" w:rsidP="00CD0A7B">
      <w:pPr>
        <w:pStyle w:val="NumList"/>
        <w:tabs>
          <w:tab w:val="clear" w:pos="936"/>
          <w:tab w:val="num" w:pos="0"/>
          <w:tab w:val="left" w:pos="216"/>
        </w:tabs>
        <w:spacing w:line="260" w:lineRule="exact"/>
        <w:ind w:left="576" w:right="864"/>
      </w:pPr>
      <w:r w:rsidRPr="002311A5">
        <w:t xml:space="preserve">The player collides the hero with the shape corresponding to the middle section of the lock icon (#6), activating the corresponding part of the lock icon and making it glow. </w:t>
      </w:r>
      <w:r w:rsidR="00802465" w:rsidRPr="002311A5">
        <w:t>Two-</w:t>
      </w:r>
      <w:r w:rsidRPr="002311A5">
        <w:t>thirds of the lock icon now glow, signaling progress.</w:t>
      </w:r>
    </w:p>
    <w:p w14:paraId="1970A9BA" w14:textId="77777777" w:rsidR="00CD0A7B" w:rsidRPr="002311A5" w:rsidRDefault="00CD0A7B" w:rsidP="00CD0A7B">
      <w:pPr>
        <w:pStyle w:val="NumList"/>
        <w:tabs>
          <w:tab w:val="clear" w:pos="936"/>
          <w:tab w:val="num" w:pos="0"/>
          <w:tab w:val="left" w:pos="216"/>
        </w:tabs>
        <w:spacing w:line="260" w:lineRule="exact"/>
        <w:ind w:left="576" w:right="864"/>
      </w:pPr>
      <w:r w:rsidRPr="002311A5">
        <w:t>The player jumps the hero on the elevator platform once again (#7</w:t>
      </w:r>
      <w:r w:rsidR="00802465" w:rsidRPr="002311A5">
        <w:t xml:space="preserve">) and </w:t>
      </w:r>
      <w:r w:rsidRPr="002311A5">
        <w:t xml:space="preserve">then jumps the hero to the top platform </w:t>
      </w:r>
      <w:r w:rsidR="00E25424">
        <w:t>in</w:t>
      </w:r>
      <w:r w:rsidRPr="002311A5">
        <w:t xml:space="preserve"> the left column.</w:t>
      </w:r>
    </w:p>
    <w:p w14:paraId="122C005E" w14:textId="77777777" w:rsidR="00CD0A7B" w:rsidRPr="002311A5" w:rsidRDefault="00CD0A7B" w:rsidP="00CD0A7B">
      <w:pPr>
        <w:pStyle w:val="NumList"/>
        <w:tabs>
          <w:tab w:val="clear" w:pos="936"/>
          <w:tab w:val="num" w:pos="0"/>
          <w:tab w:val="left" w:pos="216"/>
        </w:tabs>
        <w:spacing w:line="260" w:lineRule="exact"/>
        <w:ind w:left="576" w:right="864"/>
      </w:pPr>
      <w:r w:rsidRPr="002311A5">
        <w:t>The player collides the hero with the shape corresponding to the bottom section of the lock icon (#8), activating the final section of the icon and unlocking the barrier.</w:t>
      </w:r>
    </w:p>
    <w:p w14:paraId="3D16C7AD" w14:textId="65D03135" w:rsidR="00CD0A7B" w:rsidRPr="002311A5" w:rsidRDefault="00CD0A7B" w:rsidP="00CA194F">
      <w:pPr>
        <w:pStyle w:val="BodyText"/>
      </w:pPr>
      <w:r w:rsidRPr="002311A5">
        <w:t xml:space="preserve">Writing out </w:t>
      </w:r>
      <w:r w:rsidR="00802465" w:rsidRPr="002311A5">
        <w:t>this</w:t>
      </w:r>
      <w:r w:rsidRPr="002311A5">
        <w:t xml:space="preserve"> sequence </w:t>
      </w:r>
      <w:r w:rsidR="00E25424">
        <w:t xml:space="preserve">(or </w:t>
      </w:r>
      <w:r w:rsidR="00E25424" w:rsidRPr="00E25424">
        <w:rPr>
          <w:i/>
        </w:rPr>
        <w:t>game flow</w:t>
      </w:r>
      <w:ins w:id="33" w:author="Jason Pace" w:date="2021-05-29T17:23:00Z">
        <w:r w:rsidR="002A3E9A">
          <w:rPr>
            <w:i/>
          </w:rPr>
          <w:t xml:space="preserve"> diagram</w:t>
        </w:r>
      </w:ins>
      <w:r w:rsidR="00E25424">
        <w:t>)</w:t>
      </w:r>
      <w:r w:rsidR="00D4433A" w:rsidRPr="002311A5">
        <w:t xml:space="preserve"> </w:t>
      </w:r>
      <w:r w:rsidRPr="002311A5">
        <w:t>may seem unnecessary given the mock</w:t>
      </w:r>
      <w:r w:rsidR="00E25424">
        <w:t>-</w:t>
      </w:r>
      <w:r w:rsidRPr="002311A5">
        <w:t>up screens you’ve created</w:t>
      </w:r>
      <w:ins w:id="34" w:author="Jason Pace" w:date="2021-05-29T17:24:00Z">
        <w:r w:rsidR="002A3E9A">
          <w:t>;</w:t>
        </w:r>
      </w:ins>
      <w:del w:id="35" w:author="Jason Pace" w:date="2021-05-29T17:24:00Z">
        <w:r w:rsidRPr="002311A5" w:rsidDel="002A3E9A">
          <w:delText xml:space="preserve"> for the </w:delText>
        </w:r>
      </w:del>
      <w:del w:id="36" w:author="Jason Pace" w:date="2021-05-29T17:23:00Z">
        <w:r w:rsidRPr="002311A5" w:rsidDel="002A3E9A">
          <w:delText>mechanic</w:delText>
        </w:r>
      </w:del>
      <w:r w:rsidRPr="002311A5">
        <w:t xml:space="preserve">. </w:t>
      </w:r>
      <w:del w:id="37" w:author="Jason Pace" w:date="2021-05-29T17:24:00Z">
        <w:r w:rsidRPr="002311A5" w:rsidDel="002A3E9A">
          <w:delText>However</w:delText>
        </w:r>
        <w:r w:rsidRPr="002311A5" w:rsidDel="008C3E0A">
          <w:delText xml:space="preserve">, </w:delText>
        </w:r>
      </w:del>
      <w:r w:rsidRPr="002311A5">
        <w:t>it’s important</w:t>
      </w:r>
      <w:ins w:id="38" w:author="Jason Pace" w:date="2021-05-29T17:24:00Z">
        <w:r w:rsidR="008C3E0A">
          <w:t xml:space="preserve"> however</w:t>
        </w:r>
      </w:ins>
      <w:r w:rsidRPr="002311A5">
        <w:t xml:space="preserve"> for designers to understand everything the player must do in exact order and detail to ensure you’re able to tune, balance, and evolve the gameplay without becoming mired in complexity or losing sight of how the player makes their way through the level. It’s clear from the </w:t>
      </w:r>
      <w:ins w:id="39" w:author="Jason Pace" w:date="2021-05-29T17:24:00Z">
        <w:r w:rsidR="008C3E0A">
          <w:t xml:space="preserve">diagramming the </w:t>
        </w:r>
      </w:ins>
      <w:r w:rsidR="00802465" w:rsidRPr="002311A5">
        <w:t xml:space="preserve">previous </w:t>
      </w:r>
      <w:r w:rsidRPr="002311A5">
        <w:t>game flow, for example, that the elevator platform is the centerpiece of this level and is required to complete every action</w:t>
      </w:r>
      <w:del w:id="40" w:author="Jason Pace" w:date="2021-05-29T17:25:00Z">
        <w:r w:rsidRPr="002311A5" w:rsidDel="008C3E0A">
          <w:delText>. T</w:delText>
        </w:r>
      </w:del>
      <w:ins w:id="41" w:author="Jason Pace" w:date="2021-05-29T17:25:00Z">
        <w:r w:rsidR="008C3E0A">
          <w:t>-- t</w:t>
        </w:r>
      </w:ins>
      <w:r w:rsidRPr="002311A5">
        <w:t>his is great information to have available in a schematic representation and game flow description</w:t>
      </w:r>
      <w:r w:rsidR="00E50085" w:rsidRPr="002311A5">
        <w:t xml:space="preserve"> because</w:t>
      </w:r>
      <w:r w:rsidRPr="002311A5">
        <w:t xml:space="preserve"> it provides an opportunity to smartly refine the gameplay logic in a way that allows you to visualize the effect of each change on the flow of the level. </w:t>
      </w:r>
    </w:p>
    <w:p w14:paraId="2DF71429" w14:textId="7641E801" w:rsidR="00CD0A7B" w:rsidRPr="002311A5" w:rsidRDefault="00CD0A7B" w:rsidP="00162FD0">
      <w:pPr>
        <w:pStyle w:val="BodyText"/>
      </w:pPr>
      <w:r w:rsidRPr="002311A5">
        <w:t xml:space="preserve">You could continue building out the mechanic to make the level more interesting and challenging (for example, </w:t>
      </w:r>
      <w:r w:rsidR="00E50085" w:rsidRPr="002311A5">
        <w:t xml:space="preserve">you </w:t>
      </w:r>
      <w:r w:rsidRPr="002311A5">
        <w:t xml:space="preserve">might include a timer on </w:t>
      </w:r>
      <w:del w:id="42" w:author="Jason Pace" w:date="2021-05-29T17:30:00Z">
        <w:r w:rsidRPr="002311A5" w:rsidDel="008C3E0A">
          <w:delText xml:space="preserve">the off switch for </w:delText>
        </w:r>
      </w:del>
      <w:r w:rsidRPr="002311A5">
        <w:t>the energy field</w:t>
      </w:r>
      <w:ins w:id="43" w:author="Jason Pace" w:date="2021-05-29T17:30:00Z">
        <w:r w:rsidR="008C3E0A">
          <w:t>’s off switch</w:t>
        </w:r>
      </w:ins>
      <w:r w:rsidRPr="002311A5">
        <w:t xml:space="preserve"> requiring players to collide with all lock parts </w:t>
      </w:r>
      <w:del w:id="44" w:author="Jason Pace" w:date="2021-05-29T17:30:00Z">
        <w:r w:rsidRPr="002311A5" w:rsidDel="008C3E0A">
          <w:delText>in rapid succession</w:delText>
        </w:r>
      </w:del>
      <w:ins w:id="45" w:author="Jason Pace" w:date="2021-05-29T17:30:00Z">
        <w:r w:rsidR="008C3E0A">
          <w:t>within a limited amount of time</w:t>
        </w:r>
      </w:ins>
      <w:r w:rsidRPr="002311A5">
        <w:t xml:space="preserve">). However, at this stage of concept development it’s often helpful to take a step back from gameplay and begin considering game setting and genre, using those elements to help inform how the </w:t>
      </w:r>
      <w:ins w:id="46" w:author="Jason Pace" w:date="2021-05-29T17:31:00Z">
        <w:r w:rsidR="008C3E0A">
          <w:t xml:space="preserve">game </w:t>
        </w:r>
      </w:ins>
      <w:r w:rsidRPr="002311A5">
        <w:t xml:space="preserve">mechanic evolves from here. </w:t>
      </w:r>
    </w:p>
    <w:p w14:paraId="7ACD3A57" w14:textId="77777777" w:rsidR="00CD0A7B" w:rsidRPr="002311A5" w:rsidRDefault="00CD0A7B" w:rsidP="001E5F5C">
      <w:pPr>
        <w:pStyle w:val="BodyText"/>
      </w:pPr>
      <w:r w:rsidRPr="002311A5">
        <w:t>Recall from Chapter 10 that the projects ended with a set of concept explorations supporting a sci-fi setting</w:t>
      </w:r>
      <w:r w:rsidR="006D2129">
        <w:fldChar w:fldCharType="begin"/>
      </w:r>
      <w:r w:rsidR="006D2129">
        <w:instrText xml:space="preserve"> XE "</w:instrText>
      </w:r>
      <w:r w:rsidR="006D2129" w:rsidRPr="00043F07">
        <w:instrText>Game design:sci-fi setting</w:instrText>
      </w:r>
      <w:r w:rsidR="006D2129">
        <w:instrText xml:space="preserve">" </w:instrText>
      </w:r>
      <w:r w:rsidR="006D2129">
        <w:fldChar w:fldCharType="end"/>
      </w:r>
      <w:r w:rsidR="00E25424">
        <w:t xml:space="preserve">. </w:t>
      </w:r>
      <w:r w:rsidR="00E50085" w:rsidRPr="002311A5">
        <w:t>Figure 11-2</w:t>
      </w:r>
      <w:r w:rsidRPr="002311A5">
        <w:t xml:space="preserve"> shows a futuristic industrial environment design, a hero character wearing a space</w:t>
      </w:r>
      <w:r w:rsidR="00E25424">
        <w:t xml:space="preserve"> </w:t>
      </w:r>
      <w:r w:rsidRPr="002311A5">
        <w:t>suit, and what appear to be flying robots</w:t>
      </w:r>
      <w:r w:rsidR="00794A4A" w:rsidRPr="002311A5">
        <w:t>.</w:t>
      </w:r>
    </w:p>
    <w:p w14:paraId="2E440674" w14:textId="77777777" w:rsidR="00CD0A7B" w:rsidRPr="002311A5" w:rsidRDefault="001121A4" w:rsidP="00712DC3">
      <w:pPr>
        <w:pStyle w:val="Figure"/>
      </w:pPr>
      <w:r w:rsidRPr="00DE459B">
        <w:rPr>
          <w:noProof/>
        </w:rPr>
        <w:lastRenderedPageBreak/>
        <w:drawing>
          <wp:inline distT="0" distB="0" distL="0" distR="0" wp14:anchorId="0353DB75" wp14:editId="4316BB9F">
            <wp:extent cx="5207635" cy="2924175"/>
            <wp:effectExtent l="0" t="0" r="0" b="9525"/>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07635" cy="2924175"/>
                    </a:xfrm>
                    <a:prstGeom prst="rect">
                      <a:avLst/>
                    </a:prstGeom>
                    <a:noFill/>
                    <a:ln>
                      <a:noFill/>
                    </a:ln>
                  </pic:spPr>
                </pic:pic>
              </a:graphicData>
            </a:graphic>
          </wp:inline>
        </w:drawing>
      </w:r>
    </w:p>
    <w:p w14:paraId="02B86AE2" w14:textId="77777777" w:rsidR="00CD0A7B" w:rsidRPr="002311A5" w:rsidRDefault="00E25424" w:rsidP="00712DC3">
      <w:pPr>
        <w:pStyle w:val="FigureCaption"/>
        <w:rPr>
          <w:noProof w:val="0"/>
        </w:rPr>
      </w:pPr>
      <w:r>
        <w:rPr>
          <w:noProof w:val="0"/>
        </w:rPr>
        <w:t>Figure 11-2. Concepts from Chapter 10</w:t>
      </w:r>
    </w:p>
    <w:p w14:paraId="77E9124D" w14:textId="716913F4" w:rsidR="00CD0A7B" w:rsidRPr="002311A5" w:rsidRDefault="00CD0A7B" w:rsidP="00EE5E06">
      <w:pPr>
        <w:pStyle w:val="BodyText"/>
      </w:pPr>
      <w:r w:rsidRPr="002311A5">
        <w:t xml:space="preserve">Note </w:t>
      </w:r>
      <w:del w:id="47" w:author="Jason Pace" w:date="2021-05-29T17:31:00Z">
        <w:r w:rsidRPr="002311A5" w:rsidDel="008C3E0A">
          <w:delText xml:space="preserve">that </w:delText>
        </w:r>
      </w:del>
      <w:r w:rsidRPr="002311A5">
        <w:t xml:space="preserve">there isn’t anything specific about the game mechanic you’ve been creating that would necessarily lead </w:t>
      </w:r>
      <w:ins w:id="48" w:author="Jason Pace" w:date="2021-05-29T17:31:00Z">
        <w:r w:rsidR="008C3E0A">
          <w:t xml:space="preserve">you </w:t>
        </w:r>
      </w:ins>
      <w:r w:rsidRPr="002311A5">
        <w:t xml:space="preserve">in a sci-fi direction; game mechanics are abstract </w:t>
      </w:r>
      <w:ins w:id="49" w:author="Jason Pace" w:date="2021-05-29T17:31:00Z">
        <w:r w:rsidR="008C3E0A">
          <w:t xml:space="preserve">interactive </w:t>
        </w:r>
      </w:ins>
      <w:r w:rsidRPr="002311A5">
        <w:t xml:space="preserve">structures and can typically integrate with any kind of setting or visual style. In this case, the authors of this book enjoy settings that take place </w:t>
      </w:r>
      <w:del w:id="50" w:author="Jason Pace" w:date="2021-05-29T17:31:00Z">
        <w:r w:rsidRPr="002311A5" w:rsidDel="008C3E0A">
          <w:delText xml:space="preserve">in space (particularly </w:delText>
        </w:r>
      </w:del>
      <w:r w:rsidRPr="002311A5">
        <w:t>on spaceships</w:t>
      </w:r>
      <w:del w:id="51" w:author="Jason Pace" w:date="2021-05-29T17:31:00Z">
        <w:r w:rsidRPr="002311A5" w:rsidDel="008C3E0A">
          <w:delText>)</w:delText>
        </w:r>
      </w:del>
      <w:r w:rsidRPr="002311A5">
        <w:t xml:space="preserve">, so this chapter will use that motif as the setting for the game prototype. As you proceed through the design process, consider exploring alternate </w:t>
      </w:r>
      <w:proofErr w:type="spellStart"/>
      <w:r w:rsidR="008D0194" w:rsidRPr="002311A5">
        <w:t>settings</w:t>
      </w:r>
      <w:ins w:id="52" w:author="Jason Pace" w:date="2021-05-29T17:32:00Z">
        <w:r w:rsidR="008C3E0A">
          <w:t>:</w:t>
        </w:r>
      </w:ins>
      <w:del w:id="53" w:author="Jason Pace" w:date="2021-05-29T17:32:00Z">
        <w:r w:rsidR="008D0194" w:rsidRPr="002311A5" w:rsidDel="008C3E0A">
          <w:delText>. H</w:delText>
        </w:r>
      </w:del>
      <w:ins w:id="54" w:author="Jason Pace" w:date="2021-05-29T17:32:00Z">
        <w:r w:rsidR="008C3E0A">
          <w:t>h</w:t>
        </w:r>
      </w:ins>
      <w:r w:rsidR="008D0194" w:rsidRPr="002311A5">
        <w:t>ow</w:t>
      </w:r>
      <w:proofErr w:type="spellEnd"/>
      <w:r w:rsidRPr="002311A5">
        <w:t xml:space="preserve"> might the </w:t>
      </w:r>
      <w:ins w:id="55" w:author="Jason Pace" w:date="2021-05-29T17:32:00Z">
        <w:r w:rsidR="008C3E0A">
          <w:t xml:space="preserve">game </w:t>
        </w:r>
      </w:ins>
      <w:r w:rsidRPr="002311A5">
        <w:t xml:space="preserve">mechanic from Chapter 10 be adapted to a jungle setting, a contemporary urban location, a medieval fantasy world, or an underwater metropolis? </w:t>
      </w:r>
    </w:p>
    <w:p w14:paraId="437008A3" w14:textId="77777777" w:rsidR="00CD0A7B" w:rsidRPr="002311A5" w:rsidRDefault="00CD0A7B" w:rsidP="00577915">
      <w:pPr>
        <w:pStyle w:val="Heading1"/>
      </w:pPr>
      <w:r w:rsidRPr="002311A5">
        <w:t>Part 2: Integrating a Setting</w:t>
      </w:r>
    </w:p>
    <w:p w14:paraId="3C083EF0" w14:textId="63DDCDD7" w:rsidR="00CD0A7B" w:rsidRPr="002311A5" w:rsidRDefault="00CD0A7B" w:rsidP="00AD7665">
      <w:pPr>
        <w:pStyle w:val="BodyTextFirst"/>
      </w:pPr>
      <w:del w:id="56" w:author="Jason Pace" w:date="2021-05-29T17:32:00Z">
        <w:r w:rsidRPr="002311A5" w:rsidDel="008C3E0A">
          <w:delText>It can be helpful at this stage of design</w:delText>
        </w:r>
      </w:del>
      <w:ins w:id="57" w:author="Jason Pace" w:date="2021-05-29T17:32:00Z">
        <w:r w:rsidR="008C3E0A">
          <w:t>Now is a good time</w:t>
        </w:r>
      </w:ins>
      <w:r w:rsidRPr="002311A5">
        <w:t xml:space="preserve"> to begin assigning some basic fictional background</w:t>
      </w:r>
      <w:del w:id="58" w:author="Jason Pace" w:date="2021-05-29T17:33:00Z">
        <w:r w:rsidRPr="002311A5" w:rsidDel="008C3E0A">
          <w:delText xml:space="preserve"> to the game. This will help</w:delText>
        </w:r>
      </w:del>
      <w:r w:rsidRPr="002311A5">
        <w:t xml:space="preserve"> to evolve and extend the</w:t>
      </w:r>
      <w:ins w:id="59" w:author="Jason Pace" w:date="2021-05-29T17:33:00Z">
        <w:r w:rsidR="008C3E0A">
          <w:t xml:space="preserve"> game</w:t>
        </w:r>
      </w:ins>
      <w:r w:rsidRPr="002311A5">
        <w:t xml:space="preserve"> mechanic in unique ways that </w:t>
      </w:r>
      <w:del w:id="60" w:author="Jason Pace" w:date="2021-05-29T17:33:00Z">
        <w:r w:rsidRPr="002311A5" w:rsidDel="008C3E0A">
          <w:delText xml:space="preserve">integrate with and </w:delText>
        </w:r>
      </w:del>
      <w:r w:rsidRPr="002311A5">
        <w:t>enhance the setting you choose (don’t worry if this is unclear at the moment</w:t>
      </w:r>
      <w:r w:rsidR="006C60B9" w:rsidRPr="002311A5">
        <w:t xml:space="preserve">; </w:t>
      </w:r>
      <w:r w:rsidRPr="002311A5">
        <w:t>the mechanism will become more apparent as you proceed with the level design). Imagine</w:t>
      </w:r>
      <w:ins w:id="61" w:author="Jason Pace" w:date="2021-05-29T17:33:00Z">
        <w:r w:rsidR="008C3E0A">
          <w:t>, for example, that</w:t>
        </w:r>
      </w:ins>
      <w:r w:rsidRPr="002311A5">
        <w:t xml:space="preserve"> the hero character is a member of the crew on a large spaceship and that she must complete a number of objectives to save the ship from exploding. Again, there is nothing about the current state of the </w:t>
      </w:r>
      <w:ins w:id="62" w:author="Jason Pace" w:date="2021-05-29T17:34:00Z">
        <w:r w:rsidR="008C3E0A">
          <w:t xml:space="preserve">game </w:t>
        </w:r>
      </w:ins>
      <w:r w:rsidRPr="002311A5">
        <w:t xml:space="preserve">mechanic driving this </w:t>
      </w:r>
      <w:proofErr w:type="spellStart"/>
      <w:r w:rsidRPr="002311A5">
        <w:t>narrative</w:t>
      </w:r>
      <w:ins w:id="63" w:author="Jason Pace" w:date="2021-05-29T17:34:00Z">
        <w:r w:rsidR="008C3E0A">
          <w:t>;</w:t>
        </w:r>
      </w:ins>
      <w:del w:id="64" w:author="Jason Pace" w:date="2021-05-29T17:34:00Z">
        <w:r w:rsidRPr="002311A5" w:rsidDel="008C3E0A">
          <w:delText>. T</w:delText>
        </w:r>
      </w:del>
      <w:ins w:id="65" w:author="Jason Pace" w:date="2021-05-29T17:34:00Z">
        <w:r w:rsidR="008C3E0A">
          <w:t>t</w:t>
        </w:r>
      </w:ins>
      <w:r w:rsidRPr="002311A5">
        <w:t>he</w:t>
      </w:r>
      <w:proofErr w:type="spellEnd"/>
      <w:r w:rsidRPr="002311A5">
        <w:t xml:space="preserve"> design task at this stage includes brainstorming some fictional context that propels the player through the game</w:t>
      </w:r>
      <w:ins w:id="66" w:author="Jason Pace" w:date="2021-05-29T17:34:00Z">
        <w:r w:rsidR="008C3E0A">
          <w:t xml:space="preserve"> and captures their imagination</w:t>
        </w:r>
      </w:ins>
      <w:r w:rsidR="006C60B9" w:rsidRPr="002311A5">
        <w:t>.</w:t>
      </w:r>
      <w:r w:rsidRPr="002311A5">
        <w:t xml:space="preserve"> (</w:t>
      </w:r>
      <w:del w:id="67" w:author="Jason Pace" w:date="2021-05-29T17:34:00Z">
        <w:r w:rsidR="006C60B9" w:rsidRPr="002311A5" w:rsidDel="00D70076">
          <w:delText>U</w:delText>
        </w:r>
      </w:del>
      <w:ins w:id="68" w:author="Jason Pace" w:date="2021-05-29T17:34:00Z">
        <w:r w:rsidR="00D70076">
          <w:t>u</w:t>
        </w:r>
      </w:ins>
      <w:r w:rsidR="006C60B9" w:rsidRPr="002311A5">
        <w:t xml:space="preserve">sing </w:t>
      </w:r>
      <w:r w:rsidRPr="002311A5">
        <w:t>the same few concept art assets already created, the hero could be participating in a race, looking for something that was lost, exploring an abandoned alien vessel, or any of a million other possibilities</w:t>
      </w:r>
      <w:r w:rsidR="006C60B9" w:rsidRPr="002311A5">
        <w:t>.</w:t>
      </w:r>
      <w:r w:rsidRPr="002311A5">
        <w:t>)</w:t>
      </w:r>
    </w:p>
    <w:p w14:paraId="23636258" w14:textId="77777777" w:rsidR="00CD0A7B" w:rsidRPr="002311A5" w:rsidRDefault="00CD0A7B" w:rsidP="00B84DCE">
      <w:pPr>
        <w:pStyle w:val="Heading2"/>
      </w:pPr>
      <w:r w:rsidRPr="002311A5">
        <w:lastRenderedPageBreak/>
        <w:t>Contextual Images</w:t>
      </w:r>
      <w:r w:rsidR="00BE559D">
        <w:fldChar w:fldCharType="begin"/>
      </w:r>
      <w:r w:rsidR="00BE559D">
        <w:instrText xml:space="preserve"> XE "</w:instrText>
      </w:r>
      <w:r w:rsidR="00BE559D" w:rsidRPr="0056488B">
        <w:instrText>Game design:contextual images</w:instrText>
      </w:r>
      <w:r w:rsidR="00BE559D">
        <w:instrText xml:space="preserve">" </w:instrText>
      </w:r>
      <w:r w:rsidR="00BE559D">
        <w:fldChar w:fldCharType="end"/>
      </w:r>
      <w:r w:rsidRPr="002311A5">
        <w:t xml:space="preserve"> Bring the Setting to Life</w:t>
      </w:r>
    </w:p>
    <w:p w14:paraId="36C085B0" w14:textId="45642924" w:rsidR="00CD0A7B" w:rsidRPr="002311A5" w:rsidRDefault="00CD0A7B" w:rsidP="00B84DCE">
      <w:pPr>
        <w:pStyle w:val="BodyTextFirst"/>
      </w:pPr>
      <w:r w:rsidRPr="002311A5">
        <w:t xml:space="preserve">Now that you’ve described a basic </w:t>
      </w:r>
      <w:del w:id="69" w:author="Jason Pace" w:date="2021-05-29T17:36:00Z">
        <w:r w:rsidRPr="002311A5" w:rsidDel="00AC6E10">
          <w:delText>fictional wrapper</w:delText>
        </w:r>
      </w:del>
      <w:ins w:id="70" w:author="Jason Pace" w:date="2021-05-29T17:36:00Z">
        <w:r w:rsidR="00AC6E10">
          <w:t>narrative and fictional wrapper</w:t>
        </w:r>
      </w:ins>
      <w:ins w:id="71" w:author="Jason Pace" w:date="2021-05-29T17:35:00Z">
        <w:r w:rsidR="00AC6E10">
          <w:t xml:space="preserve"> </w:t>
        </w:r>
      </w:ins>
      <w:ins w:id="72" w:author="Jason Pace" w:date="2021-05-29T17:36:00Z">
        <w:r w:rsidR="00AC6E10">
          <w:t>that reads something like</w:t>
        </w:r>
      </w:ins>
      <w:r w:rsidRPr="002311A5">
        <w:t xml:space="preserve"> </w:t>
      </w:r>
      <w:del w:id="73" w:author="Jason Pace" w:date="2021-05-29T17:35:00Z">
        <w:r w:rsidRPr="002311A5" w:rsidDel="00AC6E10">
          <w:delText xml:space="preserve">and mechanic </w:delText>
        </w:r>
        <w:r w:rsidR="00A843B4" w:rsidRPr="002311A5" w:rsidDel="00AC6E10">
          <w:delText>(</w:delText>
        </w:r>
      </w:del>
      <w:r w:rsidRPr="002311A5">
        <w:t>“</w:t>
      </w:r>
      <w:r w:rsidR="00E25424">
        <w:t>P</w:t>
      </w:r>
      <w:r w:rsidRPr="002311A5">
        <w:t xml:space="preserve">layers must complete </w:t>
      </w:r>
      <w:del w:id="74" w:author="Jason Pace" w:date="2021-05-29T17:36:00Z">
        <w:r w:rsidRPr="002311A5" w:rsidDel="00AC6E10">
          <w:delText>sequence-based</w:delText>
        </w:r>
      </w:del>
      <w:ins w:id="75" w:author="Jason Pace" w:date="2021-05-29T17:36:00Z">
        <w:r w:rsidR="00AC6E10">
          <w:t xml:space="preserve">a series </w:t>
        </w:r>
      </w:ins>
      <w:ins w:id="76" w:author="Jason Pace" w:date="2021-05-29T17:37:00Z">
        <w:r w:rsidR="00AC6E10">
          <w:t>of platformer puzzle</w:t>
        </w:r>
      </w:ins>
      <w:r w:rsidRPr="002311A5">
        <w:t xml:space="preserve"> levels to save their spaceship before it explodes”</w:t>
      </w:r>
      <w:del w:id="77" w:author="Jason Pace" w:date="2021-05-29T17:36:00Z">
        <w:r w:rsidR="00A843B4" w:rsidRPr="002311A5" w:rsidDel="00AC6E10">
          <w:delText>)</w:delText>
        </w:r>
      </w:del>
      <w:r w:rsidR="00A843B4" w:rsidRPr="002311A5">
        <w:t>,</w:t>
      </w:r>
      <w:r w:rsidRPr="002311A5">
        <w:t xml:space="preserve"> swap just a few of the shapes from the mechanic design with some of the </w:t>
      </w:r>
      <w:ins w:id="78" w:author="Jason Pace" w:date="2021-05-29T17:37:00Z">
        <w:r w:rsidR="00AC6E10">
          <w:t xml:space="preserve">included </w:t>
        </w:r>
      </w:ins>
      <w:r w:rsidRPr="002311A5">
        <w:t xml:space="preserve">concept elements. </w:t>
      </w:r>
      <w:r w:rsidR="00E25424" w:rsidRPr="00E25424">
        <w:t>Figure 11-3</w:t>
      </w:r>
      <w:r w:rsidRPr="002311A5">
        <w:t xml:space="preserve"> introduces a humanoid hero character, platforms that feel a bit more like spaceship components, and a barrier wall with a locked door to replace the abstract lock from the mechanic design</w:t>
      </w:r>
      <w:r w:rsidR="00A843B4" w:rsidRPr="002311A5">
        <w:t>.</w:t>
      </w:r>
    </w:p>
    <w:p w14:paraId="12D581DD" w14:textId="77777777" w:rsidR="00CD0A7B" w:rsidRPr="002311A5" w:rsidRDefault="001121A4" w:rsidP="00B97D83">
      <w:pPr>
        <w:pStyle w:val="Figure"/>
      </w:pPr>
      <w:r w:rsidRPr="00DE459B">
        <w:rPr>
          <w:noProof/>
        </w:rPr>
        <w:drawing>
          <wp:inline distT="0" distB="0" distL="0" distR="0" wp14:anchorId="5A288B5E" wp14:editId="6077865D">
            <wp:extent cx="5387975" cy="2810510"/>
            <wp:effectExtent l="0" t="0" r="3175" b="889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87975" cy="2810510"/>
                    </a:xfrm>
                    <a:prstGeom prst="rect">
                      <a:avLst/>
                    </a:prstGeom>
                    <a:noFill/>
                    <a:ln>
                      <a:noFill/>
                    </a:ln>
                  </pic:spPr>
                </pic:pic>
              </a:graphicData>
            </a:graphic>
          </wp:inline>
        </w:drawing>
      </w:r>
    </w:p>
    <w:p w14:paraId="23E3B55B" w14:textId="6BC04FBB" w:rsidR="00CD0A7B" w:rsidRPr="002311A5" w:rsidRDefault="00E25424" w:rsidP="00B97D83">
      <w:pPr>
        <w:pStyle w:val="FigureCaption"/>
        <w:rPr>
          <w:noProof w:val="0"/>
        </w:rPr>
      </w:pPr>
      <w:r>
        <w:rPr>
          <w:noProof w:val="0"/>
        </w:rPr>
        <w:t xml:space="preserve">Figure 11-3. The introduction of several visual design elements supporting the game setting and </w:t>
      </w:r>
      <w:del w:id="79" w:author="Jason Pace" w:date="2021-05-29T17:38:00Z">
        <w:r w:rsidDel="00AC6E10">
          <w:rPr>
            <w:noProof w:val="0"/>
          </w:rPr>
          <w:delText xml:space="preserve">nascent </w:delText>
        </w:r>
      </w:del>
      <w:ins w:id="80" w:author="Jason Pace" w:date="2021-05-29T17:38:00Z">
        <w:r w:rsidR="00AC6E10">
          <w:rPr>
            <w:noProof w:val="0"/>
          </w:rPr>
          <w:t>evolving narrative</w:t>
        </w:r>
      </w:ins>
      <w:del w:id="81" w:author="Jason Pace" w:date="2021-05-29T17:38:00Z">
        <w:r w:rsidDel="00AC6E10">
          <w:rPr>
            <w:noProof w:val="0"/>
          </w:rPr>
          <w:delText>fiction</w:delText>
        </w:r>
      </w:del>
    </w:p>
    <w:p w14:paraId="71B13521" w14:textId="1640801E" w:rsidR="00CD0A7B" w:rsidRPr="002311A5" w:rsidRDefault="00CD0A7B" w:rsidP="00B97D83">
      <w:pPr>
        <w:pStyle w:val="BodyText"/>
      </w:pPr>
      <w:r w:rsidRPr="002311A5">
        <w:t>Although you’ve made only a few minor substitutions and don’t yet have the visual elements anchored in an environment</w:t>
      </w:r>
      <w:r w:rsidR="00AB7BEA" w:rsidRPr="002311A5">
        <w:t xml:space="preserve">, </w:t>
      </w:r>
      <w:r w:rsidR="00E25424" w:rsidRPr="00E25424">
        <w:t>Figure 11-3</w:t>
      </w:r>
      <w:r w:rsidRPr="002311A5">
        <w:t xml:space="preserve"> conveys quite a bit more </w:t>
      </w:r>
      <w:ins w:id="82" w:author="Jason Pace" w:date="2021-05-29T17:38:00Z">
        <w:r w:rsidR="00AC6E10">
          <w:t xml:space="preserve">fictional </w:t>
        </w:r>
      </w:ins>
      <w:r w:rsidRPr="002311A5">
        <w:t xml:space="preserve">context and contributes significantly more to presence than the abstract shapes of </w:t>
      </w:r>
      <w:r w:rsidR="00E25424" w:rsidRPr="00E25424">
        <w:t>Figure 11-1</w:t>
      </w:r>
      <w:r w:rsidR="00AB7BEA" w:rsidRPr="002311A5">
        <w:t>. T</w:t>
      </w:r>
      <w:r w:rsidRPr="002311A5">
        <w:t>he hero character now suggests a scale that will naturally be contextualized as players benchmark relative sizes against the human figure, which brings the relative size of the entire game environment into focus for players. The implementation of object physics for the hero character as described in Chapter 10 also becomes an important component of play: simulated gravity, momentum, and the like connect players viscerally to the hero character</w:t>
      </w:r>
      <w:ins w:id="83" w:author="Jason Pace" w:date="2021-05-29T17:39:00Z">
        <w:r w:rsidR="00AC6E10">
          <w:t xml:space="preserve"> as they move her through the game world</w:t>
        </w:r>
      </w:ins>
      <w:r w:rsidRPr="002311A5">
        <w:t xml:space="preserve">. </w:t>
      </w:r>
      <w:del w:id="84" w:author="Jason Pace" w:date="2021-05-29T17:39:00Z">
        <w:r w:rsidRPr="002311A5" w:rsidDel="00AC6E10">
          <w:delText>This becomes an extension of their own physical bodies</w:delText>
        </w:r>
        <w:r w:rsidR="00E25424" w:rsidDel="00AC6E10">
          <w:delText>.</w:delText>
        </w:r>
        <w:r w:rsidRPr="002311A5" w:rsidDel="00AC6E10">
          <w:delText xml:space="preserve"> (</w:delText>
        </w:r>
        <w:r w:rsidR="00E25424" w:rsidDel="00AC6E10">
          <w:delText>I</w:delText>
        </w:r>
        <w:r w:rsidR="003658C0" w:rsidRPr="002311A5" w:rsidDel="00AC6E10">
          <w:delText xml:space="preserve">f </w:delText>
        </w:r>
        <w:r w:rsidRPr="002311A5" w:rsidDel="00AC6E10">
          <w:delText>you’ve ever seen gamers lean</w:delText>
        </w:r>
        <w:r w:rsidR="00744FFE" w:rsidRPr="002311A5" w:rsidDel="00AC6E10">
          <w:delText xml:space="preserve"> </w:delText>
        </w:r>
        <w:r w:rsidRPr="002311A5" w:rsidDel="00AC6E10">
          <w:delText>in when virtually jumping or running during gameplay, it’s this extension of physical presence through a virtually controlled object that’s responsible</w:delText>
        </w:r>
        <w:r w:rsidR="00E25424" w:rsidDel="00AC6E10">
          <w:delText>.</w:delText>
        </w:r>
        <w:r w:rsidRPr="002311A5" w:rsidDel="00AC6E10">
          <w:delText xml:space="preserve">) </w:delText>
        </w:r>
      </w:del>
      <w:r w:rsidRPr="002311A5">
        <w:t xml:space="preserve">By implementing the design as described in </w:t>
      </w:r>
      <w:r w:rsidR="00E25424" w:rsidRPr="00E25424">
        <w:t>Figure 11-3</w:t>
      </w:r>
      <w:r w:rsidRPr="002311A5">
        <w:t>, you’ve already accomplished some impressive cognitive feats that support presence simply by adding a few visual elements and some object physics.</w:t>
      </w:r>
    </w:p>
    <w:p w14:paraId="3650215C" w14:textId="77777777" w:rsidR="00CD0A7B" w:rsidRPr="002311A5" w:rsidRDefault="00CD0A7B" w:rsidP="00577915">
      <w:pPr>
        <w:pStyle w:val="Heading2"/>
      </w:pPr>
      <w:r w:rsidRPr="002311A5">
        <w:lastRenderedPageBreak/>
        <w:t>Defining the Playable Space</w:t>
      </w:r>
      <w:r w:rsidR="0034407A">
        <w:fldChar w:fldCharType="begin"/>
      </w:r>
      <w:r w:rsidR="0034407A">
        <w:instrText xml:space="preserve"> XE "</w:instrText>
      </w:r>
      <w:r w:rsidR="0034407A" w:rsidRPr="008F0E50">
        <w:instrText>Game design:Playable Space</w:instrText>
      </w:r>
      <w:r w:rsidR="0034407A">
        <w:instrText xml:space="preserve">" </w:instrText>
      </w:r>
      <w:r w:rsidR="0034407A">
        <w:fldChar w:fldCharType="end"/>
      </w:r>
    </w:p>
    <w:p w14:paraId="3B1C8F54" w14:textId="4B9225C4" w:rsidR="00CD0A7B" w:rsidRPr="002311A5" w:rsidRDefault="00CD0A7B" w:rsidP="0041297A">
      <w:pPr>
        <w:pStyle w:val="BodyTextFirst"/>
      </w:pPr>
      <w:r w:rsidRPr="002311A5">
        <w:t xml:space="preserve">At this point in the design process you’ve sufficiently described the </w:t>
      </w:r>
      <w:ins w:id="85" w:author="Jason Pace" w:date="2021-05-29T17:40:00Z">
        <w:r w:rsidR="00AC6E10">
          <w:t>game loop</w:t>
        </w:r>
      </w:ins>
      <w:del w:id="86" w:author="Jason Pace" w:date="2021-05-29T17:40:00Z">
        <w:r w:rsidRPr="002311A5" w:rsidDel="00AC6E10">
          <w:delText>mechanic</w:delText>
        </w:r>
      </w:del>
      <w:r w:rsidRPr="002311A5">
        <w:t xml:space="preserve"> and setting to begin expanding the single screen into a </w:t>
      </w:r>
      <w:r w:rsidR="00770528" w:rsidRPr="002311A5">
        <w:t>full-</w:t>
      </w:r>
      <w:r w:rsidRPr="002311A5">
        <w:t>level concept. It’s not critical at this stage to have a final visual style defined, but</w:t>
      </w:r>
      <w:r w:rsidR="00770528" w:rsidRPr="002311A5">
        <w:t xml:space="preserve"> </w:t>
      </w:r>
      <w:r w:rsidRPr="002311A5">
        <w:t>including some concept art will help guide how the level grows</w:t>
      </w:r>
      <w:r w:rsidR="00770528" w:rsidRPr="002311A5">
        <w:t>.</w:t>
      </w:r>
      <w:r w:rsidRPr="002311A5">
        <w:t xml:space="preserve"> (</w:t>
      </w:r>
      <w:r w:rsidR="00E25424" w:rsidRPr="00E25424">
        <w:t>Figure 11-3</w:t>
      </w:r>
      <w:r w:rsidRPr="002311A5">
        <w:t xml:space="preserve"> provides a good visual representation for the amount of gameplay that will take place on a single screen given the scale of objects</w:t>
      </w:r>
      <w:r w:rsidR="00770528" w:rsidRPr="002311A5">
        <w:t>.</w:t>
      </w:r>
      <w:r w:rsidRPr="002311A5">
        <w:t xml:space="preserve">) This is also a good stage to “block in” the elements from </w:t>
      </w:r>
      <w:r w:rsidR="00E25424" w:rsidRPr="00E25424">
        <w:t>Figure 11-3</w:t>
      </w:r>
      <w:r w:rsidRPr="002311A5">
        <w:t xml:space="preserve"> in a working prototype to begin getting a sense for how movement feels (</w:t>
      </w:r>
      <w:r w:rsidR="00770528" w:rsidRPr="002311A5">
        <w:t xml:space="preserve">for example, </w:t>
      </w:r>
      <w:r w:rsidRPr="002311A5">
        <w:t xml:space="preserve">the speed the hero character runs, the height the hero can jump, </w:t>
      </w:r>
      <w:r w:rsidR="00770528" w:rsidRPr="002311A5">
        <w:t>and so on</w:t>
      </w:r>
      <w:r w:rsidRPr="002311A5">
        <w:t>), the scale of objects in the environment</w:t>
      </w:r>
      <w:del w:id="87" w:author="Jason Pace" w:date="2021-05-29T17:41:00Z">
        <w:r w:rsidRPr="002311A5" w:rsidDel="00AC6E10">
          <w:delText xml:space="preserve"> and</w:delText>
        </w:r>
      </w:del>
      <w:ins w:id="88" w:author="Jason Pace" w:date="2021-05-29T17:41:00Z">
        <w:r w:rsidR="00AC6E10">
          <w:t>,</w:t>
        </w:r>
      </w:ins>
      <w:r w:rsidRPr="002311A5">
        <w:t xml:space="preserve"> the zoom level of the camera, and the like. There’s no need to include interaction behaviors </w:t>
      </w:r>
      <w:r w:rsidR="00003A9F" w:rsidRPr="002311A5">
        <w:t xml:space="preserve">such as </w:t>
      </w:r>
      <w:r w:rsidRPr="002311A5">
        <w:t>the lock components or the energy field at this stage because you haven’t yet designed</w:t>
      </w:r>
      <w:ins w:id="89" w:author="Jason Pace" w:date="2021-05-29T17:42:00Z">
        <w:r w:rsidR="00AC6E10">
          <w:t xml:space="preserve"> how</w:t>
        </w:r>
      </w:ins>
      <w:r w:rsidRPr="002311A5">
        <w:t xml:space="preserve"> the level</w:t>
      </w:r>
      <w:ins w:id="90" w:author="Jason Pace" w:date="2021-05-29T17:42:00Z">
        <w:r w:rsidR="00AC6E10">
          <w:t xml:space="preserve"> will play</w:t>
        </w:r>
      </w:ins>
      <w:r w:rsidRPr="002311A5">
        <w:t xml:space="preserve">; you’re still working with the abstract schematic layout for the sequencing mechanic, and the next set of tasks includes laying out the full level and tuning all the interactions. At this stage you’re experimenting with basic hero character movement, object placement, and collision. </w:t>
      </w:r>
    </w:p>
    <w:p w14:paraId="51B3593D" w14:textId="4C4B5A12" w:rsidR="00CD0A7B" w:rsidRPr="002311A5" w:rsidRDefault="00CD0A7B" w:rsidP="0041297A">
      <w:pPr>
        <w:pStyle w:val="BodyText"/>
      </w:pPr>
      <w:r w:rsidRPr="002311A5">
        <w:t xml:space="preserve">The current state of the design in </w:t>
      </w:r>
      <w:r w:rsidR="00E25424" w:rsidRPr="00E25424">
        <w:t>Figure 11-3</w:t>
      </w:r>
      <w:r w:rsidRPr="002311A5">
        <w:t xml:space="preserve"> still needs some work to provide sufficient challenge</w:t>
      </w:r>
      <w:r w:rsidR="0044288F" w:rsidRPr="002311A5">
        <w:t>. W</w:t>
      </w:r>
      <w:r w:rsidRPr="002311A5">
        <w:t>hile all the elements of a well-formed level are in place, the current difficulty is trivial</w:t>
      </w:r>
      <w:r w:rsidR="0044288F" w:rsidRPr="002311A5">
        <w:t>,</w:t>
      </w:r>
      <w:r w:rsidRPr="002311A5">
        <w:t xml:space="preserve"> and most players will likely be able to complete the level quickly. There is, however, a strong foundation to begin extending the jumping and sequencing mechanic; to begin, </w:t>
      </w:r>
      <w:ins w:id="91" w:author="Jason Pace" w:date="2021-05-29T17:43:00Z">
        <w:r w:rsidR="00AC6E10">
          <w:t xml:space="preserve">you might </w:t>
        </w:r>
      </w:ins>
      <w:r w:rsidRPr="002311A5">
        <w:t xml:space="preserve">extend the horizontal game space to include </w:t>
      </w:r>
      <w:r w:rsidR="00E25424">
        <w:t xml:space="preserve">a </w:t>
      </w:r>
      <w:r w:rsidRPr="002311A5">
        <w:t>more playable area and provide additional room for the character to maneuver</w:t>
      </w:r>
      <w:r w:rsidR="00E25424">
        <w:t>,</w:t>
      </w:r>
      <w:r w:rsidRPr="002311A5">
        <w:t xml:space="preserve"> as shown in </w:t>
      </w:r>
      <w:r w:rsidR="00E25424" w:rsidRPr="00E25424">
        <w:t>Figure 11-4</w:t>
      </w:r>
      <w:r w:rsidR="0044288F" w:rsidRPr="002311A5">
        <w:t>.</w:t>
      </w:r>
    </w:p>
    <w:p w14:paraId="68735D30" w14:textId="77777777" w:rsidR="00CD0A7B" w:rsidRPr="002311A5" w:rsidRDefault="001121A4" w:rsidP="0041297A">
      <w:pPr>
        <w:pStyle w:val="Figure"/>
      </w:pPr>
      <w:r w:rsidRPr="00DE459B">
        <w:rPr>
          <w:noProof/>
        </w:rPr>
        <w:drawing>
          <wp:inline distT="0" distB="0" distL="0" distR="0" wp14:anchorId="646A893B" wp14:editId="661F8867">
            <wp:extent cx="5233035" cy="1363980"/>
            <wp:effectExtent l="0" t="0" r="5715" b="762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33035" cy="1363980"/>
                    </a:xfrm>
                    <a:prstGeom prst="rect">
                      <a:avLst/>
                    </a:prstGeom>
                    <a:noFill/>
                    <a:ln>
                      <a:noFill/>
                    </a:ln>
                  </pic:spPr>
                </pic:pic>
              </a:graphicData>
            </a:graphic>
          </wp:inline>
        </w:drawing>
      </w:r>
    </w:p>
    <w:p w14:paraId="2CCAE716" w14:textId="77777777" w:rsidR="00CD0A7B" w:rsidRPr="002311A5" w:rsidRDefault="00E25424" w:rsidP="0041297A">
      <w:pPr>
        <w:pStyle w:val="FigureCaption"/>
        <w:rPr>
          <w:noProof w:val="0"/>
        </w:rPr>
      </w:pPr>
      <w:r>
        <w:rPr>
          <w:noProof w:val="0"/>
        </w:rPr>
        <w:t>Figure 11-4. The level design grows to include an additional playable area.</w:t>
      </w:r>
    </w:p>
    <w:p w14:paraId="7F0FF900" w14:textId="2084B445" w:rsidR="00CD0A7B" w:rsidRPr="002311A5" w:rsidRDefault="00CD0A7B" w:rsidP="0041297A">
      <w:pPr>
        <w:pStyle w:val="BodyText"/>
      </w:pPr>
      <w:r w:rsidRPr="002311A5">
        <w:t xml:space="preserve">Recall from the </w:t>
      </w:r>
      <w:r w:rsidR="00E25424" w:rsidRPr="00AC6E10">
        <w:rPr>
          <w:i/>
          <w:iCs/>
          <w:rPrChange w:id="92" w:author="Jason Pace" w:date="2021-05-29T17:42:00Z">
            <w:rPr/>
          </w:rPrChange>
        </w:rPr>
        <w:t>Simple Camera Manipulations</w:t>
      </w:r>
      <w:r w:rsidRPr="002311A5">
        <w:t xml:space="preserve"> project in Chapter 7 that you can “push” the game screen forward by moving the character close to the edge of the bound region</w:t>
      </w:r>
      <w:ins w:id="93" w:author="Jason Pace" w:date="2021-05-29T17:43:00Z">
        <w:r w:rsidR="00AC6E10">
          <w:t xml:space="preserve">, which </w:t>
        </w:r>
      </w:ins>
      <w:ins w:id="94" w:author="Jason Pace" w:date="2021-05-29T17:44:00Z">
        <w:r w:rsidR="00AC6E10">
          <w:t xml:space="preserve">allows you to design a level that </w:t>
        </w:r>
        <w:r w:rsidR="0013731A">
          <w:t>extends far beyond the</w:t>
        </w:r>
      </w:ins>
      <w:ins w:id="95" w:author="Jason Pace" w:date="2021-05-29T17:45:00Z">
        <w:r w:rsidR="0013731A">
          <w:t xml:space="preserve"> dimensions</w:t>
        </w:r>
      </w:ins>
      <w:ins w:id="96" w:author="Jason Pace" w:date="2021-05-29T17:44:00Z">
        <w:r w:rsidR="0013731A">
          <w:t xml:space="preserve"> of a </w:t>
        </w:r>
      </w:ins>
      <w:ins w:id="97" w:author="Jason Pace" w:date="2021-05-29T17:45:00Z">
        <w:r w:rsidR="0013731A">
          <w:t xml:space="preserve">single </w:t>
        </w:r>
      </w:ins>
      <w:ins w:id="98" w:author="Jason Pace" w:date="2021-05-29T17:44:00Z">
        <w:r w:rsidR="0013731A">
          <w:t>static screen</w:t>
        </w:r>
      </w:ins>
      <w:r w:rsidRPr="002311A5">
        <w:t>. You might choose to keep this level contained to the original game screen size, of course, and increase the complexity of the timing-based agility and logical sequence challenges (and indeed it’s a good design exercise to challenge yourself to work within space constraints), but for the purposes of this design</w:t>
      </w:r>
      <w:r w:rsidR="00F33F97" w:rsidRPr="002311A5">
        <w:t>,</w:t>
      </w:r>
      <w:r w:rsidRPr="002311A5">
        <w:t xml:space="preserve"> a horizontal scrolling presentation </w:t>
      </w:r>
      <w:del w:id="99" w:author="Jason Pace" w:date="2021-05-29T17:46:00Z">
        <w:r w:rsidRPr="002311A5" w:rsidDel="0013731A">
          <w:delText>will drive game progression.</w:delText>
        </w:r>
      </w:del>
      <w:ins w:id="100" w:author="Jason Pace" w:date="2021-05-29T17:46:00Z">
        <w:r w:rsidR="0013731A">
          <w:t>adds interest and challenge.</w:t>
        </w:r>
      </w:ins>
      <w:del w:id="101" w:author="Jason Pace" w:date="2021-05-29T17:46:00Z">
        <w:r w:rsidRPr="002311A5" w:rsidDel="0013731A">
          <w:delText xml:space="preserve"> </w:delText>
        </w:r>
      </w:del>
      <w:r w:rsidR="0034407A">
        <w:fldChar w:fldCharType="begin"/>
      </w:r>
      <w:r w:rsidR="0034407A">
        <w:instrText xml:space="preserve"> XE "</w:instrText>
      </w:r>
      <w:r w:rsidR="0034407A" w:rsidRPr="008F0E50">
        <w:instrText>Game design:Playable Space</w:instrText>
      </w:r>
      <w:r w:rsidR="0034407A">
        <w:instrText xml:space="preserve">" </w:instrText>
      </w:r>
      <w:r w:rsidR="0034407A">
        <w:fldChar w:fldCharType="end"/>
      </w:r>
    </w:p>
    <w:p w14:paraId="22D0762E" w14:textId="77777777" w:rsidR="00CD0A7B" w:rsidRPr="002311A5" w:rsidRDefault="00CD0A7B" w:rsidP="00577915">
      <w:pPr>
        <w:pStyle w:val="Heading2"/>
      </w:pPr>
      <w:r w:rsidRPr="002311A5">
        <w:lastRenderedPageBreak/>
        <w:t>Adding Layout to the Playable Space</w:t>
      </w:r>
    </w:p>
    <w:p w14:paraId="32527BE2" w14:textId="00DC0BEF" w:rsidR="00CD0A7B" w:rsidRPr="002311A5" w:rsidRDefault="00CD0A7B" w:rsidP="0041297A">
      <w:pPr>
        <w:pStyle w:val="BodyTextFirst"/>
      </w:pPr>
      <w:r w:rsidRPr="002311A5">
        <w:t xml:space="preserve">It’s now time to begin laying out the level to make good use of the additional </w:t>
      </w:r>
      <w:ins w:id="102" w:author="Jason Pace" w:date="2021-05-29T17:46:00Z">
        <w:r w:rsidR="0013731A">
          <w:t xml:space="preserve">horizontal </w:t>
        </w:r>
      </w:ins>
      <w:r w:rsidRPr="002311A5">
        <w:t xml:space="preserve">space. There’s no need to change the </w:t>
      </w:r>
      <w:ins w:id="103" w:author="Jason Pace" w:date="2021-05-29T17:47:00Z">
        <w:r w:rsidR="0013731A">
          <w:t xml:space="preserve">basic </w:t>
        </w:r>
      </w:ins>
      <w:r w:rsidRPr="002311A5">
        <w:t>gameplay at this point</w:t>
      </w:r>
      <w:r w:rsidR="00E25424">
        <w:t xml:space="preserve">; </w:t>
      </w:r>
      <w:r w:rsidRPr="002311A5">
        <w:t>you</w:t>
      </w:r>
      <w:ins w:id="104" w:author="Jason Pace" w:date="2021-05-29T17:47:00Z">
        <w:r w:rsidR="0013731A">
          <w:t xml:space="preserve">’ll simply expand the current level design to </w:t>
        </w:r>
        <w:proofErr w:type="spellStart"/>
        <w:r w:rsidR="0013731A">
          <w:t>fit</w:t>
        </w:r>
      </w:ins>
      <w:del w:id="105" w:author="Jason Pace" w:date="2021-05-29T17:47:00Z">
        <w:r w:rsidRPr="002311A5" w:rsidDel="0013731A">
          <w:delText xml:space="preserve"> just need to work with </w:delText>
        </w:r>
      </w:del>
      <w:r w:rsidRPr="002311A5">
        <w:t>the</w:t>
      </w:r>
      <w:proofErr w:type="spellEnd"/>
      <w:r w:rsidRPr="002311A5">
        <w:t xml:space="preserve"> new dimensions of the game screen. </w:t>
      </w:r>
      <w:r w:rsidR="00E25424" w:rsidRPr="00E25424">
        <w:t>Figure 11-5</w:t>
      </w:r>
      <w:r w:rsidRPr="002311A5">
        <w:t xml:space="preserve"> includes some additional platforms placed with no particular methodology other than ensuring players can successfully reach each platform</w:t>
      </w:r>
      <w:r w:rsidR="0045605B" w:rsidRPr="002311A5">
        <w:t>.</w:t>
      </w:r>
    </w:p>
    <w:p w14:paraId="21675748" w14:textId="77777777" w:rsidR="00CD0A7B" w:rsidRPr="002311A5" w:rsidRDefault="001121A4" w:rsidP="0041297A">
      <w:pPr>
        <w:pStyle w:val="Figure"/>
      </w:pPr>
      <w:r w:rsidRPr="00DE459B">
        <w:rPr>
          <w:noProof/>
        </w:rPr>
        <w:drawing>
          <wp:inline distT="0" distB="0" distL="0" distR="0" wp14:anchorId="62C0CDCE" wp14:editId="19A43161">
            <wp:extent cx="5186680" cy="135890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86680" cy="1358900"/>
                    </a:xfrm>
                    <a:prstGeom prst="rect">
                      <a:avLst/>
                    </a:prstGeom>
                    <a:noFill/>
                    <a:ln>
                      <a:noFill/>
                    </a:ln>
                  </pic:spPr>
                </pic:pic>
              </a:graphicData>
            </a:graphic>
          </wp:inline>
        </w:drawing>
      </w:r>
    </w:p>
    <w:p w14:paraId="148C3841" w14:textId="1B96602C" w:rsidR="00CD0A7B" w:rsidRPr="002311A5" w:rsidRDefault="00E25424" w:rsidP="0041297A">
      <w:pPr>
        <w:pStyle w:val="FigureCaption"/>
        <w:rPr>
          <w:noProof w:val="0"/>
        </w:rPr>
      </w:pPr>
      <w:r>
        <w:rPr>
          <w:noProof w:val="0"/>
        </w:rPr>
        <w:t>Figure 11-</w:t>
      </w:r>
      <w:proofErr w:type="gramStart"/>
      <w:r>
        <w:rPr>
          <w:noProof w:val="0"/>
        </w:rPr>
        <w:t>5.Expanding</w:t>
      </w:r>
      <w:proofErr w:type="gramEnd"/>
      <w:r>
        <w:rPr>
          <w:noProof w:val="0"/>
        </w:rPr>
        <w:t xml:space="preserve"> the layout to use the additional screen real estate, the diagram represents the entire length of stage 1 with the player able to see approximately 50 percent of the full level at any time. The camera </w:t>
      </w:r>
      <w:del w:id="106" w:author="Jason Pace" w:date="2021-05-29T17:49:00Z">
        <w:r w:rsidDel="0013731A">
          <w:rPr>
            <w:noProof w:val="0"/>
          </w:rPr>
          <w:delText xml:space="preserve">moves </w:delText>
        </w:r>
      </w:del>
      <w:ins w:id="107" w:author="Jason Pace" w:date="2021-05-29T17:49:00Z">
        <w:r w:rsidR="0013731A">
          <w:rPr>
            <w:noProof w:val="0"/>
          </w:rPr>
          <w:t xml:space="preserve">scrolls the screen </w:t>
        </w:r>
      </w:ins>
      <w:r>
        <w:rPr>
          <w:noProof w:val="0"/>
        </w:rPr>
        <w:t xml:space="preserve">forward or backward as the player moves the hero character toward the screen bound </w:t>
      </w:r>
      <w:proofErr w:type="spellStart"/>
      <w:r>
        <w:rPr>
          <w:noProof w:val="0"/>
        </w:rPr>
        <w:t>regions</w:t>
      </w:r>
      <w:ins w:id="108" w:author="Jason Pace" w:date="2021-05-29T17:49:00Z">
        <w:r w:rsidR="0013731A">
          <w:rPr>
            <w:noProof w:val="0"/>
          </w:rPr>
          <w:t>.</w:t>
        </w:r>
      </w:ins>
      <w:del w:id="109" w:author="Jason Pace" w:date="2021-05-29T17:49:00Z">
        <w:r w:rsidDel="0013731A">
          <w:rPr>
            <w:noProof w:val="0"/>
          </w:rPr>
          <w:delText xml:space="preserve"> (</w:delText>
        </w:r>
      </w:del>
      <w:ins w:id="110" w:author="Jason Pace" w:date="2021-05-29T17:49:00Z">
        <w:r w:rsidR="0013731A">
          <w:rPr>
            <w:noProof w:val="0"/>
          </w:rPr>
          <w:t>Note</w:t>
        </w:r>
        <w:proofErr w:type="spellEnd"/>
        <w:r w:rsidR="0013731A">
          <w:rPr>
            <w:noProof w:val="0"/>
          </w:rPr>
          <w:t xml:space="preserve">: </w:t>
        </w:r>
      </w:ins>
      <w:del w:id="111" w:author="Jason Pace" w:date="2021-05-29T17:49:00Z">
        <w:r w:rsidDel="0013731A">
          <w:rPr>
            <w:noProof w:val="0"/>
          </w:rPr>
          <w:delText>f</w:delText>
        </w:r>
      </w:del>
      <w:ins w:id="112" w:author="Jason Pace" w:date="2021-05-29T17:49:00Z">
        <w:r w:rsidR="0013731A">
          <w:rPr>
            <w:noProof w:val="0"/>
          </w:rPr>
          <w:t>f</w:t>
        </w:r>
      </w:ins>
      <w:r>
        <w:rPr>
          <w:noProof w:val="0"/>
        </w:rPr>
        <w:t>or the moving platforms</w:t>
      </w:r>
      <w:ins w:id="113" w:author="Jason Pace" w:date="2021-05-29T17:49:00Z">
        <w:r w:rsidR="0013731A">
          <w:rPr>
            <w:noProof w:val="0"/>
          </w:rPr>
          <w:t xml:space="preserve"> shown</w:t>
        </w:r>
      </w:ins>
      <w:r>
        <w:rPr>
          <w:noProof w:val="0"/>
        </w:rPr>
        <w:t>, darker arrows represent direction</w:t>
      </w:r>
      <w:del w:id="114" w:author="Jason Pace" w:date="2021-05-29T17:49:00Z">
        <w:r w:rsidDel="0013731A">
          <w:rPr>
            <w:noProof w:val="0"/>
          </w:rPr>
          <w:delText>,</w:delText>
        </w:r>
      </w:del>
      <w:r>
        <w:rPr>
          <w:noProof w:val="0"/>
        </w:rPr>
        <w:t xml:space="preserve"> an</w:t>
      </w:r>
      <w:ins w:id="115" w:author="Jason Pace" w:date="2021-05-29T17:49:00Z">
        <w:r w:rsidR="0013731A">
          <w:rPr>
            <w:noProof w:val="0"/>
          </w:rPr>
          <w:t>d</w:t>
        </w:r>
      </w:ins>
      <w:r>
        <w:rPr>
          <w:noProof w:val="0"/>
        </w:rPr>
        <w:t xml:space="preserve"> lighter arrows represent the range of</w:t>
      </w:r>
      <w:ins w:id="116" w:author="Jason Pace" w:date="2021-05-29T17:49:00Z">
        <w:r w:rsidR="0013731A">
          <w:rPr>
            <w:noProof w:val="0"/>
          </w:rPr>
          <w:t xml:space="preserve"> the platform’s</w:t>
        </w:r>
      </w:ins>
      <w:r>
        <w:rPr>
          <w:noProof w:val="0"/>
        </w:rPr>
        <w:t xml:space="preserve"> movement).</w:t>
      </w:r>
    </w:p>
    <w:p w14:paraId="6256D9F2" w14:textId="2613485C" w:rsidR="00CD0A7B" w:rsidRPr="002311A5" w:rsidRDefault="00CD0A7B" w:rsidP="0041297A">
      <w:pPr>
        <w:pStyle w:val="BodyText"/>
      </w:pPr>
      <w:r w:rsidRPr="002311A5">
        <w:t>Now that the level has some additional space to work with, there are several factors to evaluate and tune</w:t>
      </w:r>
      <w:r w:rsidR="0045605B" w:rsidRPr="002311A5">
        <w:t>. T</w:t>
      </w:r>
      <w:r w:rsidRPr="002311A5">
        <w:t xml:space="preserve">he scale of the hero character in </w:t>
      </w:r>
      <w:r w:rsidR="00E25424" w:rsidRPr="00E25424">
        <w:t>Figure 11-5</w:t>
      </w:r>
      <w:r w:rsidRPr="002311A5">
        <w:t xml:space="preserve"> has been </w:t>
      </w:r>
      <w:del w:id="117" w:author="Jason Pace" w:date="2021-05-29T17:50:00Z">
        <w:r w:rsidRPr="002311A5" w:rsidDel="0013731A">
          <w:delText xml:space="preserve">slightly </w:delText>
        </w:r>
      </w:del>
      <w:r w:rsidRPr="002311A5">
        <w:t>reduced, for example, to increase the number of vertical jumps that can be executed on a single screen.</w:t>
      </w:r>
      <w:r w:rsidR="008D0194" w:rsidRPr="002311A5">
        <w:t xml:space="preserve"> </w:t>
      </w:r>
      <w:r w:rsidRPr="002311A5">
        <w:t>Note that at this point you also have the opportunity to include additional vertical gameplay in the design if desired, implementing the same mechanism used to move the camera</w:t>
      </w:r>
      <w:ins w:id="118" w:author="Jason Pace" w:date="2021-05-29T17:50:00Z">
        <w:r w:rsidR="0013731A">
          <w:t xml:space="preserve"> up and down that you used to move it</w:t>
        </w:r>
      </w:ins>
      <w:del w:id="119" w:author="Jason Pace" w:date="2021-05-29T17:50:00Z">
        <w:r w:rsidRPr="002311A5" w:rsidDel="0013731A">
          <w:delText xml:space="preserve"> to the</w:delText>
        </w:r>
      </w:del>
      <w:r w:rsidRPr="002311A5">
        <w:t xml:space="preserve"> left and right; many 2D platformer games allow players to move through the game world both horizontally and vertically. This level prototype will limit movement to the x plane (left and right)</w:t>
      </w:r>
      <w:ins w:id="120" w:author="Jason Pace" w:date="2021-05-29T17:51:00Z">
        <w:r w:rsidR="0013731A">
          <w:t xml:space="preserve"> for simplicity</w:t>
        </w:r>
      </w:ins>
      <w:del w:id="121" w:author="Jason Pace" w:date="2021-05-29T17:50:00Z">
        <w:r w:rsidRPr="002311A5" w:rsidDel="0013731A">
          <w:delText>,</w:delText>
        </w:r>
      </w:del>
      <w:r w:rsidRPr="002311A5">
        <w:t xml:space="preserve"> although you can easily extend the level design to include vertical play in future iterations and/or subsequent levels.</w:t>
      </w:r>
    </w:p>
    <w:p w14:paraId="38F40BEE" w14:textId="4CCBA678" w:rsidR="00CD0A7B" w:rsidRPr="002311A5" w:rsidRDefault="00CD0A7B" w:rsidP="0041297A">
      <w:pPr>
        <w:pStyle w:val="BodyText"/>
      </w:pPr>
      <w:r w:rsidRPr="002311A5">
        <w:t>As you’re placing platforms in the level</w:t>
      </w:r>
      <w:del w:id="122" w:author="Jason Pace" w:date="2021-05-29T17:51:00Z">
        <w:r w:rsidR="0045605B" w:rsidRPr="002311A5" w:rsidDel="0013731A">
          <w:delText>,</w:delText>
        </w:r>
      </w:del>
      <w:r w:rsidRPr="002311A5">
        <w:t xml:space="preserve"> you will again want to minimize design complexity while blocking out the game flow</w:t>
      </w:r>
      <w:r w:rsidR="00E25424" w:rsidRPr="00E25424">
        <w:rPr>
          <w:i/>
        </w:rPr>
        <w:t xml:space="preserve">. </w:t>
      </w:r>
      <w:r w:rsidR="00E25424" w:rsidRPr="00E25424">
        <w:t>Figure 11-5</w:t>
      </w:r>
      <w:r w:rsidRPr="002311A5">
        <w:t xml:space="preserve"> adds one additional design element</w:t>
      </w:r>
      <w:ins w:id="123" w:author="Jason Pace" w:date="2021-05-29T17:51:00Z">
        <w:r w:rsidR="0013731A">
          <w:t>:</w:t>
        </w:r>
      </w:ins>
      <w:del w:id="124" w:author="Jason Pace" w:date="2021-05-29T17:51:00Z">
        <w:r w:rsidRPr="002311A5" w:rsidDel="0013731A">
          <w:delText>,</w:delText>
        </w:r>
      </w:del>
      <w:r w:rsidRPr="002311A5">
        <w:t xml:space="preserve"> a platform that moves left</w:t>
      </w:r>
      <w:r w:rsidR="0045605B" w:rsidRPr="002311A5">
        <w:t xml:space="preserve"> </w:t>
      </w:r>
      <w:r w:rsidRPr="002311A5">
        <w:t>to</w:t>
      </w:r>
      <w:r w:rsidR="0045605B" w:rsidRPr="002311A5">
        <w:t xml:space="preserve"> </w:t>
      </w:r>
      <w:r w:rsidRPr="002311A5">
        <w:t xml:space="preserve">right. Try to list the detailed sequence required to activate the three lock sections in </w:t>
      </w:r>
      <w:r w:rsidR="00E25424" w:rsidRPr="00E25424">
        <w:t>Figure 11-5</w:t>
      </w:r>
      <w:r w:rsidRPr="002311A5">
        <w:t xml:space="preserve"> using the same numbering methodology shown in </w:t>
      </w:r>
      <w:r w:rsidR="00E25424" w:rsidRPr="00E25424">
        <w:t>Figure 11-1</w:t>
      </w:r>
      <w:r w:rsidRPr="002311A5">
        <w:t>.</w:t>
      </w:r>
      <w:r w:rsidR="008D0194" w:rsidRPr="002311A5">
        <w:t xml:space="preserve"> </w:t>
      </w:r>
      <w:r w:rsidRPr="002311A5">
        <w:t xml:space="preserve">When you’re finished mapping out the sequence, compare it with </w:t>
      </w:r>
      <w:r w:rsidR="00E25424" w:rsidRPr="00E25424">
        <w:t>Figure 11-6</w:t>
      </w:r>
      <w:r w:rsidR="0045605B" w:rsidRPr="002311A5">
        <w:t>.</w:t>
      </w:r>
    </w:p>
    <w:p w14:paraId="057A7C56" w14:textId="77777777" w:rsidR="00CD0A7B" w:rsidRPr="002311A5" w:rsidRDefault="001121A4" w:rsidP="0041297A">
      <w:pPr>
        <w:pStyle w:val="Figure"/>
      </w:pPr>
      <w:r w:rsidRPr="00DE459B">
        <w:rPr>
          <w:noProof/>
        </w:rPr>
        <w:lastRenderedPageBreak/>
        <w:drawing>
          <wp:inline distT="0" distB="0" distL="0" distR="0" wp14:anchorId="4B070C09" wp14:editId="68659F24">
            <wp:extent cx="5362575" cy="139509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62575" cy="1395095"/>
                    </a:xfrm>
                    <a:prstGeom prst="rect">
                      <a:avLst/>
                    </a:prstGeom>
                    <a:noFill/>
                    <a:ln>
                      <a:noFill/>
                    </a:ln>
                  </pic:spPr>
                </pic:pic>
              </a:graphicData>
            </a:graphic>
          </wp:inline>
        </w:drawing>
      </w:r>
    </w:p>
    <w:p w14:paraId="47009EAC" w14:textId="77777777" w:rsidR="00CD0A7B" w:rsidRPr="002311A5" w:rsidRDefault="00E25424" w:rsidP="0041297A">
      <w:pPr>
        <w:pStyle w:val="FigureCaption"/>
        <w:rPr>
          <w:noProof w:val="0"/>
        </w:rPr>
      </w:pPr>
      <w:r>
        <w:rPr>
          <w:noProof w:val="0"/>
        </w:rPr>
        <w:t>Figure 11-</w:t>
      </w:r>
      <w:proofErr w:type="gramStart"/>
      <w:r>
        <w:rPr>
          <w:noProof w:val="0"/>
        </w:rPr>
        <w:t>6.The</w:t>
      </w:r>
      <w:proofErr w:type="gramEnd"/>
      <w:r>
        <w:rPr>
          <w:noProof w:val="0"/>
        </w:rPr>
        <w:t xml:space="preserve"> most efficient sequence to unlock the barrier</w:t>
      </w:r>
    </w:p>
    <w:p w14:paraId="7DD4057F" w14:textId="77777777" w:rsidR="00CD0A7B" w:rsidRPr="002311A5" w:rsidRDefault="00CD0A7B" w:rsidP="0041297A">
      <w:pPr>
        <w:pStyle w:val="BodyText"/>
      </w:pPr>
      <w:r w:rsidRPr="002311A5">
        <w:t xml:space="preserve">Did your sequence match </w:t>
      </w:r>
      <w:r w:rsidR="00E25424" w:rsidRPr="00E25424">
        <w:t>Figure 11-6</w:t>
      </w:r>
      <w:r w:rsidRPr="002311A5">
        <w:t>, or did you have extra steps? There are many potential paths players can take to complete this level, and it’s likely that no two players will take the same route (</w:t>
      </w:r>
      <w:r w:rsidR="0045605B" w:rsidRPr="002311A5">
        <w:t xml:space="preserve">the </w:t>
      </w:r>
      <w:r w:rsidRPr="002311A5">
        <w:t xml:space="preserve">only requirement from </w:t>
      </w:r>
      <w:r w:rsidR="0045605B" w:rsidRPr="002311A5">
        <w:t xml:space="preserve">the </w:t>
      </w:r>
      <w:r w:rsidRPr="002311A5">
        <w:t xml:space="preserve">mechanic design is that the lock sections be activated in order from top to bottom). </w:t>
      </w:r>
      <w:r w:rsidR="00E41DBD">
        <w:fldChar w:fldCharType="begin"/>
      </w:r>
      <w:r w:rsidR="00E41DBD">
        <w:instrText xml:space="preserve"> XE "</w:instrText>
      </w:r>
      <w:r w:rsidR="00E41DBD" w:rsidRPr="008F0E50">
        <w:instrText>Game design:Playable Space</w:instrText>
      </w:r>
      <w:r w:rsidR="00E41DBD">
        <w:instrText xml:space="preserve">" </w:instrText>
      </w:r>
      <w:r w:rsidR="00E41DBD">
        <w:fldChar w:fldCharType="end"/>
      </w:r>
    </w:p>
    <w:p w14:paraId="49E3D13F" w14:textId="77777777" w:rsidR="00CD0A7B" w:rsidRPr="002311A5" w:rsidRDefault="00CD0A7B" w:rsidP="00577915">
      <w:pPr>
        <w:pStyle w:val="Heading2"/>
      </w:pPr>
      <w:r w:rsidRPr="002311A5">
        <w:t>Tuning the Challenge</w:t>
      </w:r>
      <w:r w:rsidR="00065408">
        <w:fldChar w:fldCharType="begin"/>
      </w:r>
      <w:r w:rsidR="00065408">
        <w:instrText xml:space="preserve"> XE "</w:instrText>
      </w:r>
      <w:r w:rsidR="00065408" w:rsidRPr="0082096D">
        <w:instrText>Game design:challenge</w:instrText>
      </w:r>
      <w:r w:rsidR="00065408">
        <w:instrText xml:space="preserve">" </w:instrText>
      </w:r>
      <w:r w:rsidR="00065408">
        <w:fldChar w:fldCharType="end"/>
      </w:r>
      <w:r w:rsidRPr="002311A5">
        <w:t xml:space="preserve"> and Adding Fun</w:t>
      </w:r>
    </w:p>
    <w:p w14:paraId="43DF3E52" w14:textId="5E92D595" w:rsidR="00CD0A7B" w:rsidRPr="002311A5" w:rsidRDefault="00CD0A7B" w:rsidP="0041297A">
      <w:pPr>
        <w:pStyle w:val="BodyTextFirst"/>
      </w:pPr>
      <w:del w:id="125" w:author="Jason Pace" w:date="2021-05-29T17:51:00Z">
        <w:r w:rsidRPr="002311A5" w:rsidDel="0013731A">
          <w:delText xml:space="preserve">Design aside: this </w:delText>
        </w:r>
      </w:del>
      <w:ins w:id="126" w:author="Jason Pace" w:date="2021-05-29T17:52:00Z">
        <w:r w:rsidR="0013731A">
          <w:t xml:space="preserve">The current </w:t>
        </w:r>
      </w:ins>
      <w:r w:rsidRPr="002311A5">
        <w:t>stage of design is when the puzzle</w:t>
      </w:r>
      <w:r w:rsidR="0045605B" w:rsidRPr="002311A5">
        <w:t>-</w:t>
      </w:r>
      <w:r w:rsidRPr="002311A5">
        <w:t>making process really begins to open</w:t>
      </w:r>
      <w:r w:rsidR="00EA60C7" w:rsidRPr="002311A5">
        <w:t xml:space="preserve"> </w:t>
      </w:r>
      <w:r w:rsidRPr="002311A5">
        <w:t xml:space="preserve">up; </w:t>
      </w:r>
      <w:r w:rsidR="00E50085" w:rsidRPr="002311A5">
        <w:t>Figure 11-6</w:t>
      </w:r>
      <w:r w:rsidRPr="002311A5">
        <w:rPr>
          <w:i/>
        </w:rPr>
        <w:t xml:space="preserve"> </w:t>
      </w:r>
      <w:r w:rsidRPr="002311A5">
        <w:t xml:space="preserve">shows the potential to create highly engaging gameplay with only the few basic elements you’ve been working with. The authors’ studio uses the </w:t>
      </w:r>
      <w:r w:rsidR="00EA60C7" w:rsidRPr="002311A5">
        <w:t xml:space="preserve">previous </w:t>
      </w:r>
      <w:r w:rsidRPr="002311A5">
        <w:t>template and many similar variations in brainstorming sessions for many kinds of games</w:t>
      </w:r>
      <w:ins w:id="127" w:author="Jason Pace" w:date="2021-05-29T17:52:00Z">
        <w:r w:rsidR="0013731A">
          <w:t xml:space="preserve"> --</w:t>
        </w:r>
      </w:ins>
      <w:del w:id="128" w:author="Jason Pace" w:date="2021-05-29T17:52:00Z">
        <w:r w:rsidRPr="002311A5" w:rsidDel="0013731A">
          <w:delText>,</w:delText>
        </w:r>
      </w:del>
      <w:r w:rsidRPr="002311A5">
        <w:t xml:space="preserve"> introducing one or two novel elements to a well-understood mechanic and exploring the impact new additions have on gameplay</w:t>
      </w:r>
      <w:del w:id="129" w:author="Jason Pace" w:date="2021-05-29T17:52:00Z">
        <w:r w:rsidRPr="002311A5" w:rsidDel="0013731A">
          <w:delText>;</w:delText>
        </w:r>
      </w:del>
      <w:ins w:id="130" w:author="Jason Pace" w:date="2021-05-29T17:52:00Z">
        <w:r w:rsidR="0013731A">
          <w:t xml:space="preserve"> -- and</w:t>
        </w:r>
      </w:ins>
      <w:r w:rsidRPr="002311A5">
        <w:t xml:space="preserve"> the results often open exciting new directions. As an example, you might introduce platforms that appear and disappear, platforms that rotate after a switch is activated, a moving energy field, teleporting stations</w:t>
      </w:r>
      <w:r w:rsidR="00EA60C7" w:rsidRPr="002311A5">
        <w:t>,</w:t>
      </w:r>
      <w:r w:rsidRPr="002311A5">
        <w:t xml:space="preserve"> and so on. The list of ways you can build</w:t>
      </w:r>
      <w:r w:rsidR="00EA60C7" w:rsidRPr="002311A5">
        <w:t xml:space="preserve"> </w:t>
      </w:r>
      <w:r w:rsidRPr="002311A5">
        <w:t>out this mechanic is</w:t>
      </w:r>
      <w:ins w:id="131" w:author="Jason Pace" w:date="2021-05-29T17:53:00Z">
        <w:r w:rsidR="0013731A">
          <w:t xml:space="preserve"> of </w:t>
        </w:r>
        <w:proofErr w:type="spellStart"/>
        <w:r w:rsidR="0013731A">
          <w:t>course</w:t>
        </w:r>
      </w:ins>
      <w:del w:id="132" w:author="Jason Pace" w:date="2021-05-29T17:53:00Z">
        <w:r w:rsidRPr="002311A5" w:rsidDel="0013731A">
          <w:delText xml:space="preserve"> </w:delText>
        </w:r>
      </w:del>
      <w:r w:rsidRPr="002311A5">
        <w:t>limitless</w:t>
      </w:r>
      <w:proofErr w:type="spellEnd"/>
      <w:del w:id="133" w:author="Jason Pace" w:date="2021-05-29T17:53:00Z">
        <w:r w:rsidRPr="002311A5" w:rsidDel="0013731A">
          <w:delText>,</w:delText>
        </w:r>
      </w:del>
      <w:r w:rsidRPr="002311A5">
        <w:t xml:space="preserve"> but there is enough definition with the current template that adding a single new element is fairly easy to experiment with and test, even on paper.</w:t>
      </w:r>
    </w:p>
    <w:p w14:paraId="6666A0DC" w14:textId="77777777" w:rsidR="00CD0A7B" w:rsidRPr="002311A5" w:rsidRDefault="00CD0A7B" w:rsidP="00CD3CB1">
      <w:pPr>
        <w:pStyle w:val="BodyText"/>
      </w:pPr>
      <w:r w:rsidRPr="002311A5">
        <w:t>There are two factors with the newly expanded level design that increase the challenge</w:t>
      </w:r>
      <w:r w:rsidR="00EA60C7" w:rsidRPr="002311A5">
        <w:t>. F</w:t>
      </w:r>
      <w:r w:rsidRPr="002311A5">
        <w:t>irst, the addition of the horizontally moving platform requires players to time the jump to the “elevator” platform more precisely (if they jump while the platform is ascending</w:t>
      </w:r>
      <w:r w:rsidR="00EA60C7" w:rsidRPr="002311A5">
        <w:t>,</w:t>
      </w:r>
      <w:r w:rsidRPr="002311A5">
        <w:t xml:space="preserve"> there is little time to deactivate the energy field before it zaps them). The second factor is less immediately evident but equally challenging: only a portion of the level is visible at any time, so the player is not able to easily create a mental model of the entire level sequence </w:t>
      </w:r>
      <w:r w:rsidR="00EA60C7" w:rsidRPr="002311A5">
        <w:t xml:space="preserve">like </w:t>
      </w:r>
      <w:r w:rsidRPr="002311A5">
        <w:t xml:space="preserve">they can when the entire layout is visible on a single screen. It’s important for designers to understand both explicit challenges </w:t>
      </w:r>
      <w:r w:rsidR="00EA60C7" w:rsidRPr="002311A5">
        <w:t xml:space="preserve">(such as </w:t>
      </w:r>
      <w:r w:rsidRPr="002311A5">
        <w:t>requiring players to time jumps between two moving platforms</w:t>
      </w:r>
      <w:r w:rsidR="00EA60C7" w:rsidRPr="002311A5">
        <w:t>)</w:t>
      </w:r>
      <w:r w:rsidRPr="002311A5">
        <w:t xml:space="preserve"> but also less obvious (and often unintentional) challenges </w:t>
      </w:r>
      <w:r w:rsidR="00EA60C7" w:rsidRPr="002311A5">
        <w:t xml:space="preserve">such as </w:t>
      </w:r>
      <w:r w:rsidRPr="002311A5">
        <w:t xml:space="preserve">being able to see </w:t>
      </w:r>
      <w:r w:rsidR="00EA60C7" w:rsidRPr="002311A5">
        <w:t xml:space="preserve">only </w:t>
      </w:r>
      <w:r w:rsidRPr="002311A5">
        <w:t xml:space="preserve">part of the level at any given time. Think back to a game you’ve played where it felt like the designers expected you remember too many elements; that kind of frustration is often the result of unintentional challenges over-burdening what the player can reasonably hold in short-term memory. </w:t>
      </w:r>
    </w:p>
    <w:p w14:paraId="0A36064B" w14:textId="0A9ABBB8" w:rsidR="00CD0A7B" w:rsidRPr="002311A5" w:rsidRDefault="00CD0A7B" w:rsidP="00CD3CB1">
      <w:pPr>
        <w:pStyle w:val="BodyText"/>
      </w:pPr>
      <w:r w:rsidRPr="002311A5">
        <w:t>As a designer</w:t>
      </w:r>
      <w:del w:id="134" w:author="Jason Pace" w:date="2021-05-29T17:54:00Z">
        <w:r w:rsidR="007A2B0F" w:rsidRPr="002311A5" w:rsidDel="0013731A">
          <w:delText>,</w:delText>
        </w:r>
      </w:del>
      <w:r w:rsidRPr="002311A5">
        <w:t xml:space="preserve"> you need to be aware of unintentional challenges and areas of unintentional frustration or difficulty</w:t>
      </w:r>
      <w:del w:id="135" w:author="Jason Pace" w:date="2021-05-29T17:54:00Z">
        <w:r w:rsidRPr="002311A5" w:rsidDel="0013731A">
          <w:delText xml:space="preserve">. This is </w:delText>
        </w:r>
      </w:del>
      <w:ins w:id="136" w:author="Jason Pace" w:date="2021-05-29T17:54:00Z">
        <w:r w:rsidR="0013731A">
          <w:t xml:space="preserve">, which is </w:t>
        </w:r>
      </w:ins>
      <w:r w:rsidRPr="002311A5">
        <w:t xml:space="preserve">a key reason </w:t>
      </w:r>
      <w:r w:rsidRPr="002311A5">
        <w:lastRenderedPageBreak/>
        <w:t>it’s vital to observe people playing your game as early and often as possible (as a general rule, any time you’re 100</w:t>
      </w:r>
      <w:r w:rsidR="007A2B0F" w:rsidRPr="002311A5">
        <w:t xml:space="preserve"> percent </w:t>
      </w:r>
      <w:r w:rsidRPr="002311A5">
        <w:t>certain you’ve designed something that makes perfect sense</w:t>
      </w:r>
      <w:del w:id="137" w:author="Jason Pace" w:date="2021-05-29T19:41:00Z">
        <w:r w:rsidRPr="002311A5" w:rsidDel="00AC6E2B">
          <w:delText>,</w:delText>
        </w:r>
      </w:del>
      <w:r w:rsidRPr="002311A5">
        <w:t xml:space="preserve"> at least half the people who play your game will tell you exactly the opposite). Although a detailed discussion of the benefits of user testing is outside the scope of this book, you should plan to observe people playing your game from the earliest proof-of-concept all the way to final release. There is no substitute for the insights you’ll gain from watching different people play what you’ve designed.</w:t>
      </w:r>
    </w:p>
    <w:p w14:paraId="559C3413" w14:textId="586B9B34" w:rsidR="00CD0A7B" w:rsidRPr="002311A5" w:rsidRDefault="00CD0A7B" w:rsidP="00AC27A1">
      <w:pPr>
        <w:pStyle w:val="BodyText"/>
      </w:pPr>
      <w:r w:rsidRPr="002311A5">
        <w:t>The level</w:t>
      </w:r>
      <w:ins w:id="138" w:author="Jason Pace" w:date="2021-05-29T19:42:00Z">
        <w:r w:rsidR="00AC6E2B">
          <w:t xml:space="preserve"> as described in previous figures</w:t>
        </w:r>
      </w:ins>
      <w:r w:rsidRPr="002311A5">
        <w:t xml:space="preserve"> currently assumes the hero character can rest </w:t>
      </w:r>
      <w:r w:rsidR="007A2B0F" w:rsidRPr="002311A5">
        <w:t xml:space="preserve">only </w:t>
      </w:r>
      <w:r w:rsidRPr="002311A5">
        <w:t xml:space="preserve">on platforms; although there’s no design plan for what happens if the character misses a jump and falls to the bottom of the screen, players might reasonably imagine that it would result in a loss condition and trigger a game reset. If you added a “floor” to the level, </w:t>
      </w:r>
      <w:del w:id="139" w:author="Jason Pace" w:date="2021-05-29T19:43:00Z">
        <w:r w:rsidRPr="002311A5" w:rsidDel="00AC6E2B">
          <w:delText xml:space="preserve">gameplay </w:delText>
        </w:r>
      </w:del>
      <w:ins w:id="140" w:author="Jason Pace" w:date="2021-05-29T19:43:00Z">
        <w:r w:rsidR="00AC6E2B">
          <w:t>player strategy</w:t>
        </w:r>
        <w:r w:rsidR="00AC6E2B" w:rsidRPr="002311A5">
          <w:t xml:space="preserve"> </w:t>
        </w:r>
      </w:ins>
      <w:r w:rsidRPr="002311A5">
        <w:t xml:space="preserve">would noticeably </w:t>
      </w:r>
      <w:proofErr w:type="spellStart"/>
      <w:r w:rsidRPr="002311A5">
        <w:t>change</w:t>
      </w:r>
      <w:ins w:id="141" w:author="Jason Pace" w:date="2021-05-29T19:43:00Z">
        <w:r w:rsidR="00AC6E2B">
          <w:t>;</w:t>
        </w:r>
      </w:ins>
      <w:del w:id="142" w:author="Jason Pace" w:date="2021-05-29T19:43:00Z">
        <w:r w:rsidR="007A2B0F" w:rsidRPr="002311A5" w:rsidDel="00AC6E2B">
          <w:delText>. I</w:delText>
        </w:r>
      </w:del>
      <w:ins w:id="143" w:author="Jason Pace" w:date="2021-05-29T19:43:00Z">
        <w:r w:rsidR="00AC6E2B">
          <w:t>i</w:t>
        </w:r>
      </w:ins>
      <w:r w:rsidRPr="002311A5">
        <w:t>n</w:t>
      </w:r>
      <w:proofErr w:type="spellEnd"/>
      <w:r w:rsidRPr="002311A5">
        <w:t xml:space="preserve"> addition to removing a significant risk</w:t>
      </w:r>
      <w:del w:id="144" w:author="Jason Pace" w:date="2021-05-29T19:43:00Z">
        <w:r w:rsidRPr="002311A5" w:rsidDel="00AC6E2B">
          <w:delText>,</w:delText>
        </w:r>
      </w:del>
      <w:r w:rsidRPr="002311A5">
        <w:t xml:space="preserve"> players would be able to access the elevator platform directly</w:t>
      </w:r>
      <w:r w:rsidR="00E25424">
        <w:t>,</w:t>
      </w:r>
      <w:r w:rsidRPr="002311A5">
        <w:t xml:space="preserve"> as shown in </w:t>
      </w:r>
      <w:r w:rsidR="00E25424" w:rsidRPr="00E25424">
        <w:t>Figure 11-7</w:t>
      </w:r>
      <w:r w:rsidRPr="002311A5">
        <w:t>.</w:t>
      </w:r>
    </w:p>
    <w:p w14:paraId="6486AC05" w14:textId="77777777" w:rsidR="00CD0A7B" w:rsidRPr="002311A5" w:rsidRDefault="001121A4" w:rsidP="00AC27A1">
      <w:pPr>
        <w:pStyle w:val="Figure"/>
      </w:pPr>
      <w:r w:rsidRPr="00DE459B">
        <w:rPr>
          <w:noProof/>
        </w:rPr>
        <w:drawing>
          <wp:inline distT="0" distB="0" distL="0" distR="0" wp14:anchorId="1D971B2C" wp14:editId="48FA1A76">
            <wp:extent cx="5429885" cy="1415415"/>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29885" cy="1415415"/>
                    </a:xfrm>
                    <a:prstGeom prst="rect">
                      <a:avLst/>
                    </a:prstGeom>
                    <a:noFill/>
                    <a:ln>
                      <a:noFill/>
                    </a:ln>
                  </pic:spPr>
                </pic:pic>
              </a:graphicData>
            </a:graphic>
          </wp:inline>
        </w:drawing>
      </w:r>
    </w:p>
    <w:p w14:paraId="1D8223F8" w14:textId="77777777" w:rsidR="00CD0A7B" w:rsidRPr="002311A5" w:rsidRDefault="00E25424" w:rsidP="00AC27A1">
      <w:pPr>
        <w:pStyle w:val="FigureCaption"/>
        <w:rPr>
          <w:noProof w:val="0"/>
        </w:rPr>
      </w:pPr>
      <w:r>
        <w:rPr>
          <w:noProof w:val="0"/>
        </w:rPr>
        <w:t xml:space="preserve">Figure 11-7. The addition of a “floor” to the game world significantly changes the level challenge. </w:t>
      </w:r>
      <w:r w:rsidR="00065408">
        <w:fldChar w:fldCharType="begin"/>
      </w:r>
      <w:r w:rsidR="00065408">
        <w:instrText xml:space="preserve"> XE "</w:instrText>
      </w:r>
      <w:r w:rsidR="00065408" w:rsidRPr="0082096D">
        <w:instrText>Game design:challenge</w:instrText>
      </w:r>
      <w:r w:rsidR="00065408">
        <w:instrText xml:space="preserve">" </w:instrText>
      </w:r>
      <w:r w:rsidR="00065408">
        <w:fldChar w:fldCharType="end"/>
      </w:r>
    </w:p>
    <w:p w14:paraId="24AAA701" w14:textId="77777777" w:rsidR="00CD0A7B" w:rsidRPr="002311A5" w:rsidRDefault="00CD0A7B" w:rsidP="003C088E">
      <w:pPr>
        <w:pStyle w:val="Heading2"/>
      </w:pPr>
      <w:r w:rsidRPr="002311A5">
        <w:t>Further Tuning: Introducing Enemies</w:t>
      </w:r>
    </w:p>
    <w:p w14:paraId="41D596E6" w14:textId="350214A2" w:rsidR="00CD0A7B" w:rsidRPr="002311A5" w:rsidRDefault="00CD0A7B" w:rsidP="00123A6F">
      <w:pPr>
        <w:pStyle w:val="BodyTextFirst"/>
      </w:pPr>
      <w:r w:rsidRPr="002311A5">
        <w:t>You’re now experimenting with variations on the level layout to evolve it along with the setting</w:t>
      </w:r>
      <w:r w:rsidR="00E25424">
        <w:t xml:space="preserve"> and</w:t>
      </w:r>
      <w:r w:rsidR="00C80791" w:rsidRPr="002311A5">
        <w:t xml:space="preserve"> </w:t>
      </w:r>
      <w:r w:rsidRPr="002311A5">
        <w:t>looking for ways to increase player engagement while also upping the challenge (if desired). Prior to adding a floor</w:t>
      </w:r>
      <w:del w:id="145" w:author="Jason Pace" w:date="2021-05-29T19:44:00Z">
        <w:r w:rsidR="00A63F02" w:rsidRPr="002311A5" w:rsidDel="00AC6E2B">
          <w:delText>,</w:delText>
        </w:r>
      </w:del>
      <w:r w:rsidRPr="002311A5">
        <w:t xml:space="preserve"> the level had two risks: failing to land on a platform</w:t>
      </w:r>
      <w:ins w:id="146" w:author="Jason Pace" w:date="2021-05-29T19:44:00Z">
        <w:r w:rsidR="00AC6E2B">
          <w:t xml:space="preserve"> and</w:t>
        </w:r>
      </w:ins>
      <w:ins w:id="147" w:author="Jason Pace" w:date="2021-05-29T19:45:00Z">
        <w:r w:rsidR="00AC6E2B">
          <w:t xml:space="preserve"> </w:t>
        </w:r>
      </w:ins>
      <w:ins w:id="148" w:author="Jason Pace" w:date="2021-05-29T19:44:00Z">
        <w:r w:rsidR="00AC6E2B">
          <w:t>triggering a loss condition,</w:t>
        </w:r>
      </w:ins>
      <w:r w:rsidRPr="002311A5">
        <w:t xml:space="preserve"> and colliding with the energy field</w:t>
      </w:r>
      <w:ins w:id="149" w:author="Jason Pace" w:date="2021-05-29T19:44:00Z">
        <w:r w:rsidR="00AC6E2B">
          <w:t xml:space="preserve"> and triggering a l</w:t>
        </w:r>
      </w:ins>
      <w:ins w:id="150" w:author="Jason Pace" w:date="2021-05-29T19:45:00Z">
        <w:r w:rsidR="00AC6E2B">
          <w:t>oss condition</w:t>
        </w:r>
      </w:ins>
      <w:r w:rsidRPr="002311A5">
        <w:t xml:space="preserve">. </w:t>
      </w:r>
      <w:r w:rsidR="00596B3D">
        <w:fldChar w:fldCharType="begin"/>
      </w:r>
      <w:r w:rsidR="00596B3D">
        <w:instrText xml:space="preserve"> XE "</w:instrText>
      </w:r>
      <w:r w:rsidR="00596B3D" w:rsidRPr="00963733">
        <w:instrText>Game design:attacking enemy</w:instrText>
      </w:r>
      <w:r w:rsidR="00596B3D">
        <w:instrText xml:space="preserve">" </w:instrText>
      </w:r>
      <w:r w:rsidR="00596B3D">
        <w:fldChar w:fldCharType="end"/>
      </w:r>
      <w:r w:rsidRPr="002311A5">
        <w:t xml:space="preserve">The addition of the floor removes the falling risk and </w:t>
      </w:r>
      <w:ins w:id="151" w:author="Jason Pace" w:date="2021-05-29T19:45:00Z">
        <w:r w:rsidR="00AC6E2B">
          <w:t xml:space="preserve">potentially </w:t>
        </w:r>
      </w:ins>
      <w:r w:rsidRPr="002311A5">
        <w:t>decreases the challenge of the level, but you might decide that the floor encourages players to more freely explore</w:t>
      </w:r>
      <w:ins w:id="152" w:author="Jason Pace" w:date="2021-05-29T19:45:00Z">
        <w:r w:rsidR="00AC6E2B">
          <w:t>, experiment,</w:t>
        </w:r>
      </w:ins>
      <w:r w:rsidRPr="002311A5">
        <w:t xml:space="preserve"> and pay closer attention to the environment. You’re</w:t>
      </w:r>
      <w:ins w:id="153" w:author="Jason Pace" w:date="2021-05-29T19:45:00Z">
        <w:r w:rsidR="00AC6E2B">
          <w:t xml:space="preserve"> also now</w:t>
        </w:r>
      </w:ins>
      <w:r w:rsidRPr="002311A5">
        <w:t xml:space="preserve"> becoming increasingly conversant with the gameplay and flow for this mechanic and layout, so </w:t>
      </w:r>
      <w:del w:id="154" w:author="Jason Pace" w:date="2021-05-29T19:46:00Z">
        <w:r w:rsidRPr="002311A5" w:rsidDel="00AC6E2B">
          <w:delText>it’s time to</w:delText>
        </w:r>
      </w:del>
      <w:ins w:id="155" w:author="Jason Pace" w:date="2021-05-29T19:46:00Z">
        <w:r w:rsidR="00AC6E2B">
          <w:t>let’s</w:t>
        </w:r>
      </w:ins>
      <w:r w:rsidRPr="002311A5">
        <w:t xml:space="preserve"> introduce a new element: attacking enemies (</w:t>
      </w:r>
      <w:del w:id="156" w:author="Jason Pace" w:date="2021-05-29T19:46:00Z">
        <w:r w:rsidRPr="002311A5" w:rsidDel="00AC6E2B">
          <w:delText xml:space="preserve">you </w:delText>
        </w:r>
      </w:del>
      <w:ins w:id="157" w:author="Jason Pace" w:date="2021-05-29T19:46:00Z">
        <w:r w:rsidR="00AC6E2B">
          <w:t xml:space="preserve">we </w:t>
        </w:r>
      </w:ins>
      <w:r w:rsidRPr="002311A5">
        <w:t xml:space="preserve">can’t let those robot designs from previous chapters go to waste)! </w:t>
      </w:r>
      <w:r w:rsidR="00E25424" w:rsidRPr="00E25424">
        <w:t>Figure 11-8</w:t>
      </w:r>
      <w:r w:rsidRPr="002311A5">
        <w:t xml:space="preserve"> introduces two basic enemy robot types</w:t>
      </w:r>
      <w:r w:rsidR="00A63F02" w:rsidRPr="002311A5">
        <w:t xml:space="preserve">: </w:t>
      </w:r>
      <w:r w:rsidRPr="002311A5">
        <w:t>one that fires a projectile and one that simply patrols</w:t>
      </w:r>
      <w:r w:rsidR="00A63F02" w:rsidRPr="002311A5">
        <w:t>.</w:t>
      </w:r>
    </w:p>
    <w:p w14:paraId="3A0ABE9C" w14:textId="77777777" w:rsidR="00CD0A7B" w:rsidRPr="002311A5" w:rsidRDefault="001121A4" w:rsidP="00C358F2">
      <w:pPr>
        <w:pStyle w:val="Figure"/>
      </w:pPr>
      <w:r w:rsidRPr="00DE459B">
        <w:rPr>
          <w:noProof/>
        </w:rPr>
        <w:lastRenderedPageBreak/>
        <w:drawing>
          <wp:inline distT="0" distB="0" distL="0" distR="0" wp14:anchorId="3DD5F28A" wp14:editId="53C67185">
            <wp:extent cx="5264150" cy="137922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4150" cy="1379220"/>
                    </a:xfrm>
                    <a:prstGeom prst="rect">
                      <a:avLst/>
                    </a:prstGeom>
                    <a:noFill/>
                    <a:ln>
                      <a:noFill/>
                    </a:ln>
                  </pic:spPr>
                </pic:pic>
              </a:graphicData>
            </a:graphic>
          </wp:inline>
        </w:drawing>
      </w:r>
    </w:p>
    <w:p w14:paraId="493F4455" w14:textId="77777777" w:rsidR="00CD0A7B" w:rsidRPr="002311A5" w:rsidRDefault="00E25424" w:rsidP="00C358F2">
      <w:pPr>
        <w:pStyle w:val="FigureCaption"/>
        <w:rPr>
          <w:noProof w:val="0"/>
        </w:rPr>
      </w:pPr>
      <w:r>
        <w:rPr>
          <w:noProof w:val="0"/>
        </w:rPr>
        <w:t>Figure 11-8. Two new object types are introduced to the level: a shooting robot (#1) that moves vertically and fires at a constant rate and a patrolling robot (#2) that moves back and forth in a specific range.</w:t>
      </w:r>
    </w:p>
    <w:p w14:paraId="1B2D4CAB" w14:textId="06148FC5" w:rsidR="00CD0A7B" w:rsidRPr="002311A5" w:rsidRDefault="00CD0A7B" w:rsidP="00C358F2">
      <w:pPr>
        <w:pStyle w:val="BodyText"/>
      </w:pPr>
      <w:r w:rsidRPr="002311A5">
        <w:t xml:space="preserve">You’ve </w:t>
      </w:r>
      <w:ins w:id="158" w:author="Jason Pace" w:date="2021-05-29T19:46:00Z">
        <w:r w:rsidR="00AC6E2B">
          <w:t xml:space="preserve">now </w:t>
        </w:r>
      </w:ins>
      <w:r w:rsidRPr="002311A5">
        <w:t xml:space="preserve">reached a turning point in the design of this level, where the setting is </w:t>
      </w:r>
      <w:del w:id="159" w:author="Jason Pace" w:date="2021-05-29T19:46:00Z">
        <w:r w:rsidRPr="002311A5" w:rsidDel="00AC6E2B">
          <w:delText xml:space="preserve">now exerting </w:delText>
        </w:r>
      </w:del>
      <w:ins w:id="160" w:author="Jason Pace" w:date="2021-05-29T19:46:00Z">
        <w:r w:rsidR="00AC6E2B">
          <w:t xml:space="preserve">starting to exert </w:t>
        </w:r>
      </w:ins>
      <w:r w:rsidRPr="002311A5">
        <w:t>a significant influence on the evolution of the mechanic</w:t>
      </w:r>
      <w:ins w:id="161" w:author="Jason Pace" w:date="2021-05-29T19:47:00Z">
        <w:r w:rsidR="00AC6E2B">
          <w:t xml:space="preserve"> and game loop</w:t>
        </w:r>
      </w:ins>
      <w:r w:rsidRPr="002311A5">
        <w:t>. The core of the mechanic hasn’t changed from Chapter 10</w:t>
      </w:r>
      <w:ins w:id="162" w:author="Jason Pace" w:date="2021-05-29T19:47:00Z">
        <w:r w:rsidR="00AC6E2B">
          <w:t xml:space="preserve"> </w:t>
        </w:r>
        <w:proofErr w:type="spellStart"/>
        <w:r w:rsidR="00AC6E2B">
          <w:t>and</w:t>
        </w:r>
      </w:ins>
      <w:del w:id="163" w:author="Jason Pace" w:date="2021-05-29T19:47:00Z">
        <w:r w:rsidR="00671B41" w:rsidRPr="002311A5" w:rsidDel="00AC6E2B">
          <w:delText>. T</w:delText>
        </w:r>
      </w:del>
      <w:ins w:id="164" w:author="Jason Pace" w:date="2021-05-29T19:47:00Z">
        <w:r w:rsidR="00AC6E2B">
          <w:t>t</w:t>
        </w:r>
      </w:ins>
      <w:r w:rsidRPr="002311A5">
        <w:t>his</w:t>
      </w:r>
      <w:proofErr w:type="spellEnd"/>
      <w:r w:rsidRPr="002311A5">
        <w:t xml:space="preserve"> level is still fundamentally about activating sections of a lock in the proper sequence to remove a barrier</w:t>
      </w:r>
      <w:ins w:id="165" w:author="Jason Pace" w:date="2021-05-29T19:47:00Z">
        <w:r w:rsidR="00AC6E2B">
          <w:t xml:space="preserve">,  but </w:t>
        </w:r>
        <w:proofErr w:type="spellStart"/>
        <w:r w:rsidR="00AC6E2B">
          <w:t>the</w:t>
        </w:r>
      </w:ins>
      <w:del w:id="166" w:author="Jason Pace" w:date="2021-05-29T19:47:00Z">
        <w:r w:rsidRPr="002311A5" w:rsidDel="00AC6E2B">
          <w:delText xml:space="preserve">; </w:delText>
        </w:r>
      </w:del>
      <w:r w:rsidRPr="002311A5">
        <w:t>moving</w:t>
      </w:r>
      <w:proofErr w:type="spellEnd"/>
      <w:r w:rsidRPr="002311A5">
        <w:t xml:space="preserve"> platforms and attacking enemies are additional obstacles </w:t>
      </w:r>
      <w:del w:id="167" w:author="Jason Pace" w:date="2021-05-29T19:47:00Z">
        <w:r w:rsidRPr="002311A5" w:rsidDel="00AC6E2B">
          <w:delText>that add incremental challenge to play,</w:delText>
        </w:r>
      </w:del>
      <w:ins w:id="168" w:author="Jason Pace" w:date="2021-05-29T19:47:00Z">
        <w:r w:rsidR="00AC6E2B">
          <w:t>are</w:t>
        </w:r>
      </w:ins>
      <w:r w:rsidRPr="002311A5">
        <w:t xml:space="preserve"> strongly influenced by the particular setting </w:t>
      </w:r>
      <w:r w:rsidR="00671B41" w:rsidRPr="002311A5">
        <w:t xml:space="preserve">you’ve </w:t>
      </w:r>
      <w:r w:rsidRPr="002311A5">
        <w:t xml:space="preserve">chosen. </w:t>
      </w:r>
    </w:p>
    <w:p w14:paraId="33E30327" w14:textId="588C3A52" w:rsidR="00CD0A7B" w:rsidRPr="002311A5" w:rsidRDefault="00CD0A7B" w:rsidP="00C358F2">
      <w:pPr>
        <w:pStyle w:val="BodyText"/>
      </w:pPr>
      <w:del w:id="169" w:author="Jason Pace" w:date="2021-05-29T19:48:00Z">
        <w:r w:rsidRPr="002311A5" w:rsidDel="00AC6E2B">
          <w:delText xml:space="preserve">You </w:delText>
        </w:r>
      </w:del>
      <w:proofErr w:type="gramStart"/>
      <w:ins w:id="170" w:author="Jason Pace" w:date="2021-05-29T19:48:00Z">
        <w:r w:rsidR="00AC6E2B">
          <w:t>Of course</w:t>
        </w:r>
        <w:proofErr w:type="gramEnd"/>
        <w:r w:rsidR="00AC6E2B">
          <w:t xml:space="preserve"> y</w:t>
        </w:r>
        <w:r w:rsidR="00AC6E2B" w:rsidRPr="002311A5">
          <w:t xml:space="preserve">ou </w:t>
        </w:r>
      </w:ins>
      <w:r w:rsidRPr="002311A5">
        <w:t>certainly could have added the attacking enemy</w:t>
      </w:r>
      <w:r w:rsidR="00596B3D">
        <w:fldChar w:fldCharType="begin"/>
      </w:r>
      <w:r w:rsidR="00596B3D">
        <w:instrText xml:space="preserve"> XE "</w:instrText>
      </w:r>
      <w:r w:rsidR="00596B3D" w:rsidRPr="00963733">
        <w:instrText>Game design:attacking enemy</w:instrText>
      </w:r>
      <w:r w:rsidR="00596B3D">
        <w:instrText xml:space="preserve">" </w:instrText>
      </w:r>
      <w:r w:rsidR="00596B3D">
        <w:fldChar w:fldCharType="end"/>
      </w:r>
      <w:r w:rsidRPr="002311A5">
        <w:t xml:space="preserve"> behavior while still working with abstract shapes and pure mechanics. </w:t>
      </w:r>
      <w:del w:id="171" w:author="Jason Pace" w:date="2021-05-29T19:48:00Z">
        <w:r w:rsidRPr="002311A5" w:rsidDel="00AC6E2B">
          <w:delText>However, it’s</w:delText>
        </w:r>
      </w:del>
      <w:ins w:id="172" w:author="Jason Pace" w:date="2021-05-29T19:48:00Z">
        <w:r w:rsidR="00AC6E2B">
          <w:t>It’s</w:t>
        </w:r>
      </w:ins>
      <w:r w:rsidRPr="002311A5">
        <w:t xml:space="preserve"> worth noting</w:t>
      </w:r>
      <w:ins w:id="173" w:author="Jason Pace" w:date="2021-05-29T19:48:00Z">
        <w:r w:rsidR="00AC6E2B">
          <w:t>, however,</w:t>
        </w:r>
      </w:ins>
      <w:r w:rsidRPr="002311A5">
        <w:t xml:space="preserve"> that the more complex and </w:t>
      </w:r>
      <w:proofErr w:type="spellStart"/>
      <w:r w:rsidRPr="002311A5">
        <w:t>multistaged</w:t>
      </w:r>
      <w:proofErr w:type="spellEnd"/>
      <w:r w:rsidRPr="002311A5">
        <w:t xml:space="preserve"> a mechanic becomes</w:t>
      </w:r>
      <w:r w:rsidR="00671B41" w:rsidRPr="002311A5">
        <w:t>,</w:t>
      </w:r>
      <w:r w:rsidRPr="002311A5">
        <w:t xml:space="preserve"> the more the setting will need to conform to the implementation; this is why transitioning from purely abstract mechanic design to laying out a level (or part of a level) in the context of a particular setting when the mechanic is still fairly elemental is helpful. Designers typically want the game mechanic to feel deeply integrated with the game setting, so it’s beneficial to allow both to develop in tandem. Finding that sweet spot can be challenging</w:t>
      </w:r>
      <w:ins w:id="174" w:author="Jason Pace" w:date="2021-05-29T19:48:00Z">
        <w:r w:rsidR="00AC6E2B">
          <w:t xml:space="preserve">: </w:t>
        </w:r>
      </w:ins>
      <w:ins w:id="175" w:author="Jason Pace" w:date="2021-05-29T19:49:00Z">
        <w:r w:rsidR="00AC6E2B">
          <w:t>sometimes the mechanic leads</w:t>
        </w:r>
      </w:ins>
      <w:ins w:id="176" w:author="Jason Pace" w:date="2021-05-29T19:50:00Z">
        <w:r w:rsidR="00AC6E2B">
          <w:t xml:space="preserve"> the design</w:t>
        </w:r>
      </w:ins>
      <w:ins w:id="177" w:author="Jason Pace" w:date="2021-05-29T19:49:00Z">
        <w:r w:rsidR="00AC6E2B">
          <w:t xml:space="preserve">, but </w:t>
        </w:r>
      </w:ins>
      <w:ins w:id="178" w:author="Jason Pace" w:date="2021-05-29T19:50:00Z">
        <w:r w:rsidR="00AC6E2B">
          <w:t>as the setting evolves it often will move into the driver’s</w:t>
        </w:r>
      </w:ins>
      <w:ins w:id="179" w:author="Jason Pace" w:date="2021-05-29T19:51:00Z">
        <w:r w:rsidR="00AC6E2B">
          <w:t xml:space="preserve"> seat</w:t>
        </w:r>
      </w:ins>
      <w:r w:rsidR="00671B41" w:rsidRPr="002311A5">
        <w:t>. B</w:t>
      </w:r>
      <w:r w:rsidRPr="002311A5">
        <w:t xml:space="preserve">ring in </w:t>
      </w:r>
      <w:r w:rsidR="00E25424">
        <w:t xml:space="preserve">the </w:t>
      </w:r>
      <w:r w:rsidRPr="002311A5">
        <w:t>setting too soon and you lose focus on refining pure gameplay</w:t>
      </w:r>
      <w:ins w:id="180" w:author="Jason Pace" w:date="2021-05-29T19:51:00Z">
        <w:r w:rsidR="000C64C2">
          <w:t>,</w:t>
        </w:r>
      </w:ins>
      <w:del w:id="181" w:author="Jason Pace" w:date="2021-05-29T19:51:00Z">
        <w:r w:rsidR="00671B41" w:rsidRPr="002311A5" w:rsidDel="000C64C2">
          <w:delText>;</w:delText>
        </w:r>
      </w:del>
      <w:r w:rsidR="00671B41" w:rsidRPr="002311A5">
        <w:t xml:space="preserve"> </w:t>
      </w:r>
      <w:r w:rsidRPr="002311A5">
        <w:t xml:space="preserve">bring in </w:t>
      </w:r>
      <w:r w:rsidR="00671B41" w:rsidRPr="002311A5">
        <w:t xml:space="preserve">the </w:t>
      </w:r>
      <w:r w:rsidRPr="002311A5">
        <w:t>setting too late</w:t>
      </w:r>
      <w:del w:id="182" w:author="Jason Pace" w:date="2021-05-29T19:51:00Z">
        <w:r w:rsidR="00671B41" w:rsidRPr="002311A5" w:rsidDel="000C64C2">
          <w:delText>,</w:delText>
        </w:r>
      </w:del>
      <w:r w:rsidRPr="002311A5">
        <w:t xml:space="preserve"> and gameplay may feel like an afterthought or something that’s bolted</w:t>
      </w:r>
      <w:r w:rsidR="00671B41" w:rsidRPr="002311A5">
        <w:t xml:space="preserve"> </w:t>
      </w:r>
      <w:r w:rsidRPr="002311A5">
        <w:t>on.</w:t>
      </w:r>
    </w:p>
    <w:p w14:paraId="26FCD080" w14:textId="77777777" w:rsidR="00CD0A7B" w:rsidRPr="002311A5" w:rsidRDefault="00CD0A7B" w:rsidP="00577915">
      <w:pPr>
        <w:pStyle w:val="Heading2"/>
      </w:pPr>
      <w:r w:rsidRPr="002311A5">
        <w:t>General Considerations</w:t>
      </w:r>
    </w:p>
    <w:p w14:paraId="4BD79677" w14:textId="43830F71" w:rsidR="00CD0A7B" w:rsidRPr="002311A5" w:rsidRDefault="00CD0A7B" w:rsidP="00591507">
      <w:pPr>
        <w:pStyle w:val="BodyTextFirst"/>
      </w:pPr>
      <w:r w:rsidRPr="002311A5">
        <w:t xml:space="preserve">Returning to the current design as represented in </w:t>
      </w:r>
      <w:r w:rsidR="00E25424" w:rsidRPr="00E25424">
        <w:t>Figure 11-8</w:t>
      </w:r>
      <w:r w:rsidRPr="002311A5">
        <w:t xml:space="preserve">, you now have all the elements required to create a truly engaging sequence situated in an emerging setting. </w:t>
      </w:r>
      <w:ins w:id="183" w:author="Jason Pace" w:date="2021-05-29T19:52:00Z">
        <w:r w:rsidR="000C64C2">
          <w:t>Y</w:t>
        </w:r>
        <w:r w:rsidR="000C64C2" w:rsidRPr="002311A5">
          <w:t xml:space="preserve">ou can also fairly easily tune the movement and placement of individual units to make the challenge harder or easier. </w:t>
        </w:r>
      </w:ins>
      <w:r w:rsidRPr="002311A5">
        <w:t>Players will need to observe patterns of movement for both platforms and enemies to time their jumps so they can navigate the level without getting zapped or rammed, all while discovering and solving the unlocking puzzle</w:t>
      </w:r>
      <w:ins w:id="184" w:author="Jason Pace" w:date="2021-05-29T19:51:00Z">
        <w:r w:rsidR="000C64C2">
          <w:t>.</w:t>
        </w:r>
      </w:ins>
      <w:del w:id="185" w:author="Jason Pace" w:date="2021-05-29T19:51:00Z">
        <w:r w:rsidRPr="002311A5" w:rsidDel="000C64C2">
          <w:delText>;</w:delText>
        </w:r>
      </w:del>
      <w:r w:rsidRPr="002311A5">
        <w:t xml:space="preserve"> </w:t>
      </w:r>
      <w:del w:id="186" w:author="Jason Pace" w:date="2021-05-29T19:51:00Z">
        <w:r w:rsidRPr="002311A5" w:rsidDel="000C64C2">
          <w:delText>y</w:delText>
        </w:r>
      </w:del>
      <w:del w:id="187" w:author="Jason Pace" w:date="2021-05-29T19:52:00Z">
        <w:r w:rsidRPr="002311A5" w:rsidDel="000C64C2">
          <w:delText xml:space="preserve">ou can also fairly easily tune the movement and placement of individual units to make the challenge harder or easier. </w:delText>
        </w:r>
      </w:del>
      <w:r w:rsidRPr="002311A5">
        <w:t xml:space="preserve">Note how quickly the level went from trivially easy to complete to potentially quite </w:t>
      </w:r>
      <w:proofErr w:type="spellStart"/>
      <w:r w:rsidRPr="002311A5">
        <w:t>challenging</w:t>
      </w:r>
      <w:ins w:id="188" w:author="Jason Pace" w:date="2021-05-29T19:53:00Z">
        <w:r w:rsidR="000C64C2">
          <w:t>:</w:t>
        </w:r>
      </w:ins>
      <w:del w:id="189" w:author="Jason Pace" w:date="2021-05-29T19:53:00Z">
        <w:r w:rsidRPr="002311A5" w:rsidDel="000C64C2">
          <w:delText>. W</w:delText>
        </w:r>
      </w:del>
      <w:ins w:id="190" w:author="Jason Pace" w:date="2021-05-29T19:53:00Z">
        <w:r w:rsidR="000C64C2">
          <w:t>w</w:t>
        </w:r>
      </w:ins>
      <w:r w:rsidRPr="002311A5">
        <w:t>orking</w:t>
      </w:r>
      <w:proofErr w:type="spellEnd"/>
      <w:r w:rsidRPr="002311A5">
        <w:t xml:space="preserve"> with multiple moving platforms adds an element of complexity, and the need to use timing for jumps and adding attacking enemies</w:t>
      </w:r>
      <w:r w:rsidR="00671B41" w:rsidRPr="002311A5">
        <w:t>—</w:t>
      </w:r>
      <w:r w:rsidRPr="002311A5">
        <w:t xml:space="preserve">even the simple enemies from </w:t>
      </w:r>
      <w:r w:rsidR="00E25424" w:rsidRPr="00E25424">
        <w:t>Figure 11-8</w:t>
      </w:r>
      <w:r w:rsidRPr="002311A5">
        <w:t xml:space="preserve"> that are locked into basic movement patterns</w:t>
      </w:r>
      <w:r w:rsidR="00671B41" w:rsidRPr="002311A5">
        <w:t>—</w:t>
      </w:r>
      <w:r w:rsidRPr="002311A5">
        <w:t xml:space="preserve">opens nearly unlimited possibilities to create devious puzzles in a controlled and intentional way. </w:t>
      </w:r>
    </w:p>
    <w:p w14:paraId="28B43683" w14:textId="77777777" w:rsidR="00CD0A7B" w:rsidRPr="002311A5" w:rsidRDefault="00CD0A7B" w:rsidP="006F2FA3">
      <w:pPr>
        <w:pStyle w:val="BodyText"/>
      </w:pPr>
      <w:r w:rsidRPr="002311A5">
        <w:lastRenderedPageBreak/>
        <w:t>If you haven’t already, now is a good time to prototype your level design (including interactions) in code to validate gameplay. For this early</w:t>
      </w:r>
      <w:r w:rsidR="00674437" w:rsidRPr="002311A5">
        <w:t>-</w:t>
      </w:r>
      <w:r w:rsidRPr="002311A5">
        <w:t>level prototype</w:t>
      </w:r>
      <w:r w:rsidR="00D342EE">
        <w:fldChar w:fldCharType="begin"/>
      </w:r>
      <w:r w:rsidR="00D342EE">
        <w:instrText xml:space="preserve"> XE "</w:instrText>
      </w:r>
      <w:r w:rsidR="00D342EE" w:rsidRPr="00877E8D">
        <w:instrText>Game design:early-level prototype</w:instrText>
      </w:r>
      <w:r w:rsidR="00D342EE">
        <w:instrText xml:space="preserve">" </w:instrText>
      </w:r>
      <w:r w:rsidR="00D342EE">
        <w:fldChar w:fldCharType="end"/>
      </w:r>
      <w:del w:id="191" w:author="Jason Pace" w:date="2021-05-29T19:53:00Z">
        <w:r w:rsidR="00674437" w:rsidRPr="002311A5" w:rsidDel="000C64C2">
          <w:delText>,</w:delText>
        </w:r>
      </w:del>
      <w:r w:rsidRPr="002311A5">
        <w:t xml:space="preserve"> it’s only important that major behaviors (running, jumping, projectile firing, moving platforms, object activations, and the like) and steps required to complete the level (puzzle sequences) are properly implemented. Some designers insist at this stage that players who have never encountered the level before should able to play through the entire experience and fully understand what they need to do with little or no assistance, while others are willing to provide direction and fill in gaps around missing </w:t>
      </w:r>
      <w:r w:rsidR="00674437" w:rsidRPr="002311A5">
        <w:t>onscreen</w:t>
      </w:r>
      <w:r w:rsidRPr="002311A5">
        <w:t xml:space="preserve"> UI and incomplete puzzle sequences. In the </w:t>
      </w:r>
      <w:r w:rsidR="00E25424">
        <w:t>authors’</w:t>
      </w:r>
      <w:r w:rsidR="00793457" w:rsidRPr="002311A5">
        <w:t xml:space="preserve"> </w:t>
      </w:r>
      <w:r w:rsidRPr="002311A5">
        <w:t>studio</w:t>
      </w:r>
      <w:del w:id="192" w:author="Jason Pace" w:date="2021-05-29T19:53:00Z">
        <w:r w:rsidR="00674437" w:rsidRPr="002311A5" w:rsidDel="000C64C2">
          <w:delText>,</w:delText>
        </w:r>
      </w:del>
      <w:r w:rsidRPr="002311A5">
        <w:t xml:space="preserve"> we typically playtest and validate major sections of gameplay at this stage and provide </w:t>
      </w:r>
      <w:proofErr w:type="spellStart"/>
      <w:r w:rsidRPr="002311A5">
        <w:t>playtesters</w:t>
      </w:r>
      <w:proofErr w:type="spellEnd"/>
      <w:r w:rsidRPr="002311A5">
        <w:t xml:space="preserve"> with additional guidance to compensate for incomplete UI or unimplemented parts of a sequence. As a general rule, the less you need to rely on over-the-shoulder guidance for players at this stage, the better your insights into the overall design will be. The amount of </w:t>
      </w:r>
      <w:r w:rsidR="00674437" w:rsidRPr="002311A5">
        <w:t xml:space="preserve">the </w:t>
      </w:r>
      <w:r w:rsidRPr="002311A5">
        <w:t>early</w:t>
      </w:r>
      <w:r w:rsidR="00674437" w:rsidRPr="002311A5">
        <w:t>-</w:t>
      </w:r>
      <w:r w:rsidRPr="002311A5">
        <w:t>level prototype you’ll implement at this stage also depends on the size and complexity of your design. Large and highly complex levels may be implemented and tested in several (or many) pieces before the entire level can be played</w:t>
      </w:r>
      <w:r w:rsidR="00674437" w:rsidRPr="002311A5">
        <w:t xml:space="preserve"> </w:t>
      </w:r>
      <w:r w:rsidRPr="002311A5">
        <w:t>through at once, but even in the case of large and complex levels</w:t>
      </w:r>
      <w:r w:rsidR="00674437" w:rsidRPr="002311A5">
        <w:t>,</w:t>
      </w:r>
      <w:r w:rsidRPr="002311A5">
        <w:t xml:space="preserve"> the goal is to have the full experience playable as early as possible.</w:t>
      </w:r>
    </w:p>
    <w:p w14:paraId="249C0CEB" w14:textId="77777777" w:rsidR="00CD0A7B" w:rsidRPr="002311A5" w:rsidRDefault="00123A6F" w:rsidP="00123A6F">
      <w:pPr>
        <w:pStyle w:val="NoteTipCaution"/>
      </w:pPr>
      <w:r w:rsidRPr="002311A5">
        <w:rPr>
          <w:rFonts w:ascii="ZapfDingbats" w:hAnsi="ZapfDingbats"/>
          <w:color w:val="808080"/>
        </w:rPr>
        <w:t></w:t>
      </w:r>
      <w:r w:rsidRPr="002311A5">
        <w:rPr>
          <w:rFonts w:ascii="ZapfDingbats" w:hAnsi="ZapfDingbats"/>
          <w:color w:val="808080"/>
        </w:rPr>
        <w:t></w:t>
      </w:r>
      <w:r w:rsidR="00CD0A7B" w:rsidRPr="002311A5">
        <w:rPr>
          <w:rStyle w:val="Strong"/>
        </w:rPr>
        <w:t>Note</w:t>
      </w:r>
      <w:r w:rsidR="00674437" w:rsidRPr="002311A5">
        <w:rPr>
          <w:rStyle w:val="Strong"/>
        </w:rPr>
        <w:tab/>
      </w:r>
      <w:r w:rsidR="00CD0A7B" w:rsidRPr="002311A5">
        <w:t>If you’ve been exploring the working prototype included with this book, you’ll discover some minor variations between the design concepts in this chapter and the playable level (the energy field was not included in the working prototype, for example). Consider exploring alternate design implementations with the included assets</w:t>
      </w:r>
      <w:r w:rsidR="00674437" w:rsidRPr="002311A5">
        <w:t xml:space="preserve">; </w:t>
      </w:r>
      <w:r w:rsidR="00CD0A7B" w:rsidRPr="002311A5">
        <w:t xml:space="preserve">exploration and improvisation are key elements of the </w:t>
      </w:r>
      <w:r w:rsidR="00674437" w:rsidRPr="002311A5">
        <w:t>creative-</w:t>
      </w:r>
      <w:r w:rsidR="00CD0A7B" w:rsidRPr="002311A5">
        <w:t xml:space="preserve">level design process. How many extensions of the current mechanic can you create? </w:t>
      </w:r>
    </w:p>
    <w:p w14:paraId="11A8583C" w14:textId="77777777" w:rsidR="00CD0A7B" w:rsidRPr="002311A5" w:rsidRDefault="00CD0A7B" w:rsidP="00577915">
      <w:pPr>
        <w:pStyle w:val="Heading1"/>
      </w:pPr>
      <w:r w:rsidRPr="002311A5">
        <w:t>Part 3: Integrating Additional Design Elements</w:t>
      </w:r>
    </w:p>
    <w:p w14:paraId="024DA681" w14:textId="77777777" w:rsidR="00CD0A7B" w:rsidRPr="002311A5" w:rsidRDefault="00CD0A7B" w:rsidP="00BD0EB5">
      <w:pPr>
        <w:pStyle w:val="BodyTextFirst"/>
      </w:pPr>
      <w:r w:rsidRPr="002311A5">
        <w:t>The prototype you’ve been building in this chapter would serve as an effective proof of concept for a full game at its current level of development</w:t>
      </w:r>
      <w:del w:id="193" w:author="Jason Pace" w:date="2021-05-29T19:54:00Z">
        <w:r w:rsidRPr="002311A5" w:rsidDel="000C64C2">
          <w:delText>,</w:delText>
        </w:r>
      </w:del>
      <w:r w:rsidRPr="002311A5">
        <w:t xml:space="preserve"> but it’s still missing many elements typically required for a complete game experience (including visual detail and animations, sounds, scoring systems and other win conditions, menus and user interface </w:t>
      </w:r>
      <w:r w:rsidR="00E25424">
        <w:t>[</w:t>
      </w:r>
      <w:r w:rsidRPr="002311A5">
        <w:t>UI</w:t>
      </w:r>
      <w:r w:rsidR="00E25424">
        <w:t>]</w:t>
      </w:r>
      <w:r w:rsidRPr="002311A5">
        <w:t xml:space="preserve"> elements, and the like). In game parlance, the prototype level is now at the </w:t>
      </w:r>
      <w:del w:id="194" w:author="Jason Pace" w:date="2021-05-29T19:55:00Z">
        <w:r w:rsidRPr="002311A5" w:rsidDel="000C64C2">
          <w:delText>“</w:delText>
        </w:r>
      </w:del>
      <w:proofErr w:type="spellStart"/>
      <w:r w:rsidRPr="000C64C2">
        <w:rPr>
          <w:i/>
          <w:iCs/>
          <w:rPrChange w:id="195" w:author="Jason Pace" w:date="2021-05-29T19:55:00Z">
            <w:rPr/>
          </w:rPrChange>
        </w:rPr>
        <w:t>blockout</w:t>
      </w:r>
      <w:proofErr w:type="spellEnd"/>
      <w:r w:rsidRPr="000C64C2">
        <w:rPr>
          <w:i/>
          <w:iCs/>
          <w:rPrChange w:id="196" w:author="Jason Pace" w:date="2021-05-29T19:55:00Z">
            <w:rPr/>
          </w:rPrChange>
        </w:rPr>
        <w:t>-plus</w:t>
      </w:r>
      <w:del w:id="197" w:author="Jason Pace" w:date="2021-05-29T19:55:00Z">
        <w:r w:rsidRPr="002311A5" w:rsidDel="000C64C2">
          <w:delText>”</w:delText>
        </w:r>
      </w:del>
      <w:r w:rsidRPr="002311A5">
        <w:t xml:space="preserve"> stage</w:t>
      </w:r>
      <w:r w:rsidR="00E63C92">
        <w:fldChar w:fldCharType="begin"/>
      </w:r>
      <w:r w:rsidR="00E63C92">
        <w:instrText xml:space="preserve"> XE "</w:instrText>
      </w:r>
      <w:r w:rsidR="00E63C92" w:rsidRPr="00263D7F">
        <w:instrText>Game design:</w:instrText>
      </w:r>
      <w:r w:rsidR="00E63C92">
        <w:rPr>
          <w:rFonts w:ascii="Times New Roman" w:eastAsiaTheme="minorHAnsi" w:hAnsi="Times New Roman"/>
          <w:sz w:val="20"/>
          <w:lang w:eastAsia="ja-JP"/>
        </w:rPr>
        <w:instrText>\</w:instrText>
      </w:r>
      <w:r w:rsidR="00E63C92" w:rsidRPr="00263D7F">
        <w:instrText>“blockout-plus</w:instrText>
      </w:r>
      <w:r w:rsidR="00E63C92">
        <w:rPr>
          <w:rFonts w:ascii="Times New Roman" w:eastAsiaTheme="minorHAnsi" w:hAnsi="Times New Roman"/>
          <w:sz w:val="20"/>
          <w:lang w:eastAsia="ja-JP"/>
        </w:rPr>
        <w:instrText>\</w:instrText>
      </w:r>
      <w:r w:rsidR="00E63C92" w:rsidRPr="00263D7F">
        <w:instrText>” stage</w:instrText>
      </w:r>
      <w:r w:rsidR="00E63C92">
        <w:instrText xml:space="preserve">" </w:instrText>
      </w:r>
      <w:r w:rsidR="00E63C92">
        <w:fldChar w:fldCharType="end"/>
      </w:r>
      <w:r w:rsidRPr="002311A5">
        <w:t xml:space="preserve"> (</w:t>
      </w:r>
      <w:proofErr w:type="spellStart"/>
      <w:r w:rsidR="00E25424" w:rsidRPr="00E25424">
        <w:rPr>
          <w:i/>
        </w:rPr>
        <w:t>blockout</w:t>
      </w:r>
      <w:proofErr w:type="spellEnd"/>
      <w:r w:rsidRPr="002311A5">
        <w:t xml:space="preserve"> is a term used to describe a prototype that includes layout and functional gameplay but lacks other design elements; the inclusion of some additional concept art is the “plus” here). It’s now a good time to begin exploring audio, scoring systems, menu and </w:t>
      </w:r>
      <w:r w:rsidR="00674437" w:rsidRPr="002311A5">
        <w:t>onscreen</w:t>
      </w:r>
      <w:r w:rsidRPr="002311A5">
        <w:t xml:space="preserve"> UI, and the like. If this prototype </w:t>
      </w:r>
      <w:r w:rsidR="0016541C" w:rsidRPr="002311A5">
        <w:t xml:space="preserve">were </w:t>
      </w:r>
      <w:r w:rsidRPr="002311A5">
        <w:t xml:space="preserve">in production at a game studio, a small group might take the current level to a final production level of polish and completeness while another team worked to design and prototype additional levels. A single level or a part of a level that’s taken to final production is referred to as a </w:t>
      </w:r>
      <w:r w:rsidR="00E25424" w:rsidRPr="00E25424">
        <w:rPr>
          <w:i/>
        </w:rPr>
        <w:t>vertical slice</w:t>
      </w:r>
      <w:r w:rsidRPr="002311A5">
        <w:t>, meaning that one small section of the game includes everything that will ship with the final product. Creating a vertical slice is helpful to focus the team on what the final experience will look, feel, and sound like</w:t>
      </w:r>
      <w:r w:rsidR="0016541C" w:rsidRPr="002311A5">
        <w:t xml:space="preserve"> </w:t>
      </w:r>
      <w:r w:rsidRPr="002311A5">
        <w:t xml:space="preserve">and can be used to validate the creative direction with </w:t>
      </w:r>
      <w:proofErr w:type="spellStart"/>
      <w:r w:rsidRPr="002311A5">
        <w:t>playtesters</w:t>
      </w:r>
      <w:proofErr w:type="spellEnd"/>
      <w:r w:rsidRPr="002311A5">
        <w:t>.</w:t>
      </w:r>
    </w:p>
    <w:p w14:paraId="77F958E2" w14:textId="77777777" w:rsidR="00CD0A7B" w:rsidRPr="002311A5" w:rsidRDefault="00CD0A7B" w:rsidP="00577915">
      <w:pPr>
        <w:pStyle w:val="Heading2"/>
      </w:pPr>
      <w:r w:rsidRPr="002311A5">
        <w:lastRenderedPageBreak/>
        <w:t>Visual Design</w:t>
      </w:r>
      <w:r w:rsidR="00E25EA4">
        <w:fldChar w:fldCharType="begin"/>
      </w:r>
      <w:r w:rsidR="00E25EA4">
        <w:instrText xml:space="preserve"> XE "</w:instrText>
      </w:r>
      <w:r w:rsidR="00E25EA4" w:rsidRPr="009628CA">
        <w:instrText>Game design:visual design</w:instrText>
      </w:r>
      <w:r w:rsidR="00E25EA4">
        <w:instrText xml:space="preserve">" </w:instrText>
      </w:r>
      <w:r w:rsidR="00E25EA4">
        <w:fldChar w:fldCharType="end"/>
      </w:r>
    </w:p>
    <w:p w14:paraId="33D3D4E2" w14:textId="77777777" w:rsidR="00CD0A7B" w:rsidRPr="002311A5" w:rsidRDefault="00CD0A7B" w:rsidP="00975DC5">
      <w:pPr>
        <w:pStyle w:val="BodyTextFirst"/>
      </w:pPr>
      <w:r w:rsidRPr="002311A5">
        <w:t>Although you’</w:t>
      </w:r>
      <w:r w:rsidR="0016541C" w:rsidRPr="002311A5">
        <w:t>ve</w:t>
      </w:r>
      <w:r w:rsidRPr="002311A5">
        <w:t xml:space="preserve"> begun integrating some visual design assets that align with the setting an</w:t>
      </w:r>
      <w:r w:rsidR="00E25424">
        <w:t>d</w:t>
      </w:r>
      <w:r w:rsidRPr="002311A5">
        <w:t xml:space="preserve"> narrative, the game typically will have few (if any) final production assets at this time</w:t>
      </w:r>
      <w:del w:id="198" w:author="Jason Pace" w:date="2021-05-29T19:56:00Z">
        <w:r w:rsidRPr="002311A5" w:rsidDel="000C64C2">
          <w:delText>,</w:delText>
        </w:r>
      </w:del>
      <w:r w:rsidRPr="002311A5">
        <w:t xml:space="preserve"> and any animations will be </w:t>
      </w:r>
      <w:r w:rsidR="0016541C" w:rsidRPr="002311A5">
        <w:t xml:space="preserve">either </w:t>
      </w:r>
      <w:r w:rsidRPr="002311A5">
        <w:t>rough or not yet implemented (the same is true for game audio). While it’s good practice to have</w:t>
      </w:r>
      <w:r w:rsidR="0016541C" w:rsidRPr="002311A5">
        <w:t xml:space="preserve"> </w:t>
      </w:r>
      <w:r w:rsidRPr="002311A5">
        <w:t xml:space="preserve">gameplay evolve in parallel with the game setting, studios don’t want to burn time and resources creating production assets until the team is confident that the level design is locked and they know what objects are needed and where they’ll be placed. </w:t>
      </w:r>
    </w:p>
    <w:p w14:paraId="609AB98B" w14:textId="69EDB426" w:rsidR="00CD0A7B" w:rsidRPr="002311A5" w:rsidRDefault="00CD0A7B" w:rsidP="00975DC5">
      <w:pPr>
        <w:pStyle w:val="BodyText"/>
      </w:pPr>
      <w:r w:rsidRPr="002311A5">
        <w:t xml:space="preserve">You should now have a fairly </w:t>
      </w:r>
      <w:r w:rsidR="00340F67" w:rsidRPr="002311A5">
        <w:t>well-</w:t>
      </w:r>
      <w:r w:rsidRPr="002311A5">
        <w:t>described layout and sequence for your level design</w:t>
      </w:r>
      <w:del w:id="199" w:author="Jason Pace" w:date="2021-05-29T19:56:00Z">
        <w:r w:rsidR="00E25424" w:rsidDel="000C64C2">
          <w:delText>.</w:delText>
        </w:r>
      </w:del>
      <w:r w:rsidRPr="002311A5">
        <w:t xml:space="preserve"> (</w:t>
      </w:r>
      <w:ins w:id="200" w:author="Jason Pace" w:date="2021-05-29T19:56:00Z">
        <w:r w:rsidR="000C64C2">
          <w:t>i</w:t>
        </w:r>
      </w:ins>
      <w:del w:id="201" w:author="Jason Pace" w:date="2021-05-29T19:56:00Z">
        <w:r w:rsidR="00E25424" w:rsidDel="000C64C2">
          <w:delText>I</w:delText>
        </w:r>
      </w:del>
      <w:r w:rsidR="0047738E" w:rsidRPr="002311A5">
        <w:t xml:space="preserve">f </w:t>
      </w:r>
      <w:r w:rsidRPr="002311A5">
        <w:t>you’ve been experimenting with a different layout compared to what’s shown in the examples, make sure you have a complete game flow described</w:t>
      </w:r>
      <w:del w:id="202" w:author="Jason Pace" w:date="2021-05-29T19:57:00Z">
        <w:r w:rsidR="00E25424" w:rsidDel="000C64C2">
          <w:delText>,</w:delText>
        </w:r>
      </w:del>
      <w:r w:rsidRPr="002311A5">
        <w:t xml:space="preserve"> as in </w:t>
      </w:r>
      <w:r w:rsidR="00E25424" w:rsidRPr="00E25424">
        <w:t>Figure 11-1</w:t>
      </w:r>
      <w:r w:rsidRPr="002311A5">
        <w:t xml:space="preserve"> and </w:t>
      </w:r>
      <w:r w:rsidR="00E25424" w:rsidRPr="00E25424">
        <w:t>Figure 11-6</w:t>
      </w:r>
      <w:r w:rsidR="00E25424">
        <w:t>.</w:t>
      </w:r>
      <w:r w:rsidRPr="002311A5">
        <w:rPr>
          <w:i/>
        </w:rPr>
        <w:t>)</w:t>
      </w:r>
      <w:r w:rsidRPr="002311A5">
        <w:t xml:space="preserve"> At this point in the project</w:t>
      </w:r>
      <w:r w:rsidR="00E25424">
        <w:t>,</w:t>
      </w:r>
      <w:r w:rsidRPr="002311A5">
        <w:t xml:space="preserve"> you can confidently begin “</w:t>
      </w:r>
      <w:proofErr w:type="spellStart"/>
      <w:r w:rsidRPr="002311A5">
        <w:t>rezzing</w:t>
      </w:r>
      <w:proofErr w:type="spellEnd"/>
      <w:r w:rsidR="00340F67" w:rsidRPr="002311A5">
        <w:t xml:space="preserve"> </w:t>
      </w:r>
      <w:r w:rsidRPr="002311A5">
        <w:t>in” production assets (</w:t>
      </w:r>
      <w:proofErr w:type="spellStart"/>
      <w:r w:rsidR="00E25424" w:rsidRPr="00E25424">
        <w:rPr>
          <w:i/>
        </w:rPr>
        <w:t>rezzing</w:t>
      </w:r>
      <w:proofErr w:type="spellEnd"/>
      <w:r w:rsidR="00E25424" w:rsidRPr="00E25424">
        <w:rPr>
          <w:i/>
        </w:rPr>
        <w:t xml:space="preserve"> in</w:t>
      </w:r>
      <w:r w:rsidRPr="002311A5">
        <w:t xml:space="preserve"> is a term used by game studios to mean </w:t>
      </w:r>
      <w:del w:id="203" w:author="Jason Pace" w:date="2021-05-29T19:58:00Z">
        <w:r w:rsidRPr="002311A5" w:rsidDel="000C64C2">
          <w:delText>“</w:delText>
        </w:r>
      </w:del>
      <w:r w:rsidRPr="002311A5">
        <w:t>increasing the</w:t>
      </w:r>
      <w:ins w:id="204" w:author="Jason Pace" w:date="2021-05-29T19:57:00Z">
        <w:r w:rsidR="000C64C2">
          <w:t xml:space="preserve"> resolution – in this case the</w:t>
        </w:r>
      </w:ins>
      <w:r w:rsidRPr="002311A5">
        <w:t xml:space="preserve"> visual polish and overall production quality of the level</w:t>
      </w:r>
      <w:ins w:id="205" w:author="Jason Pace" w:date="2021-05-29T19:57:00Z">
        <w:r w:rsidR="000C64C2">
          <w:t xml:space="preserve"> --</w:t>
        </w:r>
      </w:ins>
      <w:r w:rsidRPr="002311A5">
        <w:t xml:space="preserve"> over time</w:t>
      </w:r>
      <w:del w:id="206" w:author="Jason Pace" w:date="2021-05-29T19:58:00Z">
        <w:r w:rsidRPr="002311A5" w:rsidDel="000C64C2">
          <w:delText>”</w:delText>
        </w:r>
      </w:del>
      <w:r w:rsidRPr="002311A5">
        <w:t xml:space="preserve">). </w:t>
      </w:r>
      <w:proofErr w:type="spellStart"/>
      <w:r w:rsidRPr="002311A5">
        <w:t>Rezzing</w:t>
      </w:r>
      <w:proofErr w:type="spellEnd"/>
      <w:r w:rsidR="00745787">
        <w:fldChar w:fldCharType="begin"/>
      </w:r>
      <w:r w:rsidR="00745787">
        <w:instrText xml:space="preserve"> XE "</w:instrText>
      </w:r>
      <w:r w:rsidR="00745787" w:rsidRPr="00045F5C">
        <w:instrText>Rezzing</w:instrText>
      </w:r>
      <w:r w:rsidR="00745787">
        <w:instrText xml:space="preserve">" </w:instrText>
      </w:r>
      <w:r w:rsidR="00745787">
        <w:fldChar w:fldCharType="end"/>
      </w:r>
      <w:ins w:id="207" w:author="Jason Pace" w:date="2021-05-29T19:58:00Z">
        <w:r w:rsidR="000C64C2">
          <w:t>-</w:t>
        </w:r>
      </w:ins>
      <w:del w:id="208" w:author="Jason Pace" w:date="2021-05-29T19:58:00Z">
        <w:r w:rsidR="00340F67" w:rsidRPr="002311A5" w:rsidDel="000C64C2">
          <w:delText xml:space="preserve"> </w:delText>
        </w:r>
      </w:del>
      <w:r w:rsidRPr="002311A5">
        <w:t>in is typically a multistage process that begins when the major elements of the level design are locked</w:t>
      </w:r>
      <w:del w:id="209" w:author="Jason Pace" w:date="2021-05-29T19:58:00Z">
        <w:r w:rsidRPr="002311A5" w:rsidDel="000C64C2">
          <w:delText>,</w:delText>
        </w:r>
      </w:del>
      <w:r w:rsidRPr="002311A5">
        <w:t xml:space="preserve"> and it can continue for most of the active production schedule. There are often hundreds (or thousands) of individual assets, animations, icons, and the like that will typically need to be adjusted </w:t>
      </w:r>
      <w:del w:id="210" w:author="Jason Pace" w:date="2021-05-29T19:58:00Z">
        <w:r w:rsidRPr="002311A5" w:rsidDel="000C64C2">
          <w:delText>a number of</w:delText>
        </w:r>
      </w:del>
      <w:ins w:id="211" w:author="Jason Pace" w:date="2021-05-29T19:58:00Z">
        <w:r w:rsidR="000C64C2">
          <w:t>multiple</w:t>
        </w:r>
      </w:ins>
      <w:r w:rsidRPr="002311A5">
        <w:t xml:space="preserve"> times based on the difference between how they appear outside the game build compared to inside the game build. Elements that appear to harmonize well in isolation and in mockups often appear quite differently after being integrated into the game.</w:t>
      </w:r>
    </w:p>
    <w:p w14:paraId="2ACCE25D" w14:textId="5F2506CC" w:rsidR="00CD0A7B" w:rsidRPr="002311A5" w:rsidRDefault="00E25424" w:rsidP="00992233">
      <w:pPr>
        <w:pStyle w:val="BodyText"/>
      </w:pPr>
      <w:r>
        <w:t>T</w:t>
      </w:r>
      <w:r w:rsidR="00CD0A7B" w:rsidRPr="002311A5">
        <w:t xml:space="preserve">he process of </w:t>
      </w:r>
      <w:proofErr w:type="spellStart"/>
      <w:r w:rsidR="00CD0A7B" w:rsidRPr="002311A5">
        <w:t>rezzing</w:t>
      </w:r>
      <w:proofErr w:type="spellEnd"/>
      <w:ins w:id="212" w:author="Jason Pace" w:date="2021-05-29T19:58:00Z">
        <w:r w:rsidR="000C64C2">
          <w:t>-</w:t>
        </w:r>
      </w:ins>
      <w:del w:id="213" w:author="Jason Pace" w:date="2021-05-29T19:58:00Z">
        <w:r w:rsidR="00127AFA" w:rsidRPr="002311A5" w:rsidDel="000C64C2">
          <w:delText xml:space="preserve"> </w:delText>
        </w:r>
      </w:del>
      <w:r w:rsidR="00CD0A7B" w:rsidRPr="002311A5">
        <w:t xml:space="preserve">in assets can be tedious (there always seems to be an order of magnitude more assets than you think there will be) and frustrating (it can be challenging to make things look as awesome in the game as they do in artist mockups). </w:t>
      </w:r>
      <w:r>
        <w:t>However, it’s</w:t>
      </w:r>
      <w:r w:rsidR="00B54E47" w:rsidRPr="002311A5">
        <w:t xml:space="preserve"> </w:t>
      </w:r>
      <w:r w:rsidR="00CD0A7B" w:rsidRPr="002311A5">
        <w:t xml:space="preserve">also typically a satisfying time: something magical happens to a level design as it transitions from </w:t>
      </w:r>
      <w:proofErr w:type="spellStart"/>
      <w:r w:rsidR="00CD0A7B" w:rsidRPr="002311A5">
        <w:t>blockout</w:t>
      </w:r>
      <w:proofErr w:type="spellEnd"/>
      <w:r w:rsidR="00CD0A7B" w:rsidRPr="002311A5">
        <w:t xml:space="preserve"> to polished production level, and there will usually be one build where a few key visual assets have come in that make the team say “</w:t>
      </w:r>
      <w:r w:rsidR="00127AFA" w:rsidRPr="002311A5">
        <w:t>Wow</w:t>
      </w:r>
      <w:r w:rsidR="00CD0A7B" w:rsidRPr="002311A5">
        <w:t>, now this feels like our game!” For AAA 3D games</w:t>
      </w:r>
      <w:r w:rsidR="00127AFA" w:rsidRPr="002311A5">
        <w:t>,</w:t>
      </w:r>
      <w:r w:rsidR="00CD0A7B" w:rsidRPr="002311A5">
        <w:t xml:space="preserve"> these “wow” moments frequently happen as high</w:t>
      </w:r>
      <w:r w:rsidR="00127AFA" w:rsidRPr="002311A5">
        <w:t>-</w:t>
      </w:r>
      <w:r w:rsidR="008D0194" w:rsidRPr="002311A5">
        <w:t>r</w:t>
      </w:r>
      <w:r w:rsidR="00127AFA" w:rsidRPr="002311A5">
        <w:t xml:space="preserve">esolution </w:t>
      </w:r>
      <w:r w:rsidR="00CD0A7B" w:rsidRPr="002311A5">
        <w:t>textures are added to 3D models and as complex animations, lighting</w:t>
      </w:r>
      <w:r w:rsidR="00127AFA" w:rsidRPr="002311A5">
        <w:t>,</w:t>
      </w:r>
      <w:r w:rsidR="00CD0A7B" w:rsidRPr="002311A5">
        <w:t xml:space="preserve"> and shadows bring the world to life; for the current prototype level, adding a </w:t>
      </w:r>
      <w:proofErr w:type="spellStart"/>
      <w:r w:rsidR="00CD0A7B" w:rsidRPr="002311A5">
        <w:t>parallaxing</w:t>
      </w:r>
      <w:proofErr w:type="spellEnd"/>
      <w:r w:rsidR="00CD0A7B" w:rsidRPr="002311A5">
        <w:t xml:space="preserve"> background and some localized lighting effects should really make the spaceship setting pop. </w:t>
      </w:r>
    </w:p>
    <w:p w14:paraId="1114CD99" w14:textId="77777777" w:rsidR="00CD0A7B" w:rsidRPr="002311A5" w:rsidRDefault="00CD0A7B" w:rsidP="006B0031">
      <w:pPr>
        <w:pStyle w:val="BodyText"/>
      </w:pPr>
      <w:r w:rsidRPr="002311A5">
        <w:t xml:space="preserve">The working prototype included with this book represents a build of the final game that would typically be midway between </w:t>
      </w:r>
      <w:proofErr w:type="spellStart"/>
      <w:r w:rsidRPr="002311A5">
        <w:t>blockout</w:t>
      </w:r>
      <w:proofErr w:type="spellEnd"/>
      <w:r w:rsidRPr="002311A5">
        <w:t xml:space="preserve"> and production polish</w:t>
      </w:r>
      <w:r w:rsidR="00BC38D4" w:rsidRPr="002311A5">
        <w:t>. T</w:t>
      </w:r>
      <w:r w:rsidRPr="002311A5">
        <w:t xml:space="preserve">he hero character includes several animations states (idle, run, jump), localized lighting on the hero and robots adds visual interest and drama, the level features a </w:t>
      </w:r>
      <w:r w:rsidR="00BC38D4" w:rsidRPr="002311A5">
        <w:t>two</w:t>
      </w:r>
      <w:r w:rsidRPr="002311A5">
        <w:t xml:space="preserve">-layer </w:t>
      </w:r>
      <w:proofErr w:type="spellStart"/>
      <w:r w:rsidRPr="002311A5">
        <w:t>parallaxing</w:t>
      </w:r>
      <w:proofErr w:type="spellEnd"/>
      <w:r w:rsidRPr="002311A5">
        <w:t xml:space="preserve"> background with normal maps that respond to the lighting, and major game behaviors are in place. </w:t>
      </w:r>
    </w:p>
    <w:p w14:paraId="662028D1" w14:textId="77777777" w:rsidR="00CD0A7B" w:rsidRPr="002311A5" w:rsidRDefault="00CD0A7B" w:rsidP="00577915">
      <w:pPr>
        <w:pStyle w:val="Heading2"/>
      </w:pPr>
      <w:r w:rsidRPr="002311A5">
        <w:t>Game Audio</w:t>
      </w:r>
      <w:r w:rsidR="0024403F">
        <w:fldChar w:fldCharType="begin"/>
      </w:r>
      <w:r w:rsidR="0024403F">
        <w:instrText xml:space="preserve"> XE "</w:instrText>
      </w:r>
      <w:r w:rsidR="0024403F" w:rsidRPr="00426598">
        <w:instrText>Game design:game audio</w:instrText>
      </w:r>
      <w:r w:rsidR="0024403F">
        <w:instrText xml:space="preserve">" </w:instrText>
      </w:r>
      <w:r w:rsidR="0024403F">
        <w:fldChar w:fldCharType="end"/>
      </w:r>
    </w:p>
    <w:p w14:paraId="7ACAC9A4" w14:textId="3EE7FC1A" w:rsidR="00CD0A7B" w:rsidRPr="002311A5" w:rsidRDefault="00CD0A7B" w:rsidP="006B0031">
      <w:pPr>
        <w:pStyle w:val="BodyTextFirst"/>
      </w:pPr>
      <w:r w:rsidRPr="002311A5">
        <w:t>Many new game designers (and even some veteran designers) make the mistake of treating audio as less important than the visual design</w:t>
      </w:r>
      <w:r w:rsidR="00BC38D4" w:rsidRPr="002311A5">
        <w:t>,</w:t>
      </w:r>
      <w:r w:rsidRPr="002311A5">
        <w:t xml:space="preserve"> but as every gamer knows, bad audio in some cases can mean the difference between a game you love and a game you stop playing after a short time. </w:t>
      </w:r>
      <w:del w:id="214" w:author="Jason Pace" w:date="2021-05-29T19:59:00Z">
        <w:r w:rsidRPr="002311A5" w:rsidDel="000C64C2">
          <w:delText>Audio is an interesting topic in 2015</w:delText>
        </w:r>
        <w:r w:rsidR="00BC38D4" w:rsidRPr="002311A5" w:rsidDel="000C64C2">
          <w:delText>.</w:delText>
        </w:r>
        <w:r w:rsidR="00E25424" w:rsidDel="000C64C2">
          <w:delText xml:space="preserve"> </w:delText>
        </w:r>
      </w:del>
      <w:r w:rsidR="00BC38D4" w:rsidRPr="002311A5">
        <w:t>A</w:t>
      </w:r>
      <w:r w:rsidRPr="002311A5">
        <w:t xml:space="preserve">s with visual design, audio often contributes directly to the game mechanic (countdown timers, warning sirens, positional audio that signals </w:t>
      </w:r>
      <w:r w:rsidRPr="002311A5">
        <w:lastRenderedPageBreak/>
        <w:t>enemy location, for example)</w:t>
      </w:r>
      <w:r w:rsidR="00BC38D4" w:rsidRPr="002311A5">
        <w:t>,</w:t>
      </w:r>
      <w:r w:rsidRPr="002311A5">
        <w:t xml:space="preserve"> and background scores enhance drama and emotion in the same way</w:t>
      </w:r>
      <w:ins w:id="215" w:author="Jason Pace" w:date="2021-05-29T20:00:00Z">
        <w:r w:rsidR="000C64C2">
          <w:t xml:space="preserve"> that</w:t>
        </w:r>
      </w:ins>
      <w:r w:rsidRPr="002311A5">
        <w:t xml:space="preserve"> directors use musical scores to support the action on film). </w:t>
      </w:r>
      <w:r w:rsidR="00BC38D4" w:rsidRPr="002311A5">
        <w:t xml:space="preserve">However, </w:t>
      </w:r>
      <w:del w:id="216" w:author="Jason Pace" w:date="2021-05-29T20:00:00Z">
        <w:r w:rsidRPr="002311A5" w:rsidDel="000C64C2">
          <w:delText xml:space="preserve">all </w:delText>
        </w:r>
      </w:del>
      <w:r w:rsidRPr="002311A5">
        <w:t xml:space="preserve">audio in mobile games is often considered optional </w:t>
      </w:r>
      <w:r w:rsidR="00E25424">
        <w:t>because</w:t>
      </w:r>
      <w:r w:rsidR="00D65B86" w:rsidRPr="002311A5">
        <w:t xml:space="preserve"> </w:t>
      </w:r>
      <w:r w:rsidRPr="002311A5">
        <w:t xml:space="preserve">many players mute the sound on their mobile devices. Well-designed audio, however, can have a dramatic impact on presence even for mobile </w:t>
      </w:r>
      <w:r w:rsidR="008D0194" w:rsidRPr="002311A5">
        <w:t>games. In</w:t>
      </w:r>
      <w:r w:rsidRPr="002311A5">
        <w:t xml:space="preserve"> addition to sounds corresponding to game objects (walking sounds for characters </w:t>
      </w:r>
      <w:r w:rsidR="00E25424">
        <w:t>who</w:t>
      </w:r>
      <w:r w:rsidR="00D65B86" w:rsidRPr="002311A5">
        <w:t xml:space="preserve"> </w:t>
      </w:r>
      <w:r w:rsidRPr="002311A5">
        <w:t xml:space="preserve">walk, shooting sounds for enemies </w:t>
      </w:r>
      <w:r w:rsidR="00E25424">
        <w:t>who</w:t>
      </w:r>
      <w:r w:rsidR="00D65B86" w:rsidRPr="002311A5">
        <w:t xml:space="preserve"> </w:t>
      </w:r>
      <w:r w:rsidRPr="002311A5">
        <w:t>fire, popping sounds for things that pop, and the like), contextual audio attached to in-game actions is an important feedback mechanism for players. Menu selections, activating in-game switches, and the like should all be evaluated for potential audio support. As a general rule, if an in-game object responds to player interaction</w:t>
      </w:r>
      <w:r w:rsidR="00BC38D4" w:rsidRPr="002311A5">
        <w:t>,</w:t>
      </w:r>
      <w:r w:rsidRPr="002311A5">
        <w:t xml:space="preserve"> it should be evaluated for contextual audio.</w:t>
      </w:r>
    </w:p>
    <w:p w14:paraId="50A6921C" w14:textId="7C90E2E2" w:rsidR="00CD0A7B" w:rsidRPr="002311A5" w:rsidRDefault="00CD0A7B" w:rsidP="004B0D6A">
      <w:pPr>
        <w:pStyle w:val="BodyText"/>
      </w:pPr>
      <w:r w:rsidRPr="002311A5">
        <w:t xml:space="preserve">Audio designers work with level designers to create a comprehensive review of game objects and events that require sounds, and as the visuals </w:t>
      </w:r>
      <w:proofErr w:type="spellStart"/>
      <w:r w:rsidRPr="002311A5">
        <w:t>rez</w:t>
      </w:r>
      <w:proofErr w:type="spellEnd"/>
      <w:ins w:id="217" w:author="Jason Pace" w:date="2021-05-29T20:01:00Z">
        <w:r w:rsidR="008B7A24">
          <w:t>-</w:t>
        </w:r>
      </w:ins>
      <w:del w:id="218" w:author="Jason Pace" w:date="2021-05-29T20:01:00Z">
        <w:r w:rsidR="005069AC" w:rsidRPr="002311A5" w:rsidDel="008B7A24">
          <w:delText xml:space="preserve"> </w:delText>
        </w:r>
      </w:del>
      <w:r w:rsidRPr="002311A5">
        <w:t>in</w:t>
      </w:r>
      <w:r w:rsidR="005069AC" w:rsidRPr="002311A5">
        <w:t>,</w:t>
      </w:r>
      <w:r w:rsidRPr="002311A5">
        <w:t xml:space="preserve"> the associated sounds will typically follow. Game sounds often lag behind visual design because audio designers want to see what they’re creating sounds </w:t>
      </w:r>
      <w:proofErr w:type="spellStart"/>
      <w:r w:rsidRPr="002311A5">
        <w:t>for</w:t>
      </w:r>
      <w:ins w:id="219" w:author="Jason Pace" w:date="2021-05-29T20:01:00Z">
        <w:r w:rsidR="008B7A24">
          <w:t>;</w:t>
        </w:r>
      </w:ins>
      <w:del w:id="220" w:author="Jason Pace" w:date="2021-05-29T20:01:00Z">
        <w:r w:rsidR="00CA2E4A" w:rsidRPr="002311A5" w:rsidDel="008B7A24">
          <w:delText>. I</w:delText>
        </w:r>
      </w:del>
      <w:ins w:id="221" w:author="Jason Pace" w:date="2021-05-29T20:01:00Z">
        <w:r w:rsidR="008B7A24">
          <w:t>i</w:t>
        </w:r>
      </w:ins>
      <w:r w:rsidRPr="002311A5">
        <w:t>t’s</w:t>
      </w:r>
      <w:proofErr w:type="spellEnd"/>
      <w:r w:rsidRPr="002311A5">
        <w:t xml:space="preserve"> difficult to create a “robot walking” sound, for example, if you can’t see what the robot looks like or how it moves. In much the same way that designers want to tightly integrate the game setting and mechanic, audio engineers want to ensure that the visual and audio design work well together. </w:t>
      </w:r>
      <w:r w:rsidR="0024403F">
        <w:fldChar w:fldCharType="begin"/>
      </w:r>
      <w:r w:rsidR="0024403F">
        <w:instrText xml:space="preserve"> XE "</w:instrText>
      </w:r>
      <w:r w:rsidR="0024403F" w:rsidRPr="00426598">
        <w:instrText>Game design:game audio</w:instrText>
      </w:r>
      <w:r w:rsidR="0024403F">
        <w:instrText xml:space="preserve">" </w:instrText>
      </w:r>
      <w:r w:rsidR="0024403F">
        <w:fldChar w:fldCharType="end"/>
      </w:r>
    </w:p>
    <w:p w14:paraId="21402DFD" w14:textId="77777777" w:rsidR="00CD0A7B" w:rsidRPr="002311A5" w:rsidRDefault="00CD0A7B" w:rsidP="00577915">
      <w:pPr>
        <w:pStyle w:val="Heading2"/>
      </w:pPr>
      <w:r w:rsidRPr="002311A5">
        <w:t>Interaction Model</w:t>
      </w:r>
      <w:r w:rsidR="00564A04">
        <w:fldChar w:fldCharType="begin"/>
      </w:r>
      <w:r w:rsidR="00564A04">
        <w:instrText xml:space="preserve"> XE "</w:instrText>
      </w:r>
      <w:r w:rsidR="00564A04" w:rsidRPr="00461A0E">
        <w:instrText>Game design:interaction model</w:instrText>
      </w:r>
      <w:r w:rsidR="00564A04">
        <w:instrText xml:space="preserve">" </w:instrText>
      </w:r>
      <w:r w:rsidR="00564A04">
        <w:fldChar w:fldCharType="end"/>
      </w:r>
    </w:p>
    <w:p w14:paraId="36311961" w14:textId="2A2AD8CF" w:rsidR="00CD0A7B" w:rsidRPr="002311A5" w:rsidRDefault="00CD0A7B" w:rsidP="004B0D6A">
      <w:pPr>
        <w:pStyle w:val="BodyTextFirst"/>
      </w:pPr>
      <w:r w:rsidRPr="002311A5">
        <w:t>The current prototype uses a common interaction model</w:t>
      </w:r>
      <w:ins w:id="222" w:author="Jason Pace" w:date="2021-05-29T20:01:00Z">
        <w:r w:rsidR="008B7A24">
          <w:t>:</w:t>
        </w:r>
      </w:ins>
      <w:del w:id="223" w:author="Jason Pace" w:date="2021-05-29T20:01:00Z">
        <w:r w:rsidR="00CA2E4A" w:rsidRPr="002311A5" w:rsidDel="008B7A24">
          <w:delText>.</w:delText>
        </w:r>
      </w:del>
      <w:r w:rsidRPr="002311A5">
        <w:t xml:space="preserve"> </w:t>
      </w:r>
      <w:r w:rsidRPr="008B7A24">
        <w:rPr>
          <w:i/>
          <w:iCs/>
          <w:rPrChange w:id="224" w:author="Jason Pace" w:date="2021-05-29T20:01:00Z">
            <w:rPr/>
          </w:rPrChange>
        </w:rPr>
        <w:t>A</w:t>
      </w:r>
      <w:r w:rsidRPr="002311A5">
        <w:t xml:space="preserve"> and </w:t>
      </w:r>
      <w:r w:rsidRPr="008B7A24">
        <w:rPr>
          <w:i/>
          <w:iCs/>
          <w:rPrChange w:id="225" w:author="Jason Pace" w:date="2021-05-29T20:01:00Z">
            <w:rPr/>
          </w:rPrChange>
        </w:rPr>
        <w:t>D</w:t>
      </w:r>
      <w:r w:rsidRPr="002311A5">
        <w:t xml:space="preserve"> keys on the keyboard move the character right and left, and the spacebar is used to jump. Object activations in the world happen simply by colliding the hero character with the object</w:t>
      </w:r>
      <w:del w:id="226" w:author="Jason Pace" w:date="2021-05-29T20:02:00Z">
        <w:r w:rsidRPr="002311A5" w:rsidDel="008B7A24">
          <w:delText>,</w:delText>
        </w:r>
      </w:del>
      <w:r w:rsidRPr="002311A5">
        <w:t xml:space="preserve"> and the </w:t>
      </w:r>
      <w:ins w:id="227" w:author="Jason Pace" w:date="2021-05-29T20:02:00Z">
        <w:r w:rsidR="008B7A24">
          <w:t xml:space="preserve">design </w:t>
        </w:r>
      </w:ins>
      <w:r w:rsidRPr="002311A5">
        <w:t>complexity is fairly low</w:t>
      </w:r>
      <w:ins w:id="228" w:author="Jason Pace" w:date="2021-05-29T20:02:00Z">
        <w:r w:rsidR="008B7A24">
          <w:t xml:space="preserve"> for those interactions</w:t>
        </w:r>
      </w:ins>
      <w:r w:rsidRPr="002311A5">
        <w:t>. Imagine, however, that as you continue building</w:t>
      </w:r>
      <w:r w:rsidR="00CA2E4A" w:rsidRPr="002311A5">
        <w:t xml:space="preserve"> </w:t>
      </w:r>
      <w:r w:rsidRPr="002311A5">
        <w:t>out the mechanic (perhaps in later levels)</w:t>
      </w:r>
      <w:r w:rsidR="00E25424">
        <w:t xml:space="preserve">, </w:t>
      </w:r>
      <w:r w:rsidRPr="002311A5">
        <w:t>you include the ability for the character to launch projectiles and collect game objects to store in inventory. As the range of possible interactions in the game expands</w:t>
      </w:r>
      <w:del w:id="229" w:author="Jason Pace" w:date="2021-05-29T20:02:00Z">
        <w:r w:rsidRPr="002311A5" w:rsidDel="008B7A24">
          <w:delText>,</w:delText>
        </w:r>
      </w:del>
      <w:r w:rsidRPr="002311A5">
        <w:t xml:space="preserve"> complexity can increase dramatically</w:t>
      </w:r>
      <w:r w:rsidR="00CA2E4A" w:rsidRPr="002311A5">
        <w:t>,</w:t>
      </w:r>
      <w:r w:rsidRPr="002311A5">
        <w:t xml:space="preserve"> and unintentional challenges (as mentioned previously) can begin to accumulate, which can lead to bad player frustration (as opposed to “good” player frustration</w:t>
      </w:r>
      <w:r w:rsidR="00CA2E4A" w:rsidRPr="002311A5">
        <w:t>,</w:t>
      </w:r>
      <w:r w:rsidRPr="002311A5">
        <w:t xml:space="preserve"> which </w:t>
      </w:r>
      <w:ins w:id="230" w:author="Jason Pace" w:date="2021-05-29T20:02:00Z">
        <w:r w:rsidR="008B7A24">
          <w:t xml:space="preserve">as discussed earlier </w:t>
        </w:r>
      </w:ins>
      <w:r w:rsidRPr="002311A5">
        <w:t xml:space="preserve">results from intentionally designed challenges). </w:t>
      </w:r>
    </w:p>
    <w:p w14:paraId="14A7693F" w14:textId="52BE9038" w:rsidR="00CD0A7B" w:rsidRPr="002311A5" w:rsidRDefault="00CD0A7B" w:rsidP="004B0D6A">
      <w:pPr>
        <w:pStyle w:val="BodyText"/>
      </w:pPr>
      <w:r w:rsidRPr="002311A5">
        <w:t>It’s also important to be aware of the challenges encountered when adapting interaction models between different platforms</w:t>
      </w:r>
      <w:r w:rsidR="00CA2E4A" w:rsidRPr="002311A5">
        <w:t>. I</w:t>
      </w:r>
      <w:r w:rsidRPr="002311A5">
        <w:t>nteractions designed initially for mouse and keyboard often face considerable difficulty when moving to a game console or touch-based mobile device. Mice and keyboard interaction schemes allow for extreme precision and speed of movement compared to the imprecise thumb sticks of game controllers</w:t>
      </w:r>
      <w:r w:rsidR="00CA2E4A" w:rsidRPr="002311A5">
        <w:t>,</w:t>
      </w:r>
      <w:r w:rsidRPr="002311A5">
        <w:t xml:space="preserve"> and although touch interactions can be precise</w:t>
      </w:r>
      <w:del w:id="231" w:author="Jason Pace" w:date="2021-05-29T20:03:00Z">
        <w:r w:rsidRPr="002311A5" w:rsidDel="008B7A24">
          <w:delText>,</w:delText>
        </w:r>
      </w:del>
      <w:r w:rsidRPr="002311A5">
        <w:t xml:space="preserve"> </w:t>
      </w:r>
      <w:ins w:id="232" w:author="Jason Pace" w:date="2021-05-29T20:03:00Z">
        <w:r w:rsidR="008B7A24">
          <w:t xml:space="preserve">mobile </w:t>
        </w:r>
      </w:ins>
      <w:r w:rsidRPr="002311A5">
        <w:t>screens tend to be significantly smaller and obscured by fingers covering the play area. The industry took many years and iterations to adapt the first</w:t>
      </w:r>
      <w:r w:rsidR="00CA2E4A" w:rsidRPr="002311A5">
        <w:t>-</w:t>
      </w:r>
      <w:r w:rsidRPr="002311A5">
        <w:t>person</w:t>
      </w:r>
      <w:r w:rsidR="00CA2E4A" w:rsidRPr="002311A5">
        <w:t>-</w:t>
      </w:r>
      <w:r w:rsidRPr="002311A5">
        <w:t>shooter (FPS) genre</w:t>
      </w:r>
      <w:r w:rsidR="000E541B">
        <w:fldChar w:fldCharType="begin"/>
      </w:r>
      <w:r w:rsidR="000E541B">
        <w:instrText xml:space="preserve"> XE "</w:instrText>
      </w:r>
      <w:r w:rsidR="000E541B" w:rsidRPr="005D1F1F">
        <w:instrText>First-person-shooter (FPS) genre</w:instrText>
      </w:r>
      <w:r w:rsidR="000E541B">
        <w:instrText xml:space="preserve">" </w:instrText>
      </w:r>
      <w:r w:rsidR="000E541B">
        <w:fldChar w:fldCharType="end"/>
      </w:r>
      <w:r w:rsidRPr="002311A5">
        <w:t xml:space="preserve"> from using mice and keyboards to game consoles (for example), and there are still no definitive FPS conventions for touch devices (which is </w:t>
      </w:r>
      <w:del w:id="233" w:author="Jason Pace" w:date="2021-05-29T20:03:00Z">
        <w:r w:rsidRPr="002311A5" w:rsidDel="008B7A24">
          <w:delText xml:space="preserve">largely </w:delText>
        </w:r>
      </w:del>
      <w:ins w:id="234" w:author="Jason Pace" w:date="2021-05-29T20:03:00Z">
        <w:r w:rsidR="008B7A24">
          <w:t>partially</w:t>
        </w:r>
        <w:r w:rsidR="008B7A24" w:rsidRPr="002311A5">
          <w:t xml:space="preserve"> </w:t>
        </w:r>
      </w:ins>
      <w:r w:rsidRPr="002311A5">
        <w:t>responsible for why so few FPS games ship on tablets and phones). Many designers prototype games on PCs that they hope to eventually deliver on mobile devices and are often surprised at the difficulty in translating interaction metaphors. If you plan to deliver a game across platforms, make sure you consider the unique requirements of each as you’re developing the game.</w:t>
      </w:r>
    </w:p>
    <w:p w14:paraId="757D428B" w14:textId="77777777" w:rsidR="00CD0A7B" w:rsidRPr="002311A5" w:rsidRDefault="00CD0A7B" w:rsidP="00577915">
      <w:pPr>
        <w:pStyle w:val="Heading2"/>
      </w:pPr>
      <w:r w:rsidRPr="002311A5">
        <w:lastRenderedPageBreak/>
        <w:t>Game Systems and Meta Game</w:t>
      </w:r>
      <w:r w:rsidR="00ED65AA">
        <w:fldChar w:fldCharType="begin"/>
      </w:r>
      <w:r w:rsidR="00ED65AA">
        <w:instrText xml:space="preserve"> XE "</w:instrText>
      </w:r>
      <w:r w:rsidR="00ED65AA" w:rsidRPr="000304E3">
        <w:instrText>Game design:game systems and meta game</w:instrText>
      </w:r>
      <w:r w:rsidR="00ED65AA">
        <w:instrText xml:space="preserve">" </w:instrText>
      </w:r>
      <w:r w:rsidR="00ED65AA">
        <w:fldChar w:fldCharType="end"/>
      </w:r>
    </w:p>
    <w:p w14:paraId="616EB239" w14:textId="459C7671" w:rsidR="00CD0A7B" w:rsidRPr="002311A5" w:rsidRDefault="00CD0A7B" w:rsidP="004B0D6A">
      <w:pPr>
        <w:pStyle w:val="BodyTextFirst"/>
      </w:pPr>
      <w:r w:rsidRPr="002311A5">
        <w:t xml:space="preserve">The current prototype has few systems to balance and does not yet incorporate a meta game, but imagine adding elements that require balancing </w:t>
      </w:r>
      <w:r w:rsidR="00CA2E4A" w:rsidRPr="002311A5">
        <w:t xml:space="preserve">such as </w:t>
      </w:r>
      <w:r w:rsidRPr="002311A5">
        <w:t xml:space="preserve">variable-length timers for object activations </w:t>
      </w:r>
      <w:del w:id="235" w:author="Jason Pace" w:date="2021-05-29T20:04:00Z">
        <w:r w:rsidRPr="002311A5" w:rsidDel="008B7A24">
          <w:delText xml:space="preserve">and </w:delText>
        </w:r>
      </w:del>
      <w:ins w:id="236" w:author="Jason Pace" w:date="2021-05-29T20:04:00Z">
        <w:r w:rsidR="008B7A24">
          <w:t>or</w:t>
        </w:r>
        <w:r w:rsidR="008B7A24" w:rsidRPr="002311A5">
          <w:t xml:space="preserve"> </w:t>
        </w:r>
      </w:ins>
      <w:r w:rsidRPr="002311A5">
        <w:t xml:space="preserve">the energy field. If you’re unsure what this means, consider the following </w:t>
      </w:r>
      <w:proofErr w:type="spellStart"/>
      <w:r w:rsidRPr="002311A5">
        <w:t>scenario</w:t>
      </w:r>
      <w:ins w:id="237" w:author="Jason Pace" w:date="2021-05-29T20:04:00Z">
        <w:r w:rsidR="008B7A24">
          <w:t>:</w:t>
        </w:r>
      </w:ins>
      <w:del w:id="238" w:author="Jason Pace" w:date="2021-05-29T20:04:00Z">
        <w:r w:rsidRPr="002311A5" w:rsidDel="008B7A24">
          <w:delText>. T</w:delText>
        </w:r>
      </w:del>
      <w:ins w:id="239" w:author="Jason Pace" w:date="2021-05-29T20:04:00Z">
        <w:r w:rsidR="008B7A24">
          <w:t>t</w:t>
        </w:r>
      </w:ins>
      <w:r w:rsidRPr="002311A5">
        <w:t>he</w:t>
      </w:r>
      <w:proofErr w:type="spellEnd"/>
      <w:r w:rsidRPr="002311A5">
        <w:t xml:space="preserve"> hero character has two potential ways to deactivate the energy field, and each option is a trade</w:t>
      </w:r>
      <w:r w:rsidR="00CA2E4A" w:rsidRPr="002311A5">
        <w:t>-</w:t>
      </w:r>
      <w:r w:rsidRPr="002311A5">
        <w:t>off. The first option perhaps deactivates the energy field permanently but spawns more enemy robots and considerably increases the difficulty in reaching the target object, while the second option does not spawn additional robots but only deactivates the energy field for a short time</w:t>
      </w:r>
      <w:r w:rsidR="00CA2E4A" w:rsidRPr="002311A5">
        <w:t>,</w:t>
      </w:r>
      <w:r w:rsidRPr="002311A5">
        <w:t xml:space="preserve"> requiring players to choose the most efficient path and execute nearly perfect timing. </w:t>
      </w:r>
      <w:r w:rsidR="00CA2E4A" w:rsidRPr="002311A5">
        <w:t>T</w:t>
      </w:r>
      <w:r w:rsidRPr="002311A5">
        <w:t>o balance effectively between the two options</w:t>
      </w:r>
      <w:r w:rsidR="00CA2E4A" w:rsidRPr="002311A5">
        <w:t>,</w:t>
      </w:r>
      <w:r w:rsidRPr="002311A5">
        <w:t xml:space="preserve"> you need to understand the design and degree of challenge associated with each system (unlimited </w:t>
      </w:r>
      <w:r w:rsidR="00CA2E4A" w:rsidRPr="002311A5">
        <w:t>versus</w:t>
      </w:r>
      <w:r w:rsidRPr="002311A5">
        <w:t xml:space="preserve"> limited time). Similarly, if you added hit points to the hero character and made the firing robot </w:t>
      </w:r>
      <w:r w:rsidR="00E25424">
        <w:t>create</w:t>
      </w:r>
      <w:r w:rsidR="00CB3F33" w:rsidRPr="002311A5">
        <w:t xml:space="preserve"> </w:t>
      </w:r>
      <w:r w:rsidR="00E25424" w:rsidRPr="00E25424">
        <w:rPr>
          <w:i/>
        </w:rPr>
        <w:t>x</w:t>
      </w:r>
      <w:r w:rsidRPr="002311A5">
        <w:t xml:space="preserve"> amount of damage while the charging minion </w:t>
      </w:r>
      <w:r w:rsidR="00E25424">
        <w:t>creates</w:t>
      </w:r>
      <w:r w:rsidR="00CB3F33" w:rsidRPr="002311A5">
        <w:t xml:space="preserve"> </w:t>
      </w:r>
      <w:r w:rsidR="00E25424" w:rsidRPr="00E25424">
        <w:rPr>
          <w:i/>
        </w:rPr>
        <w:t>y</w:t>
      </w:r>
      <w:r w:rsidRPr="002311A5">
        <w:t xml:space="preserve"> amount of damage per hit</w:t>
      </w:r>
      <w:r w:rsidR="00CA2E4A" w:rsidRPr="002311A5">
        <w:t>, y</w:t>
      </w:r>
      <w:r w:rsidRPr="002311A5">
        <w:t>ou’d want to understand the relative trade</w:t>
      </w:r>
      <w:r w:rsidR="00CA2E4A" w:rsidRPr="002311A5">
        <w:t>-</w:t>
      </w:r>
      <w:r w:rsidRPr="002311A5">
        <w:t xml:space="preserve">offs between paths to objectives, perhaps making some paths less dangerous but more complex to navigate, while others might be faster to navigate but more dangerous. </w:t>
      </w:r>
    </w:p>
    <w:p w14:paraId="6EB82BEA" w14:textId="77777777" w:rsidR="00CD0A7B" w:rsidRPr="002311A5" w:rsidRDefault="00CD0A7B" w:rsidP="00C66AA4">
      <w:pPr>
        <w:pStyle w:val="BodyText"/>
      </w:pPr>
      <w:r w:rsidRPr="002311A5">
        <w:t>As with most other aspects of the current design, there are many directions you could choose to pursue in the development of a meta game; what might you provide to players for additional positive reinforcement or overarching context as they played through a full game created in the style of the prototype level? As one example, imagine that players must collect a certain number of objects to access the final area and prevent the ship from exploding. Perhaps each level has one object that required players to solve a puzzle of some kind before they could access it, and only after collecting the object would they then be able to solve the door</w:t>
      </w:r>
      <w:r w:rsidR="00E25424">
        <w:t>-</w:t>
      </w:r>
      <w:r w:rsidRPr="002311A5">
        <w:t xml:space="preserve">unlocking component of the level. Alternatively, perhaps each level has an object players can access to unlock cinematics and learn more about what happened on the ship for it to reach such a dire state. Or perhaps players are able to disable enemy robots in some way and collect points, with a goal to collect as many points as possible by the end of the game. </w:t>
      </w:r>
    </w:p>
    <w:p w14:paraId="2A79AFD6" w14:textId="527AED95" w:rsidR="00CD0A7B" w:rsidRPr="002311A5" w:rsidRDefault="00CD0A7B" w:rsidP="005065C5">
      <w:pPr>
        <w:pStyle w:val="BodyText"/>
      </w:pPr>
      <w:r w:rsidRPr="002311A5">
        <w:t xml:space="preserve">Perhaps you’ll choose to forego traditional win and loss conditions entirely. Games </w:t>
      </w:r>
      <w:del w:id="240" w:author="Jason Pace" w:date="2021-05-29T20:06:00Z">
        <w:r w:rsidRPr="002311A5" w:rsidDel="008B7A24">
          <w:delText>no longer always</w:delText>
        </w:r>
      </w:del>
      <w:ins w:id="241" w:author="Jason Pace" w:date="2021-05-29T20:06:00Z">
        <w:r w:rsidR="008B7A24">
          <w:t>don’t always</w:t>
        </w:r>
      </w:ins>
      <w:r w:rsidRPr="002311A5">
        <w:t xml:space="preserve"> focus on explicit win and loss conditions as a core component of the meta game, and for a growing number of contemporary titles</w:t>
      </w:r>
      <w:r w:rsidR="00E65943" w:rsidRPr="002311A5">
        <w:t xml:space="preserve">, </w:t>
      </w:r>
      <w:r w:rsidRPr="002311A5">
        <w:t>especially indie games</w:t>
      </w:r>
      <w:r w:rsidR="00E65943" w:rsidRPr="002311A5">
        <w:t xml:space="preserve">, </w:t>
      </w:r>
      <w:r w:rsidRPr="002311A5">
        <w:t>it’s more about the journey than the competitive experience (or the competitive element becomes optional). Perhaps you can find a way to incorporate both a competitive aspect (</w:t>
      </w:r>
      <w:r w:rsidR="00770528" w:rsidRPr="002311A5">
        <w:t xml:space="preserve">for example, </w:t>
      </w:r>
      <w:r w:rsidRPr="002311A5">
        <w:t>score the most points or complete each level in the shortest time) with meta game elements that focus more on enhancing play.</w:t>
      </w:r>
    </w:p>
    <w:p w14:paraId="195B7A17" w14:textId="52B6ACB9" w:rsidR="00CD0A7B" w:rsidRPr="002311A5" w:rsidRDefault="00CD0A7B" w:rsidP="00C263B8">
      <w:pPr>
        <w:pStyle w:val="BodyText"/>
      </w:pPr>
      <w:r w:rsidRPr="002311A5">
        <w:t>A final note on systems and meta game: player education (frequently achieved by in-game tutorials) is an important component of these processes. Designers become intimately acquainted with how the mechanics they design function and how the controls work</w:t>
      </w:r>
      <w:del w:id="242" w:author="Jason Pace" w:date="2021-05-29T20:07:00Z">
        <w:r w:rsidRPr="002311A5" w:rsidDel="008B7A24">
          <w:delText>,</w:delText>
        </w:r>
      </w:del>
      <w:r w:rsidRPr="002311A5">
        <w:t xml:space="preserve"> and it’s easy (and common) to lose awareness of how the game will appear to someone who encounters it for the first time. Early and frequent play</w:t>
      </w:r>
      <w:ins w:id="243" w:author="Jason Pace" w:date="2021-05-29T20:07:00Z">
        <w:r w:rsidR="008B7A24">
          <w:t xml:space="preserve"> </w:t>
        </w:r>
      </w:ins>
      <w:r w:rsidRPr="002311A5">
        <w:t>tests help provide information about how much explanation players will require in order to understand what they need to do, but most games require some level of tutorial support to help teach the rules of the game world. Tutorial design techniques are outside the scope of this book</w:t>
      </w:r>
      <w:del w:id="244" w:author="Jason Pace" w:date="2021-05-29T20:07:00Z">
        <w:r w:rsidRPr="002311A5" w:rsidDel="008B7A24">
          <w:delText xml:space="preserve">. </w:delText>
        </w:r>
        <w:r w:rsidR="00F8627C" w:rsidRPr="002311A5" w:rsidDel="008B7A24">
          <w:delText>However</w:delText>
        </w:r>
        <w:r w:rsidRPr="002311A5" w:rsidDel="008B7A24">
          <w:delText>,</w:delText>
        </w:r>
      </w:del>
      <w:ins w:id="245" w:author="Jason Pace" w:date="2021-05-29T20:07:00Z">
        <w:r w:rsidR="008B7A24">
          <w:t>, but</w:t>
        </w:r>
      </w:ins>
      <w:r w:rsidRPr="002311A5">
        <w:t xml:space="preserve"> it’s </w:t>
      </w:r>
      <w:ins w:id="246" w:author="Jason Pace" w:date="2021-05-29T20:07:00Z">
        <w:r w:rsidR="008B7A24">
          <w:t xml:space="preserve">often </w:t>
        </w:r>
      </w:ins>
      <w:r w:rsidRPr="002311A5">
        <w:t xml:space="preserve">most effective to teach players the logical rules and interactions of the game as they play through an introductory level or levels. It’s also more effective to show players what </w:t>
      </w:r>
      <w:r w:rsidRPr="002311A5">
        <w:lastRenderedPageBreak/>
        <w:t>you want them to do rather than making them read long blocks of text</w:t>
      </w:r>
      <w:del w:id="247" w:author="Jason Pace" w:date="2021-05-29T20:07:00Z">
        <w:r w:rsidR="00E25424" w:rsidDel="008B7A24">
          <w:delText>.</w:delText>
        </w:r>
      </w:del>
      <w:r w:rsidRPr="002311A5">
        <w:t xml:space="preserve"> (</w:t>
      </w:r>
      <w:ins w:id="248" w:author="Jason Pace" w:date="2021-05-29T20:08:00Z">
        <w:r w:rsidR="008B7A24">
          <w:t>r</w:t>
        </w:r>
      </w:ins>
      <w:del w:id="249" w:author="Jason Pace" w:date="2021-05-29T20:08:00Z">
        <w:r w:rsidR="00E25424" w:rsidDel="008B7A24">
          <w:delText>R</w:delText>
        </w:r>
      </w:del>
      <w:r w:rsidR="00E009FB" w:rsidRPr="002311A5">
        <w:t xml:space="preserve">esearch </w:t>
      </w:r>
      <w:r w:rsidRPr="002311A5">
        <w:t>shows that many players never access optional tutorials and will dismiss tutorials with excessive text without reading them</w:t>
      </w:r>
      <w:r w:rsidR="00F8627C" w:rsidRPr="002311A5">
        <w:t xml:space="preserve">; </w:t>
      </w:r>
      <w:r w:rsidRPr="002311A5">
        <w:t>one or two very short sentences per tutorial event is a reasonable target</w:t>
      </w:r>
      <w:r w:rsidR="00E25424">
        <w:t>.</w:t>
      </w:r>
      <w:r w:rsidRPr="002311A5">
        <w:t xml:space="preserve">) If you were creating an in-level tutorial system for </w:t>
      </w:r>
      <w:r w:rsidR="00F8627C" w:rsidRPr="002311A5">
        <w:t>y</w:t>
      </w:r>
      <w:r w:rsidRPr="002311A5">
        <w:t xml:space="preserve">our prototype, how would you implement it? What do you think players would reasonably discover on their own </w:t>
      </w:r>
      <w:r w:rsidR="00F8627C" w:rsidRPr="002311A5">
        <w:t>versus</w:t>
      </w:r>
      <w:r w:rsidRPr="002311A5">
        <w:t xml:space="preserve"> what you might need to surface for them in a tutorial experience? If you haven’t played mobile games recently</w:t>
      </w:r>
      <w:r w:rsidR="00F8627C" w:rsidRPr="002311A5">
        <w:t>,</w:t>
      </w:r>
      <w:r w:rsidRPr="002311A5">
        <w:t xml:space="preserve"> it’s worth exploring a few titles and paying attention to how they integrate tutorial content with gameplay.</w:t>
      </w:r>
      <w:r w:rsidR="00ED65AA">
        <w:fldChar w:fldCharType="begin"/>
      </w:r>
      <w:r w:rsidR="00ED65AA">
        <w:instrText xml:space="preserve"> XE "</w:instrText>
      </w:r>
      <w:r w:rsidR="00ED65AA" w:rsidRPr="000304E3">
        <w:instrText>Game design:game systems and meta game</w:instrText>
      </w:r>
      <w:r w:rsidR="00ED65AA">
        <w:instrText xml:space="preserve">" </w:instrText>
      </w:r>
      <w:r w:rsidR="00ED65AA">
        <w:fldChar w:fldCharType="end"/>
      </w:r>
    </w:p>
    <w:p w14:paraId="6567738F" w14:textId="77777777" w:rsidR="00CD0A7B" w:rsidRPr="002311A5" w:rsidRDefault="00CD0A7B" w:rsidP="00577915">
      <w:pPr>
        <w:pStyle w:val="Heading2"/>
      </w:pPr>
      <w:r w:rsidRPr="002311A5">
        <w:t>User Interface (UI) Design</w:t>
      </w:r>
      <w:r w:rsidR="00622B38">
        <w:fldChar w:fldCharType="begin"/>
      </w:r>
      <w:r w:rsidR="00622B38">
        <w:instrText xml:space="preserve"> XE "</w:instrText>
      </w:r>
      <w:r w:rsidR="00622B38" w:rsidRPr="00DF1F6B">
        <w:instrText>Game design:User Interface (UI) design</w:instrText>
      </w:r>
      <w:r w:rsidR="00622B38">
        <w:instrText xml:space="preserve">" </w:instrText>
      </w:r>
      <w:r w:rsidR="00622B38">
        <w:fldChar w:fldCharType="end"/>
      </w:r>
    </w:p>
    <w:p w14:paraId="4CC91F6C" w14:textId="77777777" w:rsidR="00CD0A7B" w:rsidRPr="002311A5" w:rsidRDefault="00CD0A7B" w:rsidP="009303A0">
      <w:pPr>
        <w:pStyle w:val="BodyTextFirst"/>
      </w:pPr>
      <w:r w:rsidRPr="002311A5">
        <w:t xml:space="preserve">Game UI design is important not just from a functionality perspective (in-game menus, tutorials, </w:t>
      </w:r>
      <w:r w:rsidR="00E25424">
        <w:t xml:space="preserve">and </w:t>
      </w:r>
      <w:r w:rsidRPr="002311A5">
        <w:t xml:space="preserve">contextually important information </w:t>
      </w:r>
      <w:r w:rsidR="00E25424">
        <w:t>such as</w:t>
      </w:r>
      <w:r w:rsidR="00AF1D71" w:rsidRPr="002311A5">
        <w:t xml:space="preserve"> </w:t>
      </w:r>
      <w:r w:rsidRPr="002311A5">
        <w:t xml:space="preserve">health, score, and the like) but also as a contributor to the overall setting and visual design of the experience. Game UI is a core component of visual game design that’s frequently overlooked by new designers and can mean the difference between a game people love and a game nobody plays. Think back to games you’ve played that make use of complex inventory systems or that have many levels of menus you must navigate through before you can access common functions or items; can you recall games where you were frequently required to navigate through multiple sublevels to complete often-used tasks? Or perhaps games that required you to remember elaborate button combinations to access common game objects? </w:t>
      </w:r>
    </w:p>
    <w:p w14:paraId="5AC75058" w14:textId="1981AC16" w:rsidR="00CD0A7B" w:rsidRPr="002311A5" w:rsidRDefault="00CD0A7B" w:rsidP="009303A0">
      <w:pPr>
        <w:pStyle w:val="BodyText"/>
      </w:pPr>
      <w:r w:rsidRPr="002311A5">
        <w:t xml:space="preserve">Elegant and logical UI is critical to player comprehension, but </w:t>
      </w:r>
      <w:del w:id="250" w:author="Jason Pace" w:date="2021-05-29T23:40:00Z">
        <w:r w:rsidRPr="002311A5" w:rsidDel="00D67E70">
          <w:delText>aesthetically</w:delText>
        </w:r>
      </w:del>
      <w:ins w:id="251" w:author="Jason Pace" w:date="2021-05-29T23:41:00Z">
        <w:r w:rsidR="00D67E70">
          <w:t xml:space="preserve"> UI that’s</w:t>
        </w:r>
      </w:ins>
      <w:del w:id="252" w:author="Jason Pace" w:date="2021-05-29T23:40:00Z">
        <w:r w:rsidRPr="002311A5" w:rsidDel="00D67E70">
          <w:delText xml:space="preserve"> </w:delText>
        </w:r>
      </w:del>
      <w:ins w:id="253" w:author="Jason Pace" w:date="2021-05-29T23:40:00Z">
        <w:r w:rsidR="00D67E70" w:rsidRPr="002311A5">
          <w:t xml:space="preserve"> </w:t>
        </w:r>
      </w:ins>
      <w:r w:rsidRPr="002311A5">
        <w:t>integrated</w:t>
      </w:r>
      <w:del w:id="254" w:author="Jason Pace" w:date="2021-05-29T23:41:00Z">
        <w:r w:rsidRPr="002311A5" w:rsidDel="00D67E70">
          <w:delText xml:space="preserve"> UI</w:delText>
        </w:r>
      </w:del>
      <w:ins w:id="255" w:author="Jason Pace" w:date="2021-05-29T23:41:00Z">
        <w:r w:rsidR="00D67E70">
          <w:t xml:space="preserve"> into the game world</w:t>
        </w:r>
      </w:ins>
      <w:r w:rsidRPr="002311A5">
        <w:t xml:space="preserve"> also supports the game setting and narrative. Using the current prototype and proposed systems design as reference, how would you visually represent game UI in a way that supported the setting and aesthetic? If you haven’t spent time evaluating UI before (and even if you have), revisit several games with sci-fi settings and pay particular attention to how they integrate UI elements visually in the game screen. </w:t>
      </w:r>
      <w:r w:rsidR="00E25424" w:rsidRPr="00E25424">
        <w:t>Figure 11-9</w:t>
      </w:r>
      <w:r w:rsidRPr="002311A5">
        <w:t xml:space="preserve"> shows the weapon customization UI from Visceral Games’ </w:t>
      </w:r>
      <w:r w:rsidRPr="002311A5">
        <w:rPr>
          <w:i/>
        </w:rPr>
        <w:t>Dead Space 3</w:t>
      </w:r>
      <w:ins w:id="256" w:author="Jason Pace" w:date="2021-05-29T23:42:00Z">
        <w:r w:rsidR="00D67E70">
          <w:t>:</w:t>
        </w:r>
      </w:ins>
      <w:del w:id="257" w:author="Jason Pace" w:date="2021-05-29T23:42:00Z">
        <w:r w:rsidR="00F8627C" w:rsidRPr="002311A5" w:rsidDel="00D67E70">
          <w:delText>. N</w:delText>
        </w:r>
      </w:del>
      <w:ins w:id="258" w:author="Jason Pace" w:date="2021-05-29T23:42:00Z">
        <w:r w:rsidR="00D67E70">
          <w:t>n</w:t>
        </w:r>
      </w:ins>
      <w:r w:rsidRPr="002311A5">
        <w:t xml:space="preserve">ote how the interface design is completely embedded within the game setting, represented as an information screen on the fictional ship. </w:t>
      </w:r>
    </w:p>
    <w:p w14:paraId="2B621F34" w14:textId="77777777" w:rsidR="00CD0A7B" w:rsidRPr="002311A5" w:rsidRDefault="001121A4" w:rsidP="00123A6F">
      <w:pPr>
        <w:pStyle w:val="Figure"/>
      </w:pPr>
      <w:r w:rsidRPr="00DE459B">
        <w:rPr>
          <w:noProof/>
        </w:rPr>
        <w:lastRenderedPageBreak/>
        <w:drawing>
          <wp:inline distT="0" distB="0" distL="0" distR="0" wp14:anchorId="7EFDEFE7" wp14:editId="6EE96308">
            <wp:extent cx="5041900" cy="2835910"/>
            <wp:effectExtent l="0" t="0" r="6350" b="254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41900" cy="2835910"/>
                    </a:xfrm>
                    <a:prstGeom prst="rect">
                      <a:avLst/>
                    </a:prstGeom>
                    <a:noFill/>
                    <a:ln>
                      <a:noFill/>
                    </a:ln>
                  </pic:spPr>
                </pic:pic>
              </a:graphicData>
            </a:graphic>
          </wp:inline>
        </w:drawing>
      </w:r>
    </w:p>
    <w:p w14:paraId="6E53E28F" w14:textId="77777777" w:rsidR="00CD0A7B" w:rsidRPr="002311A5" w:rsidRDefault="00E25424" w:rsidP="009303A0">
      <w:pPr>
        <w:pStyle w:val="FigureCaption"/>
        <w:rPr>
          <w:noProof w:val="0"/>
        </w:rPr>
      </w:pPr>
      <w:r>
        <w:rPr>
          <w:noProof w:val="0"/>
        </w:rPr>
        <w:t xml:space="preserve">Figure 11-9. Most UI elements in Visceral Games’ </w:t>
      </w:r>
      <w:r w:rsidRPr="00E25424">
        <w:rPr>
          <w:i w:val="0"/>
          <w:noProof w:val="0"/>
        </w:rPr>
        <w:t>Dead Space 3</w:t>
      </w:r>
      <w:r w:rsidR="007644A8">
        <w:rPr>
          <w:i w:val="0"/>
          <w:noProof w:val="0"/>
        </w:rPr>
        <w:fldChar w:fldCharType="begin"/>
      </w:r>
      <w:r w:rsidR="007644A8">
        <w:instrText xml:space="preserve"> XE "</w:instrText>
      </w:r>
      <w:r w:rsidR="007644A8" w:rsidRPr="00673ADA">
        <w:rPr>
          <w:noProof w:val="0"/>
        </w:rPr>
        <w:instrText xml:space="preserve">Visceral Games’ </w:instrText>
      </w:r>
      <w:r w:rsidR="007644A8" w:rsidRPr="00673ADA">
        <w:rPr>
          <w:i w:val="0"/>
          <w:noProof w:val="0"/>
        </w:rPr>
        <w:instrText>Dead Space 3</w:instrText>
      </w:r>
      <w:r w:rsidR="007644A8">
        <w:instrText xml:space="preserve">" </w:instrText>
      </w:r>
      <w:r w:rsidR="007644A8">
        <w:rPr>
          <w:i w:val="0"/>
          <w:noProof w:val="0"/>
        </w:rPr>
        <w:fldChar w:fldCharType="end"/>
      </w:r>
      <w:r>
        <w:rPr>
          <w:noProof w:val="0"/>
        </w:rPr>
        <w:t xml:space="preserve"> are represented completely within the game setting and fiction, with menus appearing as holographic projections invoked by the hero character or on objects in the game world (image copyright Electronic Arts).</w:t>
      </w:r>
    </w:p>
    <w:p w14:paraId="23276B88" w14:textId="642A1E79" w:rsidR="00CD0A7B" w:rsidRPr="002311A5" w:rsidRDefault="00CD0A7B" w:rsidP="009303A0">
      <w:pPr>
        <w:pStyle w:val="BodyText"/>
      </w:pPr>
      <w:r w:rsidRPr="002311A5">
        <w:t xml:space="preserve">Many games choose to house their UI elements in reserved areas of the game screen (typically around the outer edges) that don’t directly interact with the game world; however, integrating the visual aesthetic with the game setting is still important and contributes directly to presence. Imagine the current sci-fi prototype example with a fantasy-themed UI and menu system, using the kind of medieval aesthetic design and calligraphic fonts used for a game like </w:t>
      </w:r>
      <w:proofErr w:type="spellStart"/>
      <w:r w:rsidRPr="002311A5">
        <w:t>Bioware’s</w:t>
      </w:r>
      <w:proofErr w:type="spellEnd"/>
      <w:r w:rsidRPr="002311A5">
        <w:t xml:space="preserve"> </w:t>
      </w:r>
      <w:r w:rsidRPr="002311A5">
        <w:rPr>
          <w:i/>
        </w:rPr>
        <w:t>Dragon Age</w:t>
      </w:r>
      <w:r w:rsidRPr="002311A5">
        <w:t xml:space="preserve">, for example; the resulting mismatch would be jarring and likely to pull players out of the game setting. User </w:t>
      </w:r>
      <w:r w:rsidR="00BC5F43" w:rsidRPr="002311A5">
        <w:t xml:space="preserve">interface </w:t>
      </w:r>
      <w:r w:rsidRPr="002311A5">
        <w:t xml:space="preserve">design is a </w:t>
      </w:r>
      <w:del w:id="259" w:author="Jason Pace" w:date="2021-05-29T23:42:00Z">
        <w:r w:rsidRPr="002311A5" w:rsidDel="00D67E70">
          <w:delText>high-level</w:delText>
        </w:r>
      </w:del>
      <w:ins w:id="260" w:author="Jason Pace" w:date="2021-05-29T23:42:00Z">
        <w:r w:rsidR="00D67E70">
          <w:t>complex</w:t>
        </w:r>
      </w:ins>
      <w:r w:rsidRPr="002311A5">
        <w:t xml:space="preserve"> discipline that can be challenging to master; you’ll be well-served, however, by spending focused time to ensure</w:t>
      </w:r>
      <w:del w:id="261" w:author="Jason Pace" w:date="2021-05-29T23:43:00Z">
        <w:r w:rsidRPr="002311A5" w:rsidDel="00D67E70">
          <w:delText xml:space="preserve"> elegant</w:delText>
        </w:r>
      </w:del>
      <w:ins w:id="262" w:author="Jason Pace" w:date="2021-05-29T23:43:00Z">
        <w:r w:rsidR="00D67E70">
          <w:t xml:space="preserve"> intuitive, usable,</w:t>
        </w:r>
      </w:ins>
      <w:r w:rsidRPr="002311A5">
        <w:t xml:space="preserve"> and aesthetically appropriate UI integration into the game worlds you create. </w:t>
      </w:r>
      <w:r w:rsidR="00622B38">
        <w:fldChar w:fldCharType="begin"/>
      </w:r>
      <w:r w:rsidR="00622B38">
        <w:instrText xml:space="preserve"> XE "</w:instrText>
      </w:r>
      <w:r w:rsidR="00622B38" w:rsidRPr="00DF1F6B">
        <w:instrText>Game design:User Interface (UI) design</w:instrText>
      </w:r>
      <w:r w:rsidR="00622B38">
        <w:instrText xml:space="preserve">" </w:instrText>
      </w:r>
      <w:r w:rsidR="00622B38">
        <w:fldChar w:fldCharType="end"/>
      </w:r>
    </w:p>
    <w:p w14:paraId="3A550351" w14:textId="77777777" w:rsidR="00CD0A7B" w:rsidRPr="002311A5" w:rsidRDefault="00CD0A7B" w:rsidP="00577915">
      <w:pPr>
        <w:pStyle w:val="Heading2"/>
      </w:pPr>
      <w:r w:rsidRPr="002311A5">
        <w:t>Game Narrative</w:t>
      </w:r>
    </w:p>
    <w:p w14:paraId="6A6D1C21" w14:textId="663293F9" w:rsidR="00CD0A7B" w:rsidRPr="002311A5" w:rsidRDefault="00CD0A7B" w:rsidP="009303A0">
      <w:pPr>
        <w:pStyle w:val="BodyTextFirst"/>
      </w:pPr>
      <w:del w:id="263" w:author="Jason Pace" w:date="2021-05-29T20:10:00Z">
        <w:r w:rsidRPr="002311A5" w:rsidDel="008B7A24">
          <w:delText xml:space="preserve">You’ve </w:delText>
        </w:r>
      </w:del>
      <w:ins w:id="264" w:author="Jason Pace" w:date="2021-05-29T20:10:00Z">
        <w:r w:rsidR="008B7A24">
          <w:t>At this stage y</w:t>
        </w:r>
        <w:r w:rsidR="008B7A24" w:rsidRPr="002311A5">
          <w:t xml:space="preserve">ou’ve </w:t>
        </w:r>
      </w:ins>
      <w:r w:rsidRPr="002311A5">
        <w:t>added just a basic narrative wrapper</w:t>
      </w:r>
      <w:r w:rsidR="00622B38">
        <w:fldChar w:fldCharType="begin"/>
      </w:r>
      <w:r w:rsidR="00622B38">
        <w:instrText xml:space="preserve"> XE "</w:instrText>
      </w:r>
      <w:r w:rsidR="00622B38" w:rsidRPr="004F6B05">
        <w:instrText>Game design:basic narrative wrapper</w:instrText>
      </w:r>
      <w:r w:rsidR="00622B38">
        <w:instrText xml:space="preserve">" </w:instrText>
      </w:r>
      <w:r w:rsidR="00622B38">
        <w:fldChar w:fldCharType="end"/>
      </w:r>
      <w:r w:rsidRPr="002311A5">
        <w:t xml:space="preserve"> to the prototype</w:t>
      </w:r>
      <w:r w:rsidR="00BC5F43" w:rsidRPr="002311A5">
        <w:t xml:space="preserve"> </w:t>
      </w:r>
      <w:r w:rsidRPr="002311A5">
        <w:t>example</w:t>
      </w:r>
      <w:r w:rsidR="00E25424">
        <w:t>: a</w:t>
      </w:r>
      <w:r w:rsidRPr="002311A5">
        <w:t xml:space="preserve"> hero character must complete a number of objectives to prevent her spaceship from exploding. At the moment</w:t>
      </w:r>
      <w:del w:id="265" w:author="Jason Pace" w:date="2021-05-29T20:10:00Z">
        <w:r w:rsidR="00E25424" w:rsidDel="008B7A24">
          <w:delText>,</w:delText>
        </w:r>
      </w:del>
      <w:r w:rsidRPr="002311A5">
        <w:t xml:space="preserve"> you haven’t</w:t>
      </w:r>
      <w:del w:id="266" w:author="Jason Pace" w:date="2021-05-29T20:10:00Z">
        <w:r w:rsidRPr="002311A5" w:rsidDel="008B7A24">
          <w:delText xml:space="preserve"> exposed </w:delText>
        </w:r>
      </w:del>
      <w:ins w:id="267" w:author="Jason Pace" w:date="2021-05-29T20:10:00Z">
        <w:r w:rsidR="008B7A24" w:rsidRPr="002311A5">
          <w:t xml:space="preserve"> </w:t>
        </w:r>
        <w:r w:rsidR="008B7A24">
          <w:t xml:space="preserve">explicitly </w:t>
        </w:r>
      </w:ins>
      <w:ins w:id="268" w:author="Jason Pace" w:date="2021-05-29T23:44:00Z">
        <w:r w:rsidR="00D67E70">
          <w:t>shared</w:t>
        </w:r>
      </w:ins>
      <w:ins w:id="269" w:author="Jason Pace" w:date="2021-05-29T20:10:00Z">
        <w:r w:rsidR="008B7A24">
          <w:t xml:space="preserve"> </w:t>
        </w:r>
      </w:ins>
      <w:r w:rsidRPr="002311A5">
        <w:t xml:space="preserve">this narrative </w:t>
      </w:r>
      <w:del w:id="270" w:author="Jason Pace" w:date="2021-05-29T20:10:00Z">
        <w:r w:rsidRPr="002311A5" w:rsidDel="008B7A24">
          <w:delText xml:space="preserve">to </w:delText>
        </w:r>
      </w:del>
      <w:ins w:id="271" w:author="Jason Pace" w:date="2021-05-29T20:10:00Z">
        <w:r w:rsidR="008B7A24">
          <w:t>with</w:t>
        </w:r>
        <w:r w:rsidR="008B7A24" w:rsidRPr="002311A5">
          <w:t xml:space="preserve"> </w:t>
        </w:r>
      </w:ins>
      <w:r w:rsidRPr="002311A5">
        <w:t>players at all</w:t>
      </w:r>
      <w:del w:id="272" w:author="Jason Pace" w:date="2021-05-29T20:11:00Z">
        <w:r w:rsidR="00BC5F43" w:rsidRPr="002311A5" w:rsidDel="008B7A24">
          <w:delText>,</w:delText>
        </w:r>
      </w:del>
      <w:r w:rsidRPr="002311A5">
        <w:t xml:space="preserve"> and they have no way of knowing the environment is on a spaceship or what the objective might be other than perhaps eventually unlocking the door at the far right of the screen. Designers have a number of options for exposing the game narrative to </w:t>
      </w:r>
      <w:proofErr w:type="spellStart"/>
      <w:r w:rsidRPr="002311A5">
        <w:t>players</w:t>
      </w:r>
      <w:ins w:id="273" w:author="Jason Pace" w:date="2021-05-29T20:11:00Z">
        <w:r w:rsidR="00B118DA">
          <w:t>;</w:t>
        </w:r>
      </w:ins>
      <w:del w:id="274" w:author="Jason Pace" w:date="2021-05-29T20:11:00Z">
        <w:r w:rsidRPr="002311A5" w:rsidDel="00B118DA">
          <w:delText>. Y</w:delText>
        </w:r>
      </w:del>
      <w:ins w:id="275" w:author="Jason Pace" w:date="2021-05-29T20:11:00Z">
        <w:r w:rsidR="00B118DA">
          <w:t>y</w:t>
        </w:r>
      </w:ins>
      <w:r w:rsidRPr="002311A5">
        <w:t>ou</w:t>
      </w:r>
      <w:proofErr w:type="spellEnd"/>
      <w:r w:rsidRPr="002311A5">
        <w:t xml:space="preserve"> might create an introductory cinematic or animated sequence that introduces players to the hero character, her ship, and the </w:t>
      </w:r>
      <w:proofErr w:type="spellStart"/>
      <w:r w:rsidRPr="002311A5">
        <w:t>crisis</w:t>
      </w:r>
      <w:ins w:id="276" w:author="Jason Pace" w:date="2021-05-29T20:11:00Z">
        <w:r w:rsidR="00B118DA">
          <w:t>,</w:t>
        </w:r>
      </w:ins>
      <w:del w:id="277" w:author="Jason Pace" w:date="2021-05-29T20:11:00Z">
        <w:r w:rsidRPr="002311A5" w:rsidDel="00B118DA">
          <w:delText>. P</w:delText>
        </w:r>
      </w:del>
      <w:ins w:id="278" w:author="Jason Pace" w:date="2021-05-29T20:11:00Z">
        <w:r w:rsidR="00B118DA">
          <w:t>p</w:t>
        </w:r>
      </w:ins>
      <w:r w:rsidRPr="002311A5">
        <w:t>erhaps</w:t>
      </w:r>
      <w:proofErr w:type="spellEnd"/>
      <w:r w:rsidRPr="002311A5">
        <w:t xml:space="preserve"> choos</w:t>
      </w:r>
      <w:ins w:id="279" w:author="Jason Pace" w:date="2021-05-29T20:11:00Z">
        <w:r w:rsidR="00B118DA">
          <w:t>ing</w:t>
        </w:r>
      </w:ins>
      <w:del w:id="280" w:author="Jason Pace" w:date="2021-05-29T20:11:00Z">
        <w:r w:rsidRPr="002311A5" w:rsidDel="00B118DA">
          <w:delText>e</w:delText>
        </w:r>
      </w:del>
      <w:r w:rsidRPr="002311A5">
        <w:t xml:space="preserve"> something simple like a pop-up window at the start of the level with brief introduction text that provides players with the required information. Alternatively, you might not provide any information about what’s happening when the game starts but instead choose to slowly reveal the dire situation of the ship and the objectives over time as the player proceeds </w:t>
      </w:r>
      <w:r w:rsidRPr="002311A5">
        <w:lastRenderedPageBreak/>
        <w:t>through the game world. You could even choose to keep any narrative elements implied, allowing players to overlay their own interpretation. As with many other aspects of game design</w:t>
      </w:r>
      <w:del w:id="281" w:author="Jason Pace" w:date="2021-05-29T20:11:00Z">
        <w:r w:rsidRPr="002311A5" w:rsidDel="00B118DA">
          <w:delText>,</w:delText>
        </w:r>
      </w:del>
      <w:r w:rsidRPr="002311A5">
        <w:t xml:space="preserve"> there’s no single way to introduce players to a narrative and no universal guidance for how much </w:t>
      </w:r>
      <w:r w:rsidR="00BC5F43" w:rsidRPr="002311A5">
        <w:t>(</w:t>
      </w:r>
      <w:r w:rsidRPr="002311A5">
        <w:t>or how little</w:t>
      </w:r>
      <w:r w:rsidR="00BC5F43" w:rsidRPr="002311A5">
        <w:t>)</w:t>
      </w:r>
      <w:r w:rsidRPr="002311A5">
        <w:t xml:space="preserve"> narrative might be required for a satisfying experience.</w:t>
      </w:r>
    </w:p>
    <w:p w14:paraId="76DD18CB" w14:textId="77777777" w:rsidR="00CD0A7B" w:rsidRPr="002311A5" w:rsidRDefault="00CD0A7B" w:rsidP="00DA427B">
      <w:pPr>
        <w:pStyle w:val="BodyText"/>
      </w:pPr>
      <w:r w:rsidRPr="002311A5">
        <w:t>Narrative can also be used by designers to influence the way levels are evolved and built</w:t>
      </w:r>
      <w:r w:rsidR="00BC5F43" w:rsidRPr="002311A5">
        <w:t xml:space="preserve"> </w:t>
      </w:r>
      <w:r w:rsidRPr="002311A5">
        <w:t>out even if those elements are never exposed to players. In the case of this prototype</w:t>
      </w:r>
      <w:del w:id="282" w:author="Jason Pace" w:date="2021-05-29T20:12:00Z">
        <w:r w:rsidRPr="002311A5" w:rsidDel="00B118DA">
          <w:delText>,</w:delText>
        </w:r>
      </w:del>
      <w:r w:rsidRPr="002311A5">
        <w:t xml:space="preserve"> it’s helpful as the designer to visualize the threat of an exploding ship to propel the hero character through a series of challenges with a sense of urgency; players</w:t>
      </w:r>
      <w:del w:id="283" w:author="Jason Pace" w:date="2021-05-29T20:12:00Z">
        <w:r w:rsidRPr="002311A5" w:rsidDel="00B118DA">
          <w:delText>,</w:delText>
        </w:r>
      </w:del>
      <w:r w:rsidRPr="002311A5">
        <w:t xml:space="preserve"> however</w:t>
      </w:r>
      <w:del w:id="284" w:author="Jason Pace" w:date="2021-05-29T20:12:00Z">
        <w:r w:rsidRPr="002311A5" w:rsidDel="00B118DA">
          <w:delText>,</w:delText>
        </w:r>
      </w:del>
      <w:r w:rsidRPr="002311A5">
        <w:t xml:space="preserve"> might experience a well-constructed </w:t>
      </w:r>
      <w:r w:rsidR="00E01604" w:rsidRPr="002311A5">
        <w:t>side</w:t>
      </w:r>
      <w:r w:rsidR="00E25424">
        <w:t>-</w:t>
      </w:r>
      <w:r w:rsidRPr="002311A5">
        <w:t xml:space="preserve">scrolling action platformer </w:t>
      </w:r>
      <w:r w:rsidR="00E25424">
        <w:t xml:space="preserve">only </w:t>
      </w:r>
      <w:r w:rsidRPr="002311A5">
        <w:t>with a series of devilishly clever levels. You might create additional fiction around robots that have been infected with a virus</w:t>
      </w:r>
      <w:r w:rsidR="009B1B02" w:rsidRPr="002311A5">
        <w:t>,</w:t>
      </w:r>
      <w:r w:rsidRPr="002311A5">
        <w:t xml:space="preserve"> causing them to turn against the hero as a reason for their attack behavior (as just one example). By creating a narrative framework for the action to unfold within, you’re able to make informed decisions about ways to extend the mechanic that feel nicely integrated into the setting even if you don’t share all the background with players.</w:t>
      </w:r>
    </w:p>
    <w:p w14:paraId="1B0D18C9" w14:textId="58FABB21" w:rsidR="00CD0A7B" w:rsidRPr="002311A5" w:rsidRDefault="00CD0A7B" w:rsidP="00662218">
      <w:pPr>
        <w:pStyle w:val="BodyText"/>
      </w:pPr>
      <w:r w:rsidRPr="002311A5">
        <w:t xml:space="preserve">Of course, some game experiences have virtually no explicit narrative elements either exposed to players or not and are simply implementations of novel mechanics. Games like Zynga’s </w:t>
      </w:r>
      <w:r w:rsidRPr="002311A5">
        <w:rPr>
          <w:i/>
        </w:rPr>
        <w:t>Words with Friends</w:t>
      </w:r>
      <w:r w:rsidRPr="002311A5">
        <w:t xml:space="preserve"> and Gabriele </w:t>
      </w:r>
      <w:proofErr w:type="spellStart"/>
      <w:r w:rsidRPr="002311A5">
        <w:t>Cirulli’s</w:t>
      </w:r>
      <w:proofErr w:type="spellEnd"/>
      <w:r w:rsidRPr="002311A5">
        <w:t xml:space="preserve"> </w:t>
      </w:r>
      <w:ins w:id="285" w:author="Jason Pace" w:date="2021-05-29T20:13:00Z">
        <w:r w:rsidR="00B118DA">
          <w:t>hyper-casual</w:t>
        </w:r>
      </w:ins>
      <w:del w:id="286" w:author="Jason Pace" w:date="2021-05-29T20:13:00Z">
        <w:r w:rsidRPr="002311A5" w:rsidDel="00B118DA">
          <w:delText>hit</w:delText>
        </w:r>
      </w:del>
      <w:r w:rsidRPr="002311A5">
        <w:t xml:space="preserve"> </w:t>
      </w:r>
      <w:r w:rsidRPr="002311A5">
        <w:rPr>
          <w:i/>
        </w:rPr>
        <w:t>2048</w:t>
      </w:r>
      <w:r w:rsidRPr="002311A5">
        <w:t xml:space="preserve"> are examples of game experiences purely based on a mechanic with no narrative wrapper. </w:t>
      </w:r>
    </w:p>
    <w:p w14:paraId="607CA65E" w14:textId="77777777" w:rsidR="00CD0A7B" w:rsidRPr="002311A5" w:rsidRDefault="00CD0A7B" w:rsidP="00123A6F">
      <w:pPr>
        <w:pStyle w:val="BodyText"/>
      </w:pPr>
      <w:r w:rsidRPr="002311A5">
        <w:t xml:space="preserve">If you continue developing this prototype, how much narrative would you choose to include, and how much would you want to expose to players to make the game come alive? </w:t>
      </w:r>
      <w:r w:rsidR="00622B38">
        <w:fldChar w:fldCharType="begin"/>
      </w:r>
      <w:r w:rsidR="00622B38">
        <w:instrText xml:space="preserve"> XE "</w:instrText>
      </w:r>
      <w:r w:rsidR="00622B38" w:rsidRPr="004F6B05">
        <w:instrText>Game design:basic narrative wrapper</w:instrText>
      </w:r>
      <w:r w:rsidR="00622B38">
        <w:instrText xml:space="preserve">" </w:instrText>
      </w:r>
      <w:r w:rsidR="00622B38">
        <w:fldChar w:fldCharType="end"/>
      </w:r>
    </w:p>
    <w:p w14:paraId="29074BB3" w14:textId="77777777" w:rsidR="00CD0A7B" w:rsidRPr="002311A5" w:rsidRDefault="00CD0A7B" w:rsidP="00577915">
      <w:pPr>
        <w:pStyle w:val="Heading1"/>
      </w:pPr>
      <w:r w:rsidRPr="002311A5">
        <w:t>Bonus Content</w:t>
      </w:r>
      <w:r w:rsidR="003465E2">
        <w:fldChar w:fldCharType="begin"/>
      </w:r>
      <w:r w:rsidR="003465E2">
        <w:instrText xml:space="preserve"> XE "</w:instrText>
      </w:r>
      <w:r w:rsidR="003465E2" w:rsidRPr="0090621B">
        <w:instrText>Game design:bonus content</w:instrText>
      </w:r>
      <w:r w:rsidR="003465E2">
        <w:instrText xml:space="preserve">" </w:instrText>
      </w:r>
      <w:r w:rsidR="003465E2">
        <w:fldChar w:fldCharType="end"/>
      </w:r>
      <w:r w:rsidRPr="002311A5">
        <w:t>: Adding a Second Stage to the Level</w:t>
      </w:r>
    </w:p>
    <w:p w14:paraId="17EFECEB" w14:textId="1338429D" w:rsidR="00CD0A7B" w:rsidRPr="002311A5" w:rsidRDefault="00CD0A7B" w:rsidP="00AE19AE">
      <w:pPr>
        <w:pStyle w:val="BodyTextFirst"/>
      </w:pPr>
      <w:r w:rsidRPr="002311A5">
        <w:t>If you’ve completed playing through stage 1 of the included prototype</w:t>
      </w:r>
      <w:del w:id="287" w:author="Jason Pace" w:date="2021-05-29T20:13:00Z">
        <w:r w:rsidR="009B1B02" w:rsidRPr="002311A5" w:rsidDel="00B118DA">
          <w:delText>,</w:delText>
        </w:r>
      </w:del>
      <w:r w:rsidRPr="002311A5">
        <w:t xml:space="preserve"> you’ll enter a second room with a large moving </w:t>
      </w:r>
      <w:proofErr w:type="spellStart"/>
      <w:r w:rsidRPr="002311A5">
        <w:t>unit</w:t>
      </w:r>
      <w:ins w:id="288" w:author="Jason Pace" w:date="2021-05-29T20:13:00Z">
        <w:r w:rsidR="00B118DA">
          <w:t>;</w:t>
        </w:r>
      </w:ins>
      <w:del w:id="289" w:author="Jason Pace" w:date="2021-05-29T20:13:00Z">
        <w:r w:rsidR="009B1B02" w:rsidRPr="002311A5" w:rsidDel="00B118DA">
          <w:delText>. T</w:delText>
        </w:r>
      </w:del>
      <w:ins w:id="290" w:author="Jason Pace" w:date="2021-05-29T20:13:00Z">
        <w:r w:rsidR="00B118DA">
          <w:t>t</w:t>
        </w:r>
      </w:ins>
      <w:r w:rsidRPr="002311A5">
        <w:t>his</w:t>
      </w:r>
      <w:proofErr w:type="spellEnd"/>
      <w:r w:rsidRPr="002311A5">
        <w:t xml:space="preserve"> is a sandbox with a set of assets for you to explore. The prototype implementation includes just some basic behaviors to spark your imagination: a large, animated level boss unit hovers in the chamber</w:t>
      </w:r>
      <w:r w:rsidR="00E25424">
        <w:t xml:space="preserve"> and</w:t>
      </w:r>
      <w:r w:rsidRPr="002311A5">
        <w:t xml:space="preserve"> </w:t>
      </w:r>
      <w:r w:rsidR="00E31569" w:rsidRPr="002311A5">
        <w:t>produc</w:t>
      </w:r>
      <w:r w:rsidR="00E25424">
        <w:t>es</w:t>
      </w:r>
      <w:r w:rsidR="00E31569" w:rsidRPr="002311A5">
        <w:t xml:space="preserve"> </w:t>
      </w:r>
      <w:r w:rsidRPr="002311A5">
        <w:t>a new kind of enemy robot that seeks out the hero character, spawning a new unit every few seconds.</w:t>
      </w:r>
    </w:p>
    <w:p w14:paraId="6A60B382" w14:textId="77777777" w:rsidR="00CD0A7B" w:rsidRPr="002311A5" w:rsidRDefault="00E25424" w:rsidP="00AE19AE">
      <w:pPr>
        <w:pStyle w:val="BodyText"/>
      </w:pPr>
      <w:r w:rsidRPr="00E25424">
        <w:t>Figure 11-10</w:t>
      </w:r>
      <w:r w:rsidR="00CD0A7B" w:rsidRPr="002311A5">
        <w:t xml:space="preserve"> shows a layout in the style </w:t>
      </w:r>
      <w:r w:rsidR="009B1B02" w:rsidRPr="002311A5">
        <w:t xml:space="preserve">you’ve </w:t>
      </w:r>
      <w:r w:rsidR="00CD0A7B" w:rsidRPr="002311A5">
        <w:t>been using to prototype basic mechanics.</w:t>
      </w:r>
    </w:p>
    <w:p w14:paraId="1AD36EA7" w14:textId="77777777" w:rsidR="00CD0A7B" w:rsidRPr="002311A5" w:rsidRDefault="001121A4" w:rsidP="00AE19AE">
      <w:pPr>
        <w:pStyle w:val="Figure"/>
      </w:pPr>
      <w:r w:rsidRPr="00DE459B">
        <w:rPr>
          <w:noProof/>
        </w:rPr>
        <w:lastRenderedPageBreak/>
        <w:drawing>
          <wp:inline distT="0" distB="0" distL="0" distR="0" wp14:anchorId="0A891C53" wp14:editId="49105DB7">
            <wp:extent cx="5238115" cy="1363980"/>
            <wp:effectExtent l="0" t="0" r="635" b="762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38115" cy="1363980"/>
                    </a:xfrm>
                    <a:prstGeom prst="rect">
                      <a:avLst/>
                    </a:prstGeom>
                    <a:noFill/>
                    <a:ln>
                      <a:noFill/>
                    </a:ln>
                  </pic:spPr>
                </pic:pic>
              </a:graphicData>
            </a:graphic>
          </wp:inline>
        </w:drawing>
      </w:r>
    </w:p>
    <w:p w14:paraId="3C48A9C6" w14:textId="35723B46" w:rsidR="00CD0A7B" w:rsidRPr="002311A5" w:rsidRDefault="00E25424" w:rsidP="00AE19AE">
      <w:pPr>
        <w:pStyle w:val="FigureCaption"/>
        <w:rPr>
          <w:noProof w:val="0"/>
        </w:rPr>
      </w:pPr>
      <w:r>
        <w:rPr>
          <w:noProof w:val="0"/>
        </w:rPr>
        <w:t xml:space="preserve">Figure 11-10. </w:t>
      </w:r>
      <w:del w:id="291" w:author="Jason Pace" w:date="2021-05-29T20:14:00Z">
        <w:r w:rsidDel="00B118DA">
          <w:rPr>
            <w:noProof w:val="0"/>
          </w:rPr>
          <w:delText>This is a</w:delText>
        </w:r>
      </w:del>
      <w:ins w:id="292" w:author="Jason Pace" w:date="2021-05-29T20:14:00Z">
        <w:r w:rsidR="00B118DA">
          <w:rPr>
            <w:noProof w:val="0"/>
          </w:rPr>
          <w:t>A</w:t>
        </w:r>
      </w:ins>
      <w:r>
        <w:rPr>
          <w:noProof w:val="0"/>
        </w:rPr>
        <w:t xml:space="preserve"> possible second stage the hero character can enter after unlocking the door in stage 1. This concept includes a large “boss” unit with three nodes; one objective for this stage might be to disable each of the nodes to shut the boss down.</w:t>
      </w:r>
    </w:p>
    <w:p w14:paraId="4AA5F81B" w14:textId="77777777" w:rsidR="00CD0A7B" w:rsidRPr="002311A5" w:rsidRDefault="00CD0A7B" w:rsidP="00AE19AE">
      <w:pPr>
        <w:pStyle w:val="BodyText"/>
      </w:pPr>
      <w:r w:rsidRPr="002311A5">
        <w:t xml:space="preserve">It’s a bit of a shortcut to begin the mechanic exploration with the diagram in </w:t>
      </w:r>
      <w:r w:rsidR="00E25424" w:rsidRPr="00E25424">
        <w:t>Figure 11-10</w:t>
      </w:r>
      <w:r w:rsidRPr="002311A5">
        <w:t>, but because you’ve already identified the setting and a number of visual elements</w:t>
      </w:r>
      <w:del w:id="293" w:author="Jason Pace" w:date="2021-05-29T20:15:00Z">
        <w:r w:rsidRPr="002311A5" w:rsidDel="00B118DA">
          <w:delText>,</w:delText>
        </w:r>
      </w:del>
      <w:r w:rsidRPr="002311A5">
        <w:t xml:space="preserve"> it can be helpful to continue developing new stages with some of the visual assets already in place. The diagram includes the same kind of platforms used in stage 1, but what if (for example) this area had no gravity and the hero character was able to fly freely? Compare this area with stage 1</w:t>
      </w:r>
      <w:r w:rsidR="00E25424">
        <w:t>,</w:t>
      </w:r>
      <w:r w:rsidRPr="002311A5">
        <w:t xml:space="preserve"> and think about how you might slightly alter the experience to mix things up a bit without fundamentally changing the game; you’ve </w:t>
      </w:r>
      <w:r w:rsidR="009B1B02" w:rsidRPr="002311A5">
        <w:t xml:space="preserve">ideally </w:t>
      </w:r>
      <w:r w:rsidRPr="002311A5">
        <w:t>become fairly fluent with the sequencing mechanic from stage 1, and the experience in stage 2 can be a greater or lesser evolution of that mechanic.</w:t>
      </w:r>
    </w:p>
    <w:p w14:paraId="5C2C0238" w14:textId="1B53B801" w:rsidR="00CD0A7B" w:rsidRPr="002311A5" w:rsidRDefault="00CD0A7B" w:rsidP="00AE19AE">
      <w:pPr>
        <w:pStyle w:val="BodyText"/>
      </w:pPr>
      <w:r w:rsidRPr="002311A5">
        <w:t xml:space="preserve">If you choose to include the hero-seeking flying robot units, the game flow diagram will become more complex than the model used in stage 1 </w:t>
      </w:r>
      <w:r w:rsidR="00346520" w:rsidRPr="002311A5">
        <w:t>because of</w:t>
      </w:r>
      <w:r w:rsidRPr="002311A5">
        <w:t xml:space="preserve"> the unpredictable movement of the new robot types. You may also want to consider a mechanism for the hero character to eliminate the robot units (perhaps even working the removal of robot units into the mechanic for disabling the nodes on the boss). If you find your designs becoming difficult to describe as part of an explicit and repeatable game flow, it may signal that you’re working with more complex systems and may need to evaluate them in a playable prototype before you can effectively balance their integration with other components of the level. Of course, you can also reuse conventions and units from stage 1</w:t>
      </w:r>
      <w:ins w:id="294" w:author="Jason Pace" w:date="2021-05-29T20:15:00Z">
        <w:r w:rsidR="00B118DA">
          <w:t>;</w:t>
        </w:r>
      </w:ins>
      <w:del w:id="295" w:author="Jason Pace" w:date="2021-05-29T20:15:00Z">
        <w:r w:rsidR="00346520" w:rsidRPr="002311A5" w:rsidDel="00B118DA">
          <w:delText>. Y</w:delText>
        </w:r>
      </w:del>
      <w:ins w:id="296" w:author="Jason Pace" w:date="2021-05-29T20:15:00Z">
        <w:r w:rsidR="00B118DA">
          <w:t>y</w:t>
        </w:r>
      </w:ins>
      <w:r w:rsidRPr="002311A5">
        <w:t>ou might choose to combine patrolling robots with hero-seeking robots and an energy field,</w:t>
      </w:r>
      <w:ins w:id="297" w:author="Jason Pace" w:date="2021-05-29T20:15:00Z">
        <w:r w:rsidR="00B118DA">
          <w:t xml:space="preserve"> for</w:t>
        </w:r>
      </w:ins>
      <w:ins w:id="298" w:author="Jason Pace" w:date="2021-05-29T20:16:00Z">
        <w:r w:rsidR="00B118DA">
          <w:t xml:space="preserve"> example,</w:t>
        </w:r>
      </w:ins>
      <w:r w:rsidRPr="002311A5">
        <w:t xml:space="preserve"> creating a challenging web of potential risks for the player to navigate as they work to disable the boss nodes. </w:t>
      </w:r>
    </w:p>
    <w:p w14:paraId="1F5DF317" w14:textId="502BC473" w:rsidR="00CD0A7B" w:rsidRPr="002311A5" w:rsidRDefault="00CD0A7B" w:rsidP="00F35FBF">
      <w:pPr>
        <w:pStyle w:val="BodyText"/>
      </w:pPr>
      <w:r w:rsidRPr="002311A5">
        <w:t xml:space="preserve">You might also decide that the main objective for the level is to </w:t>
      </w:r>
      <w:r w:rsidR="00E25424" w:rsidRPr="00E25424">
        <w:rPr>
          <w:i/>
        </w:rPr>
        <w:t>enable</w:t>
      </w:r>
      <w:r w:rsidR="00346520" w:rsidRPr="002311A5">
        <w:t xml:space="preserve"> </w:t>
      </w:r>
      <w:r w:rsidRPr="002311A5">
        <w:t xml:space="preserve">the boss nodes in order to unlock the next stage or level of the game. You can extend the narrative in any direction you like, so units can be helpful or harmful, objectives can involve disabling or enabling, the hero character can be running toward something or away from something, </w:t>
      </w:r>
      <w:r w:rsidR="00E25424">
        <w:t>or</w:t>
      </w:r>
      <w:r w:rsidR="00795F0A" w:rsidRPr="002311A5">
        <w:t xml:space="preserve"> </w:t>
      </w:r>
      <w:r w:rsidRPr="002311A5">
        <w:t xml:space="preserve">any other possible scenario you can imagine. Remember, narrative development </w:t>
      </w:r>
      <w:r w:rsidR="003465E2">
        <w:fldChar w:fldCharType="begin"/>
      </w:r>
      <w:r w:rsidR="003465E2">
        <w:instrText xml:space="preserve"> XE "</w:instrText>
      </w:r>
      <w:r w:rsidR="003465E2" w:rsidRPr="0090621B">
        <w:instrText>Game design:bonus content</w:instrText>
      </w:r>
      <w:r w:rsidR="003465E2">
        <w:instrText xml:space="preserve">" </w:instrText>
      </w:r>
      <w:r w:rsidR="003465E2">
        <w:fldChar w:fldCharType="end"/>
      </w:r>
      <w:r w:rsidRPr="002311A5">
        <w:t xml:space="preserve">and the level design will play </w:t>
      </w:r>
      <w:del w:id="299" w:author="Jason Pace" w:date="2021-05-29T20:16:00Z">
        <w:r w:rsidRPr="002311A5" w:rsidDel="00B118DA">
          <w:delText xml:space="preserve">off </w:delText>
        </w:r>
      </w:del>
      <w:ins w:id="300" w:author="Jason Pace" w:date="2021-05-29T20:16:00Z">
        <w:r w:rsidR="00B118DA">
          <w:t>on</w:t>
        </w:r>
        <w:r w:rsidR="00B118DA" w:rsidRPr="002311A5">
          <w:t xml:space="preserve"> </w:t>
        </w:r>
      </w:ins>
      <w:r w:rsidRPr="002311A5">
        <w:t xml:space="preserve">each other to drive the experience forward, so stay alert for inspiration as you become increasingly fluent with the level designs for this prototype. </w:t>
      </w:r>
    </w:p>
    <w:p w14:paraId="72437D8A" w14:textId="77777777" w:rsidR="00CD0A7B" w:rsidRPr="002311A5" w:rsidRDefault="00CD0A7B" w:rsidP="00577915">
      <w:pPr>
        <w:pStyle w:val="Heading1"/>
      </w:pPr>
      <w:r w:rsidRPr="002311A5">
        <w:lastRenderedPageBreak/>
        <w:t>Summary</w:t>
      </w:r>
    </w:p>
    <w:p w14:paraId="2233FC37" w14:textId="5CC9681B" w:rsidR="00CD0A7B" w:rsidRPr="002311A5" w:rsidRDefault="00CD0A7B" w:rsidP="00EA4F14">
      <w:pPr>
        <w:pStyle w:val="BodyTextFirst"/>
      </w:pPr>
      <w:r w:rsidRPr="002311A5">
        <w:t>Game design is unique among the creative arts in the ways it requires players to become active partners in the experience</w:t>
      </w:r>
      <w:r w:rsidR="0050018E">
        <w:fldChar w:fldCharType="begin"/>
      </w:r>
      <w:r w:rsidR="0050018E">
        <w:instrText xml:space="preserve"> XE "</w:instrText>
      </w:r>
      <w:r w:rsidR="0050018E" w:rsidRPr="001B4BB9">
        <w:instrText>Game design:experience</w:instrText>
      </w:r>
      <w:r w:rsidR="0050018E">
        <w:instrText xml:space="preserve">" </w:instrText>
      </w:r>
      <w:r w:rsidR="0050018E">
        <w:fldChar w:fldCharType="end"/>
      </w:r>
      <w:r w:rsidRPr="002311A5">
        <w:t>, which can change dramatically depending on who</w:t>
      </w:r>
      <w:ins w:id="301" w:author="Jason Pace" w:date="2021-05-29T20:17:00Z">
        <w:r w:rsidR="00B118DA">
          <w:t xml:space="preserve"> the player is</w:t>
        </w:r>
      </w:ins>
      <w:del w:id="302" w:author="Jason Pace" w:date="2021-05-29T20:17:00Z">
        <w:r w:rsidRPr="002311A5" w:rsidDel="00B118DA">
          <w:delText>’s in the driver’s seat</w:delText>
        </w:r>
      </w:del>
      <w:r w:rsidRPr="002311A5">
        <w:t xml:space="preserve">. Although some games share quite a bit in common with cinema (especially as story-driven </w:t>
      </w:r>
      <w:del w:id="303" w:author="Jason Pace" w:date="2021-05-29T20:17:00Z">
        <w:r w:rsidRPr="002311A5" w:rsidDel="00B118DA">
          <w:delText xml:space="preserve">indie </w:delText>
        </w:r>
      </w:del>
      <w:r w:rsidRPr="002311A5">
        <w:t>games become more popular)</w:t>
      </w:r>
      <w:del w:id="304" w:author="Jason Pace" w:date="2021-05-29T20:17:00Z">
        <w:r w:rsidRPr="002311A5" w:rsidDel="00B118DA">
          <w:delText>,</w:delText>
        </w:r>
      </w:del>
      <w:r w:rsidRPr="002311A5">
        <w:t xml:space="preserve"> there’s always an unpredictable element when the player controls the </w:t>
      </w:r>
      <w:ins w:id="305" w:author="Jason Pace" w:date="2021-05-29T20:17:00Z">
        <w:r w:rsidR="00B118DA">
          <w:t xml:space="preserve">on-screen </w:t>
        </w:r>
      </w:ins>
      <w:r w:rsidRPr="002311A5">
        <w:t>action to a greater or lesser extent. Unlike movies and books</w:t>
      </w:r>
      <w:del w:id="306" w:author="Jason Pace" w:date="2021-05-29T20:17:00Z">
        <w:r w:rsidRPr="002311A5" w:rsidDel="00B118DA">
          <w:delText>,</w:delText>
        </w:r>
      </w:del>
      <w:r w:rsidRPr="002311A5">
        <w:t xml:space="preserve"> video games are interactive experiences that demand constant </w:t>
      </w:r>
      <w:r w:rsidR="00CC6B8B" w:rsidRPr="002311A5">
        <w:t>two</w:t>
      </w:r>
      <w:r w:rsidRPr="002311A5">
        <w:t xml:space="preserve">-way engagement with players, and poorly designed mechanics or levels with unclear rules can block players from </w:t>
      </w:r>
      <w:del w:id="307" w:author="Jason Pace" w:date="2021-05-29T20:18:00Z">
        <w:r w:rsidRPr="002311A5" w:rsidDel="00B118DA">
          <w:delText xml:space="preserve">making progress </w:delText>
        </w:r>
      </w:del>
      <w:ins w:id="308" w:author="Jason Pace" w:date="2021-05-29T20:18:00Z">
        <w:r w:rsidR="00B118DA">
          <w:t>enjoying</w:t>
        </w:r>
      </w:ins>
      <w:del w:id="309" w:author="Jason Pace" w:date="2021-05-29T20:18:00Z">
        <w:r w:rsidRPr="002311A5" w:rsidDel="00B118DA">
          <w:delText>through</w:delText>
        </w:r>
      </w:del>
      <w:r w:rsidRPr="002311A5">
        <w:t xml:space="preserve"> the experience you’ve created. </w:t>
      </w:r>
    </w:p>
    <w:p w14:paraId="3F5F7ECE" w14:textId="2F1792A2" w:rsidR="00CD0A7B" w:rsidRPr="002311A5" w:rsidRDefault="00CD0A7B" w:rsidP="00E32701">
      <w:pPr>
        <w:pStyle w:val="BodyText"/>
      </w:pPr>
      <w:r w:rsidRPr="002311A5">
        <w:t>The design methodology presented in this book focuses first on teaching you the letters of the design alphabet (basic interactions), leading into the creation of words (game mechanics</w:t>
      </w:r>
      <w:ins w:id="310" w:author="Jason Pace" w:date="2021-05-29T20:18:00Z">
        <w:r w:rsidR="00B118DA">
          <w:t xml:space="preserve"> and game loops</w:t>
        </w:r>
      </w:ins>
      <w:r w:rsidRPr="002311A5">
        <w:t>), followed by sentences (levels); we hope you’ll take the next step and begin writing the next great novel (full</w:t>
      </w:r>
      <w:r w:rsidR="00E25424">
        <w:t>-</w:t>
      </w:r>
      <w:r w:rsidRPr="002311A5">
        <w:t>game experiences in existing or entirely new genres). The “escape the room” design template</w:t>
      </w:r>
      <w:ins w:id="311" w:author="Jason Pace" w:date="2021-05-29T20:18:00Z">
        <w:r w:rsidR="00B118DA">
          <w:t xml:space="preserve"> featured here</w:t>
        </w:r>
      </w:ins>
      <w:r w:rsidRPr="002311A5">
        <w:t xml:space="preserve"> can be used to quickly prototype a wide range of mechanics for many kinds of game experiences, from the included 2D side-scroller to isometric games to first</w:t>
      </w:r>
      <w:r w:rsidR="00CC6B8B" w:rsidRPr="002311A5">
        <w:t>-</w:t>
      </w:r>
      <w:r w:rsidRPr="002311A5">
        <w:t>person experiences and more. Remember, game mechanics are fundamentally well-formed abstract puzzles</w:t>
      </w:r>
      <w:del w:id="312" w:author="Jason Pace" w:date="2021-05-29T20:19:00Z">
        <w:r w:rsidR="00735334" w:rsidDel="00B118DA">
          <w:delText>.</w:delText>
        </w:r>
      </w:del>
      <w:r w:rsidRPr="002311A5">
        <w:t xml:space="preserve"> that can be adapted as needed. If you find yourself having difficulty brainstorming new mechanics in the beginning</w:t>
      </w:r>
      <w:del w:id="313" w:author="Jason Pace" w:date="2021-05-29T20:19:00Z">
        <w:r w:rsidRPr="002311A5" w:rsidDel="00B118DA">
          <w:delText>,</w:delText>
        </w:r>
      </w:del>
      <w:r w:rsidRPr="002311A5">
        <w:t xml:space="preserve"> borrow some simple</w:t>
      </w:r>
      <w:ins w:id="314" w:author="Jason Pace" w:date="2021-05-29T20:19:00Z">
        <w:r w:rsidR="00B118DA">
          <w:t xml:space="preserve"> existing</w:t>
        </w:r>
      </w:ins>
      <w:r w:rsidRPr="002311A5">
        <w:t xml:space="preserve"> mechanics from common casual games (“match 3” variants are a great source for inspiration) and start there, adding one or two simple variations as you go. As with any creative discipline</w:t>
      </w:r>
      <w:del w:id="315" w:author="Jason Pace" w:date="2021-05-29T20:19:00Z">
        <w:r w:rsidRPr="002311A5" w:rsidDel="00B118DA">
          <w:delText>,</w:delText>
        </w:r>
      </w:del>
      <w:r w:rsidRPr="002311A5">
        <w:t xml:space="preserve"> the more you practice the basics</w:t>
      </w:r>
      <w:del w:id="316" w:author="Jason Pace" w:date="2021-05-29T20:19:00Z">
        <w:r w:rsidR="00CC6B8B" w:rsidRPr="002311A5" w:rsidDel="00B118DA">
          <w:delText>,</w:delText>
        </w:r>
      </w:del>
      <w:r w:rsidRPr="002311A5">
        <w:t xml:space="preserve"> the more fluent you’ll become with the process, and after you’ve gained some experience with simple mechanics and systems</w:t>
      </w:r>
      <w:del w:id="317" w:author="Jason Pace" w:date="2021-05-29T20:19:00Z">
        <w:r w:rsidR="00CC6B8B" w:rsidRPr="002311A5" w:rsidDel="00B118DA">
          <w:delText>,</w:delText>
        </w:r>
      </w:del>
      <w:r w:rsidRPr="002311A5">
        <w:t xml:space="preserve"> you’ll likely be surprised by the number of interesting variations you can quickly create</w:t>
      </w:r>
      <w:del w:id="318" w:author="Jason Pace" w:date="2021-05-29T20:19:00Z">
        <w:r w:rsidR="00E25424" w:rsidDel="00B118DA">
          <w:delText>,</w:delText>
        </w:r>
        <w:r w:rsidRPr="002311A5" w:rsidDel="00B118DA">
          <w:delText xml:space="preserve"> and</w:delText>
        </w:r>
      </w:del>
      <w:ins w:id="319" w:author="Jason Pace" w:date="2021-05-29T20:19:00Z">
        <w:r w:rsidR="00B118DA">
          <w:t>.</w:t>
        </w:r>
      </w:ins>
      <w:r w:rsidRPr="002311A5">
        <w:t xml:space="preserve"> </w:t>
      </w:r>
      <w:ins w:id="320" w:author="Jason Pace" w:date="2021-05-29T20:19:00Z">
        <w:r w:rsidR="00B118DA">
          <w:t>S</w:t>
        </w:r>
      </w:ins>
      <w:del w:id="321" w:author="Jason Pace" w:date="2021-05-29T20:19:00Z">
        <w:r w:rsidRPr="002311A5" w:rsidDel="00B118DA">
          <w:delText>s</w:delText>
        </w:r>
      </w:del>
      <w:r w:rsidRPr="002311A5">
        <w:t>ome of those variations might just contribute to the next breakthrough title.</w:t>
      </w:r>
    </w:p>
    <w:p w14:paraId="4D9080D9" w14:textId="77777777" w:rsidR="00CD0A7B" w:rsidRDefault="00CD0A7B" w:rsidP="00054857">
      <w:pPr>
        <w:pStyle w:val="BodyText"/>
      </w:pPr>
      <w:r w:rsidRPr="002311A5">
        <w:t>This book demonstrates the relationship between the technical and experiential aspects</w:t>
      </w:r>
      <w:r w:rsidR="000D082B">
        <w:fldChar w:fldCharType="begin"/>
      </w:r>
      <w:r w:rsidR="000D082B">
        <w:instrText xml:space="preserve"> XE "</w:instrText>
      </w:r>
      <w:r w:rsidR="000D082B" w:rsidRPr="00636879">
        <w:instrText>Game design:technical and experiential aspects</w:instrText>
      </w:r>
      <w:r w:rsidR="000D082B">
        <w:instrText xml:space="preserve">" </w:instrText>
      </w:r>
      <w:r w:rsidR="000D082B">
        <w:fldChar w:fldCharType="end"/>
      </w:r>
      <w:r w:rsidRPr="002311A5">
        <w:t xml:space="preserve"> of game design</w:t>
      </w:r>
      <w:r w:rsidR="00CC6B8B" w:rsidRPr="002311A5">
        <w:t>. D</w:t>
      </w:r>
      <w:r w:rsidRPr="002311A5">
        <w:t xml:space="preserve">esigners, developers, artists, and audio engineers must work in close partnership to deliver the best experiences, taking issues </w:t>
      </w:r>
      <w:r w:rsidR="00CC6B8B" w:rsidRPr="002311A5">
        <w:t xml:space="preserve">such as </w:t>
      </w:r>
      <w:r w:rsidRPr="002311A5">
        <w:t>performance/responsiveness, user inputs, system stability</w:t>
      </w:r>
      <w:r w:rsidR="00E25424">
        <w:t>,</w:t>
      </w:r>
      <w:r w:rsidRPr="002311A5">
        <w:t xml:space="preserve"> and the like into consideration throughout production. The game engine you’ve developed in this book is well-matched for the type of game described in this chapter (and many others). You should now be ready to explore your own game designs with a strong technical foundation to build upon and a global understanding of how the nine elements of game design work together to create experiences that players love.</w:t>
      </w:r>
    </w:p>
    <w:p w14:paraId="3BABE0C5" w14:textId="77777777" w:rsidR="002043CE" w:rsidRDefault="002043CE" w:rsidP="00054857">
      <w:pPr>
        <w:pStyle w:val="BodyText"/>
      </w:pPr>
      <w:bookmarkStart w:id="322" w:name="_GoBack"/>
      <w:bookmarkEnd w:id="322"/>
    </w:p>
    <w:p w14:paraId="4BDABA89" w14:textId="77777777" w:rsidR="002043CE" w:rsidRPr="002311A5" w:rsidRDefault="002043CE" w:rsidP="00054857">
      <w:pPr>
        <w:pStyle w:val="BodyText"/>
      </w:pPr>
    </w:p>
    <w:sectPr w:rsidR="002043CE" w:rsidRPr="002311A5" w:rsidSect="00361760">
      <w:headerReference w:type="even" r:id="rId21"/>
      <w:headerReference w:type="default" r:id="rId22"/>
      <w:footerReference w:type="even" r:id="rId23"/>
      <w:footerReference w:type="default" r:id="rId24"/>
      <w:headerReference w:type="first" r:id="rId25"/>
      <w:pgSz w:w="10325" w:h="14573" w:code="13"/>
      <w:pgMar w:top="1080" w:right="720" w:bottom="1080" w:left="1080" w:header="547" w:footer="54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37F65" w14:textId="77777777" w:rsidR="000D53A3" w:rsidRDefault="000D53A3">
      <w:r>
        <w:separator/>
      </w:r>
    </w:p>
  </w:endnote>
  <w:endnote w:type="continuationSeparator" w:id="0">
    <w:p w14:paraId="3E27F8DA" w14:textId="77777777" w:rsidR="000D53A3" w:rsidRDefault="000D5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Neue MediumCond">
    <w:altName w:val="Arial"/>
    <w:panose1 w:val="00000000000000000000"/>
    <w:charset w:val="00"/>
    <w:family w:val="swiss"/>
    <w:notTrueType/>
    <w:pitch w:val="variable"/>
    <w:sig w:usb0="00000003" w:usb1="00000000" w:usb2="00000000" w:usb3="00000000" w:csb0="0000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TheSansMonoConBlack">
    <w:altName w:val="Courier New"/>
    <w:panose1 w:val="00000000000000000000"/>
    <w:charset w:val="00"/>
    <w:family w:val="swiss"/>
    <w:notTrueType/>
    <w:pitch w:val="variable"/>
    <w:sig w:usb0="00000083"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TheSansMonoConNormal">
    <w:altName w:val="Vrinda"/>
    <w:charset w:val="00"/>
    <w:family w:val="roman"/>
    <w:pitch w:val="variable"/>
    <w:sig w:usb0="00000003" w:usb1="00000000" w:usb2="00000000" w:usb3="00000000" w:csb0="00000001" w:csb1="00000000"/>
  </w:font>
  <w:font w:name="Utopia Bold">
    <w:altName w:val="Cambria"/>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Neue MediumExt">
    <w:altName w:val="Arial"/>
    <w:panose1 w:val="00000000000000000000"/>
    <w:charset w:val="00"/>
    <w:family w:val="swiss"/>
    <w:notTrueType/>
    <w:pitch w:val="variable"/>
    <w:sig w:usb0="00000003" w:usb1="00000000" w:usb2="00000000" w:usb3="00000000" w:csb0="00000001" w:csb1="00000000"/>
  </w:font>
  <w:font w:name="UtopiaItalic">
    <w:altName w:val="Times New Roman"/>
    <w:charset w:val="00"/>
    <w:family w:val="auto"/>
    <w:pitch w:val="variable"/>
    <w:sig w:usb0="A00000AF" w:usb1="40000048" w:usb2="00000000" w:usb3="00000000" w:csb0="00000111" w:csb1="00000000"/>
  </w:font>
  <w:font w:name="Tahoma">
    <w:panose1 w:val="020B0604030504040204"/>
    <w:charset w:val="00"/>
    <w:family w:val="swiss"/>
    <w:pitch w:val="variable"/>
    <w:sig w:usb0="E1002EFF" w:usb1="C000605B" w:usb2="00000029" w:usb3="00000000" w:csb0="000101FF" w:csb1="00000000"/>
  </w:font>
  <w:font w:name="ZapfDingbats">
    <w:altName w:val="Courier New"/>
    <w:panose1 w:val="00000000000000000000"/>
    <w:charset w:val="00"/>
    <w:family w:val="decorative"/>
    <w:notTrueType/>
    <w:pitch w:val="variable"/>
    <w:sig w:usb0="00000003" w:usb1="10000000" w:usb2="00000000" w:usb3="00000000" w:csb0="8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4A6A8" w14:textId="77777777" w:rsidR="0023262B" w:rsidRDefault="0094332F">
    <w:pPr>
      <w:pStyle w:val="Footer"/>
    </w:pPr>
    <w:r>
      <w:fldChar w:fldCharType="begin"/>
    </w:r>
    <w:r w:rsidR="00BD6E43">
      <w:instrText xml:space="preserve"> PAGE   \* MERGEFORMAT </w:instrText>
    </w:r>
    <w:r>
      <w:fldChar w:fldCharType="separate"/>
    </w:r>
    <w:r w:rsidR="00735334">
      <w:rPr>
        <w:noProof/>
      </w:rPr>
      <w:t>14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2DDA7" w14:textId="77777777" w:rsidR="0023262B" w:rsidRDefault="0094332F" w:rsidP="00384E5F">
    <w:pPr>
      <w:pStyle w:val="Footer"/>
      <w:jc w:val="right"/>
    </w:pPr>
    <w:r>
      <w:fldChar w:fldCharType="begin"/>
    </w:r>
    <w:r w:rsidR="00BD6E43">
      <w:instrText xml:space="preserve"> PAGE   \* MERGEFORMAT </w:instrText>
    </w:r>
    <w:r>
      <w:fldChar w:fldCharType="separate"/>
    </w:r>
    <w:r w:rsidR="007644A8">
      <w:rPr>
        <w:noProof/>
      </w:rPr>
      <w:t>13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277E8" w14:textId="77777777" w:rsidR="000D53A3" w:rsidRDefault="000D53A3">
      <w:r>
        <w:separator/>
      </w:r>
    </w:p>
  </w:footnote>
  <w:footnote w:type="continuationSeparator" w:id="0">
    <w:p w14:paraId="27D05453" w14:textId="77777777" w:rsidR="000D53A3" w:rsidRDefault="000D53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1F7AA" w14:textId="77777777" w:rsidR="0023262B" w:rsidRPr="002A45BE" w:rsidRDefault="0023262B" w:rsidP="00F62E97">
    <w:pPr>
      <w:pStyle w:val="Header"/>
      <w:rPr>
        <w:rFonts w:ascii="HelveticaNeue Condensed" w:hAnsi="HelveticaNeue Condensed"/>
        <w:sz w:val="16"/>
        <w:szCs w:val="16"/>
      </w:rPr>
    </w:pPr>
    <w:r w:rsidRPr="002A45BE">
      <w:rPr>
        <w:rFonts w:ascii="HelveticaNeue Condensed" w:hAnsi="HelveticaNeue Condensed"/>
        <w:sz w:val="16"/>
        <w:szCs w:val="16"/>
      </w:rPr>
      <w:t xml:space="preserve">CHAPTER </w:t>
    </w:r>
    <w:r w:rsidR="00682A17">
      <w:rPr>
        <w:rFonts w:ascii="HelveticaNeue Condensed" w:hAnsi="HelveticaNeue Condensed"/>
        <w:sz w:val="16"/>
        <w:szCs w:val="16"/>
      </w:rPr>
      <w:t>11</w:t>
    </w:r>
    <w:r>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sidR="00682A17">
      <w:rPr>
        <w:rFonts w:ascii="HelveticaNeue Condensed" w:hAnsi="HelveticaNeue Condensed"/>
        <w:color w:val="BFBFBF"/>
        <w:sz w:val="16"/>
        <w:szCs w:val="16"/>
      </w:rPr>
      <w:t>Building A Sample Game: from design to complete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DF044" w14:textId="77777777" w:rsidR="0023262B" w:rsidRPr="002A45BE" w:rsidRDefault="0023262B" w:rsidP="00463BAE">
    <w:pPr>
      <w:pStyle w:val="Header"/>
      <w:ind w:left="-450"/>
      <w:jc w:val="right"/>
      <w:rPr>
        <w:rFonts w:ascii="HelveticaNeue Condensed" w:hAnsi="HelveticaNeue Condensed"/>
        <w:sz w:val="16"/>
        <w:szCs w:val="16"/>
      </w:rPr>
    </w:pPr>
    <w:r w:rsidRPr="002A45BE">
      <w:rPr>
        <w:rFonts w:ascii="HelveticaNeue Condensed" w:hAnsi="HelveticaNeue Condensed"/>
        <w:sz w:val="16"/>
        <w:szCs w:val="16"/>
      </w:rPr>
      <w:t xml:space="preserve">CHAPTER </w:t>
    </w:r>
    <w:r w:rsidR="00682A17">
      <w:rPr>
        <w:rFonts w:ascii="HelveticaNeue Condensed" w:hAnsi="HelveticaNeue Condensed"/>
        <w:sz w:val="16"/>
        <w:szCs w:val="16"/>
      </w:rPr>
      <w:t>11</w:t>
    </w:r>
    <w:r>
      <w:rPr>
        <w:rFonts w:ascii="HelveticaNeue Condensed" w:hAnsi="HelveticaNeue Condensed"/>
        <w:sz w:val="16"/>
        <w:szCs w:val="16"/>
      </w:rPr>
      <w:t xml:space="preserve"> </w:t>
    </w:r>
    <w:r w:rsidRPr="005937AD">
      <w:rPr>
        <w:rFonts w:ascii="ZapfDingbats" w:hAnsi="ZapfDingbats"/>
        <w:color w:val="BFBFBF"/>
        <w:sz w:val="16"/>
        <w:szCs w:val="16"/>
      </w:rPr>
      <w:t></w:t>
    </w:r>
    <w:r>
      <w:rPr>
        <w:rFonts w:ascii="HelveticaNeue Condensed" w:hAnsi="HelveticaNeue Condensed"/>
        <w:color w:val="BFBFBF"/>
        <w:sz w:val="16"/>
        <w:szCs w:val="16"/>
      </w:rPr>
      <w:t xml:space="preserve"> </w:t>
    </w:r>
    <w:r w:rsidR="00682A17">
      <w:rPr>
        <w:rFonts w:ascii="HelveticaNeue Condensed" w:hAnsi="HelveticaNeue Condensed"/>
        <w:color w:val="BFBFBF"/>
        <w:sz w:val="16"/>
        <w:szCs w:val="16"/>
      </w:rPr>
      <w:t>Building A Sample Game: from design to complete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5EE89" w14:textId="77777777" w:rsidR="0023262B" w:rsidRDefault="000D53A3" w:rsidP="007C48CB">
    <w:pPr>
      <w:pStyle w:val="ChapterNumber"/>
    </w:pPr>
    <w:r>
      <w:rPr>
        <w:noProof/>
        <w:lang w:eastAsia="zh-CN"/>
      </w:rPr>
      <w:pict w14:anchorId="3EC04312">
        <v:roundrect id="AutoShape 1" o:spid="_x0000_s2049" style="position:absolute;margin-left:-163.4pt;margin-top:-108pt;width:585.45pt;height:301.3pt;z-index:-2516587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" filled="f" fillcolor="#d8d8d8"/>
      </w:pict>
    </w:r>
    <w:r w:rsidR="0023262B">
      <w:t>C H A P T E R</w:t>
    </w:r>
    <w:r w:rsidR="008D0194">
      <w:t xml:space="preserve"> </w:t>
    </w:r>
    <w:r w:rsidR="00682A17">
      <w:t>11</w:t>
    </w:r>
  </w:p>
  <w:p w14:paraId="1DFCDF1B" w14:textId="77777777" w:rsidR="0023262B" w:rsidRDefault="0023262B" w:rsidP="00876398">
    <w:pPr>
      <w:jc w:val="both"/>
    </w:pPr>
  </w:p>
  <w:p w14:paraId="0907C06A" w14:textId="77777777" w:rsidR="0023262B" w:rsidRPr="00D30AAA" w:rsidRDefault="0023262B" w:rsidP="00C54EAA">
    <w:pPr>
      <w:rPr>
        <w:rFonts w:ascii="ZapfDingbats" w:hAnsi="ZapfDingbats"/>
        <w:color w:val="BFBFBF"/>
        <w:sz w:val="28"/>
        <w:szCs w:val="28"/>
      </w:rPr>
    </w:pP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r w:rsidRPr="00D30AAA">
      <w:rPr>
        <w:rFonts w:ascii="ZapfDingbats" w:hAnsi="ZapfDingbats"/>
        <w:color w:val="BFBFBF"/>
        <w:sz w:val="28"/>
        <w:szCs w:val="28"/>
      </w:rPr>
      <w:t></w:t>
    </w:r>
  </w:p>
  <w:p w14:paraId="096D5F6E" w14:textId="77777777" w:rsidR="0023262B" w:rsidRPr="00876398" w:rsidRDefault="0023262B" w:rsidP="008763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5E1880"/>
    <w:multiLevelType w:val="hybridMultilevel"/>
    <w:tmpl w:val="360E452C"/>
    <w:lvl w:ilvl="0" w:tplc="5680D68A">
      <w:start w:val="1"/>
      <w:numFmt w:val="decimal"/>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47006D"/>
    <w:multiLevelType w:val="hybridMultilevel"/>
    <w:tmpl w:val="CE1ED6B6"/>
    <w:lvl w:ilvl="0" w:tplc="73423BBA">
      <w:start w:val="1"/>
      <w:numFmt w:val="decimal"/>
      <w:pStyle w:val="SideBar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3147492"/>
    <w:multiLevelType w:val="hybridMultilevel"/>
    <w:tmpl w:val="86DC0576"/>
    <w:lvl w:ilvl="0" w:tplc="C112844E">
      <w:start w:val="1"/>
      <w:numFmt w:val="bullet"/>
      <w:pStyle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0D39AE"/>
    <w:multiLevelType w:val="hybridMultilevel"/>
    <w:tmpl w:val="81CCE7F8"/>
    <w:lvl w:ilvl="0" w:tplc="F3EC4AA6">
      <w:start w:val="1"/>
      <w:numFmt w:val="decimal"/>
      <w:pStyle w:val="NumList"/>
      <w:lvlText w:val="%1."/>
      <w:lvlJc w:val="left"/>
      <w:pPr>
        <w:tabs>
          <w:tab w:val="num" w:pos="936"/>
        </w:tabs>
        <w:ind w:left="936"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 w15:restartNumberingAfterBreak="0">
    <w:nsid w:val="449F5956"/>
    <w:multiLevelType w:val="hybridMultilevel"/>
    <w:tmpl w:val="00F87AA4"/>
    <w:lvl w:ilvl="0" w:tplc="CE0EA4D8">
      <w:start w:val="1"/>
      <w:numFmt w:val="decimal"/>
      <w:pStyle w:val="ExerciseNum"/>
      <w:lvlText w:val="%1."/>
      <w:lvlJc w:val="left"/>
      <w:pPr>
        <w:tabs>
          <w:tab w:val="num" w:pos="1224"/>
        </w:tabs>
        <w:ind w:left="12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3593E90"/>
    <w:multiLevelType w:val="hybridMultilevel"/>
    <w:tmpl w:val="3A261BF8"/>
    <w:lvl w:ilvl="0" w:tplc="15863894">
      <w:start w:val="1"/>
      <w:numFmt w:val="lowerLetter"/>
      <w:pStyle w:val="NumSubList"/>
      <w:lvlText w:val="%1."/>
      <w:lvlJc w:val="left"/>
      <w:pPr>
        <w:tabs>
          <w:tab w:val="num" w:pos="1224"/>
        </w:tabs>
        <w:ind w:left="1224" w:hanging="360"/>
      </w:pPr>
      <w:rPr>
        <w:rFont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CC25960"/>
    <w:multiLevelType w:val="hybridMultilevel"/>
    <w:tmpl w:val="5F9C4C10"/>
    <w:lvl w:ilvl="0" w:tplc="F49A4C08">
      <w:start w:val="1"/>
      <w:numFmt w:val="decimal"/>
      <w:pStyle w:val="ExerciseNumList"/>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 w15:restartNumberingAfterBreak="0">
    <w:nsid w:val="620775CB"/>
    <w:multiLevelType w:val="hybridMultilevel"/>
    <w:tmpl w:val="97E237D0"/>
    <w:lvl w:ilvl="0" w:tplc="CC76607C">
      <w:start w:val="1"/>
      <w:numFmt w:val="bullet"/>
      <w:pStyle w:val="BulletSubList"/>
      <w:lvlText w:val=""/>
      <w:lvlJc w:val="left"/>
      <w:pPr>
        <w:tabs>
          <w:tab w:val="num" w:pos="1512"/>
        </w:tabs>
        <w:ind w:left="1584" w:hanging="57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4861BBF"/>
    <w:multiLevelType w:val="hybridMultilevel"/>
    <w:tmpl w:val="3886EBBC"/>
    <w:lvl w:ilvl="0" w:tplc="DC4626F2">
      <w:start w:val="1"/>
      <w:numFmt w:val="bullet"/>
      <w:pStyle w:val="SideBarBullet"/>
      <w:lvlText w:val=""/>
      <w:lvlJc w:val="left"/>
      <w:pPr>
        <w:tabs>
          <w:tab w:val="num" w:pos="1512"/>
        </w:tabs>
        <w:ind w:left="1584" w:hanging="576"/>
      </w:pPr>
      <w:rPr>
        <w:rFonts w:ascii="Symbol" w:hAnsi="Symbol" w:hint="default"/>
      </w:rPr>
    </w:lvl>
    <w:lvl w:ilvl="1" w:tplc="04090019" w:tentative="1">
      <w:start w:val="1"/>
      <w:numFmt w:val="bullet"/>
      <w:lvlText w:val="o"/>
      <w:lvlJc w:val="left"/>
      <w:pPr>
        <w:tabs>
          <w:tab w:val="num" w:pos="2448"/>
        </w:tabs>
        <w:ind w:left="2448" w:hanging="360"/>
      </w:pPr>
      <w:rPr>
        <w:rFonts w:ascii="Courier New" w:hAnsi="Courier New" w:cs="Courier New" w:hint="default"/>
      </w:rPr>
    </w:lvl>
    <w:lvl w:ilvl="2" w:tplc="0409001B" w:tentative="1">
      <w:start w:val="1"/>
      <w:numFmt w:val="bullet"/>
      <w:lvlText w:val=""/>
      <w:lvlJc w:val="left"/>
      <w:pPr>
        <w:tabs>
          <w:tab w:val="num" w:pos="3168"/>
        </w:tabs>
        <w:ind w:left="3168" w:hanging="360"/>
      </w:pPr>
      <w:rPr>
        <w:rFonts w:ascii="Wingdings" w:hAnsi="Wingdings" w:hint="default"/>
      </w:rPr>
    </w:lvl>
    <w:lvl w:ilvl="3" w:tplc="0409000F" w:tentative="1">
      <w:start w:val="1"/>
      <w:numFmt w:val="bullet"/>
      <w:lvlText w:val=""/>
      <w:lvlJc w:val="left"/>
      <w:pPr>
        <w:tabs>
          <w:tab w:val="num" w:pos="3888"/>
        </w:tabs>
        <w:ind w:left="3888" w:hanging="360"/>
      </w:pPr>
      <w:rPr>
        <w:rFonts w:ascii="Symbol" w:hAnsi="Symbol" w:hint="default"/>
      </w:rPr>
    </w:lvl>
    <w:lvl w:ilvl="4" w:tplc="04090019" w:tentative="1">
      <w:start w:val="1"/>
      <w:numFmt w:val="bullet"/>
      <w:lvlText w:val="o"/>
      <w:lvlJc w:val="left"/>
      <w:pPr>
        <w:tabs>
          <w:tab w:val="num" w:pos="4608"/>
        </w:tabs>
        <w:ind w:left="4608" w:hanging="360"/>
      </w:pPr>
      <w:rPr>
        <w:rFonts w:ascii="Courier New" w:hAnsi="Courier New" w:cs="Courier New" w:hint="default"/>
      </w:rPr>
    </w:lvl>
    <w:lvl w:ilvl="5" w:tplc="0409001B" w:tentative="1">
      <w:start w:val="1"/>
      <w:numFmt w:val="bullet"/>
      <w:lvlText w:val=""/>
      <w:lvlJc w:val="left"/>
      <w:pPr>
        <w:tabs>
          <w:tab w:val="num" w:pos="5328"/>
        </w:tabs>
        <w:ind w:left="5328" w:hanging="360"/>
      </w:pPr>
      <w:rPr>
        <w:rFonts w:ascii="Wingdings" w:hAnsi="Wingdings" w:hint="default"/>
      </w:rPr>
    </w:lvl>
    <w:lvl w:ilvl="6" w:tplc="0409000F" w:tentative="1">
      <w:start w:val="1"/>
      <w:numFmt w:val="bullet"/>
      <w:lvlText w:val=""/>
      <w:lvlJc w:val="left"/>
      <w:pPr>
        <w:tabs>
          <w:tab w:val="num" w:pos="6048"/>
        </w:tabs>
        <w:ind w:left="6048" w:hanging="360"/>
      </w:pPr>
      <w:rPr>
        <w:rFonts w:ascii="Symbol" w:hAnsi="Symbol" w:hint="default"/>
      </w:rPr>
    </w:lvl>
    <w:lvl w:ilvl="7" w:tplc="04090019" w:tentative="1">
      <w:start w:val="1"/>
      <w:numFmt w:val="bullet"/>
      <w:lvlText w:val="o"/>
      <w:lvlJc w:val="left"/>
      <w:pPr>
        <w:tabs>
          <w:tab w:val="num" w:pos="6768"/>
        </w:tabs>
        <w:ind w:left="6768" w:hanging="360"/>
      </w:pPr>
      <w:rPr>
        <w:rFonts w:ascii="Courier New" w:hAnsi="Courier New" w:cs="Courier New" w:hint="default"/>
      </w:rPr>
    </w:lvl>
    <w:lvl w:ilvl="8" w:tplc="0409001B" w:tentative="1">
      <w:start w:val="1"/>
      <w:numFmt w:val="bullet"/>
      <w:lvlText w:val=""/>
      <w:lvlJc w:val="left"/>
      <w:pPr>
        <w:tabs>
          <w:tab w:val="num" w:pos="7488"/>
        </w:tabs>
        <w:ind w:left="7488" w:hanging="360"/>
      </w:pPr>
      <w:rPr>
        <w:rFonts w:ascii="Wingdings" w:hAnsi="Wingdings" w:hint="default"/>
      </w:rPr>
    </w:lvl>
  </w:abstractNum>
  <w:num w:numId="1">
    <w:abstractNumId w:val="7"/>
  </w:num>
  <w:num w:numId="2">
    <w:abstractNumId w:val="0"/>
  </w:num>
  <w:num w:numId="3">
    <w:abstractNumId w:val="9"/>
  </w:num>
  <w:num w:numId="4">
    <w:abstractNumId w:val="3"/>
  </w:num>
  <w:num w:numId="5">
    <w:abstractNumId w:val="5"/>
  </w:num>
  <w:num w:numId="6">
    <w:abstractNumId w:val="2"/>
  </w:num>
  <w:num w:numId="7">
    <w:abstractNumId w:val="1"/>
  </w:num>
  <w:num w:numId="8">
    <w:abstractNumId w:val="6"/>
  </w:num>
  <w:num w:numId="9">
    <w:abstractNumId w:val="8"/>
  </w:num>
  <w:num w:numId="10">
    <w:abstractNumId w:val="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Pace">
    <w15:presenceInfo w15:providerId="Windows Live" w15:userId="a965e776992e5f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mirrorMargins/>
  <w:hideSpellingErrors/>
  <w:proofState w:spelling="clean" w:grammar="clean"/>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evenAndOddHeaders/>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D92"/>
    <w:rsid w:val="00000C0F"/>
    <w:rsid w:val="00002570"/>
    <w:rsid w:val="00003A9F"/>
    <w:rsid w:val="0000546D"/>
    <w:rsid w:val="00005973"/>
    <w:rsid w:val="00006EC0"/>
    <w:rsid w:val="00010427"/>
    <w:rsid w:val="00010FBF"/>
    <w:rsid w:val="00011461"/>
    <w:rsid w:val="00013C3D"/>
    <w:rsid w:val="0001506D"/>
    <w:rsid w:val="00021A6B"/>
    <w:rsid w:val="000239A1"/>
    <w:rsid w:val="00023EBE"/>
    <w:rsid w:val="000259EC"/>
    <w:rsid w:val="00031178"/>
    <w:rsid w:val="00031D66"/>
    <w:rsid w:val="00033AEB"/>
    <w:rsid w:val="000345ED"/>
    <w:rsid w:val="000345FB"/>
    <w:rsid w:val="000406D2"/>
    <w:rsid w:val="00041B40"/>
    <w:rsid w:val="00042176"/>
    <w:rsid w:val="000442E8"/>
    <w:rsid w:val="0005135B"/>
    <w:rsid w:val="00061D2C"/>
    <w:rsid w:val="00064306"/>
    <w:rsid w:val="000644A7"/>
    <w:rsid w:val="00065408"/>
    <w:rsid w:val="00082B8F"/>
    <w:rsid w:val="00083C4E"/>
    <w:rsid w:val="000847CC"/>
    <w:rsid w:val="00086F89"/>
    <w:rsid w:val="000911BB"/>
    <w:rsid w:val="000912A2"/>
    <w:rsid w:val="0009547A"/>
    <w:rsid w:val="00096521"/>
    <w:rsid w:val="000A0F0B"/>
    <w:rsid w:val="000A6731"/>
    <w:rsid w:val="000A7C8C"/>
    <w:rsid w:val="000B0E13"/>
    <w:rsid w:val="000B18A4"/>
    <w:rsid w:val="000B202B"/>
    <w:rsid w:val="000B50EE"/>
    <w:rsid w:val="000B5475"/>
    <w:rsid w:val="000C0458"/>
    <w:rsid w:val="000C3E09"/>
    <w:rsid w:val="000C59CA"/>
    <w:rsid w:val="000C64C2"/>
    <w:rsid w:val="000C6E91"/>
    <w:rsid w:val="000C7418"/>
    <w:rsid w:val="000D082B"/>
    <w:rsid w:val="000D112C"/>
    <w:rsid w:val="000D53A3"/>
    <w:rsid w:val="000D5E2C"/>
    <w:rsid w:val="000D620C"/>
    <w:rsid w:val="000E1D25"/>
    <w:rsid w:val="000E3A99"/>
    <w:rsid w:val="000E541B"/>
    <w:rsid w:val="000F2A76"/>
    <w:rsid w:val="000F32AF"/>
    <w:rsid w:val="00100B19"/>
    <w:rsid w:val="0010365F"/>
    <w:rsid w:val="00104E86"/>
    <w:rsid w:val="00106531"/>
    <w:rsid w:val="00110A08"/>
    <w:rsid w:val="00111A42"/>
    <w:rsid w:val="001121A4"/>
    <w:rsid w:val="00114845"/>
    <w:rsid w:val="001176CB"/>
    <w:rsid w:val="001208AB"/>
    <w:rsid w:val="0012387C"/>
    <w:rsid w:val="00123A6F"/>
    <w:rsid w:val="00125CC5"/>
    <w:rsid w:val="00127AFA"/>
    <w:rsid w:val="00130520"/>
    <w:rsid w:val="00130F30"/>
    <w:rsid w:val="00131826"/>
    <w:rsid w:val="00135785"/>
    <w:rsid w:val="0013691A"/>
    <w:rsid w:val="0013731A"/>
    <w:rsid w:val="00143798"/>
    <w:rsid w:val="001442B5"/>
    <w:rsid w:val="001504F6"/>
    <w:rsid w:val="001508DE"/>
    <w:rsid w:val="00150B91"/>
    <w:rsid w:val="00150DAA"/>
    <w:rsid w:val="001550D3"/>
    <w:rsid w:val="00160653"/>
    <w:rsid w:val="001623DA"/>
    <w:rsid w:val="0016541C"/>
    <w:rsid w:val="00166548"/>
    <w:rsid w:val="00173C8B"/>
    <w:rsid w:val="001749F0"/>
    <w:rsid w:val="00174FD7"/>
    <w:rsid w:val="001770CD"/>
    <w:rsid w:val="0017725E"/>
    <w:rsid w:val="0017785E"/>
    <w:rsid w:val="00177B3B"/>
    <w:rsid w:val="00184D83"/>
    <w:rsid w:val="00186BEC"/>
    <w:rsid w:val="00192A8B"/>
    <w:rsid w:val="00192F92"/>
    <w:rsid w:val="0019452D"/>
    <w:rsid w:val="00195810"/>
    <w:rsid w:val="0019783E"/>
    <w:rsid w:val="001A05D6"/>
    <w:rsid w:val="001A072C"/>
    <w:rsid w:val="001A2DD2"/>
    <w:rsid w:val="001A348E"/>
    <w:rsid w:val="001A57A5"/>
    <w:rsid w:val="001A57E0"/>
    <w:rsid w:val="001B0BF7"/>
    <w:rsid w:val="001B1D98"/>
    <w:rsid w:val="001B2458"/>
    <w:rsid w:val="001B28D0"/>
    <w:rsid w:val="001B4BB4"/>
    <w:rsid w:val="001B5784"/>
    <w:rsid w:val="001C07F1"/>
    <w:rsid w:val="001C314C"/>
    <w:rsid w:val="001C5451"/>
    <w:rsid w:val="001C64A5"/>
    <w:rsid w:val="001D12E2"/>
    <w:rsid w:val="001D37CE"/>
    <w:rsid w:val="001D4B3F"/>
    <w:rsid w:val="001D4DF3"/>
    <w:rsid w:val="001D559B"/>
    <w:rsid w:val="001E317E"/>
    <w:rsid w:val="001E4425"/>
    <w:rsid w:val="001E561E"/>
    <w:rsid w:val="001E636A"/>
    <w:rsid w:val="001F0AEC"/>
    <w:rsid w:val="001F0E09"/>
    <w:rsid w:val="001F4B5D"/>
    <w:rsid w:val="001F5755"/>
    <w:rsid w:val="002026EB"/>
    <w:rsid w:val="00202B5E"/>
    <w:rsid w:val="00203F38"/>
    <w:rsid w:val="002043CE"/>
    <w:rsid w:val="0020588C"/>
    <w:rsid w:val="002058F5"/>
    <w:rsid w:val="00211066"/>
    <w:rsid w:val="002151B9"/>
    <w:rsid w:val="00216981"/>
    <w:rsid w:val="002213E2"/>
    <w:rsid w:val="00222109"/>
    <w:rsid w:val="002242CF"/>
    <w:rsid w:val="00226774"/>
    <w:rsid w:val="00226D92"/>
    <w:rsid w:val="00230052"/>
    <w:rsid w:val="0023066E"/>
    <w:rsid w:val="002311A5"/>
    <w:rsid w:val="0023208D"/>
    <w:rsid w:val="0023262B"/>
    <w:rsid w:val="00235756"/>
    <w:rsid w:val="00235823"/>
    <w:rsid w:val="0023597C"/>
    <w:rsid w:val="002409A2"/>
    <w:rsid w:val="00240F96"/>
    <w:rsid w:val="002419E0"/>
    <w:rsid w:val="0024356E"/>
    <w:rsid w:val="00243E16"/>
    <w:rsid w:val="0024403F"/>
    <w:rsid w:val="00245D21"/>
    <w:rsid w:val="002504DD"/>
    <w:rsid w:val="00253200"/>
    <w:rsid w:val="00253536"/>
    <w:rsid w:val="00253B76"/>
    <w:rsid w:val="00256940"/>
    <w:rsid w:val="002612C6"/>
    <w:rsid w:val="002620F5"/>
    <w:rsid w:val="002630E7"/>
    <w:rsid w:val="00263452"/>
    <w:rsid w:val="00263F56"/>
    <w:rsid w:val="00264A56"/>
    <w:rsid w:val="00264AC3"/>
    <w:rsid w:val="00270490"/>
    <w:rsid w:val="00276249"/>
    <w:rsid w:val="0028311F"/>
    <w:rsid w:val="00283215"/>
    <w:rsid w:val="00286880"/>
    <w:rsid w:val="00291480"/>
    <w:rsid w:val="0029318A"/>
    <w:rsid w:val="002945EA"/>
    <w:rsid w:val="002972EC"/>
    <w:rsid w:val="00297C33"/>
    <w:rsid w:val="00297E79"/>
    <w:rsid w:val="002A2369"/>
    <w:rsid w:val="002A2819"/>
    <w:rsid w:val="002A3080"/>
    <w:rsid w:val="002A337D"/>
    <w:rsid w:val="002A3E9A"/>
    <w:rsid w:val="002A45BE"/>
    <w:rsid w:val="002A731E"/>
    <w:rsid w:val="002B30DB"/>
    <w:rsid w:val="002C1AA4"/>
    <w:rsid w:val="002C2B5B"/>
    <w:rsid w:val="002C3EE6"/>
    <w:rsid w:val="002C4DC1"/>
    <w:rsid w:val="002C54C2"/>
    <w:rsid w:val="002C55CF"/>
    <w:rsid w:val="002C70EB"/>
    <w:rsid w:val="002D03B5"/>
    <w:rsid w:val="002D1119"/>
    <w:rsid w:val="002E1850"/>
    <w:rsid w:val="002E1AAB"/>
    <w:rsid w:val="002E3EC2"/>
    <w:rsid w:val="002E66FE"/>
    <w:rsid w:val="002E753B"/>
    <w:rsid w:val="002F52EF"/>
    <w:rsid w:val="002F5EC7"/>
    <w:rsid w:val="002F699D"/>
    <w:rsid w:val="002F69D4"/>
    <w:rsid w:val="0030021E"/>
    <w:rsid w:val="003009E7"/>
    <w:rsid w:val="003038F1"/>
    <w:rsid w:val="0030596F"/>
    <w:rsid w:val="003112C8"/>
    <w:rsid w:val="00314AE6"/>
    <w:rsid w:val="00315E06"/>
    <w:rsid w:val="00320981"/>
    <w:rsid w:val="0032195F"/>
    <w:rsid w:val="0032358D"/>
    <w:rsid w:val="0032369B"/>
    <w:rsid w:val="0033208D"/>
    <w:rsid w:val="00332FB0"/>
    <w:rsid w:val="00333269"/>
    <w:rsid w:val="00333954"/>
    <w:rsid w:val="0033797F"/>
    <w:rsid w:val="00340F67"/>
    <w:rsid w:val="00342FBD"/>
    <w:rsid w:val="0034407A"/>
    <w:rsid w:val="00346520"/>
    <w:rsid w:val="003465E2"/>
    <w:rsid w:val="003605C3"/>
    <w:rsid w:val="00361760"/>
    <w:rsid w:val="00362F56"/>
    <w:rsid w:val="00364665"/>
    <w:rsid w:val="003656A8"/>
    <w:rsid w:val="003658C0"/>
    <w:rsid w:val="00373B8A"/>
    <w:rsid w:val="00376E76"/>
    <w:rsid w:val="003772CD"/>
    <w:rsid w:val="00384E5F"/>
    <w:rsid w:val="0038668A"/>
    <w:rsid w:val="00386CDD"/>
    <w:rsid w:val="0039171E"/>
    <w:rsid w:val="00392B2A"/>
    <w:rsid w:val="00395577"/>
    <w:rsid w:val="0039662C"/>
    <w:rsid w:val="00397CE8"/>
    <w:rsid w:val="003A49F4"/>
    <w:rsid w:val="003A7043"/>
    <w:rsid w:val="003A7DD3"/>
    <w:rsid w:val="003B44EB"/>
    <w:rsid w:val="003C0B77"/>
    <w:rsid w:val="003C29C7"/>
    <w:rsid w:val="003C5AA3"/>
    <w:rsid w:val="003C700B"/>
    <w:rsid w:val="003D2445"/>
    <w:rsid w:val="003D3182"/>
    <w:rsid w:val="003E1B62"/>
    <w:rsid w:val="003E371C"/>
    <w:rsid w:val="003E4FE3"/>
    <w:rsid w:val="003E635C"/>
    <w:rsid w:val="003E7D81"/>
    <w:rsid w:val="003F147C"/>
    <w:rsid w:val="003F6F94"/>
    <w:rsid w:val="00404202"/>
    <w:rsid w:val="00404F85"/>
    <w:rsid w:val="00406240"/>
    <w:rsid w:val="00406E5D"/>
    <w:rsid w:val="00410582"/>
    <w:rsid w:val="00410D2C"/>
    <w:rsid w:val="00413271"/>
    <w:rsid w:val="004211F2"/>
    <w:rsid w:val="00421C44"/>
    <w:rsid w:val="00427AE3"/>
    <w:rsid w:val="0043083A"/>
    <w:rsid w:val="00435FC0"/>
    <w:rsid w:val="0043620B"/>
    <w:rsid w:val="0044288F"/>
    <w:rsid w:val="00443636"/>
    <w:rsid w:val="00443B77"/>
    <w:rsid w:val="0044656B"/>
    <w:rsid w:val="00446E3D"/>
    <w:rsid w:val="004472EE"/>
    <w:rsid w:val="004479EB"/>
    <w:rsid w:val="004524A9"/>
    <w:rsid w:val="00455930"/>
    <w:rsid w:val="0045605B"/>
    <w:rsid w:val="00457123"/>
    <w:rsid w:val="00460161"/>
    <w:rsid w:val="00460223"/>
    <w:rsid w:val="0046039E"/>
    <w:rsid w:val="004632CD"/>
    <w:rsid w:val="00463BAE"/>
    <w:rsid w:val="0047409C"/>
    <w:rsid w:val="004740F9"/>
    <w:rsid w:val="00476566"/>
    <w:rsid w:val="0047738E"/>
    <w:rsid w:val="0048129C"/>
    <w:rsid w:val="00482FE8"/>
    <w:rsid w:val="004833B9"/>
    <w:rsid w:val="00485A74"/>
    <w:rsid w:val="0048663D"/>
    <w:rsid w:val="004940D0"/>
    <w:rsid w:val="00496522"/>
    <w:rsid w:val="004A3D15"/>
    <w:rsid w:val="004A5621"/>
    <w:rsid w:val="004A6112"/>
    <w:rsid w:val="004A7381"/>
    <w:rsid w:val="004A73A7"/>
    <w:rsid w:val="004A73DB"/>
    <w:rsid w:val="004B3C4D"/>
    <w:rsid w:val="004B4991"/>
    <w:rsid w:val="004B49C8"/>
    <w:rsid w:val="004B4A7B"/>
    <w:rsid w:val="004B5B88"/>
    <w:rsid w:val="004B64A1"/>
    <w:rsid w:val="004C0C48"/>
    <w:rsid w:val="004D1789"/>
    <w:rsid w:val="004D4E0A"/>
    <w:rsid w:val="004D63A6"/>
    <w:rsid w:val="004F2DBD"/>
    <w:rsid w:val="004F2EB5"/>
    <w:rsid w:val="004F3E98"/>
    <w:rsid w:val="004F70F2"/>
    <w:rsid w:val="0050018E"/>
    <w:rsid w:val="00500E7E"/>
    <w:rsid w:val="00501098"/>
    <w:rsid w:val="005014AC"/>
    <w:rsid w:val="0050239F"/>
    <w:rsid w:val="00504C1F"/>
    <w:rsid w:val="00505501"/>
    <w:rsid w:val="005069AC"/>
    <w:rsid w:val="00516E31"/>
    <w:rsid w:val="00517ED2"/>
    <w:rsid w:val="00521A2D"/>
    <w:rsid w:val="005341CA"/>
    <w:rsid w:val="005409CE"/>
    <w:rsid w:val="00544D61"/>
    <w:rsid w:val="00546287"/>
    <w:rsid w:val="00550937"/>
    <w:rsid w:val="00552476"/>
    <w:rsid w:val="00553A64"/>
    <w:rsid w:val="00555135"/>
    <w:rsid w:val="00556BD1"/>
    <w:rsid w:val="00564A04"/>
    <w:rsid w:val="00566F48"/>
    <w:rsid w:val="00566F68"/>
    <w:rsid w:val="00570213"/>
    <w:rsid w:val="00570574"/>
    <w:rsid w:val="0057079B"/>
    <w:rsid w:val="00575C9A"/>
    <w:rsid w:val="00577A7F"/>
    <w:rsid w:val="005856B4"/>
    <w:rsid w:val="005862A4"/>
    <w:rsid w:val="005937AD"/>
    <w:rsid w:val="0059607E"/>
    <w:rsid w:val="00596B3D"/>
    <w:rsid w:val="005A055B"/>
    <w:rsid w:val="005B20ED"/>
    <w:rsid w:val="005B300D"/>
    <w:rsid w:val="005C35C4"/>
    <w:rsid w:val="005C40BF"/>
    <w:rsid w:val="005D500D"/>
    <w:rsid w:val="005D5C62"/>
    <w:rsid w:val="005D663B"/>
    <w:rsid w:val="005E22AF"/>
    <w:rsid w:val="005E3D28"/>
    <w:rsid w:val="005E4591"/>
    <w:rsid w:val="005F2464"/>
    <w:rsid w:val="005F2534"/>
    <w:rsid w:val="005F5464"/>
    <w:rsid w:val="005F7F62"/>
    <w:rsid w:val="00600037"/>
    <w:rsid w:val="00602133"/>
    <w:rsid w:val="00606A22"/>
    <w:rsid w:val="00606ED2"/>
    <w:rsid w:val="006110B2"/>
    <w:rsid w:val="00611638"/>
    <w:rsid w:val="00611E50"/>
    <w:rsid w:val="00617E8D"/>
    <w:rsid w:val="00620030"/>
    <w:rsid w:val="00620892"/>
    <w:rsid w:val="00622B38"/>
    <w:rsid w:val="00636410"/>
    <w:rsid w:val="006401CD"/>
    <w:rsid w:val="00640817"/>
    <w:rsid w:val="006435CF"/>
    <w:rsid w:val="00643DF2"/>
    <w:rsid w:val="0065537B"/>
    <w:rsid w:val="00655908"/>
    <w:rsid w:val="00657A60"/>
    <w:rsid w:val="0066017D"/>
    <w:rsid w:val="0066465D"/>
    <w:rsid w:val="0067172E"/>
    <w:rsid w:val="00671B41"/>
    <w:rsid w:val="00672BDB"/>
    <w:rsid w:val="00674437"/>
    <w:rsid w:val="00675C0E"/>
    <w:rsid w:val="00677123"/>
    <w:rsid w:val="00677A83"/>
    <w:rsid w:val="0068050F"/>
    <w:rsid w:val="00680CA1"/>
    <w:rsid w:val="00682A17"/>
    <w:rsid w:val="00684A46"/>
    <w:rsid w:val="00686711"/>
    <w:rsid w:val="00691813"/>
    <w:rsid w:val="006929E5"/>
    <w:rsid w:val="006940AA"/>
    <w:rsid w:val="006968ED"/>
    <w:rsid w:val="006A4B5F"/>
    <w:rsid w:val="006B2177"/>
    <w:rsid w:val="006B5972"/>
    <w:rsid w:val="006C4383"/>
    <w:rsid w:val="006C4BF3"/>
    <w:rsid w:val="006C60B9"/>
    <w:rsid w:val="006C6578"/>
    <w:rsid w:val="006C7C1F"/>
    <w:rsid w:val="006D16E6"/>
    <w:rsid w:val="006D2129"/>
    <w:rsid w:val="006D360C"/>
    <w:rsid w:val="006D776F"/>
    <w:rsid w:val="006D7F10"/>
    <w:rsid w:val="006E0F50"/>
    <w:rsid w:val="006E1BE6"/>
    <w:rsid w:val="006E54DC"/>
    <w:rsid w:val="006E5ECB"/>
    <w:rsid w:val="006F2A37"/>
    <w:rsid w:val="006F47DB"/>
    <w:rsid w:val="006F66A5"/>
    <w:rsid w:val="006F7A11"/>
    <w:rsid w:val="007008F2"/>
    <w:rsid w:val="0070157A"/>
    <w:rsid w:val="007020D2"/>
    <w:rsid w:val="007032C6"/>
    <w:rsid w:val="007040B8"/>
    <w:rsid w:val="007048E8"/>
    <w:rsid w:val="00706E79"/>
    <w:rsid w:val="00710053"/>
    <w:rsid w:val="00711209"/>
    <w:rsid w:val="0072182A"/>
    <w:rsid w:val="007228DB"/>
    <w:rsid w:val="00722D66"/>
    <w:rsid w:val="00733E5F"/>
    <w:rsid w:val="00735334"/>
    <w:rsid w:val="00737623"/>
    <w:rsid w:val="007422CC"/>
    <w:rsid w:val="00744FFE"/>
    <w:rsid w:val="00745787"/>
    <w:rsid w:val="00746246"/>
    <w:rsid w:val="00750B64"/>
    <w:rsid w:val="00750BFB"/>
    <w:rsid w:val="00751A8C"/>
    <w:rsid w:val="00751BF4"/>
    <w:rsid w:val="00751D62"/>
    <w:rsid w:val="007550CE"/>
    <w:rsid w:val="0075627A"/>
    <w:rsid w:val="0075694A"/>
    <w:rsid w:val="00756DF5"/>
    <w:rsid w:val="00761097"/>
    <w:rsid w:val="00762C22"/>
    <w:rsid w:val="007644A8"/>
    <w:rsid w:val="00765265"/>
    <w:rsid w:val="00770528"/>
    <w:rsid w:val="007710CE"/>
    <w:rsid w:val="00771182"/>
    <w:rsid w:val="00773E24"/>
    <w:rsid w:val="00774F26"/>
    <w:rsid w:val="00775392"/>
    <w:rsid w:val="007757E7"/>
    <w:rsid w:val="0078024F"/>
    <w:rsid w:val="00782496"/>
    <w:rsid w:val="00784799"/>
    <w:rsid w:val="0078486E"/>
    <w:rsid w:val="007872AA"/>
    <w:rsid w:val="00787C30"/>
    <w:rsid w:val="00791357"/>
    <w:rsid w:val="00791EDE"/>
    <w:rsid w:val="00793457"/>
    <w:rsid w:val="00793F9E"/>
    <w:rsid w:val="00794A4A"/>
    <w:rsid w:val="00795795"/>
    <w:rsid w:val="00795F0A"/>
    <w:rsid w:val="007964ED"/>
    <w:rsid w:val="00796812"/>
    <w:rsid w:val="007A0F7B"/>
    <w:rsid w:val="007A1D5F"/>
    <w:rsid w:val="007A2B0F"/>
    <w:rsid w:val="007A45FC"/>
    <w:rsid w:val="007B1B33"/>
    <w:rsid w:val="007B5258"/>
    <w:rsid w:val="007B6661"/>
    <w:rsid w:val="007C0564"/>
    <w:rsid w:val="007C48CB"/>
    <w:rsid w:val="007C78A7"/>
    <w:rsid w:val="007D0BC3"/>
    <w:rsid w:val="007D0D6D"/>
    <w:rsid w:val="007D252A"/>
    <w:rsid w:val="007D2B10"/>
    <w:rsid w:val="007E0570"/>
    <w:rsid w:val="007E11AC"/>
    <w:rsid w:val="007E22B0"/>
    <w:rsid w:val="007E2359"/>
    <w:rsid w:val="007E3332"/>
    <w:rsid w:val="007E5956"/>
    <w:rsid w:val="007E5F6F"/>
    <w:rsid w:val="007E7262"/>
    <w:rsid w:val="007F07EF"/>
    <w:rsid w:val="007F0CA0"/>
    <w:rsid w:val="007F3E5F"/>
    <w:rsid w:val="007F5FAE"/>
    <w:rsid w:val="007F791A"/>
    <w:rsid w:val="0080064E"/>
    <w:rsid w:val="00802465"/>
    <w:rsid w:val="00803173"/>
    <w:rsid w:val="008074D7"/>
    <w:rsid w:val="00811E71"/>
    <w:rsid w:val="0081408F"/>
    <w:rsid w:val="00815D99"/>
    <w:rsid w:val="008203A5"/>
    <w:rsid w:val="00820F26"/>
    <w:rsid w:val="00825B28"/>
    <w:rsid w:val="008268BF"/>
    <w:rsid w:val="00836373"/>
    <w:rsid w:val="008372FD"/>
    <w:rsid w:val="0083785D"/>
    <w:rsid w:val="00840CCF"/>
    <w:rsid w:val="008426DE"/>
    <w:rsid w:val="00846DC2"/>
    <w:rsid w:val="0085090A"/>
    <w:rsid w:val="008518C6"/>
    <w:rsid w:val="00851DE0"/>
    <w:rsid w:val="00855359"/>
    <w:rsid w:val="00857164"/>
    <w:rsid w:val="00862E8C"/>
    <w:rsid w:val="008649B2"/>
    <w:rsid w:val="00870670"/>
    <w:rsid w:val="00871D19"/>
    <w:rsid w:val="00872127"/>
    <w:rsid w:val="0087215E"/>
    <w:rsid w:val="00872ADC"/>
    <w:rsid w:val="00872CB8"/>
    <w:rsid w:val="00876398"/>
    <w:rsid w:val="00880459"/>
    <w:rsid w:val="00886615"/>
    <w:rsid w:val="00886653"/>
    <w:rsid w:val="0089255A"/>
    <w:rsid w:val="00892FC6"/>
    <w:rsid w:val="00894821"/>
    <w:rsid w:val="008A0899"/>
    <w:rsid w:val="008A1EC2"/>
    <w:rsid w:val="008A22B4"/>
    <w:rsid w:val="008A5609"/>
    <w:rsid w:val="008A7258"/>
    <w:rsid w:val="008A78BA"/>
    <w:rsid w:val="008B2A5E"/>
    <w:rsid w:val="008B6EE0"/>
    <w:rsid w:val="008B7A24"/>
    <w:rsid w:val="008B7FE5"/>
    <w:rsid w:val="008C1563"/>
    <w:rsid w:val="008C3800"/>
    <w:rsid w:val="008C3E0A"/>
    <w:rsid w:val="008C56E7"/>
    <w:rsid w:val="008D0194"/>
    <w:rsid w:val="008D4691"/>
    <w:rsid w:val="008D5C58"/>
    <w:rsid w:val="008E382E"/>
    <w:rsid w:val="008E429D"/>
    <w:rsid w:val="008E467B"/>
    <w:rsid w:val="008E4B66"/>
    <w:rsid w:val="008E653C"/>
    <w:rsid w:val="008E7F9D"/>
    <w:rsid w:val="008F06DC"/>
    <w:rsid w:val="008F182A"/>
    <w:rsid w:val="008F1A20"/>
    <w:rsid w:val="00902104"/>
    <w:rsid w:val="00902422"/>
    <w:rsid w:val="00905BD3"/>
    <w:rsid w:val="0091457F"/>
    <w:rsid w:val="00920825"/>
    <w:rsid w:val="00920874"/>
    <w:rsid w:val="00923EF4"/>
    <w:rsid w:val="0093035B"/>
    <w:rsid w:val="00930EE0"/>
    <w:rsid w:val="00930FCA"/>
    <w:rsid w:val="00931925"/>
    <w:rsid w:val="0093218D"/>
    <w:rsid w:val="00935FDF"/>
    <w:rsid w:val="0094332F"/>
    <w:rsid w:val="009448E5"/>
    <w:rsid w:val="00945E1D"/>
    <w:rsid w:val="009537A3"/>
    <w:rsid w:val="009550D6"/>
    <w:rsid w:val="0096431A"/>
    <w:rsid w:val="009670D3"/>
    <w:rsid w:val="00970914"/>
    <w:rsid w:val="009724A9"/>
    <w:rsid w:val="0097431C"/>
    <w:rsid w:val="009829F1"/>
    <w:rsid w:val="00982C29"/>
    <w:rsid w:val="009845F6"/>
    <w:rsid w:val="00984691"/>
    <w:rsid w:val="00985C7D"/>
    <w:rsid w:val="00986445"/>
    <w:rsid w:val="0098671A"/>
    <w:rsid w:val="00986E76"/>
    <w:rsid w:val="00991674"/>
    <w:rsid w:val="009935D7"/>
    <w:rsid w:val="009940F2"/>
    <w:rsid w:val="00994841"/>
    <w:rsid w:val="009A0C00"/>
    <w:rsid w:val="009A3656"/>
    <w:rsid w:val="009A45EA"/>
    <w:rsid w:val="009A4879"/>
    <w:rsid w:val="009A4AF5"/>
    <w:rsid w:val="009B00AB"/>
    <w:rsid w:val="009B094C"/>
    <w:rsid w:val="009B1B02"/>
    <w:rsid w:val="009B2239"/>
    <w:rsid w:val="009B4A21"/>
    <w:rsid w:val="009B4DE1"/>
    <w:rsid w:val="009C4AF0"/>
    <w:rsid w:val="009C5680"/>
    <w:rsid w:val="009D0233"/>
    <w:rsid w:val="009D04EF"/>
    <w:rsid w:val="009E161B"/>
    <w:rsid w:val="009F2E04"/>
    <w:rsid w:val="009F789C"/>
    <w:rsid w:val="009F7910"/>
    <w:rsid w:val="00A012BB"/>
    <w:rsid w:val="00A0272F"/>
    <w:rsid w:val="00A05111"/>
    <w:rsid w:val="00A053AA"/>
    <w:rsid w:val="00A05A33"/>
    <w:rsid w:val="00A06DA0"/>
    <w:rsid w:val="00A06DF9"/>
    <w:rsid w:val="00A10ADC"/>
    <w:rsid w:val="00A157E3"/>
    <w:rsid w:val="00A16795"/>
    <w:rsid w:val="00A167F9"/>
    <w:rsid w:val="00A16881"/>
    <w:rsid w:val="00A1709F"/>
    <w:rsid w:val="00A1759E"/>
    <w:rsid w:val="00A2141D"/>
    <w:rsid w:val="00A22926"/>
    <w:rsid w:val="00A241A4"/>
    <w:rsid w:val="00A24CEF"/>
    <w:rsid w:val="00A25560"/>
    <w:rsid w:val="00A2592C"/>
    <w:rsid w:val="00A261DE"/>
    <w:rsid w:val="00A26FA8"/>
    <w:rsid w:val="00A3047F"/>
    <w:rsid w:val="00A3232F"/>
    <w:rsid w:val="00A340F4"/>
    <w:rsid w:val="00A36420"/>
    <w:rsid w:val="00A43023"/>
    <w:rsid w:val="00A44D2A"/>
    <w:rsid w:val="00A5023D"/>
    <w:rsid w:val="00A511AB"/>
    <w:rsid w:val="00A5164C"/>
    <w:rsid w:val="00A51FD5"/>
    <w:rsid w:val="00A53A3B"/>
    <w:rsid w:val="00A544F2"/>
    <w:rsid w:val="00A574F4"/>
    <w:rsid w:val="00A63F02"/>
    <w:rsid w:val="00A642AC"/>
    <w:rsid w:val="00A6708A"/>
    <w:rsid w:val="00A7151D"/>
    <w:rsid w:val="00A7161C"/>
    <w:rsid w:val="00A724E1"/>
    <w:rsid w:val="00A725EC"/>
    <w:rsid w:val="00A739DF"/>
    <w:rsid w:val="00A7769C"/>
    <w:rsid w:val="00A778B4"/>
    <w:rsid w:val="00A82F6A"/>
    <w:rsid w:val="00A843B4"/>
    <w:rsid w:val="00A84890"/>
    <w:rsid w:val="00A86C97"/>
    <w:rsid w:val="00A921B5"/>
    <w:rsid w:val="00A9353D"/>
    <w:rsid w:val="00AA2CCB"/>
    <w:rsid w:val="00AA3225"/>
    <w:rsid w:val="00AA59AC"/>
    <w:rsid w:val="00AA5FB8"/>
    <w:rsid w:val="00AA72CC"/>
    <w:rsid w:val="00AA7385"/>
    <w:rsid w:val="00AA7DD1"/>
    <w:rsid w:val="00AB10F4"/>
    <w:rsid w:val="00AB2D62"/>
    <w:rsid w:val="00AB2E5E"/>
    <w:rsid w:val="00AB7BEA"/>
    <w:rsid w:val="00AC069C"/>
    <w:rsid w:val="00AC1727"/>
    <w:rsid w:val="00AC2116"/>
    <w:rsid w:val="00AC427A"/>
    <w:rsid w:val="00AC468D"/>
    <w:rsid w:val="00AC6E10"/>
    <w:rsid w:val="00AC6E2B"/>
    <w:rsid w:val="00AD3471"/>
    <w:rsid w:val="00AD3769"/>
    <w:rsid w:val="00AD3A0F"/>
    <w:rsid w:val="00AD48F0"/>
    <w:rsid w:val="00AE0FB5"/>
    <w:rsid w:val="00AE1D0F"/>
    <w:rsid w:val="00AF0E23"/>
    <w:rsid w:val="00AF1D71"/>
    <w:rsid w:val="00AF6B31"/>
    <w:rsid w:val="00B01715"/>
    <w:rsid w:val="00B01A3D"/>
    <w:rsid w:val="00B01E6E"/>
    <w:rsid w:val="00B032B1"/>
    <w:rsid w:val="00B04967"/>
    <w:rsid w:val="00B06F2C"/>
    <w:rsid w:val="00B10189"/>
    <w:rsid w:val="00B116CC"/>
    <w:rsid w:val="00B118DA"/>
    <w:rsid w:val="00B14E66"/>
    <w:rsid w:val="00B16D8D"/>
    <w:rsid w:val="00B179A0"/>
    <w:rsid w:val="00B17FE6"/>
    <w:rsid w:val="00B20D55"/>
    <w:rsid w:val="00B2116C"/>
    <w:rsid w:val="00B2523B"/>
    <w:rsid w:val="00B3039C"/>
    <w:rsid w:val="00B30B8A"/>
    <w:rsid w:val="00B32E58"/>
    <w:rsid w:val="00B33183"/>
    <w:rsid w:val="00B3338D"/>
    <w:rsid w:val="00B52589"/>
    <w:rsid w:val="00B54E47"/>
    <w:rsid w:val="00B578BA"/>
    <w:rsid w:val="00B61616"/>
    <w:rsid w:val="00B623DD"/>
    <w:rsid w:val="00B63657"/>
    <w:rsid w:val="00B63FFE"/>
    <w:rsid w:val="00B65059"/>
    <w:rsid w:val="00B657FB"/>
    <w:rsid w:val="00B66266"/>
    <w:rsid w:val="00B66E32"/>
    <w:rsid w:val="00B678F8"/>
    <w:rsid w:val="00B72653"/>
    <w:rsid w:val="00B72B53"/>
    <w:rsid w:val="00B75EDD"/>
    <w:rsid w:val="00B77AE0"/>
    <w:rsid w:val="00B77B07"/>
    <w:rsid w:val="00B81173"/>
    <w:rsid w:val="00B811C7"/>
    <w:rsid w:val="00B81D92"/>
    <w:rsid w:val="00B82894"/>
    <w:rsid w:val="00B90572"/>
    <w:rsid w:val="00B92412"/>
    <w:rsid w:val="00B925C9"/>
    <w:rsid w:val="00B93B6A"/>
    <w:rsid w:val="00B94B59"/>
    <w:rsid w:val="00B9594E"/>
    <w:rsid w:val="00B97190"/>
    <w:rsid w:val="00BA0674"/>
    <w:rsid w:val="00BA0C6F"/>
    <w:rsid w:val="00BB0A51"/>
    <w:rsid w:val="00BB3359"/>
    <w:rsid w:val="00BB3373"/>
    <w:rsid w:val="00BB69D9"/>
    <w:rsid w:val="00BB6C29"/>
    <w:rsid w:val="00BC38D4"/>
    <w:rsid w:val="00BC4331"/>
    <w:rsid w:val="00BC5060"/>
    <w:rsid w:val="00BC5F43"/>
    <w:rsid w:val="00BC6DE3"/>
    <w:rsid w:val="00BD16B2"/>
    <w:rsid w:val="00BD26D6"/>
    <w:rsid w:val="00BD5585"/>
    <w:rsid w:val="00BD5C3C"/>
    <w:rsid w:val="00BD5DBB"/>
    <w:rsid w:val="00BD6E43"/>
    <w:rsid w:val="00BE2153"/>
    <w:rsid w:val="00BE38DD"/>
    <w:rsid w:val="00BE559D"/>
    <w:rsid w:val="00BF1E23"/>
    <w:rsid w:val="00BF32F9"/>
    <w:rsid w:val="00BF4A28"/>
    <w:rsid w:val="00C02CDA"/>
    <w:rsid w:val="00C02DC5"/>
    <w:rsid w:val="00C04309"/>
    <w:rsid w:val="00C10433"/>
    <w:rsid w:val="00C10794"/>
    <w:rsid w:val="00C10FAD"/>
    <w:rsid w:val="00C151CE"/>
    <w:rsid w:val="00C1561C"/>
    <w:rsid w:val="00C16CBF"/>
    <w:rsid w:val="00C20438"/>
    <w:rsid w:val="00C2235D"/>
    <w:rsid w:val="00C24208"/>
    <w:rsid w:val="00C258E7"/>
    <w:rsid w:val="00C330FF"/>
    <w:rsid w:val="00C332FD"/>
    <w:rsid w:val="00C40754"/>
    <w:rsid w:val="00C4186C"/>
    <w:rsid w:val="00C42BE8"/>
    <w:rsid w:val="00C441C9"/>
    <w:rsid w:val="00C4458D"/>
    <w:rsid w:val="00C456A1"/>
    <w:rsid w:val="00C47A19"/>
    <w:rsid w:val="00C5159F"/>
    <w:rsid w:val="00C52124"/>
    <w:rsid w:val="00C54EAA"/>
    <w:rsid w:val="00C5712D"/>
    <w:rsid w:val="00C63015"/>
    <w:rsid w:val="00C63D1F"/>
    <w:rsid w:val="00C71F4F"/>
    <w:rsid w:val="00C73297"/>
    <w:rsid w:val="00C7374E"/>
    <w:rsid w:val="00C7732B"/>
    <w:rsid w:val="00C80791"/>
    <w:rsid w:val="00C81D7B"/>
    <w:rsid w:val="00C911EE"/>
    <w:rsid w:val="00C951D2"/>
    <w:rsid w:val="00C95940"/>
    <w:rsid w:val="00C96771"/>
    <w:rsid w:val="00C96D09"/>
    <w:rsid w:val="00CA0239"/>
    <w:rsid w:val="00CA1DC3"/>
    <w:rsid w:val="00CA23EE"/>
    <w:rsid w:val="00CA2E4A"/>
    <w:rsid w:val="00CA3DCC"/>
    <w:rsid w:val="00CA4649"/>
    <w:rsid w:val="00CA4AFB"/>
    <w:rsid w:val="00CA5C8E"/>
    <w:rsid w:val="00CA60FB"/>
    <w:rsid w:val="00CB0A19"/>
    <w:rsid w:val="00CB0D65"/>
    <w:rsid w:val="00CB3F33"/>
    <w:rsid w:val="00CB47A6"/>
    <w:rsid w:val="00CB491B"/>
    <w:rsid w:val="00CB5F5D"/>
    <w:rsid w:val="00CC2E60"/>
    <w:rsid w:val="00CC6B8B"/>
    <w:rsid w:val="00CC7527"/>
    <w:rsid w:val="00CC7BC5"/>
    <w:rsid w:val="00CD0A7B"/>
    <w:rsid w:val="00CD2FF9"/>
    <w:rsid w:val="00CD37A1"/>
    <w:rsid w:val="00CD3EBE"/>
    <w:rsid w:val="00CE2806"/>
    <w:rsid w:val="00CE28C2"/>
    <w:rsid w:val="00CE448C"/>
    <w:rsid w:val="00CE65B2"/>
    <w:rsid w:val="00CF2379"/>
    <w:rsid w:val="00CF2453"/>
    <w:rsid w:val="00CF568D"/>
    <w:rsid w:val="00D00EF5"/>
    <w:rsid w:val="00D0313B"/>
    <w:rsid w:val="00D054FE"/>
    <w:rsid w:val="00D071E5"/>
    <w:rsid w:val="00D11F66"/>
    <w:rsid w:val="00D1212D"/>
    <w:rsid w:val="00D12D77"/>
    <w:rsid w:val="00D1427B"/>
    <w:rsid w:val="00D159F8"/>
    <w:rsid w:val="00D1669C"/>
    <w:rsid w:val="00D21FA0"/>
    <w:rsid w:val="00D2564E"/>
    <w:rsid w:val="00D265F1"/>
    <w:rsid w:val="00D342EE"/>
    <w:rsid w:val="00D37F25"/>
    <w:rsid w:val="00D4433A"/>
    <w:rsid w:val="00D46E41"/>
    <w:rsid w:val="00D531AD"/>
    <w:rsid w:val="00D53EFA"/>
    <w:rsid w:val="00D57E64"/>
    <w:rsid w:val="00D61725"/>
    <w:rsid w:val="00D63207"/>
    <w:rsid w:val="00D63908"/>
    <w:rsid w:val="00D63B54"/>
    <w:rsid w:val="00D64B48"/>
    <w:rsid w:val="00D64F74"/>
    <w:rsid w:val="00D65B63"/>
    <w:rsid w:val="00D65B86"/>
    <w:rsid w:val="00D67E70"/>
    <w:rsid w:val="00D70076"/>
    <w:rsid w:val="00D74D68"/>
    <w:rsid w:val="00D77159"/>
    <w:rsid w:val="00D80366"/>
    <w:rsid w:val="00D80D85"/>
    <w:rsid w:val="00D821E9"/>
    <w:rsid w:val="00D828D3"/>
    <w:rsid w:val="00D83D1F"/>
    <w:rsid w:val="00D847F8"/>
    <w:rsid w:val="00D84E02"/>
    <w:rsid w:val="00D8657E"/>
    <w:rsid w:val="00D90FE9"/>
    <w:rsid w:val="00D922CD"/>
    <w:rsid w:val="00D951E7"/>
    <w:rsid w:val="00DA3968"/>
    <w:rsid w:val="00DA3B9F"/>
    <w:rsid w:val="00DA53DA"/>
    <w:rsid w:val="00DA5B3A"/>
    <w:rsid w:val="00DA6D51"/>
    <w:rsid w:val="00DA72FE"/>
    <w:rsid w:val="00DB1CC1"/>
    <w:rsid w:val="00DB2AAE"/>
    <w:rsid w:val="00DB5AD2"/>
    <w:rsid w:val="00DB7C89"/>
    <w:rsid w:val="00DC1C55"/>
    <w:rsid w:val="00DC27A3"/>
    <w:rsid w:val="00DC66C2"/>
    <w:rsid w:val="00DC6B8A"/>
    <w:rsid w:val="00DC6BD0"/>
    <w:rsid w:val="00DD38CD"/>
    <w:rsid w:val="00DD5715"/>
    <w:rsid w:val="00DE04C2"/>
    <w:rsid w:val="00DE0C5E"/>
    <w:rsid w:val="00DE1788"/>
    <w:rsid w:val="00DE459B"/>
    <w:rsid w:val="00DE46DC"/>
    <w:rsid w:val="00DE503F"/>
    <w:rsid w:val="00DF05C5"/>
    <w:rsid w:val="00DF10DD"/>
    <w:rsid w:val="00DF3AB3"/>
    <w:rsid w:val="00DF5243"/>
    <w:rsid w:val="00DF5EB3"/>
    <w:rsid w:val="00DF66CE"/>
    <w:rsid w:val="00E009FB"/>
    <w:rsid w:val="00E01604"/>
    <w:rsid w:val="00E023C9"/>
    <w:rsid w:val="00E12A94"/>
    <w:rsid w:val="00E17AE0"/>
    <w:rsid w:val="00E20C9E"/>
    <w:rsid w:val="00E2145B"/>
    <w:rsid w:val="00E223FA"/>
    <w:rsid w:val="00E2362C"/>
    <w:rsid w:val="00E25424"/>
    <w:rsid w:val="00E25EA4"/>
    <w:rsid w:val="00E31569"/>
    <w:rsid w:val="00E349C4"/>
    <w:rsid w:val="00E3592E"/>
    <w:rsid w:val="00E41DBD"/>
    <w:rsid w:val="00E423F5"/>
    <w:rsid w:val="00E42641"/>
    <w:rsid w:val="00E434D9"/>
    <w:rsid w:val="00E4435F"/>
    <w:rsid w:val="00E468FC"/>
    <w:rsid w:val="00E50085"/>
    <w:rsid w:val="00E50540"/>
    <w:rsid w:val="00E5119A"/>
    <w:rsid w:val="00E5325B"/>
    <w:rsid w:val="00E54184"/>
    <w:rsid w:val="00E55003"/>
    <w:rsid w:val="00E631FD"/>
    <w:rsid w:val="00E63C92"/>
    <w:rsid w:val="00E65943"/>
    <w:rsid w:val="00E70B2F"/>
    <w:rsid w:val="00E72C09"/>
    <w:rsid w:val="00E7633E"/>
    <w:rsid w:val="00E76B1D"/>
    <w:rsid w:val="00E77615"/>
    <w:rsid w:val="00E8137B"/>
    <w:rsid w:val="00E8370C"/>
    <w:rsid w:val="00E8444B"/>
    <w:rsid w:val="00E90C32"/>
    <w:rsid w:val="00E918EF"/>
    <w:rsid w:val="00E95D36"/>
    <w:rsid w:val="00E97353"/>
    <w:rsid w:val="00E979F1"/>
    <w:rsid w:val="00EA077F"/>
    <w:rsid w:val="00EA1F3F"/>
    <w:rsid w:val="00EA60C7"/>
    <w:rsid w:val="00EA640B"/>
    <w:rsid w:val="00EA6608"/>
    <w:rsid w:val="00EA773B"/>
    <w:rsid w:val="00EB564F"/>
    <w:rsid w:val="00EC2A38"/>
    <w:rsid w:val="00ED0529"/>
    <w:rsid w:val="00ED0794"/>
    <w:rsid w:val="00ED65AA"/>
    <w:rsid w:val="00ED6E3B"/>
    <w:rsid w:val="00ED7B4E"/>
    <w:rsid w:val="00EE2A9F"/>
    <w:rsid w:val="00EE7386"/>
    <w:rsid w:val="00EE7B41"/>
    <w:rsid w:val="00F0170C"/>
    <w:rsid w:val="00F074B0"/>
    <w:rsid w:val="00F10361"/>
    <w:rsid w:val="00F128F9"/>
    <w:rsid w:val="00F13B57"/>
    <w:rsid w:val="00F15847"/>
    <w:rsid w:val="00F158BE"/>
    <w:rsid w:val="00F1645E"/>
    <w:rsid w:val="00F17080"/>
    <w:rsid w:val="00F173B4"/>
    <w:rsid w:val="00F21A1D"/>
    <w:rsid w:val="00F224C2"/>
    <w:rsid w:val="00F232E2"/>
    <w:rsid w:val="00F247F5"/>
    <w:rsid w:val="00F26624"/>
    <w:rsid w:val="00F324C8"/>
    <w:rsid w:val="00F33689"/>
    <w:rsid w:val="00F33F97"/>
    <w:rsid w:val="00F45D59"/>
    <w:rsid w:val="00F46BAE"/>
    <w:rsid w:val="00F5058F"/>
    <w:rsid w:val="00F53945"/>
    <w:rsid w:val="00F53EDC"/>
    <w:rsid w:val="00F568F9"/>
    <w:rsid w:val="00F56FF5"/>
    <w:rsid w:val="00F62E97"/>
    <w:rsid w:val="00F67BEC"/>
    <w:rsid w:val="00F70DCC"/>
    <w:rsid w:val="00F851B0"/>
    <w:rsid w:val="00F8627C"/>
    <w:rsid w:val="00F86EC4"/>
    <w:rsid w:val="00F91973"/>
    <w:rsid w:val="00F9344C"/>
    <w:rsid w:val="00F93774"/>
    <w:rsid w:val="00FA02AF"/>
    <w:rsid w:val="00FA18E5"/>
    <w:rsid w:val="00FA5FAA"/>
    <w:rsid w:val="00FB3145"/>
    <w:rsid w:val="00FB3450"/>
    <w:rsid w:val="00FB3DD7"/>
    <w:rsid w:val="00FC5245"/>
    <w:rsid w:val="00FC648F"/>
    <w:rsid w:val="00FC69EC"/>
    <w:rsid w:val="00FD343E"/>
    <w:rsid w:val="00FD5693"/>
    <w:rsid w:val="00FD638A"/>
    <w:rsid w:val="00FE311C"/>
    <w:rsid w:val="00FE62D7"/>
    <w:rsid w:val="00FF03E1"/>
    <w:rsid w:val="00FF1C4D"/>
    <w:rsid w:val="00FF41E1"/>
    <w:rsid w:val="00FF49F3"/>
    <w:rsid w:val="00FF71B1"/>
    <w:rsid w:val="00FF7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2568D83"/>
  <w15:docId w15:val="{EC621590-A48C-42F8-AE18-54E05986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lock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24208"/>
    <w:pPr>
      <w:spacing w:after="160" w:line="259" w:lineRule="auto"/>
    </w:pPr>
    <w:rPr>
      <w:rFonts w:asciiTheme="minorHAnsi" w:eastAsiaTheme="minorEastAsia" w:hAnsiTheme="minorHAnsi" w:cstheme="minorBidi"/>
      <w:sz w:val="22"/>
      <w:szCs w:val="22"/>
      <w:lang w:eastAsia="zh-CN"/>
    </w:rPr>
  </w:style>
  <w:style w:type="paragraph" w:styleId="Heading1">
    <w:name w:val="heading 1"/>
    <w:basedOn w:val="Normal"/>
    <w:next w:val="Normal"/>
    <w:link w:val="Heading1Char"/>
    <w:qFormat/>
    <w:rsid w:val="00CA1DC3"/>
    <w:pPr>
      <w:keepNext/>
      <w:spacing w:before="360" w:after="340"/>
      <w:contextualSpacing/>
      <w:outlineLvl w:val="0"/>
    </w:pPr>
    <w:rPr>
      <w:rFonts w:ascii="HelveticaNeue MediumCond" w:hAnsi="HelveticaNeue MediumCond"/>
      <w:sz w:val="36"/>
      <w:szCs w:val="36"/>
    </w:rPr>
  </w:style>
  <w:style w:type="paragraph" w:styleId="Heading2">
    <w:name w:val="heading 2"/>
    <w:basedOn w:val="Normal"/>
    <w:next w:val="Normal"/>
    <w:link w:val="Heading2Char"/>
    <w:qFormat/>
    <w:rsid w:val="00CA1DC3"/>
    <w:pPr>
      <w:keepNext/>
      <w:spacing w:before="360" w:after="340"/>
      <w:contextualSpacing/>
      <w:outlineLvl w:val="1"/>
    </w:pPr>
    <w:rPr>
      <w:rFonts w:ascii="Utopia" w:hAnsi="Utopia"/>
      <w:sz w:val="28"/>
      <w:szCs w:val="28"/>
    </w:rPr>
  </w:style>
  <w:style w:type="paragraph" w:styleId="Heading3">
    <w:name w:val="heading 3"/>
    <w:basedOn w:val="Normal"/>
    <w:next w:val="Normal"/>
    <w:link w:val="Heading3Char"/>
    <w:autoRedefine/>
    <w:qFormat/>
    <w:rsid w:val="007E11AC"/>
    <w:pPr>
      <w:keepNext/>
      <w:spacing w:before="360"/>
      <w:contextualSpacing/>
      <w:outlineLvl w:val="2"/>
    </w:pPr>
    <w:rPr>
      <w:rFonts w:ascii="HelveticaNeue MediumCond" w:hAnsi="HelveticaNeue MediumCond"/>
      <w:sz w:val="28"/>
      <w:szCs w:val="28"/>
    </w:rPr>
  </w:style>
  <w:style w:type="paragraph" w:styleId="Heading4">
    <w:name w:val="heading 4"/>
    <w:basedOn w:val="Normal"/>
    <w:next w:val="Normal"/>
    <w:link w:val="Heading4Char"/>
    <w:qFormat/>
    <w:rsid w:val="007E11AC"/>
    <w:pPr>
      <w:keepNext/>
      <w:spacing w:before="360"/>
      <w:contextualSpacing/>
      <w:outlineLvl w:val="3"/>
    </w:pPr>
    <w:rPr>
      <w:rFonts w:ascii="Utopia" w:hAnsi="Utopia"/>
      <w:spacing w:val="-6"/>
    </w:rPr>
  </w:style>
  <w:style w:type="paragraph" w:styleId="Heading5">
    <w:name w:val="heading 5"/>
    <w:basedOn w:val="Normal"/>
    <w:next w:val="Normal"/>
    <w:link w:val="Heading5Char"/>
    <w:qFormat/>
    <w:rsid w:val="007E11AC"/>
    <w:pPr>
      <w:spacing w:before="240" w:after="60"/>
      <w:outlineLvl w:val="4"/>
    </w:pPr>
    <w:rPr>
      <w:rFonts w:ascii="Arial Narrow" w:hAnsi="Arial Narrow"/>
      <w:b/>
    </w:rPr>
  </w:style>
  <w:style w:type="paragraph" w:styleId="Heading6">
    <w:name w:val="heading 6"/>
    <w:basedOn w:val="Normal"/>
    <w:next w:val="Normal"/>
    <w:link w:val="Heading6Char"/>
    <w:qFormat/>
    <w:locked/>
    <w:rsid w:val="00C456A1"/>
    <w:pPr>
      <w:spacing w:before="240" w:after="60"/>
      <w:outlineLvl w:val="5"/>
    </w:pPr>
    <w:rPr>
      <w:rFonts w:eastAsia="PMingLiU"/>
      <w:b/>
      <w:bCs/>
    </w:rPr>
  </w:style>
  <w:style w:type="character" w:default="1" w:styleId="DefaultParagraphFont">
    <w:name w:val="Default Paragraph Font"/>
    <w:uiPriority w:val="1"/>
    <w:semiHidden/>
    <w:unhideWhenUsed/>
    <w:rsid w:val="00C2420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4208"/>
  </w:style>
  <w:style w:type="character" w:customStyle="1" w:styleId="Heading1Char">
    <w:name w:val="Heading 1 Char"/>
    <w:link w:val="Heading1"/>
    <w:rsid w:val="00CA1DC3"/>
    <w:rPr>
      <w:rFonts w:ascii="HelveticaNeue MediumCond" w:hAnsi="HelveticaNeue MediumCond"/>
      <w:sz w:val="36"/>
      <w:szCs w:val="36"/>
      <w:lang w:eastAsia="en-US"/>
    </w:rPr>
  </w:style>
  <w:style w:type="character" w:customStyle="1" w:styleId="Heading2Char">
    <w:name w:val="Heading 2 Char"/>
    <w:link w:val="Heading2"/>
    <w:rsid w:val="00CA1DC3"/>
    <w:rPr>
      <w:rFonts w:ascii="Utopia" w:hAnsi="Utopia"/>
      <w:sz w:val="28"/>
      <w:szCs w:val="28"/>
      <w:lang w:eastAsia="en-US"/>
    </w:rPr>
  </w:style>
  <w:style w:type="character" w:customStyle="1" w:styleId="Heading3Char">
    <w:name w:val="Heading 3 Char"/>
    <w:link w:val="Heading3"/>
    <w:rsid w:val="008C56E7"/>
    <w:rPr>
      <w:rFonts w:ascii="HelveticaNeue MediumCond" w:hAnsi="HelveticaNeue MediumCond"/>
      <w:sz w:val="28"/>
      <w:szCs w:val="28"/>
      <w:lang w:val="en-US" w:eastAsia="en-US" w:bidi="ar-SA"/>
    </w:rPr>
  </w:style>
  <w:style w:type="character" w:customStyle="1" w:styleId="Heading4Char">
    <w:name w:val="Heading 4 Char"/>
    <w:link w:val="Heading4"/>
    <w:rsid w:val="008C56E7"/>
    <w:rPr>
      <w:rFonts w:ascii="Utopia" w:hAnsi="Utopia"/>
      <w:spacing w:val="-6"/>
      <w:sz w:val="24"/>
      <w:szCs w:val="24"/>
      <w:lang w:val="en-US" w:eastAsia="en-US" w:bidi="ar-SA"/>
    </w:rPr>
  </w:style>
  <w:style w:type="character" w:customStyle="1" w:styleId="Heading5Char">
    <w:name w:val="Heading 5 Char"/>
    <w:link w:val="Heading5"/>
    <w:rsid w:val="008C56E7"/>
    <w:rPr>
      <w:rFonts w:ascii="Arial Narrow" w:hAnsi="Arial Narrow"/>
      <w:b/>
      <w:lang w:val="en-US" w:eastAsia="en-US" w:bidi="ar-SA"/>
    </w:rPr>
  </w:style>
  <w:style w:type="character" w:customStyle="1" w:styleId="Heading6Char">
    <w:name w:val="Heading 6 Char"/>
    <w:link w:val="Heading6"/>
    <w:semiHidden/>
    <w:rsid w:val="00C456A1"/>
    <w:rPr>
      <w:rFonts w:ascii="Calibri" w:eastAsia="PMingLiU" w:hAnsi="Calibri" w:cs="Times New Roman"/>
      <w:b/>
      <w:bCs/>
      <w:sz w:val="22"/>
      <w:szCs w:val="22"/>
      <w:lang w:eastAsia="en-US"/>
    </w:rPr>
  </w:style>
  <w:style w:type="paragraph" w:styleId="BodyText">
    <w:name w:val="Body Text"/>
    <w:link w:val="BodyTextChar"/>
    <w:qFormat/>
    <w:rsid w:val="00C5712D"/>
    <w:pPr>
      <w:suppressAutoHyphens/>
      <w:spacing w:before="360" w:after="120"/>
      <w:ind w:firstLine="360"/>
      <w:jc w:val="both"/>
    </w:pPr>
    <w:rPr>
      <w:rFonts w:ascii="Utopia" w:hAnsi="Utopia"/>
      <w:sz w:val="18"/>
    </w:rPr>
  </w:style>
  <w:style w:type="character" w:customStyle="1" w:styleId="BodyTextChar">
    <w:name w:val="Body Text Char"/>
    <w:link w:val="BodyText"/>
    <w:rsid w:val="00C5712D"/>
    <w:rPr>
      <w:rFonts w:ascii="Utopia" w:hAnsi="Utopia"/>
      <w:sz w:val="18"/>
      <w:lang w:eastAsia="en-US" w:bidi="ar-SA"/>
    </w:rPr>
  </w:style>
  <w:style w:type="paragraph" w:customStyle="1" w:styleId="Bullet">
    <w:name w:val="Bullet"/>
    <w:basedOn w:val="Normal"/>
    <w:rsid w:val="008C56E7"/>
    <w:pPr>
      <w:keepLines/>
      <w:numPr>
        <w:numId w:val="4"/>
      </w:numPr>
      <w:spacing w:before="120"/>
      <w:ind w:right="864"/>
    </w:pPr>
    <w:rPr>
      <w:rFonts w:ascii="Utopia" w:hAnsi="Utopia"/>
      <w:sz w:val="18"/>
    </w:rPr>
  </w:style>
  <w:style w:type="character" w:customStyle="1" w:styleId="CodeBold">
    <w:name w:val="Code Bold"/>
    <w:rsid w:val="009A4AF5"/>
    <w:rPr>
      <w:rFonts w:ascii="TheSansMonoConBlack" w:hAnsi="TheSansMonoConBlack"/>
      <w:sz w:val="18"/>
    </w:rPr>
  </w:style>
  <w:style w:type="paragraph" w:customStyle="1" w:styleId="ChapterNumber">
    <w:name w:val="Chapter Number"/>
    <w:next w:val="Normal"/>
    <w:autoRedefine/>
    <w:qFormat/>
    <w:rsid w:val="007C48CB"/>
    <w:pPr>
      <w:keepNext/>
      <w:spacing w:after="240"/>
    </w:pPr>
    <w:rPr>
      <w:rFonts w:ascii="Arial" w:hAnsi="Arial"/>
      <w:b/>
      <w:caps/>
      <w:sz w:val="28"/>
      <w:szCs w:val="28"/>
    </w:rPr>
  </w:style>
  <w:style w:type="paragraph" w:customStyle="1" w:styleId="ChapterTitle">
    <w:name w:val="Chapter Title"/>
    <w:next w:val="Normal"/>
    <w:rsid w:val="00876398"/>
    <w:pPr>
      <w:spacing w:before="240" w:after="1200"/>
    </w:pPr>
    <w:rPr>
      <w:rFonts w:ascii="Arial Narrow" w:hAnsi="Arial Narrow"/>
      <w:b/>
      <w:sz w:val="60"/>
      <w:szCs w:val="48"/>
    </w:rPr>
  </w:style>
  <w:style w:type="paragraph" w:customStyle="1" w:styleId="FigureCaption">
    <w:name w:val="Figure Caption"/>
    <w:next w:val="Normal"/>
    <w:link w:val="FigureCaptionChar"/>
    <w:qFormat/>
    <w:rsid w:val="00CA1DC3"/>
    <w:pPr>
      <w:tabs>
        <w:tab w:val="left" w:pos="576"/>
      </w:tabs>
      <w:spacing w:before="400" w:after="240"/>
      <w:contextualSpacing/>
    </w:pPr>
    <w:rPr>
      <w:rFonts w:ascii="Utopia" w:hAnsi="Utopia"/>
      <w:i/>
      <w:noProof/>
      <w:sz w:val="18"/>
    </w:rPr>
  </w:style>
  <w:style w:type="paragraph" w:customStyle="1" w:styleId="CodeCaption">
    <w:name w:val="Code Caption"/>
    <w:basedOn w:val="Normal"/>
    <w:next w:val="Code"/>
    <w:link w:val="CodeCaptionChar"/>
    <w:qFormat/>
    <w:rsid w:val="00CA1DC3"/>
    <w:pPr>
      <w:tabs>
        <w:tab w:val="left" w:pos="576"/>
      </w:tabs>
      <w:spacing w:before="460"/>
      <w:contextualSpacing/>
    </w:pPr>
    <w:rPr>
      <w:rFonts w:ascii="Utopia" w:hAnsi="Utopia"/>
      <w:i/>
      <w:noProof/>
      <w:sz w:val="18"/>
    </w:rPr>
  </w:style>
  <w:style w:type="paragraph" w:customStyle="1" w:styleId="Code">
    <w:name w:val="Code"/>
    <w:basedOn w:val="Normal"/>
    <w:link w:val="CodeChar"/>
    <w:qFormat/>
    <w:rsid w:val="008C56E7"/>
    <w:pPr>
      <w:spacing w:before="120"/>
      <w:contextualSpacing/>
    </w:pPr>
    <w:rPr>
      <w:rFonts w:ascii="TheSansMonoConNormal" w:hAnsi="TheSansMonoConNormal"/>
      <w:noProof/>
      <w:sz w:val="18"/>
    </w:rPr>
  </w:style>
  <w:style w:type="character" w:customStyle="1" w:styleId="CodeChar">
    <w:name w:val="Code Char"/>
    <w:link w:val="Code"/>
    <w:rsid w:val="008C56E7"/>
    <w:rPr>
      <w:rFonts w:ascii="TheSansMonoConNormal" w:hAnsi="TheSansMonoConNormal"/>
      <w:noProof/>
      <w:sz w:val="18"/>
    </w:rPr>
  </w:style>
  <w:style w:type="character" w:customStyle="1" w:styleId="CodeCaptionChar">
    <w:name w:val="Code Caption Char"/>
    <w:link w:val="CodeCaption"/>
    <w:rsid w:val="00CA1DC3"/>
    <w:rPr>
      <w:rFonts w:ascii="Utopia" w:hAnsi="Utopia"/>
      <w:i/>
      <w:noProof/>
      <w:sz w:val="18"/>
      <w:lang w:eastAsia="en-US"/>
    </w:rPr>
  </w:style>
  <w:style w:type="paragraph" w:customStyle="1" w:styleId="NumSubList">
    <w:name w:val="Num Sub List"/>
    <w:basedOn w:val="BulletSubList"/>
    <w:rsid w:val="008074D7"/>
    <w:pPr>
      <w:numPr>
        <w:numId w:val="8"/>
      </w:numPr>
      <w:tabs>
        <w:tab w:val="clear" w:pos="1080"/>
      </w:tabs>
    </w:pPr>
  </w:style>
  <w:style w:type="paragraph" w:customStyle="1" w:styleId="BulletSubList">
    <w:name w:val="Bullet Sub List"/>
    <w:basedOn w:val="Bullet"/>
    <w:rsid w:val="00CA1DC3"/>
    <w:pPr>
      <w:numPr>
        <w:numId w:val="9"/>
      </w:numPr>
      <w:tabs>
        <w:tab w:val="left" w:pos="792"/>
        <w:tab w:val="left" w:pos="1080"/>
      </w:tabs>
      <w:spacing w:before="340"/>
    </w:pPr>
  </w:style>
  <w:style w:type="paragraph" w:customStyle="1" w:styleId="FMCopyrightTitle">
    <w:name w:val="FM Copyright Title"/>
    <w:basedOn w:val="FMCopyright"/>
    <w:rsid w:val="00B30B8A"/>
    <w:pPr>
      <w:spacing w:before="100" w:after="100"/>
    </w:pPr>
    <w:rPr>
      <w:rFonts w:ascii="Utopia Bold" w:hAnsi="Utopia Bold"/>
      <w:sz w:val="19"/>
    </w:rPr>
  </w:style>
  <w:style w:type="paragraph" w:customStyle="1" w:styleId="FMCopyright">
    <w:name w:val="FM Copyright"/>
    <w:rsid w:val="005F7F62"/>
    <w:pPr>
      <w:spacing w:before="120" w:after="120"/>
    </w:pPr>
    <w:rPr>
      <w:rFonts w:ascii="Utopia" w:hAnsi="Utopia"/>
      <w:sz w:val="18"/>
    </w:rPr>
  </w:style>
  <w:style w:type="paragraph" w:styleId="Index1">
    <w:name w:val="index 1"/>
    <w:basedOn w:val="Normal"/>
    <w:next w:val="Normal"/>
    <w:uiPriority w:val="99"/>
    <w:semiHidden/>
    <w:rsid w:val="00E25424"/>
    <w:pPr>
      <w:ind w:left="720" w:hanging="720"/>
    </w:pPr>
  </w:style>
  <w:style w:type="paragraph" w:styleId="Index2">
    <w:name w:val="index 2"/>
    <w:basedOn w:val="Normal"/>
    <w:next w:val="Normal"/>
    <w:uiPriority w:val="99"/>
    <w:semiHidden/>
    <w:rsid w:val="00E25424"/>
    <w:pPr>
      <w:ind w:left="720" w:hanging="432"/>
    </w:pPr>
  </w:style>
  <w:style w:type="paragraph" w:styleId="Index3">
    <w:name w:val="index 3"/>
    <w:basedOn w:val="Normal"/>
    <w:next w:val="Normal"/>
    <w:semiHidden/>
    <w:rsid w:val="00E25424"/>
    <w:pPr>
      <w:ind w:left="720" w:hanging="144"/>
    </w:pPr>
  </w:style>
  <w:style w:type="paragraph" w:customStyle="1" w:styleId="PartText">
    <w:name w:val="Part Text"/>
    <w:basedOn w:val="Normal"/>
    <w:next w:val="Normal"/>
    <w:rsid w:val="0081408F"/>
    <w:pPr>
      <w:spacing w:before="120" w:line="360" w:lineRule="auto"/>
      <w:contextualSpacing/>
    </w:pPr>
    <w:rPr>
      <w:rFonts w:ascii="Book Antiqua" w:hAnsi="Book Antiqua"/>
      <w:spacing w:val="-6"/>
    </w:rPr>
  </w:style>
  <w:style w:type="paragraph" w:customStyle="1" w:styleId="PartNumber">
    <w:name w:val="Part Number"/>
    <w:basedOn w:val="ChapterNumber"/>
    <w:next w:val="PartTitle"/>
    <w:autoRedefine/>
    <w:qFormat/>
    <w:rsid w:val="002D03B5"/>
    <w:pPr>
      <w:keepNext w:val="0"/>
    </w:pPr>
  </w:style>
  <w:style w:type="paragraph" w:customStyle="1" w:styleId="PartTitle">
    <w:name w:val="Part Title"/>
    <w:basedOn w:val="ChapterTitle"/>
    <w:next w:val="Normal"/>
    <w:autoRedefine/>
    <w:qFormat/>
    <w:rsid w:val="00DF10DD"/>
    <w:pPr>
      <w:spacing w:before="0"/>
    </w:pPr>
    <w:rPr>
      <w:rFonts w:ascii="Arial" w:hAnsi="Arial"/>
    </w:rPr>
  </w:style>
  <w:style w:type="paragraph" w:styleId="Quote">
    <w:name w:val="Quote"/>
    <w:basedOn w:val="Normal"/>
    <w:next w:val="BodyText"/>
    <w:link w:val="QuoteChar"/>
    <w:qFormat/>
    <w:rsid w:val="00CA1DC3"/>
    <w:pPr>
      <w:tabs>
        <w:tab w:val="left" w:pos="346"/>
      </w:tabs>
      <w:spacing w:before="560" w:after="360"/>
      <w:ind w:left="432" w:right="432"/>
      <w:contextualSpacing/>
      <w:jc w:val="both"/>
    </w:pPr>
    <w:rPr>
      <w:rFonts w:ascii="Utopia" w:hAnsi="Utopia"/>
      <w:i/>
      <w:iCs/>
    </w:rPr>
  </w:style>
  <w:style w:type="character" w:customStyle="1" w:styleId="QuoteChar">
    <w:name w:val="Quote Char"/>
    <w:link w:val="Quote"/>
    <w:rsid w:val="00CA1DC3"/>
    <w:rPr>
      <w:rFonts w:ascii="Utopia" w:hAnsi="Utopia"/>
      <w:i/>
      <w:iCs/>
      <w:lang w:eastAsia="en-US"/>
    </w:rPr>
  </w:style>
  <w:style w:type="paragraph" w:customStyle="1" w:styleId="Results">
    <w:name w:val="Results"/>
    <w:basedOn w:val="Normal"/>
    <w:rsid w:val="00A36420"/>
    <w:pPr>
      <w:pBdr>
        <w:top w:val="single" w:sz="18" w:space="5" w:color="999999"/>
        <w:bottom w:val="single" w:sz="18" w:space="5" w:color="999999"/>
      </w:pBdr>
      <w:ind w:left="142" w:right="142"/>
    </w:pPr>
    <w:rPr>
      <w:rFonts w:ascii="TheSansMonoConNormal" w:hAnsi="TheSansMonoConNormal"/>
      <w:noProof/>
      <w:sz w:val="18"/>
    </w:rPr>
  </w:style>
  <w:style w:type="paragraph" w:customStyle="1" w:styleId="ExerciseNumList">
    <w:name w:val="Exercise Num List"/>
    <w:basedOn w:val="ExerciseBody"/>
    <w:locked/>
    <w:rsid w:val="00404202"/>
    <w:pPr>
      <w:numPr>
        <w:numId w:val="1"/>
      </w:numPr>
    </w:pPr>
  </w:style>
  <w:style w:type="paragraph" w:customStyle="1" w:styleId="ExerciseBody">
    <w:name w:val="Exercise Body"/>
    <w:basedOn w:val="Normal"/>
    <w:link w:val="ExerciseBodyChar"/>
    <w:qFormat/>
    <w:rsid w:val="00222109"/>
    <w:pPr>
      <w:spacing w:before="120"/>
      <w:ind w:left="288" w:right="288"/>
    </w:pPr>
    <w:rPr>
      <w:rFonts w:ascii="HelveticaNeue Condensed" w:hAnsi="HelveticaNeue Condensed"/>
    </w:rPr>
  </w:style>
  <w:style w:type="character" w:customStyle="1" w:styleId="ExerciseBodyChar">
    <w:name w:val="Exercise Body Char"/>
    <w:link w:val="ExerciseBody"/>
    <w:rsid w:val="00222109"/>
    <w:rPr>
      <w:rFonts w:ascii="HelveticaNeue Condensed" w:hAnsi="HelveticaNeue Condensed"/>
    </w:rPr>
  </w:style>
  <w:style w:type="paragraph" w:customStyle="1" w:styleId="ExerciseBullet">
    <w:name w:val="Exercise Bullet"/>
    <w:basedOn w:val="Normal"/>
    <w:rsid w:val="008C56E7"/>
    <w:pPr>
      <w:framePr w:wrap="notBeside" w:vAnchor="text" w:hAnchor="text" w:y="1"/>
      <w:numPr>
        <w:numId w:val="2"/>
      </w:numPr>
      <w:spacing w:before="120"/>
      <w:ind w:right="1152"/>
    </w:pPr>
    <w:rPr>
      <w:rFonts w:ascii="HelveticaNeue Condensed" w:hAnsi="HelveticaNeue Condensed"/>
    </w:rPr>
  </w:style>
  <w:style w:type="paragraph" w:customStyle="1" w:styleId="SBCode">
    <w:name w:val="SB Code"/>
    <w:basedOn w:val="Normal"/>
    <w:link w:val="SBCodeChar"/>
    <w:qFormat/>
    <w:rsid w:val="008C56E7"/>
    <w:pPr>
      <w:spacing w:before="120"/>
      <w:ind w:left="288" w:right="288"/>
      <w:contextualSpacing/>
    </w:pPr>
    <w:rPr>
      <w:rFonts w:ascii="TheSansMonoConNormal" w:hAnsi="TheSansMonoConNormal"/>
      <w:noProof/>
      <w:sz w:val="18"/>
    </w:rPr>
  </w:style>
  <w:style w:type="character" w:customStyle="1" w:styleId="SBCodeChar">
    <w:name w:val="SB Code Char"/>
    <w:link w:val="SBCode"/>
    <w:rsid w:val="008C56E7"/>
    <w:rPr>
      <w:rFonts w:ascii="TheSansMonoConNormal" w:hAnsi="TheSansMonoConNormal"/>
      <w:noProof/>
      <w:sz w:val="18"/>
    </w:rPr>
  </w:style>
  <w:style w:type="paragraph" w:customStyle="1" w:styleId="TableText">
    <w:name w:val="Table Text"/>
    <w:qFormat/>
    <w:rsid w:val="006C6578"/>
    <w:pPr>
      <w:spacing w:before="120" w:after="120"/>
      <w:contextualSpacing/>
    </w:pPr>
    <w:rPr>
      <w:rFonts w:ascii="Utopia" w:hAnsi="Utopia"/>
      <w:sz w:val="18"/>
    </w:rPr>
  </w:style>
  <w:style w:type="paragraph" w:customStyle="1" w:styleId="TableCaption">
    <w:name w:val="Table Caption"/>
    <w:basedOn w:val="FigureCaption"/>
    <w:next w:val="Normal"/>
    <w:qFormat/>
    <w:rsid w:val="009448E5"/>
    <w:pPr>
      <w:spacing w:after="120"/>
    </w:pPr>
  </w:style>
  <w:style w:type="paragraph" w:customStyle="1" w:styleId="TableHead">
    <w:name w:val="Table Head"/>
    <w:next w:val="Normal"/>
    <w:rsid w:val="006C6578"/>
    <w:pPr>
      <w:keepNext/>
      <w:spacing w:before="60" w:after="60" w:line="240" w:lineRule="exact"/>
      <w:ind w:left="720" w:hanging="720"/>
    </w:pPr>
    <w:rPr>
      <w:rFonts w:ascii="Arial Narrow" w:hAnsi="Arial Narrow"/>
      <w:b/>
    </w:rPr>
  </w:style>
  <w:style w:type="paragraph" w:customStyle="1" w:styleId="TableFootnote">
    <w:name w:val="Table Footnote"/>
    <w:basedOn w:val="Normal"/>
    <w:next w:val="Normal"/>
    <w:rsid w:val="008C56E7"/>
    <w:pPr>
      <w:spacing w:before="60" w:after="240"/>
      <w:contextualSpacing/>
    </w:pPr>
    <w:rPr>
      <w:rFonts w:ascii="Utopia" w:hAnsi="Utopia"/>
      <w:i/>
      <w:sz w:val="18"/>
    </w:rPr>
  </w:style>
  <w:style w:type="table" w:styleId="TableGrid">
    <w:name w:val="Table Grid"/>
    <w:basedOn w:val="TableNormal"/>
    <w:rsid w:val="00C16CBF"/>
    <w:pPr>
      <w:spacing w:after="120"/>
    </w:pPr>
    <w:rPr>
      <w:rFonts w:ascii="Times" w:hAnsi="Times"/>
    </w:rPr>
    <w:tblPr>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customStyle="1" w:styleId="UnnumberedList">
    <w:name w:val="Unnumbered List"/>
    <w:basedOn w:val="NumList"/>
    <w:rsid w:val="00CA1DC3"/>
    <w:pPr>
      <w:numPr>
        <w:numId w:val="0"/>
      </w:numPr>
      <w:spacing w:before="340"/>
      <w:ind w:left="864"/>
    </w:pPr>
  </w:style>
  <w:style w:type="paragraph" w:customStyle="1" w:styleId="NumList">
    <w:name w:val="Num List"/>
    <w:basedOn w:val="Normal"/>
    <w:rsid w:val="00FD638A"/>
    <w:pPr>
      <w:keepLines/>
      <w:numPr>
        <w:numId w:val="10"/>
      </w:numPr>
      <w:spacing w:before="120"/>
      <w:ind w:right="1152"/>
    </w:pPr>
    <w:rPr>
      <w:rFonts w:ascii="Utopia" w:hAnsi="Utopia"/>
      <w:sz w:val="18"/>
    </w:rPr>
  </w:style>
  <w:style w:type="paragraph" w:customStyle="1" w:styleId="QuoteSource">
    <w:name w:val="Quote Source"/>
    <w:basedOn w:val="Quote"/>
    <w:next w:val="Normal"/>
    <w:qFormat/>
    <w:rsid w:val="009448E5"/>
    <w:pPr>
      <w:spacing w:before="0"/>
      <w:ind w:left="0" w:right="0"/>
      <w:jc w:val="right"/>
    </w:pPr>
    <w:rPr>
      <w:i w:val="0"/>
    </w:rPr>
  </w:style>
  <w:style w:type="paragraph" w:customStyle="1" w:styleId="ExerciseHead">
    <w:name w:val="Exercise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BookTitle1">
    <w:name w:val="Book Title1"/>
    <w:basedOn w:val="Normal"/>
    <w:semiHidden/>
    <w:locked/>
    <w:rsid w:val="005856B4"/>
    <w:pPr>
      <w:spacing w:before="600" w:after="240"/>
    </w:pPr>
    <w:rPr>
      <w:rFonts w:ascii="HelveticaNeue MediumExt" w:hAnsi="HelveticaNeue MediumExt"/>
      <w:sz w:val="80"/>
    </w:rPr>
  </w:style>
  <w:style w:type="paragraph" w:customStyle="1" w:styleId="FMSubtitle">
    <w:name w:val="FM Subtitle"/>
    <w:basedOn w:val="Normal"/>
    <w:rsid w:val="005856B4"/>
    <w:pPr>
      <w:jc w:val="center"/>
      <w:outlineLvl w:val="0"/>
    </w:pPr>
    <w:rPr>
      <w:rFonts w:ascii="HelveticaNeue MediumCond" w:hAnsi="HelveticaNeue MediumCond"/>
      <w:color w:val="808080"/>
      <w:sz w:val="48"/>
    </w:rPr>
  </w:style>
  <w:style w:type="paragraph" w:customStyle="1" w:styleId="FMAuthor">
    <w:name w:val="FM Author"/>
    <w:basedOn w:val="Normal"/>
    <w:rsid w:val="00195810"/>
    <w:rPr>
      <w:rFonts w:ascii="HelveticaNeue MediumExt" w:hAnsi="HelveticaNeue MediumExt"/>
      <w:sz w:val="32"/>
    </w:rPr>
  </w:style>
  <w:style w:type="paragraph" w:customStyle="1" w:styleId="BookSubtitle">
    <w:name w:val="Book Subtitle"/>
    <w:basedOn w:val="BookTitle1"/>
    <w:semiHidden/>
    <w:locked/>
    <w:rsid w:val="005856B4"/>
    <w:pPr>
      <w:spacing w:before="120"/>
    </w:pPr>
    <w:rPr>
      <w:rFonts w:ascii="HelveticaNeue Condensed" w:hAnsi="HelveticaNeue Condensed"/>
      <w:sz w:val="60"/>
    </w:rPr>
  </w:style>
  <w:style w:type="paragraph" w:customStyle="1" w:styleId="FMText">
    <w:name w:val="FM Text"/>
    <w:basedOn w:val="Normal"/>
    <w:rsid w:val="005F7F62"/>
    <w:pPr>
      <w:contextualSpacing/>
    </w:pPr>
    <w:rPr>
      <w:rFonts w:ascii="Utopia" w:hAnsi="Utopia"/>
      <w:sz w:val="18"/>
    </w:rPr>
  </w:style>
  <w:style w:type="paragraph" w:customStyle="1" w:styleId="FMDedication">
    <w:name w:val="FM Dedication"/>
    <w:basedOn w:val="Normal"/>
    <w:rsid w:val="005856B4"/>
    <w:pPr>
      <w:jc w:val="center"/>
    </w:pPr>
    <w:rPr>
      <w:rFonts w:ascii="UtopiaItalic" w:hAnsi="UtopiaItalic"/>
      <w:i/>
    </w:rPr>
  </w:style>
  <w:style w:type="paragraph" w:customStyle="1" w:styleId="FMTextCont">
    <w:name w:val="FM Text Cont"/>
    <w:basedOn w:val="FMText"/>
    <w:rsid w:val="008D5C58"/>
    <w:pPr>
      <w:ind w:firstLine="576"/>
    </w:pPr>
  </w:style>
  <w:style w:type="paragraph" w:customStyle="1" w:styleId="Footnote">
    <w:name w:val="Footnote"/>
    <w:basedOn w:val="Normal"/>
    <w:rsid w:val="008C56E7"/>
    <w:rPr>
      <w:sz w:val="19"/>
    </w:rPr>
  </w:style>
  <w:style w:type="paragraph" w:styleId="DocumentMap">
    <w:name w:val="Document Map"/>
    <w:basedOn w:val="Normal"/>
    <w:semiHidden/>
    <w:rsid w:val="00E25424"/>
    <w:pPr>
      <w:shd w:val="clear" w:color="auto" w:fill="000080"/>
    </w:pPr>
    <w:rPr>
      <w:rFonts w:ascii="Tahoma" w:hAnsi="Tahoma" w:cs="Tahoma"/>
    </w:rPr>
  </w:style>
  <w:style w:type="paragraph" w:customStyle="1" w:styleId="ExerciseCode">
    <w:name w:val="Exercise Code"/>
    <w:basedOn w:val="Normal"/>
    <w:link w:val="ExerciseCodeChar"/>
    <w:qFormat/>
    <w:rsid w:val="00173C8B"/>
    <w:pPr>
      <w:spacing w:before="120"/>
      <w:ind w:left="288" w:right="288"/>
      <w:contextualSpacing/>
    </w:pPr>
    <w:rPr>
      <w:rFonts w:ascii="TheSansMonoConNormal" w:hAnsi="TheSansMonoConNormal"/>
      <w:noProof/>
      <w:sz w:val="18"/>
    </w:rPr>
  </w:style>
  <w:style w:type="character" w:customStyle="1" w:styleId="ExerciseCodeChar">
    <w:name w:val="Exercise Code Char"/>
    <w:link w:val="ExerciseCode"/>
    <w:rsid w:val="00173C8B"/>
    <w:rPr>
      <w:rFonts w:ascii="TheSansMonoConNormal" w:hAnsi="TheSansMonoConNormal"/>
      <w:noProof/>
      <w:sz w:val="18"/>
    </w:rPr>
  </w:style>
  <w:style w:type="paragraph" w:customStyle="1" w:styleId="ExerciseSubhead">
    <w:name w:val="Exercise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BodyTextCont">
    <w:name w:val="Body Text Cont"/>
    <w:basedOn w:val="Normal"/>
    <w:semiHidden/>
    <w:locked/>
    <w:rsid w:val="00100B19"/>
    <w:pPr>
      <w:suppressAutoHyphens/>
      <w:ind w:firstLine="720"/>
    </w:pPr>
    <w:rPr>
      <w:rFonts w:ascii="Utopia" w:hAnsi="Utopia"/>
      <w:sz w:val="18"/>
    </w:rPr>
  </w:style>
  <w:style w:type="character" w:styleId="Hyperlink">
    <w:name w:val="Hyperlink"/>
    <w:semiHidden/>
    <w:locked/>
    <w:rsid w:val="003A7043"/>
    <w:rPr>
      <w:color w:val="0000FF"/>
      <w:u w:val="single"/>
    </w:rPr>
  </w:style>
  <w:style w:type="paragraph" w:styleId="Footer">
    <w:name w:val="footer"/>
    <w:basedOn w:val="Normal"/>
    <w:link w:val="FooterChar"/>
    <w:rsid w:val="003038F1"/>
    <w:pPr>
      <w:tabs>
        <w:tab w:val="center" w:pos="4320"/>
        <w:tab w:val="right" w:pos="8640"/>
      </w:tabs>
    </w:pPr>
    <w:rPr>
      <w:rFonts w:ascii="Utopia" w:hAnsi="Utopia"/>
    </w:rPr>
  </w:style>
  <w:style w:type="paragraph" w:customStyle="1" w:styleId="NoteTipCaution">
    <w:name w:val="Note/Tip/Caution"/>
    <w:basedOn w:val="Normal"/>
    <w:next w:val="Normal"/>
    <w:link w:val="NoteTipCautionChar"/>
    <w:rsid w:val="00CA1DC3"/>
    <w:pPr>
      <w:pBdr>
        <w:top w:val="single" w:sz="4" w:space="10" w:color="auto"/>
        <w:bottom w:val="single" w:sz="4" w:space="10" w:color="auto"/>
      </w:pBdr>
      <w:spacing w:before="360" w:after="480" w:line="280" w:lineRule="exact"/>
      <w:ind w:left="144" w:right="144"/>
    </w:pPr>
    <w:rPr>
      <w:rFonts w:ascii="HelveticaNeue Condensed" w:hAnsi="HelveticaNeue Condensed"/>
    </w:rPr>
  </w:style>
  <w:style w:type="paragraph" w:customStyle="1" w:styleId="BodyTextFirst">
    <w:name w:val="Body Text First"/>
    <w:basedOn w:val="BodyText"/>
    <w:link w:val="BodyTextFirstChar"/>
    <w:rsid w:val="00B623DD"/>
    <w:pPr>
      <w:spacing w:before="120"/>
      <w:ind w:firstLine="0"/>
    </w:pPr>
  </w:style>
  <w:style w:type="character" w:customStyle="1" w:styleId="BodyTextFirstChar">
    <w:name w:val="Body Text First Char"/>
    <w:link w:val="BodyTextFirst"/>
    <w:rsid w:val="00B623DD"/>
    <w:rPr>
      <w:rFonts w:ascii="Utopia" w:hAnsi="Utopia"/>
      <w:sz w:val="18"/>
      <w:lang w:eastAsia="en-US"/>
    </w:rPr>
  </w:style>
  <w:style w:type="character" w:customStyle="1" w:styleId="CodeInline">
    <w:name w:val="Code Inline"/>
    <w:rsid w:val="009A4AF5"/>
    <w:rPr>
      <w:rFonts w:ascii="TheSansMonoConNormal" w:hAnsi="TheSansMonoConNormal"/>
      <w:color w:val="auto"/>
      <w:sz w:val="18"/>
      <w:bdr w:val="none" w:sz="0" w:space="0" w:color="auto"/>
      <w:shd w:val="clear" w:color="auto" w:fill="auto"/>
    </w:rPr>
  </w:style>
  <w:style w:type="paragraph" w:customStyle="1" w:styleId="TableTextLast">
    <w:name w:val="Table Text Last"/>
    <w:basedOn w:val="TableText"/>
    <w:next w:val="BodyText"/>
    <w:rsid w:val="00C16CBF"/>
    <w:pPr>
      <w:pBdr>
        <w:bottom w:val="dotted" w:sz="4" w:space="3" w:color="auto"/>
      </w:pBdr>
      <w:spacing w:after="240"/>
      <w:ind w:left="144" w:right="144"/>
    </w:pPr>
    <w:rPr>
      <w:rFonts w:ascii="Times New Roman" w:hAnsi="Times New Roman"/>
    </w:rPr>
  </w:style>
  <w:style w:type="paragraph" w:customStyle="1" w:styleId="Dingbat">
    <w:name w:val="Dingbat"/>
    <w:basedOn w:val="NoteTipCaution"/>
    <w:link w:val="DingbatCharChar"/>
    <w:rsid w:val="00C16CBF"/>
    <w:rPr>
      <w:rFonts w:ascii="ZapfDingbats" w:hAnsi="ZapfDingbats"/>
      <w:color w:val="BFBFBF"/>
    </w:rPr>
  </w:style>
  <w:style w:type="character" w:customStyle="1" w:styleId="DingbatCharChar">
    <w:name w:val="Dingbat Char Char"/>
    <w:link w:val="Dingbat"/>
    <w:rsid w:val="00C16CBF"/>
    <w:rPr>
      <w:rFonts w:ascii="ZapfDingbats" w:hAnsi="ZapfDingbats"/>
      <w:color w:val="BFBFBF"/>
      <w:szCs w:val="24"/>
      <w:lang w:val="en-US" w:eastAsia="en-US" w:bidi="ar-SA"/>
    </w:rPr>
  </w:style>
  <w:style w:type="table" w:customStyle="1" w:styleId="TableList">
    <w:name w:val="Table List"/>
    <w:basedOn w:val="TableNormal"/>
    <w:rsid w:val="00C16CBF"/>
    <w:pPr>
      <w:spacing w:after="120"/>
    </w:pPr>
    <w:rPr>
      <w:rFonts w:ascii="Times" w:hAnsi="Times"/>
    </w:rPr>
    <w:tblPr>
      <w:tblBorders>
        <w:top w:val="single" w:sz="6" w:space="0" w:color="auto"/>
        <w:bottom w:val="single" w:sz="6" w:space="0" w:color="auto"/>
      </w:tblBorders>
      <w:tblCellMar>
        <w:left w:w="0" w:type="dxa"/>
        <w:right w:w="0" w:type="dxa"/>
      </w:tblCellMar>
    </w:tblPr>
    <w:tcPr>
      <w:shd w:val="clear" w:color="auto" w:fill="auto"/>
    </w:tcPr>
  </w:style>
  <w:style w:type="character" w:styleId="PageNumber">
    <w:name w:val="page number"/>
    <w:basedOn w:val="DefaultParagraphFont"/>
    <w:rsid w:val="00C456A1"/>
  </w:style>
  <w:style w:type="paragraph" w:customStyle="1" w:styleId="SideBarSubhead">
    <w:name w:val="Side Bar Subhead"/>
    <w:basedOn w:val="Normal"/>
    <w:rsid w:val="008C56E7"/>
    <w:pPr>
      <w:spacing w:before="120" w:after="240"/>
      <w:ind w:left="288" w:right="288"/>
      <w:contextualSpacing/>
      <w:jc w:val="center"/>
    </w:pPr>
    <w:rPr>
      <w:rFonts w:ascii="Arial" w:hAnsi="Arial"/>
      <w:b/>
      <w:color w:val="808080"/>
      <w:sz w:val="21"/>
      <w:u w:val="single"/>
    </w:rPr>
  </w:style>
  <w:style w:type="paragraph" w:customStyle="1" w:styleId="SideBarBody">
    <w:name w:val="Side Bar Body"/>
    <w:basedOn w:val="Normal"/>
    <w:link w:val="SideBarBodyChar"/>
    <w:qFormat/>
    <w:rsid w:val="008C56E7"/>
    <w:pPr>
      <w:spacing w:before="120"/>
      <w:ind w:left="288" w:right="288"/>
    </w:pPr>
    <w:rPr>
      <w:rFonts w:ascii="HelveticaNeue Condensed" w:hAnsi="HelveticaNeue Condensed"/>
    </w:rPr>
  </w:style>
  <w:style w:type="character" w:customStyle="1" w:styleId="SideBarBodyChar">
    <w:name w:val="Side Bar Body Char"/>
    <w:link w:val="SideBarBody"/>
    <w:rsid w:val="008C56E7"/>
    <w:rPr>
      <w:rFonts w:ascii="HelveticaNeue Condensed" w:hAnsi="HelveticaNeue Condensed"/>
    </w:rPr>
  </w:style>
  <w:style w:type="paragraph" w:customStyle="1" w:styleId="ExerciseLast">
    <w:name w:val="Exercise Last"/>
    <w:basedOn w:val="Normal"/>
    <w:link w:val="ExerciseLastChar"/>
    <w:qFormat/>
    <w:rsid w:val="0023262B"/>
    <w:pPr>
      <w:pBdr>
        <w:bottom w:val="single" w:sz="18" w:space="3" w:color="auto"/>
      </w:pBdr>
      <w:spacing w:before="120"/>
      <w:ind w:left="288" w:right="288"/>
    </w:pPr>
    <w:rPr>
      <w:rFonts w:ascii="HelveticaNeue Condensed" w:hAnsi="HelveticaNeue Condensed"/>
    </w:rPr>
  </w:style>
  <w:style w:type="character" w:customStyle="1" w:styleId="ExerciseLastChar">
    <w:name w:val="Exercise Last Char"/>
    <w:link w:val="ExerciseLast"/>
    <w:rsid w:val="0023262B"/>
    <w:rPr>
      <w:rFonts w:ascii="HelveticaNeue Condensed" w:hAnsi="HelveticaNeue Condensed"/>
      <w:lang w:eastAsia="en-US"/>
    </w:rPr>
  </w:style>
  <w:style w:type="paragraph" w:customStyle="1" w:styleId="SideBarLast">
    <w:name w:val="Side Bar Last"/>
    <w:basedOn w:val="Normal"/>
    <w:link w:val="SideBarLastChar"/>
    <w:qFormat/>
    <w:rsid w:val="0023262B"/>
    <w:pPr>
      <w:pBdr>
        <w:bottom w:val="single" w:sz="18" w:space="3" w:color="auto"/>
      </w:pBdr>
      <w:spacing w:before="120"/>
      <w:ind w:left="288" w:right="288"/>
    </w:pPr>
    <w:rPr>
      <w:rFonts w:ascii="HelveticaNeue Condensed" w:hAnsi="HelveticaNeue Condensed"/>
    </w:rPr>
  </w:style>
  <w:style w:type="character" w:customStyle="1" w:styleId="SideBarLastChar">
    <w:name w:val="Side Bar Last Char"/>
    <w:link w:val="SideBarLast"/>
    <w:rsid w:val="0023262B"/>
    <w:rPr>
      <w:rFonts w:ascii="HelveticaNeue Condensed" w:hAnsi="HelveticaNeue Condensed"/>
      <w:lang w:eastAsia="en-US"/>
    </w:rPr>
  </w:style>
  <w:style w:type="paragraph" w:customStyle="1" w:styleId="SideBarBullet">
    <w:name w:val="Side Bar Bullet"/>
    <w:basedOn w:val="Normal"/>
    <w:rsid w:val="005C35C4"/>
    <w:pPr>
      <w:framePr w:wrap="notBeside" w:vAnchor="text" w:hAnchor="text" w:y="1"/>
      <w:numPr>
        <w:numId w:val="3"/>
      </w:numPr>
      <w:spacing w:before="120"/>
      <w:ind w:right="1152"/>
    </w:pPr>
    <w:rPr>
      <w:rFonts w:ascii="HelveticaNeue Condensed" w:hAnsi="HelveticaNeue Condensed"/>
    </w:rPr>
  </w:style>
  <w:style w:type="paragraph" w:customStyle="1" w:styleId="ExerciseNum">
    <w:name w:val="Exercise Num"/>
    <w:basedOn w:val="Normal"/>
    <w:link w:val="ExerciseNumChar"/>
    <w:qFormat/>
    <w:rsid w:val="001F4B5D"/>
    <w:pPr>
      <w:numPr>
        <w:numId w:val="5"/>
      </w:numPr>
      <w:spacing w:before="120"/>
      <w:ind w:right="1152"/>
    </w:pPr>
    <w:rPr>
      <w:rFonts w:ascii="HelveticaNeue Condensed" w:hAnsi="HelveticaNeue Condensed"/>
    </w:rPr>
  </w:style>
  <w:style w:type="character" w:customStyle="1" w:styleId="ExerciseNumChar">
    <w:name w:val="Exercise Num Char"/>
    <w:link w:val="ExerciseNum"/>
    <w:rsid w:val="001F4B5D"/>
    <w:rPr>
      <w:rFonts w:ascii="HelveticaNeue Condensed" w:hAnsi="HelveticaNeue Condensed"/>
      <w:lang w:val="en-US" w:eastAsia="en-US" w:bidi="ar-SA"/>
    </w:rPr>
  </w:style>
  <w:style w:type="paragraph" w:customStyle="1" w:styleId="SideBarNum">
    <w:name w:val="Side Bar Num"/>
    <w:basedOn w:val="Normal"/>
    <w:link w:val="SideBarNumChar"/>
    <w:qFormat/>
    <w:rsid w:val="002504DD"/>
    <w:pPr>
      <w:numPr>
        <w:numId w:val="6"/>
      </w:numPr>
      <w:spacing w:before="120"/>
      <w:ind w:right="1152"/>
    </w:pPr>
    <w:rPr>
      <w:rFonts w:ascii="HelveticaNeue Condensed" w:hAnsi="HelveticaNeue Condensed"/>
    </w:rPr>
  </w:style>
  <w:style w:type="character" w:customStyle="1" w:styleId="SideBarNumChar">
    <w:name w:val="Side Bar Num Char"/>
    <w:link w:val="SideBarNum"/>
    <w:rsid w:val="002504DD"/>
    <w:rPr>
      <w:rFonts w:ascii="HelveticaNeue Condensed" w:hAnsi="HelveticaNeue Condensed"/>
      <w:lang w:val="en-US" w:eastAsia="en-US" w:bidi="ar-SA"/>
    </w:rPr>
  </w:style>
  <w:style w:type="paragraph" w:customStyle="1" w:styleId="SideBarHead">
    <w:name w:val="Side Bar Head"/>
    <w:basedOn w:val="Normal"/>
    <w:next w:val="Normal"/>
    <w:rsid w:val="00C16CBF"/>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paragraph" w:customStyle="1" w:styleId="FooterText">
    <w:name w:val="Footer Text"/>
    <w:rsid w:val="00686711"/>
    <w:pPr>
      <w:tabs>
        <w:tab w:val="center" w:pos="4680"/>
        <w:tab w:val="right" w:pos="9360"/>
      </w:tabs>
      <w:spacing w:before="240" w:after="480" w:line="276" w:lineRule="auto"/>
    </w:pPr>
    <w:rPr>
      <w:rFonts w:ascii="Utopia" w:hAnsi="Utopia"/>
    </w:rPr>
  </w:style>
  <w:style w:type="paragraph" w:customStyle="1" w:styleId="FMBookTitle">
    <w:name w:val="FM Book Title"/>
    <w:basedOn w:val="ChapterTitle"/>
    <w:rsid w:val="00B30B8A"/>
    <w:rPr>
      <w:rFonts w:ascii="HelveticaNeue MediumCond" w:hAnsi="HelveticaNeue MediumCond"/>
      <w:b w:val="0"/>
      <w:spacing w:val="-20"/>
    </w:rPr>
  </w:style>
  <w:style w:type="paragraph" w:customStyle="1" w:styleId="FMEdition">
    <w:name w:val="FM Edition"/>
    <w:basedOn w:val="Normal"/>
    <w:rsid w:val="00195810"/>
    <w:pPr>
      <w:jc w:val="center"/>
      <w:outlineLvl w:val="0"/>
    </w:pPr>
    <w:rPr>
      <w:rFonts w:ascii="HelveticaNeue MediumCond" w:hAnsi="HelveticaNeue MediumCond"/>
      <w:color w:val="808080"/>
      <w:sz w:val="48"/>
    </w:rPr>
  </w:style>
  <w:style w:type="paragraph" w:customStyle="1" w:styleId="FMCopyrightCredits">
    <w:name w:val="FM Copyright Credits"/>
    <w:basedOn w:val="Normal"/>
    <w:rsid w:val="005F7F62"/>
    <w:pPr>
      <w:spacing w:before="240"/>
      <w:ind w:left="648" w:hanging="288"/>
      <w:contextualSpacing/>
    </w:pPr>
    <w:rPr>
      <w:rFonts w:ascii="Utopia" w:hAnsi="Utopia"/>
      <w:sz w:val="18"/>
    </w:rPr>
  </w:style>
  <w:style w:type="paragraph" w:customStyle="1" w:styleId="FMCopyrightCreditsLast">
    <w:name w:val="FM Copyright Credits Last"/>
    <w:basedOn w:val="FMCopyrightCredits"/>
    <w:next w:val="FMCopyright"/>
    <w:rsid w:val="005F7F62"/>
    <w:pPr>
      <w:spacing w:before="0" w:after="240"/>
    </w:pPr>
  </w:style>
  <w:style w:type="paragraph" w:customStyle="1" w:styleId="FMHead">
    <w:name w:val="FM Head"/>
    <w:basedOn w:val="ChapterTitle"/>
    <w:rsid w:val="005F7F62"/>
    <w:rPr>
      <w:rFonts w:ascii="Trebuchet MS" w:hAnsi="Trebuchet MS"/>
      <w:spacing w:val="-20"/>
    </w:rPr>
  </w:style>
  <w:style w:type="paragraph" w:customStyle="1" w:styleId="TOC21">
    <w:name w:val="TOC 21"/>
    <w:basedOn w:val="Normal"/>
    <w:next w:val="Normal"/>
    <w:uiPriority w:val="39"/>
    <w:rsid w:val="00FC648F"/>
    <w:pPr>
      <w:tabs>
        <w:tab w:val="right" w:leader="dot" w:pos="8626"/>
      </w:tabs>
      <w:spacing w:before="240"/>
      <w:ind w:left="245"/>
    </w:pPr>
    <w:rPr>
      <w:rFonts w:ascii="HelveticaNeue MediumCond" w:hAnsi="HelveticaNeue MediumCond"/>
      <w:b/>
      <w:noProof/>
    </w:rPr>
  </w:style>
  <w:style w:type="paragraph" w:customStyle="1" w:styleId="TOC31">
    <w:name w:val="TOC 31"/>
    <w:basedOn w:val="Normal"/>
    <w:next w:val="Normal"/>
    <w:autoRedefine/>
    <w:uiPriority w:val="39"/>
    <w:rsid w:val="00FC648F"/>
    <w:pPr>
      <w:tabs>
        <w:tab w:val="right" w:leader="dot" w:pos="8626"/>
      </w:tabs>
      <w:spacing w:after="95"/>
      <w:ind w:left="475"/>
    </w:pPr>
    <w:rPr>
      <w:rFonts w:ascii="HelveticaNeue MediumCond" w:hAnsi="HelveticaNeue MediumCond"/>
    </w:rPr>
  </w:style>
  <w:style w:type="paragraph" w:customStyle="1" w:styleId="PartOpenerText">
    <w:name w:val="Part Opener Text"/>
    <w:basedOn w:val="Normal"/>
    <w:next w:val="BodyText"/>
    <w:semiHidden/>
    <w:rsid w:val="005F7F62"/>
    <w:pPr>
      <w:spacing w:before="120" w:line="360" w:lineRule="auto"/>
      <w:contextualSpacing/>
    </w:pPr>
    <w:rPr>
      <w:rFonts w:ascii="Trebuchet MS" w:hAnsi="Trebuchet MS"/>
      <w:b/>
      <w:spacing w:val="-6"/>
    </w:rPr>
  </w:style>
  <w:style w:type="table" w:customStyle="1" w:styleId="ApressTable">
    <w:name w:val="Apress Table"/>
    <w:basedOn w:val="TableNormal"/>
    <w:rsid w:val="00C16CBF"/>
    <w:pPr>
      <w:spacing w:before="120" w:after="120"/>
    </w:pPr>
    <w:rPr>
      <w:rFonts w:ascii="Utopia" w:hAnsi="Utopia"/>
      <w:sz w:val="18"/>
    </w:rPr>
    <w:tblPr>
      <w:tblCellMar>
        <w:left w:w="0" w:type="dxa"/>
        <w:right w:w="0" w:type="dxa"/>
      </w:tblCellMar>
    </w:tblPr>
  </w:style>
  <w:style w:type="table" w:styleId="TableList3">
    <w:name w:val="Table List 3"/>
    <w:basedOn w:val="TableNormal"/>
    <w:semiHidden/>
    <w:locked/>
    <w:rsid w:val="0043083A"/>
    <w:pPr>
      <w:spacing w:after="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odyTextIndent">
    <w:name w:val="Body Text Indent"/>
    <w:basedOn w:val="Normal"/>
    <w:link w:val="BodyTextIndentChar"/>
    <w:semiHidden/>
    <w:locked/>
    <w:rsid w:val="004B5B88"/>
    <w:pPr>
      <w:ind w:left="360"/>
    </w:pPr>
  </w:style>
  <w:style w:type="character" w:customStyle="1" w:styleId="BodyTextIndentChar">
    <w:name w:val="Body Text Indent Char"/>
    <w:link w:val="BodyTextIndent"/>
    <w:rsid w:val="004B5B88"/>
    <w:rPr>
      <w:sz w:val="24"/>
      <w:lang w:eastAsia="en-US"/>
    </w:rPr>
  </w:style>
  <w:style w:type="paragraph" w:styleId="BodyTextFirstIndent2">
    <w:name w:val="Body Text First Indent 2"/>
    <w:basedOn w:val="BodyTextIndent"/>
    <w:link w:val="BodyTextFirstIndent2Char"/>
    <w:semiHidden/>
    <w:locked/>
    <w:rsid w:val="004B5B88"/>
    <w:pPr>
      <w:ind w:firstLine="210"/>
    </w:pPr>
  </w:style>
  <w:style w:type="character" w:customStyle="1" w:styleId="BodyTextFirstIndent2Char">
    <w:name w:val="Body Text First Indent 2 Char"/>
    <w:basedOn w:val="BodyTextIndentChar"/>
    <w:link w:val="BodyTextFirstIndent2"/>
    <w:rsid w:val="004B5B88"/>
    <w:rPr>
      <w:sz w:val="24"/>
      <w:lang w:eastAsia="en-US"/>
    </w:rPr>
  </w:style>
  <w:style w:type="character" w:customStyle="1" w:styleId="NoteTipCautionChar">
    <w:name w:val="Note/Tip/Caution Char"/>
    <w:link w:val="NoteTipCaution"/>
    <w:rsid w:val="00CA1DC3"/>
    <w:rPr>
      <w:rFonts w:ascii="HelveticaNeue Condensed" w:hAnsi="HelveticaNeue Condensed"/>
      <w:lang w:eastAsia="en-US"/>
    </w:rPr>
  </w:style>
  <w:style w:type="character" w:customStyle="1" w:styleId="FooterChar">
    <w:name w:val="Footer Char"/>
    <w:link w:val="Footer"/>
    <w:rsid w:val="009448E5"/>
    <w:rPr>
      <w:rFonts w:ascii="Utopia" w:hAnsi="Utopia"/>
      <w:lang w:eastAsia="en-US"/>
    </w:rPr>
  </w:style>
  <w:style w:type="paragraph" w:styleId="Header">
    <w:name w:val="header"/>
    <w:basedOn w:val="Normal"/>
    <w:link w:val="HeaderChar"/>
    <w:locked/>
    <w:rsid w:val="00384E5F"/>
    <w:pPr>
      <w:tabs>
        <w:tab w:val="center" w:pos="4680"/>
        <w:tab w:val="right" w:pos="9360"/>
      </w:tabs>
    </w:pPr>
  </w:style>
  <w:style w:type="character" w:customStyle="1" w:styleId="HeaderChar">
    <w:name w:val="Header Char"/>
    <w:link w:val="Header"/>
    <w:rsid w:val="00384E5F"/>
    <w:rPr>
      <w:sz w:val="24"/>
      <w:lang w:eastAsia="en-US"/>
    </w:rPr>
  </w:style>
  <w:style w:type="character" w:styleId="CommentReference">
    <w:name w:val="annotation reference"/>
    <w:semiHidden/>
    <w:locked/>
    <w:rsid w:val="00876398"/>
    <w:rPr>
      <w:sz w:val="16"/>
      <w:szCs w:val="16"/>
    </w:rPr>
  </w:style>
  <w:style w:type="paragraph" w:styleId="CommentText">
    <w:name w:val="annotation text"/>
    <w:basedOn w:val="Normal"/>
    <w:link w:val="CommentTextChar"/>
    <w:semiHidden/>
    <w:locked/>
    <w:rsid w:val="00876398"/>
    <w:rPr>
      <w:rFonts w:ascii="Times" w:hAnsi="Times"/>
    </w:rPr>
  </w:style>
  <w:style w:type="character" w:customStyle="1" w:styleId="CommentTextChar">
    <w:name w:val="Comment Text Char"/>
    <w:link w:val="CommentText"/>
    <w:rsid w:val="00876398"/>
    <w:rPr>
      <w:rFonts w:ascii="Times" w:hAnsi="Times"/>
      <w:lang w:eastAsia="en-US"/>
    </w:rPr>
  </w:style>
  <w:style w:type="paragraph" w:customStyle="1" w:styleId="Figure">
    <w:name w:val="Figure"/>
    <w:next w:val="Normal"/>
    <w:rsid w:val="0065537B"/>
    <w:pPr>
      <w:keepNext/>
      <w:spacing w:before="240"/>
    </w:pPr>
    <w:rPr>
      <w:rFonts w:ascii="Arial" w:hAnsi="Arial" w:cs="Arial"/>
      <w:sz w:val="18"/>
    </w:rPr>
  </w:style>
  <w:style w:type="character" w:customStyle="1" w:styleId="FigureCaptionChar">
    <w:name w:val="Figure Caption Char"/>
    <w:link w:val="FigureCaption"/>
    <w:rsid w:val="00CD0A7B"/>
    <w:rPr>
      <w:rFonts w:ascii="Utopia" w:hAnsi="Utopia"/>
      <w:i/>
      <w:noProof/>
      <w:sz w:val="18"/>
      <w:lang w:bidi="ar-SA"/>
    </w:rPr>
  </w:style>
  <w:style w:type="paragraph" w:customStyle="1" w:styleId="xmsonormal">
    <w:name w:val="x_msonormal"/>
    <w:basedOn w:val="Normal"/>
    <w:rsid w:val="00CD0A7B"/>
    <w:pPr>
      <w:spacing w:before="100" w:beforeAutospacing="1" w:after="100" w:afterAutospacing="1"/>
    </w:pPr>
    <w:rPr>
      <w:color w:val="231F20"/>
    </w:rPr>
  </w:style>
  <w:style w:type="paragraph" w:styleId="BalloonText">
    <w:name w:val="Balloon Text"/>
    <w:basedOn w:val="Normal"/>
    <w:link w:val="BalloonTextChar"/>
    <w:locked/>
    <w:rsid w:val="00CD0A7B"/>
    <w:rPr>
      <w:rFonts w:ascii="Tahoma" w:hAnsi="Tahoma" w:cs="Tahoma"/>
      <w:sz w:val="16"/>
      <w:szCs w:val="16"/>
    </w:rPr>
  </w:style>
  <w:style w:type="character" w:customStyle="1" w:styleId="BalloonTextChar">
    <w:name w:val="Balloon Text Char"/>
    <w:link w:val="BalloonText"/>
    <w:rsid w:val="00CD0A7B"/>
    <w:rPr>
      <w:rFonts w:ascii="Tahoma" w:hAnsi="Tahoma" w:cs="Tahoma"/>
      <w:sz w:val="16"/>
      <w:szCs w:val="16"/>
    </w:rPr>
  </w:style>
  <w:style w:type="character" w:styleId="Strong">
    <w:name w:val="Strong"/>
    <w:qFormat/>
    <w:locked/>
    <w:rsid w:val="00123A6F"/>
    <w:rPr>
      <w:b/>
      <w:bCs/>
    </w:rPr>
  </w:style>
  <w:style w:type="paragraph" w:styleId="CommentSubject">
    <w:name w:val="annotation subject"/>
    <w:basedOn w:val="CommentText"/>
    <w:next w:val="CommentText"/>
    <w:link w:val="CommentSubjectChar"/>
    <w:semiHidden/>
    <w:unhideWhenUsed/>
    <w:locked/>
    <w:rsid w:val="009845F6"/>
    <w:rPr>
      <w:rFonts w:ascii="Calibri" w:hAnsi="Calibri"/>
      <w:b/>
      <w:bCs/>
    </w:rPr>
  </w:style>
  <w:style w:type="character" w:customStyle="1" w:styleId="CommentSubjectChar">
    <w:name w:val="Comment Subject Char"/>
    <w:link w:val="CommentSubject"/>
    <w:semiHidden/>
    <w:rsid w:val="009845F6"/>
    <w:rPr>
      <w:rFonts w:ascii="Calibri" w:eastAsia="Calibri" w:hAnsi="Calibri" w:cs="Times New Roman"/>
      <w:b/>
      <w:bCs/>
      <w:lang w:eastAsia="en-US"/>
    </w:rPr>
  </w:style>
  <w:style w:type="paragraph" w:styleId="Revision">
    <w:name w:val="Revision"/>
    <w:hidden/>
    <w:uiPriority w:val="99"/>
    <w:semiHidden/>
    <w:rsid w:val="007E3332"/>
    <w:rPr>
      <w:rFonts w:asciiTheme="minorHAnsi" w:eastAsiaTheme="minorHAnsi" w:hAnsiTheme="minorHAnsi" w:cstheme="minorBidi"/>
      <w:sz w:val="22"/>
      <w:szCs w:val="22"/>
    </w:rPr>
  </w:style>
  <w:style w:type="character" w:customStyle="1" w:styleId="MAC">
    <w:name w:val="MAC"/>
    <w:basedOn w:val="DefaultParagraphFont"/>
    <w:uiPriority w:val="1"/>
    <w:rsid w:val="008D0194"/>
    <w:rPr>
      <w:rFonts w:ascii="Arial" w:hAnsi="Arial" w:cs="Arial"/>
      <w:b/>
      <w:color w:val="0000FF"/>
    </w:rPr>
  </w:style>
  <w:style w:type="paragraph" w:styleId="ListParagraph">
    <w:name w:val="List Paragraph"/>
    <w:basedOn w:val="Normal"/>
    <w:uiPriority w:val="34"/>
    <w:qFormat/>
    <w:rsid w:val="00083C4E"/>
    <w:pPr>
      <w:ind w:left="720"/>
      <w:contextualSpacing/>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9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C2097B97DF264BB65A0BB3088D7019" ma:contentTypeVersion="" ma:contentTypeDescription="Create a new document." ma:contentTypeScope="" ma:versionID="e3510a86331c40a54df3c5f6aec2f3e8">
  <xsd:schema xmlns:xsd="http://www.w3.org/2001/XMLSchema" xmlns:xs="http://www.w3.org/2001/XMLSchema" xmlns:p="http://schemas.microsoft.com/office/2006/metadata/properties" xmlns:ns2="119e8ce9-fc33-4402-becb-6d0fbcbb8ab0" xmlns:ns3="149daad8-53e0-4e54-a1b9-e9d4e4fc36cb" xmlns:ns4="E0F8035F-D44A-4A68-BA6A-153AF2BBE50F" xmlns:ns5="e0f8035f-d44a-4a68-ba6a-153af2bbe50f" xmlns:ns6="156f493c-1256-4bd4-8203-febe35b14d0d" targetNamespace="http://schemas.microsoft.com/office/2006/metadata/properties" ma:root="true" ma:fieldsID="1f323206b43f57da22ab7ea1b4f8e227" ns2:_="" ns3:_="" ns4:_="" ns5:_="" ns6:_="">
    <xsd:import namespace="119e8ce9-fc33-4402-becb-6d0fbcbb8ab0"/>
    <xsd:import namespace="149daad8-53e0-4e54-a1b9-e9d4e4fc36cb"/>
    <xsd:import namespace="E0F8035F-D44A-4A68-BA6A-153AF2BBE50F"/>
    <xsd:import namespace="e0f8035f-d44a-4a68-ba6a-153af2bbe50f"/>
    <xsd:import namespace="156f493c-1256-4bd4-8203-febe35b14d0d"/>
    <xsd:element name="properties">
      <xsd:complexType>
        <xsd:sequence>
          <xsd:element name="documentManagement">
            <xsd:complexType>
              <xsd:all>
                <xsd:element ref="ns2:Status" minOccurs="0"/>
                <xsd:element ref="ns3:Chapter_x0020_Number" minOccurs="0"/>
                <xsd:element ref="ns4:StatusFrom" minOccurs="0"/>
                <xsd:element ref="ns4:StatusTo" minOccurs="0"/>
                <xsd:element ref="ns5:Update_x0020_ChapterOn_x0020_Root" minOccurs="0"/>
                <xsd:element ref="ns5:Update_x0020_ChapterOn_x0020_Root_x0028_1_x0029_" minOccurs="0"/>
                <xsd:element ref="ns6:SharedWithUsers" minOccurs="0"/>
                <xsd:element ref="ns6:SharingHintHash" minOccurs="0"/>
                <xsd:element ref="ns6: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9e8ce9-fc33-4402-becb-6d0fbcbb8ab0" elementFormDefault="qualified">
    <xsd:import namespace="http://schemas.microsoft.com/office/2006/documentManagement/types"/>
    <xsd:import namespace="http://schemas.microsoft.com/office/infopath/2007/PartnerControls"/>
    <xsd:element name="Status" ma:index="8" nillable="true" ma:displayName="Status" ma:default="First Draft" ma:format="Dropdown" ma:internalName="Status">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149daad8-53e0-4e54-a1b9-e9d4e4fc36cb" elementFormDefault="qualified">
    <xsd:import namespace="http://schemas.microsoft.com/office/2006/documentManagement/types"/>
    <xsd:import namespace="http://schemas.microsoft.com/office/infopath/2007/PartnerControls"/>
    <xsd:element name="Chapter_x0020_Number" ma:index="9" nillable="true" ma:displayName="Chapter Number" ma:internalName="Chapter_x0020_Number">
      <xsd:simpleType>
        <xsd:restriction base="dms:Text">
          <xsd:maxLength value="2"/>
        </xsd:restriction>
      </xsd:simpleType>
    </xsd:element>
  </xsd:schema>
  <xsd:schema xmlns:xsd="http://www.w3.org/2001/XMLSchema" xmlns:xs="http://www.w3.org/2001/XMLSchema" xmlns:dms="http://schemas.microsoft.com/office/2006/documentManagement/types" xmlns:pc="http://schemas.microsoft.com/office/infopath/2007/PartnerControls" targetNamespace="E0F8035F-D44A-4A68-BA6A-153AF2BBE50F" elementFormDefault="qualified">
    <xsd:import namespace="http://schemas.microsoft.com/office/2006/documentManagement/types"/>
    <xsd:import namespace="http://schemas.microsoft.com/office/infopath/2007/PartnerControls"/>
    <xsd:element name="StatusFrom" ma:index="10" nillable="true" ma:displayName="StatusFrom" ma:default="First Draft" ma:format="Dropdown" ma:internalName="StatusFrom">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element name="StatusTo" ma:index="11" nillable="true" ma:displayName="StatusTo" ma:default="First Draft" ma:format="Dropdown" ma:internalName="StatusTo">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e0f8035f-d44a-4a68-ba6a-153af2bbe50f" elementFormDefault="qualified">
    <xsd:import namespace="http://schemas.microsoft.com/office/2006/documentManagement/types"/>
    <xsd:import namespace="http://schemas.microsoft.com/office/infopath/2007/PartnerControls"/>
    <xsd:element name="Update_x0020_ChapterOn_x0020_Root" ma:index="12" nillable="true" ma:displayName="Update ChapterOn Root" ma:internalName="Update_x0020_ChapterOn_x0020_Root">
      <xsd:complexType>
        <xsd:complexContent>
          <xsd:extension base="dms:URL">
            <xsd:sequence>
              <xsd:element name="Url" type="dms:ValidUrl" minOccurs="0" nillable="true"/>
              <xsd:element name="Description" type="xsd:string" nillable="true"/>
            </xsd:sequence>
          </xsd:extension>
        </xsd:complexContent>
      </xsd:complexType>
    </xsd:element>
    <xsd:element name="Update_x0020_ChapterOn_x0020_Root_x0028_1_x0029_" ma:index="13" nillable="true" ma:displayName="Update ChapterOn Root" ma:internalName="Update_x0020_ChapterOn_x0020_Root_x0028_1_x0029_">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56f493c-1256-4bd4-8203-febe35b14d0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To xmlns="E0F8035F-D44A-4A68-BA6A-153AF2BBE50F">Chapter Page Proof</StatusTo>
    <SharedWithUsers xmlns="156f493c-1256-4bd4-8203-febe35b14d0d">
      <UserInfo>
        <DisplayName/>
        <AccountId xsi:nil="true"/>
        <AccountType/>
      </UserInfo>
    </SharedWithUsers>
    <Chapter_x0020_Number xmlns="149daad8-53e0-4e54-a1b9-e9d4e4fc36cb">11</Chapter_x0020_Number>
    <StatusFrom xmlns="E0F8035F-D44A-4A68-BA6A-153AF2BBE50F">Index</StatusFrom>
    <Status xmlns="119e8ce9-fc33-4402-becb-6d0fbcbb8ab0">Chapter Page Proof</Status>
    <Update_x0020_ChapterOn_x0020_Root xmlns="e0f8035f-d44a-4a68-ba6a-153af2bbe50f">
      <Url>https://apressmedia.sharepoint.com/sites/201309/learn2dgamedeve/_layouts/15/wrkstat.aspx?List=f61eeda4-2b8e-4997-aabf-218fd23455c0&amp;WorkflowInstanceName=c06f9b51-ab4d-4497-84a8-076e541cd7d9</Url>
      <Description>Complete</Description>
    </Update_x0020_ChapterOn_x0020_Root>
    <Update_x0020_ChapterOn_x0020_Root_x0028_1_x0029_ xmlns="e0f8035f-d44a-4a68-ba6a-153af2bbe50f">
      <Url xsi:nil="true"/>
      <Description xsi:nil="true"/>
    </Update_x0020_ChapterOn_x0020_Root_x0028_1_x0029_>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34B858-1283-4673-BFE7-3DBE4C2734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9e8ce9-fc33-4402-becb-6d0fbcbb8ab0"/>
    <ds:schemaRef ds:uri="149daad8-53e0-4e54-a1b9-e9d4e4fc36cb"/>
    <ds:schemaRef ds:uri="E0F8035F-D44A-4A68-BA6A-153AF2BBE50F"/>
    <ds:schemaRef ds:uri="e0f8035f-d44a-4a68-ba6a-153af2bbe50f"/>
    <ds:schemaRef ds:uri="156f493c-1256-4bd4-8203-febe35b14d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4041B5-417C-46F1-BD27-4976574C5CAE}">
  <ds:schemaRefs>
    <ds:schemaRef ds:uri="http://schemas.microsoft.com/office/2006/metadata/properties"/>
    <ds:schemaRef ds:uri="http://schemas.microsoft.com/office/infopath/2007/PartnerControls"/>
    <ds:schemaRef ds:uri="E0F8035F-D44A-4A68-BA6A-153AF2BBE50F"/>
    <ds:schemaRef ds:uri="156f493c-1256-4bd4-8203-febe35b14d0d"/>
    <ds:schemaRef ds:uri="149daad8-53e0-4e54-a1b9-e9d4e4fc36cb"/>
    <ds:schemaRef ds:uri="119e8ce9-fc33-4402-becb-6d0fbcbb8ab0"/>
    <ds:schemaRef ds:uri="e0f8035f-d44a-4a68-ba6a-153af2bbe50f"/>
  </ds:schemaRefs>
</ds:datastoreItem>
</file>

<file path=customXml/itemProps3.xml><?xml version="1.0" encoding="utf-8"?>
<ds:datastoreItem xmlns:ds="http://schemas.openxmlformats.org/officeDocument/2006/customXml" ds:itemID="{E2899270-69C7-4572-8BFE-DB579C181BBA}">
  <ds:schemaRefs>
    <ds:schemaRef ds:uri="http://schemas.microsoft.com/sharepoint/v3/contenttype/forms"/>
  </ds:schemaRefs>
</ds:datastoreItem>
</file>

<file path=customXml/itemProps4.xml><?xml version="1.0" encoding="utf-8"?>
<ds:datastoreItem xmlns:ds="http://schemas.openxmlformats.org/officeDocument/2006/customXml" ds:itemID="{65CC8CCE-F4C9-41B4-B0A4-F90EEAC58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7474</Words>
  <Characters>42604</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Apress Standard Book Design</vt:lpstr>
    </vt:vector>
  </TitlesOfParts>
  <Company>SPi</Company>
  <LinksUpToDate>false</LinksUpToDate>
  <CharactersWithSpaces>49979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Apress Standard Book Design</dc:title>
  <dc:creator>BPR</dc:creator>
  <cp:lastModifiedBy>Kelvin Sung</cp:lastModifiedBy>
  <cp:revision>3</cp:revision>
  <cp:lastPrinted>2009-03-19T04:35:00Z</cp:lastPrinted>
  <dcterms:created xsi:type="dcterms:W3CDTF">2021-05-30T06:44:00Z</dcterms:created>
  <dcterms:modified xsi:type="dcterms:W3CDTF">2021-05-31T01:54:00Z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200</vt:r8>
  </property>
  <property fmtid="{D5CDD505-2E9C-101B-9397-08002B2CF9AE}" pid="3" name="ContentTypeId">
    <vt:lpwstr>0x010100DCC2097B97DF264BB65A0BB3088D7019</vt:lpwstr>
  </property>
</Properties>
</file>